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DFCBD" w14:textId="77777777" w:rsidR="00F731E7" w:rsidRPr="006C66CA" w:rsidRDefault="00082CF3" w:rsidP="00174DF6">
      <w:pPr>
        <w:pStyle w:val="Heading1"/>
        <w:spacing w:before="17"/>
        <w:ind w:left="120"/>
        <w:jc w:val="both"/>
        <w:rPr>
          <w:rFonts w:cs="Arial"/>
          <w:b w:val="0"/>
          <w:bCs w:val="0"/>
          <w:sz w:val="22"/>
          <w:szCs w:val="22"/>
          <w:rPrChange w:id="0" w:author="Harry Shamoon" w:date="2015-03-05T19:28:00Z">
            <w:rPr>
              <w:b w:val="0"/>
              <w:bCs w:val="0"/>
            </w:rPr>
          </w:rPrChange>
        </w:rPr>
      </w:pPr>
      <w:r w:rsidRPr="006C66CA">
        <w:rPr>
          <w:rFonts w:cs="Arial"/>
          <w:sz w:val="22"/>
          <w:szCs w:val="22"/>
          <w:rPrChange w:id="1" w:author="Harry Shamoon" w:date="2015-03-05T19:28:00Z">
            <w:rPr/>
          </w:rPrChange>
        </w:rPr>
        <w:t>Specific</w:t>
      </w:r>
      <w:r w:rsidRPr="006C66CA">
        <w:rPr>
          <w:rFonts w:cs="Arial"/>
          <w:spacing w:val="20"/>
          <w:sz w:val="22"/>
          <w:szCs w:val="22"/>
          <w:rPrChange w:id="2" w:author="Harry Shamoon" w:date="2015-03-05T19:28:00Z">
            <w:rPr>
              <w:spacing w:val="20"/>
            </w:rPr>
          </w:rPrChange>
        </w:rPr>
        <w:t xml:space="preserve"> </w:t>
      </w:r>
      <w:commentRangeStart w:id="3"/>
      <w:r w:rsidRPr="006C66CA">
        <w:rPr>
          <w:rFonts w:cs="Arial"/>
          <w:sz w:val="22"/>
          <w:szCs w:val="22"/>
          <w:rPrChange w:id="4" w:author="Harry Shamoon" w:date="2015-03-05T19:28:00Z">
            <w:rPr/>
          </w:rPrChange>
        </w:rPr>
        <w:t>Aims</w:t>
      </w:r>
      <w:commentRangeEnd w:id="3"/>
      <w:r w:rsidR="006C66CA" w:rsidRPr="006C66CA">
        <w:rPr>
          <w:rStyle w:val="CommentReference"/>
          <w:rFonts w:eastAsiaTheme="minorHAnsi" w:cs="Arial"/>
          <w:b w:val="0"/>
          <w:bCs w:val="0"/>
          <w:sz w:val="22"/>
          <w:szCs w:val="22"/>
          <w:rPrChange w:id="5" w:author="Harry Shamoon" w:date="2015-03-05T19:28:00Z">
            <w:rPr>
              <w:rStyle w:val="CommentReference"/>
              <w:rFonts w:asciiTheme="minorHAnsi" w:eastAsiaTheme="minorHAnsi" w:hAnsiTheme="minorHAnsi"/>
              <w:b w:val="0"/>
              <w:bCs w:val="0"/>
            </w:rPr>
          </w:rPrChange>
        </w:rPr>
        <w:commentReference w:id="3"/>
      </w:r>
    </w:p>
    <w:p w14:paraId="5A25BA85" w14:textId="77777777" w:rsidR="00F731E7" w:rsidRPr="006C66CA" w:rsidRDefault="006C66CA">
      <w:pPr>
        <w:pStyle w:val="BodyText"/>
        <w:spacing w:before="333"/>
        <w:ind w:left="120" w:right="119"/>
        <w:jc w:val="both"/>
        <w:rPr>
          <w:rFonts w:cs="Arial"/>
          <w:rPrChange w:id="6" w:author="Harry Shamoon" w:date="2015-03-05T19:28:00Z">
            <w:rPr/>
          </w:rPrChange>
        </w:rPr>
        <w:pPrChange w:id="7" w:author="Harry Shamoon" w:date="2015-03-05T19:42:00Z">
          <w:pPr>
            <w:pStyle w:val="BodyText"/>
            <w:spacing w:before="333" w:line="268" w:lineRule="auto"/>
            <w:ind w:left="120" w:right="119"/>
            <w:jc w:val="both"/>
          </w:pPr>
        </w:pPrChange>
      </w:pPr>
      <w:ins w:id="8" w:author="Harry Shamoon" w:date="2015-03-05T19:22:00Z">
        <w:r w:rsidRPr="006C66CA">
          <w:rPr>
            <w:rFonts w:cs="Arial"/>
            <w:highlight w:val="yellow"/>
            <w:rPrChange w:id="9" w:author="Harry Shamoon" w:date="2015-03-05T19:28:00Z">
              <w:rPr/>
            </w:rPrChange>
          </w:rPr>
          <w:t>EXPAND SOMETHING LIKE THIS</w:t>
        </w:r>
        <w:r w:rsidRPr="006C66CA">
          <w:rPr>
            <w:rFonts w:cs="Arial"/>
          </w:rPr>
          <w:t xml:space="preserve">: </w:t>
        </w:r>
      </w:ins>
      <w:ins w:id="10" w:author="Harry Shamoon" w:date="2015-03-05T19:19:00Z">
        <w:r w:rsidRPr="00C91597">
          <w:rPr>
            <w:rFonts w:cs="Arial"/>
          </w:rPr>
          <w:t>Acute respiratory failure (ARF) requiring mechanical ventilation</w:t>
        </w:r>
        <w:r w:rsidRPr="00C91597">
          <w:rPr>
            <w:rFonts w:cs="Arial"/>
            <w:spacing w:val="-2"/>
          </w:rPr>
          <w:t xml:space="preserve"> </w:t>
        </w:r>
        <w:r w:rsidRPr="00C91597">
          <w:rPr>
            <w:rFonts w:cs="Arial"/>
          </w:rPr>
          <w:t>is</w:t>
        </w:r>
        <w:r w:rsidRPr="00C91597">
          <w:rPr>
            <w:rFonts w:cs="Arial"/>
            <w:w w:val="99"/>
          </w:rPr>
          <w:t xml:space="preserve"> </w:t>
        </w:r>
        <w:r w:rsidRPr="00C91597">
          <w:rPr>
            <w:rFonts w:cs="Arial"/>
          </w:rPr>
          <w:t>common in hospitalized patients, and</w:t>
        </w:r>
        <w:r w:rsidRPr="00082CF3">
          <w:rPr>
            <w:rFonts w:cs="Arial"/>
            <w:spacing w:val="-16"/>
          </w:rPr>
          <w:t xml:space="preserve"> </w:t>
        </w:r>
        <w:r w:rsidRPr="00082CF3">
          <w:rPr>
            <w:rFonts w:cs="Arial"/>
          </w:rPr>
          <w:t>prolonged</w:t>
        </w:r>
        <w:r w:rsidRPr="00082CF3">
          <w:rPr>
            <w:rFonts w:cs="Arial"/>
            <w:spacing w:val="-16"/>
          </w:rPr>
          <w:t xml:space="preserve"> </w:t>
        </w:r>
        <w:r w:rsidRPr="00082CF3">
          <w:rPr>
            <w:rFonts w:cs="Arial"/>
          </w:rPr>
          <w:t>mechanical</w:t>
        </w:r>
        <w:r w:rsidRPr="00082CF3">
          <w:rPr>
            <w:rFonts w:cs="Arial"/>
            <w:spacing w:val="-16"/>
          </w:rPr>
          <w:t xml:space="preserve"> </w:t>
        </w:r>
        <w:r w:rsidRPr="00082CF3">
          <w:rPr>
            <w:rFonts w:cs="Arial"/>
          </w:rPr>
          <w:t>ventilation</w:t>
        </w:r>
        <w:r w:rsidRPr="00082CF3">
          <w:rPr>
            <w:rFonts w:cs="Arial"/>
            <w:w w:val="99"/>
          </w:rPr>
          <w:t xml:space="preserve"> </w:t>
        </w:r>
        <w:r w:rsidRPr="00082CF3">
          <w:rPr>
            <w:rFonts w:cs="Arial"/>
          </w:rPr>
          <w:t>often</w:t>
        </w:r>
        <w:r w:rsidRPr="00082CF3">
          <w:rPr>
            <w:rFonts w:cs="Arial"/>
            <w:spacing w:val="-7"/>
          </w:rPr>
          <w:t xml:space="preserve"> </w:t>
        </w:r>
        <w:r w:rsidRPr="00082CF3">
          <w:rPr>
            <w:rFonts w:cs="Arial"/>
          </w:rPr>
          <w:t>leads</w:t>
        </w:r>
        <w:r w:rsidRPr="00082CF3">
          <w:rPr>
            <w:rFonts w:cs="Arial"/>
            <w:spacing w:val="-6"/>
          </w:rPr>
          <w:t xml:space="preserve"> </w:t>
        </w:r>
        <w:r w:rsidRPr="00082CF3">
          <w:rPr>
            <w:rFonts w:cs="Arial"/>
          </w:rPr>
          <w:t>to</w:t>
        </w:r>
        <w:r w:rsidRPr="00082CF3">
          <w:rPr>
            <w:rFonts w:cs="Arial"/>
            <w:spacing w:val="-7"/>
          </w:rPr>
          <w:t xml:space="preserve"> </w:t>
        </w:r>
        <w:r w:rsidRPr="00082CF3">
          <w:rPr>
            <w:rFonts w:cs="Arial"/>
          </w:rPr>
          <w:t>multi-organ</w:t>
        </w:r>
        <w:r w:rsidRPr="00082CF3">
          <w:rPr>
            <w:rFonts w:cs="Arial"/>
            <w:spacing w:val="-6"/>
          </w:rPr>
          <w:t xml:space="preserve"> </w:t>
        </w:r>
        <w:r w:rsidRPr="00082CF3">
          <w:rPr>
            <w:rFonts w:cs="Arial"/>
          </w:rPr>
          <w:t>failure</w:t>
        </w:r>
        <w:r w:rsidRPr="00082CF3">
          <w:rPr>
            <w:rFonts w:cs="Arial"/>
            <w:spacing w:val="-7"/>
          </w:rPr>
          <w:t xml:space="preserve"> </w:t>
        </w:r>
        <w:r w:rsidRPr="00082CF3">
          <w:rPr>
            <w:rFonts w:cs="Arial"/>
          </w:rPr>
          <w:t>and</w:t>
        </w:r>
        <w:r w:rsidRPr="00082CF3">
          <w:rPr>
            <w:rFonts w:cs="Arial"/>
            <w:spacing w:val="-7"/>
          </w:rPr>
          <w:t xml:space="preserve"> </w:t>
        </w:r>
        <w:r w:rsidRPr="00082CF3">
          <w:rPr>
            <w:rFonts w:cs="Arial"/>
          </w:rPr>
          <w:t>death</w:t>
        </w:r>
        <w:r w:rsidRPr="00082CF3">
          <w:rPr>
            <w:rFonts w:cs="Arial"/>
            <w:spacing w:val="-6"/>
          </w:rPr>
          <w:t xml:space="preserve"> </w:t>
        </w:r>
        <w:r w:rsidRPr="00082CF3">
          <w:rPr>
            <w:rFonts w:cs="Arial"/>
          </w:rPr>
          <w:t>in</w:t>
        </w:r>
        <w:r w:rsidRPr="00082CF3">
          <w:rPr>
            <w:rFonts w:cs="Arial"/>
            <w:spacing w:val="-7"/>
          </w:rPr>
          <w:t xml:space="preserve"> </w:t>
        </w:r>
        <w:r w:rsidRPr="00082CF3">
          <w:rPr>
            <w:rFonts w:cs="Arial"/>
          </w:rPr>
          <w:t>a</w:t>
        </w:r>
        <w:r w:rsidRPr="00082CF3">
          <w:rPr>
            <w:rFonts w:cs="Arial"/>
            <w:spacing w:val="-6"/>
          </w:rPr>
          <w:t xml:space="preserve"> </w:t>
        </w:r>
        <w:r w:rsidRPr="00F97E28">
          <w:rPr>
            <w:rFonts w:cs="Arial"/>
          </w:rPr>
          <w:t>third</w:t>
        </w:r>
        <w:r w:rsidRPr="00F97E28">
          <w:rPr>
            <w:rFonts w:cs="Arial"/>
            <w:spacing w:val="-7"/>
          </w:rPr>
          <w:t xml:space="preserve"> </w:t>
        </w:r>
        <w:r w:rsidRPr="00F97E28">
          <w:rPr>
            <w:rFonts w:cs="Arial"/>
          </w:rPr>
          <w:t>of</w:t>
        </w:r>
        <w:r w:rsidRPr="00F97E28">
          <w:rPr>
            <w:rFonts w:cs="Arial"/>
            <w:spacing w:val="-6"/>
          </w:rPr>
          <w:t xml:space="preserve"> </w:t>
        </w:r>
        <w:r w:rsidRPr="00F97E28">
          <w:rPr>
            <w:rFonts w:cs="Arial"/>
          </w:rPr>
          <w:t>patients</w:t>
        </w:r>
        <w:r w:rsidRPr="00F97E28">
          <w:rPr>
            <w:rFonts w:cs="Arial"/>
            <w:spacing w:val="-6"/>
          </w:rPr>
          <w:t xml:space="preserve"> </w:t>
        </w:r>
        <w:r w:rsidRPr="00F97E28">
          <w:rPr>
            <w:rFonts w:cs="Arial"/>
          </w:rPr>
          <w:t>[2,</w:t>
        </w:r>
        <w:r w:rsidRPr="00F97E28">
          <w:rPr>
            <w:rFonts w:cs="Arial"/>
            <w:spacing w:val="-7"/>
          </w:rPr>
          <w:t xml:space="preserve"> </w:t>
        </w:r>
        <w:r w:rsidRPr="00F97E28">
          <w:rPr>
            <w:rFonts w:cs="Arial"/>
          </w:rPr>
          <w:t>3].</w:t>
        </w:r>
        <w:r w:rsidRPr="00F97E28">
          <w:rPr>
            <w:rFonts w:cs="Arial"/>
            <w:w w:val="99"/>
          </w:rPr>
          <w:t xml:space="preserve"> </w:t>
        </w:r>
      </w:ins>
      <w:r w:rsidR="00082CF3" w:rsidRPr="00F97E28">
        <w:rPr>
          <w:rFonts w:cs="Arial"/>
          <w:spacing w:val="-4"/>
        </w:rPr>
        <w:t>We</w:t>
      </w:r>
      <w:r w:rsidR="00082CF3" w:rsidRPr="00F97E28">
        <w:rPr>
          <w:rFonts w:cs="Arial"/>
          <w:spacing w:val="-8"/>
        </w:rPr>
        <w:t xml:space="preserve"> </w:t>
      </w:r>
      <w:r w:rsidR="00082CF3" w:rsidRPr="00F97E28">
        <w:rPr>
          <w:rFonts w:cs="Arial"/>
        </w:rPr>
        <w:t>propose</w:t>
      </w:r>
      <w:r w:rsidR="00082CF3" w:rsidRPr="00F97E28">
        <w:rPr>
          <w:rFonts w:cs="Arial"/>
          <w:spacing w:val="-7"/>
        </w:rPr>
        <w:t xml:space="preserve"> </w:t>
      </w:r>
      <w:r w:rsidR="00082CF3" w:rsidRPr="00F97E28">
        <w:rPr>
          <w:rFonts w:cs="Arial"/>
        </w:rPr>
        <w:t>to</w:t>
      </w:r>
      <w:r w:rsidR="00082CF3" w:rsidRPr="00F97E28">
        <w:rPr>
          <w:rFonts w:cs="Arial"/>
          <w:spacing w:val="-8"/>
        </w:rPr>
        <w:t xml:space="preserve"> </w:t>
      </w:r>
      <w:r w:rsidR="00082CF3" w:rsidRPr="00F97E28">
        <w:rPr>
          <w:rFonts w:cs="Arial"/>
        </w:rPr>
        <w:t>improve</w:t>
      </w:r>
      <w:r w:rsidR="00082CF3" w:rsidRPr="00F97E28">
        <w:rPr>
          <w:rFonts w:cs="Arial"/>
          <w:spacing w:val="-8"/>
        </w:rPr>
        <w:t xml:space="preserve"> </w:t>
      </w:r>
      <w:r w:rsidR="00082CF3" w:rsidRPr="00F97E28">
        <w:rPr>
          <w:rFonts w:cs="Arial"/>
        </w:rPr>
        <w:t>prediction</w:t>
      </w:r>
      <w:r w:rsidR="00082CF3" w:rsidRPr="00F97E28">
        <w:rPr>
          <w:rFonts w:cs="Arial"/>
          <w:spacing w:val="-8"/>
        </w:rPr>
        <w:t xml:space="preserve"> </w:t>
      </w:r>
      <w:r w:rsidR="00082CF3" w:rsidRPr="00F97E28">
        <w:rPr>
          <w:rFonts w:cs="Arial"/>
        </w:rPr>
        <w:t>and</w:t>
      </w:r>
      <w:r w:rsidR="00082CF3" w:rsidRPr="00F97E28">
        <w:rPr>
          <w:rFonts w:cs="Arial"/>
          <w:spacing w:val="-7"/>
        </w:rPr>
        <w:t xml:space="preserve"> </w:t>
      </w:r>
      <w:r w:rsidR="00082CF3" w:rsidRPr="00F97E28">
        <w:rPr>
          <w:rFonts w:cs="Arial"/>
        </w:rPr>
        <w:t>prevention</w:t>
      </w:r>
      <w:r w:rsidR="00082CF3" w:rsidRPr="00F97E28">
        <w:rPr>
          <w:rFonts w:cs="Arial"/>
          <w:spacing w:val="-8"/>
        </w:rPr>
        <w:t xml:space="preserve"> </w:t>
      </w:r>
      <w:r w:rsidR="00082CF3" w:rsidRPr="00F97E28">
        <w:rPr>
          <w:rFonts w:cs="Arial"/>
        </w:rPr>
        <w:t>of</w:t>
      </w:r>
      <w:r w:rsidR="00082CF3" w:rsidRPr="00F97E28">
        <w:rPr>
          <w:rFonts w:cs="Arial"/>
          <w:spacing w:val="-8"/>
        </w:rPr>
        <w:t xml:space="preserve"> </w:t>
      </w:r>
      <w:r w:rsidR="00082CF3" w:rsidRPr="00F97E28">
        <w:rPr>
          <w:rFonts w:cs="Arial"/>
        </w:rPr>
        <w:t>respiratory</w:t>
      </w:r>
      <w:r w:rsidR="00082CF3" w:rsidRPr="00F97E28">
        <w:rPr>
          <w:rFonts w:cs="Arial"/>
          <w:spacing w:val="-8"/>
        </w:rPr>
        <w:t xml:space="preserve"> </w:t>
      </w:r>
      <w:r w:rsidR="00082CF3" w:rsidRPr="00F97E28">
        <w:rPr>
          <w:rFonts w:cs="Arial"/>
        </w:rPr>
        <w:t>failure</w:t>
      </w:r>
      <w:r w:rsidR="00082CF3" w:rsidRPr="00F97E28">
        <w:rPr>
          <w:rFonts w:cs="Arial"/>
          <w:spacing w:val="-7"/>
        </w:rPr>
        <w:t xml:space="preserve"> </w:t>
      </w:r>
      <w:r w:rsidR="00082CF3" w:rsidRPr="00F97E28">
        <w:rPr>
          <w:rFonts w:cs="Arial"/>
        </w:rPr>
        <w:t>and</w:t>
      </w:r>
      <w:r w:rsidR="00082CF3" w:rsidRPr="00F97E28">
        <w:rPr>
          <w:rFonts w:cs="Arial"/>
          <w:spacing w:val="-8"/>
        </w:rPr>
        <w:t xml:space="preserve"> </w:t>
      </w:r>
      <w:r w:rsidR="00082CF3" w:rsidRPr="00F97E28">
        <w:rPr>
          <w:rFonts w:cs="Arial"/>
        </w:rPr>
        <w:t>death</w:t>
      </w:r>
      <w:r w:rsidR="00082CF3" w:rsidRPr="00F97E28">
        <w:rPr>
          <w:rFonts w:cs="Arial"/>
          <w:spacing w:val="-8"/>
        </w:rPr>
        <w:t xml:space="preserve"> </w:t>
      </w:r>
      <w:r w:rsidR="00082CF3" w:rsidRPr="00030584">
        <w:rPr>
          <w:rFonts w:cs="Arial"/>
        </w:rPr>
        <w:t>in</w:t>
      </w:r>
      <w:r w:rsidR="00082CF3" w:rsidRPr="00030584">
        <w:rPr>
          <w:rFonts w:cs="Arial"/>
          <w:spacing w:val="-8"/>
        </w:rPr>
        <w:t xml:space="preserve"> </w:t>
      </w:r>
      <w:r w:rsidR="00082CF3" w:rsidRPr="00174DF6">
        <w:rPr>
          <w:rFonts w:cs="Arial"/>
        </w:rPr>
        <w:t>hospitalized</w:t>
      </w:r>
      <w:r w:rsidR="00082CF3" w:rsidRPr="00174DF6">
        <w:rPr>
          <w:rFonts w:cs="Arial"/>
          <w:spacing w:val="-7"/>
        </w:rPr>
        <w:t xml:space="preserve"> </w:t>
      </w:r>
      <w:r w:rsidR="00082CF3" w:rsidRPr="00174DF6">
        <w:rPr>
          <w:rFonts w:cs="Arial"/>
        </w:rPr>
        <w:t>patients</w:t>
      </w:r>
      <w:r w:rsidR="00082CF3" w:rsidRPr="00174DF6">
        <w:rPr>
          <w:rFonts w:cs="Arial"/>
          <w:spacing w:val="-8"/>
        </w:rPr>
        <w:t xml:space="preserve"> </w:t>
      </w:r>
      <w:r w:rsidR="00082CF3" w:rsidRPr="00231B3C">
        <w:rPr>
          <w:rFonts w:cs="Arial"/>
          <w:spacing w:val="-3"/>
        </w:rPr>
        <w:t>by</w:t>
      </w:r>
      <w:r w:rsidR="00082CF3" w:rsidRPr="008C4839">
        <w:rPr>
          <w:rFonts w:cs="Arial"/>
          <w:spacing w:val="-8"/>
        </w:rPr>
        <w:t xml:space="preserve"> </w:t>
      </w:r>
      <w:r w:rsidR="00082CF3" w:rsidRPr="00C0557F">
        <w:rPr>
          <w:rFonts w:cs="Arial"/>
        </w:rPr>
        <w:t>inte</w:t>
      </w:r>
      <w:del w:id="11" w:author="Harry Shamoon" w:date="2015-03-05T19:22:00Z">
        <w:r w:rsidR="00082CF3" w:rsidRPr="00C0557F" w:rsidDel="006C66CA">
          <w:rPr>
            <w:rFonts w:cs="Arial"/>
          </w:rPr>
          <w:delText>-</w:delText>
        </w:r>
        <w:r w:rsidR="00082CF3" w:rsidRPr="00765A7F" w:rsidDel="006C66CA">
          <w:rPr>
            <w:rFonts w:cs="Arial"/>
            <w:w w:val="99"/>
          </w:rPr>
          <w:delText xml:space="preserve"> </w:delText>
        </w:r>
      </w:del>
      <w:r w:rsidR="00082CF3" w:rsidRPr="00765A7F">
        <w:rPr>
          <w:rFonts w:cs="Arial"/>
        </w:rPr>
        <w:t>grating</w:t>
      </w:r>
      <w:r w:rsidR="00082CF3" w:rsidRPr="00365719">
        <w:rPr>
          <w:rFonts w:cs="Arial"/>
          <w:spacing w:val="-18"/>
        </w:rPr>
        <w:t xml:space="preserve"> </w:t>
      </w:r>
      <w:r w:rsidR="00082CF3" w:rsidRPr="00FF1D9C">
        <w:rPr>
          <w:rFonts w:cs="Arial"/>
        </w:rPr>
        <w:t>complex</w:t>
      </w:r>
      <w:r w:rsidR="00082CF3" w:rsidRPr="0011650A">
        <w:rPr>
          <w:rFonts w:cs="Arial"/>
          <w:spacing w:val="-18"/>
        </w:rPr>
        <w:t xml:space="preserve"> </w:t>
      </w:r>
      <w:r w:rsidR="00082CF3" w:rsidRPr="0011650A">
        <w:rPr>
          <w:rFonts w:cs="Arial"/>
        </w:rPr>
        <w:t>Bayesian</w:t>
      </w:r>
      <w:r w:rsidR="00082CF3" w:rsidRPr="00907C1D">
        <w:rPr>
          <w:rFonts w:cs="Arial"/>
          <w:spacing w:val="-18"/>
        </w:rPr>
        <w:t xml:space="preserve"> </w:t>
      </w:r>
      <w:r w:rsidR="00082CF3" w:rsidRPr="00640245">
        <w:rPr>
          <w:rFonts w:cs="Arial"/>
        </w:rPr>
        <w:t>hierarchical</w:t>
      </w:r>
      <w:r w:rsidR="00082CF3" w:rsidRPr="00FF4755">
        <w:rPr>
          <w:rFonts w:cs="Arial"/>
          <w:spacing w:val="-18"/>
        </w:rPr>
        <w:t xml:space="preserve"> </w:t>
      </w:r>
      <w:r w:rsidR="00082CF3" w:rsidRPr="00FF4755">
        <w:rPr>
          <w:rFonts w:cs="Arial"/>
        </w:rPr>
        <w:t>modeling</w:t>
      </w:r>
      <w:r w:rsidR="00082CF3" w:rsidRPr="008F496E">
        <w:rPr>
          <w:rFonts w:cs="Arial"/>
          <w:spacing w:val="-18"/>
        </w:rPr>
        <w:t xml:space="preserve"> </w:t>
      </w:r>
      <w:r w:rsidR="00082CF3" w:rsidRPr="008F496E">
        <w:rPr>
          <w:rFonts w:cs="Arial"/>
        </w:rPr>
        <w:t>into</w:t>
      </w:r>
      <w:r w:rsidR="00082CF3" w:rsidRPr="006C66CA">
        <w:rPr>
          <w:rFonts w:cs="Arial"/>
          <w:spacing w:val="-18"/>
          <w:rPrChange w:id="12" w:author="Harry Shamoon" w:date="2015-03-05T19:28:00Z">
            <w:rPr>
              <w:spacing w:val="-18"/>
            </w:rPr>
          </w:rPrChange>
        </w:rPr>
        <w:t xml:space="preserve"> </w:t>
      </w:r>
      <w:r w:rsidR="00082CF3" w:rsidRPr="006C66CA">
        <w:rPr>
          <w:rFonts w:cs="Arial"/>
          <w:rPrChange w:id="13" w:author="Harry Shamoon" w:date="2015-03-05T19:28:00Z">
            <w:rPr/>
          </w:rPrChange>
        </w:rPr>
        <w:t>data</w:t>
      </w:r>
      <w:r w:rsidR="00082CF3" w:rsidRPr="006C66CA">
        <w:rPr>
          <w:rFonts w:cs="Arial"/>
          <w:spacing w:val="-18"/>
          <w:rPrChange w:id="14" w:author="Harry Shamoon" w:date="2015-03-05T19:28:00Z">
            <w:rPr>
              <w:spacing w:val="-18"/>
            </w:rPr>
          </w:rPrChange>
        </w:rPr>
        <w:t xml:space="preserve"> </w:t>
      </w:r>
      <w:r w:rsidR="00082CF3" w:rsidRPr="006C66CA">
        <w:rPr>
          <w:rFonts w:cs="Arial"/>
          <w:rPrChange w:id="15" w:author="Harry Shamoon" w:date="2015-03-05T19:28:00Z">
            <w:rPr/>
          </w:rPrChange>
        </w:rPr>
        <w:t>imputation,</w:t>
      </w:r>
      <w:r w:rsidR="00082CF3" w:rsidRPr="006C66CA">
        <w:rPr>
          <w:rFonts w:cs="Arial"/>
          <w:spacing w:val="-17"/>
          <w:rPrChange w:id="16" w:author="Harry Shamoon" w:date="2015-03-05T19:28:00Z">
            <w:rPr>
              <w:spacing w:val="-17"/>
            </w:rPr>
          </w:rPrChange>
        </w:rPr>
        <w:t xml:space="preserve"> </w:t>
      </w:r>
      <w:r w:rsidR="00082CF3" w:rsidRPr="006C66CA">
        <w:rPr>
          <w:rFonts w:cs="Arial"/>
          <w:rPrChange w:id="17" w:author="Harry Shamoon" w:date="2015-03-05T19:28:00Z">
            <w:rPr/>
          </w:rPrChange>
        </w:rPr>
        <w:t>patient</w:t>
      </w:r>
      <w:r w:rsidR="00082CF3" w:rsidRPr="006C66CA">
        <w:rPr>
          <w:rFonts w:cs="Arial"/>
          <w:spacing w:val="-18"/>
          <w:rPrChange w:id="18" w:author="Harry Shamoon" w:date="2015-03-05T19:28:00Z">
            <w:rPr>
              <w:spacing w:val="-18"/>
            </w:rPr>
          </w:rPrChange>
        </w:rPr>
        <w:t xml:space="preserve"> </w:t>
      </w:r>
      <w:r w:rsidR="00082CF3" w:rsidRPr="006C66CA">
        <w:rPr>
          <w:rFonts w:cs="Arial"/>
          <w:rPrChange w:id="19" w:author="Harry Shamoon" w:date="2015-03-05T19:28:00Z">
            <w:rPr/>
          </w:rPrChange>
        </w:rPr>
        <w:t>triage</w:t>
      </w:r>
      <w:r w:rsidR="00082CF3" w:rsidRPr="006C66CA">
        <w:rPr>
          <w:rFonts w:cs="Arial"/>
          <w:spacing w:val="-18"/>
          <w:rPrChange w:id="20" w:author="Harry Shamoon" w:date="2015-03-05T19:28:00Z">
            <w:rPr>
              <w:spacing w:val="-18"/>
            </w:rPr>
          </w:rPrChange>
        </w:rPr>
        <w:t xml:space="preserve"> </w:t>
      </w:r>
      <w:r w:rsidR="00082CF3" w:rsidRPr="006C66CA">
        <w:rPr>
          <w:rFonts w:cs="Arial"/>
          <w:rPrChange w:id="21" w:author="Harry Shamoon" w:date="2015-03-05T19:28:00Z">
            <w:rPr/>
          </w:rPrChange>
        </w:rPr>
        <w:t>and</w:t>
      </w:r>
      <w:r w:rsidR="00082CF3" w:rsidRPr="006C66CA">
        <w:rPr>
          <w:rFonts w:cs="Arial"/>
          <w:spacing w:val="-18"/>
          <w:rPrChange w:id="22" w:author="Harry Shamoon" w:date="2015-03-05T19:28:00Z">
            <w:rPr>
              <w:spacing w:val="-18"/>
            </w:rPr>
          </w:rPrChange>
        </w:rPr>
        <w:t xml:space="preserve"> </w:t>
      </w:r>
      <w:r w:rsidR="00082CF3" w:rsidRPr="006C66CA">
        <w:rPr>
          <w:rFonts w:cs="Arial"/>
          <w:rPrChange w:id="23" w:author="Harry Shamoon" w:date="2015-03-05T19:28:00Z">
            <w:rPr/>
          </w:rPrChange>
        </w:rPr>
        <w:t>treatment</w:t>
      </w:r>
      <w:r w:rsidR="00082CF3" w:rsidRPr="006C66CA">
        <w:rPr>
          <w:rFonts w:cs="Arial"/>
          <w:spacing w:val="-18"/>
          <w:rPrChange w:id="24" w:author="Harry Shamoon" w:date="2015-03-05T19:28:00Z">
            <w:rPr>
              <w:spacing w:val="-18"/>
            </w:rPr>
          </w:rPrChange>
        </w:rPr>
        <w:t xml:space="preserve"> </w:t>
      </w:r>
      <w:r w:rsidR="00082CF3" w:rsidRPr="006C66CA">
        <w:rPr>
          <w:rFonts w:cs="Arial"/>
          <w:rPrChange w:id="25" w:author="Harry Shamoon" w:date="2015-03-05T19:28:00Z">
            <w:rPr/>
          </w:rPrChange>
        </w:rPr>
        <w:t>implementation</w:t>
      </w:r>
      <w:r w:rsidR="00082CF3" w:rsidRPr="006C66CA">
        <w:rPr>
          <w:rFonts w:cs="Arial"/>
          <w:w w:val="99"/>
          <w:rPrChange w:id="26" w:author="Harry Shamoon" w:date="2015-03-05T19:28:00Z">
            <w:rPr>
              <w:w w:val="99"/>
            </w:rPr>
          </w:rPrChange>
        </w:rPr>
        <w:t xml:space="preserve"> </w:t>
      </w:r>
      <w:r w:rsidR="00082CF3" w:rsidRPr="006C66CA">
        <w:rPr>
          <w:rFonts w:cs="Arial"/>
          <w:rPrChange w:id="27" w:author="Harry Shamoon" w:date="2015-03-05T19:28:00Z">
            <w:rPr/>
          </w:rPrChange>
        </w:rPr>
        <w:t>in</w:t>
      </w:r>
      <w:r w:rsidR="00082CF3" w:rsidRPr="006C66CA">
        <w:rPr>
          <w:rFonts w:cs="Arial"/>
          <w:spacing w:val="-9"/>
          <w:rPrChange w:id="28" w:author="Harry Shamoon" w:date="2015-03-05T19:28:00Z">
            <w:rPr>
              <w:spacing w:val="-9"/>
            </w:rPr>
          </w:rPrChange>
        </w:rPr>
        <w:t xml:space="preserve"> </w:t>
      </w:r>
      <w:r w:rsidR="00082CF3" w:rsidRPr="006C66CA">
        <w:rPr>
          <w:rFonts w:cs="Arial"/>
          <w:rPrChange w:id="29" w:author="Harry Shamoon" w:date="2015-03-05T19:28:00Z">
            <w:rPr/>
          </w:rPrChange>
        </w:rPr>
        <w:t>electronic</w:t>
      </w:r>
      <w:r w:rsidR="00082CF3" w:rsidRPr="006C66CA">
        <w:rPr>
          <w:rFonts w:cs="Arial"/>
          <w:spacing w:val="-9"/>
          <w:rPrChange w:id="30" w:author="Harry Shamoon" w:date="2015-03-05T19:28:00Z">
            <w:rPr>
              <w:spacing w:val="-9"/>
            </w:rPr>
          </w:rPrChange>
        </w:rPr>
        <w:t xml:space="preserve"> </w:t>
      </w:r>
      <w:r w:rsidR="00082CF3" w:rsidRPr="006C66CA">
        <w:rPr>
          <w:rFonts w:cs="Arial"/>
          <w:rPrChange w:id="31" w:author="Harry Shamoon" w:date="2015-03-05T19:28:00Z">
            <w:rPr/>
          </w:rPrChange>
        </w:rPr>
        <w:t>medical</w:t>
      </w:r>
      <w:r w:rsidR="00082CF3" w:rsidRPr="006C66CA">
        <w:rPr>
          <w:rFonts w:cs="Arial"/>
          <w:spacing w:val="-9"/>
          <w:rPrChange w:id="32" w:author="Harry Shamoon" w:date="2015-03-05T19:28:00Z">
            <w:rPr>
              <w:spacing w:val="-9"/>
            </w:rPr>
          </w:rPrChange>
        </w:rPr>
        <w:t xml:space="preserve"> </w:t>
      </w:r>
      <w:r w:rsidR="00082CF3" w:rsidRPr="006C66CA">
        <w:rPr>
          <w:rFonts w:cs="Arial"/>
          <w:rPrChange w:id="33" w:author="Harry Shamoon" w:date="2015-03-05T19:28:00Z">
            <w:rPr/>
          </w:rPrChange>
        </w:rPr>
        <w:t>record</w:t>
      </w:r>
      <w:r w:rsidR="00082CF3" w:rsidRPr="006C66CA">
        <w:rPr>
          <w:rFonts w:cs="Arial"/>
          <w:spacing w:val="-9"/>
          <w:rPrChange w:id="34" w:author="Harry Shamoon" w:date="2015-03-05T19:28:00Z">
            <w:rPr>
              <w:spacing w:val="-9"/>
            </w:rPr>
          </w:rPrChange>
        </w:rPr>
        <w:t xml:space="preserve"> </w:t>
      </w:r>
      <w:r w:rsidR="00082CF3" w:rsidRPr="006C66CA">
        <w:rPr>
          <w:rFonts w:cs="Arial"/>
          <w:rPrChange w:id="35" w:author="Harry Shamoon" w:date="2015-03-05T19:28:00Z">
            <w:rPr/>
          </w:rPrChange>
        </w:rPr>
        <w:t>based</w:t>
      </w:r>
      <w:r w:rsidR="00082CF3" w:rsidRPr="006C66CA">
        <w:rPr>
          <w:rFonts w:cs="Arial"/>
          <w:spacing w:val="-9"/>
          <w:rPrChange w:id="36" w:author="Harry Shamoon" w:date="2015-03-05T19:28:00Z">
            <w:rPr>
              <w:spacing w:val="-9"/>
            </w:rPr>
          </w:rPrChange>
        </w:rPr>
        <w:t xml:space="preserve"> </w:t>
      </w:r>
      <w:r w:rsidR="00082CF3" w:rsidRPr="006C66CA">
        <w:rPr>
          <w:rFonts w:cs="Arial"/>
          <w:rPrChange w:id="37" w:author="Harry Shamoon" w:date="2015-03-05T19:28:00Z">
            <w:rPr/>
          </w:rPrChange>
        </w:rPr>
        <w:t>(EMR)</w:t>
      </w:r>
      <w:r w:rsidR="00082CF3" w:rsidRPr="006C66CA">
        <w:rPr>
          <w:rFonts w:cs="Arial"/>
          <w:spacing w:val="-9"/>
          <w:rPrChange w:id="38" w:author="Harry Shamoon" w:date="2015-03-05T19:28:00Z">
            <w:rPr>
              <w:spacing w:val="-9"/>
            </w:rPr>
          </w:rPrChange>
        </w:rPr>
        <w:t xml:space="preserve"> </w:t>
      </w:r>
      <w:r w:rsidR="00082CF3" w:rsidRPr="006C66CA">
        <w:rPr>
          <w:rFonts w:cs="Arial"/>
          <w:rPrChange w:id="39" w:author="Harry Shamoon" w:date="2015-03-05T19:28:00Z">
            <w:rPr/>
          </w:rPrChange>
        </w:rPr>
        <w:t>surveillance.</w:t>
      </w:r>
      <w:ins w:id="40" w:author="Harry Shamoon" w:date="2015-03-05T19:22:00Z">
        <w:r w:rsidRPr="006C66CA">
          <w:rPr>
            <w:rFonts w:cs="Arial"/>
            <w:rPrChange w:id="41" w:author="Harry Shamoon" w:date="2015-03-05T19:28:00Z">
              <w:rPr/>
            </w:rPrChange>
          </w:rPr>
          <w:t xml:space="preserve"> </w:t>
        </w:r>
      </w:ins>
    </w:p>
    <w:p w14:paraId="747174AD" w14:textId="588C44D8" w:rsidR="00F731E7" w:rsidRPr="00FF4755" w:rsidRDefault="00082CF3">
      <w:pPr>
        <w:pStyle w:val="BodyText"/>
        <w:spacing w:before="2"/>
        <w:ind w:left="120" w:right="119"/>
        <w:jc w:val="both"/>
        <w:rPr>
          <w:rFonts w:cs="Arial"/>
        </w:rPr>
        <w:pPrChange w:id="42" w:author="Harry Shamoon" w:date="2015-03-05T19:42:00Z">
          <w:pPr>
            <w:pStyle w:val="BodyText"/>
            <w:spacing w:before="2" w:line="268" w:lineRule="auto"/>
            <w:ind w:left="120" w:right="119"/>
            <w:jc w:val="both"/>
          </w:pPr>
        </w:pPrChange>
      </w:pPr>
      <w:r w:rsidRPr="006C66CA">
        <w:rPr>
          <w:rFonts w:cs="Arial"/>
          <w:b/>
          <w:rPrChange w:id="43" w:author="Harry Shamoon" w:date="2015-03-05T19:28:00Z">
            <w:rPr>
              <w:b/>
            </w:rPr>
          </w:rPrChange>
        </w:rPr>
        <w:t>Severe acute respiratory failure (ARF) requiring mechanical ventilation leads to increased mortality,</w:t>
      </w:r>
      <w:r w:rsidRPr="006C66CA">
        <w:rPr>
          <w:rFonts w:cs="Arial"/>
          <w:b/>
          <w:spacing w:val="10"/>
          <w:rPrChange w:id="44" w:author="Harry Shamoon" w:date="2015-03-05T19:28:00Z">
            <w:rPr>
              <w:b/>
              <w:spacing w:val="10"/>
            </w:rPr>
          </w:rPrChange>
        </w:rPr>
        <w:t xml:space="preserve"> </w:t>
      </w:r>
      <w:r w:rsidRPr="006C66CA">
        <w:rPr>
          <w:rFonts w:cs="Arial"/>
          <w:rPrChange w:id="45" w:author="Harry Shamoon" w:date="2015-03-05T19:28:00Z">
            <w:rPr/>
          </w:rPrChange>
        </w:rPr>
        <w:t>in-</w:t>
      </w:r>
      <w:r w:rsidRPr="006C66CA">
        <w:rPr>
          <w:rFonts w:cs="Arial"/>
          <w:w w:val="99"/>
          <w:rPrChange w:id="46" w:author="Harry Shamoon" w:date="2015-03-05T19:28:00Z">
            <w:rPr>
              <w:w w:val="99"/>
            </w:rPr>
          </w:rPrChange>
        </w:rPr>
        <w:t xml:space="preserve"> </w:t>
      </w:r>
      <w:r w:rsidRPr="006C66CA">
        <w:rPr>
          <w:rFonts w:cs="Arial"/>
          <w:rPrChange w:id="47" w:author="Harry Shamoon" w:date="2015-03-05T19:28:00Z">
            <w:rPr/>
          </w:rPrChange>
        </w:rPr>
        <w:t>creased cognitive and functional impairment. EMR surveillance can identify hospitalized patients at risk,</w:t>
      </w:r>
      <w:r w:rsidRPr="006C66CA">
        <w:rPr>
          <w:rFonts w:cs="Arial"/>
          <w:spacing w:val="17"/>
          <w:rPrChange w:id="48" w:author="Harry Shamoon" w:date="2015-03-05T19:28:00Z">
            <w:rPr>
              <w:spacing w:val="17"/>
            </w:rPr>
          </w:rPrChange>
        </w:rPr>
        <w:t xml:space="preserve"> </w:t>
      </w:r>
      <w:r w:rsidRPr="006C66CA">
        <w:rPr>
          <w:rFonts w:cs="Arial"/>
          <w:rPrChange w:id="49" w:author="Harry Shamoon" w:date="2015-03-05T19:28:00Z">
            <w:rPr/>
          </w:rPrChange>
        </w:rPr>
        <w:t>days</w:t>
      </w:r>
      <w:r w:rsidRPr="006C66CA">
        <w:rPr>
          <w:rFonts w:cs="Arial"/>
          <w:w w:val="99"/>
          <w:rPrChange w:id="50" w:author="Harry Shamoon" w:date="2015-03-05T19:28:00Z">
            <w:rPr>
              <w:w w:val="99"/>
            </w:rPr>
          </w:rPrChange>
        </w:rPr>
        <w:t xml:space="preserve"> </w:t>
      </w:r>
      <w:r w:rsidRPr="006C66CA">
        <w:rPr>
          <w:rFonts w:cs="Arial"/>
          <w:rPrChange w:id="51" w:author="Harry Shamoon" w:date="2015-03-05T19:28:00Z">
            <w:rPr/>
          </w:rPrChange>
        </w:rPr>
        <w:t xml:space="preserve">before their deteriorating conditions are typically recognized; earlier initiation of </w:t>
      </w:r>
      <w:r w:rsidRPr="006C66CA">
        <w:rPr>
          <w:rFonts w:cs="Arial"/>
          <w:spacing w:val="-3"/>
          <w:rPrChange w:id="52" w:author="Harry Shamoon" w:date="2015-03-05T19:28:00Z">
            <w:rPr>
              <w:spacing w:val="-3"/>
            </w:rPr>
          </w:rPrChange>
        </w:rPr>
        <w:t xml:space="preserve">preventive </w:t>
      </w:r>
      <w:r w:rsidRPr="006C66CA">
        <w:rPr>
          <w:rFonts w:cs="Arial"/>
          <w:rPrChange w:id="53" w:author="Harry Shamoon" w:date="2015-03-05T19:28:00Z">
            <w:rPr/>
          </w:rPrChange>
        </w:rPr>
        <w:t>interventions can</w:t>
      </w:r>
      <w:r w:rsidRPr="006C66CA">
        <w:rPr>
          <w:rFonts w:cs="Arial"/>
          <w:spacing w:val="33"/>
          <w:rPrChange w:id="54" w:author="Harry Shamoon" w:date="2015-03-05T19:28:00Z">
            <w:rPr>
              <w:spacing w:val="33"/>
            </w:rPr>
          </w:rPrChange>
        </w:rPr>
        <w:t xml:space="preserve"> </w:t>
      </w:r>
      <w:r w:rsidRPr="006C66CA">
        <w:rPr>
          <w:rFonts w:cs="Arial"/>
          <w:rPrChange w:id="55" w:author="Harry Shamoon" w:date="2015-03-05T19:28:00Z">
            <w:rPr/>
          </w:rPrChange>
        </w:rPr>
        <w:t>re-</w:t>
      </w:r>
      <w:r w:rsidRPr="006C66CA">
        <w:rPr>
          <w:rFonts w:cs="Arial"/>
          <w:w w:val="99"/>
          <w:rPrChange w:id="56" w:author="Harry Shamoon" w:date="2015-03-05T19:28:00Z">
            <w:rPr>
              <w:w w:val="99"/>
            </w:rPr>
          </w:rPrChange>
        </w:rPr>
        <w:t xml:space="preserve"> </w:t>
      </w:r>
      <w:r w:rsidRPr="006C66CA">
        <w:rPr>
          <w:rFonts w:cs="Arial"/>
          <w:rPrChange w:id="57" w:author="Harry Shamoon" w:date="2015-03-05T19:28:00Z">
            <w:rPr/>
          </w:rPrChange>
        </w:rPr>
        <w:t xml:space="preserve">duce </w:t>
      </w:r>
      <w:r w:rsidRPr="006C66CA">
        <w:rPr>
          <w:rFonts w:cs="Arial"/>
          <w:spacing w:val="-3"/>
          <w:rPrChange w:id="58" w:author="Harry Shamoon" w:date="2015-03-05T19:28:00Z">
            <w:rPr>
              <w:spacing w:val="-3"/>
            </w:rPr>
          </w:rPrChange>
        </w:rPr>
        <w:t xml:space="preserve">morbidity, </w:t>
      </w:r>
      <w:r w:rsidRPr="006C66CA">
        <w:rPr>
          <w:rFonts w:cs="Arial"/>
          <w:rPrChange w:id="59" w:author="Harry Shamoon" w:date="2015-03-05T19:28:00Z">
            <w:rPr/>
          </w:rPrChange>
        </w:rPr>
        <w:t>mortality and expenses</w:t>
      </w:r>
      <w:ins w:id="60" w:author="Harry Shamoon" w:date="2015-03-05T19:23:00Z">
        <w:r w:rsidR="006C66CA" w:rsidRPr="006C66CA">
          <w:rPr>
            <w:rFonts w:cs="Arial"/>
            <w:rPrChange w:id="61" w:author="Harry Shamoon" w:date="2015-03-05T19:28:00Z">
              <w:rPr/>
            </w:rPrChange>
          </w:rPr>
          <w:t xml:space="preserve"> (REFS)</w:t>
        </w:r>
      </w:ins>
      <w:r w:rsidRPr="006C66CA">
        <w:rPr>
          <w:rFonts w:cs="Arial"/>
          <w:rPrChange w:id="62" w:author="Harry Shamoon" w:date="2015-03-05T19:28:00Z">
            <w:rPr/>
          </w:rPrChange>
        </w:rPr>
        <w:t xml:space="preserve">: My mentor </w:t>
      </w:r>
      <w:r w:rsidRPr="006C66CA">
        <w:rPr>
          <w:rFonts w:cs="Arial"/>
          <w:spacing w:val="-4"/>
          <w:rPrChange w:id="63" w:author="Harry Shamoon" w:date="2015-03-05T19:28:00Z">
            <w:rPr>
              <w:spacing w:val="-4"/>
            </w:rPr>
          </w:rPrChange>
        </w:rPr>
        <w:t xml:space="preserve">Dr. </w:t>
      </w:r>
      <w:ins w:id="64" w:author="Harry Shamoon" w:date="2015-03-05T19:23:00Z">
        <w:r w:rsidR="006C66CA" w:rsidRPr="006C66CA">
          <w:rPr>
            <w:rFonts w:cs="Arial"/>
            <w:spacing w:val="-4"/>
            <w:rPrChange w:id="65" w:author="Harry Shamoon" w:date="2015-03-05T19:28:00Z">
              <w:rPr>
                <w:spacing w:val="-4"/>
              </w:rPr>
            </w:rPrChange>
          </w:rPr>
          <w:t xml:space="preserve">Michelle </w:t>
        </w:r>
      </w:ins>
      <w:r w:rsidRPr="006C66CA">
        <w:rPr>
          <w:rFonts w:cs="Arial"/>
          <w:rPrChange w:id="66" w:author="Harry Shamoon" w:date="2015-03-05T19:28:00Z">
            <w:rPr/>
          </w:rPrChange>
        </w:rPr>
        <w:t>Gong</w:t>
      </w:r>
      <w:ins w:id="67" w:author="Harry Shamoon" w:date="2015-03-05T19:23:00Z">
        <w:r w:rsidR="006C66CA" w:rsidRPr="006C66CA">
          <w:rPr>
            <w:rFonts w:cs="Arial"/>
            <w:rPrChange w:id="68" w:author="Harry Shamoon" w:date="2015-03-05T19:28:00Z">
              <w:rPr/>
            </w:rPrChange>
          </w:rPr>
          <w:t>,</w:t>
        </w:r>
      </w:ins>
      <w:r w:rsidRPr="006C66CA">
        <w:rPr>
          <w:rFonts w:cs="Arial"/>
          <w:rPrChange w:id="69" w:author="Harry Shamoon" w:date="2015-03-05T19:28:00Z">
            <w:rPr/>
          </w:rPrChange>
        </w:rPr>
        <w:t xml:space="preserve"> is leading a two phase pragmatic </w:t>
      </w:r>
      <w:ins w:id="70" w:author="Harry Shamoon" w:date="2015-03-05T19:23:00Z">
        <w:r w:rsidR="006C66CA" w:rsidRPr="006C66CA">
          <w:rPr>
            <w:rFonts w:cs="Arial"/>
            <w:rPrChange w:id="71" w:author="Harry Shamoon" w:date="2015-03-05T19:28:00Z">
              <w:rPr/>
            </w:rPrChange>
          </w:rPr>
          <w:t xml:space="preserve">clinical </w:t>
        </w:r>
      </w:ins>
      <w:r w:rsidRPr="006C66CA">
        <w:rPr>
          <w:rFonts w:cs="Arial"/>
          <w:rPrChange w:id="72" w:author="Harry Shamoon" w:date="2015-03-05T19:28:00Z">
            <w:rPr/>
          </w:rPrChange>
        </w:rPr>
        <w:t>trial:</w:t>
      </w:r>
      <w:r w:rsidRPr="006C66CA">
        <w:rPr>
          <w:rFonts w:cs="Arial"/>
          <w:spacing w:val="5"/>
          <w:rPrChange w:id="73" w:author="Harry Shamoon" w:date="2015-03-05T19:28:00Z">
            <w:rPr>
              <w:spacing w:val="5"/>
            </w:rPr>
          </w:rPrChange>
        </w:rPr>
        <w:t xml:space="preserve"> </w:t>
      </w:r>
      <w:r w:rsidRPr="006C66CA">
        <w:rPr>
          <w:rFonts w:cs="Arial"/>
          <w:spacing w:val="-3"/>
          <w:rPrChange w:id="74" w:author="Harry Shamoon" w:date="2015-03-05T19:28:00Z">
            <w:rPr>
              <w:spacing w:val="-3"/>
            </w:rPr>
          </w:rPrChange>
        </w:rPr>
        <w:t>APPROVE,</w:t>
      </w:r>
      <w:r w:rsidRPr="006C66CA">
        <w:rPr>
          <w:rFonts w:cs="Arial"/>
          <w:w w:val="99"/>
          <w:rPrChange w:id="75" w:author="Harry Shamoon" w:date="2015-03-05T19:28:00Z">
            <w:rPr>
              <w:w w:val="99"/>
            </w:rPr>
          </w:rPrChange>
        </w:rPr>
        <w:t xml:space="preserve"> </w:t>
      </w:r>
      <w:r w:rsidRPr="006C66CA">
        <w:rPr>
          <w:rFonts w:cs="Arial"/>
          <w:rPrChange w:id="76" w:author="Harry Shamoon" w:date="2015-03-05T19:28:00Z">
            <w:rPr/>
          </w:rPrChange>
        </w:rPr>
        <w:t>phase</w:t>
      </w:r>
      <w:r w:rsidRPr="006C66CA">
        <w:rPr>
          <w:rFonts w:cs="Arial"/>
          <w:spacing w:val="-5"/>
          <w:rPrChange w:id="77" w:author="Harry Shamoon" w:date="2015-03-05T19:28:00Z">
            <w:rPr>
              <w:spacing w:val="-5"/>
            </w:rPr>
          </w:rPrChange>
        </w:rPr>
        <w:t xml:space="preserve"> </w:t>
      </w:r>
      <w:r w:rsidRPr="006C66CA">
        <w:rPr>
          <w:rFonts w:cs="Arial"/>
          <w:rPrChange w:id="78" w:author="Harry Shamoon" w:date="2015-03-05T19:28:00Z">
            <w:rPr/>
          </w:rPrChange>
        </w:rPr>
        <w:t>1,</w:t>
      </w:r>
      <w:r w:rsidRPr="006C66CA">
        <w:rPr>
          <w:rFonts w:cs="Arial"/>
          <w:spacing w:val="-4"/>
          <w:rPrChange w:id="79" w:author="Harry Shamoon" w:date="2015-03-05T19:28:00Z">
            <w:rPr>
              <w:spacing w:val="-4"/>
            </w:rPr>
          </w:rPrChange>
        </w:rPr>
        <w:t xml:space="preserve"> </w:t>
      </w:r>
      <w:r w:rsidRPr="006C66CA">
        <w:rPr>
          <w:rFonts w:cs="Arial"/>
          <w:rPrChange w:id="80" w:author="Harry Shamoon" w:date="2015-03-05T19:28:00Z">
            <w:rPr/>
          </w:rPrChange>
        </w:rPr>
        <w:t>develops</w:t>
      </w:r>
      <w:r w:rsidRPr="006C66CA">
        <w:rPr>
          <w:rFonts w:cs="Arial"/>
          <w:spacing w:val="-5"/>
          <w:rPrChange w:id="81" w:author="Harry Shamoon" w:date="2015-03-05T19:28:00Z">
            <w:rPr>
              <w:spacing w:val="-5"/>
            </w:rPr>
          </w:rPrChange>
        </w:rPr>
        <w:t xml:space="preserve"> </w:t>
      </w:r>
      <w:r w:rsidRPr="006C66CA">
        <w:rPr>
          <w:rFonts w:cs="Arial"/>
          <w:rPrChange w:id="82" w:author="Harry Shamoon" w:date="2015-03-05T19:28:00Z">
            <w:rPr/>
          </w:rPrChange>
        </w:rPr>
        <w:t>a</w:t>
      </w:r>
      <w:r w:rsidRPr="006C66CA">
        <w:rPr>
          <w:rFonts w:cs="Arial"/>
          <w:spacing w:val="-5"/>
          <w:rPrChange w:id="83" w:author="Harry Shamoon" w:date="2015-03-05T19:28:00Z">
            <w:rPr>
              <w:spacing w:val="-5"/>
            </w:rPr>
          </w:rPrChange>
        </w:rPr>
        <w:t xml:space="preserve"> </w:t>
      </w:r>
      <w:r w:rsidRPr="006C66CA">
        <w:rPr>
          <w:rFonts w:cs="Arial"/>
          <w:rPrChange w:id="84" w:author="Harry Shamoon" w:date="2015-03-05T19:28:00Z">
            <w:rPr/>
          </w:rPrChange>
        </w:rPr>
        <w:t>classical</w:t>
      </w:r>
      <w:r w:rsidRPr="006C66CA">
        <w:rPr>
          <w:rFonts w:cs="Arial"/>
          <w:spacing w:val="-5"/>
          <w:rPrChange w:id="85" w:author="Harry Shamoon" w:date="2015-03-05T19:28:00Z">
            <w:rPr>
              <w:spacing w:val="-5"/>
            </w:rPr>
          </w:rPrChange>
        </w:rPr>
        <w:t xml:space="preserve"> </w:t>
      </w:r>
      <w:r w:rsidRPr="006C66CA">
        <w:rPr>
          <w:rFonts w:cs="Arial"/>
          <w:rPrChange w:id="86" w:author="Harry Shamoon" w:date="2015-03-05T19:28:00Z">
            <w:rPr/>
          </w:rPrChange>
        </w:rPr>
        <w:t>algorithm</w:t>
      </w:r>
      <w:r w:rsidRPr="006C66CA">
        <w:rPr>
          <w:rFonts w:cs="Arial"/>
          <w:spacing w:val="-5"/>
          <w:rPrChange w:id="87" w:author="Harry Shamoon" w:date="2015-03-05T19:28:00Z">
            <w:rPr>
              <w:spacing w:val="-5"/>
            </w:rPr>
          </w:rPrChange>
        </w:rPr>
        <w:t xml:space="preserve"> </w:t>
      </w:r>
      <w:r w:rsidRPr="006C66CA">
        <w:rPr>
          <w:rFonts w:cs="Arial"/>
          <w:rPrChange w:id="88" w:author="Harry Shamoon" w:date="2015-03-05T19:28:00Z">
            <w:rPr/>
          </w:rPrChange>
        </w:rPr>
        <w:t>to</w:t>
      </w:r>
      <w:r w:rsidRPr="006C66CA">
        <w:rPr>
          <w:rFonts w:cs="Arial"/>
          <w:spacing w:val="-5"/>
          <w:rPrChange w:id="89" w:author="Harry Shamoon" w:date="2015-03-05T19:28:00Z">
            <w:rPr>
              <w:spacing w:val="-5"/>
            </w:rPr>
          </w:rPrChange>
        </w:rPr>
        <w:t xml:space="preserve"> </w:t>
      </w:r>
      <w:r w:rsidRPr="006C66CA">
        <w:rPr>
          <w:rFonts w:cs="Arial"/>
          <w:rPrChange w:id="90" w:author="Harry Shamoon" w:date="2015-03-05T19:28:00Z">
            <w:rPr/>
          </w:rPrChange>
        </w:rPr>
        <w:t>identify</w:t>
      </w:r>
      <w:r w:rsidRPr="006C66CA">
        <w:rPr>
          <w:rFonts w:cs="Arial"/>
          <w:spacing w:val="-5"/>
          <w:rPrChange w:id="91" w:author="Harry Shamoon" w:date="2015-03-05T19:28:00Z">
            <w:rPr>
              <w:spacing w:val="-5"/>
            </w:rPr>
          </w:rPrChange>
        </w:rPr>
        <w:t xml:space="preserve"> </w:t>
      </w:r>
      <w:r w:rsidRPr="006C66CA">
        <w:rPr>
          <w:rFonts w:cs="Arial"/>
          <w:rPrChange w:id="92" w:author="Harry Shamoon" w:date="2015-03-05T19:28:00Z">
            <w:rPr/>
          </w:rPrChange>
        </w:rPr>
        <w:t>patients</w:t>
      </w:r>
      <w:r w:rsidRPr="006C66CA">
        <w:rPr>
          <w:rFonts w:cs="Arial"/>
          <w:spacing w:val="-5"/>
          <w:rPrChange w:id="93" w:author="Harry Shamoon" w:date="2015-03-05T19:28:00Z">
            <w:rPr>
              <w:spacing w:val="-5"/>
            </w:rPr>
          </w:rPrChange>
        </w:rPr>
        <w:t xml:space="preserve"> </w:t>
      </w:r>
      <w:r w:rsidRPr="006C66CA">
        <w:rPr>
          <w:rFonts w:cs="Arial"/>
          <w:rPrChange w:id="94" w:author="Harry Shamoon" w:date="2015-03-05T19:28:00Z">
            <w:rPr/>
          </w:rPrChange>
        </w:rPr>
        <w:t>at</w:t>
      </w:r>
      <w:r w:rsidRPr="006C66CA">
        <w:rPr>
          <w:rFonts w:cs="Arial"/>
          <w:spacing w:val="-5"/>
          <w:rPrChange w:id="95" w:author="Harry Shamoon" w:date="2015-03-05T19:28:00Z">
            <w:rPr>
              <w:spacing w:val="-5"/>
            </w:rPr>
          </w:rPrChange>
        </w:rPr>
        <w:t xml:space="preserve"> </w:t>
      </w:r>
      <w:r w:rsidRPr="006C66CA">
        <w:rPr>
          <w:rFonts w:cs="Arial"/>
          <w:rPrChange w:id="96" w:author="Harry Shamoon" w:date="2015-03-05T19:28:00Z">
            <w:rPr/>
          </w:rPrChange>
        </w:rPr>
        <w:t>risk;</w:t>
      </w:r>
      <w:r w:rsidRPr="006C66CA">
        <w:rPr>
          <w:rFonts w:cs="Arial"/>
          <w:spacing w:val="-4"/>
          <w:rPrChange w:id="97" w:author="Harry Shamoon" w:date="2015-03-05T19:28:00Z">
            <w:rPr>
              <w:spacing w:val="-4"/>
            </w:rPr>
          </w:rPrChange>
        </w:rPr>
        <w:t xml:space="preserve"> </w:t>
      </w:r>
      <w:proofErr w:type="spellStart"/>
      <w:r w:rsidRPr="006C66CA">
        <w:rPr>
          <w:rFonts w:cs="Arial"/>
          <w:rPrChange w:id="98" w:author="Harry Shamoon" w:date="2015-03-05T19:28:00Z">
            <w:rPr/>
          </w:rPrChange>
        </w:rPr>
        <w:t>PROOFCheck</w:t>
      </w:r>
      <w:proofErr w:type="spellEnd"/>
      <w:r w:rsidRPr="006C66CA">
        <w:rPr>
          <w:rFonts w:cs="Arial"/>
          <w:rPrChange w:id="99" w:author="Harry Shamoon" w:date="2015-03-05T19:28:00Z">
            <w:rPr/>
          </w:rPrChange>
        </w:rPr>
        <w:t>,</w:t>
      </w:r>
      <w:r w:rsidRPr="006C66CA">
        <w:rPr>
          <w:rFonts w:cs="Arial"/>
          <w:spacing w:val="-4"/>
          <w:rPrChange w:id="100" w:author="Harry Shamoon" w:date="2015-03-05T19:28:00Z">
            <w:rPr>
              <w:spacing w:val="-4"/>
            </w:rPr>
          </w:rPrChange>
        </w:rPr>
        <w:t xml:space="preserve"> </w:t>
      </w:r>
      <w:r w:rsidRPr="006C66CA">
        <w:rPr>
          <w:rFonts w:cs="Arial"/>
          <w:rPrChange w:id="101" w:author="Harry Shamoon" w:date="2015-03-05T19:28:00Z">
            <w:rPr/>
          </w:rPrChange>
        </w:rPr>
        <w:t>phase</w:t>
      </w:r>
      <w:r w:rsidRPr="006C66CA">
        <w:rPr>
          <w:rFonts w:cs="Arial"/>
          <w:spacing w:val="-5"/>
          <w:rPrChange w:id="102" w:author="Harry Shamoon" w:date="2015-03-05T19:28:00Z">
            <w:rPr>
              <w:spacing w:val="-5"/>
            </w:rPr>
          </w:rPrChange>
        </w:rPr>
        <w:t xml:space="preserve"> </w:t>
      </w:r>
      <w:r w:rsidRPr="006C66CA">
        <w:rPr>
          <w:rFonts w:cs="Arial"/>
          <w:rPrChange w:id="103" w:author="Harry Shamoon" w:date="2015-03-05T19:28:00Z">
            <w:rPr/>
          </w:rPrChange>
        </w:rPr>
        <w:t>2,</w:t>
      </w:r>
      <w:r w:rsidRPr="006C66CA">
        <w:rPr>
          <w:rFonts w:cs="Arial"/>
          <w:spacing w:val="-4"/>
          <w:rPrChange w:id="104" w:author="Harry Shamoon" w:date="2015-03-05T19:28:00Z">
            <w:rPr>
              <w:spacing w:val="-4"/>
            </w:rPr>
          </w:rPrChange>
        </w:rPr>
        <w:t xml:space="preserve"> </w:t>
      </w:r>
      <w:r w:rsidRPr="006C66CA">
        <w:rPr>
          <w:rFonts w:cs="Arial"/>
          <w:rPrChange w:id="105" w:author="Harry Shamoon" w:date="2015-03-05T19:28:00Z">
            <w:rPr/>
          </w:rPrChange>
        </w:rPr>
        <w:t>aims</w:t>
      </w:r>
      <w:r w:rsidRPr="006C66CA">
        <w:rPr>
          <w:rFonts w:cs="Arial"/>
          <w:spacing w:val="-5"/>
          <w:rPrChange w:id="106" w:author="Harry Shamoon" w:date="2015-03-05T19:28:00Z">
            <w:rPr>
              <w:spacing w:val="-5"/>
            </w:rPr>
          </w:rPrChange>
        </w:rPr>
        <w:t xml:space="preserve"> </w:t>
      </w:r>
      <w:r w:rsidRPr="006C66CA">
        <w:rPr>
          <w:rFonts w:cs="Arial"/>
          <w:rPrChange w:id="107" w:author="Harry Shamoon" w:date="2015-03-05T19:28:00Z">
            <w:rPr/>
          </w:rPrChange>
        </w:rPr>
        <w:t>to</w:t>
      </w:r>
      <w:r w:rsidRPr="006C66CA">
        <w:rPr>
          <w:rFonts w:cs="Arial"/>
          <w:spacing w:val="-5"/>
          <w:rPrChange w:id="108" w:author="Harry Shamoon" w:date="2015-03-05T19:28:00Z">
            <w:rPr>
              <w:spacing w:val="-5"/>
            </w:rPr>
          </w:rPrChange>
        </w:rPr>
        <w:t xml:space="preserve"> </w:t>
      </w:r>
      <w:r w:rsidRPr="006C66CA">
        <w:rPr>
          <w:rFonts w:cs="Arial"/>
          <w:rPrChange w:id="109" w:author="Harry Shamoon" w:date="2015-03-05T19:28:00Z">
            <w:rPr/>
          </w:rPrChange>
        </w:rPr>
        <w:t>improve</w:t>
      </w:r>
      <w:r w:rsidRPr="006C66CA">
        <w:rPr>
          <w:rFonts w:cs="Arial"/>
          <w:spacing w:val="-5"/>
          <w:rPrChange w:id="110" w:author="Harry Shamoon" w:date="2015-03-05T19:28:00Z">
            <w:rPr>
              <w:spacing w:val="-5"/>
            </w:rPr>
          </w:rPrChange>
        </w:rPr>
        <w:t xml:space="preserve"> </w:t>
      </w:r>
      <w:r w:rsidRPr="006C66CA">
        <w:rPr>
          <w:rFonts w:cs="Arial"/>
          <w:rPrChange w:id="111" w:author="Harry Shamoon" w:date="2015-03-05T19:28:00Z">
            <w:rPr/>
          </w:rPrChange>
        </w:rPr>
        <w:t>out</w:t>
      </w:r>
      <w:del w:id="112" w:author="Harry Shamoon" w:date="2015-03-05T19:37:00Z">
        <w:r w:rsidRPr="006C66CA" w:rsidDel="00F97E28">
          <w:rPr>
            <w:rFonts w:cs="Arial"/>
            <w:rPrChange w:id="113" w:author="Harry Shamoon" w:date="2015-03-05T19:28:00Z">
              <w:rPr/>
            </w:rPrChange>
          </w:rPr>
          <w:delText>-</w:delText>
        </w:r>
        <w:r w:rsidRPr="006C66CA" w:rsidDel="00F97E28">
          <w:rPr>
            <w:rFonts w:cs="Arial"/>
            <w:w w:val="99"/>
            <w:rPrChange w:id="114" w:author="Harry Shamoon" w:date="2015-03-05T19:28:00Z">
              <w:rPr>
                <w:w w:val="99"/>
              </w:rPr>
            </w:rPrChange>
          </w:rPr>
          <w:delText xml:space="preserve"> </w:delText>
        </w:r>
      </w:del>
      <w:r w:rsidRPr="006C66CA">
        <w:rPr>
          <w:rFonts w:cs="Arial"/>
          <w:rPrChange w:id="115" w:author="Harry Shamoon" w:date="2015-03-05T19:28:00Z">
            <w:rPr/>
          </w:rPrChange>
        </w:rPr>
        <w:t>comes</w:t>
      </w:r>
      <w:r w:rsidRPr="006C66CA">
        <w:rPr>
          <w:rFonts w:cs="Arial"/>
          <w:spacing w:val="-7"/>
          <w:rPrChange w:id="116" w:author="Harry Shamoon" w:date="2015-03-05T19:28:00Z">
            <w:rPr>
              <w:spacing w:val="-7"/>
            </w:rPr>
          </w:rPrChange>
        </w:rPr>
        <w:t xml:space="preserve"> </w:t>
      </w:r>
      <w:r w:rsidRPr="006C66CA">
        <w:rPr>
          <w:rFonts w:cs="Arial"/>
          <w:spacing w:val="-3"/>
          <w:rPrChange w:id="117" w:author="Harry Shamoon" w:date="2015-03-05T19:28:00Z">
            <w:rPr>
              <w:spacing w:val="-3"/>
            </w:rPr>
          </w:rPrChange>
        </w:rPr>
        <w:t>by</w:t>
      </w:r>
      <w:r w:rsidRPr="006C66CA">
        <w:rPr>
          <w:rFonts w:cs="Arial"/>
          <w:spacing w:val="-7"/>
          <w:rPrChange w:id="118" w:author="Harry Shamoon" w:date="2015-03-05T19:28:00Z">
            <w:rPr>
              <w:spacing w:val="-7"/>
            </w:rPr>
          </w:rPrChange>
        </w:rPr>
        <w:t xml:space="preserve"> </w:t>
      </w:r>
      <w:r w:rsidRPr="006C66CA">
        <w:rPr>
          <w:rFonts w:cs="Arial"/>
          <w:rPrChange w:id="119" w:author="Harry Shamoon" w:date="2015-03-05T19:28:00Z">
            <w:rPr/>
          </w:rPrChange>
        </w:rPr>
        <w:t>triggering</w:t>
      </w:r>
      <w:r w:rsidRPr="006C66CA">
        <w:rPr>
          <w:rFonts w:cs="Arial"/>
          <w:spacing w:val="-7"/>
          <w:rPrChange w:id="120" w:author="Harry Shamoon" w:date="2015-03-05T19:28:00Z">
            <w:rPr>
              <w:spacing w:val="-7"/>
            </w:rPr>
          </w:rPrChange>
        </w:rPr>
        <w:t xml:space="preserve"> </w:t>
      </w:r>
      <w:r w:rsidRPr="006C66CA">
        <w:rPr>
          <w:rFonts w:cs="Arial"/>
          <w:rPrChange w:id="121" w:author="Harry Shamoon" w:date="2015-03-05T19:28:00Z">
            <w:rPr/>
          </w:rPrChange>
        </w:rPr>
        <w:t>an</w:t>
      </w:r>
      <w:r w:rsidRPr="006C66CA">
        <w:rPr>
          <w:rFonts w:cs="Arial"/>
          <w:spacing w:val="-7"/>
          <w:rPrChange w:id="122" w:author="Harry Shamoon" w:date="2015-03-05T19:28:00Z">
            <w:rPr>
              <w:spacing w:val="-7"/>
            </w:rPr>
          </w:rPrChange>
        </w:rPr>
        <w:t xml:space="preserve"> </w:t>
      </w:r>
      <w:r w:rsidRPr="006C66CA">
        <w:rPr>
          <w:rFonts w:cs="Arial"/>
          <w:rPrChange w:id="123" w:author="Harry Shamoon" w:date="2015-03-05T19:28:00Z">
            <w:rPr/>
          </w:rPrChange>
        </w:rPr>
        <w:t>individualized</w:t>
      </w:r>
      <w:r w:rsidRPr="006C66CA">
        <w:rPr>
          <w:rFonts w:cs="Arial"/>
          <w:spacing w:val="-7"/>
          <w:rPrChange w:id="124" w:author="Harry Shamoon" w:date="2015-03-05T19:28:00Z">
            <w:rPr>
              <w:spacing w:val="-7"/>
            </w:rPr>
          </w:rPrChange>
        </w:rPr>
        <w:t xml:space="preserve"> </w:t>
      </w:r>
      <w:r w:rsidRPr="006C66CA">
        <w:rPr>
          <w:rFonts w:cs="Arial"/>
          <w:rPrChange w:id="125" w:author="Harry Shamoon" w:date="2015-03-05T19:28:00Z">
            <w:rPr/>
          </w:rPrChange>
        </w:rPr>
        <w:t>prevention</w:t>
      </w:r>
      <w:r w:rsidRPr="006C66CA">
        <w:rPr>
          <w:rFonts w:cs="Arial"/>
          <w:spacing w:val="-7"/>
          <w:rPrChange w:id="126" w:author="Harry Shamoon" w:date="2015-03-05T19:28:00Z">
            <w:rPr>
              <w:spacing w:val="-7"/>
            </w:rPr>
          </w:rPrChange>
        </w:rPr>
        <w:t xml:space="preserve"> </w:t>
      </w:r>
      <w:r w:rsidRPr="006C66CA">
        <w:rPr>
          <w:rFonts w:cs="Arial"/>
          <w:rPrChange w:id="127" w:author="Harry Shamoon" w:date="2015-03-05T19:28:00Z">
            <w:rPr/>
          </w:rPrChange>
        </w:rPr>
        <w:t>checklist</w:t>
      </w:r>
      <w:r w:rsidRPr="006C66CA">
        <w:rPr>
          <w:rFonts w:cs="Arial"/>
          <w:spacing w:val="-7"/>
          <w:rPrChange w:id="128" w:author="Harry Shamoon" w:date="2015-03-05T19:28:00Z">
            <w:rPr>
              <w:spacing w:val="-7"/>
            </w:rPr>
          </w:rPrChange>
        </w:rPr>
        <w:t xml:space="preserve"> </w:t>
      </w:r>
      <w:r w:rsidRPr="006C66CA">
        <w:rPr>
          <w:rFonts w:cs="Arial"/>
          <w:spacing w:val="-3"/>
          <w:rPrChange w:id="129" w:author="Harry Shamoon" w:date="2015-03-05T19:28:00Z">
            <w:rPr>
              <w:spacing w:val="-3"/>
            </w:rPr>
          </w:rPrChange>
        </w:rPr>
        <w:t>for</w:t>
      </w:r>
      <w:r w:rsidRPr="006C66CA">
        <w:rPr>
          <w:rFonts w:cs="Arial"/>
          <w:spacing w:val="-7"/>
          <w:rPrChange w:id="130" w:author="Harry Shamoon" w:date="2015-03-05T19:28:00Z">
            <w:rPr>
              <w:spacing w:val="-7"/>
            </w:rPr>
          </w:rPrChange>
        </w:rPr>
        <w:t xml:space="preserve"> </w:t>
      </w:r>
      <w:r w:rsidRPr="006C66CA">
        <w:rPr>
          <w:rFonts w:cs="Arial"/>
          <w:rPrChange w:id="131" w:author="Harry Shamoon" w:date="2015-03-05T19:28:00Z">
            <w:rPr/>
          </w:rPrChange>
        </w:rPr>
        <w:t>patients</w:t>
      </w:r>
      <w:r w:rsidRPr="006C66CA">
        <w:rPr>
          <w:rFonts w:cs="Arial"/>
          <w:spacing w:val="-7"/>
          <w:rPrChange w:id="132" w:author="Harry Shamoon" w:date="2015-03-05T19:28:00Z">
            <w:rPr>
              <w:spacing w:val="-7"/>
            </w:rPr>
          </w:rPrChange>
        </w:rPr>
        <w:t xml:space="preserve"> </w:t>
      </w:r>
      <w:r w:rsidRPr="006C66CA">
        <w:rPr>
          <w:rFonts w:cs="Arial"/>
          <w:rPrChange w:id="133" w:author="Harry Shamoon" w:date="2015-03-05T19:28:00Z">
            <w:rPr/>
          </w:rPrChange>
        </w:rPr>
        <w:t>identified</w:t>
      </w:r>
      <w:r w:rsidRPr="006C66CA">
        <w:rPr>
          <w:rFonts w:cs="Arial"/>
          <w:spacing w:val="-7"/>
          <w:rPrChange w:id="134" w:author="Harry Shamoon" w:date="2015-03-05T19:28:00Z">
            <w:rPr>
              <w:spacing w:val="-7"/>
            </w:rPr>
          </w:rPrChange>
        </w:rPr>
        <w:t xml:space="preserve"> </w:t>
      </w:r>
      <w:r w:rsidRPr="006C66CA">
        <w:rPr>
          <w:rFonts w:cs="Arial"/>
          <w:rPrChange w:id="135" w:author="Harry Shamoon" w:date="2015-03-05T19:28:00Z">
            <w:rPr/>
          </w:rPrChange>
        </w:rPr>
        <w:t>as</w:t>
      </w:r>
      <w:r w:rsidRPr="006C66CA">
        <w:rPr>
          <w:rFonts w:cs="Arial"/>
          <w:spacing w:val="-7"/>
          <w:rPrChange w:id="136" w:author="Harry Shamoon" w:date="2015-03-05T19:28:00Z">
            <w:rPr>
              <w:spacing w:val="-7"/>
            </w:rPr>
          </w:rPrChange>
        </w:rPr>
        <w:t xml:space="preserve"> </w:t>
      </w:r>
      <w:r w:rsidRPr="006C66CA">
        <w:rPr>
          <w:rFonts w:cs="Arial"/>
          <w:rPrChange w:id="137" w:author="Harry Shamoon" w:date="2015-03-05T19:28:00Z">
            <w:rPr/>
          </w:rPrChange>
        </w:rPr>
        <w:t>at</w:t>
      </w:r>
      <w:r w:rsidRPr="006C66CA">
        <w:rPr>
          <w:rFonts w:cs="Arial"/>
          <w:spacing w:val="-7"/>
          <w:rPrChange w:id="138" w:author="Harry Shamoon" w:date="2015-03-05T19:28:00Z">
            <w:rPr>
              <w:spacing w:val="-7"/>
            </w:rPr>
          </w:rPrChange>
        </w:rPr>
        <w:t xml:space="preserve"> </w:t>
      </w:r>
      <w:r w:rsidRPr="006C66CA">
        <w:rPr>
          <w:rFonts w:cs="Arial"/>
          <w:rPrChange w:id="139" w:author="Harry Shamoon" w:date="2015-03-05T19:28:00Z">
            <w:rPr/>
          </w:rPrChange>
        </w:rPr>
        <w:t>risk</w:t>
      </w:r>
      <w:r w:rsidRPr="006C66CA">
        <w:rPr>
          <w:rFonts w:cs="Arial"/>
          <w:spacing w:val="-7"/>
          <w:rPrChange w:id="140" w:author="Harry Shamoon" w:date="2015-03-05T19:28:00Z">
            <w:rPr>
              <w:spacing w:val="-7"/>
            </w:rPr>
          </w:rPrChange>
        </w:rPr>
        <w:t xml:space="preserve"> </w:t>
      </w:r>
      <w:r w:rsidRPr="006C66CA">
        <w:rPr>
          <w:rFonts w:cs="Arial"/>
          <w:spacing w:val="-3"/>
          <w:rPrChange w:id="141" w:author="Harry Shamoon" w:date="2015-03-05T19:28:00Z">
            <w:rPr>
              <w:spacing w:val="-3"/>
            </w:rPr>
          </w:rPrChange>
        </w:rPr>
        <w:t>by</w:t>
      </w:r>
      <w:r w:rsidRPr="006C66CA">
        <w:rPr>
          <w:rFonts w:cs="Arial"/>
          <w:spacing w:val="-7"/>
          <w:rPrChange w:id="142" w:author="Harry Shamoon" w:date="2015-03-05T19:28:00Z">
            <w:rPr>
              <w:spacing w:val="-7"/>
            </w:rPr>
          </w:rPrChange>
        </w:rPr>
        <w:t xml:space="preserve"> </w:t>
      </w:r>
      <w:r w:rsidRPr="006C66CA">
        <w:rPr>
          <w:rFonts w:cs="Arial"/>
          <w:spacing w:val="-3"/>
          <w:rPrChange w:id="143" w:author="Harry Shamoon" w:date="2015-03-05T19:28:00Z">
            <w:rPr>
              <w:spacing w:val="-3"/>
            </w:rPr>
          </w:rPrChange>
        </w:rPr>
        <w:t>APPROVE.</w:t>
      </w:r>
      <w:ins w:id="144" w:author="Harry Shamoon" w:date="2015-03-05T19:23:00Z">
        <w:r w:rsidR="006C66CA" w:rsidRPr="006C66CA">
          <w:rPr>
            <w:rFonts w:cs="Arial"/>
            <w:spacing w:val="-3"/>
            <w:rPrChange w:id="145" w:author="Harry Shamoon" w:date="2015-03-05T19:28:00Z">
              <w:rPr>
                <w:spacing w:val="-3"/>
              </w:rPr>
            </w:rPrChange>
          </w:rPr>
          <w:t xml:space="preserve"> These studies will provide the </w:t>
        </w:r>
      </w:ins>
      <w:ins w:id="146" w:author="Harry Shamoon" w:date="2015-03-05T19:24:00Z">
        <w:r w:rsidR="006C66CA" w:rsidRPr="006C66CA">
          <w:rPr>
            <w:rFonts w:cs="Arial"/>
            <w:spacing w:val="-3"/>
            <w:rPrChange w:id="147" w:author="Harry Shamoon" w:date="2015-03-05T19:28:00Z">
              <w:rPr>
                <w:spacing w:val="-3"/>
              </w:rPr>
            </w:rPrChange>
          </w:rPr>
          <w:t>substrate</w:t>
        </w:r>
      </w:ins>
      <w:ins w:id="148" w:author="Harry Shamoon" w:date="2015-03-05T19:23:00Z">
        <w:r w:rsidR="006C66CA" w:rsidRPr="006C66CA">
          <w:rPr>
            <w:rFonts w:cs="Arial"/>
            <w:spacing w:val="-3"/>
            <w:rPrChange w:id="149" w:author="Harry Shamoon" w:date="2015-03-05T19:28:00Z">
              <w:rPr>
                <w:spacing w:val="-3"/>
              </w:rPr>
            </w:rPrChange>
          </w:rPr>
          <w:t xml:space="preserve"> </w:t>
        </w:r>
      </w:ins>
      <w:ins w:id="150" w:author="Harry Shamoon" w:date="2015-03-05T19:24:00Z">
        <w:r w:rsidR="006C66CA" w:rsidRPr="006C66CA">
          <w:rPr>
            <w:rFonts w:cs="Arial"/>
            <w:spacing w:val="-3"/>
            <w:rPrChange w:id="151" w:author="Harry Shamoon" w:date="2015-03-05T19:28:00Z">
              <w:rPr>
                <w:spacing w:val="-3"/>
              </w:rPr>
            </w:rPrChange>
          </w:rPr>
          <w:t>on which I propose my K01 applicatio</w:t>
        </w:r>
        <w:r w:rsidR="00F97E28">
          <w:rPr>
            <w:rFonts w:cs="Arial"/>
            <w:spacing w:val="-3"/>
          </w:rPr>
          <w:t xml:space="preserve">n. </w:t>
        </w:r>
      </w:ins>
    </w:p>
    <w:p w14:paraId="3F96146C" w14:textId="3A9F0809" w:rsidR="00F731E7" w:rsidRPr="006C66CA" w:rsidDel="006C66CA" w:rsidRDefault="00082CF3">
      <w:pPr>
        <w:spacing w:before="2"/>
        <w:ind w:left="120" w:right="119"/>
        <w:jc w:val="both"/>
        <w:rPr>
          <w:del w:id="152" w:author="Harry Shamoon" w:date="2015-03-05T19:28:00Z"/>
          <w:rFonts w:ascii="Arial" w:eastAsia="Arial" w:hAnsi="Arial" w:cs="Arial"/>
        </w:rPr>
        <w:pPrChange w:id="153" w:author="Harry Shamoon" w:date="2015-03-05T19:42:00Z">
          <w:pPr>
            <w:spacing w:before="2" w:line="268" w:lineRule="auto"/>
            <w:ind w:left="120" w:right="119"/>
            <w:jc w:val="both"/>
          </w:pPr>
        </w:pPrChange>
      </w:pPr>
      <w:r w:rsidRPr="006C66CA">
        <w:rPr>
          <w:rFonts w:ascii="Arial" w:eastAsia="Arial" w:hAnsi="Arial" w:cs="Arial"/>
          <w:b/>
          <w:bCs/>
        </w:rPr>
        <w:t xml:space="preserve">Our Bayesian model may outperform the classical prediction model </w:t>
      </w:r>
      <w:del w:id="154" w:author="Harry Shamoon" w:date="2015-03-05T19:36:00Z">
        <w:r w:rsidRPr="006C66CA" w:rsidDel="00F97E28">
          <w:rPr>
            <w:rFonts w:ascii="Arial" w:eastAsia="Arial" w:hAnsi="Arial" w:cs="Arial"/>
            <w:b/>
            <w:bCs/>
          </w:rPr>
          <w:delText xml:space="preserve">thanks </w:delText>
        </w:r>
      </w:del>
      <w:ins w:id="155" w:author="Harry Shamoon" w:date="2015-03-05T19:36:00Z">
        <w:r w:rsidR="00F97E28">
          <w:rPr>
            <w:rFonts w:ascii="Arial" w:eastAsia="Arial" w:hAnsi="Arial" w:cs="Arial"/>
            <w:b/>
            <w:bCs/>
          </w:rPr>
          <w:t>owing</w:t>
        </w:r>
        <w:r w:rsidR="00F97E28" w:rsidRPr="006C66CA">
          <w:rPr>
            <w:rFonts w:ascii="Arial" w:eastAsia="Arial" w:hAnsi="Arial" w:cs="Arial"/>
            <w:b/>
            <w:bCs/>
          </w:rPr>
          <w:t xml:space="preserve"> </w:t>
        </w:r>
      </w:ins>
      <w:r w:rsidRPr="006C66CA">
        <w:rPr>
          <w:rFonts w:ascii="Arial" w:eastAsia="Arial" w:hAnsi="Arial" w:cs="Arial"/>
          <w:b/>
          <w:bCs/>
        </w:rPr>
        <w:t xml:space="preserve">to partial pooling. </w:t>
      </w:r>
      <w:r w:rsidRPr="006C66CA">
        <w:rPr>
          <w:rFonts w:ascii="Arial" w:eastAsia="Arial" w:hAnsi="Arial" w:cs="Arial"/>
          <w:spacing w:val="-4"/>
        </w:rPr>
        <w:t>We</w:t>
      </w:r>
      <w:r w:rsidRPr="006C66CA">
        <w:rPr>
          <w:rFonts w:ascii="Arial" w:eastAsia="Arial" w:hAnsi="Arial" w:cs="Arial"/>
          <w:spacing w:val="31"/>
        </w:rPr>
        <w:t xml:space="preserve"> </w:t>
      </w:r>
      <w:r w:rsidRPr="006C66CA">
        <w:rPr>
          <w:rFonts w:ascii="Arial" w:eastAsia="Arial" w:hAnsi="Arial" w:cs="Arial"/>
        </w:rPr>
        <w:t>pro-</w:t>
      </w:r>
      <w:r w:rsidRPr="006C66CA">
        <w:rPr>
          <w:rFonts w:ascii="Arial" w:eastAsia="Arial" w:hAnsi="Arial" w:cs="Arial"/>
          <w:w w:val="99"/>
        </w:rPr>
        <w:t xml:space="preserve"> </w:t>
      </w:r>
      <w:r w:rsidRPr="006C66CA">
        <w:rPr>
          <w:rFonts w:ascii="Arial" w:eastAsia="Arial" w:hAnsi="Arial" w:cs="Arial"/>
        </w:rPr>
        <w:t xml:space="preserve">pose to fit a more complex hierarchical Bayesian prediction algorithm, (1) </w:t>
      </w:r>
      <w:r w:rsidRPr="006C66CA">
        <w:rPr>
          <w:rFonts w:ascii="Arial" w:eastAsia="Arial" w:hAnsi="Arial" w:cs="Arial"/>
          <w:spacing w:val="-3"/>
        </w:rPr>
        <w:t xml:space="preserve">by </w:t>
      </w:r>
      <w:r w:rsidRPr="006C66CA">
        <w:rPr>
          <w:rFonts w:ascii="Arial" w:eastAsia="Arial" w:hAnsi="Arial" w:cs="Arial"/>
        </w:rPr>
        <w:t>allowing model parameters to</w:t>
      </w:r>
      <w:r w:rsidRPr="006C66CA">
        <w:rPr>
          <w:rFonts w:ascii="Arial" w:eastAsia="Arial" w:hAnsi="Arial" w:cs="Arial"/>
          <w:spacing w:val="-6"/>
        </w:rPr>
        <w:t xml:space="preserve"> </w:t>
      </w:r>
      <w:r w:rsidRPr="006C66CA">
        <w:rPr>
          <w:rFonts w:ascii="Arial" w:eastAsia="Arial" w:hAnsi="Arial" w:cs="Arial"/>
        </w:rPr>
        <w:t>vary</w:t>
      </w:r>
      <w:r w:rsidRPr="006C66CA">
        <w:rPr>
          <w:rFonts w:ascii="Arial" w:eastAsia="Arial" w:hAnsi="Arial" w:cs="Arial"/>
          <w:w w:val="99"/>
        </w:rPr>
        <w:t xml:space="preserve"> </w:t>
      </w:r>
      <w:r w:rsidRPr="006C66CA">
        <w:rPr>
          <w:rFonts w:ascii="Arial" w:eastAsia="Arial" w:hAnsi="Arial" w:cs="Arial"/>
        </w:rPr>
        <w:t xml:space="preserve">between patients, between medical floors, services or institutions and (2) </w:t>
      </w:r>
      <w:r w:rsidRPr="006C66CA">
        <w:rPr>
          <w:rFonts w:ascii="Arial" w:eastAsia="Arial" w:hAnsi="Arial" w:cs="Arial"/>
          <w:spacing w:val="-3"/>
        </w:rPr>
        <w:t xml:space="preserve">by </w:t>
      </w:r>
      <w:r w:rsidRPr="006C66CA">
        <w:rPr>
          <w:rFonts w:ascii="Arial" w:eastAsia="Arial" w:hAnsi="Arial" w:cs="Arial"/>
        </w:rPr>
        <w:t>modeling temporal effects, e.g.</w:t>
      </w:r>
      <w:r w:rsidRPr="006C66CA">
        <w:rPr>
          <w:rFonts w:ascii="Arial" w:eastAsia="Arial" w:hAnsi="Arial" w:cs="Arial"/>
          <w:spacing w:val="51"/>
        </w:rPr>
        <w:t xml:space="preserve"> </w:t>
      </w:r>
      <w:r w:rsidRPr="006C66CA">
        <w:rPr>
          <w:rFonts w:ascii="Arial" w:eastAsia="Arial" w:hAnsi="Arial" w:cs="Arial"/>
        </w:rPr>
        <w:t>in-</w:t>
      </w:r>
      <w:r w:rsidRPr="006C66CA">
        <w:rPr>
          <w:rFonts w:ascii="Arial" w:eastAsia="Arial" w:hAnsi="Arial" w:cs="Arial"/>
          <w:w w:val="99"/>
        </w:rPr>
        <w:t xml:space="preserve"> </w:t>
      </w:r>
      <w:proofErr w:type="spellStart"/>
      <w:r w:rsidRPr="006C66CA">
        <w:rPr>
          <w:rFonts w:ascii="Arial" w:eastAsia="Arial" w:hAnsi="Arial" w:cs="Arial"/>
        </w:rPr>
        <w:t>stitutional</w:t>
      </w:r>
      <w:proofErr w:type="spellEnd"/>
      <w:r w:rsidRPr="006C66CA">
        <w:rPr>
          <w:rFonts w:ascii="Arial" w:eastAsia="Arial" w:hAnsi="Arial" w:cs="Arial"/>
        </w:rPr>
        <w:t xml:space="preserve"> learning during trial implementation.  </w:t>
      </w:r>
      <w:r w:rsidRPr="006C66CA">
        <w:rPr>
          <w:rFonts w:ascii="Arial" w:eastAsia="Arial" w:hAnsi="Arial" w:cs="Arial"/>
          <w:spacing w:val="-4"/>
        </w:rPr>
        <w:t xml:space="preserve">We </w:t>
      </w:r>
      <w:r w:rsidRPr="006C66CA">
        <w:rPr>
          <w:rFonts w:ascii="Arial" w:eastAsia="Arial" w:hAnsi="Arial" w:cs="Arial"/>
        </w:rPr>
        <w:t xml:space="preserve">will </w:t>
      </w:r>
      <w:del w:id="156" w:author="Harry Shamoon" w:date="2015-03-05T19:26:00Z">
        <w:r w:rsidRPr="006C66CA" w:rsidDel="006C66CA">
          <w:rPr>
            <w:rFonts w:ascii="Arial" w:eastAsia="Arial" w:hAnsi="Arial" w:cs="Arial"/>
          </w:rPr>
          <w:delText xml:space="preserve">outperform </w:delText>
        </w:r>
      </w:del>
      <w:ins w:id="157" w:author="Harry Shamoon" w:date="2015-03-05T19:26:00Z">
        <w:r>
          <w:rPr>
            <w:rFonts w:ascii="Arial" w:eastAsia="Arial" w:hAnsi="Arial" w:cs="Arial"/>
          </w:rPr>
          <w:t xml:space="preserve">compare </w:t>
        </w:r>
        <w:r w:rsidR="006C66CA" w:rsidRPr="006C66CA">
          <w:rPr>
            <w:rFonts w:ascii="Arial" w:eastAsia="Arial" w:hAnsi="Arial" w:cs="Arial"/>
          </w:rPr>
          <w:t xml:space="preserve">this approach </w:t>
        </w:r>
        <w:proofErr w:type="gramStart"/>
        <w:r w:rsidR="006C66CA" w:rsidRPr="006C66CA">
          <w:rPr>
            <w:rFonts w:ascii="Arial" w:eastAsia="Arial" w:hAnsi="Arial" w:cs="Arial"/>
          </w:rPr>
          <w:t xml:space="preserve">to  </w:t>
        </w:r>
      </w:ins>
      <w:proofErr w:type="gramEnd"/>
      <w:del w:id="158" w:author="Harry Shamoon" w:date="2015-03-05T19:26:00Z">
        <w:r w:rsidRPr="006C66CA" w:rsidDel="006C66CA">
          <w:rPr>
            <w:rFonts w:ascii="Arial" w:eastAsia="Arial" w:hAnsi="Arial" w:cs="Arial"/>
            <w:spacing w:val="-4"/>
          </w:rPr>
          <w:delText xml:space="preserve">Dr. </w:delText>
        </w:r>
        <w:r w:rsidRPr="006C66CA" w:rsidDel="006C66CA">
          <w:rPr>
            <w:rFonts w:ascii="Arial" w:eastAsia="Arial" w:hAnsi="Arial" w:cs="Arial"/>
          </w:rPr>
          <w:delText>Gong’s</w:delText>
        </w:r>
      </w:del>
      <w:ins w:id="159" w:author="Harry Shamoon" w:date="2015-03-05T19:26:00Z">
        <w:r w:rsidR="006C66CA" w:rsidRPr="006C66CA">
          <w:rPr>
            <w:rFonts w:ascii="Arial" w:eastAsia="Arial" w:hAnsi="Arial" w:cs="Arial"/>
            <w:spacing w:val="-4"/>
          </w:rPr>
          <w:t>the</w:t>
        </w:r>
      </w:ins>
      <w:r w:rsidRPr="006C66CA">
        <w:rPr>
          <w:rFonts w:ascii="Arial" w:eastAsia="Arial" w:hAnsi="Arial" w:cs="Arial"/>
        </w:rPr>
        <w:t xml:space="preserve"> classical prediction algorithm </w:t>
      </w:r>
      <w:ins w:id="160" w:author="Harry Shamoon" w:date="2015-03-05T19:27:00Z">
        <w:r w:rsidR="006C66CA" w:rsidRPr="006C66CA">
          <w:rPr>
            <w:rFonts w:ascii="Arial" w:eastAsia="Arial" w:hAnsi="Arial" w:cs="Arial"/>
          </w:rPr>
          <w:t xml:space="preserve">being used in </w:t>
        </w:r>
      </w:ins>
      <w:ins w:id="161" w:author="Harry Shamoon" w:date="2015-03-05T19:37:00Z">
        <w:r w:rsidR="00F97E28">
          <w:rPr>
            <w:rFonts w:ascii="Arial" w:eastAsia="Arial" w:hAnsi="Arial" w:cs="Arial"/>
          </w:rPr>
          <w:t>APPROVE</w:t>
        </w:r>
      </w:ins>
      <w:ins w:id="162" w:author="Harry Shamoon" w:date="2015-03-05T19:27:00Z">
        <w:r w:rsidR="006C66CA" w:rsidRPr="006C66CA">
          <w:rPr>
            <w:rFonts w:ascii="Arial" w:eastAsia="Arial" w:hAnsi="Arial" w:cs="Arial"/>
          </w:rPr>
          <w:t>?// (</w:t>
        </w:r>
        <w:r w:rsidR="006C66CA" w:rsidRPr="006C66CA">
          <w:rPr>
            <w:rFonts w:ascii="Arial" w:eastAsia="Arial" w:hAnsi="Arial" w:cs="Arial"/>
            <w:highlight w:val="yellow"/>
            <w:rPrChange w:id="163" w:author="Harry Shamoon" w:date="2015-03-05T19:28:00Z">
              <w:rPr>
                <w:rFonts w:ascii="Arial" w:eastAsia="Arial" w:hAnsi="Arial" w:cs="Arial"/>
              </w:rPr>
            </w:rPrChange>
          </w:rPr>
          <w:t>I wouldn’t say “outperform” if she’s your mentor)</w:t>
        </w:r>
        <w:r w:rsidR="006C66CA" w:rsidRPr="006C66CA">
          <w:rPr>
            <w:rFonts w:ascii="Arial" w:eastAsia="Arial" w:hAnsi="Arial" w:cs="Arial"/>
          </w:rPr>
          <w:t xml:space="preserve"> </w:t>
        </w:r>
      </w:ins>
      <w:del w:id="164" w:author="Harry Shamoon" w:date="2015-03-05T19:26:00Z">
        <w:r w:rsidRPr="006C66CA" w:rsidDel="006C66CA">
          <w:rPr>
            <w:rFonts w:ascii="Arial" w:eastAsia="Arial" w:hAnsi="Arial" w:cs="Arial"/>
            <w:spacing w:val="6"/>
          </w:rPr>
          <w:delText xml:space="preserve"> </w:delText>
        </w:r>
      </w:del>
      <w:r w:rsidRPr="006C66CA">
        <w:rPr>
          <w:rFonts w:ascii="Arial" w:eastAsia="Arial" w:hAnsi="Arial" w:cs="Arial"/>
          <w:spacing w:val="-3"/>
        </w:rPr>
        <w:t>by</w:t>
      </w:r>
      <w:ins w:id="165" w:author="Harry Shamoon" w:date="2015-03-05T19:28:00Z">
        <w:r w:rsidR="006C66CA" w:rsidRPr="006C66CA">
          <w:rPr>
            <w:rFonts w:ascii="Arial" w:eastAsia="Arial" w:hAnsi="Arial" w:cs="Arial"/>
            <w:spacing w:val="-3"/>
          </w:rPr>
          <w:t xml:space="preserve"> </w:t>
        </w:r>
      </w:ins>
    </w:p>
    <w:p w14:paraId="7B9A4B92" w14:textId="396A59A0" w:rsidR="00F731E7" w:rsidRPr="00FF4755" w:rsidRDefault="00082CF3">
      <w:pPr>
        <w:spacing w:before="2"/>
        <w:ind w:left="120" w:right="119"/>
        <w:jc w:val="both"/>
        <w:rPr>
          <w:rFonts w:cs="Arial"/>
        </w:rPr>
        <w:pPrChange w:id="166" w:author="Harry Shamoon" w:date="2015-03-05T19:42:00Z">
          <w:pPr>
            <w:pStyle w:val="BodyText"/>
            <w:spacing w:before="2" w:line="268" w:lineRule="auto"/>
            <w:ind w:left="120" w:right="119"/>
            <w:jc w:val="both"/>
          </w:pPr>
        </w:pPrChange>
      </w:pPr>
      <w:r w:rsidRPr="006C66CA">
        <w:rPr>
          <w:rFonts w:ascii="Arial" w:hAnsi="Arial" w:cs="Arial"/>
          <w:rPrChange w:id="167" w:author="Harry Shamoon" w:date="2015-03-05T19:28:00Z">
            <w:rPr/>
          </w:rPrChange>
        </w:rPr>
        <w:t xml:space="preserve">(a) </w:t>
      </w:r>
      <w:proofErr w:type="gramStart"/>
      <w:r w:rsidRPr="006C66CA">
        <w:rPr>
          <w:rFonts w:ascii="Arial" w:hAnsi="Arial" w:cs="Arial"/>
          <w:rPrChange w:id="168" w:author="Harry Shamoon" w:date="2015-03-05T19:28:00Z">
            <w:rPr/>
          </w:rPrChange>
        </w:rPr>
        <w:t>partial</w:t>
      </w:r>
      <w:proofErr w:type="gramEnd"/>
      <w:r w:rsidRPr="006C66CA">
        <w:rPr>
          <w:rFonts w:ascii="Arial" w:hAnsi="Arial" w:cs="Arial"/>
          <w:rPrChange w:id="169" w:author="Harry Shamoon" w:date="2015-03-05T19:28:00Z">
            <w:rPr/>
          </w:rPrChange>
        </w:rPr>
        <w:t xml:space="preserve"> pooling and (b) modeling the rich spatial and temporal organization of our electronic medical</w:t>
      </w:r>
      <w:r w:rsidRPr="006C66CA">
        <w:rPr>
          <w:rFonts w:ascii="Arial" w:hAnsi="Arial" w:cs="Arial"/>
          <w:spacing w:val="55"/>
          <w:rPrChange w:id="170" w:author="Harry Shamoon" w:date="2015-03-05T19:28:00Z">
            <w:rPr>
              <w:spacing w:val="55"/>
            </w:rPr>
          </w:rPrChange>
        </w:rPr>
        <w:t xml:space="preserve"> </w:t>
      </w:r>
      <w:r w:rsidRPr="006C66CA">
        <w:rPr>
          <w:rFonts w:ascii="Arial" w:hAnsi="Arial" w:cs="Arial"/>
          <w:rPrChange w:id="171" w:author="Harry Shamoon" w:date="2015-03-05T19:28:00Z">
            <w:rPr/>
          </w:rPrChange>
        </w:rPr>
        <w:t>records</w:t>
      </w:r>
      <w:r w:rsidRPr="006C66CA">
        <w:rPr>
          <w:rFonts w:ascii="Arial" w:hAnsi="Arial" w:cs="Arial"/>
          <w:w w:val="99"/>
          <w:rPrChange w:id="172" w:author="Harry Shamoon" w:date="2015-03-05T19:28:00Z">
            <w:rPr>
              <w:w w:val="99"/>
            </w:rPr>
          </w:rPrChange>
        </w:rPr>
        <w:t xml:space="preserve"> </w:t>
      </w:r>
      <w:r w:rsidRPr="006C66CA">
        <w:rPr>
          <w:rFonts w:ascii="Arial" w:hAnsi="Arial" w:cs="Arial"/>
          <w:rPrChange w:id="173" w:author="Harry Shamoon" w:date="2015-03-05T19:28:00Z">
            <w:rPr/>
          </w:rPrChange>
        </w:rPr>
        <w:t xml:space="preserve">more realistically: Patients treated </w:t>
      </w:r>
      <w:r w:rsidRPr="006C66CA">
        <w:rPr>
          <w:rFonts w:ascii="Arial" w:hAnsi="Arial" w:cs="Arial"/>
          <w:spacing w:val="-3"/>
          <w:rPrChange w:id="174" w:author="Harry Shamoon" w:date="2015-03-05T19:28:00Z">
            <w:rPr>
              <w:spacing w:val="-3"/>
            </w:rPr>
          </w:rPrChange>
        </w:rPr>
        <w:t xml:space="preserve">by </w:t>
      </w:r>
      <w:r w:rsidRPr="006C66CA">
        <w:rPr>
          <w:rFonts w:ascii="Arial" w:hAnsi="Arial" w:cs="Arial"/>
          <w:rPrChange w:id="175" w:author="Harry Shamoon" w:date="2015-03-05T19:28:00Z">
            <w:rPr/>
          </w:rPrChange>
        </w:rPr>
        <w:t>the same team</w:t>
      </w:r>
      <w:ins w:id="176" w:author="Harry Shamoon" w:date="2015-03-05T19:33:00Z">
        <w:r>
          <w:rPr>
            <w:rFonts w:ascii="Arial" w:hAnsi="Arial" w:cs="Arial"/>
          </w:rPr>
          <w:t xml:space="preserve"> </w:t>
        </w:r>
      </w:ins>
      <w:del w:id="177" w:author="Harry Shamoon" w:date="2015-03-05T19:33:00Z">
        <w:r w:rsidRPr="006C66CA" w:rsidDel="00082CF3">
          <w:rPr>
            <w:rFonts w:ascii="Arial" w:hAnsi="Arial" w:cs="Arial"/>
            <w:rPrChange w:id="178" w:author="Harry Shamoon" w:date="2015-03-05T19:28:00Z">
              <w:rPr/>
            </w:rPrChange>
          </w:rPr>
          <w:delText xml:space="preserve">, </w:delText>
        </w:r>
      </w:del>
      <w:r w:rsidRPr="006C66CA">
        <w:rPr>
          <w:rFonts w:ascii="Arial" w:hAnsi="Arial" w:cs="Arial"/>
          <w:rPrChange w:id="179" w:author="Harry Shamoon" w:date="2015-03-05T19:28:00Z">
            <w:rPr/>
          </w:rPrChange>
        </w:rPr>
        <w:t>in similar settings will show similar clinical trajectories</w:t>
      </w:r>
      <w:r w:rsidRPr="006C66CA">
        <w:rPr>
          <w:rFonts w:ascii="Arial" w:hAnsi="Arial" w:cs="Arial"/>
          <w:spacing w:val="-41"/>
          <w:rPrChange w:id="180" w:author="Harry Shamoon" w:date="2015-03-05T19:28:00Z">
            <w:rPr>
              <w:spacing w:val="-41"/>
            </w:rPr>
          </w:rPrChange>
        </w:rPr>
        <w:t xml:space="preserve"> </w:t>
      </w:r>
      <w:r w:rsidRPr="006C66CA">
        <w:rPr>
          <w:rFonts w:ascii="Arial" w:hAnsi="Arial" w:cs="Arial"/>
          <w:rPrChange w:id="181" w:author="Harry Shamoon" w:date="2015-03-05T19:28:00Z">
            <w:rPr/>
          </w:rPrChange>
        </w:rPr>
        <w:t>and</w:t>
      </w:r>
      <w:r w:rsidRPr="006C66CA">
        <w:rPr>
          <w:rFonts w:ascii="Arial" w:hAnsi="Arial" w:cs="Arial"/>
          <w:w w:val="99"/>
          <w:rPrChange w:id="182" w:author="Harry Shamoon" w:date="2015-03-05T19:28:00Z">
            <w:rPr>
              <w:w w:val="99"/>
            </w:rPr>
          </w:rPrChange>
        </w:rPr>
        <w:t xml:space="preserve"> </w:t>
      </w:r>
      <w:r w:rsidRPr="006C66CA">
        <w:rPr>
          <w:rFonts w:ascii="Arial" w:hAnsi="Arial" w:cs="Arial"/>
          <w:rPrChange w:id="183" w:author="Harry Shamoon" w:date="2015-03-05T19:28:00Z">
            <w:rPr/>
          </w:rPrChange>
        </w:rPr>
        <w:t>responses.</w:t>
      </w:r>
      <w:r w:rsidRPr="006C66CA">
        <w:rPr>
          <w:rFonts w:ascii="Arial" w:hAnsi="Arial" w:cs="Arial"/>
          <w:spacing w:val="12"/>
          <w:rPrChange w:id="184" w:author="Harry Shamoon" w:date="2015-03-05T19:28:00Z">
            <w:rPr>
              <w:spacing w:val="12"/>
            </w:rPr>
          </w:rPrChange>
        </w:rPr>
        <w:t xml:space="preserve"> </w:t>
      </w:r>
      <w:r w:rsidRPr="006C66CA">
        <w:rPr>
          <w:rFonts w:ascii="Arial" w:hAnsi="Arial" w:cs="Arial"/>
          <w:rPrChange w:id="185" w:author="Harry Shamoon" w:date="2015-03-05T19:28:00Z">
            <w:rPr/>
          </w:rPrChange>
        </w:rPr>
        <w:t>Especially</w:t>
      </w:r>
      <w:r w:rsidRPr="006C66CA">
        <w:rPr>
          <w:rFonts w:ascii="Arial" w:hAnsi="Arial" w:cs="Arial"/>
          <w:spacing w:val="-5"/>
          <w:rPrChange w:id="186" w:author="Harry Shamoon" w:date="2015-03-05T19:28:00Z">
            <w:rPr>
              <w:spacing w:val="-5"/>
            </w:rPr>
          </w:rPrChange>
        </w:rPr>
        <w:t xml:space="preserve"> </w:t>
      </w:r>
      <w:r w:rsidRPr="006C66CA">
        <w:rPr>
          <w:rFonts w:ascii="Arial" w:hAnsi="Arial" w:cs="Arial"/>
          <w:rPrChange w:id="187" w:author="Harry Shamoon" w:date="2015-03-05T19:28:00Z">
            <w:rPr/>
          </w:rPrChange>
        </w:rPr>
        <w:t>in</w:t>
      </w:r>
      <w:r w:rsidRPr="006C66CA">
        <w:rPr>
          <w:rFonts w:ascii="Arial" w:hAnsi="Arial" w:cs="Arial"/>
          <w:spacing w:val="-5"/>
          <w:rPrChange w:id="188" w:author="Harry Shamoon" w:date="2015-03-05T19:28:00Z">
            <w:rPr>
              <w:spacing w:val="-5"/>
            </w:rPr>
          </w:rPrChange>
        </w:rPr>
        <w:t xml:space="preserve"> </w:t>
      </w:r>
      <w:r w:rsidRPr="006C66CA">
        <w:rPr>
          <w:rFonts w:ascii="Arial" w:hAnsi="Arial" w:cs="Arial"/>
          <w:rPrChange w:id="189" w:author="Harry Shamoon" w:date="2015-03-05T19:28:00Z">
            <w:rPr/>
          </w:rPrChange>
        </w:rPr>
        <w:t>the</w:t>
      </w:r>
      <w:r w:rsidRPr="006C66CA">
        <w:rPr>
          <w:rFonts w:ascii="Arial" w:hAnsi="Arial" w:cs="Arial"/>
          <w:spacing w:val="-5"/>
          <w:rPrChange w:id="190" w:author="Harry Shamoon" w:date="2015-03-05T19:28:00Z">
            <w:rPr>
              <w:spacing w:val="-5"/>
            </w:rPr>
          </w:rPrChange>
        </w:rPr>
        <w:t xml:space="preserve"> </w:t>
      </w:r>
      <w:r w:rsidRPr="006C66CA">
        <w:rPr>
          <w:rFonts w:ascii="Arial" w:hAnsi="Arial" w:cs="Arial"/>
          <w:rPrChange w:id="191" w:author="Harry Shamoon" w:date="2015-03-05T19:28:00Z">
            <w:rPr/>
          </w:rPrChange>
        </w:rPr>
        <w:t>subset</w:t>
      </w:r>
      <w:r w:rsidRPr="006C66CA">
        <w:rPr>
          <w:rFonts w:ascii="Arial" w:hAnsi="Arial" w:cs="Arial"/>
          <w:spacing w:val="-5"/>
          <w:rPrChange w:id="192" w:author="Harry Shamoon" w:date="2015-03-05T19:28:00Z">
            <w:rPr>
              <w:spacing w:val="-5"/>
            </w:rPr>
          </w:rPrChange>
        </w:rPr>
        <w:t xml:space="preserve"> </w:t>
      </w:r>
      <w:r w:rsidRPr="006C66CA">
        <w:rPr>
          <w:rFonts w:ascii="Arial" w:hAnsi="Arial" w:cs="Arial"/>
          <w:rPrChange w:id="193" w:author="Harry Shamoon" w:date="2015-03-05T19:28:00Z">
            <w:rPr/>
          </w:rPrChange>
        </w:rPr>
        <w:t>with</w:t>
      </w:r>
      <w:r w:rsidRPr="006C66CA">
        <w:rPr>
          <w:rFonts w:ascii="Arial" w:hAnsi="Arial" w:cs="Arial"/>
          <w:spacing w:val="-5"/>
          <w:rPrChange w:id="194" w:author="Harry Shamoon" w:date="2015-03-05T19:28:00Z">
            <w:rPr>
              <w:spacing w:val="-5"/>
            </w:rPr>
          </w:rPrChange>
        </w:rPr>
        <w:t xml:space="preserve"> </w:t>
      </w:r>
      <w:r w:rsidRPr="006C66CA">
        <w:rPr>
          <w:rFonts w:ascii="Arial" w:hAnsi="Arial" w:cs="Arial"/>
          <w:rPrChange w:id="195" w:author="Harry Shamoon" w:date="2015-03-05T19:28:00Z">
            <w:rPr/>
          </w:rPrChange>
        </w:rPr>
        <w:t>sparse</w:t>
      </w:r>
      <w:r w:rsidRPr="006C66CA">
        <w:rPr>
          <w:rFonts w:ascii="Arial" w:hAnsi="Arial" w:cs="Arial"/>
          <w:spacing w:val="-5"/>
          <w:rPrChange w:id="196" w:author="Harry Shamoon" w:date="2015-03-05T19:28:00Z">
            <w:rPr>
              <w:spacing w:val="-5"/>
            </w:rPr>
          </w:rPrChange>
        </w:rPr>
        <w:t xml:space="preserve"> </w:t>
      </w:r>
      <w:r w:rsidRPr="006C66CA">
        <w:rPr>
          <w:rFonts w:ascii="Arial" w:hAnsi="Arial" w:cs="Arial"/>
          <w:rPrChange w:id="197" w:author="Harry Shamoon" w:date="2015-03-05T19:28:00Z">
            <w:rPr/>
          </w:rPrChange>
        </w:rPr>
        <w:t>or</w:t>
      </w:r>
      <w:r w:rsidRPr="006C66CA">
        <w:rPr>
          <w:rFonts w:ascii="Arial" w:hAnsi="Arial" w:cs="Arial"/>
          <w:spacing w:val="-5"/>
          <w:rPrChange w:id="198" w:author="Harry Shamoon" w:date="2015-03-05T19:28:00Z">
            <w:rPr>
              <w:spacing w:val="-5"/>
            </w:rPr>
          </w:rPrChange>
        </w:rPr>
        <w:t xml:space="preserve"> </w:t>
      </w:r>
      <w:r w:rsidRPr="006C66CA">
        <w:rPr>
          <w:rFonts w:ascii="Arial" w:hAnsi="Arial" w:cs="Arial"/>
          <w:rPrChange w:id="199" w:author="Harry Shamoon" w:date="2015-03-05T19:28:00Z">
            <w:rPr/>
          </w:rPrChange>
        </w:rPr>
        <w:t>missing</w:t>
      </w:r>
      <w:r w:rsidRPr="006C66CA">
        <w:rPr>
          <w:rFonts w:ascii="Arial" w:hAnsi="Arial" w:cs="Arial"/>
          <w:spacing w:val="-5"/>
          <w:rPrChange w:id="200" w:author="Harry Shamoon" w:date="2015-03-05T19:28:00Z">
            <w:rPr>
              <w:spacing w:val="-5"/>
            </w:rPr>
          </w:rPrChange>
        </w:rPr>
        <w:t xml:space="preserve"> </w:t>
      </w:r>
      <w:r w:rsidRPr="006C66CA">
        <w:rPr>
          <w:rFonts w:ascii="Arial" w:hAnsi="Arial" w:cs="Arial"/>
          <w:rPrChange w:id="201" w:author="Harry Shamoon" w:date="2015-03-05T19:28:00Z">
            <w:rPr/>
          </w:rPrChange>
        </w:rPr>
        <w:t>data,</w:t>
      </w:r>
      <w:r w:rsidRPr="006C66CA">
        <w:rPr>
          <w:rFonts w:ascii="Arial" w:hAnsi="Arial" w:cs="Arial"/>
          <w:spacing w:val="-5"/>
          <w:rPrChange w:id="202" w:author="Harry Shamoon" w:date="2015-03-05T19:28:00Z">
            <w:rPr>
              <w:spacing w:val="-5"/>
            </w:rPr>
          </w:rPrChange>
        </w:rPr>
        <w:t xml:space="preserve"> </w:t>
      </w:r>
      <w:r w:rsidRPr="006C66CA">
        <w:rPr>
          <w:rFonts w:ascii="Arial" w:hAnsi="Arial" w:cs="Arial"/>
          <w:rPrChange w:id="203" w:author="Harry Shamoon" w:date="2015-03-05T19:28:00Z">
            <w:rPr/>
          </w:rPrChange>
        </w:rPr>
        <w:t>precision</w:t>
      </w:r>
      <w:r w:rsidRPr="006C66CA">
        <w:rPr>
          <w:rFonts w:ascii="Arial" w:hAnsi="Arial" w:cs="Arial"/>
          <w:spacing w:val="-5"/>
          <w:rPrChange w:id="204" w:author="Harry Shamoon" w:date="2015-03-05T19:28:00Z">
            <w:rPr>
              <w:spacing w:val="-5"/>
            </w:rPr>
          </w:rPrChange>
        </w:rPr>
        <w:t xml:space="preserve"> </w:t>
      </w:r>
      <w:r w:rsidRPr="006C66CA">
        <w:rPr>
          <w:rFonts w:ascii="Arial" w:hAnsi="Arial" w:cs="Arial"/>
          <w:rPrChange w:id="205" w:author="Harry Shamoon" w:date="2015-03-05T19:28:00Z">
            <w:rPr/>
          </w:rPrChange>
        </w:rPr>
        <w:t>and</w:t>
      </w:r>
      <w:r w:rsidRPr="006C66CA">
        <w:rPr>
          <w:rFonts w:ascii="Arial" w:hAnsi="Arial" w:cs="Arial"/>
          <w:spacing w:val="-5"/>
          <w:rPrChange w:id="206" w:author="Harry Shamoon" w:date="2015-03-05T19:28:00Z">
            <w:rPr>
              <w:spacing w:val="-5"/>
            </w:rPr>
          </w:rPrChange>
        </w:rPr>
        <w:t xml:space="preserve"> </w:t>
      </w:r>
      <w:r w:rsidRPr="006C66CA">
        <w:rPr>
          <w:rFonts w:ascii="Arial" w:hAnsi="Arial" w:cs="Arial"/>
          <w:rPrChange w:id="207" w:author="Harry Shamoon" w:date="2015-03-05T19:28:00Z">
            <w:rPr/>
          </w:rPrChange>
        </w:rPr>
        <w:t>accuracy</w:t>
      </w:r>
      <w:r w:rsidRPr="006C66CA">
        <w:rPr>
          <w:rFonts w:ascii="Arial" w:hAnsi="Arial" w:cs="Arial"/>
          <w:spacing w:val="-5"/>
          <w:rPrChange w:id="208" w:author="Harry Shamoon" w:date="2015-03-05T19:28:00Z">
            <w:rPr>
              <w:spacing w:val="-5"/>
            </w:rPr>
          </w:rPrChange>
        </w:rPr>
        <w:t xml:space="preserve"> </w:t>
      </w:r>
      <w:r w:rsidRPr="006C66CA">
        <w:rPr>
          <w:rFonts w:ascii="Arial" w:hAnsi="Arial" w:cs="Arial"/>
          <w:rPrChange w:id="209" w:author="Harry Shamoon" w:date="2015-03-05T19:28:00Z">
            <w:rPr/>
          </w:rPrChange>
        </w:rPr>
        <w:t>of</w:t>
      </w:r>
      <w:r w:rsidRPr="006C66CA">
        <w:rPr>
          <w:rFonts w:ascii="Arial" w:hAnsi="Arial" w:cs="Arial"/>
          <w:spacing w:val="-5"/>
          <w:rPrChange w:id="210" w:author="Harry Shamoon" w:date="2015-03-05T19:28:00Z">
            <w:rPr>
              <w:spacing w:val="-5"/>
            </w:rPr>
          </w:rPrChange>
        </w:rPr>
        <w:t xml:space="preserve"> </w:t>
      </w:r>
      <w:r w:rsidRPr="006C66CA">
        <w:rPr>
          <w:rFonts w:ascii="Arial" w:hAnsi="Arial" w:cs="Arial"/>
          <w:rPrChange w:id="211" w:author="Harry Shamoon" w:date="2015-03-05T19:28:00Z">
            <w:rPr/>
          </w:rPrChange>
        </w:rPr>
        <w:t>parameter</w:t>
      </w:r>
      <w:r w:rsidRPr="006C66CA">
        <w:rPr>
          <w:rFonts w:ascii="Arial" w:hAnsi="Arial" w:cs="Arial"/>
          <w:spacing w:val="-5"/>
          <w:rPrChange w:id="212" w:author="Harry Shamoon" w:date="2015-03-05T19:28:00Z">
            <w:rPr>
              <w:spacing w:val="-5"/>
            </w:rPr>
          </w:rPrChange>
        </w:rPr>
        <w:t xml:space="preserve"> </w:t>
      </w:r>
      <w:r w:rsidRPr="006C66CA">
        <w:rPr>
          <w:rFonts w:ascii="Arial" w:hAnsi="Arial" w:cs="Arial"/>
          <w:rPrChange w:id="213" w:author="Harry Shamoon" w:date="2015-03-05T19:28:00Z">
            <w:rPr/>
          </w:rPrChange>
        </w:rPr>
        <w:t>estimates</w:t>
      </w:r>
      <w:r w:rsidRPr="006C66CA">
        <w:rPr>
          <w:rFonts w:ascii="Arial" w:hAnsi="Arial" w:cs="Arial"/>
          <w:w w:val="99"/>
          <w:rPrChange w:id="214" w:author="Harry Shamoon" w:date="2015-03-05T19:28:00Z">
            <w:rPr>
              <w:w w:val="99"/>
            </w:rPr>
          </w:rPrChange>
        </w:rPr>
        <w:t xml:space="preserve"> </w:t>
      </w:r>
      <w:r w:rsidRPr="006C66CA">
        <w:rPr>
          <w:rFonts w:ascii="Arial" w:hAnsi="Arial" w:cs="Arial"/>
          <w:rPrChange w:id="215" w:author="Harry Shamoon" w:date="2015-03-05T19:28:00Z">
            <w:rPr/>
          </w:rPrChange>
        </w:rPr>
        <w:t>will</w:t>
      </w:r>
      <w:r w:rsidRPr="006C66CA">
        <w:rPr>
          <w:rFonts w:ascii="Arial" w:hAnsi="Arial" w:cs="Arial"/>
          <w:spacing w:val="-7"/>
          <w:rPrChange w:id="216" w:author="Harry Shamoon" w:date="2015-03-05T19:28:00Z">
            <w:rPr>
              <w:spacing w:val="-7"/>
            </w:rPr>
          </w:rPrChange>
        </w:rPr>
        <w:t xml:space="preserve"> </w:t>
      </w:r>
      <w:r w:rsidRPr="006C66CA">
        <w:rPr>
          <w:rFonts w:ascii="Arial" w:hAnsi="Arial" w:cs="Arial"/>
          <w:rPrChange w:id="217" w:author="Harry Shamoon" w:date="2015-03-05T19:28:00Z">
            <w:rPr/>
          </w:rPrChange>
        </w:rPr>
        <w:t>be</w:t>
      </w:r>
      <w:r w:rsidRPr="006C66CA">
        <w:rPr>
          <w:rFonts w:ascii="Arial" w:hAnsi="Arial" w:cs="Arial"/>
          <w:spacing w:val="-7"/>
          <w:rPrChange w:id="218" w:author="Harry Shamoon" w:date="2015-03-05T19:28:00Z">
            <w:rPr>
              <w:spacing w:val="-7"/>
            </w:rPr>
          </w:rPrChange>
        </w:rPr>
        <w:t xml:space="preserve"> </w:t>
      </w:r>
      <w:r w:rsidRPr="006C66CA">
        <w:rPr>
          <w:rFonts w:ascii="Arial" w:hAnsi="Arial" w:cs="Arial"/>
          <w:rPrChange w:id="219" w:author="Harry Shamoon" w:date="2015-03-05T19:28:00Z">
            <w:rPr/>
          </w:rPrChange>
        </w:rPr>
        <w:t>improved</w:t>
      </w:r>
      <w:r w:rsidRPr="006C66CA">
        <w:rPr>
          <w:rFonts w:ascii="Arial" w:hAnsi="Arial" w:cs="Arial"/>
          <w:spacing w:val="-7"/>
          <w:rPrChange w:id="220" w:author="Harry Shamoon" w:date="2015-03-05T19:28:00Z">
            <w:rPr>
              <w:spacing w:val="-7"/>
            </w:rPr>
          </w:rPrChange>
        </w:rPr>
        <w:t xml:space="preserve"> </w:t>
      </w:r>
      <w:r w:rsidRPr="006C66CA">
        <w:rPr>
          <w:rFonts w:ascii="Arial" w:hAnsi="Arial" w:cs="Arial"/>
          <w:spacing w:val="-3"/>
          <w:rPrChange w:id="221" w:author="Harry Shamoon" w:date="2015-03-05T19:28:00Z">
            <w:rPr>
              <w:spacing w:val="-3"/>
            </w:rPr>
          </w:rPrChange>
        </w:rPr>
        <w:t>by</w:t>
      </w:r>
      <w:r w:rsidRPr="006C66CA">
        <w:rPr>
          <w:rFonts w:ascii="Arial" w:hAnsi="Arial" w:cs="Arial"/>
          <w:spacing w:val="-7"/>
          <w:rPrChange w:id="222" w:author="Harry Shamoon" w:date="2015-03-05T19:28:00Z">
            <w:rPr>
              <w:spacing w:val="-7"/>
            </w:rPr>
          </w:rPrChange>
        </w:rPr>
        <w:t xml:space="preserve"> </w:t>
      </w:r>
      <w:r w:rsidRPr="006C66CA">
        <w:rPr>
          <w:rFonts w:ascii="Arial" w:hAnsi="Arial" w:cs="Arial"/>
          <w:rPrChange w:id="223" w:author="Harry Shamoon" w:date="2015-03-05T19:28:00Z">
            <w:rPr/>
          </w:rPrChange>
        </w:rPr>
        <w:t>partial</w:t>
      </w:r>
      <w:r w:rsidRPr="006C66CA">
        <w:rPr>
          <w:rFonts w:ascii="Arial" w:hAnsi="Arial" w:cs="Arial"/>
          <w:spacing w:val="-7"/>
          <w:rPrChange w:id="224" w:author="Harry Shamoon" w:date="2015-03-05T19:28:00Z">
            <w:rPr>
              <w:spacing w:val="-7"/>
            </w:rPr>
          </w:rPrChange>
        </w:rPr>
        <w:t xml:space="preserve"> </w:t>
      </w:r>
      <w:r w:rsidRPr="006C66CA">
        <w:rPr>
          <w:rFonts w:ascii="Arial" w:hAnsi="Arial" w:cs="Arial"/>
          <w:rPrChange w:id="225" w:author="Harry Shamoon" w:date="2015-03-05T19:28:00Z">
            <w:rPr/>
          </w:rPrChange>
        </w:rPr>
        <w:t>pooling,</w:t>
      </w:r>
      <w:r w:rsidRPr="006C66CA">
        <w:rPr>
          <w:rFonts w:ascii="Arial" w:hAnsi="Arial" w:cs="Arial"/>
          <w:spacing w:val="-7"/>
          <w:rPrChange w:id="226" w:author="Harry Shamoon" w:date="2015-03-05T19:28:00Z">
            <w:rPr>
              <w:spacing w:val="-7"/>
            </w:rPr>
          </w:rPrChange>
        </w:rPr>
        <w:t xml:space="preserve"> </w:t>
      </w:r>
      <w:r w:rsidRPr="006C66CA">
        <w:rPr>
          <w:rFonts w:ascii="Arial" w:hAnsi="Arial" w:cs="Arial"/>
          <w:rPrChange w:id="227" w:author="Harry Shamoon" w:date="2015-03-05T19:28:00Z">
            <w:rPr/>
          </w:rPrChange>
        </w:rPr>
        <w:t>because</w:t>
      </w:r>
      <w:r w:rsidRPr="006C66CA">
        <w:rPr>
          <w:rFonts w:ascii="Arial" w:hAnsi="Arial" w:cs="Arial"/>
          <w:spacing w:val="-7"/>
          <w:rPrChange w:id="228" w:author="Harry Shamoon" w:date="2015-03-05T19:28:00Z">
            <w:rPr>
              <w:spacing w:val="-7"/>
            </w:rPr>
          </w:rPrChange>
        </w:rPr>
        <w:t xml:space="preserve"> </w:t>
      </w:r>
      <w:r w:rsidRPr="006C66CA">
        <w:rPr>
          <w:rFonts w:ascii="Arial" w:hAnsi="Arial" w:cs="Arial"/>
          <w:rPrChange w:id="229" w:author="Harry Shamoon" w:date="2015-03-05T19:28:00Z">
            <w:rPr/>
          </w:rPrChange>
        </w:rPr>
        <w:t>they</w:t>
      </w:r>
      <w:r w:rsidRPr="006C66CA">
        <w:rPr>
          <w:rFonts w:ascii="Arial" w:hAnsi="Arial" w:cs="Arial"/>
          <w:spacing w:val="-7"/>
          <w:rPrChange w:id="230" w:author="Harry Shamoon" w:date="2015-03-05T19:28:00Z">
            <w:rPr>
              <w:spacing w:val="-7"/>
            </w:rPr>
          </w:rPrChange>
        </w:rPr>
        <w:t xml:space="preserve"> </w:t>
      </w:r>
      <w:r w:rsidRPr="006C66CA">
        <w:rPr>
          <w:rFonts w:ascii="Arial" w:hAnsi="Arial" w:cs="Arial"/>
          <w:rPrChange w:id="231" w:author="Harry Shamoon" w:date="2015-03-05T19:28:00Z">
            <w:rPr/>
          </w:rPrChange>
        </w:rPr>
        <w:t>are</w:t>
      </w:r>
      <w:r w:rsidRPr="006C66CA">
        <w:rPr>
          <w:rFonts w:ascii="Arial" w:hAnsi="Arial" w:cs="Arial"/>
          <w:spacing w:val="-7"/>
          <w:rPrChange w:id="232" w:author="Harry Shamoon" w:date="2015-03-05T19:28:00Z">
            <w:rPr>
              <w:spacing w:val="-7"/>
            </w:rPr>
          </w:rPrChange>
        </w:rPr>
        <w:t xml:space="preserve"> </w:t>
      </w:r>
      <w:r w:rsidRPr="006C66CA">
        <w:rPr>
          <w:rFonts w:ascii="Arial" w:hAnsi="Arial" w:cs="Arial"/>
          <w:rPrChange w:id="233" w:author="Harry Shamoon" w:date="2015-03-05T19:28:00Z">
            <w:rPr/>
          </w:rPrChange>
        </w:rPr>
        <w:t>informed</w:t>
      </w:r>
      <w:r w:rsidRPr="006C66CA">
        <w:rPr>
          <w:rFonts w:ascii="Arial" w:hAnsi="Arial" w:cs="Arial"/>
          <w:spacing w:val="-7"/>
          <w:rPrChange w:id="234" w:author="Harry Shamoon" w:date="2015-03-05T19:28:00Z">
            <w:rPr>
              <w:spacing w:val="-7"/>
            </w:rPr>
          </w:rPrChange>
        </w:rPr>
        <w:t xml:space="preserve"> </w:t>
      </w:r>
      <w:r w:rsidRPr="006C66CA">
        <w:rPr>
          <w:rFonts w:ascii="Arial" w:hAnsi="Arial" w:cs="Arial"/>
          <w:spacing w:val="-3"/>
          <w:rPrChange w:id="235" w:author="Harry Shamoon" w:date="2015-03-05T19:28:00Z">
            <w:rPr>
              <w:spacing w:val="-3"/>
            </w:rPr>
          </w:rPrChange>
        </w:rPr>
        <w:t>by</w:t>
      </w:r>
      <w:r w:rsidRPr="006C66CA">
        <w:rPr>
          <w:rFonts w:ascii="Arial" w:hAnsi="Arial" w:cs="Arial"/>
          <w:spacing w:val="-7"/>
          <w:rPrChange w:id="236" w:author="Harry Shamoon" w:date="2015-03-05T19:28:00Z">
            <w:rPr>
              <w:spacing w:val="-7"/>
            </w:rPr>
          </w:rPrChange>
        </w:rPr>
        <w:t xml:space="preserve"> </w:t>
      </w:r>
      <w:r w:rsidRPr="006C66CA">
        <w:rPr>
          <w:rFonts w:ascii="Arial" w:hAnsi="Arial" w:cs="Arial"/>
          <w:rPrChange w:id="237" w:author="Harry Shamoon" w:date="2015-03-05T19:28:00Z">
            <w:rPr/>
          </w:rPrChange>
        </w:rPr>
        <w:t>data</w:t>
      </w:r>
      <w:r w:rsidRPr="006C66CA">
        <w:rPr>
          <w:rFonts w:ascii="Arial" w:hAnsi="Arial" w:cs="Arial"/>
          <w:spacing w:val="-7"/>
          <w:rPrChange w:id="238" w:author="Harry Shamoon" w:date="2015-03-05T19:28:00Z">
            <w:rPr>
              <w:spacing w:val="-7"/>
            </w:rPr>
          </w:rPrChange>
        </w:rPr>
        <w:t xml:space="preserve"> </w:t>
      </w:r>
      <w:r w:rsidRPr="006C66CA">
        <w:rPr>
          <w:rFonts w:ascii="Arial" w:hAnsi="Arial" w:cs="Arial"/>
          <w:rPrChange w:id="239" w:author="Harry Shamoon" w:date="2015-03-05T19:28:00Z">
            <w:rPr/>
          </w:rPrChange>
        </w:rPr>
        <w:t>from</w:t>
      </w:r>
      <w:r w:rsidRPr="006C66CA">
        <w:rPr>
          <w:rFonts w:ascii="Arial" w:hAnsi="Arial" w:cs="Arial"/>
          <w:spacing w:val="-7"/>
          <w:rPrChange w:id="240" w:author="Harry Shamoon" w:date="2015-03-05T19:28:00Z">
            <w:rPr>
              <w:spacing w:val="-7"/>
            </w:rPr>
          </w:rPrChange>
        </w:rPr>
        <w:t xml:space="preserve"> </w:t>
      </w:r>
      <w:r w:rsidRPr="006C66CA">
        <w:rPr>
          <w:rFonts w:ascii="Arial" w:hAnsi="Arial" w:cs="Arial"/>
          <w:rPrChange w:id="241" w:author="Harry Shamoon" w:date="2015-03-05T19:28:00Z">
            <w:rPr/>
          </w:rPrChange>
        </w:rPr>
        <w:t>all</w:t>
      </w:r>
      <w:r w:rsidRPr="006C66CA">
        <w:rPr>
          <w:rFonts w:ascii="Arial" w:hAnsi="Arial" w:cs="Arial"/>
          <w:spacing w:val="-7"/>
          <w:rPrChange w:id="242" w:author="Harry Shamoon" w:date="2015-03-05T19:28:00Z">
            <w:rPr>
              <w:spacing w:val="-7"/>
            </w:rPr>
          </w:rPrChange>
        </w:rPr>
        <w:t xml:space="preserve"> </w:t>
      </w:r>
      <w:r w:rsidRPr="006C66CA">
        <w:rPr>
          <w:rFonts w:ascii="Arial" w:hAnsi="Arial" w:cs="Arial"/>
          <w:rPrChange w:id="243" w:author="Harry Shamoon" w:date="2015-03-05T19:28:00Z">
            <w:rPr/>
          </w:rPrChange>
        </w:rPr>
        <w:t>the</w:t>
      </w:r>
      <w:r w:rsidRPr="006C66CA">
        <w:rPr>
          <w:rFonts w:ascii="Arial" w:hAnsi="Arial" w:cs="Arial"/>
          <w:spacing w:val="-7"/>
          <w:rPrChange w:id="244" w:author="Harry Shamoon" w:date="2015-03-05T19:28:00Z">
            <w:rPr>
              <w:spacing w:val="-7"/>
            </w:rPr>
          </w:rPrChange>
        </w:rPr>
        <w:t xml:space="preserve"> </w:t>
      </w:r>
      <w:r w:rsidRPr="006C66CA">
        <w:rPr>
          <w:rFonts w:ascii="Arial" w:hAnsi="Arial" w:cs="Arial"/>
          <w:rPrChange w:id="245" w:author="Harry Shamoon" w:date="2015-03-05T19:28:00Z">
            <w:rPr/>
          </w:rPrChange>
        </w:rPr>
        <w:t>other</w:t>
      </w:r>
      <w:r w:rsidRPr="006C66CA">
        <w:rPr>
          <w:rFonts w:ascii="Arial" w:hAnsi="Arial" w:cs="Arial"/>
          <w:spacing w:val="-7"/>
          <w:rPrChange w:id="246" w:author="Harry Shamoon" w:date="2015-03-05T19:28:00Z">
            <w:rPr>
              <w:spacing w:val="-7"/>
            </w:rPr>
          </w:rPrChange>
        </w:rPr>
        <w:t xml:space="preserve"> </w:t>
      </w:r>
      <w:r w:rsidRPr="006C66CA">
        <w:rPr>
          <w:rFonts w:ascii="Arial" w:hAnsi="Arial" w:cs="Arial"/>
          <w:rPrChange w:id="247" w:author="Harry Shamoon" w:date="2015-03-05T19:28:00Z">
            <w:rPr/>
          </w:rPrChange>
        </w:rPr>
        <w:t>patients.</w:t>
      </w:r>
    </w:p>
    <w:p w14:paraId="0F2AD186" w14:textId="21C68542" w:rsidR="00082CF3" w:rsidRDefault="00082CF3">
      <w:pPr>
        <w:pStyle w:val="BodyText"/>
        <w:spacing w:before="2"/>
        <w:ind w:left="120" w:right="119"/>
        <w:jc w:val="both"/>
        <w:rPr>
          <w:ins w:id="248" w:author="Harry Shamoon" w:date="2015-03-05T19:29:00Z"/>
          <w:rFonts w:cs="Arial"/>
          <w:w w:val="99"/>
        </w:rPr>
        <w:pPrChange w:id="249" w:author="Harry Shamoon" w:date="2015-03-05T19:42:00Z">
          <w:pPr>
            <w:pStyle w:val="BodyText"/>
            <w:spacing w:before="2" w:line="268" w:lineRule="auto"/>
            <w:ind w:left="120" w:right="119"/>
          </w:pPr>
        </w:pPrChange>
      </w:pPr>
      <w:r w:rsidRPr="006C66CA">
        <w:rPr>
          <w:rFonts w:cs="Arial"/>
          <w:b/>
          <w:bCs/>
        </w:rPr>
        <w:t>Incomplete data limits prediction algorithms, poor compliance compromises effective interventions</w:t>
      </w:r>
      <w:r w:rsidRPr="00C91597">
        <w:rPr>
          <w:rFonts w:cs="Arial"/>
          <w:b/>
          <w:bCs/>
          <w:spacing w:val="-28"/>
        </w:rPr>
        <w:t xml:space="preserve"> </w:t>
      </w:r>
      <w:r w:rsidRPr="00082CF3">
        <w:rPr>
          <w:rFonts w:cs="Arial"/>
          <w:b/>
          <w:rPrChange w:id="250" w:author="Harry Shamoon" w:date="2015-03-05T19:34:00Z">
            <w:rPr>
              <w:rFonts w:cs="Arial"/>
            </w:rPr>
          </w:rPrChange>
        </w:rPr>
        <w:t>and</w:t>
      </w:r>
      <w:r w:rsidRPr="00082CF3">
        <w:rPr>
          <w:rFonts w:cs="Arial"/>
          <w:b/>
          <w:w w:val="99"/>
          <w:rPrChange w:id="251" w:author="Harry Shamoon" w:date="2015-03-05T19:34:00Z">
            <w:rPr>
              <w:rFonts w:cs="Arial"/>
              <w:w w:val="99"/>
            </w:rPr>
          </w:rPrChange>
        </w:rPr>
        <w:t xml:space="preserve"> </w:t>
      </w:r>
      <w:r w:rsidRPr="00082CF3">
        <w:rPr>
          <w:rFonts w:cs="Arial"/>
          <w:b/>
          <w:rPrChange w:id="252" w:author="Harry Shamoon" w:date="2015-03-05T19:34:00Z">
            <w:rPr>
              <w:rFonts w:cs="Arial"/>
            </w:rPr>
          </w:rPrChange>
        </w:rPr>
        <w:t>outcomes</w:t>
      </w:r>
      <w:del w:id="253" w:author="Harry Shamoon" w:date="2015-03-05T19:34:00Z">
        <w:r w:rsidRPr="00082CF3" w:rsidDel="00082CF3">
          <w:rPr>
            <w:rFonts w:cs="Arial"/>
            <w:b/>
            <w:rPrChange w:id="254" w:author="Harry Shamoon" w:date="2015-03-05T19:34:00Z">
              <w:rPr>
                <w:rFonts w:cs="Arial"/>
              </w:rPr>
            </w:rPrChange>
          </w:rPr>
          <w:delText xml:space="preserve"> </w:delText>
        </w:r>
        <w:r w:rsidRPr="00C91597" w:rsidDel="00082CF3">
          <w:rPr>
            <w:rFonts w:cs="Arial"/>
          </w:rPr>
          <w:delText>research</w:delText>
        </w:r>
      </w:del>
      <w:r w:rsidRPr="00C91597">
        <w:rPr>
          <w:rFonts w:cs="Arial"/>
        </w:rPr>
        <w:t xml:space="preserve">. With my co-mentor </w:t>
      </w:r>
      <w:r w:rsidRPr="00C91597">
        <w:rPr>
          <w:rFonts w:cs="Arial"/>
          <w:spacing w:val="-4"/>
        </w:rPr>
        <w:t xml:space="preserve">Dr. </w:t>
      </w:r>
      <w:ins w:id="255" w:author="Harry Shamoon" w:date="2015-03-05T19:29:00Z">
        <w:r w:rsidR="00C91597">
          <w:rPr>
            <w:rFonts w:cs="Arial"/>
            <w:spacing w:val="-4"/>
          </w:rPr>
          <w:t xml:space="preserve">Charles </w:t>
        </w:r>
      </w:ins>
      <w:r w:rsidRPr="00C91597">
        <w:rPr>
          <w:rFonts w:cs="Arial"/>
        </w:rPr>
        <w:t xml:space="preserve">Hall, I will </w:t>
      </w:r>
      <w:del w:id="256" w:author="Harry Shamoon" w:date="2015-03-05T19:31:00Z">
        <w:r w:rsidRPr="00C91597" w:rsidDel="00082CF3">
          <w:rPr>
            <w:rFonts w:cs="Arial"/>
          </w:rPr>
          <w:delText xml:space="preserve">advance </w:delText>
        </w:r>
      </w:del>
      <w:ins w:id="257" w:author="Harry Shamoon" w:date="2015-03-05T19:31:00Z">
        <w:r>
          <w:rPr>
            <w:rFonts w:cs="Arial"/>
          </w:rPr>
          <w:t>use</w:t>
        </w:r>
        <w:r w:rsidRPr="00C91597">
          <w:rPr>
            <w:rFonts w:cs="Arial"/>
          </w:rPr>
          <w:t xml:space="preserve"> </w:t>
        </w:r>
      </w:ins>
      <w:r w:rsidRPr="00C91597">
        <w:rPr>
          <w:rFonts w:cs="Arial"/>
        </w:rPr>
        <w:t>Bayesian data imputation using auxiliary data,</w:t>
      </w:r>
      <w:r w:rsidRPr="00C91597">
        <w:rPr>
          <w:rFonts w:cs="Arial"/>
          <w:spacing w:val="6"/>
        </w:rPr>
        <w:t xml:space="preserve"> </w:t>
      </w:r>
      <w:r w:rsidRPr="00C91597">
        <w:rPr>
          <w:rFonts w:cs="Arial"/>
        </w:rPr>
        <w:t>a</w:t>
      </w:r>
      <w:r w:rsidRPr="00C91597">
        <w:rPr>
          <w:rFonts w:cs="Arial"/>
          <w:w w:val="99"/>
        </w:rPr>
        <w:t xml:space="preserve"> </w:t>
      </w:r>
      <w:r w:rsidRPr="00C91597">
        <w:rPr>
          <w:rFonts w:cs="Arial"/>
          <w:spacing w:val="-3"/>
        </w:rPr>
        <w:t>novel</w:t>
      </w:r>
      <w:r w:rsidRPr="00082CF3">
        <w:rPr>
          <w:rFonts w:cs="Arial"/>
          <w:spacing w:val="-9"/>
        </w:rPr>
        <w:t xml:space="preserve"> </w:t>
      </w:r>
      <w:r w:rsidRPr="00082CF3">
        <w:rPr>
          <w:rFonts w:cs="Arial"/>
        </w:rPr>
        <w:t>approach</w:t>
      </w:r>
      <w:r w:rsidRPr="00082CF3">
        <w:rPr>
          <w:rFonts w:cs="Arial"/>
          <w:spacing w:val="-9"/>
        </w:rPr>
        <w:t xml:space="preserve"> </w:t>
      </w:r>
      <w:r w:rsidRPr="00082CF3">
        <w:rPr>
          <w:rFonts w:cs="Arial"/>
        </w:rPr>
        <w:t>to</w:t>
      </w:r>
      <w:r w:rsidRPr="00082CF3">
        <w:rPr>
          <w:rFonts w:cs="Arial"/>
          <w:spacing w:val="-9"/>
        </w:rPr>
        <w:t xml:space="preserve"> </w:t>
      </w:r>
      <w:r w:rsidRPr="00082CF3">
        <w:rPr>
          <w:rFonts w:cs="Arial"/>
        </w:rPr>
        <w:t>overcome</w:t>
      </w:r>
      <w:r w:rsidRPr="00082CF3">
        <w:rPr>
          <w:rFonts w:cs="Arial"/>
          <w:spacing w:val="-9"/>
        </w:rPr>
        <w:t xml:space="preserve"> </w:t>
      </w:r>
      <w:r w:rsidRPr="00082CF3">
        <w:rPr>
          <w:rFonts w:cs="Arial"/>
        </w:rPr>
        <w:t>issues</w:t>
      </w:r>
      <w:r w:rsidRPr="00082CF3">
        <w:rPr>
          <w:rFonts w:cs="Arial"/>
          <w:spacing w:val="-9"/>
        </w:rPr>
        <w:t xml:space="preserve"> </w:t>
      </w:r>
      <w:r w:rsidRPr="00082CF3">
        <w:rPr>
          <w:rFonts w:cs="Arial"/>
        </w:rPr>
        <w:t>with</w:t>
      </w:r>
      <w:r w:rsidRPr="00082CF3">
        <w:rPr>
          <w:rFonts w:cs="Arial"/>
          <w:spacing w:val="-9"/>
        </w:rPr>
        <w:t xml:space="preserve"> </w:t>
      </w:r>
      <w:r w:rsidRPr="00082CF3">
        <w:rPr>
          <w:rFonts w:cs="Arial"/>
        </w:rPr>
        <w:t>missing</w:t>
      </w:r>
      <w:r w:rsidRPr="00082CF3">
        <w:rPr>
          <w:rFonts w:cs="Arial"/>
          <w:spacing w:val="-9"/>
        </w:rPr>
        <w:t xml:space="preserve"> </w:t>
      </w:r>
      <w:del w:id="258" w:author="Harry Shamoon" w:date="2015-03-05T19:31:00Z">
        <w:r w:rsidRPr="00082CF3" w:rsidDel="00082CF3">
          <w:rPr>
            <w:rFonts w:cs="Arial"/>
          </w:rPr>
          <w:delText>at</w:delText>
        </w:r>
        <w:r w:rsidRPr="00082CF3" w:rsidDel="00082CF3">
          <w:rPr>
            <w:rFonts w:cs="Arial"/>
            <w:spacing w:val="-9"/>
          </w:rPr>
          <w:delText xml:space="preserve"> </w:delText>
        </w:r>
      </w:del>
      <w:ins w:id="259" w:author="Harry Shamoon" w:date="2015-03-05T19:31:00Z">
        <w:r w:rsidRPr="00082CF3">
          <w:rPr>
            <w:rFonts w:cs="Arial"/>
          </w:rPr>
          <w:t>a</w:t>
        </w:r>
        <w:r>
          <w:rPr>
            <w:rFonts w:cs="Arial"/>
          </w:rPr>
          <w:t>nd?</w:t>
        </w:r>
        <w:r w:rsidRPr="00082CF3">
          <w:rPr>
            <w:rFonts w:cs="Arial"/>
            <w:spacing w:val="-9"/>
          </w:rPr>
          <w:t xml:space="preserve"> </w:t>
        </w:r>
      </w:ins>
      <w:proofErr w:type="gramStart"/>
      <w:r w:rsidRPr="00082CF3">
        <w:rPr>
          <w:rFonts w:cs="Arial"/>
        </w:rPr>
        <w:t>random</w:t>
      </w:r>
      <w:proofErr w:type="gramEnd"/>
      <w:r w:rsidRPr="00082CF3">
        <w:rPr>
          <w:rFonts w:cs="Arial"/>
          <w:spacing w:val="-9"/>
        </w:rPr>
        <w:t xml:space="preserve"> </w:t>
      </w:r>
      <w:r w:rsidRPr="00082CF3">
        <w:rPr>
          <w:rFonts w:cs="Arial"/>
        </w:rPr>
        <w:t>assumptions.</w:t>
      </w:r>
      <w:r w:rsidRPr="00082CF3">
        <w:rPr>
          <w:rFonts w:cs="Arial"/>
          <w:spacing w:val="4"/>
        </w:rPr>
        <w:t xml:space="preserve"> </w:t>
      </w:r>
      <w:r w:rsidRPr="00082CF3">
        <w:rPr>
          <w:rFonts w:cs="Arial"/>
        </w:rPr>
        <w:t>Seasonal</w:t>
      </w:r>
      <w:r w:rsidRPr="00082CF3">
        <w:rPr>
          <w:rFonts w:cs="Arial"/>
          <w:spacing w:val="-9"/>
        </w:rPr>
        <w:t xml:space="preserve"> </w:t>
      </w:r>
      <w:r w:rsidRPr="00082CF3">
        <w:rPr>
          <w:rFonts w:cs="Arial"/>
        </w:rPr>
        <w:t>effects,</w:t>
      </w:r>
      <w:r w:rsidRPr="00082CF3">
        <w:rPr>
          <w:rFonts w:cs="Arial"/>
          <w:spacing w:val="-9"/>
        </w:rPr>
        <w:t xml:space="preserve"> </w:t>
      </w:r>
      <w:r w:rsidRPr="00082CF3">
        <w:rPr>
          <w:rFonts w:cs="Arial"/>
        </w:rPr>
        <w:t>changing</w:t>
      </w:r>
      <w:r w:rsidRPr="00082CF3">
        <w:rPr>
          <w:rFonts w:cs="Arial"/>
          <w:spacing w:val="-9"/>
        </w:rPr>
        <w:t xml:space="preserve"> </w:t>
      </w:r>
      <w:r w:rsidRPr="00082CF3">
        <w:rPr>
          <w:rFonts w:cs="Arial"/>
        </w:rPr>
        <w:t>population</w:t>
      </w:r>
      <w:r w:rsidRPr="00082CF3">
        <w:rPr>
          <w:rFonts w:cs="Arial"/>
          <w:w w:val="99"/>
        </w:rPr>
        <w:t xml:space="preserve"> </w:t>
      </w:r>
      <w:r w:rsidRPr="00082CF3">
        <w:rPr>
          <w:rFonts w:cs="Arial"/>
        </w:rPr>
        <w:t xml:space="preserve">characteristics or provider behavior </w:t>
      </w:r>
      <w:r w:rsidRPr="00082CF3">
        <w:rPr>
          <w:rFonts w:cs="Arial"/>
          <w:spacing w:val="-3"/>
        </w:rPr>
        <w:t xml:space="preserve">may </w:t>
      </w:r>
      <w:r w:rsidRPr="00082CF3">
        <w:rPr>
          <w:rFonts w:cs="Arial"/>
        </w:rPr>
        <w:t xml:space="preserve">limit prediction </w:t>
      </w:r>
      <w:r w:rsidRPr="00082CF3">
        <w:rPr>
          <w:rFonts w:cs="Arial"/>
          <w:spacing w:val="-3"/>
        </w:rPr>
        <w:t xml:space="preserve">accuracy. </w:t>
      </w:r>
      <w:r w:rsidRPr="00082CF3">
        <w:rPr>
          <w:rFonts w:cs="Arial"/>
          <w:spacing w:val="-4"/>
        </w:rPr>
        <w:t xml:space="preserve">We </w:t>
      </w:r>
      <w:r w:rsidRPr="00082CF3">
        <w:rPr>
          <w:rFonts w:cs="Arial"/>
        </w:rPr>
        <w:t>will update our model continuously</w:t>
      </w:r>
      <w:r w:rsidRPr="00082CF3">
        <w:rPr>
          <w:rFonts w:cs="Arial"/>
          <w:spacing w:val="29"/>
        </w:rPr>
        <w:t xml:space="preserve"> </w:t>
      </w:r>
      <w:r w:rsidRPr="00082CF3">
        <w:rPr>
          <w:rFonts w:cs="Arial"/>
        </w:rPr>
        <w:t>with</w:t>
      </w:r>
      <w:r w:rsidRPr="00082CF3">
        <w:rPr>
          <w:rFonts w:cs="Arial"/>
          <w:w w:val="99"/>
        </w:rPr>
        <w:t xml:space="preserve"> </w:t>
      </w:r>
      <w:r w:rsidRPr="00082CF3">
        <w:rPr>
          <w:rFonts w:cs="Arial"/>
        </w:rPr>
        <w:t>new</w:t>
      </w:r>
      <w:r w:rsidRPr="00082CF3">
        <w:rPr>
          <w:rFonts w:cs="Arial"/>
          <w:spacing w:val="-9"/>
        </w:rPr>
        <w:t xml:space="preserve"> </w:t>
      </w:r>
      <w:r w:rsidRPr="00082CF3">
        <w:rPr>
          <w:rFonts w:cs="Arial"/>
        </w:rPr>
        <w:t>patient</w:t>
      </w:r>
      <w:r w:rsidRPr="00082CF3">
        <w:rPr>
          <w:rFonts w:cs="Arial"/>
          <w:spacing w:val="-9"/>
        </w:rPr>
        <w:t xml:space="preserve"> </w:t>
      </w:r>
      <w:del w:id="260" w:author="Harry Shamoon" w:date="2015-03-05T19:31:00Z">
        <w:r w:rsidRPr="00082CF3" w:rsidDel="00082CF3">
          <w:rPr>
            <w:rFonts w:cs="Arial"/>
          </w:rPr>
          <w:delText>information</w:delText>
        </w:r>
      </w:del>
      <w:proofErr w:type="gramStart"/>
      <w:ins w:id="261" w:author="Harry Shamoon" w:date="2015-03-05T19:31:00Z">
        <w:r>
          <w:rPr>
            <w:rFonts w:cs="Arial"/>
          </w:rPr>
          <w:t>data</w:t>
        </w:r>
      </w:ins>
      <w:r w:rsidRPr="00082CF3">
        <w:rPr>
          <w:rFonts w:cs="Arial"/>
        </w:rPr>
        <w:t>,</w:t>
      </w:r>
      <w:proofErr w:type="gramEnd"/>
      <w:r w:rsidRPr="00082CF3">
        <w:rPr>
          <w:rFonts w:cs="Arial"/>
          <w:spacing w:val="-9"/>
        </w:rPr>
        <w:t xml:space="preserve"> </w:t>
      </w:r>
      <w:r w:rsidRPr="00082CF3">
        <w:rPr>
          <w:rFonts w:cs="Arial"/>
        </w:rPr>
        <w:t>adjust</w:t>
      </w:r>
      <w:r w:rsidRPr="00082CF3">
        <w:rPr>
          <w:rFonts w:cs="Arial"/>
          <w:spacing w:val="-9"/>
        </w:rPr>
        <w:t xml:space="preserve"> </w:t>
      </w:r>
      <w:r w:rsidRPr="00082CF3">
        <w:rPr>
          <w:rFonts w:cs="Arial"/>
          <w:spacing w:val="-3"/>
        </w:rPr>
        <w:t>for</w:t>
      </w:r>
      <w:r w:rsidRPr="00082CF3">
        <w:rPr>
          <w:rFonts w:cs="Arial"/>
          <w:spacing w:val="-9"/>
        </w:rPr>
        <w:t xml:space="preserve"> </w:t>
      </w:r>
      <w:r w:rsidRPr="00082CF3">
        <w:rPr>
          <w:rFonts w:cs="Arial"/>
        </w:rPr>
        <w:t>seasonal</w:t>
      </w:r>
      <w:r w:rsidRPr="00082CF3">
        <w:rPr>
          <w:rFonts w:cs="Arial"/>
          <w:spacing w:val="-9"/>
        </w:rPr>
        <w:t xml:space="preserve"> </w:t>
      </w:r>
      <w:r w:rsidRPr="00082CF3">
        <w:rPr>
          <w:rFonts w:cs="Arial"/>
        </w:rPr>
        <w:t>effects</w:t>
      </w:r>
      <w:r w:rsidRPr="00082CF3">
        <w:rPr>
          <w:rFonts w:cs="Arial"/>
          <w:spacing w:val="-9"/>
        </w:rPr>
        <w:t xml:space="preserve"> </w:t>
      </w:r>
      <w:r w:rsidRPr="00082CF3">
        <w:rPr>
          <w:rFonts w:cs="Arial"/>
        </w:rPr>
        <w:t>and</w:t>
      </w:r>
      <w:r w:rsidRPr="00082CF3">
        <w:rPr>
          <w:rFonts w:cs="Arial"/>
          <w:spacing w:val="-9"/>
        </w:rPr>
        <w:t xml:space="preserve"> </w:t>
      </w:r>
      <w:del w:id="262" w:author="Harry Shamoon" w:date="2015-03-05T19:34:00Z">
        <w:r w:rsidRPr="00082CF3" w:rsidDel="00082CF3">
          <w:rPr>
            <w:rFonts w:cs="Arial"/>
          </w:rPr>
          <w:delText>institutional</w:delText>
        </w:r>
        <w:r w:rsidRPr="00082CF3" w:rsidDel="00082CF3">
          <w:rPr>
            <w:rFonts w:cs="Arial"/>
            <w:spacing w:val="-9"/>
          </w:rPr>
          <w:delText xml:space="preserve"> </w:delText>
        </w:r>
      </w:del>
      <w:ins w:id="263" w:author="Harry Shamoon" w:date="2015-03-05T19:34:00Z">
        <w:r>
          <w:rPr>
            <w:rFonts w:cs="Arial"/>
          </w:rPr>
          <w:t>provider</w:t>
        </w:r>
        <w:r w:rsidRPr="00082CF3">
          <w:rPr>
            <w:rFonts w:cs="Arial"/>
            <w:spacing w:val="-9"/>
          </w:rPr>
          <w:t xml:space="preserve"> </w:t>
        </w:r>
      </w:ins>
      <w:r w:rsidRPr="00082CF3">
        <w:rPr>
          <w:rFonts w:cs="Arial"/>
        </w:rPr>
        <w:t>learning.</w:t>
      </w:r>
      <w:r w:rsidRPr="00082CF3">
        <w:rPr>
          <w:rFonts w:cs="Arial"/>
          <w:spacing w:val="3"/>
        </w:rPr>
        <w:t xml:space="preserve"> </w:t>
      </w:r>
      <w:del w:id="264" w:author="Harry Shamoon" w:date="2015-03-05T19:31:00Z">
        <w:r w:rsidRPr="00082CF3" w:rsidDel="00082CF3">
          <w:rPr>
            <w:rFonts w:cs="Arial"/>
          </w:rPr>
          <w:delText>Last</w:delText>
        </w:r>
        <w:r w:rsidRPr="00082CF3" w:rsidDel="00082CF3">
          <w:rPr>
            <w:rFonts w:cs="Arial"/>
            <w:spacing w:val="-9"/>
          </w:rPr>
          <w:delText xml:space="preserve"> </w:delText>
        </w:r>
        <w:r w:rsidRPr="00082CF3" w:rsidDel="00082CF3">
          <w:rPr>
            <w:rFonts w:cs="Arial"/>
          </w:rPr>
          <w:delText>but</w:delText>
        </w:r>
        <w:r w:rsidRPr="00082CF3" w:rsidDel="00082CF3">
          <w:rPr>
            <w:rFonts w:cs="Arial"/>
            <w:spacing w:val="-9"/>
          </w:rPr>
          <w:delText xml:space="preserve"> </w:delText>
        </w:r>
        <w:r w:rsidRPr="00082CF3" w:rsidDel="00082CF3">
          <w:rPr>
            <w:rFonts w:cs="Arial"/>
          </w:rPr>
          <w:delText>not</w:delText>
        </w:r>
        <w:r w:rsidRPr="00082CF3" w:rsidDel="00082CF3">
          <w:rPr>
            <w:rFonts w:cs="Arial"/>
            <w:spacing w:val="-9"/>
          </w:rPr>
          <w:delText xml:space="preserve"> </w:delText>
        </w:r>
        <w:r w:rsidRPr="00082CF3" w:rsidDel="00082CF3">
          <w:rPr>
            <w:rFonts w:cs="Arial"/>
          </w:rPr>
          <w:delText>least,</w:delText>
        </w:r>
      </w:del>
      <w:ins w:id="265" w:author="Harry Shamoon" w:date="2015-03-05T19:31:00Z">
        <w:r>
          <w:rPr>
            <w:rFonts w:cs="Arial"/>
          </w:rPr>
          <w:t>Finally,</w:t>
        </w:r>
      </w:ins>
      <w:ins w:id="266" w:author="Harry Shamoon" w:date="2015-03-05T19:32:00Z">
        <w:r>
          <w:rPr>
            <w:rFonts w:cs="Arial"/>
            <w:spacing w:val="-9"/>
          </w:rPr>
          <w:t xml:space="preserve"> </w:t>
        </w:r>
      </w:ins>
      <w:del w:id="267" w:author="Harry Shamoon" w:date="2015-03-05T19:32:00Z">
        <w:r w:rsidRPr="00082CF3" w:rsidDel="00082CF3">
          <w:rPr>
            <w:rFonts w:cs="Arial"/>
            <w:spacing w:val="-9"/>
          </w:rPr>
          <w:delText xml:space="preserve"> </w:delText>
        </w:r>
        <w:r w:rsidRPr="00082CF3" w:rsidDel="00082CF3">
          <w:rPr>
            <w:rFonts w:cs="Arial"/>
          </w:rPr>
          <w:delText>effective</w:delText>
        </w:r>
        <w:r w:rsidRPr="00082CF3" w:rsidDel="00082CF3">
          <w:rPr>
            <w:rFonts w:cs="Arial"/>
            <w:spacing w:val="-9"/>
          </w:rPr>
          <w:delText xml:space="preserve"> </w:delText>
        </w:r>
        <w:r w:rsidRPr="00082CF3" w:rsidDel="00082CF3">
          <w:rPr>
            <w:rFonts w:cs="Arial"/>
          </w:rPr>
          <w:delText>therapy</w:delText>
        </w:r>
        <w:r w:rsidRPr="00082CF3" w:rsidDel="00082CF3">
          <w:rPr>
            <w:rFonts w:cs="Arial"/>
            <w:w w:val="99"/>
          </w:rPr>
          <w:delText xml:space="preserve"> </w:delText>
        </w:r>
        <w:r w:rsidRPr="00082CF3" w:rsidDel="00082CF3">
          <w:rPr>
            <w:rFonts w:cs="Arial"/>
          </w:rPr>
          <w:delText>only</w:delText>
        </w:r>
        <w:r w:rsidRPr="00082CF3" w:rsidDel="00082CF3">
          <w:rPr>
            <w:rFonts w:cs="Arial"/>
            <w:spacing w:val="-7"/>
          </w:rPr>
          <w:delText xml:space="preserve"> </w:delText>
        </w:r>
        <w:r w:rsidRPr="00082CF3" w:rsidDel="00082CF3">
          <w:rPr>
            <w:rFonts w:cs="Arial"/>
          </w:rPr>
          <w:delText>works</w:delText>
        </w:r>
        <w:r w:rsidRPr="00082CF3" w:rsidDel="00082CF3">
          <w:rPr>
            <w:rFonts w:cs="Arial"/>
            <w:spacing w:val="-7"/>
          </w:rPr>
          <w:delText xml:space="preserve"> </w:delText>
        </w:r>
        <w:r w:rsidRPr="00082CF3" w:rsidDel="00082CF3">
          <w:rPr>
            <w:rFonts w:cs="Arial"/>
          </w:rPr>
          <w:delText>if</w:delText>
        </w:r>
        <w:r w:rsidRPr="00082CF3" w:rsidDel="00082CF3">
          <w:rPr>
            <w:rFonts w:cs="Arial"/>
            <w:spacing w:val="-7"/>
          </w:rPr>
          <w:delText xml:space="preserve"> </w:delText>
        </w:r>
        <w:r w:rsidRPr="00082CF3" w:rsidDel="00082CF3">
          <w:rPr>
            <w:rFonts w:cs="Arial"/>
          </w:rPr>
          <w:delText>implemented;</w:delText>
        </w:r>
        <w:r w:rsidRPr="00082CF3" w:rsidDel="00082CF3">
          <w:rPr>
            <w:rFonts w:cs="Arial"/>
            <w:spacing w:val="-7"/>
          </w:rPr>
          <w:delText xml:space="preserve"> </w:delText>
        </w:r>
      </w:del>
      <w:r w:rsidRPr="00082CF3">
        <w:rPr>
          <w:rFonts w:cs="Arial"/>
        </w:rPr>
        <w:t>we</w:t>
      </w:r>
      <w:r w:rsidRPr="00082CF3">
        <w:rPr>
          <w:rFonts w:cs="Arial"/>
          <w:spacing w:val="-7"/>
        </w:rPr>
        <w:t xml:space="preserve"> </w:t>
      </w:r>
      <w:r w:rsidRPr="00082CF3">
        <w:rPr>
          <w:rFonts w:cs="Arial"/>
        </w:rPr>
        <w:t>will</w:t>
      </w:r>
      <w:r w:rsidRPr="00082CF3">
        <w:rPr>
          <w:rFonts w:cs="Arial"/>
          <w:spacing w:val="-7"/>
        </w:rPr>
        <w:t xml:space="preserve"> </w:t>
      </w:r>
      <w:r w:rsidRPr="00082CF3">
        <w:rPr>
          <w:rFonts w:cs="Arial"/>
        </w:rPr>
        <w:t>investigate</w:t>
      </w:r>
      <w:r w:rsidRPr="00082CF3">
        <w:rPr>
          <w:rFonts w:cs="Arial"/>
          <w:spacing w:val="-7"/>
        </w:rPr>
        <w:t xml:space="preserve"> </w:t>
      </w:r>
      <w:r w:rsidRPr="00082CF3">
        <w:rPr>
          <w:rFonts w:cs="Arial"/>
        </w:rPr>
        <w:t>what</w:t>
      </w:r>
      <w:r w:rsidRPr="00082CF3">
        <w:rPr>
          <w:rFonts w:cs="Arial"/>
          <w:spacing w:val="-7"/>
        </w:rPr>
        <w:t xml:space="preserve"> </w:t>
      </w:r>
      <w:r w:rsidRPr="00082CF3">
        <w:rPr>
          <w:rFonts w:cs="Arial"/>
        </w:rPr>
        <w:t>predicts</w:t>
      </w:r>
      <w:r w:rsidRPr="00082CF3">
        <w:rPr>
          <w:rFonts w:cs="Arial"/>
          <w:spacing w:val="-7"/>
        </w:rPr>
        <w:t xml:space="preserve"> </w:t>
      </w:r>
      <w:r w:rsidRPr="00082CF3">
        <w:rPr>
          <w:rFonts w:cs="Arial"/>
        </w:rPr>
        <w:t>provider</w:t>
      </w:r>
      <w:r w:rsidRPr="00082CF3">
        <w:rPr>
          <w:rFonts w:cs="Arial"/>
          <w:spacing w:val="-7"/>
        </w:rPr>
        <w:t xml:space="preserve"> </w:t>
      </w:r>
      <w:r w:rsidRPr="00082CF3">
        <w:rPr>
          <w:rFonts w:cs="Arial"/>
        </w:rPr>
        <w:t>compliance</w:t>
      </w:r>
      <w:r w:rsidRPr="00082CF3">
        <w:rPr>
          <w:rFonts w:cs="Arial"/>
          <w:spacing w:val="-7"/>
        </w:rPr>
        <w:t xml:space="preserve"> </w:t>
      </w:r>
      <w:r w:rsidRPr="00082CF3">
        <w:rPr>
          <w:rFonts w:cs="Arial"/>
        </w:rPr>
        <w:t>with</w:t>
      </w:r>
      <w:r w:rsidRPr="00082CF3">
        <w:rPr>
          <w:rFonts w:cs="Arial"/>
          <w:spacing w:val="-7"/>
        </w:rPr>
        <w:t xml:space="preserve"> </w:t>
      </w:r>
      <w:r w:rsidRPr="00082CF3">
        <w:rPr>
          <w:rFonts w:cs="Arial"/>
        </w:rPr>
        <w:t>our</w:t>
      </w:r>
      <w:r w:rsidRPr="00082CF3">
        <w:rPr>
          <w:rFonts w:cs="Arial"/>
          <w:spacing w:val="-7"/>
        </w:rPr>
        <w:t xml:space="preserve"> </w:t>
      </w:r>
      <w:r w:rsidRPr="00082CF3">
        <w:rPr>
          <w:rFonts w:cs="Arial"/>
        </w:rPr>
        <w:t>EMR-tri</w:t>
      </w:r>
      <w:r w:rsidRPr="00F97E28">
        <w:rPr>
          <w:rFonts w:cs="Arial"/>
        </w:rPr>
        <w:t>ggered</w:t>
      </w:r>
      <w:r w:rsidRPr="00F97E28">
        <w:rPr>
          <w:rFonts w:cs="Arial"/>
          <w:spacing w:val="-7"/>
        </w:rPr>
        <w:t xml:space="preserve"> </w:t>
      </w:r>
      <w:r w:rsidRPr="00F97E28">
        <w:rPr>
          <w:rFonts w:cs="Arial"/>
        </w:rPr>
        <w:t>alerts.</w:t>
      </w:r>
      <w:r w:rsidRPr="00F97E28">
        <w:rPr>
          <w:rFonts w:cs="Arial"/>
          <w:w w:val="99"/>
        </w:rPr>
        <w:t xml:space="preserve"> </w:t>
      </w:r>
    </w:p>
    <w:p w14:paraId="51CD6137" w14:textId="77777777" w:rsidR="00082CF3" w:rsidRDefault="00082CF3">
      <w:pPr>
        <w:pStyle w:val="BodyText"/>
        <w:spacing w:before="2"/>
        <w:ind w:left="120" w:right="119"/>
        <w:jc w:val="both"/>
        <w:rPr>
          <w:ins w:id="268" w:author="Harry Shamoon" w:date="2015-03-05T19:30:00Z"/>
          <w:rFonts w:cs="Arial"/>
        </w:rPr>
        <w:pPrChange w:id="269" w:author="Harry Shamoon" w:date="2015-03-05T19:42:00Z">
          <w:pPr>
            <w:pStyle w:val="BodyText"/>
            <w:spacing w:before="2" w:line="268" w:lineRule="auto"/>
            <w:ind w:left="120" w:right="119"/>
          </w:pPr>
        </w:pPrChange>
      </w:pPr>
      <w:r w:rsidRPr="00082CF3">
        <w:rPr>
          <w:rFonts w:cs="Arial"/>
          <w:b/>
          <w:bCs/>
        </w:rPr>
        <w:t>Implementation of Bayesian hierarchical modeling can be computationally challenging for Big Data.</w:t>
      </w:r>
      <w:r w:rsidRPr="00082CF3">
        <w:rPr>
          <w:rFonts w:cs="Arial"/>
          <w:b/>
          <w:bCs/>
          <w:spacing w:val="19"/>
        </w:rPr>
        <w:t xml:space="preserve"> </w:t>
      </w:r>
      <w:r w:rsidRPr="00082CF3">
        <w:rPr>
          <w:rFonts w:cs="Arial"/>
        </w:rPr>
        <w:t>My</w:t>
      </w:r>
      <w:r w:rsidRPr="00082CF3">
        <w:rPr>
          <w:rFonts w:cs="Arial"/>
          <w:w w:val="99"/>
        </w:rPr>
        <w:t xml:space="preserve"> </w:t>
      </w:r>
      <w:r w:rsidRPr="00082CF3">
        <w:rPr>
          <w:rFonts w:cs="Arial"/>
        </w:rPr>
        <w:t>co-mentor</w:t>
      </w:r>
      <w:r w:rsidRPr="00082CF3">
        <w:rPr>
          <w:rFonts w:cs="Arial"/>
          <w:spacing w:val="-16"/>
        </w:rPr>
        <w:t xml:space="preserve"> </w:t>
      </w:r>
      <w:r w:rsidRPr="00082CF3">
        <w:rPr>
          <w:rFonts w:cs="Arial"/>
          <w:spacing w:val="-4"/>
        </w:rPr>
        <w:t>Dr.</w:t>
      </w:r>
      <w:r w:rsidRPr="00082CF3">
        <w:rPr>
          <w:rFonts w:cs="Arial"/>
          <w:spacing w:val="2"/>
        </w:rPr>
        <w:t xml:space="preserve"> </w:t>
      </w:r>
      <w:ins w:id="270" w:author="Harry Shamoon" w:date="2015-03-05T19:30:00Z">
        <w:r>
          <w:rPr>
            <w:rFonts w:cs="Arial"/>
            <w:spacing w:val="2"/>
          </w:rPr>
          <w:t xml:space="preserve">xx </w:t>
        </w:r>
      </w:ins>
      <w:proofErr w:type="spellStart"/>
      <w:r w:rsidRPr="00082CF3">
        <w:rPr>
          <w:rFonts w:cs="Arial"/>
        </w:rPr>
        <w:t>Gelman</w:t>
      </w:r>
      <w:proofErr w:type="spellEnd"/>
      <w:r w:rsidRPr="00082CF3">
        <w:rPr>
          <w:rFonts w:cs="Arial"/>
          <w:spacing w:val="-16"/>
        </w:rPr>
        <w:t xml:space="preserve"> </w:t>
      </w:r>
      <w:r w:rsidRPr="00082CF3">
        <w:rPr>
          <w:rFonts w:cs="Arial"/>
        </w:rPr>
        <w:t>is</w:t>
      </w:r>
      <w:r w:rsidRPr="00082CF3">
        <w:rPr>
          <w:rFonts w:cs="Arial"/>
          <w:spacing w:val="-16"/>
        </w:rPr>
        <w:t xml:space="preserve"> </w:t>
      </w:r>
      <w:r w:rsidRPr="00082CF3">
        <w:rPr>
          <w:rFonts w:cs="Arial"/>
        </w:rPr>
        <w:t>leading</w:t>
      </w:r>
      <w:r w:rsidRPr="00082CF3">
        <w:rPr>
          <w:rFonts w:cs="Arial"/>
          <w:spacing w:val="-16"/>
        </w:rPr>
        <w:t xml:space="preserve"> </w:t>
      </w:r>
      <w:r w:rsidRPr="00082CF3">
        <w:rPr>
          <w:rFonts w:cs="Arial"/>
        </w:rPr>
        <w:t>the</w:t>
      </w:r>
      <w:r w:rsidRPr="00082CF3">
        <w:rPr>
          <w:rFonts w:cs="Arial"/>
          <w:spacing w:val="-16"/>
        </w:rPr>
        <w:t xml:space="preserve"> </w:t>
      </w:r>
      <w:r w:rsidRPr="00082CF3">
        <w:rPr>
          <w:rFonts w:cs="Arial"/>
        </w:rPr>
        <w:t>NSF-funded</w:t>
      </w:r>
      <w:r w:rsidRPr="00082CF3">
        <w:rPr>
          <w:rFonts w:cs="Arial"/>
          <w:spacing w:val="-16"/>
        </w:rPr>
        <w:t xml:space="preserve"> </w:t>
      </w:r>
      <w:r w:rsidRPr="00082CF3">
        <w:rPr>
          <w:rFonts w:cs="Arial"/>
        </w:rPr>
        <w:t>development</w:t>
      </w:r>
      <w:r w:rsidRPr="00082CF3">
        <w:rPr>
          <w:rFonts w:cs="Arial"/>
          <w:spacing w:val="-16"/>
        </w:rPr>
        <w:t xml:space="preserve"> </w:t>
      </w:r>
      <w:r w:rsidRPr="00082CF3">
        <w:rPr>
          <w:rFonts w:cs="Arial"/>
        </w:rPr>
        <w:t>of</w:t>
      </w:r>
      <w:r w:rsidRPr="00082CF3">
        <w:rPr>
          <w:rFonts w:cs="Arial"/>
          <w:spacing w:val="-16"/>
        </w:rPr>
        <w:t xml:space="preserve"> </w:t>
      </w:r>
      <w:r w:rsidRPr="00082CF3">
        <w:rPr>
          <w:rFonts w:cs="Arial"/>
          <w:spacing w:val="-6"/>
        </w:rPr>
        <w:t>STAN</w:t>
      </w:r>
      <w:ins w:id="271" w:author="Harry Shamoon" w:date="2015-03-05T19:30:00Z">
        <w:r>
          <w:rPr>
            <w:rFonts w:cs="Arial"/>
            <w:spacing w:val="-6"/>
          </w:rPr>
          <w:t xml:space="preserve"> </w:t>
        </w:r>
        <w:r w:rsidRPr="00082CF3">
          <w:rPr>
            <w:rFonts w:cs="Arial"/>
            <w:spacing w:val="-6"/>
            <w:highlight w:val="yellow"/>
            <w:rPrChange w:id="272" w:author="Harry Shamoon" w:date="2015-03-05T19:30:00Z">
              <w:rPr>
                <w:rFonts w:cs="Arial"/>
                <w:spacing w:val="-6"/>
              </w:rPr>
            </w:rPrChange>
          </w:rPr>
          <w:t>SPELL OUT first use</w:t>
        </w:r>
      </w:ins>
      <w:r w:rsidRPr="00082CF3">
        <w:rPr>
          <w:rFonts w:cs="Arial"/>
          <w:spacing w:val="-6"/>
          <w:highlight w:val="yellow"/>
          <w:rPrChange w:id="273" w:author="Harry Shamoon" w:date="2015-03-05T19:30:00Z">
            <w:rPr>
              <w:rFonts w:cs="Arial"/>
              <w:spacing w:val="-6"/>
            </w:rPr>
          </w:rPrChange>
        </w:rPr>
        <w:t>.</w:t>
      </w:r>
      <w:r w:rsidRPr="00082CF3">
        <w:rPr>
          <w:rFonts w:cs="Arial"/>
          <w:spacing w:val="-16"/>
        </w:rPr>
        <w:t xml:space="preserve"> </w:t>
      </w:r>
      <w:r w:rsidRPr="00082CF3">
        <w:rPr>
          <w:rFonts w:cs="Arial"/>
          <w:spacing w:val="-7"/>
        </w:rPr>
        <w:t>STAN’s</w:t>
      </w:r>
      <w:r w:rsidRPr="00082CF3">
        <w:rPr>
          <w:rFonts w:cs="Arial"/>
          <w:spacing w:val="-16"/>
        </w:rPr>
        <w:t xml:space="preserve"> </w:t>
      </w:r>
      <w:r w:rsidRPr="00082CF3">
        <w:rPr>
          <w:rFonts w:cs="Arial"/>
          <w:spacing w:val="-3"/>
        </w:rPr>
        <w:t>novel</w:t>
      </w:r>
      <w:r w:rsidRPr="00082CF3">
        <w:rPr>
          <w:rFonts w:cs="Arial"/>
          <w:spacing w:val="-16"/>
        </w:rPr>
        <w:t xml:space="preserve"> </w:t>
      </w:r>
      <w:r w:rsidRPr="00082CF3">
        <w:rPr>
          <w:rFonts w:cs="Arial"/>
        </w:rPr>
        <w:t>Hamiltonian</w:t>
      </w:r>
      <w:r w:rsidRPr="00082CF3">
        <w:rPr>
          <w:rFonts w:cs="Arial"/>
          <w:spacing w:val="-16"/>
        </w:rPr>
        <w:t xml:space="preserve"> </w:t>
      </w:r>
      <w:r w:rsidRPr="00082CF3">
        <w:rPr>
          <w:rFonts w:cs="Arial"/>
        </w:rPr>
        <w:t>Markov</w:t>
      </w:r>
      <w:r w:rsidRPr="00082CF3">
        <w:rPr>
          <w:rFonts w:cs="Arial"/>
          <w:spacing w:val="-16"/>
        </w:rPr>
        <w:t xml:space="preserve"> </w:t>
      </w:r>
      <w:r w:rsidRPr="00082CF3">
        <w:rPr>
          <w:rFonts w:cs="Arial"/>
        </w:rPr>
        <w:t>Chain</w:t>
      </w:r>
      <w:r w:rsidRPr="00082CF3">
        <w:rPr>
          <w:rFonts w:cs="Arial"/>
          <w:w w:val="99"/>
        </w:rPr>
        <w:t xml:space="preserve"> </w:t>
      </w:r>
      <w:r w:rsidRPr="00082CF3">
        <w:rPr>
          <w:rFonts w:cs="Arial"/>
        </w:rPr>
        <w:t xml:space="preserve">Monte Carlo algorithm achieves much faster convergence and parameter estimation. </w:t>
      </w:r>
    </w:p>
    <w:p w14:paraId="69522629" w14:textId="621C7A93" w:rsidR="00F731E7" w:rsidRPr="006C66CA" w:rsidRDefault="00082CF3">
      <w:pPr>
        <w:pStyle w:val="BodyText"/>
        <w:spacing w:before="2"/>
        <w:ind w:left="120" w:right="119"/>
        <w:jc w:val="both"/>
        <w:rPr>
          <w:rFonts w:cs="Arial"/>
          <w:rPrChange w:id="274" w:author="Harry Shamoon" w:date="2015-03-05T19:28:00Z">
            <w:rPr/>
          </w:rPrChange>
        </w:rPr>
        <w:pPrChange w:id="275" w:author="Harry Shamoon" w:date="2015-03-05T19:42:00Z">
          <w:pPr>
            <w:pStyle w:val="BodyText"/>
            <w:spacing w:before="2" w:line="268" w:lineRule="auto"/>
            <w:ind w:left="120" w:right="119"/>
          </w:pPr>
        </w:pPrChange>
      </w:pPr>
      <w:del w:id="276" w:author="Harry Shamoon" w:date="2015-03-05T19:32:00Z">
        <w:r w:rsidRPr="00082CF3" w:rsidDel="00082CF3">
          <w:rPr>
            <w:rFonts w:cs="Arial"/>
          </w:rPr>
          <w:delText xml:space="preserve">With </w:delText>
        </w:r>
      </w:del>
      <w:ins w:id="277" w:author="Harry Shamoon" w:date="2015-03-05T19:32:00Z">
        <w:r>
          <w:rPr>
            <w:rFonts w:cs="Arial"/>
          </w:rPr>
          <w:t>Given</w:t>
        </w:r>
        <w:r w:rsidRPr="00082CF3">
          <w:rPr>
            <w:rFonts w:cs="Arial"/>
          </w:rPr>
          <w:t xml:space="preserve"> </w:t>
        </w:r>
      </w:ins>
      <w:r w:rsidRPr="00082CF3">
        <w:rPr>
          <w:rFonts w:cs="Arial"/>
        </w:rPr>
        <w:t>my exceptional</w:t>
      </w:r>
      <w:r w:rsidRPr="00082CF3">
        <w:rPr>
          <w:rFonts w:cs="Arial"/>
          <w:spacing w:val="28"/>
        </w:rPr>
        <w:t xml:space="preserve"> </w:t>
      </w:r>
      <w:r w:rsidRPr="00082CF3">
        <w:rPr>
          <w:rFonts w:cs="Arial"/>
        </w:rPr>
        <w:t>and</w:t>
      </w:r>
      <w:r w:rsidRPr="00082CF3">
        <w:rPr>
          <w:rFonts w:cs="Arial"/>
          <w:w w:val="99"/>
        </w:rPr>
        <w:t xml:space="preserve"> </w:t>
      </w:r>
      <w:r w:rsidRPr="00082CF3">
        <w:rPr>
          <w:rFonts w:cs="Arial"/>
        </w:rPr>
        <w:t>multidisciplinary</w:t>
      </w:r>
      <w:r w:rsidRPr="00082CF3">
        <w:rPr>
          <w:rFonts w:cs="Arial"/>
          <w:spacing w:val="-20"/>
        </w:rPr>
        <w:t xml:space="preserve"> </w:t>
      </w:r>
      <w:r w:rsidRPr="00082CF3">
        <w:rPr>
          <w:rFonts w:cs="Arial"/>
        </w:rPr>
        <w:t>team</w:t>
      </w:r>
      <w:r w:rsidRPr="00082CF3">
        <w:rPr>
          <w:rFonts w:cs="Arial"/>
          <w:spacing w:val="-20"/>
        </w:rPr>
        <w:t xml:space="preserve"> </w:t>
      </w:r>
      <w:r w:rsidRPr="00082CF3">
        <w:rPr>
          <w:rFonts w:cs="Arial"/>
        </w:rPr>
        <w:t>of</w:t>
      </w:r>
      <w:r w:rsidRPr="00082CF3">
        <w:rPr>
          <w:rFonts w:cs="Arial"/>
          <w:spacing w:val="-20"/>
        </w:rPr>
        <w:t xml:space="preserve"> </w:t>
      </w:r>
      <w:r w:rsidRPr="00082CF3">
        <w:rPr>
          <w:rFonts w:cs="Arial"/>
        </w:rPr>
        <w:t>mentors,</w:t>
      </w:r>
      <w:r w:rsidRPr="00082CF3">
        <w:rPr>
          <w:rFonts w:cs="Arial"/>
          <w:spacing w:val="-18"/>
        </w:rPr>
        <w:t xml:space="preserve"> </w:t>
      </w:r>
      <w:r w:rsidRPr="00082CF3">
        <w:rPr>
          <w:rFonts w:cs="Arial"/>
        </w:rPr>
        <w:t>I</w:t>
      </w:r>
      <w:r w:rsidRPr="00082CF3">
        <w:rPr>
          <w:rFonts w:cs="Arial"/>
          <w:spacing w:val="-20"/>
        </w:rPr>
        <w:t xml:space="preserve"> </w:t>
      </w:r>
      <w:r w:rsidRPr="00082CF3">
        <w:rPr>
          <w:rFonts w:cs="Arial"/>
        </w:rPr>
        <w:t>will</w:t>
      </w:r>
      <w:r w:rsidRPr="00082CF3">
        <w:rPr>
          <w:rFonts w:cs="Arial"/>
          <w:spacing w:val="-20"/>
        </w:rPr>
        <w:t xml:space="preserve"> </w:t>
      </w:r>
      <w:r w:rsidRPr="00082CF3">
        <w:rPr>
          <w:rFonts w:cs="Arial"/>
        </w:rPr>
        <w:t>integrate</w:t>
      </w:r>
      <w:r w:rsidRPr="00082CF3">
        <w:rPr>
          <w:rFonts w:cs="Arial"/>
          <w:spacing w:val="-20"/>
        </w:rPr>
        <w:t xml:space="preserve"> </w:t>
      </w:r>
      <w:r w:rsidRPr="00082CF3">
        <w:rPr>
          <w:rFonts w:cs="Arial"/>
        </w:rPr>
        <w:t>innovative</w:t>
      </w:r>
      <w:r w:rsidRPr="00082CF3">
        <w:rPr>
          <w:rFonts w:cs="Arial"/>
          <w:spacing w:val="-20"/>
        </w:rPr>
        <w:t xml:space="preserve"> </w:t>
      </w:r>
      <w:r w:rsidRPr="00082CF3">
        <w:rPr>
          <w:rFonts w:cs="Arial"/>
        </w:rPr>
        <w:t>approaches</w:t>
      </w:r>
      <w:r w:rsidRPr="00082CF3">
        <w:rPr>
          <w:rFonts w:cs="Arial"/>
          <w:spacing w:val="-20"/>
        </w:rPr>
        <w:t xml:space="preserve"> </w:t>
      </w:r>
      <w:r w:rsidRPr="00082CF3">
        <w:rPr>
          <w:rFonts w:cs="Arial"/>
        </w:rPr>
        <w:t>to</w:t>
      </w:r>
      <w:r w:rsidRPr="00082CF3">
        <w:rPr>
          <w:rFonts w:cs="Arial"/>
          <w:spacing w:val="-20"/>
        </w:rPr>
        <w:t xml:space="preserve"> </w:t>
      </w:r>
      <w:r w:rsidRPr="00082CF3">
        <w:rPr>
          <w:rFonts w:cs="Arial"/>
        </w:rPr>
        <w:t>data</w:t>
      </w:r>
      <w:r w:rsidRPr="00082CF3">
        <w:rPr>
          <w:rFonts w:cs="Arial"/>
          <w:spacing w:val="-20"/>
        </w:rPr>
        <w:t xml:space="preserve"> </w:t>
      </w:r>
      <w:r w:rsidRPr="00082CF3">
        <w:rPr>
          <w:rFonts w:cs="Arial"/>
        </w:rPr>
        <w:t>imputation</w:t>
      </w:r>
      <w:r w:rsidRPr="00082CF3">
        <w:rPr>
          <w:rFonts w:cs="Arial"/>
          <w:spacing w:val="-20"/>
        </w:rPr>
        <w:t xml:space="preserve"> </w:t>
      </w:r>
      <w:r w:rsidRPr="00082CF3">
        <w:rPr>
          <w:rFonts w:cs="Arial"/>
        </w:rPr>
        <w:t>with</w:t>
      </w:r>
      <w:r w:rsidRPr="00082CF3">
        <w:rPr>
          <w:rFonts w:cs="Arial"/>
          <w:spacing w:val="-20"/>
        </w:rPr>
        <w:t xml:space="preserve"> </w:t>
      </w:r>
      <w:r w:rsidRPr="00082CF3">
        <w:rPr>
          <w:rFonts w:cs="Arial"/>
        </w:rPr>
        <w:t>complex</w:t>
      </w:r>
      <w:r w:rsidRPr="00082CF3">
        <w:rPr>
          <w:rFonts w:cs="Arial"/>
          <w:spacing w:val="-20"/>
        </w:rPr>
        <w:t xml:space="preserve"> </w:t>
      </w:r>
      <w:r w:rsidRPr="00082CF3">
        <w:rPr>
          <w:rFonts w:cs="Arial"/>
        </w:rPr>
        <w:t>hierarchi</w:t>
      </w:r>
      <w:del w:id="278" w:author="Harry Shamoon" w:date="2015-03-05T19:30:00Z">
        <w:r w:rsidRPr="00082CF3" w:rsidDel="00082CF3">
          <w:rPr>
            <w:rFonts w:cs="Arial"/>
          </w:rPr>
          <w:delText>-</w:delText>
        </w:r>
        <w:r w:rsidRPr="00082CF3" w:rsidDel="00082CF3">
          <w:rPr>
            <w:rFonts w:cs="Arial"/>
            <w:w w:val="99"/>
          </w:rPr>
          <w:delText xml:space="preserve"> </w:delText>
        </w:r>
      </w:del>
      <w:r w:rsidRPr="00082CF3">
        <w:rPr>
          <w:rFonts w:cs="Arial"/>
        </w:rPr>
        <w:t>cal</w:t>
      </w:r>
      <w:r w:rsidRPr="00082CF3">
        <w:rPr>
          <w:rFonts w:cs="Arial"/>
          <w:spacing w:val="-9"/>
        </w:rPr>
        <w:t xml:space="preserve"> </w:t>
      </w:r>
      <w:r w:rsidRPr="00082CF3">
        <w:rPr>
          <w:rFonts w:cs="Arial"/>
        </w:rPr>
        <w:t>prediction</w:t>
      </w:r>
      <w:r w:rsidRPr="00082CF3">
        <w:rPr>
          <w:rFonts w:cs="Arial"/>
          <w:spacing w:val="-8"/>
        </w:rPr>
        <w:t xml:space="preserve"> </w:t>
      </w:r>
      <w:r w:rsidRPr="00082CF3">
        <w:rPr>
          <w:rFonts w:cs="Arial"/>
        </w:rPr>
        <w:t>models</w:t>
      </w:r>
      <w:r w:rsidRPr="00082CF3">
        <w:rPr>
          <w:rFonts w:cs="Arial"/>
          <w:spacing w:val="-9"/>
        </w:rPr>
        <w:t xml:space="preserve"> </w:t>
      </w:r>
      <w:r w:rsidRPr="00082CF3">
        <w:rPr>
          <w:rFonts w:cs="Arial"/>
        </w:rPr>
        <w:t>to</w:t>
      </w:r>
      <w:r w:rsidRPr="00082CF3">
        <w:rPr>
          <w:rFonts w:cs="Arial"/>
          <w:spacing w:val="-9"/>
        </w:rPr>
        <w:t xml:space="preserve"> </w:t>
      </w:r>
      <w:r w:rsidRPr="00082CF3">
        <w:rPr>
          <w:rFonts w:cs="Arial"/>
        </w:rPr>
        <w:t>form</w:t>
      </w:r>
      <w:r w:rsidRPr="00082CF3">
        <w:rPr>
          <w:rFonts w:cs="Arial"/>
          <w:spacing w:val="-9"/>
        </w:rPr>
        <w:t xml:space="preserve"> </w:t>
      </w:r>
      <w:r w:rsidRPr="00082CF3">
        <w:rPr>
          <w:rFonts w:cs="Arial"/>
        </w:rPr>
        <w:t>a</w:t>
      </w:r>
      <w:r w:rsidRPr="00082CF3">
        <w:rPr>
          <w:rFonts w:cs="Arial"/>
          <w:spacing w:val="-8"/>
        </w:rPr>
        <w:t xml:space="preserve"> </w:t>
      </w:r>
      <w:r w:rsidRPr="00082CF3">
        <w:rPr>
          <w:rFonts w:cs="Arial"/>
        </w:rPr>
        <w:t>"real</w:t>
      </w:r>
      <w:r w:rsidRPr="00082CF3">
        <w:rPr>
          <w:rFonts w:cs="Arial"/>
          <w:spacing w:val="-9"/>
        </w:rPr>
        <w:t xml:space="preserve"> </w:t>
      </w:r>
      <w:r w:rsidRPr="00082CF3">
        <w:rPr>
          <w:rFonts w:cs="Arial"/>
        </w:rPr>
        <w:t>time"</w:t>
      </w:r>
      <w:r w:rsidRPr="00082CF3">
        <w:rPr>
          <w:rFonts w:cs="Arial"/>
          <w:spacing w:val="-9"/>
        </w:rPr>
        <w:t xml:space="preserve"> </w:t>
      </w:r>
      <w:r w:rsidRPr="00082CF3">
        <w:rPr>
          <w:rFonts w:cs="Arial"/>
        </w:rPr>
        <w:t>EMR-based</w:t>
      </w:r>
      <w:r w:rsidRPr="00082CF3">
        <w:rPr>
          <w:rFonts w:cs="Arial"/>
          <w:spacing w:val="-8"/>
        </w:rPr>
        <w:t xml:space="preserve"> </w:t>
      </w:r>
      <w:r w:rsidRPr="00F97E28">
        <w:rPr>
          <w:rFonts w:cs="Arial"/>
        </w:rPr>
        <w:t>clinical</w:t>
      </w:r>
      <w:r w:rsidRPr="00F97E28">
        <w:rPr>
          <w:rFonts w:cs="Arial"/>
          <w:spacing w:val="-9"/>
        </w:rPr>
        <w:t xml:space="preserve"> </w:t>
      </w:r>
      <w:r w:rsidRPr="00F97E28">
        <w:rPr>
          <w:rFonts w:cs="Arial"/>
        </w:rPr>
        <w:t>decision</w:t>
      </w:r>
      <w:r w:rsidRPr="00F97E28">
        <w:rPr>
          <w:rFonts w:cs="Arial"/>
          <w:spacing w:val="-9"/>
        </w:rPr>
        <w:t xml:space="preserve"> </w:t>
      </w:r>
      <w:r w:rsidRPr="00F97E28">
        <w:rPr>
          <w:rFonts w:cs="Arial"/>
        </w:rPr>
        <w:t>tool.</w:t>
      </w:r>
      <w:r w:rsidRPr="00F97E28">
        <w:rPr>
          <w:rFonts w:cs="Arial"/>
          <w:spacing w:val="5"/>
        </w:rPr>
        <w:t xml:space="preserve"> </w:t>
      </w:r>
      <w:r w:rsidRPr="00030584">
        <w:rPr>
          <w:rFonts w:cs="Arial"/>
          <w:spacing w:val="-4"/>
        </w:rPr>
        <w:t>We</w:t>
      </w:r>
      <w:r w:rsidRPr="00030584">
        <w:rPr>
          <w:rFonts w:cs="Arial"/>
          <w:spacing w:val="-9"/>
        </w:rPr>
        <w:t xml:space="preserve"> </w:t>
      </w:r>
      <w:r w:rsidRPr="00174DF6">
        <w:rPr>
          <w:rFonts w:cs="Arial"/>
        </w:rPr>
        <w:t>will</w:t>
      </w:r>
      <w:r w:rsidRPr="00174DF6">
        <w:rPr>
          <w:rFonts w:cs="Arial"/>
          <w:spacing w:val="-8"/>
        </w:rPr>
        <w:t xml:space="preserve"> </w:t>
      </w:r>
      <w:r w:rsidRPr="00174DF6">
        <w:rPr>
          <w:rFonts w:cs="Arial"/>
        </w:rPr>
        <w:t>overcome</w:t>
      </w:r>
      <w:r w:rsidRPr="00174DF6">
        <w:rPr>
          <w:rFonts w:cs="Arial"/>
          <w:spacing w:val="-9"/>
        </w:rPr>
        <w:t xml:space="preserve"> </w:t>
      </w:r>
      <w:r w:rsidRPr="00231B3C">
        <w:rPr>
          <w:rFonts w:cs="Arial"/>
        </w:rPr>
        <w:t>current</w:t>
      </w:r>
      <w:r w:rsidRPr="008C4839">
        <w:rPr>
          <w:rFonts w:cs="Arial"/>
          <w:spacing w:val="-9"/>
        </w:rPr>
        <w:t xml:space="preserve"> </w:t>
      </w:r>
      <w:r w:rsidRPr="00C0557F">
        <w:rPr>
          <w:rFonts w:cs="Arial"/>
        </w:rPr>
        <w:t>limitations</w:t>
      </w:r>
      <w:r w:rsidRPr="00765A7F">
        <w:rPr>
          <w:rFonts w:cs="Arial"/>
          <w:w w:val="99"/>
        </w:rPr>
        <w:t xml:space="preserve"> </w:t>
      </w:r>
      <w:r w:rsidRPr="00765A7F">
        <w:rPr>
          <w:rFonts w:cs="Arial"/>
        </w:rPr>
        <w:t xml:space="preserve">in Bayesian computational implementation </w:t>
      </w:r>
      <w:r w:rsidRPr="00365719">
        <w:rPr>
          <w:rFonts w:cs="Arial"/>
          <w:spacing w:val="-3"/>
        </w:rPr>
        <w:t xml:space="preserve">for </w:t>
      </w:r>
      <w:r w:rsidRPr="00FF1D9C">
        <w:rPr>
          <w:rFonts w:cs="Arial"/>
        </w:rPr>
        <w:t>multi-center EMR-based outcomes research. This integration</w:t>
      </w:r>
      <w:r w:rsidRPr="0011650A">
        <w:rPr>
          <w:rFonts w:cs="Arial"/>
          <w:spacing w:val="4"/>
        </w:rPr>
        <w:t xml:space="preserve"> </w:t>
      </w:r>
      <w:r w:rsidRPr="0011650A">
        <w:rPr>
          <w:rFonts w:cs="Arial"/>
        </w:rPr>
        <w:t>of</w:t>
      </w:r>
      <w:r w:rsidRPr="00907C1D">
        <w:rPr>
          <w:rFonts w:cs="Arial"/>
          <w:w w:val="99"/>
        </w:rPr>
        <w:t xml:space="preserve"> </w:t>
      </w:r>
      <w:r w:rsidRPr="00640245">
        <w:rPr>
          <w:rFonts w:cs="Arial"/>
        </w:rPr>
        <w:t>pioneering</w:t>
      </w:r>
      <w:r w:rsidRPr="00FF4755">
        <w:rPr>
          <w:rFonts w:cs="Arial"/>
          <w:spacing w:val="-22"/>
        </w:rPr>
        <w:t xml:space="preserve"> </w:t>
      </w:r>
      <w:r w:rsidRPr="00FF4755">
        <w:rPr>
          <w:rFonts w:cs="Arial"/>
        </w:rPr>
        <w:t>statistical</w:t>
      </w:r>
      <w:r w:rsidRPr="008F496E">
        <w:rPr>
          <w:rFonts w:cs="Arial"/>
          <w:spacing w:val="-22"/>
        </w:rPr>
        <w:t xml:space="preserve"> </w:t>
      </w:r>
      <w:r w:rsidRPr="008F496E">
        <w:rPr>
          <w:rFonts w:cs="Arial"/>
        </w:rPr>
        <w:t>modeling</w:t>
      </w:r>
      <w:r w:rsidRPr="006C66CA">
        <w:rPr>
          <w:rFonts w:cs="Arial"/>
          <w:spacing w:val="-22"/>
          <w:rPrChange w:id="279" w:author="Harry Shamoon" w:date="2015-03-05T19:28:00Z">
            <w:rPr>
              <w:spacing w:val="-22"/>
            </w:rPr>
          </w:rPrChange>
        </w:rPr>
        <w:t xml:space="preserve"> </w:t>
      </w:r>
      <w:r w:rsidRPr="006C66CA">
        <w:rPr>
          <w:rFonts w:cs="Arial"/>
          <w:rPrChange w:id="280" w:author="Harry Shamoon" w:date="2015-03-05T19:28:00Z">
            <w:rPr/>
          </w:rPrChange>
        </w:rPr>
        <w:t>with</w:t>
      </w:r>
      <w:r w:rsidRPr="006C66CA">
        <w:rPr>
          <w:rFonts w:cs="Arial"/>
          <w:spacing w:val="-22"/>
          <w:rPrChange w:id="281" w:author="Harry Shamoon" w:date="2015-03-05T19:28:00Z">
            <w:rPr>
              <w:spacing w:val="-22"/>
            </w:rPr>
          </w:rPrChange>
        </w:rPr>
        <w:t xml:space="preserve"> </w:t>
      </w:r>
      <w:r w:rsidRPr="006C66CA">
        <w:rPr>
          <w:rFonts w:cs="Arial"/>
          <w:rPrChange w:id="282" w:author="Harry Shamoon" w:date="2015-03-05T19:28:00Z">
            <w:rPr/>
          </w:rPrChange>
        </w:rPr>
        <w:t>pragmatic</w:t>
      </w:r>
      <w:r w:rsidRPr="006C66CA">
        <w:rPr>
          <w:rFonts w:cs="Arial"/>
          <w:spacing w:val="-22"/>
          <w:rPrChange w:id="283" w:author="Harry Shamoon" w:date="2015-03-05T19:28:00Z">
            <w:rPr>
              <w:spacing w:val="-22"/>
            </w:rPr>
          </w:rPrChange>
        </w:rPr>
        <w:t xml:space="preserve"> </w:t>
      </w:r>
      <w:r w:rsidRPr="006C66CA">
        <w:rPr>
          <w:rFonts w:cs="Arial"/>
          <w:rPrChange w:id="284" w:author="Harry Shamoon" w:date="2015-03-05T19:28:00Z">
            <w:rPr/>
          </w:rPrChange>
        </w:rPr>
        <w:t>EMR-surveillance</w:t>
      </w:r>
      <w:r w:rsidRPr="006C66CA">
        <w:rPr>
          <w:rFonts w:cs="Arial"/>
          <w:spacing w:val="-22"/>
          <w:rPrChange w:id="285" w:author="Harry Shamoon" w:date="2015-03-05T19:28:00Z">
            <w:rPr>
              <w:spacing w:val="-22"/>
            </w:rPr>
          </w:rPrChange>
        </w:rPr>
        <w:t xml:space="preserve"> </w:t>
      </w:r>
      <w:r w:rsidRPr="006C66CA">
        <w:rPr>
          <w:rFonts w:cs="Arial"/>
          <w:rPrChange w:id="286" w:author="Harry Shamoon" w:date="2015-03-05T19:28:00Z">
            <w:rPr/>
          </w:rPrChange>
        </w:rPr>
        <w:t>constitutes</w:t>
      </w:r>
      <w:r w:rsidRPr="006C66CA">
        <w:rPr>
          <w:rFonts w:cs="Arial"/>
          <w:spacing w:val="-22"/>
          <w:rPrChange w:id="287" w:author="Harry Shamoon" w:date="2015-03-05T19:28:00Z">
            <w:rPr>
              <w:spacing w:val="-22"/>
            </w:rPr>
          </w:rPrChange>
        </w:rPr>
        <w:t xml:space="preserve"> </w:t>
      </w:r>
      <w:r w:rsidRPr="006C66CA">
        <w:rPr>
          <w:rFonts w:cs="Arial"/>
          <w:rPrChange w:id="288" w:author="Harry Shamoon" w:date="2015-03-05T19:28:00Z">
            <w:rPr/>
          </w:rPrChange>
        </w:rPr>
        <w:t>the</w:t>
      </w:r>
      <w:r w:rsidRPr="006C66CA">
        <w:rPr>
          <w:rFonts w:cs="Arial"/>
          <w:spacing w:val="-22"/>
          <w:rPrChange w:id="289" w:author="Harry Shamoon" w:date="2015-03-05T19:28:00Z">
            <w:rPr>
              <w:spacing w:val="-22"/>
            </w:rPr>
          </w:rPrChange>
        </w:rPr>
        <w:t xml:space="preserve"> </w:t>
      </w:r>
      <w:r w:rsidRPr="006C66CA">
        <w:rPr>
          <w:rFonts w:cs="Arial"/>
          <w:rPrChange w:id="290" w:author="Harry Shamoon" w:date="2015-03-05T19:28:00Z">
            <w:rPr/>
          </w:rPrChange>
        </w:rPr>
        <w:t>unique</w:t>
      </w:r>
      <w:r w:rsidRPr="006C66CA">
        <w:rPr>
          <w:rFonts w:cs="Arial"/>
          <w:spacing w:val="-22"/>
          <w:rPrChange w:id="291" w:author="Harry Shamoon" w:date="2015-03-05T19:28:00Z">
            <w:rPr>
              <w:spacing w:val="-22"/>
            </w:rPr>
          </w:rPrChange>
        </w:rPr>
        <w:t xml:space="preserve"> </w:t>
      </w:r>
      <w:r w:rsidRPr="006C66CA">
        <w:rPr>
          <w:rFonts w:cs="Arial"/>
          <w:rPrChange w:id="292" w:author="Harry Shamoon" w:date="2015-03-05T19:28:00Z">
            <w:rPr/>
          </w:rPrChange>
        </w:rPr>
        <w:t>innovation</w:t>
      </w:r>
      <w:r w:rsidRPr="006C66CA">
        <w:rPr>
          <w:rFonts w:cs="Arial"/>
          <w:spacing w:val="-22"/>
          <w:rPrChange w:id="293" w:author="Harry Shamoon" w:date="2015-03-05T19:28:00Z">
            <w:rPr>
              <w:spacing w:val="-22"/>
            </w:rPr>
          </w:rPrChange>
        </w:rPr>
        <w:t xml:space="preserve"> </w:t>
      </w:r>
      <w:r w:rsidRPr="006C66CA">
        <w:rPr>
          <w:rFonts w:cs="Arial"/>
          <w:rPrChange w:id="294" w:author="Harry Shamoon" w:date="2015-03-05T19:28:00Z">
            <w:rPr/>
          </w:rPrChange>
        </w:rPr>
        <w:t>of</w:t>
      </w:r>
      <w:r w:rsidRPr="006C66CA">
        <w:rPr>
          <w:rFonts w:cs="Arial"/>
          <w:spacing w:val="-22"/>
          <w:rPrChange w:id="295" w:author="Harry Shamoon" w:date="2015-03-05T19:28:00Z">
            <w:rPr>
              <w:spacing w:val="-22"/>
            </w:rPr>
          </w:rPrChange>
        </w:rPr>
        <w:t xml:space="preserve"> </w:t>
      </w:r>
      <w:r w:rsidRPr="006C66CA">
        <w:rPr>
          <w:rFonts w:cs="Arial"/>
          <w:rPrChange w:id="296" w:author="Harry Shamoon" w:date="2015-03-05T19:28:00Z">
            <w:rPr/>
          </w:rPrChange>
        </w:rPr>
        <w:t>my</w:t>
      </w:r>
      <w:r w:rsidRPr="006C66CA">
        <w:rPr>
          <w:rFonts w:cs="Arial"/>
          <w:spacing w:val="-22"/>
          <w:rPrChange w:id="297" w:author="Harry Shamoon" w:date="2015-03-05T19:28:00Z">
            <w:rPr>
              <w:spacing w:val="-22"/>
            </w:rPr>
          </w:rPrChange>
        </w:rPr>
        <w:t xml:space="preserve"> </w:t>
      </w:r>
      <w:r w:rsidRPr="006C66CA">
        <w:rPr>
          <w:rFonts w:cs="Arial"/>
          <w:rPrChange w:id="298" w:author="Harry Shamoon" w:date="2015-03-05T19:28:00Z">
            <w:rPr/>
          </w:rPrChange>
        </w:rPr>
        <w:t>proposal.</w:t>
      </w:r>
    </w:p>
    <w:p w14:paraId="0F8ED222" w14:textId="77777777" w:rsidR="00F731E7" w:rsidRPr="006C66CA" w:rsidRDefault="00082CF3">
      <w:pPr>
        <w:spacing w:before="135"/>
        <w:ind w:left="120" w:right="119"/>
        <w:jc w:val="both"/>
        <w:rPr>
          <w:rFonts w:ascii="Arial" w:eastAsia="Arial" w:hAnsi="Arial" w:cs="Arial"/>
        </w:rPr>
        <w:pPrChange w:id="299" w:author="Harry Shamoon" w:date="2015-03-05T19:42:00Z">
          <w:pPr>
            <w:spacing w:before="135" w:line="268" w:lineRule="auto"/>
            <w:ind w:left="120" w:right="119"/>
          </w:pPr>
        </w:pPrChange>
      </w:pPr>
      <w:r w:rsidRPr="006C66CA">
        <w:rPr>
          <w:rFonts w:ascii="Arial" w:hAnsi="Arial" w:cs="Arial"/>
          <w:b/>
          <w:rPrChange w:id="300" w:author="Harry Shamoon" w:date="2015-03-05T19:28:00Z">
            <w:rPr>
              <w:rFonts w:ascii="Arial"/>
              <w:b/>
            </w:rPr>
          </w:rPrChange>
        </w:rPr>
        <w:t>Hypothesis:</w:t>
      </w:r>
      <w:r w:rsidRPr="006C66CA">
        <w:rPr>
          <w:rFonts w:ascii="Arial" w:hAnsi="Arial" w:cs="Arial"/>
          <w:b/>
          <w:spacing w:val="1"/>
          <w:rPrChange w:id="301" w:author="Harry Shamoon" w:date="2015-03-05T19:28:00Z">
            <w:rPr>
              <w:rFonts w:ascii="Arial"/>
              <w:b/>
              <w:spacing w:val="1"/>
            </w:rPr>
          </w:rPrChange>
        </w:rPr>
        <w:t xml:space="preserve"> </w:t>
      </w:r>
      <w:r w:rsidRPr="006C66CA">
        <w:rPr>
          <w:rFonts w:ascii="Arial" w:hAnsi="Arial" w:cs="Arial"/>
          <w:i/>
          <w:rPrChange w:id="302" w:author="Harry Shamoon" w:date="2015-03-05T19:28:00Z">
            <w:rPr>
              <w:rFonts w:ascii="Arial"/>
              <w:i/>
            </w:rPr>
          </w:rPrChange>
        </w:rPr>
        <w:t>Hierarchical</w:t>
      </w:r>
      <w:r w:rsidRPr="006C66CA">
        <w:rPr>
          <w:rFonts w:ascii="Arial" w:hAnsi="Arial" w:cs="Arial"/>
          <w:i/>
          <w:spacing w:val="-11"/>
          <w:rPrChange w:id="303" w:author="Harry Shamoon" w:date="2015-03-05T19:28:00Z">
            <w:rPr>
              <w:rFonts w:ascii="Arial"/>
              <w:i/>
              <w:spacing w:val="-11"/>
            </w:rPr>
          </w:rPrChange>
        </w:rPr>
        <w:t xml:space="preserve"> </w:t>
      </w:r>
      <w:r w:rsidRPr="006C66CA">
        <w:rPr>
          <w:rFonts w:ascii="Arial" w:hAnsi="Arial" w:cs="Arial"/>
          <w:i/>
          <w:rPrChange w:id="304" w:author="Harry Shamoon" w:date="2015-03-05T19:28:00Z">
            <w:rPr>
              <w:rFonts w:ascii="Arial"/>
              <w:i/>
            </w:rPr>
          </w:rPrChange>
        </w:rPr>
        <w:t>Bayesian</w:t>
      </w:r>
      <w:r w:rsidRPr="006C66CA">
        <w:rPr>
          <w:rFonts w:ascii="Arial" w:hAnsi="Arial" w:cs="Arial"/>
          <w:i/>
          <w:spacing w:val="-11"/>
          <w:rPrChange w:id="305" w:author="Harry Shamoon" w:date="2015-03-05T19:28:00Z">
            <w:rPr>
              <w:rFonts w:ascii="Arial"/>
              <w:i/>
              <w:spacing w:val="-11"/>
            </w:rPr>
          </w:rPrChange>
        </w:rPr>
        <w:t xml:space="preserve"> </w:t>
      </w:r>
      <w:r w:rsidRPr="006C66CA">
        <w:rPr>
          <w:rFonts w:ascii="Arial" w:hAnsi="Arial" w:cs="Arial"/>
          <w:i/>
          <w:rPrChange w:id="306" w:author="Harry Shamoon" w:date="2015-03-05T19:28:00Z">
            <w:rPr>
              <w:rFonts w:ascii="Arial"/>
              <w:i/>
            </w:rPr>
          </w:rPrChange>
        </w:rPr>
        <w:t>modeling</w:t>
      </w:r>
      <w:r w:rsidRPr="006C66CA">
        <w:rPr>
          <w:rFonts w:ascii="Arial" w:hAnsi="Arial" w:cs="Arial"/>
          <w:i/>
          <w:spacing w:val="-11"/>
          <w:rPrChange w:id="307" w:author="Harry Shamoon" w:date="2015-03-05T19:28:00Z">
            <w:rPr>
              <w:rFonts w:ascii="Arial"/>
              <w:i/>
              <w:spacing w:val="-11"/>
            </w:rPr>
          </w:rPrChange>
        </w:rPr>
        <w:t xml:space="preserve"> </w:t>
      </w:r>
      <w:r w:rsidRPr="006C66CA">
        <w:rPr>
          <w:rFonts w:ascii="Arial" w:hAnsi="Arial" w:cs="Arial"/>
          <w:i/>
          <w:rPrChange w:id="308" w:author="Harry Shamoon" w:date="2015-03-05T19:28:00Z">
            <w:rPr>
              <w:rFonts w:ascii="Arial"/>
              <w:i/>
            </w:rPr>
          </w:rPrChange>
        </w:rPr>
        <w:t>compared</w:t>
      </w:r>
      <w:r w:rsidRPr="006C66CA">
        <w:rPr>
          <w:rFonts w:ascii="Arial" w:hAnsi="Arial" w:cs="Arial"/>
          <w:i/>
          <w:spacing w:val="-11"/>
          <w:rPrChange w:id="309" w:author="Harry Shamoon" w:date="2015-03-05T19:28:00Z">
            <w:rPr>
              <w:rFonts w:ascii="Arial"/>
              <w:i/>
              <w:spacing w:val="-11"/>
            </w:rPr>
          </w:rPrChange>
        </w:rPr>
        <w:t xml:space="preserve"> </w:t>
      </w:r>
      <w:r w:rsidRPr="006C66CA">
        <w:rPr>
          <w:rFonts w:ascii="Arial" w:hAnsi="Arial" w:cs="Arial"/>
          <w:i/>
          <w:rPrChange w:id="310" w:author="Harry Shamoon" w:date="2015-03-05T19:28:00Z">
            <w:rPr>
              <w:rFonts w:ascii="Arial"/>
              <w:i/>
            </w:rPr>
          </w:rPrChange>
        </w:rPr>
        <w:t>to</w:t>
      </w:r>
      <w:r w:rsidRPr="006C66CA">
        <w:rPr>
          <w:rFonts w:ascii="Arial" w:hAnsi="Arial" w:cs="Arial"/>
          <w:i/>
          <w:spacing w:val="-11"/>
          <w:rPrChange w:id="311" w:author="Harry Shamoon" w:date="2015-03-05T19:28:00Z">
            <w:rPr>
              <w:rFonts w:ascii="Arial"/>
              <w:i/>
              <w:spacing w:val="-11"/>
            </w:rPr>
          </w:rPrChange>
        </w:rPr>
        <w:t xml:space="preserve"> </w:t>
      </w:r>
      <w:r w:rsidRPr="006C66CA">
        <w:rPr>
          <w:rFonts w:ascii="Arial" w:hAnsi="Arial" w:cs="Arial"/>
          <w:i/>
          <w:rPrChange w:id="312" w:author="Harry Shamoon" w:date="2015-03-05T19:28:00Z">
            <w:rPr>
              <w:rFonts w:ascii="Arial"/>
              <w:i/>
            </w:rPr>
          </w:rPrChange>
        </w:rPr>
        <w:t>the</w:t>
      </w:r>
      <w:r w:rsidRPr="006C66CA">
        <w:rPr>
          <w:rFonts w:ascii="Arial" w:hAnsi="Arial" w:cs="Arial"/>
          <w:i/>
          <w:spacing w:val="-11"/>
          <w:rPrChange w:id="313" w:author="Harry Shamoon" w:date="2015-03-05T19:28:00Z">
            <w:rPr>
              <w:rFonts w:ascii="Arial"/>
              <w:i/>
              <w:spacing w:val="-11"/>
            </w:rPr>
          </w:rPrChange>
        </w:rPr>
        <w:t xml:space="preserve"> </w:t>
      </w:r>
      <w:r w:rsidRPr="006C66CA">
        <w:rPr>
          <w:rFonts w:ascii="Arial" w:hAnsi="Arial" w:cs="Arial"/>
          <w:i/>
          <w:rPrChange w:id="314" w:author="Harry Shamoon" w:date="2015-03-05T19:28:00Z">
            <w:rPr>
              <w:rFonts w:ascii="Arial"/>
              <w:i/>
            </w:rPr>
          </w:rPrChange>
        </w:rPr>
        <w:t>classical</w:t>
      </w:r>
      <w:r w:rsidRPr="006C66CA">
        <w:rPr>
          <w:rFonts w:ascii="Arial" w:hAnsi="Arial" w:cs="Arial"/>
          <w:i/>
          <w:spacing w:val="-11"/>
          <w:rPrChange w:id="315" w:author="Harry Shamoon" w:date="2015-03-05T19:28:00Z">
            <w:rPr>
              <w:rFonts w:ascii="Arial"/>
              <w:i/>
              <w:spacing w:val="-11"/>
            </w:rPr>
          </w:rPrChange>
        </w:rPr>
        <w:t xml:space="preserve"> </w:t>
      </w:r>
      <w:r w:rsidRPr="006C66CA">
        <w:rPr>
          <w:rFonts w:ascii="Arial" w:hAnsi="Arial" w:cs="Arial"/>
          <w:i/>
          <w:rPrChange w:id="316" w:author="Harry Shamoon" w:date="2015-03-05T19:28:00Z">
            <w:rPr>
              <w:rFonts w:ascii="Arial"/>
              <w:i/>
            </w:rPr>
          </w:rPrChange>
        </w:rPr>
        <w:t>model</w:t>
      </w:r>
      <w:r w:rsidRPr="006C66CA">
        <w:rPr>
          <w:rFonts w:ascii="Arial" w:hAnsi="Arial" w:cs="Arial"/>
          <w:i/>
          <w:spacing w:val="-11"/>
          <w:rPrChange w:id="317" w:author="Harry Shamoon" w:date="2015-03-05T19:28:00Z">
            <w:rPr>
              <w:rFonts w:ascii="Arial"/>
              <w:i/>
              <w:spacing w:val="-11"/>
            </w:rPr>
          </w:rPrChange>
        </w:rPr>
        <w:t xml:space="preserve"> </w:t>
      </w:r>
      <w:r w:rsidRPr="006C66CA">
        <w:rPr>
          <w:rFonts w:ascii="Arial" w:hAnsi="Arial" w:cs="Arial"/>
          <w:i/>
          <w:rPrChange w:id="318" w:author="Harry Shamoon" w:date="2015-03-05T19:28:00Z">
            <w:rPr>
              <w:rFonts w:ascii="Arial"/>
              <w:i/>
            </w:rPr>
          </w:rPrChange>
        </w:rPr>
        <w:t>improves</w:t>
      </w:r>
      <w:r w:rsidRPr="006C66CA">
        <w:rPr>
          <w:rFonts w:ascii="Arial" w:hAnsi="Arial" w:cs="Arial"/>
          <w:i/>
          <w:spacing w:val="-11"/>
          <w:rPrChange w:id="319" w:author="Harry Shamoon" w:date="2015-03-05T19:28:00Z">
            <w:rPr>
              <w:rFonts w:ascii="Arial"/>
              <w:i/>
              <w:spacing w:val="-11"/>
            </w:rPr>
          </w:rPrChange>
        </w:rPr>
        <w:t xml:space="preserve"> </w:t>
      </w:r>
      <w:r w:rsidRPr="006C66CA">
        <w:rPr>
          <w:rFonts w:ascii="Arial" w:hAnsi="Arial" w:cs="Arial"/>
          <w:i/>
          <w:rPrChange w:id="320" w:author="Harry Shamoon" w:date="2015-03-05T19:28:00Z">
            <w:rPr>
              <w:rFonts w:ascii="Arial"/>
              <w:i/>
            </w:rPr>
          </w:rPrChange>
        </w:rPr>
        <w:t>imputation,</w:t>
      </w:r>
      <w:r w:rsidRPr="006C66CA">
        <w:rPr>
          <w:rFonts w:ascii="Arial" w:hAnsi="Arial" w:cs="Arial"/>
          <w:i/>
          <w:spacing w:val="-11"/>
          <w:rPrChange w:id="321" w:author="Harry Shamoon" w:date="2015-03-05T19:28:00Z">
            <w:rPr>
              <w:rFonts w:ascii="Arial"/>
              <w:i/>
              <w:spacing w:val="-11"/>
            </w:rPr>
          </w:rPrChange>
        </w:rPr>
        <w:t xml:space="preserve"> </w:t>
      </w:r>
      <w:r w:rsidRPr="006C66CA">
        <w:rPr>
          <w:rFonts w:ascii="Arial" w:hAnsi="Arial" w:cs="Arial"/>
          <w:i/>
          <w:rPrChange w:id="322" w:author="Harry Shamoon" w:date="2015-03-05T19:28:00Z">
            <w:rPr>
              <w:rFonts w:ascii="Arial"/>
              <w:i/>
            </w:rPr>
          </w:rPrChange>
        </w:rPr>
        <w:t>prediction,</w:t>
      </w:r>
      <w:r w:rsidRPr="006C66CA">
        <w:rPr>
          <w:rFonts w:ascii="Arial" w:hAnsi="Arial" w:cs="Arial"/>
          <w:i/>
          <w:w w:val="99"/>
          <w:rPrChange w:id="323" w:author="Harry Shamoon" w:date="2015-03-05T19:28:00Z">
            <w:rPr>
              <w:rFonts w:ascii="Arial"/>
              <w:i/>
              <w:w w:val="99"/>
            </w:rPr>
          </w:rPrChange>
        </w:rPr>
        <w:t xml:space="preserve"> </w:t>
      </w:r>
      <w:proofErr w:type="gramStart"/>
      <w:r w:rsidRPr="006C66CA">
        <w:rPr>
          <w:rFonts w:ascii="Arial" w:hAnsi="Arial" w:cs="Arial"/>
          <w:i/>
          <w:rPrChange w:id="324" w:author="Harry Shamoon" w:date="2015-03-05T19:28:00Z">
            <w:rPr>
              <w:rFonts w:ascii="Arial"/>
              <w:i/>
            </w:rPr>
          </w:rPrChange>
        </w:rPr>
        <w:t>prevention</w:t>
      </w:r>
      <w:proofErr w:type="gramEnd"/>
      <w:r w:rsidRPr="006C66CA">
        <w:rPr>
          <w:rFonts w:ascii="Arial" w:hAnsi="Arial" w:cs="Arial"/>
          <w:i/>
          <w:spacing w:val="-8"/>
          <w:rPrChange w:id="325" w:author="Harry Shamoon" w:date="2015-03-05T19:28:00Z">
            <w:rPr>
              <w:rFonts w:ascii="Arial"/>
              <w:i/>
              <w:spacing w:val="-8"/>
            </w:rPr>
          </w:rPrChange>
        </w:rPr>
        <w:t xml:space="preserve"> </w:t>
      </w:r>
      <w:r w:rsidRPr="006C66CA">
        <w:rPr>
          <w:rFonts w:ascii="Arial" w:hAnsi="Arial" w:cs="Arial"/>
          <w:i/>
          <w:rPrChange w:id="326" w:author="Harry Shamoon" w:date="2015-03-05T19:28:00Z">
            <w:rPr>
              <w:rFonts w:ascii="Arial"/>
              <w:i/>
            </w:rPr>
          </w:rPrChange>
        </w:rPr>
        <w:t>and</w:t>
      </w:r>
      <w:r w:rsidRPr="006C66CA">
        <w:rPr>
          <w:rFonts w:ascii="Arial" w:hAnsi="Arial" w:cs="Arial"/>
          <w:i/>
          <w:spacing w:val="-8"/>
          <w:rPrChange w:id="327" w:author="Harry Shamoon" w:date="2015-03-05T19:28:00Z">
            <w:rPr>
              <w:rFonts w:ascii="Arial"/>
              <w:i/>
              <w:spacing w:val="-8"/>
            </w:rPr>
          </w:rPrChange>
        </w:rPr>
        <w:t xml:space="preserve"> </w:t>
      </w:r>
      <w:r w:rsidRPr="006C66CA">
        <w:rPr>
          <w:rFonts w:ascii="Arial" w:hAnsi="Arial" w:cs="Arial"/>
          <w:i/>
          <w:rPrChange w:id="328" w:author="Harry Shamoon" w:date="2015-03-05T19:28:00Z">
            <w:rPr>
              <w:rFonts w:ascii="Arial"/>
              <w:i/>
            </w:rPr>
          </w:rPrChange>
        </w:rPr>
        <w:t>compliance</w:t>
      </w:r>
      <w:r w:rsidRPr="006C66CA">
        <w:rPr>
          <w:rFonts w:ascii="Arial" w:hAnsi="Arial" w:cs="Arial"/>
          <w:i/>
          <w:spacing w:val="-8"/>
          <w:rPrChange w:id="329" w:author="Harry Shamoon" w:date="2015-03-05T19:28:00Z">
            <w:rPr>
              <w:rFonts w:ascii="Arial"/>
              <w:i/>
              <w:spacing w:val="-8"/>
            </w:rPr>
          </w:rPrChange>
        </w:rPr>
        <w:t xml:space="preserve"> </w:t>
      </w:r>
      <w:r w:rsidRPr="006C66CA">
        <w:rPr>
          <w:rFonts w:ascii="Arial" w:hAnsi="Arial" w:cs="Arial"/>
          <w:i/>
          <w:rPrChange w:id="330" w:author="Harry Shamoon" w:date="2015-03-05T19:28:00Z">
            <w:rPr>
              <w:rFonts w:ascii="Arial"/>
              <w:i/>
            </w:rPr>
          </w:rPrChange>
        </w:rPr>
        <w:t>analysis</w:t>
      </w:r>
      <w:r w:rsidRPr="006C66CA">
        <w:rPr>
          <w:rFonts w:ascii="Arial" w:hAnsi="Arial" w:cs="Arial"/>
          <w:i/>
          <w:spacing w:val="-8"/>
          <w:rPrChange w:id="331" w:author="Harry Shamoon" w:date="2015-03-05T19:28:00Z">
            <w:rPr>
              <w:rFonts w:ascii="Arial"/>
              <w:i/>
              <w:spacing w:val="-8"/>
            </w:rPr>
          </w:rPrChange>
        </w:rPr>
        <w:t xml:space="preserve"> </w:t>
      </w:r>
      <w:r w:rsidRPr="006C66CA">
        <w:rPr>
          <w:rFonts w:ascii="Arial" w:hAnsi="Arial" w:cs="Arial"/>
          <w:i/>
          <w:rPrChange w:id="332" w:author="Harry Shamoon" w:date="2015-03-05T19:28:00Z">
            <w:rPr>
              <w:rFonts w:ascii="Arial"/>
              <w:i/>
            </w:rPr>
          </w:rPrChange>
        </w:rPr>
        <w:t>in</w:t>
      </w:r>
      <w:r w:rsidRPr="006C66CA">
        <w:rPr>
          <w:rFonts w:ascii="Arial" w:hAnsi="Arial" w:cs="Arial"/>
          <w:i/>
          <w:spacing w:val="-8"/>
          <w:rPrChange w:id="333" w:author="Harry Shamoon" w:date="2015-03-05T19:28:00Z">
            <w:rPr>
              <w:rFonts w:ascii="Arial"/>
              <w:i/>
              <w:spacing w:val="-8"/>
            </w:rPr>
          </w:rPrChange>
        </w:rPr>
        <w:t xml:space="preserve"> </w:t>
      </w:r>
      <w:r w:rsidRPr="006C66CA">
        <w:rPr>
          <w:rFonts w:ascii="Arial" w:hAnsi="Arial" w:cs="Arial"/>
          <w:i/>
          <w:rPrChange w:id="334" w:author="Harry Shamoon" w:date="2015-03-05T19:28:00Z">
            <w:rPr>
              <w:rFonts w:ascii="Arial"/>
              <w:i/>
            </w:rPr>
          </w:rPrChange>
        </w:rPr>
        <w:t>a</w:t>
      </w:r>
      <w:r w:rsidRPr="006C66CA">
        <w:rPr>
          <w:rFonts w:ascii="Arial" w:hAnsi="Arial" w:cs="Arial"/>
          <w:i/>
          <w:spacing w:val="-8"/>
          <w:rPrChange w:id="335" w:author="Harry Shamoon" w:date="2015-03-05T19:28:00Z">
            <w:rPr>
              <w:rFonts w:ascii="Arial"/>
              <w:i/>
              <w:spacing w:val="-8"/>
            </w:rPr>
          </w:rPrChange>
        </w:rPr>
        <w:t xml:space="preserve"> </w:t>
      </w:r>
      <w:r w:rsidRPr="006C66CA">
        <w:rPr>
          <w:rFonts w:ascii="Arial" w:hAnsi="Arial" w:cs="Arial"/>
          <w:i/>
          <w:rPrChange w:id="336" w:author="Harry Shamoon" w:date="2015-03-05T19:28:00Z">
            <w:rPr>
              <w:rFonts w:ascii="Arial"/>
              <w:i/>
            </w:rPr>
          </w:rPrChange>
        </w:rPr>
        <w:t>pragmatic</w:t>
      </w:r>
      <w:r w:rsidRPr="006C66CA">
        <w:rPr>
          <w:rFonts w:ascii="Arial" w:hAnsi="Arial" w:cs="Arial"/>
          <w:i/>
          <w:spacing w:val="-8"/>
          <w:rPrChange w:id="337" w:author="Harry Shamoon" w:date="2015-03-05T19:28:00Z">
            <w:rPr>
              <w:rFonts w:ascii="Arial"/>
              <w:i/>
              <w:spacing w:val="-8"/>
            </w:rPr>
          </w:rPrChange>
        </w:rPr>
        <w:t xml:space="preserve"> </w:t>
      </w:r>
      <w:r w:rsidRPr="006C66CA">
        <w:rPr>
          <w:rFonts w:ascii="Arial" w:hAnsi="Arial" w:cs="Arial"/>
          <w:i/>
          <w:rPrChange w:id="338" w:author="Harry Shamoon" w:date="2015-03-05T19:28:00Z">
            <w:rPr>
              <w:rFonts w:ascii="Arial"/>
              <w:i/>
            </w:rPr>
          </w:rPrChange>
        </w:rPr>
        <w:t>trial</w:t>
      </w:r>
      <w:r w:rsidRPr="006C66CA">
        <w:rPr>
          <w:rFonts w:ascii="Arial" w:hAnsi="Arial" w:cs="Arial"/>
          <w:i/>
          <w:spacing w:val="-8"/>
          <w:rPrChange w:id="339" w:author="Harry Shamoon" w:date="2015-03-05T19:28:00Z">
            <w:rPr>
              <w:rFonts w:ascii="Arial"/>
              <w:i/>
              <w:spacing w:val="-8"/>
            </w:rPr>
          </w:rPrChange>
        </w:rPr>
        <w:t xml:space="preserve"> </w:t>
      </w:r>
      <w:r w:rsidRPr="006C66CA">
        <w:rPr>
          <w:rFonts w:ascii="Arial" w:hAnsi="Arial" w:cs="Arial"/>
          <w:i/>
          <w:rPrChange w:id="340" w:author="Harry Shamoon" w:date="2015-03-05T19:28:00Z">
            <w:rPr>
              <w:rFonts w:ascii="Arial"/>
              <w:i/>
            </w:rPr>
          </w:rPrChange>
        </w:rPr>
        <w:t>to</w:t>
      </w:r>
      <w:r w:rsidRPr="006C66CA">
        <w:rPr>
          <w:rFonts w:ascii="Arial" w:hAnsi="Arial" w:cs="Arial"/>
          <w:i/>
          <w:spacing w:val="-8"/>
          <w:rPrChange w:id="341" w:author="Harry Shamoon" w:date="2015-03-05T19:28:00Z">
            <w:rPr>
              <w:rFonts w:ascii="Arial"/>
              <w:i/>
              <w:spacing w:val="-8"/>
            </w:rPr>
          </w:rPrChange>
        </w:rPr>
        <w:t xml:space="preserve"> </w:t>
      </w:r>
      <w:r w:rsidRPr="006C66CA">
        <w:rPr>
          <w:rFonts w:ascii="Arial" w:hAnsi="Arial" w:cs="Arial"/>
          <w:i/>
          <w:spacing w:val="-3"/>
          <w:rPrChange w:id="342" w:author="Harry Shamoon" w:date="2015-03-05T19:28:00Z">
            <w:rPr>
              <w:rFonts w:ascii="Arial"/>
              <w:i/>
              <w:spacing w:val="-3"/>
            </w:rPr>
          </w:rPrChange>
        </w:rPr>
        <w:t>prevent</w:t>
      </w:r>
      <w:r w:rsidRPr="006C66CA">
        <w:rPr>
          <w:rFonts w:ascii="Arial" w:hAnsi="Arial" w:cs="Arial"/>
          <w:i/>
          <w:spacing w:val="-8"/>
          <w:rPrChange w:id="343" w:author="Harry Shamoon" w:date="2015-03-05T19:28:00Z">
            <w:rPr>
              <w:rFonts w:ascii="Arial"/>
              <w:i/>
              <w:spacing w:val="-8"/>
            </w:rPr>
          </w:rPrChange>
        </w:rPr>
        <w:t xml:space="preserve"> </w:t>
      </w:r>
      <w:r w:rsidRPr="006C66CA">
        <w:rPr>
          <w:rFonts w:ascii="Arial" w:hAnsi="Arial" w:cs="Arial"/>
          <w:i/>
          <w:rPrChange w:id="344" w:author="Harry Shamoon" w:date="2015-03-05T19:28:00Z">
            <w:rPr>
              <w:rFonts w:ascii="Arial"/>
              <w:i/>
            </w:rPr>
          </w:rPrChange>
        </w:rPr>
        <w:t>respiratory</w:t>
      </w:r>
      <w:r w:rsidRPr="006C66CA">
        <w:rPr>
          <w:rFonts w:ascii="Arial" w:hAnsi="Arial" w:cs="Arial"/>
          <w:i/>
          <w:spacing w:val="-8"/>
          <w:rPrChange w:id="345" w:author="Harry Shamoon" w:date="2015-03-05T19:28:00Z">
            <w:rPr>
              <w:rFonts w:ascii="Arial"/>
              <w:i/>
              <w:spacing w:val="-8"/>
            </w:rPr>
          </w:rPrChange>
        </w:rPr>
        <w:t xml:space="preserve"> </w:t>
      </w:r>
      <w:r w:rsidRPr="006C66CA">
        <w:rPr>
          <w:rFonts w:ascii="Arial" w:hAnsi="Arial" w:cs="Arial"/>
          <w:i/>
          <w:rPrChange w:id="346" w:author="Harry Shamoon" w:date="2015-03-05T19:28:00Z">
            <w:rPr>
              <w:rFonts w:ascii="Arial"/>
              <w:i/>
            </w:rPr>
          </w:rPrChange>
        </w:rPr>
        <w:t>failure</w:t>
      </w:r>
      <w:r w:rsidRPr="006C66CA">
        <w:rPr>
          <w:rFonts w:ascii="Arial" w:hAnsi="Arial" w:cs="Arial"/>
          <w:i/>
          <w:spacing w:val="-8"/>
          <w:rPrChange w:id="347" w:author="Harry Shamoon" w:date="2015-03-05T19:28:00Z">
            <w:rPr>
              <w:rFonts w:ascii="Arial"/>
              <w:i/>
              <w:spacing w:val="-8"/>
            </w:rPr>
          </w:rPrChange>
        </w:rPr>
        <w:t xml:space="preserve"> </w:t>
      </w:r>
      <w:r w:rsidRPr="006C66CA">
        <w:rPr>
          <w:rFonts w:ascii="Arial" w:hAnsi="Arial" w:cs="Arial"/>
          <w:i/>
          <w:rPrChange w:id="348" w:author="Harry Shamoon" w:date="2015-03-05T19:28:00Z">
            <w:rPr>
              <w:rFonts w:ascii="Arial"/>
              <w:i/>
            </w:rPr>
          </w:rPrChange>
        </w:rPr>
        <w:t>in</w:t>
      </w:r>
      <w:r w:rsidRPr="006C66CA">
        <w:rPr>
          <w:rFonts w:ascii="Arial" w:hAnsi="Arial" w:cs="Arial"/>
          <w:i/>
          <w:spacing w:val="-8"/>
          <w:rPrChange w:id="349" w:author="Harry Shamoon" w:date="2015-03-05T19:28:00Z">
            <w:rPr>
              <w:rFonts w:ascii="Arial"/>
              <w:i/>
              <w:spacing w:val="-8"/>
            </w:rPr>
          </w:rPrChange>
        </w:rPr>
        <w:t xml:space="preserve"> </w:t>
      </w:r>
      <w:r w:rsidRPr="006C66CA">
        <w:rPr>
          <w:rFonts w:ascii="Arial" w:hAnsi="Arial" w:cs="Arial"/>
          <w:i/>
          <w:rPrChange w:id="350" w:author="Harry Shamoon" w:date="2015-03-05T19:28:00Z">
            <w:rPr>
              <w:rFonts w:ascii="Arial"/>
              <w:i/>
            </w:rPr>
          </w:rPrChange>
        </w:rPr>
        <w:t>hospitalized</w:t>
      </w:r>
      <w:r w:rsidRPr="006C66CA">
        <w:rPr>
          <w:rFonts w:ascii="Arial" w:hAnsi="Arial" w:cs="Arial"/>
          <w:i/>
          <w:spacing w:val="-8"/>
          <w:rPrChange w:id="351" w:author="Harry Shamoon" w:date="2015-03-05T19:28:00Z">
            <w:rPr>
              <w:rFonts w:ascii="Arial"/>
              <w:i/>
              <w:spacing w:val="-8"/>
            </w:rPr>
          </w:rPrChange>
        </w:rPr>
        <w:t xml:space="preserve"> </w:t>
      </w:r>
      <w:r w:rsidRPr="006C66CA">
        <w:rPr>
          <w:rFonts w:ascii="Arial" w:hAnsi="Arial" w:cs="Arial"/>
          <w:i/>
          <w:rPrChange w:id="352" w:author="Harry Shamoon" w:date="2015-03-05T19:28:00Z">
            <w:rPr>
              <w:rFonts w:ascii="Arial"/>
              <w:i/>
            </w:rPr>
          </w:rPrChange>
        </w:rPr>
        <w:t>patients.</w:t>
      </w:r>
    </w:p>
    <w:p w14:paraId="752010A8" w14:textId="77777777" w:rsidR="00F731E7" w:rsidRPr="006C66CA" w:rsidRDefault="00082CF3" w:rsidP="00174DF6">
      <w:pPr>
        <w:pStyle w:val="Heading3"/>
        <w:spacing w:before="124"/>
        <w:jc w:val="both"/>
        <w:rPr>
          <w:rFonts w:cs="Arial"/>
          <w:b w:val="0"/>
          <w:bCs w:val="0"/>
          <w:sz w:val="22"/>
          <w:szCs w:val="22"/>
          <w:rPrChange w:id="353" w:author="Harry Shamoon" w:date="2015-03-05T19:28:00Z">
            <w:rPr>
              <w:b w:val="0"/>
              <w:bCs w:val="0"/>
            </w:rPr>
          </w:rPrChange>
        </w:rPr>
      </w:pPr>
      <w:r w:rsidRPr="006C66CA">
        <w:rPr>
          <w:rFonts w:cs="Arial"/>
          <w:sz w:val="22"/>
          <w:szCs w:val="22"/>
          <w:rPrChange w:id="354" w:author="Harry Shamoon" w:date="2015-03-05T19:28:00Z">
            <w:rPr/>
          </w:rPrChange>
        </w:rPr>
        <w:t>Specific</w:t>
      </w:r>
      <w:r w:rsidRPr="006C66CA">
        <w:rPr>
          <w:rFonts w:cs="Arial"/>
          <w:spacing w:val="-7"/>
          <w:sz w:val="22"/>
          <w:szCs w:val="22"/>
          <w:rPrChange w:id="355" w:author="Harry Shamoon" w:date="2015-03-05T19:28:00Z">
            <w:rPr>
              <w:spacing w:val="-7"/>
            </w:rPr>
          </w:rPrChange>
        </w:rPr>
        <w:t xml:space="preserve"> </w:t>
      </w:r>
      <w:r w:rsidRPr="006C66CA">
        <w:rPr>
          <w:rFonts w:cs="Arial"/>
          <w:sz w:val="22"/>
          <w:szCs w:val="22"/>
          <w:rPrChange w:id="356" w:author="Harry Shamoon" w:date="2015-03-05T19:28:00Z">
            <w:rPr/>
          </w:rPrChange>
        </w:rPr>
        <w:t>aims:</w:t>
      </w:r>
    </w:p>
    <w:p w14:paraId="6A2BE09C" w14:textId="77777777" w:rsidR="00F731E7" w:rsidRPr="00082CF3" w:rsidRDefault="00082CF3" w:rsidP="00231B3C">
      <w:pPr>
        <w:pStyle w:val="Heading4"/>
        <w:spacing w:before="143"/>
        <w:ind w:left="120"/>
        <w:jc w:val="both"/>
        <w:rPr>
          <w:rFonts w:cs="Arial"/>
          <w:b w:val="0"/>
          <w:bCs w:val="0"/>
        </w:rPr>
      </w:pPr>
      <w:r w:rsidRPr="006C66CA">
        <w:rPr>
          <w:rFonts w:cs="Arial"/>
        </w:rPr>
        <w:t>Aim</w:t>
      </w:r>
      <w:r w:rsidRPr="00C91597">
        <w:rPr>
          <w:rFonts w:cs="Arial"/>
          <w:spacing w:val="-8"/>
        </w:rPr>
        <w:t xml:space="preserve"> </w:t>
      </w:r>
      <w:r w:rsidRPr="00C91597">
        <w:rPr>
          <w:rFonts w:cs="Arial"/>
        </w:rPr>
        <w:t>1:</w:t>
      </w:r>
      <w:r w:rsidRPr="00C91597">
        <w:rPr>
          <w:rFonts w:cs="Arial"/>
          <w:spacing w:val="5"/>
        </w:rPr>
        <w:t xml:space="preserve"> </w:t>
      </w:r>
      <w:r w:rsidRPr="00C91597">
        <w:rPr>
          <w:rFonts w:cs="Arial"/>
          <w:spacing w:val="-10"/>
        </w:rPr>
        <w:t>To</w:t>
      </w:r>
      <w:r w:rsidRPr="00C91597">
        <w:rPr>
          <w:rFonts w:cs="Arial"/>
          <w:spacing w:val="-8"/>
        </w:rPr>
        <w:t xml:space="preserve"> </w:t>
      </w:r>
      <w:r w:rsidRPr="00C91597">
        <w:rPr>
          <w:rFonts w:cs="Arial"/>
        </w:rPr>
        <w:t>improve</w:t>
      </w:r>
      <w:r w:rsidRPr="00C91597">
        <w:rPr>
          <w:rFonts w:cs="Arial"/>
          <w:spacing w:val="-8"/>
        </w:rPr>
        <w:t xml:space="preserve"> </w:t>
      </w:r>
      <w:r w:rsidRPr="00C91597">
        <w:rPr>
          <w:rFonts w:cs="Arial"/>
        </w:rPr>
        <w:t>incomplete</w:t>
      </w:r>
      <w:r w:rsidRPr="00C91597">
        <w:rPr>
          <w:rFonts w:cs="Arial"/>
          <w:spacing w:val="-8"/>
        </w:rPr>
        <w:t xml:space="preserve"> </w:t>
      </w:r>
      <w:r w:rsidRPr="00C91597">
        <w:rPr>
          <w:rFonts w:cs="Arial"/>
        </w:rPr>
        <w:t>data</w:t>
      </w:r>
      <w:r w:rsidRPr="00082CF3">
        <w:rPr>
          <w:rFonts w:cs="Arial"/>
          <w:spacing w:val="-8"/>
        </w:rPr>
        <w:t xml:space="preserve"> </w:t>
      </w:r>
      <w:r w:rsidRPr="00082CF3">
        <w:rPr>
          <w:rFonts w:cs="Arial"/>
        </w:rPr>
        <w:t>imputation</w:t>
      </w:r>
      <w:r w:rsidRPr="00082CF3">
        <w:rPr>
          <w:rFonts w:cs="Arial"/>
          <w:spacing w:val="-8"/>
        </w:rPr>
        <w:t xml:space="preserve"> </w:t>
      </w:r>
      <w:r w:rsidRPr="00082CF3">
        <w:rPr>
          <w:rFonts w:cs="Arial"/>
        </w:rPr>
        <w:t>and</w:t>
      </w:r>
      <w:r w:rsidRPr="00082CF3">
        <w:rPr>
          <w:rFonts w:cs="Arial"/>
          <w:spacing w:val="-8"/>
        </w:rPr>
        <w:t xml:space="preserve"> </w:t>
      </w:r>
      <w:r w:rsidRPr="00082CF3">
        <w:rPr>
          <w:rFonts w:cs="Arial"/>
        </w:rPr>
        <w:t>early</w:t>
      </w:r>
      <w:r w:rsidRPr="00082CF3">
        <w:rPr>
          <w:rFonts w:cs="Arial"/>
          <w:spacing w:val="-8"/>
        </w:rPr>
        <w:t xml:space="preserve"> </w:t>
      </w:r>
      <w:r w:rsidRPr="00082CF3">
        <w:rPr>
          <w:rFonts w:cs="Arial"/>
        </w:rPr>
        <w:t>prediction</w:t>
      </w:r>
      <w:r w:rsidRPr="00082CF3">
        <w:rPr>
          <w:rFonts w:cs="Arial"/>
          <w:spacing w:val="-8"/>
        </w:rPr>
        <w:t xml:space="preserve"> </w:t>
      </w:r>
      <w:r w:rsidRPr="00082CF3">
        <w:rPr>
          <w:rFonts w:cs="Arial"/>
        </w:rPr>
        <w:t>of</w:t>
      </w:r>
      <w:r w:rsidRPr="00082CF3">
        <w:rPr>
          <w:rFonts w:cs="Arial"/>
          <w:spacing w:val="-8"/>
        </w:rPr>
        <w:t xml:space="preserve"> </w:t>
      </w:r>
      <w:r w:rsidRPr="00082CF3">
        <w:rPr>
          <w:rFonts w:cs="Arial"/>
        </w:rPr>
        <w:t>acute</w:t>
      </w:r>
      <w:r w:rsidRPr="00082CF3">
        <w:rPr>
          <w:rFonts w:cs="Arial"/>
          <w:spacing w:val="-8"/>
        </w:rPr>
        <w:t xml:space="preserve"> </w:t>
      </w:r>
      <w:r w:rsidRPr="00082CF3">
        <w:rPr>
          <w:rFonts w:cs="Arial"/>
        </w:rPr>
        <w:t>respiratory</w:t>
      </w:r>
      <w:r w:rsidRPr="00082CF3">
        <w:rPr>
          <w:rFonts w:cs="Arial"/>
          <w:spacing w:val="-8"/>
        </w:rPr>
        <w:t xml:space="preserve"> </w:t>
      </w:r>
      <w:r w:rsidRPr="00082CF3">
        <w:rPr>
          <w:rFonts w:cs="Arial"/>
        </w:rPr>
        <w:t>failure.</w:t>
      </w:r>
    </w:p>
    <w:p w14:paraId="3054A9F3" w14:textId="59F41E08" w:rsidR="00F731E7" w:rsidRPr="008F496E" w:rsidRDefault="00082CF3">
      <w:pPr>
        <w:pStyle w:val="BodyText"/>
        <w:spacing w:before="125"/>
        <w:ind w:left="119" w:right="119"/>
        <w:jc w:val="both"/>
        <w:rPr>
          <w:rFonts w:cs="Arial"/>
        </w:rPr>
        <w:pPrChange w:id="357" w:author="Harry Shamoon" w:date="2015-03-05T19:42:00Z">
          <w:pPr>
            <w:pStyle w:val="BodyText"/>
            <w:spacing w:before="125" w:line="268" w:lineRule="auto"/>
            <w:ind w:left="119" w:right="119"/>
            <w:jc w:val="both"/>
          </w:pPr>
        </w:pPrChange>
      </w:pPr>
      <w:r w:rsidRPr="00082CF3">
        <w:rPr>
          <w:rFonts w:cs="Arial"/>
          <w:b/>
        </w:rPr>
        <w:t xml:space="preserve">SA 1a: </w:t>
      </w:r>
      <w:r w:rsidRPr="00082CF3">
        <w:rPr>
          <w:rFonts w:cs="Arial"/>
          <w:spacing w:val="-14"/>
        </w:rPr>
        <w:t xml:space="preserve">To </w:t>
      </w:r>
      <w:r w:rsidRPr="00082CF3">
        <w:rPr>
          <w:rFonts w:cs="Arial"/>
        </w:rPr>
        <w:t>build a pragmatic EMR based hierarchical Bayesian model implemented in the ultra-fast</w:t>
      </w:r>
      <w:r w:rsidRPr="00082CF3">
        <w:rPr>
          <w:rFonts w:cs="Arial"/>
          <w:spacing w:val="38"/>
        </w:rPr>
        <w:t xml:space="preserve"> </w:t>
      </w:r>
      <w:r w:rsidRPr="00082CF3">
        <w:rPr>
          <w:rFonts w:cs="Arial"/>
        </w:rPr>
        <w:t>statistical</w:t>
      </w:r>
      <w:r w:rsidRPr="00082CF3">
        <w:rPr>
          <w:rFonts w:cs="Arial"/>
          <w:w w:val="99"/>
        </w:rPr>
        <w:t xml:space="preserve"> </w:t>
      </w:r>
      <w:r w:rsidRPr="00082CF3">
        <w:rPr>
          <w:rFonts w:cs="Arial"/>
        </w:rPr>
        <w:t>software</w:t>
      </w:r>
      <w:r w:rsidRPr="00082CF3">
        <w:rPr>
          <w:rFonts w:cs="Arial"/>
          <w:spacing w:val="22"/>
        </w:rPr>
        <w:t xml:space="preserve"> </w:t>
      </w:r>
      <w:r w:rsidRPr="00082CF3">
        <w:rPr>
          <w:rFonts w:cs="Arial"/>
        </w:rPr>
        <w:t>Stan</w:t>
      </w:r>
      <w:r w:rsidRPr="00082CF3">
        <w:rPr>
          <w:rFonts w:cs="Arial"/>
          <w:spacing w:val="22"/>
        </w:rPr>
        <w:t xml:space="preserve"> </w:t>
      </w:r>
      <w:r w:rsidRPr="00082CF3">
        <w:rPr>
          <w:rFonts w:cs="Arial"/>
        </w:rPr>
        <w:t>to</w:t>
      </w:r>
      <w:r w:rsidRPr="00F97E28">
        <w:rPr>
          <w:rFonts w:cs="Arial"/>
          <w:spacing w:val="22"/>
        </w:rPr>
        <w:t xml:space="preserve"> </w:t>
      </w:r>
      <w:r w:rsidRPr="00F97E28">
        <w:rPr>
          <w:rFonts w:cs="Arial"/>
        </w:rPr>
        <w:t>predict</w:t>
      </w:r>
      <w:r w:rsidRPr="00F97E28">
        <w:rPr>
          <w:rFonts w:cs="Arial"/>
          <w:spacing w:val="22"/>
        </w:rPr>
        <w:t xml:space="preserve"> </w:t>
      </w:r>
      <w:r w:rsidRPr="00F97E28">
        <w:rPr>
          <w:rFonts w:cs="Arial"/>
        </w:rPr>
        <w:t>a</w:t>
      </w:r>
      <w:r w:rsidRPr="00F97E28">
        <w:rPr>
          <w:rFonts w:cs="Arial"/>
          <w:spacing w:val="22"/>
        </w:rPr>
        <w:t xml:space="preserve"> </w:t>
      </w:r>
      <w:r w:rsidRPr="00F97E28">
        <w:rPr>
          <w:rFonts w:cs="Arial"/>
        </w:rPr>
        <w:t>composite</w:t>
      </w:r>
      <w:r w:rsidRPr="00F97E28">
        <w:rPr>
          <w:rFonts w:cs="Arial"/>
          <w:spacing w:val="22"/>
        </w:rPr>
        <w:t xml:space="preserve"> </w:t>
      </w:r>
      <w:r w:rsidRPr="00F97E28">
        <w:rPr>
          <w:rFonts w:cs="Arial"/>
        </w:rPr>
        <w:t>outcome</w:t>
      </w:r>
      <w:r w:rsidRPr="00F97E28">
        <w:rPr>
          <w:rFonts w:cs="Arial"/>
          <w:spacing w:val="22"/>
        </w:rPr>
        <w:t xml:space="preserve"> </w:t>
      </w:r>
      <w:r w:rsidRPr="00F97E28">
        <w:rPr>
          <w:rFonts w:cs="Arial"/>
        </w:rPr>
        <w:t>[death</w:t>
      </w:r>
      <w:r w:rsidRPr="00F97E28">
        <w:rPr>
          <w:rFonts w:cs="Arial"/>
          <w:spacing w:val="22"/>
        </w:rPr>
        <w:t xml:space="preserve"> </w:t>
      </w:r>
      <w:r w:rsidRPr="00F97E28">
        <w:rPr>
          <w:rFonts w:cs="Arial"/>
        </w:rPr>
        <w:t>or</w:t>
      </w:r>
      <w:r w:rsidRPr="00F97E28">
        <w:rPr>
          <w:rFonts w:cs="Arial"/>
          <w:spacing w:val="22"/>
        </w:rPr>
        <w:t xml:space="preserve"> </w:t>
      </w:r>
      <w:r w:rsidRPr="00F97E28">
        <w:rPr>
          <w:rFonts w:cs="Arial"/>
        </w:rPr>
        <w:t>prolonged</w:t>
      </w:r>
      <w:r w:rsidRPr="00F97E28">
        <w:rPr>
          <w:rFonts w:cs="Arial"/>
          <w:spacing w:val="22"/>
        </w:rPr>
        <w:t xml:space="preserve"> </w:t>
      </w:r>
      <w:r w:rsidRPr="00F97E28">
        <w:rPr>
          <w:rFonts w:cs="Arial"/>
        </w:rPr>
        <w:t>mechanical</w:t>
      </w:r>
      <w:r w:rsidRPr="00F97E28">
        <w:rPr>
          <w:rFonts w:cs="Arial"/>
          <w:spacing w:val="22"/>
        </w:rPr>
        <w:t xml:space="preserve"> </w:t>
      </w:r>
      <w:r w:rsidRPr="00F97E28">
        <w:rPr>
          <w:rFonts w:cs="Arial"/>
        </w:rPr>
        <w:t>ventilation</w:t>
      </w:r>
      <w:r w:rsidRPr="00F97E28">
        <w:rPr>
          <w:rFonts w:cs="Arial"/>
          <w:spacing w:val="22"/>
        </w:rPr>
        <w:t xml:space="preserve"> </w:t>
      </w:r>
      <w:r w:rsidRPr="00F97E28">
        <w:rPr>
          <w:rFonts w:cs="Arial"/>
        </w:rPr>
        <w:t>&gt;</w:t>
      </w:r>
      <w:r w:rsidRPr="00F97E28">
        <w:rPr>
          <w:rFonts w:cs="Arial"/>
          <w:spacing w:val="22"/>
        </w:rPr>
        <w:t xml:space="preserve"> </w:t>
      </w:r>
      <w:r w:rsidRPr="00F97E28">
        <w:rPr>
          <w:rFonts w:cs="Arial"/>
        </w:rPr>
        <w:t>48</w:t>
      </w:r>
      <w:r w:rsidRPr="00F97E28">
        <w:rPr>
          <w:rFonts w:cs="Arial"/>
          <w:spacing w:val="22"/>
        </w:rPr>
        <w:t xml:space="preserve"> </w:t>
      </w:r>
      <w:r w:rsidRPr="00F97E28">
        <w:rPr>
          <w:rFonts w:cs="Arial"/>
        </w:rPr>
        <w:t>hours]</w:t>
      </w:r>
      <w:r w:rsidRPr="00F97E28">
        <w:rPr>
          <w:rFonts w:cs="Arial"/>
          <w:spacing w:val="22"/>
        </w:rPr>
        <w:t xml:space="preserve"> </w:t>
      </w:r>
      <w:r w:rsidRPr="00F97E28">
        <w:rPr>
          <w:rFonts w:cs="Arial"/>
        </w:rPr>
        <w:t>in</w:t>
      </w:r>
      <w:r w:rsidRPr="00F97E28">
        <w:rPr>
          <w:rFonts w:cs="Arial"/>
          <w:spacing w:val="22"/>
        </w:rPr>
        <w:t xml:space="preserve"> </w:t>
      </w:r>
      <w:r w:rsidRPr="00F97E28">
        <w:rPr>
          <w:rFonts w:cs="Arial"/>
        </w:rPr>
        <w:t>our</w:t>
      </w:r>
      <w:r w:rsidRPr="00F97E28">
        <w:rPr>
          <w:rFonts w:cs="Arial"/>
          <w:w w:val="99"/>
        </w:rPr>
        <w:t xml:space="preserve"> </w:t>
      </w:r>
      <w:del w:id="358" w:author="Harry Shamoon" w:date="2015-03-05T19:35:00Z">
        <w:r w:rsidRPr="00F97E28" w:rsidDel="00082CF3">
          <w:rPr>
            <w:rFonts w:cs="Arial"/>
          </w:rPr>
          <w:delText>Montefiore</w:delText>
        </w:r>
        <w:r w:rsidRPr="00F97E28" w:rsidDel="00082CF3">
          <w:rPr>
            <w:rFonts w:cs="Arial"/>
            <w:spacing w:val="-8"/>
          </w:rPr>
          <w:delText xml:space="preserve"> </w:delText>
        </w:r>
        <w:r w:rsidRPr="00F97E28" w:rsidDel="00082CF3">
          <w:rPr>
            <w:rFonts w:cs="Arial"/>
          </w:rPr>
          <w:delText>Medical</w:delText>
        </w:r>
        <w:r w:rsidRPr="00F97E28" w:rsidDel="00082CF3">
          <w:rPr>
            <w:rFonts w:cs="Arial"/>
            <w:spacing w:val="-8"/>
          </w:rPr>
          <w:delText xml:space="preserve"> </w:delText>
        </w:r>
        <w:r w:rsidRPr="00F97E28" w:rsidDel="00082CF3">
          <w:rPr>
            <w:rFonts w:cs="Arial"/>
          </w:rPr>
          <w:delText>Center</w:delText>
        </w:r>
        <w:r w:rsidRPr="00030584" w:rsidDel="00082CF3">
          <w:rPr>
            <w:rFonts w:cs="Arial"/>
            <w:spacing w:val="-8"/>
          </w:rPr>
          <w:delText xml:space="preserve"> </w:delText>
        </w:r>
      </w:del>
      <w:r w:rsidRPr="00030584">
        <w:rPr>
          <w:rFonts w:cs="Arial"/>
        </w:rPr>
        <w:t>inpatients</w:t>
      </w:r>
      <w:r w:rsidRPr="00174DF6">
        <w:rPr>
          <w:rFonts w:cs="Arial"/>
          <w:spacing w:val="-8"/>
        </w:rPr>
        <w:t xml:space="preserve"> </w:t>
      </w:r>
      <w:r w:rsidRPr="00174DF6">
        <w:rPr>
          <w:rFonts w:cs="Arial"/>
        </w:rPr>
        <w:t>and</w:t>
      </w:r>
      <w:r w:rsidRPr="00174DF6">
        <w:rPr>
          <w:rFonts w:cs="Arial"/>
          <w:spacing w:val="-8"/>
        </w:rPr>
        <w:t xml:space="preserve"> </w:t>
      </w:r>
      <w:r w:rsidRPr="00174DF6">
        <w:rPr>
          <w:rFonts w:cs="Arial"/>
        </w:rPr>
        <w:t>compare</w:t>
      </w:r>
      <w:r w:rsidRPr="00231B3C">
        <w:rPr>
          <w:rFonts w:cs="Arial"/>
          <w:spacing w:val="-8"/>
        </w:rPr>
        <w:t xml:space="preserve"> </w:t>
      </w:r>
      <w:r w:rsidRPr="008C4839">
        <w:rPr>
          <w:rFonts w:cs="Arial"/>
        </w:rPr>
        <w:t>it</w:t>
      </w:r>
      <w:r w:rsidRPr="00C0557F">
        <w:rPr>
          <w:rFonts w:cs="Arial"/>
          <w:spacing w:val="-8"/>
        </w:rPr>
        <w:t xml:space="preserve"> </w:t>
      </w:r>
      <w:r w:rsidRPr="00C0557F">
        <w:rPr>
          <w:rFonts w:cs="Arial"/>
        </w:rPr>
        <w:t>with</w:t>
      </w:r>
      <w:r w:rsidRPr="00765A7F">
        <w:rPr>
          <w:rFonts w:cs="Arial"/>
          <w:spacing w:val="-8"/>
        </w:rPr>
        <w:t xml:space="preserve"> </w:t>
      </w:r>
      <w:r w:rsidRPr="00765A7F">
        <w:rPr>
          <w:rFonts w:cs="Arial"/>
        </w:rPr>
        <w:t>the</w:t>
      </w:r>
      <w:r w:rsidRPr="00365719">
        <w:rPr>
          <w:rFonts w:cs="Arial"/>
          <w:spacing w:val="-8"/>
        </w:rPr>
        <w:t xml:space="preserve"> </w:t>
      </w:r>
      <w:r w:rsidRPr="00FF1D9C">
        <w:rPr>
          <w:rFonts w:cs="Arial"/>
        </w:rPr>
        <w:t>existing</w:t>
      </w:r>
      <w:r w:rsidRPr="0011650A">
        <w:rPr>
          <w:rFonts w:cs="Arial"/>
          <w:spacing w:val="-8"/>
        </w:rPr>
        <w:t xml:space="preserve"> </w:t>
      </w:r>
      <w:r w:rsidRPr="0011650A">
        <w:rPr>
          <w:rFonts w:cs="Arial"/>
        </w:rPr>
        <w:t>classical</w:t>
      </w:r>
      <w:r w:rsidRPr="00907C1D">
        <w:rPr>
          <w:rFonts w:cs="Arial"/>
          <w:spacing w:val="-8"/>
        </w:rPr>
        <w:t xml:space="preserve"> </w:t>
      </w:r>
      <w:r w:rsidRPr="00640245">
        <w:rPr>
          <w:rFonts w:cs="Arial"/>
        </w:rPr>
        <w:t>(</w:t>
      </w:r>
      <w:proofErr w:type="spellStart"/>
      <w:r w:rsidRPr="00640245">
        <w:rPr>
          <w:rFonts w:cs="Arial"/>
        </w:rPr>
        <w:t>frequentist</w:t>
      </w:r>
      <w:proofErr w:type="spellEnd"/>
      <w:r w:rsidRPr="00640245">
        <w:rPr>
          <w:rFonts w:cs="Arial"/>
        </w:rPr>
        <w:t>)</w:t>
      </w:r>
      <w:r w:rsidRPr="00FF4755">
        <w:rPr>
          <w:rFonts w:cs="Arial"/>
          <w:spacing w:val="-8"/>
        </w:rPr>
        <w:t xml:space="preserve"> </w:t>
      </w:r>
      <w:r w:rsidRPr="00FF4755">
        <w:rPr>
          <w:rFonts w:cs="Arial"/>
        </w:rPr>
        <w:t>algorithm.</w:t>
      </w:r>
    </w:p>
    <w:p w14:paraId="3B088A9F" w14:textId="11AB2E63" w:rsidR="00F731E7" w:rsidRPr="00082CF3" w:rsidRDefault="00082CF3">
      <w:pPr>
        <w:pStyle w:val="BodyText"/>
        <w:spacing w:before="2"/>
        <w:ind w:left="119" w:right="117"/>
        <w:jc w:val="both"/>
        <w:rPr>
          <w:rFonts w:cs="Arial"/>
        </w:rPr>
        <w:pPrChange w:id="359" w:author="Harry Shamoon" w:date="2015-03-05T19:42:00Z">
          <w:pPr>
            <w:pStyle w:val="BodyText"/>
            <w:spacing w:before="2" w:line="268" w:lineRule="auto"/>
            <w:ind w:left="119" w:right="117"/>
            <w:jc w:val="both"/>
          </w:pPr>
        </w:pPrChange>
      </w:pPr>
      <w:r w:rsidRPr="006C66CA">
        <w:rPr>
          <w:rFonts w:cs="Arial"/>
          <w:b/>
          <w:rPrChange w:id="360" w:author="Harry Shamoon" w:date="2015-03-05T19:28:00Z">
            <w:rPr>
              <w:b/>
            </w:rPr>
          </w:rPrChange>
        </w:rPr>
        <w:t xml:space="preserve">SA 1b: </w:t>
      </w:r>
      <w:r w:rsidRPr="006C66CA">
        <w:rPr>
          <w:rFonts w:cs="Arial"/>
          <w:spacing w:val="-14"/>
          <w:rPrChange w:id="361" w:author="Harry Shamoon" w:date="2015-03-05T19:28:00Z">
            <w:rPr>
              <w:spacing w:val="-14"/>
            </w:rPr>
          </w:rPrChange>
        </w:rPr>
        <w:t xml:space="preserve">To </w:t>
      </w:r>
      <w:r w:rsidRPr="006C66CA">
        <w:rPr>
          <w:rFonts w:cs="Arial"/>
          <w:rPrChange w:id="362" w:author="Harry Shamoon" w:date="2015-03-05T19:28:00Z">
            <w:rPr/>
          </w:rPrChange>
        </w:rPr>
        <w:t xml:space="preserve">further </w:t>
      </w:r>
      <w:r w:rsidRPr="006C66CA">
        <w:rPr>
          <w:rFonts w:cs="Arial"/>
          <w:spacing w:val="-3"/>
          <w:rPrChange w:id="363" w:author="Harry Shamoon" w:date="2015-03-05T19:28:00Z">
            <w:rPr>
              <w:spacing w:val="-3"/>
            </w:rPr>
          </w:rPrChange>
        </w:rPr>
        <w:t xml:space="preserve">develop </w:t>
      </w:r>
      <w:r w:rsidRPr="006C66CA">
        <w:rPr>
          <w:rFonts w:cs="Arial"/>
          <w:rPrChange w:id="364" w:author="Harry Shamoon" w:date="2015-03-05T19:28:00Z">
            <w:rPr/>
          </w:rPrChange>
        </w:rPr>
        <w:t>Bayesian data imputation algorithms of missing clinical data using auxiliary data,</w:t>
      </w:r>
      <w:r w:rsidRPr="006C66CA">
        <w:rPr>
          <w:rFonts w:cs="Arial"/>
          <w:spacing w:val="7"/>
          <w:rPrChange w:id="365" w:author="Harry Shamoon" w:date="2015-03-05T19:28:00Z">
            <w:rPr>
              <w:spacing w:val="7"/>
            </w:rPr>
          </w:rPrChange>
        </w:rPr>
        <w:t xml:space="preserve"> </w:t>
      </w:r>
      <w:r w:rsidRPr="006C66CA">
        <w:rPr>
          <w:rFonts w:cs="Arial"/>
          <w:rPrChange w:id="366" w:author="Harry Shamoon" w:date="2015-03-05T19:28:00Z">
            <w:rPr/>
          </w:rPrChange>
        </w:rPr>
        <w:t>to</w:t>
      </w:r>
      <w:r w:rsidRPr="006C66CA">
        <w:rPr>
          <w:rFonts w:cs="Arial"/>
          <w:w w:val="99"/>
          <w:rPrChange w:id="367" w:author="Harry Shamoon" w:date="2015-03-05T19:28:00Z">
            <w:rPr>
              <w:w w:val="99"/>
            </w:rPr>
          </w:rPrChange>
        </w:rPr>
        <w:t xml:space="preserve"> </w:t>
      </w:r>
      <w:r w:rsidRPr="006C66CA">
        <w:rPr>
          <w:rFonts w:cs="Arial"/>
          <w:rPrChange w:id="368" w:author="Harry Shamoon" w:date="2015-03-05T19:28:00Z">
            <w:rPr/>
          </w:rPrChange>
        </w:rPr>
        <w:t>identify auxiliary measure properties (ceiling, floor and threshold effects), to integrate imputation and</w:t>
      </w:r>
      <w:r w:rsidRPr="006C66CA">
        <w:rPr>
          <w:rFonts w:cs="Arial"/>
          <w:spacing w:val="42"/>
          <w:rPrChange w:id="369" w:author="Harry Shamoon" w:date="2015-03-05T19:28:00Z">
            <w:rPr>
              <w:spacing w:val="42"/>
            </w:rPr>
          </w:rPrChange>
        </w:rPr>
        <w:t xml:space="preserve"> </w:t>
      </w:r>
      <w:r w:rsidRPr="006C66CA">
        <w:rPr>
          <w:rFonts w:cs="Arial"/>
          <w:rPrChange w:id="370" w:author="Harry Shamoon" w:date="2015-03-05T19:28:00Z">
            <w:rPr/>
          </w:rPrChange>
        </w:rPr>
        <w:t>prediction</w:t>
      </w:r>
      <w:r w:rsidRPr="006C66CA">
        <w:rPr>
          <w:rFonts w:cs="Arial"/>
          <w:w w:val="99"/>
          <w:rPrChange w:id="371" w:author="Harry Shamoon" w:date="2015-03-05T19:28:00Z">
            <w:rPr>
              <w:w w:val="99"/>
            </w:rPr>
          </w:rPrChange>
        </w:rPr>
        <w:t xml:space="preserve"> </w:t>
      </w:r>
      <w:r w:rsidRPr="006C66CA">
        <w:rPr>
          <w:rFonts w:cs="Arial"/>
          <w:rPrChange w:id="372" w:author="Harry Shamoon" w:date="2015-03-05T19:28:00Z">
            <w:rPr/>
          </w:rPrChange>
        </w:rPr>
        <w:t>in</w:t>
      </w:r>
      <w:r w:rsidRPr="006C66CA">
        <w:rPr>
          <w:rFonts w:cs="Arial"/>
          <w:spacing w:val="-7"/>
          <w:rPrChange w:id="373" w:author="Harry Shamoon" w:date="2015-03-05T19:28:00Z">
            <w:rPr>
              <w:spacing w:val="-7"/>
            </w:rPr>
          </w:rPrChange>
        </w:rPr>
        <w:t xml:space="preserve"> </w:t>
      </w:r>
      <w:r w:rsidRPr="006C66CA">
        <w:rPr>
          <w:rFonts w:cs="Arial"/>
          <w:rPrChange w:id="374" w:author="Harry Shamoon" w:date="2015-03-05T19:28:00Z">
            <w:rPr/>
          </w:rPrChange>
        </w:rPr>
        <w:t>one</w:t>
      </w:r>
      <w:r w:rsidRPr="006C66CA">
        <w:rPr>
          <w:rFonts w:cs="Arial"/>
          <w:spacing w:val="-7"/>
          <w:rPrChange w:id="375" w:author="Harry Shamoon" w:date="2015-03-05T19:28:00Z">
            <w:rPr>
              <w:spacing w:val="-7"/>
            </w:rPr>
          </w:rPrChange>
        </w:rPr>
        <w:t xml:space="preserve"> </w:t>
      </w:r>
      <w:r w:rsidRPr="006C66CA">
        <w:rPr>
          <w:rFonts w:cs="Arial"/>
          <w:rPrChange w:id="376" w:author="Harry Shamoon" w:date="2015-03-05T19:28:00Z">
            <w:rPr/>
          </w:rPrChange>
        </w:rPr>
        <w:t>coherent</w:t>
      </w:r>
      <w:r w:rsidRPr="006C66CA">
        <w:rPr>
          <w:rFonts w:cs="Arial"/>
          <w:spacing w:val="-7"/>
          <w:rPrChange w:id="377" w:author="Harry Shamoon" w:date="2015-03-05T19:28:00Z">
            <w:rPr>
              <w:spacing w:val="-7"/>
            </w:rPr>
          </w:rPrChange>
        </w:rPr>
        <w:t xml:space="preserve"> </w:t>
      </w:r>
      <w:r w:rsidRPr="006C66CA">
        <w:rPr>
          <w:rFonts w:cs="Arial"/>
          <w:rPrChange w:id="378" w:author="Harry Shamoon" w:date="2015-03-05T19:28:00Z">
            <w:rPr/>
          </w:rPrChange>
        </w:rPr>
        <w:t>hierarchical</w:t>
      </w:r>
      <w:r w:rsidRPr="006C66CA">
        <w:rPr>
          <w:rFonts w:cs="Arial"/>
          <w:spacing w:val="-7"/>
          <w:rPrChange w:id="379" w:author="Harry Shamoon" w:date="2015-03-05T19:28:00Z">
            <w:rPr>
              <w:spacing w:val="-7"/>
            </w:rPr>
          </w:rPrChange>
        </w:rPr>
        <w:t xml:space="preserve"> </w:t>
      </w:r>
      <w:r w:rsidRPr="006C66CA">
        <w:rPr>
          <w:rFonts w:cs="Arial"/>
          <w:rPrChange w:id="380" w:author="Harry Shamoon" w:date="2015-03-05T19:28:00Z">
            <w:rPr/>
          </w:rPrChange>
        </w:rPr>
        <w:t>Bayesian</w:t>
      </w:r>
      <w:r w:rsidRPr="006C66CA">
        <w:rPr>
          <w:rFonts w:cs="Arial"/>
          <w:spacing w:val="-7"/>
          <w:rPrChange w:id="381" w:author="Harry Shamoon" w:date="2015-03-05T19:28:00Z">
            <w:rPr>
              <w:spacing w:val="-7"/>
            </w:rPr>
          </w:rPrChange>
        </w:rPr>
        <w:t xml:space="preserve"> </w:t>
      </w:r>
      <w:r w:rsidRPr="006C66CA">
        <w:rPr>
          <w:rFonts w:cs="Arial"/>
          <w:rPrChange w:id="382" w:author="Harry Shamoon" w:date="2015-03-05T19:28:00Z">
            <w:rPr/>
          </w:rPrChange>
        </w:rPr>
        <w:t>model</w:t>
      </w:r>
      <w:r w:rsidRPr="006C66CA">
        <w:rPr>
          <w:rFonts w:cs="Arial"/>
          <w:spacing w:val="-7"/>
          <w:rPrChange w:id="383" w:author="Harry Shamoon" w:date="2015-03-05T19:28:00Z">
            <w:rPr>
              <w:spacing w:val="-7"/>
            </w:rPr>
          </w:rPrChange>
        </w:rPr>
        <w:t xml:space="preserve"> </w:t>
      </w:r>
      <w:r w:rsidRPr="006C66CA">
        <w:rPr>
          <w:rFonts w:cs="Arial"/>
          <w:rPrChange w:id="384" w:author="Harry Shamoon" w:date="2015-03-05T19:28:00Z">
            <w:rPr/>
          </w:rPrChange>
        </w:rPr>
        <w:t>and</w:t>
      </w:r>
      <w:r w:rsidRPr="006C66CA">
        <w:rPr>
          <w:rFonts w:cs="Arial"/>
          <w:spacing w:val="-7"/>
          <w:rPrChange w:id="385" w:author="Harry Shamoon" w:date="2015-03-05T19:28:00Z">
            <w:rPr>
              <w:spacing w:val="-7"/>
            </w:rPr>
          </w:rPrChange>
        </w:rPr>
        <w:t xml:space="preserve"> </w:t>
      </w:r>
      <w:r w:rsidRPr="006C66CA">
        <w:rPr>
          <w:rFonts w:cs="Arial"/>
          <w:rPrChange w:id="386" w:author="Harry Shamoon" w:date="2015-03-05T19:28:00Z">
            <w:rPr/>
          </w:rPrChange>
        </w:rPr>
        <w:t>compare</w:t>
      </w:r>
      <w:r w:rsidRPr="006C66CA">
        <w:rPr>
          <w:rFonts w:cs="Arial"/>
          <w:spacing w:val="-7"/>
          <w:rPrChange w:id="387" w:author="Harry Shamoon" w:date="2015-03-05T19:28:00Z">
            <w:rPr>
              <w:spacing w:val="-7"/>
            </w:rPr>
          </w:rPrChange>
        </w:rPr>
        <w:t xml:space="preserve"> </w:t>
      </w:r>
      <w:r w:rsidRPr="006C66CA">
        <w:rPr>
          <w:rFonts w:cs="Arial"/>
          <w:rPrChange w:id="388" w:author="Harry Shamoon" w:date="2015-03-05T19:28:00Z">
            <w:rPr/>
          </w:rPrChange>
        </w:rPr>
        <w:t>it</w:t>
      </w:r>
      <w:r w:rsidRPr="006C66CA">
        <w:rPr>
          <w:rFonts w:cs="Arial"/>
          <w:spacing w:val="-7"/>
          <w:rPrChange w:id="389" w:author="Harry Shamoon" w:date="2015-03-05T19:28:00Z">
            <w:rPr>
              <w:spacing w:val="-7"/>
            </w:rPr>
          </w:rPrChange>
        </w:rPr>
        <w:t xml:space="preserve"> </w:t>
      </w:r>
      <w:r w:rsidRPr="006C66CA">
        <w:rPr>
          <w:rFonts w:cs="Arial"/>
          <w:rPrChange w:id="390" w:author="Harry Shamoon" w:date="2015-03-05T19:28:00Z">
            <w:rPr/>
          </w:rPrChange>
        </w:rPr>
        <w:t>to</w:t>
      </w:r>
      <w:r w:rsidRPr="006C66CA">
        <w:rPr>
          <w:rFonts w:cs="Arial"/>
          <w:spacing w:val="-7"/>
          <w:rPrChange w:id="391" w:author="Harry Shamoon" w:date="2015-03-05T19:28:00Z">
            <w:rPr>
              <w:spacing w:val="-7"/>
            </w:rPr>
          </w:rPrChange>
        </w:rPr>
        <w:t xml:space="preserve"> </w:t>
      </w:r>
      <w:r w:rsidRPr="006C66CA">
        <w:rPr>
          <w:rFonts w:cs="Arial"/>
          <w:rPrChange w:id="392" w:author="Harry Shamoon" w:date="2015-03-05T19:28:00Z">
            <w:rPr/>
          </w:rPrChange>
        </w:rPr>
        <w:t>the</w:t>
      </w:r>
      <w:r w:rsidRPr="006C66CA">
        <w:rPr>
          <w:rFonts w:cs="Arial"/>
          <w:spacing w:val="-7"/>
          <w:rPrChange w:id="393" w:author="Harry Shamoon" w:date="2015-03-05T19:28:00Z">
            <w:rPr>
              <w:spacing w:val="-7"/>
            </w:rPr>
          </w:rPrChange>
        </w:rPr>
        <w:t xml:space="preserve"> </w:t>
      </w:r>
      <w:r w:rsidRPr="006C66CA">
        <w:rPr>
          <w:rFonts w:cs="Arial"/>
          <w:rPrChange w:id="394" w:author="Harry Shamoon" w:date="2015-03-05T19:28:00Z">
            <w:rPr/>
          </w:rPrChange>
        </w:rPr>
        <w:t>classical</w:t>
      </w:r>
      <w:r w:rsidRPr="006C66CA">
        <w:rPr>
          <w:rFonts w:cs="Arial"/>
          <w:spacing w:val="-7"/>
          <w:rPrChange w:id="395" w:author="Harry Shamoon" w:date="2015-03-05T19:28:00Z">
            <w:rPr>
              <w:spacing w:val="-7"/>
            </w:rPr>
          </w:rPrChange>
        </w:rPr>
        <w:t xml:space="preserve"> </w:t>
      </w:r>
      <w:r w:rsidRPr="006C66CA">
        <w:rPr>
          <w:rFonts w:cs="Arial"/>
          <w:rPrChange w:id="396" w:author="Harry Shamoon" w:date="2015-03-05T19:28:00Z">
            <w:rPr/>
          </w:rPrChange>
        </w:rPr>
        <w:t>algorithm</w:t>
      </w:r>
      <w:r w:rsidRPr="006C66CA">
        <w:rPr>
          <w:rFonts w:cs="Arial"/>
          <w:spacing w:val="-7"/>
          <w:rPrChange w:id="397" w:author="Harry Shamoon" w:date="2015-03-05T19:28:00Z">
            <w:rPr>
              <w:spacing w:val="-7"/>
            </w:rPr>
          </w:rPrChange>
        </w:rPr>
        <w:t xml:space="preserve"> </w:t>
      </w:r>
      <w:del w:id="398" w:author="Harry Shamoon" w:date="2015-03-05T19:35:00Z">
        <w:r w:rsidRPr="006C66CA" w:rsidDel="00082CF3">
          <w:rPr>
            <w:rFonts w:cs="Arial"/>
            <w:spacing w:val="-3"/>
            <w:rPrChange w:id="399" w:author="Harry Shamoon" w:date="2015-03-05T19:28:00Z">
              <w:rPr>
                <w:spacing w:val="-3"/>
              </w:rPr>
            </w:rPrChange>
          </w:rPr>
          <w:delText>by</w:delText>
        </w:r>
        <w:r w:rsidRPr="006C66CA" w:rsidDel="00082CF3">
          <w:rPr>
            <w:rFonts w:cs="Arial"/>
            <w:spacing w:val="-7"/>
            <w:rPrChange w:id="400" w:author="Harry Shamoon" w:date="2015-03-05T19:28:00Z">
              <w:rPr>
                <w:spacing w:val="-7"/>
              </w:rPr>
            </w:rPrChange>
          </w:rPr>
          <w:delText xml:space="preserve"> </w:delText>
        </w:r>
        <w:r w:rsidRPr="006C66CA" w:rsidDel="00082CF3">
          <w:rPr>
            <w:rFonts w:cs="Arial"/>
            <w:spacing w:val="-4"/>
            <w:rPrChange w:id="401" w:author="Harry Shamoon" w:date="2015-03-05T19:28:00Z">
              <w:rPr>
                <w:spacing w:val="-4"/>
              </w:rPr>
            </w:rPrChange>
          </w:rPr>
          <w:delText>Dr.</w:delText>
        </w:r>
        <w:r w:rsidRPr="006C66CA" w:rsidDel="00082CF3">
          <w:rPr>
            <w:rFonts w:cs="Arial"/>
            <w:spacing w:val="6"/>
            <w:rPrChange w:id="402" w:author="Harry Shamoon" w:date="2015-03-05T19:28:00Z">
              <w:rPr>
                <w:spacing w:val="6"/>
              </w:rPr>
            </w:rPrChange>
          </w:rPr>
          <w:delText xml:space="preserve"> </w:delText>
        </w:r>
        <w:r w:rsidRPr="006C66CA" w:rsidDel="00082CF3">
          <w:rPr>
            <w:rFonts w:cs="Arial"/>
            <w:rPrChange w:id="403" w:author="Harry Shamoon" w:date="2015-03-05T19:28:00Z">
              <w:rPr/>
            </w:rPrChange>
          </w:rPr>
          <w:delText>Gong</w:delText>
        </w:r>
      </w:del>
      <w:ins w:id="404" w:author="Harry Shamoon" w:date="2015-03-05T19:35:00Z">
        <w:r>
          <w:rPr>
            <w:rFonts w:cs="Arial"/>
            <w:spacing w:val="-3"/>
          </w:rPr>
          <w:t>used</w:t>
        </w:r>
        <w:r w:rsidR="00F97E28">
          <w:rPr>
            <w:rFonts w:cs="Arial"/>
            <w:spacing w:val="-3"/>
          </w:rPr>
          <w:t xml:space="preserve"> currently</w:t>
        </w:r>
      </w:ins>
      <w:r w:rsidRPr="00082CF3">
        <w:rPr>
          <w:rFonts w:cs="Arial"/>
        </w:rPr>
        <w:t>.</w:t>
      </w:r>
    </w:p>
    <w:p w14:paraId="51BACA35" w14:textId="77777777" w:rsidR="00F731E7" w:rsidRPr="00F97E28" w:rsidRDefault="00082CF3" w:rsidP="00174DF6">
      <w:pPr>
        <w:pStyle w:val="Heading4"/>
        <w:spacing w:before="91"/>
        <w:ind w:left="119"/>
        <w:jc w:val="both"/>
        <w:rPr>
          <w:rFonts w:cs="Arial"/>
          <w:b w:val="0"/>
          <w:bCs w:val="0"/>
        </w:rPr>
      </w:pPr>
      <w:r w:rsidRPr="00F97E28">
        <w:rPr>
          <w:rFonts w:cs="Arial"/>
        </w:rPr>
        <w:t>Aim</w:t>
      </w:r>
      <w:r w:rsidRPr="00F97E28">
        <w:rPr>
          <w:rFonts w:cs="Arial"/>
          <w:spacing w:val="-10"/>
        </w:rPr>
        <w:t xml:space="preserve"> </w:t>
      </w:r>
      <w:r w:rsidRPr="00F97E28">
        <w:rPr>
          <w:rFonts w:cs="Arial"/>
        </w:rPr>
        <w:t>2:</w:t>
      </w:r>
      <w:r w:rsidRPr="00F97E28">
        <w:rPr>
          <w:rFonts w:cs="Arial"/>
          <w:spacing w:val="2"/>
        </w:rPr>
        <w:t xml:space="preserve"> </w:t>
      </w:r>
      <w:r w:rsidRPr="00F97E28">
        <w:rPr>
          <w:rFonts w:cs="Arial"/>
          <w:spacing w:val="-10"/>
        </w:rPr>
        <w:t xml:space="preserve">To </w:t>
      </w:r>
      <w:r w:rsidRPr="00F97E28">
        <w:rPr>
          <w:rFonts w:cs="Arial"/>
        </w:rPr>
        <w:t>model</w:t>
      </w:r>
      <w:r w:rsidRPr="00F97E28">
        <w:rPr>
          <w:rFonts w:cs="Arial"/>
          <w:spacing w:val="-10"/>
        </w:rPr>
        <w:t xml:space="preserve"> </w:t>
      </w:r>
      <w:r w:rsidRPr="00F97E28">
        <w:rPr>
          <w:rFonts w:cs="Arial"/>
        </w:rPr>
        <w:t>temporality</w:t>
      </w:r>
      <w:r w:rsidRPr="00F97E28">
        <w:rPr>
          <w:rFonts w:cs="Arial"/>
          <w:spacing w:val="-10"/>
        </w:rPr>
        <w:t xml:space="preserve"> </w:t>
      </w:r>
      <w:r w:rsidRPr="00F97E28">
        <w:rPr>
          <w:rFonts w:cs="Arial"/>
        </w:rPr>
        <w:t>(institutional</w:t>
      </w:r>
      <w:r w:rsidRPr="00F97E28">
        <w:rPr>
          <w:rFonts w:cs="Arial"/>
          <w:spacing w:val="-10"/>
        </w:rPr>
        <w:t xml:space="preserve"> </w:t>
      </w:r>
      <w:r w:rsidRPr="00F97E28">
        <w:rPr>
          <w:rFonts w:cs="Arial"/>
        </w:rPr>
        <w:t>learning,</w:t>
      </w:r>
      <w:r w:rsidRPr="00F97E28">
        <w:rPr>
          <w:rFonts w:cs="Arial"/>
          <w:spacing w:val="-10"/>
        </w:rPr>
        <w:t xml:space="preserve"> </w:t>
      </w:r>
      <w:r w:rsidRPr="00F97E28">
        <w:rPr>
          <w:rFonts w:cs="Arial"/>
        </w:rPr>
        <w:t>seasons)</w:t>
      </w:r>
      <w:r w:rsidRPr="00F97E28">
        <w:rPr>
          <w:rFonts w:cs="Arial"/>
          <w:spacing w:val="-10"/>
        </w:rPr>
        <w:t xml:space="preserve"> </w:t>
      </w:r>
      <w:r w:rsidRPr="00F97E28">
        <w:rPr>
          <w:rFonts w:cs="Arial"/>
        </w:rPr>
        <w:t>and</w:t>
      </w:r>
      <w:r w:rsidRPr="00F97E28">
        <w:rPr>
          <w:rFonts w:cs="Arial"/>
          <w:spacing w:val="-10"/>
        </w:rPr>
        <w:t xml:space="preserve"> </w:t>
      </w:r>
      <w:r w:rsidRPr="00F97E28">
        <w:rPr>
          <w:rFonts w:cs="Arial"/>
        </w:rPr>
        <w:t>investigate</w:t>
      </w:r>
      <w:r w:rsidRPr="00F97E28">
        <w:rPr>
          <w:rFonts w:cs="Arial"/>
          <w:spacing w:val="-10"/>
        </w:rPr>
        <w:t xml:space="preserve"> </w:t>
      </w:r>
      <w:r w:rsidRPr="00F97E28">
        <w:rPr>
          <w:rFonts w:cs="Arial"/>
        </w:rPr>
        <w:t>provider</w:t>
      </w:r>
      <w:r w:rsidRPr="00F97E28">
        <w:rPr>
          <w:rFonts w:cs="Arial"/>
          <w:spacing w:val="-10"/>
        </w:rPr>
        <w:t xml:space="preserve"> </w:t>
      </w:r>
      <w:r w:rsidRPr="00F97E28">
        <w:rPr>
          <w:rFonts w:cs="Arial"/>
        </w:rPr>
        <w:t>compliance.</w:t>
      </w:r>
    </w:p>
    <w:p w14:paraId="05EC21EF" w14:textId="77777777" w:rsidR="00F731E7" w:rsidRPr="008F496E" w:rsidRDefault="00082CF3">
      <w:pPr>
        <w:pStyle w:val="BodyText"/>
        <w:spacing w:before="125"/>
        <w:ind w:left="119" w:right="117"/>
        <w:jc w:val="both"/>
        <w:rPr>
          <w:rFonts w:cs="Arial"/>
        </w:rPr>
        <w:pPrChange w:id="405" w:author="Harry Shamoon" w:date="2015-03-05T19:42:00Z">
          <w:pPr>
            <w:pStyle w:val="BodyText"/>
            <w:spacing w:before="125" w:line="268" w:lineRule="auto"/>
            <w:ind w:left="119" w:right="117"/>
            <w:jc w:val="both"/>
          </w:pPr>
        </w:pPrChange>
      </w:pPr>
      <w:r w:rsidRPr="00F97E28">
        <w:rPr>
          <w:rFonts w:cs="Arial"/>
          <w:b/>
        </w:rPr>
        <w:t xml:space="preserve">SA 2a: </w:t>
      </w:r>
      <w:r w:rsidRPr="00F97E28">
        <w:rPr>
          <w:rFonts w:cs="Arial"/>
          <w:spacing w:val="-14"/>
        </w:rPr>
        <w:t xml:space="preserve">To </w:t>
      </w:r>
      <w:r w:rsidRPr="00F97E28">
        <w:rPr>
          <w:rFonts w:cs="Arial"/>
        </w:rPr>
        <w:t>update our model continuously with new incoming patients to reflect their changing risk profile and</w:t>
      </w:r>
      <w:r w:rsidRPr="00F97E28">
        <w:rPr>
          <w:rFonts w:cs="Arial"/>
          <w:spacing w:val="2"/>
        </w:rPr>
        <w:t xml:space="preserve"> </w:t>
      </w:r>
      <w:r w:rsidRPr="00F97E28">
        <w:rPr>
          <w:rFonts w:cs="Arial"/>
        </w:rPr>
        <w:t>to</w:t>
      </w:r>
      <w:r w:rsidRPr="00F97E28">
        <w:rPr>
          <w:rFonts w:cs="Arial"/>
          <w:w w:val="99"/>
        </w:rPr>
        <w:t xml:space="preserve"> </w:t>
      </w:r>
      <w:r w:rsidRPr="00030584">
        <w:rPr>
          <w:rFonts w:cs="Arial"/>
        </w:rPr>
        <w:t>model</w:t>
      </w:r>
      <w:r w:rsidRPr="00030584">
        <w:rPr>
          <w:rFonts w:cs="Arial"/>
          <w:spacing w:val="-9"/>
        </w:rPr>
        <w:t xml:space="preserve"> </w:t>
      </w:r>
      <w:r w:rsidRPr="00174DF6">
        <w:rPr>
          <w:rFonts w:cs="Arial"/>
        </w:rPr>
        <w:t>institutional</w:t>
      </w:r>
      <w:r w:rsidRPr="00174DF6">
        <w:rPr>
          <w:rFonts w:cs="Arial"/>
          <w:spacing w:val="-9"/>
        </w:rPr>
        <w:t xml:space="preserve"> </w:t>
      </w:r>
      <w:r w:rsidRPr="00174DF6">
        <w:rPr>
          <w:rFonts w:cs="Arial"/>
        </w:rPr>
        <w:t>learning</w:t>
      </w:r>
      <w:r w:rsidRPr="00231B3C">
        <w:rPr>
          <w:rFonts w:cs="Arial"/>
          <w:spacing w:val="-9"/>
        </w:rPr>
        <w:t xml:space="preserve"> </w:t>
      </w:r>
      <w:r w:rsidRPr="008C4839">
        <w:rPr>
          <w:rFonts w:cs="Arial"/>
        </w:rPr>
        <w:t>and</w:t>
      </w:r>
      <w:r w:rsidRPr="00C0557F">
        <w:rPr>
          <w:rFonts w:cs="Arial"/>
          <w:spacing w:val="-9"/>
        </w:rPr>
        <w:t xml:space="preserve"> </w:t>
      </w:r>
      <w:r w:rsidRPr="00C0557F">
        <w:rPr>
          <w:rFonts w:cs="Arial"/>
        </w:rPr>
        <w:t>temporal</w:t>
      </w:r>
      <w:r w:rsidRPr="00765A7F">
        <w:rPr>
          <w:rFonts w:cs="Arial"/>
          <w:spacing w:val="-9"/>
        </w:rPr>
        <w:t xml:space="preserve"> </w:t>
      </w:r>
      <w:r w:rsidRPr="00765A7F">
        <w:rPr>
          <w:rFonts w:cs="Arial"/>
        </w:rPr>
        <w:t>effects</w:t>
      </w:r>
      <w:r w:rsidRPr="00365719">
        <w:rPr>
          <w:rFonts w:cs="Arial"/>
          <w:spacing w:val="-9"/>
        </w:rPr>
        <w:t xml:space="preserve"> </w:t>
      </w:r>
      <w:r w:rsidRPr="00FF1D9C">
        <w:rPr>
          <w:rFonts w:cs="Arial"/>
        </w:rPr>
        <w:t>like</w:t>
      </w:r>
      <w:r w:rsidRPr="0011650A">
        <w:rPr>
          <w:rFonts w:cs="Arial"/>
          <w:spacing w:val="-9"/>
        </w:rPr>
        <w:t xml:space="preserve"> </w:t>
      </w:r>
      <w:r w:rsidRPr="0011650A">
        <w:rPr>
          <w:rFonts w:cs="Arial"/>
        </w:rPr>
        <w:t>seasons</w:t>
      </w:r>
      <w:r w:rsidRPr="00907C1D">
        <w:rPr>
          <w:rFonts w:cs="Arial"/>
          <w:spacing w:val="-9"/>
        </w:rPr>
        <w:t xml:space="preserve"> </w:t>
      </w:r>
      <w:r w:rsidRPr="00640245">
        <w:rPr>
          <w:rFonts w:cs="Arial"/>
        </w:rPr>
        <w:t>and</w:t>
      </w:r>
      <w:r w:rsidRPr="00FF4755">
        <w:rPr>
          <w:rFonts w:cs="Arial"/>
          <w:spacing w:val="-9"/>
        </w:rPr>
        <w:t xml:space="preserve"> </w:t>
      </w:r>
      <w:r w:rsidRPr="00FF4755">
        <w:rPr>
          <w:rFonts w:cs="Arial"/>
        </w:rPr>
        <w:t>endemics.</w:t>
      </w:r>
    </w:p>
    <w:p w14:paraId="4EDE76A9" w14:textId="77777777" w:rsidR="00F731E7" w:rsidRPr="006C66CA" w:rsidRDefault="00082CF3">
      <w:pPr>
        <w:pStyle w:val="BodyText"/>
        <w:spacing w:before="2"/>
        <w:ind w:left="119" w:right="106"/>
        <w:jc w:val="both"/>
        <w:rPr>
          <w:rFonts w:cs="Arial"/>
          <w:rPrChange w:id="406" w:author="Harry Shamoon" w:date="2015-03-05T19:28:00Z">
            <w:rPr/>
          </w:rPrChange>
        </w:rPr>
        <w:pPrChange w:id="407" w:author="Harry Shamoon" w:date="2015-03-05T19:42:00Z">
          <w:pPr>
            <w:pStyle w:val="BodyText"/>
            <w:spacing w:before="2" w:line="268" w:lineRule="auto"/>
            <w:ind w:left="119" w:right="106"/>
            <w:jc w:val="both"/>
          </w:pPr>
        </w:pPrChange>
      </w:pPr>
      <w:r w:rsidRPr="006C66CA">
        <w:rPr>
          <w:rFonts w:cs="Arial"/>
          <w:b/>
          <w:bCs/>
        </w:rPr>
        <w:t>SA</w:t>
      </w:r>
      <w:r w:rsidRPr="006C66CA">
        <w:rPr>
          <w:rFonts w:cs="Arial"/>
          <w:b/>
          <w:bCs/>
          <w:spacing w:val="-23"/>
        </w:rPr>
        <w:t xml:space="preserve"> </w:t>
      </w:r>
      <w:r w:rsidRPr="006C66CA">
        <w:rPr>
          <w:rFonts w:cs="Arial"/>
          <w:b/>
          <w:bCs/>
        </w:rPr>
        <w:t>2b:</w:t>
      </w:r>
      <w:r w:rsidRPr="006C66CA">
        <w:rPr>
          <w:rFonts w:cs="Arial"/>
          <w:b/>
          <w:bCs/>
          <w:spacing w:val="-5"/>
        </w:rPr>
        <w:t xml:space="preserve"> </w:t>
      </w:r>
      <w:r w:rsidRPr="00FF4755">
        <w:rPr>
          <w:rFonts w:cs="Arial"/>
          <w:spacing w:val="-14"/>
        </w:rPr>
        <w:t>To</w:t>
      </w:r>
      <w:r w:rsidRPr="00FF4755">
        <w:rPr>
          <w:rFonts w:cs="Arial"/>
          <w:spacing w:val="-23"/>
        </w:rPr>
        <w:t xml:space="preserve"> </w:t>
      </w:r>
      <w:r w:rsidRPr="008F496E">
        <w:rPr>
          <w:rFonts w:cs="Arial"/>
        </w:rPr>
        <w:t>investigate</w:t>
      </w:r>
      <w:r w:rsidRPr="008F496E">
        <w:rPr>
          <w:rFonts w:cs="Arial"/>
          <w:spacing w:val="-23"/>
        </w:rPr>
        <w:t xml:space="preserve"> </w:t>
      </w:r>
      <w:r w:rsidRPr="006C66CA">
        <w:rPr>
          <w:rFonts w:cs="Arial"/>
          <w:rPrChange w:id="408" w:author="Harry Shamoon" w:date="2015-03-05T19:28:00Z">
            <w:rPr/>
          </w:rPrChange>
        </w:rPr>
        <w:t>patient</w:t>
      </w:r>
      <w:r w:rsidRPr="006C66CA">
        <w:rPr>
          <w:rFonts w:cs="Arial"/>
          <w:spacing w:val="-23"/>
          <w:rPrChange w:id="409" w:author="Harry Shamoon" w:date="2015-03-05T19:28:00Z">
            <w:rPr>
              <w:spacing w:val="-23"/>
            </w:rPr>
          </w:rPrChange>
        </w:rPr>
        <w:t xml:space="preserve"> </w:t>
      </w:r>
      <w:r w:rsidRPr="006C66CA">
        <w:rPr>
          <w:rFonts w:cs="Arial"/>
          <w:rPrChange w:id="410" w:author="Harry Shamoon" w:date="2015-03-05T19:28:00Z">
            <w:rPr/>
          </w:rPrChange>
        </w:rPr>
        <w:t>and</w:t>
      </w:r>
      <w:r w:rsidRPr="006C66CA">
        <w:rPr>
          <w:rFonts w:cs="Arial"/>
          <w:spacing w:val="-23"/>
          <w:rPrChange w:id="411" w:author="Harry Shamoon" w:date="2015-03-05T19:28:00Z">
            <w:rPr>
              <w:spacing w:val="-23"/>
            </w:rPr>
          </w:rPrChange>
        </w:rPr>
        <w:t xml:space="preserve"> </w:t>
      </w:r>
      <w:r w:rsidRPr="006C66CA">
        <w:rPr>
          <w:rFonts w:cs="Arial"/>
          <w:rPrChange w:id="412" w:author="Harry Shamoon" w:date="2015-03-05T19:28:00Z">
            <w:rPr/>
          </w:rPrChange>
        </w:rPr>
        <w:t>provider</w:t>
      </w:r>
      <w:r w:rsidRPr="006C66CA">
        <w:rPr>
          <w:rFonts w:cs="Arial"/>
          <w:spacing w:val="-23"/>
          <w:rPrChange w:id="413" w:author="Harry Shamoon" w:date="2015-03-05T19:28:00Z">
            <w:rPr>
              <w:spacing w:val="-23"/>
            </w:rPr>
          </w:rPrChange>
        </w:rPr>
        <w:t xml:space="preserve"> </w:t>
      </w:r>
      <w:r w:rsidRPr="006C66CA">
        <w:rPr>
          <w:rFonts w:cs="Arial"/>
          <w:rPrChange w:id="414" w:author="Harry Shamoon" w:date="2015-03-05T19:28:00Z">
            <w:rPr/>
          </w:rPrChange>
        </w:rPr>
        <w:t>characteristics</w:t>
      </w:r>
      <w:r w:rsidRPr="006C66CA">
        <w:rPr>
          <w:rFonts w:cs="Arial"/>
          <w:spacing w:val="-23"/>
          <w:rPrChange w:id="415" w:author="Harry Shamoon" w:date="2015-03-05T19:28:00Z">
            <w:rPr>
              <w:spacing w:val="-23"/>
            </w:rPr>
          </w:rPrChange>
        </w:rPr>
        <w:t xml:space="preserve"> </w:t>
      </w:r>
      <w:r w:rsidRPr="006C66CA">
        <w:rPr>
          <w:rFonts w:cs="Arial"/>
          <w:rPrChange w:id="416" w:author="Harry Shamoon" w:date="2015-03-05T19:28:00Z">
            <w:rPr/>
          </w:rPrChange>
        </w:rPr>
        <w:t>as</w:t>
      </w:r>
      <w:r w:rsidRPr="006C66CA">
        <w:rPr>
          <w:rFonts w:cs="Arial"/>
          <w:spacing w:val="-23"/>
          <w:rPrChange w:id="417" w:author="Harry Shamoon" w:date="2015-03-05T19:28:00Z">
            <w:rPr>
              <w:spacing w:val="-23"/>
            </w:rPr>
          </w:rPrChange>
        </w:rPr>
        <w:t xml:space="preserve"> </w:t>
      </w:r>
      <w:r w:rsidRPr="006C66CA">
        <w:rPr>
          <w:rFonts w:cs="Arial"/>
          <w:rPrChange w:id="418" w:author="Harry Shamoon" w:date="2015-03-05T19:28:00Z">
            <w:rPr/>
          </w:rPrChange>
        </w:rPr>
        <w:t>drivers</w:t>
      </w:r>
      <w:r w:rsidRPr="006C66CA">
        <w:rPr>
          <w:rFonts w:cs="Arial"/>
          <w:spacing w:val="-23"/>
          <w:rPrChange w:id="419" w:author="Harry Shamoon" w:date="2015-03-05T19:28:00Z">
            <w:rPr>
              <w:spacing w:val="-23"/>
            </w:rPr>
          </w:rPrChange>
        </w:rPr>
        <w:t xml:space="preserve"> </w:t>
      </w:r>
      <w:r w:rsidRPr="006C66CA">
        <w:rPr>
          <w:rFonts w:cs="Arial"/>
          <w:rPrChange w:id="420" w:author="Harry Shamoon" w:date="2015-03-05T19:28:00Z">
            <w:rPr/>
          </w:rPrChange>
        </w:rPr>
        <w:t>of</w:t>
      </w:r>
      <w:r w:rsidRPr="006C66CA">
        <w:rPr>
          <w:rFonts w:cs="Arial"/>
          <w:spacing w:val="-23"/>
          <w:rPrChange w:id="421" w:author="Harry Shamoon" w:date="2015-03-05T19:28:00Z">
            <w:rPr>
              <w:spacing w:val="-23"/>
            </w:rPr>
          </w:rPrChange>
        </w:rPr>
        <w:t xml:space="preserve"> </w:t>
      </w:r>
      <w:r w:rsidRPr="006C66CA">
        <w:rPr>
          <w:rFonts w:cs="Arial"/>
          <w:rPrChange w:id="422" w:author="Harry Shamoon" w:date="2015-03-05T19:28:00Z">
            <w:rPr/>
          </w:rPrChange>
        </w:rPr>
        <w:t>poor</w:t>
      </w:r>
      <w:r w:rsidRPr="006C66CA">
        <w:rPr>
          <w:rFonts w:cs="Arial"/>
          <w:spacing w:val="-23"/>
          <w:rPrChange w:id="423" w:author="Harry Shamoon" w:date="2015-03-05T19:28:00Z">
            <w:rPr>
              <w:spacing w:val="-23"/>
            </w:rPr>
          </w:rPrChange>
        </w:rPr>
        <w:t xml:space="preserve"> </w:t>
      </w:r>
      <w:r w:rsidRPr="006C66CA">
        <w:rPr>
          <w:rFonts w:cs="Arial"/>
          <w:rPrChange w:id="424" w:author="Harry Shamoon" w:date="2015-03-05T19:28:00Z">
            <w:rPr/>
          </w:rPrChange>
        </w:rPr>
        <w:t>provider</w:t>
      </w:r>
      <w:r w:rsidRPr="006C66CA">
        <w:rPr>
          <w:rFonts w:cs="Arial"/>
          <w:spacing w:val="-23"/>
          <w:rPrChange w:id="425" w:author="Harry Shamoon" w:date="2015-03-05T19:28:00Z">
            <w:rPr>
              <w:spacing w:val="-23"/>
            </w:rPr>
          </w:rPrChange>
        </w:rPr>
        <w:t xml:space="preserve"> </w:t>
      </w:r>
      <w:r w:rsidRPr="006C66CA">
        <w:rPr>
          <w:rFonts w:cs="Arial"/>
          <w:rPrChange w:id="426" w:author="Harry Shamoon" w:date="2015-03-05T19:28:00Z">
            <w:rPr/>
          </w:rPrChange>
        </w:rPr>
        <w:t>compliance</w:t>
      </w:r>
      <w:r w:rsidRPr="006C66CA">
        <w:rPr>
          <w:rFonts w:cs="Arial"/>
          <w:spacing w:val="-23"/>
          <w:rPrChange w:id="427" w:author="Harry Shamoon" w:date="2015-03-05T19:28:00Z">
            <w:rPr>
              <w:spacing w:val="-23"/>
            </w:rPr>
          </w:rPrChange>
        </w:rPr>
        <w:t xml:space="preserve"> </w:t>
      </w:r>
      <w:r w:rsidRPr="006C66CA">
        <w:rPr>
          <w:rFonts w:cs="Arial"/>
          <w:rPrChange w:id="428" w:author="Harry Shamoon" w:date="2015-03-05T19:28:00Z">
            <w:rPr/>
          </w:rPrChange>
        </w:rPr>
        <w:t>in</w:t>
      </w:r>
      <w:r w:rsidRPr="006C66CA">
        <w:rPr>
          <w:rFonts w:cs="Arial"/>
          <w:spacing w:val="-23"/>
          <w:rPrChange w:id="429" w:author="Harry Shamoon" w:date="2015-03-05T19:28:00Z">
            <w:rPr>
              <w:spacing w:val="-23"/>
            </w:rPr>
          </w:rPrChange>
        </w:rPr>
        <w:t xml:space="preserve"> </w:t>
      </w:r>
      <w:proofErr w:type="spellStart"/>
      <w:r w:rsidRPr="006C66CA">
        <w:rPr>
          <w:rFonts w:cs="Arial"/>
          <w:rPrChange w:id="430" w:author="Harry Shamoon" w:date="2015-03-05T19:28:00Z">
            <w:rPr/>
          </w:rPrChange>
        </w:rPr>
        <w:t>PROOFCheck</w:t>
      </w:r>
      <w:proofErr w:type="spellEnd"/>
      <w:r w:rsidRPr="006C66CA">
        <w:rPr>
          <w:rFonts w:cs="Arial"/>
          <w:rPrChange w:id="431" w:author="Harry Shamoon" w:date="2015-03-05T19:28:00Z">
            <w:rPr/>
          </w:rPrChange>
        </w:rPr>
        <w:t>,</w:t>
      </w:r>
      <w:r w:rsidRPr="006C66CA">
        <w:rPr>
          <w:rFonts w:cs="Arial"/>
          <w:w w:val="99"/>
          <w:rPrChange w:id="432" w:author="Harry Shamoon" w:date="2015-03-05T19:28:00Z">
            <w:rPr>
              <w:w w:val="99"/>
            </w:rPr>
          </w:rPrChange>
        </w:rPr>
        <w:t xml:space="preserve"> </w:t>
      </w:r>
      <w:r w:rsidRPr="006C66CA">
        <w:rPr>
          <w:rFonts w:cs="Arial"/>
          <w:spacing w:val="-4"/>
          <w:rPrChange w:id="433" w:author="Harry Shamoon" w:date="2015-03-05T19:28:00Z">
            <w:rPr>
              <w:spacing w:val="-4"/>
            </w:rPr>
          </w:rPrChange>
        </w:rPr>
        <w:t>Dr.</w:t>
      </w:r>
      <w:r w:rsidRPr="006C66CA">
        <w:rPr>
          <w:rFonts w:cs="Arial"/>
          <w:rPrChange w:id="434" w:author="Harry Shamoon" w:date="2015-03-05T19:28:00Z">
            <w:rPr/>
          </w:rPrChange>
        </w:rPr>
        <w:t xml:space="preserve"> Gong’s</w:t>
      </w:r>
      <w:r w:rsidRPr="006C66CA">
        <w:rPr>
          <w:rFonts w:cs="Arial"/>
          <w:spacing w:val="-15"/>
          <w:rPrChange w:id="435" w:author="Harry Shamoon" w:date="2015-03-05T19:28:00Z">
            <w:rPr>
              <w:spacing w:val="-15"/>
            </w:rPr>
          </w:rPrChange>
        </w:rPr>
        <w:t xml:space="preserve"> </w:t>
      </w:r>
      <w:r w:rsidRPr="006C66CA">
        <w:rPr>
          <w:rFonts w:cs="Arial"/>
          <w:rPrChange w:id="436" w:author="Harry Shamoon" w:date="2015-03-05T19:28:00Z">
            <w:rPr/>
          </w:rPrChange>
        </w:rPr>
        <w:t>pragmatic</w:t>
      </w:r>
      <w:r w:rsidRPr="006C66CA">
        <w:rPr>
          <w:rFonts w:cs="Arial"/>
          <w:spacing w:val="-15"/>
          <w:rPrChange w:id="437" w:author="Harry Shamoon" w:date="2015-03-05T19:28:00Z">
            <w:rPr>
              <w:spacing w:val="-15"/>
            </w:rPr>
          </w:rPrChange>
        </w:rPr>
        <w:t xml:space="preserve"> </w:t>
      </w:r>
      <w:r w:rsidRPr="006C66CA">
        <w:rPr>
          <w:rFonts w:cs="Arial"/>
          <w:rPrChange w:id="438" w:author="Harry Shamoon" w:date="2015-03-05T19:28:00Z">
            <w:rPr/>
          </w:rPrChange>
        </w:rPr>
        <w:t>trial,</w:t>
      </w:r>
      <w:r w:rsidRPr="006C66CA">
        <w:rPr>
          <w:rFonts w:cs="Arial"/>
          <w:spacing w:val="-14"/>
          <w:rPrChange w:id="439" w:author="Harry Shamoon" w:date="2015-03-05T19:28:00Z">
            <w:rPr>
              <w:spacing w:val="-14"/>
            </w:rPr>
          </w:rPrChange>
        </w:rPr>
        <w:t xml:space="preserve"> </w:t>
      </w:r>
      <w:r w:rsidRPr="006C66CA">
        <w:rPr>
          <w:rFonts w:cs="Arial"/>
          <w:rPrChange w:id="440" w:author="Harry Shamoon" w:date="2015-03-05T19:28:00Z">
            <w:rPr/>
          </w:rPrChange>
        </w:rPr>
        <w:t>to</w:t>
      </w:r>
      <w:r w:rsidRPr="006C66CA">
        <w:rPr>
          <w:rFonts w:cs="Arial"/>
          <w:spacing w:val="-15"/>
          <w:rPrChange w:id="441" w:author="Harry Shamoon" w:date="2015-03-05T19:28:00Z">
            <w:rPr>
              <w:spacing w:val="-15"/>
            </w:rPr>
          </w:rPrChange>
        </w:rPr>
        <w:t xml:space="preserve"> </w:t>
      </w:r>
      <w:r w:rsidRPr="006C66CA">
        <w:rPr>
          <w:rFonts w:cs="Arial"/>
          <w:rPrChange w:id="442" w:author="Harry Shamoon" w:date="2015-03-05T19:28:00Z">
            <w:rPr/>
          </w:rPrChange>
        </w:rPr>
        <w:t>inform</w:t>
      </w:r>
      <w:r w:rsidRPr="006C66CA">
        <w:rPr>
          <w:rFonts w:cs="Arial"/>
          <w:spacing w:val="-15"/>
          <w:rPrChange w:id="443" w:author="Harry Shamoon" w:date="2015-03-05T19:28:00Z">
            <w:rPr>
              <w:spacing w:val="-15"/>
            </w:rPr>
          </w:rPrChange>
        </w:rPr>
        <w:t xml:space="preserve"> </w:t>
      </w:r>
      <w:r w:rsidRPr="006C66CA">
        <w:rPr>
          <w:rFonts w:cs="Arial"/>
          <w:rPrChange w:id="444" w:author="Harry Shamoon" w:date="2015-03-05T19:28:00Z">
            <w:rPr/>
          </w:rPrChange>
        </w:rPr>
        <w:t>the</w:t>
      </w:r>
      <w:r w:rsidRPr="006C66CA">
        <w:rPr>
          <w:rFonts w:cs="Arial"/>
          <w:spacing w:val="-15"/>
          <w:rPrChange w:id="445" w:author="Harry Shamoon" w:date="2015-03-05T19:28:00Z">
            <w:rPr>
              <w:spacing w:val="-15"/>
            </w:rPr>
          </w:rPrChange>
        </w:rPr>
        <w:t xml:space="preserve"> </w:t>
      </w:r>
      <w:r w:rsidRPr="006C66CA">
        <w:rPr>
          <w:rFonts w:cs="Arial"/>
          <w:rPrChange w:id="446" w:author="Harry Shamoon" w:date="2015-03-05T19:28:00Z">
            <w:rPr/>
          </w:rPrChange>
        </w:rPr>
        <w:t>ongoing</w:t>
      </w:r>
      <w:r w:rsidRPr="006C66CA">
        <w:rPr>
          <w:rFonts w:cs="Arial"/>
          <w:spacing w:val="-15"/>
          <w:rPrChange w:id="447" w:author="Harry Shamoon" w:date="2015-03-05T19:28:00Z">
            <w:rPr>
              <w:spacing w:val="-15"/>
            </w:rPr>
          </w:rPrChange>
        </w:rPr>
        <w:t xml:space="preserve"> </w:t>
      </w:r>
      <w:proofErr w:type="spellStart"/>
      <w:r w:rsidRPr="006C66CA">
        <w:rPr>
          <w:rFonts w:cs="Arial"/>
          <w:rPrChange w:id="448" w:author="Harry Shamoon" w:date="2015-03-05T19:28:00Z">
            <w:rPr/>
          </w:rPrChange>
        </w:rPr>
        <w:t>PROOFCheck</w:t>
      </w:r>
      <w:proofErr w:type="spellEnd"/>
      <w:r w:rsidRPr="006C66CA">
        <w:rPr>
          <w:rFonts w:cs="Arial"/>
          <w:spacing w:val="-15"/>
          <w:rPrChange w:id="449" w:author="Harry Shamoon" w:date="2015-03-05T19:28:00Z">
            <w:rPr>
              <w:spacing w:val="-15"/>
            </w:rPr>
          </w:rPrChange>
        </w:rPr>
        <w:t xml:space="preserve"> </w:t>
      </w:r>
      <w:r w:rsidRPr="006C66CA">
        <w:rPr>
          <w:rFonts w:cs="Arial"/>
          <w:rPrChange w:id="450" w:author="Harry Shamoon" w:date="2015-03-05T19:28:00Z">
            <w:rPr/>
          </w:rPrChange>
        </w:rPr>
        <w:t>trial</w:t>
      </w:r>
      <w:r w:rsidRPr="006C66CA">
        <w:rPr>
          <w:rFonts w:cs="Arial"/>
          <w:spacing w:val="-15"/>
          <w:rPrChange w:id="451" w:author="Harry Shamoon" w:date="2015-03-05T19:28:00Z">
            <w:rPr>
              <w:spacing w:val="-15"/>
            </w:rPr>
          </w:rPrChange>
        </w:rPr>
        <w:t xml:space="preserve"> </w:t>
      </w:r>
      <w:r w:rsidRPr="006C66CA">
        <w:rPr>
          <w:rFonts w:cs="Arial"/>
          <w:rPrChange w:id="452" w:author="Harry Shamoon" w:date="2015-03-05T19:28:00Z">
            <w:rPr/>
          </w:rPrChange>
        </w:rPr>
        <w:t>implementation,</w:t>
      </w:r>
      <w:r w:rsidRPr="006C66CA">
        <w:rPr>
          <w:rFonts w:cs="Arial"/>
          <w:spacing w:val="-14"/>
          <w:rPrChange w:id="453" w:author="Harry Shamoon" w:date="2015-03-05T19:28:00Z">
            <w:rPr>
              <w:spacing w:val="-14"/>
            </w:rPr>
          </w:rPrChange>
        </w:rPr>
        <w:t xml:space="preserve"> </w:t>
      </w:r>
      <w:r w:rsidRPr="006C66CA">
        <w:rPr>
          <w:rFonts w:cs="Arial"/>
          <w:rPrChange w:id="454" w:author="Harry Shamoon" w:date="2015-03-05T19:28:00Z">
            <w:rPr/>
          </w:rPrChange>
        </w:rPr>
        <w:t>refocus</w:t>
      </w:r>
      <w:r w:rsidRPr="006C66CA">
        <w:rPr>
          <w:rFonts w:cs="Arial"/>
          <w:spacing w:val="-15"/>
          <w:rPrChange w:id="455" w:author="Harry Shamoon" w:date="2015-03-05T19:28:00Z">
            <w:rPr>
              <w:spacing w:val="-15"/>
            </w:rPr>
          </w:rPrChange>
        </w:rPr>
        <w:t xml:space="preserve"> </w:t>
      </w:r>
      <w:r w:rsidRPr="006C66CA">
        <w:rPr>
          <w:rFonts w:cs="Arial"/>
          <w:rPrChange w:id="456" w:author="Harry Shamoon" w:date="2015-03-05T19:28:00Z">
            <w:rPr/>
          </w:rPrChange>
        </w:rPr>
        <w:t>our</w:t>
      </w:r>
      <w:r w:rsidRPr="006C66CA">
        <w:rPr>
          <w:rFonts w:cs="Arial"/>
          <w:spacing w:val="-15"/>
          <w:rPrChange w:id="457" w:author="Harry Shamoon" w:date="2015-03-05T19:28:00Z">
            <w:rPr>
              <w:spacing w:val="-15"/>
            </w:rPr>
          </w:rPrChange>
        </w:rPr>
        <w:t xml:space="preserve"> </w:t>
      </w:r>
      <w:r w:rsidRPr="006C66CA">
        <w:rPr>
          <w:rFonts w:cs="Arial"/>
          <w:rPrChange w:id="458" w:author="Harry Shamoon" w:date="2015-03-05T19:28:00Z">
            <w:rPr/>
          </w:rPrChange>
        </w:rPr>
        <w:t>retraining</w:t>
      </w:r>
      <w:r w:rsidRPr="006C66CA">
        <w:rPr>
          <w:rFonts w:cs="Arial"/>
          <w:spacing w:val="-15"/>
          <w:rPrChange w:id="459" w:author="Harry Shamoon" w:date="2015-03-05T19:28:00Z">
            <w:rPr>
              <w:spacing w:val="-15"/>
            </w:rPr>
          </w:rPrChange>
        </w:rPr>
        <w:t xml:space="preserve"> </w:t>
      </w:r>
      <w:r w:rsidRPr="006C66CA">
        <w:rPr>
          <w:rFonts w:cs="Arial"/>
          <w:rPrChange w:id="460" w:author="Harry Shamoon" w:date="2015-03-05T19:28:00Z">
            <w:rPr/>
          </w:rPrChange>
        </w:rPr>
        <w:t>efforts</w:t>
      </w:r>
      <w:r w:rsidRPr="006C66CA">
        <w:rPr>
          <w:rFonts w:cs="Arial"/>
          <w:w w:val="99"/>
          <w:rPrChange w:id="461" w:author="Harry Shamoon" w:date="2015-03-05T19:28:00Z">
            <w:rPr>
              <w:w w:val="99"/>
            </w:rPr>
          </w:rPrChange>
        </w:rPr>
        <w:t xml:space="preserve"> </w:t>
      </w:r>
      <w:r w:rsidRPr="006C66CA">
        <w:rPr>
          <w:rFonts w:cs="Arial"/>
          <w:rPrChange w:id="462" w:author="Harry Shamoon" w:date="2015-03-05T19:28:00Z">
            <w:rPr/>
          </w:rPrChange>
        </w:rPr>
        <w:t>and</w:t>
      </w:r>
      <w:r w:rsidRPr="006C66CA">
        <w:rPr>
          <w:rFonts w:cs="Arial"/>
          <w:spacing w:val="-9"/>
          <w:rPrChange w:id="463" w:author="Harry Shamoon" w:date="2015-03-05T19:28:00Z">
            <w:rPr>
              <w:spacing w:val="-9"/>
            </w:rPr>
          </w:rPrChange>
        </w:rPr>
        <w:t xml:space="preserve"> </w:t>
      </w:r>
      <w:r w:rsidRPr="006C66CA">
        <w:rPr>
          <w:rFonts w:cs="Arial"/>
          <w:rPrChange w:id="464" w:author="Harry Shamoon" w:date="2015-03-05T19:28:00Z">
            <w:rPr/>
          </w:rPrChange>
        </w:rPr>
        <w:t>to</w:t>
      </w:r>
      <w:r w:rsidRPr="006C66CA">
        <w:rPr>
          <w:rFonts w:cs="Arial"/>
          <w:spacing w:val="-9"/>
          <w:rPrChange w:id="465" w:author="Harry Shamoon" w:date="2015-03-05T19:28:00Z">
            <w:rPr>
              <w:spacing w:val="-9"/>
            </w:rPr>
          </w:rPrChange>
        </w:rPr>
        <w:t xml:space="preserve"> </w:t>
      </w:r>
      <w:r w:rsidRPr="006C66CA">
        <w:rPr>
          <w:rFonts w:cs="Arial"/>
          <w:rPrChange w:id="466" w:author="Harry Shamoon" w:date="2015-03-05T19:28:00Z">
            <w:rPr/>
          </w:rPrChange>
        </w:rPr>
        <w:t>explore</w:t>
      </w:r>
      <w:r w:rsidRPr="006C66CA">
        <w:rPr>
          <w:rFonts w:cs="Arial"/>
          <w:spacing w:val="-9"/>
          <w:rPrChange w:id="467" w:author="Harry Shamoon" w:date="2015-03-05T19:28:00Z">
            <w:rPr>
              <w:spacing w:val="-9"/>
            </w:rPr>
          </w:rPrChange>
        </w:rPr>
        <w:t xml:space="preserve"> </w:t>
      </w:r>
      <w:r w:rsidRPr="006C66CA">
        <w:rPr>
          <w:rFonts w:cs="Arial"/>
          <w:rPrChange w:id="468" w:author="Harry Shamoon" w:date="2015-03-05T19:28:00Z">
            <w:rPr/>
          </w:rPrChange>
        </w:rPr>
        <w:t>the</w:t>
      </w:r>
      <w:r w:rsidRPr="006C66CA">
        <w:rPr>
          <w:rFonts w:cs="Arial"/>
          <w:spacing w:val="-9"/>
          <w:rPrChange w:id="469" w:author="Harry Shamoon" w:date="2015-03-05T19:28:00Z">
            <w:rPr>
              <w:spacing w:val="-9"/>
            </w:rPr>
          </w:rPrChange>
        </w:rPr>
        <w:t xml:space="preserve"> </w:t>
      </w:r>
      <w:r w:rsidRPr="006C66CA">
        <w:rPr>
          <w:rFonts w:cs="Arial"/>
          <w:rPrChange w:id="470" w:author="Harry Shamoon" w:date="2015-03-05T19:28:00Z">
            <w:rPr/>
          </w:rPrChange>
        </w:rPr>
        <w:t>individualization</w:t>
      </w:r>
      <w:r w:rsidRPr="006C66CA">
        <w:rPr>
          <w:rFonts w:cs="Arial"/>
          <w:spacing w:val="-9"/>
          <w:rPrChange w:id="471" w:author="Harry Shamoon" w:date="2015-03-05T19:28:00Z">
            <w:rPr>
              <w:spacing w:val="-9"/>
            </w:rPr>
          </w:rPrChange>
        </w:rPr>
        <w:t xml:space="preserve"> </w:t>
      </w:r>
      <w:r w:rsidRPr="006C66CA">
        <w:rPr>
          <w:rFonts w:cs="Arial"/>
          <w:rPrChange w:id="472" w:author="Harry Shamoon" w:date="2015-03-05T19:28:00Z">
            <w:rPr/>
          </w:rPrChange>
        </w:rPr>
        <w:t>of</w:t>
      </w:r>
      <w:r w:rsidRPr="006C66CA">
        <w:rPr>
          <w:rFonts w:cs="Arial"/>
          <w:spacing w:val="-9"/>
          <w:rPrChange w:id="473" w:author="Harry Shamoon" w:date="2015-03-05T19:28:00Z">
            <w:rPr>
              <w:spacing w:val="-9"/>
            </w:rPr>
          </w:rPrChange>
        </w:rPr>
        <w:t xml:space="preserve"> </w:t>
      </w:r>
      <w:r w:rsidRPr="006C66CA">
        <w:rPr>
          <w:rFonts w:cs="Arial"/>
          <w:spacing w:val="-3"/>
          <w:rPrChange w:id="474" w:author="Harry Shamoon" w:date="2015-03-05T19:28:00Z">
            <w:rPr>
              <w:spacing w:val="-3"/>
            </w:rPr>
          </w:rPrChange>
        </w:rPr>
        <w:t>preventive</w:t>
      </w:r>
      <w:r w:rsidRPr="006C66CA">
        <w:rPr>
          <w:rFonts w:cs="Arial"/>
          <w:spacing w:val="-9"/>
          <w:rPrChange w:id="475" w:author="Harry Shamoon" w:date="2015-03-05T19:28:00Z">
            <w:rPr>
              <w:spacing w:val="-9"/>
            </w:rPr>
          </w:rPrChange>
        </w:rPr>
        <w:t xml:space="preserve"> </w:t>
      </w:r>
      <w:r w:rsidRPr="006C66CA">
        <w:rPr>
          <w:rFonts w:cs="Arial"/>
          <w:rPrChange w:id="476" w:author="Harry Shamoon" w:date="2015-03-05T19:28:00Z">
            <w:rPr/>
          </w:rPrChange>
        </w:rPr>
        <w:t>interventions</w:t>
      </w:r>
      <w:r w:rsidRPr="006C66CA">
        <w:rPr>
          <w:rFonts w:cs="Arial"/>
          <w:spacing w:val="-9"/>
          <w:rPrChange w:id="477" w:author="Harry Shamoon" w:date="2015-03-05T19:28:00Z">
            <w:rPr>
              <w:spacing w:val="-9"/>
            </w:rPr>
          </w:rPrChange>
        </w:rPr>
        <w:t xml:space="preserve"> </w:t>
      </w:r>
      <w:r w:rsidRPr="006C66CA">
        <w:rPr>
          <w:rFonts w:cs="Arial"/>
          <w:rPrChange w:id="478" w:author="Harry Shamoon" w:date="2015-03-05T19:28:00Z">
            <w:rPr/>
          </w:rPrChange>
        </w:rPr>
        <w:t>using</w:t>
      </w:r>
      <w:r w:rsidRPr="006C66CA">
        <w:rPr>
          <w:rFonts w:cs="Arial"/>
          <w:spacing w:val="-9"/>
          <w:rPrChange w:id="479" w:author="Harry Shamoon" w:date="2015-03-05T19:28:00Z">
            <w:rPr>
              <w:spacing w:val="-9"/>
            </w:rPr>
          </w:rPrChange>
        </w:rPr>
        <w:t xml:space="preserve"> </w:t>
      </w:r>
      <w:r w:rsidRPr="006C66CA">
        <w:rPr>
          <w:rFonts w:cs="Arial"/>
          <w:rPrChange w:id="480" w:author="Harry Shamoon" w:date="2015-03-05T19:28:00Z">
            <w:rPr/>
          </w:rPrChange>
        </w:rPr>
        <w:t>EMR-context.</w:t>
      </w:r>
    </w:p>
    <w:p w14:paraId="477B0B02" w14:textId="77777777" w:rsidR="006A7004" w:rsidRPr="006A7004" w:rsidRDefault="006A7004" w:rsidP="006A7004">
      <w:pPr>
        <w:jc w:val="both"/>
        <w:rPr>
          <w:rFonts w:ascii="Arial" w:hAnsi="Arial" w:cs="Arial"/>
          <w:rPrChange w:id="481" w:author="Harry Shamoon" w:date="2015-03-05T19:28:00Z">
            <w:rPr/>
          </w:rPrChange>
        </w:rPr>
        <w:sectPr w:rsidR="006A7004" w:rsidRPr="006A7004">
          <w:type w:val="continuous"/>
          <w:pgSz w:w="12240" w:h="15840"/>
          <w:pgMar w:top="620" w:right="600" w:bottom="280" w:left="600" w:header="720" w:footer="720" w:gutter="0"/>
          <w:cols w:space="720"/>
        </w:sectPr>
        <w:pPrChange w:id="482" w:author="Harry Shamoon" w:date="2015-03-05T19:42:00Z">
          <w:pPr>
            <w:spacing w:line="268" w:lineRule="auto"/>
            <w:jc w:val="both"/>
          </w:pPr>
        </w:pPrChange>
      </w:pPr>
    </w:p>
    <w:p w14:paraId="56622EDB" w14:textId="77777777" w:rsidR="00F731E7" w:rsidRPr="006C66CA" w:rsidRDefault="00082CF3">
      <w:pPr>
        <w:pStyle w:val="Heading1"/>
        <w:jc w:val="both"/>
        <w:rPr>
          <w:rFonts w:cs="Arial"/>
          <w:b w:val="0"/>
          <w:bCs w:val="0"/>
          <w:sz w:val="22"/>
          <w:szCs w:val="22"/>
          <w:rPrChange w:id="483" w:author="Harry Shamoon" w:date="2015-03-05T19:28:00Z">
            <w:rPr>
              <w:b w:val="0"/>
              <w:bCs w:val="0"/>
            </w:rPr>
          </w:rPrChange>
        </w:rPr>
        <w:pPrChange w:id="484" w:author="Harry Shamoon" w:date="2015-03-05T19:42:00Z">
          <w:pPr>
            <w:pStyle w:val="Heading1"/>
          </w:pPr>
        </w:pPrChange>
      </w:pPr>
      <w:r w:rsidRPr="006C66CA">
        <w:rPr>
          <w:rFonts w:cs="Arial"/>
          <w:sz w:val="22"/>
          <w:szCs w:val="22"/>
          <w:rPrChange w:id="485" w:author="Harry Shamoon" w:date="2015-03-05T19:28:00Z">
            <w:rPr>
              <w:rFonts w:cs="Arial"/>
            </w:rPr>
          </w:rPrChange>
        </w:rPr>
        <w:lastRenderedPageBreak/>
        <w:t>Research</w:t>
      </w:r>
      <w:r w:rsidRPr="006C66CA">
        <w:rPr>
          <w:rFonts w:cs="Arial"/>
          <w:spacing w:val="7"/>
          <w:sz w:val="22"/>
          <w:szCs w:val="22"/>
          <w:rPrChange w:id="486" w:author="Harry Shamoon" w:date="2015-03-05T19:28:00Z">
            <w:rPr>
              <w:spacing w:val="7"/>
            </w:rPr>
          </w:rPrChange>
        </w:rPr>
        <w:t xml:space="preserve"> </w:t>
      </w:r>
      <w:r w:rsidRPr="006C66CA">
        <w:rPr>
          <w:rFonts w:cs="Arial"/>
          <w:sz w:val="22"/>
          <w:szCs w:val="22"/>
          <w:rPrChange w:id="487" w:author="Harry Shamoon" w:date="2015-03-05T19:28:00Z">
            <w:rPr/>
          </w:rPrChange>
        </w:rPr>
        <w:t>Plan</w:t>
      </w:r>
    </w:p>
    <w:p w14:paraId="0FAC6D51" w14:textId="77777777" w:rsidR="00F731E7" w:rsidRPr="006C66CA" w:rsidRDefault="00F731E7">
      <w:pPr>
        <w:spacing w:before="1"/>
        <w:jc w:val="both"/>
        <w:rPr>
          <w:rFonts w:ascii="Arial" w:eastAsia="Arial" w:hAnsi="Arial" w:cs="Arial"/>
          <w:b/>
          <w:bCs/>
          <w:rPrChange w:id="488" w:author="Harry Shamoon" w:date="2015-03-05T19:28:00Z">
            <w:rPr>
              <w:rFonts w:ascii="Arial" w:eastAsia="Arial" w:hAnsi="Arial" w:cs="Arial"/>
              <w:b/>
              <w:bCs/>
              <w:sz w:val="32"/>
              <w:szCs w:val="32"/>
            </w:rPr>
          </w:rPrChange>
        </w:rPr>
        <w:pPrChange w:id="489" w:author="Harry Shamoon" w:date="2015-03-05T19:42:00Z">
          <w:pPr>
            <w:spacing w:before="1"/>
          </w:pPr>
        </w:pPrChange>
      </w:pPr>
    </w:p>
    <w:p w14:paraId="64EA6329" w14:textId="77777777" w:rsidR="00F731E7" w:rsidRPr="006C66CA" w:rsidRDefault="00082CF3">
      <w:pPr>
        <w:pStyle w:val="Heading2"/>
        <w:numPr>
          <w:ilvl w:val="0"/>
          <w:numId w:val="1"/>
        </w:numPr>
        <w:tabs>
          <w:tab w:val="left" w:pos="467"/>
        </w:tabs>
        <w:spacing w:before="0"/>
        <w:ind w:hanging="366"/>
        <w:jc w:val="both"/>
        <w:rPr>
          <w:rFonts w:cs="Arial"/>
          <w:b w:val="0"/>
          <w:bCs w:val="0"/>
          <w:sz w:val="22"/>
          <w:szCs w:val="22"/>
          <w:rPrChange w:id="490" w:author="Harry Shamoon" w:date="2015-03-05T19:28:00Z">
            <w:rPr>
              <w:b w:val="0"/>
              <w:bCs w:val="0"/>
            </w:rPr>
          </w:rPrChange>
        </w:rPr>
        <w:pPrChange w:id="491" w:author="Harry Shamoon" w:date="2015-03-05T19:42:00Z">
          <w:pPr>
            <w:pStyle w:val="Heading2"/>
            <w:numPr>
              <w:numId w:val="1"/>
            </w:numPr>
            <w:tabs>
              <w:tab w:val="left" w:pos="467"/>
            </w:tabs>
            <w:spacing w:before="0"/>
            <w:ind w:left="466" w:hanging="367"/>
          </w:pPr>
        </w:pPrChange>
      </w:pPr>
      <w:r w:rsidRPr="006C66CA">
        <w:rPr>
          <w:rFonts w:cs="Arial"/>
          <w:sz w:val="22"/>
          <w:szCs w:val="22"/>
          <w:rPrChange w:id="492" w:author="Harry Shamoon" w:date="2015-03-05T19:28:00Z">
            <w:rPr/>
          </w:rPrChange>
        </w:rPr>
        <w:t>Significance</w:t>
      </w:r>
    </w:p>
    <w:p w14:paraId="0EEB1894" w14:textId="77777777" w:rsidR="00F731E7" w:rsidRPr="006C66CA" w:rsidRDefault="00082CF3">
      <w:pPr>
        <w:pStyle w:val="Heading3"/>
        <w:spacing w:before="147"/>
        <w:ind w:left="100"/>
        <w:jc w:val="both"/>
        <w:rPr>
          <w:rFonts w:cs="Arial"/>
          <w:b w:val="0"/>
          <w:bCs w:val="0"/>
          <w:sz w:val="22"/>
          <w:szCs w:val="22"/>
          <w:rPrChange w:id="493" w:author="Harry Shamoon" w:date="2015-03-05T19:28:00Z">
            <w:rPr>
              <w:b w:val="0"/>
              <w:bCs w:val="0"/>
            </w:rPr>
          </w:rPrChange>
        </w:rPr>
        <w:pPrChange w:id="494" w:author="Harry Shamoon" w:date="2015-03-05T19:42:00Z">
          <w:pPr>
            <w:pStyle w:val="Heading3"/>
            <w:spacing w:before="147"/>
            <w:ind w:left="100"/>
          </w:pPr>
        </w:pPrChange>
      </w:pPr>
      <w:r w:rsidRPr="006C66CA">
        <w:rPr>
          <w:rFonts w:cs="Arial"/>
          <w:sz w:val="22"/>
          <w:szCs w:val="22"/>
          <w:rPrChange w:id="495" w:author="Harry Shamoon" w:date="2015-03-05T19:28:00Z">
            <w:rPr/>
          </w:rPrChange>
        </w:rPr>
        <w:t>Respiratory failure in hospitalized patients can be predicted and should be</w:t>
      </w:r>
      <w:r w:rsidRPr="006C66CA">
        <w:rPr>
          <w:rFonts w:cs="Arial"/>
          <w:spacing w:val="-45"/>
          <w:sz w:val="22"/>
          <w:szCs w:val="22"/>
          <w:rPrChange w:id="496" w:author="Harry Shamoon" w:date="2015-03-05T19:28:00Z">
            <w:rPr>
              <w:spacing w:val="-45"/>
            </w:rPr>
          </w:rPrChange>
        </w:rPr>
        <w:t xml:space="preserve"> </w:t>
      </w:r>
      <w:r w:rsidRPr="006C66CA">
        <w:rPr>
          <w:rFonts w:cs="Arial"/>
          <w:sz w:val="22"/>
          <w:szCs w:val="22"/>
          <w:rPrChange w:id="497" w:author="Harry Shamoon" w:date="2015-03-05T19:28:00Z">
            <w:rPr/>
          </w:rPrChange>
        </w:rPr>
        <w:t>prevented.</w:t>
      </w:r>
    </w:p>
    <w:p w14:paraId="6C1AA2D4" w14:textId="77777777" w:rsidR="00F731E7" w:rsidRPr="006C66CA" w:rsidRDefault="006C66CA">
      <w:pPr>
        <w:pStyle w:val="BodyText"/>
        <w:spacing w:before="121"/>
        <w:ind w:left="100" w:right="4215"/>
        <w:jc w:val="both"/>
        <w:rPr>
          <w:rFonts w:cs="Arial"/>
          <w:rPrChange w:id="498" w:author="Harry Shamoon" w:date="2015-03-05T19:28:00Z">
            <w:rPr/>
          </w:rPrChange>
        </w:rPr>
        <w:pPrChange w:id="499" w:author="Harry Shamoon" w:date="2015-03-05T19:42:00Z">
          <w:pPr>
            <w:pStyle w:val="BodyText"/>
            <w:spacing w:before="121" w:line="268" w:lineRule="auto"/>
            <w:ind w:left="100" w:right="4215"/>
            <w:jc w:val="right"/>
          </w:pPr>
        </w:pPrChange>
      </w:pPr>
      <w:r>
        <w:rPr>
          <w:rFonts w:cs="Arial"/>
          <w:noProof/>
        </w:rPr>
        <w:drawing>
          <wp:anchor distT="0" distB="0" distL="114300" distR="114300" simplePos="0" relativeHeight="251655168" behindDoc="0" locked="0" layoutInCell="1" allowOverlap="1" wp14:anchorId="7329A587" wp14:editId="1FC02D12">
            <wp:simplePos x="0" y="0"/>
            <wp:positionH relativeFrom="page">
              <wp:posOffset>4878070</wp:posOffset>
            </wp:positionH>
            <wp:positionV relativeFrom="paragraph">
              <wp:posOffset>257810</wp:posOffset>
            </wp:positionV>
            <wp:extent cx="2397760" cy="1740535"/>
            <wp:effectExtent l="0" t="0" r="0" b="120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7760"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CF3" w:rsidRPr="006C66CA">
        <w:rPr>
          <w:rFonts w:cs="Arial"/>
        </w:rPr>
        <w:t>Acute respiratory failure (ARF) requiring mechanical ventilation</w:t>
      </w:r>
      <w:r w:rsidR="00082CF3" w:rsidRPr="00C91597">
        <w:rPr>
          <w:rFonts w:cs="Arial"/>
          <w:spacing w:val="-2"/>
        </w:rPr>
        <w:t xml:space="preserve"> </w:t>
      </w:r>
      <w:r w:rsidR="00082CF3" w:rsidRPr="00C91597">
        <w:rPr>
          <w:rFonts w:cs="Arial"/>
        </w:rPr>
        <w:t>is</w:t>
      </w:r>
      <w:r w:rsidR="00082CF3" w:rsidRPr="00082CF3">
        <w:rPr>
          <w:rFonts w:cs="Arial"/>
          <w:w w:val="99"/>
        </w:rPr>
        <w:t xml:space="preserve"> </w:t>
      </w:r>
      <w:r w:rsidR="00082CF3" w:rsidRPr="00F97E28">
        <w:rPr>
          <w:rFonts w:cs="Arial"/>
        </w:rPr>
        <w:t>common in hospitalized patients, consuming a</w:t>
      </w:r>
      <w:r w:rsidR="00082CF3" w:rsidRPr="00F97E28">
        <w:rPr>
          <w:rFonts w:cs="Arial"/>
          <w:spacing w:val="9"/>
        </w:rPr>
        <w:t xml:space="preserve"> </w:t>
      </w:r>
      <w:r w:rsidR="00082CF3" w:rsidRPr="00F97E28">
        <w:rPr>
          <w:rFonts w:cs="Arial"/>
        </w:rPr>
        <w:t>disproportionate</w:t>
      </w:r>
      <w:r w:rsidR="00082CF3" w:rsidRPr="00030584">
        <w:rPr>
          <w:rFonts w:cs="Arial"/>
          <w:w w:val="99"/>
        </w:rPr>
        <w:t xml:space="preserve"> </w:t>
      </w:r>
      <w:r w:rsidR="00082CF3" w:rsidRPr="00174DF6">
        <w:rPr>
          <w:rFonts w:cs="Arial"/>
        </w:rPr>
        <w:t xml:space="preserve">amount of health care resources in the USA [2]. </w:t>
      </w:r>
      <w:proofErr w:type="gramStart"/>
      <w:r w:rsidR="00082CF3" w:rsidRPr="00174DF6">
        <w:rPr>
          <w:rFonts w:cs="Arial"/>
        </w:rPr>
        <w:t>Short term</w:t>
      </w:r>
      <w:proofErr w:type="gramEnd"/>
      <w:r w:rsidR="00082CF3" w:rsidRPr="00174DF6">
        <w:rPr>
          <w:rFonts w:cs="Arial"/>
          <w:spacing w:val="6"/>
        </w:rPr>
        <w:t xml:space="preserve"> </w:t>
      </w:r>
      <w:proofErr w:type="spellStart"/>
      <w:r w:rsidR="00082CF3" w:rsidRPr="00174DF6">
        <w:rPr>
          <w:rFonts w:cs="Arial"/>
        </w:rPr>
        <w:t>mechani</w:t>
      </w:r>
      <w:proofErr w:type="spellEnd"/>
      <w:r w:rsidR="00082CF3" w:rsidRPr="00174DF6">
        <w:rPr>
          <w:rFonts w:cs="Arial"/>
        </w:rPr>
        <w:t>-</w:t>
      </w:r>
      <w:r w:rsidR="00082CF3" w:rsidRPr="00174DF6">
        <w:rPr>
          <w:rFonts w:cs="Arial"/>
          <w:w w:val="99"/>
        </w:rPr>
        <w:t xml:space="preserve"> </w:t>
      </w:r>
      <w:proofErr w:type="spellStart"/>
      <w:r w:rsidR="00082CF3" w:rsidRPr="00174DF6">
        <w:rPr>
          <w:rFonts w:cs="Arial"/>
        </w:rPr>
        <w:t>cal</w:t>
      </w:r>
      <w:proofErr w:type="spellEnd"/>
      <w:r w:rsidR="00082CF3" w:rsidRPr="00231B3C">
        <w:rPr>
          <w:rFonts w:cs="Arial"/>
          <w:spacing w:val="-16"/>
        </w:rPr>
        <w:t xml:space="preserve"> </w:t>
      </w:r>
      <w:r w:rsidR="00082CF3" w:rsidRPr="00231B3C">
        <w:rPr>
          <w:rFonts w:cs="Arial"/>
        </w:rPr>
        <w:t>ventilation</w:t>
      </w:r>
      <w:r w:rsidR="00082CF3" w:rsidRPr="008C4839">
        <w:rPr>
          <w:rFonts w:cs="Arial"/>
          <w:spacing w:val="-16"/>
        </w:rPr>
        <w:t xml:space="preserve"> </w:t>
      </w:r>
      <w:r w:rsidR="00082CF3" w:rsidRPr="00C0557F">
        <w:rPr>
          <w:rFonts w:cs="Arial"/>
        </w:rPr>
        <w:t>can</w:t>
      </w:r>
      <w:r w:rsidR="00082CF3" w:rsidRPr="00C0557F">
        <w:rPr>
          <w:rFonts w:cs="Arial"/>
          <w:spacing w:val="-16"/>
        </w:rPr>
        <w:t xml:space="preserve"> </w:t>
      </w:r>
      <w:r w:rsidR="00082CF3" w:rsidRPr="00C0557F">
        <w:rPr>
          <w:rFonts w:cs="Arial"/>
        </w:rPr>
        <w:t>be</w:t>
      </w:r>
      <w:r w:rsidR="00082CF3" w:rsidRPr="00C0557F">
        <w:rPr>
          <w:rFonts w:cs="Arial"/>
          <w:spacing w:val="-16"/>
        </w:rPr>
        <w:t xml:space="preserve"> </w:t>
      </w:r>
      <w:r w:rsidR="00082CF3" w:rsidRPr="00765A7F">
        <w:rPr>
          <w:rFonts w:cs="Arial"/>
        </w:rPr>
        <w:t>live</w:t>
      </w:r>
      <w:r w:rsidR="00082CF3" w:rsidRPr="00765A7F">
        <w:rPr>
          <w:rFonts w:cs="Arial"/>
          <w:spacing w:val="-16"/>
        </w:rPr>
        <w:t xml:space="preserve"> </w:t>
      </w:r>
      <w:r w:rsidR="00082CF3" w:rsidRPr="00365719">
        <w:rPr>
          <w:rFonts w:cs="Arial"/>
        </w:rPr>
        <w:t>saving,</w:t>
      </w:r>
      <w:r w:rsidR="00082CF3" w:rsidRPr="00FF1D9C">
        <w:rPr>
          <w:rFonts w:cs="Arial"/>
          <w:spacing w:val="-16"/>
        </w:rPr>
        <w:t xml:space="preserve"> </w:t>
      </w:r>
      <w:r w:rsidR="00082CF3" w:rsidRPr="0011650A">
        <w:rPr>
          <w:rFonts w:cs="Arial"/>
        </w:rPr>
        <w:t>but</w:t>
      </w:r>
      <w:r w:rsidR="00082CF3" w:rsidRPr="0011650A">
        <w:rPr>
          <w:rFonts w:cs="Arial"/>
          <w:spacing w:val="-16"/>
        </w:rPr>
        <w:t xml:space="preserve"> </w:t>
      </w:r>
      <w:r w:rsidR="00082CF3" w:rsidRPr="0011650A">
        <w:rPr>
          <w:rFonts w:cs="Arial"/>
        </w:rPr>
        <w:t>prolonged</w:t>
      </w:r>
      <w:r w:rsidR="00082CF3" w:rsidRPr="0011650A">
        <w:rPr>
          <w:rFonts w:cs="Arial"/>
          <w:spacing w:val="-16"/>
        </w:rPr>
        <w:t xml:space="preserve"> </w:t>
      </w:r>
      <w:r w:rsidR="00082CF3" w:rsidRPr="00907C1D">
        <w:rPr>
          <w:rFonts w:cs="Arial"/>
        </w:rPr>
        <w:t>mechanical</w:t>
      </w:r>
      <w:r w:rsidR="00082CF3" w:rsidRPr="00640245">
        <w:rPr>
          <w:rFonts w:cs="Arial"/>
          <w:spacing w:val="-16"/>
        </w:rPr>
        <w:t xml:space="preserve"> </w:t>
      </w:r>
      <w:r w:rsidR="00082CF3" w:rsidRPr="00FF4755">
        <w:rPr>
          <w:rFonts w:cs="Arial"/>
        </w:rPr>
        <w:t>ventilation</w:t>
      </w:r>
      <w:r w:rsidR="00082CF3" w:rsidRPr="00FF4755">
        <w:rPr>
          <w:rFonts w:cs="Arial"/>
          <w:w w:val="99"/>
        </w:rPr>
        <w:t xml:space="preserve"> </w:t>
      </w:r>
      <w:r w:rsidR="00082CF3" w:rsidRPr="008F496E">
        <w:rPr>
          <w:rFonts w:cs="Arial"/>
        </w:rPr>
        <w:t>often</w:t>
      </w:r>
      <w:r w:rsidR="00082CF3" w:rsidRPr="008F496E">
        <w:rPr>
          <w:rFonts w:cs="Arial"/>
          <w:spacing w:val="-7"/>
        </w:rPr>
        <w:t xml:space="preserve"> </w:t>
      </w:r>
      <w:r w:rsidR="00082CF3" w:rsidRPr="006C66CA">
        <w:rPr>
          <w:rFonts w:cs="Arial"/>
          <w:rPrChange w:id="500" w:author="Harry Shamoon" w:date="2015-03-05T19:28:00Z">
            <w:rPr/>
          </w:rPrChange>
        </w:rPr>
        <w:t>leads</w:t>
      </w:r>
      <w:r w:rsidR="00082CF3" w:rsidRPr="006C66CA">
        <w:rPr>
          <w:rFonts w:cs="Arial"/>
          <w:spacing w:val="-6"/>
          <w:rPrChange w:id="501" w:author="Harry Shamoon" w:date="2015-03-05T19:28:00Z">
            <w:rPr>
              <w:spacing w:val="-6"/>
            </w:rPr>
          </w:rPrChange>
        </w:rPr>
        <w:t xml:space="preserve"> </w:t>
      </w:r>
      <w:r w:rsidR="00082CF3" w:rsidRPr="006C66CA">
        <w:rPr>
          <w:rFonts w:cs="Arial"/>
          <w:rPrChange w:id="502" w:author="Harry Shamoon" w:date="2015-03-05T19:28:00Z">
            <w:rPr/>
          </w:rPrChange>
        </w:rPr>
        <w:t>to</w:t>
      </w:r>
      <w:r w:rsidR="00082CF3" w:rsidRPr="006C66CA">
        <w:rPr>
          <w:rFonts w:cs="Arial"/>
          <w:spacing w:val="-7"/>
          <w:rPrChange w:id="503" w:author="Harry Shamoon" w:date="2015-03-05T19:28:00Z">
            <w:rPr>
              <w:spacing w:val="-7"/>
            </w:rPr>
          </w:rPrChange>
        </w:rPr>
        <w:t xml:space="preserve"> </w:t>
      </w:r>
      <w:r w:rsidR="00082CF3" w:rsidRPr="006C66CA">
        <w:rPr>
          <w:rFonts w:cs="Arial"/>
          <w:rPrChange w:id="504" w:author="Harry Shamoon" w:date="2015-03-05T19:28:00Z">
            <w:rPr/>
          </w:rPrChange>
        </w:rPr>
        <w:t>multi-organ</w:t>
      </w:r>
      <w:r w:rsidR="00082CF3" w:rsidRPr="006C66CA">
        <w:rPr>
          <w:rFonts w:cs="Arial"/>
          <w:spacing w:val="-6"/>
          <w:rPrChange w:id="505" w:author="Harry Shamoon" w:date="2015-03-05T19:28:00Z">
            <w:rPr>
              <w:spacing w:val="-6"/>
            </w:rPr>
          </w:rPrChange>
        </w:rPr>
        <w:t xml:space="preserve"> </w:t>
      </w:r>
      <w:r w:rsidR="00082CF3" w:rsidRPr="006C66CA">
        <w:rPr>
          <w:rFonts w:cs="Arial"/>
          <w:rPrChange w:id="506" w:author="Harry Shamoon" w:date="2015-03-05T19:28:00Z">
            <w:rPr/>
          </w:rPrChange>
        </w:rPr>
        <w:t>failure</w:t>
      </w:r>
      <w:r w:rsidR="00082CF3" w:rsidRPr="006C66CA">
        <w:rPr>
          <w:rFonts w:cs="Arial"/>
          <w:spacing w:val="-7"/>
          <w:rPrChange w:id="507" w:author="Harry Shamoon" w:date="2015-03-05T19:28:00Z">
            <w:rPr>
              <w:spacing w:val="-7"/>
            </w:rPr>
          </w:rPrChange>
        </w:rPr>
        <w:t xml:space="preserve"> </w:t>
      </w:r>
      <w:r w:rsidR="00082CF3" w:rsidRPr="006C66CA">
        <w:rPr>
          <w:rFonts w:cs="Arial"/>
          <w:rPrChange w:id="508" w:author="Harry Shamoon" w:date="2015-03-05T19:28:00Z">
            <w:rPr/>
          </w:rPrChange>
        </w:rPr>
        <w:t>and</w:t>
      </w:r>
      <w:r w:rsidR="00082CF3" w:rsidRPr="006C66CA">
        <w:rPr>
          <w:rFonts w:cs="Arial"/>
          <w:spacing w:val="-7"/>
          <w:rPrChange w:id="509" w:author="Harry Shamoon" w:date="2015-03-05T19:28:00Z">
            <w:rPr>
              <w:spacing w:val="-7"/>
            </w:rPr>
          </w:rPrChange>
        </w:rPr>
        <w:t xml:space="preserve"> </w:t>
      </w:r>
      <w:r w:rsidR="00082CF3" w:rsidRPr="006C66CA">
        <w:rPr>
          <w:rFonts w:cs="Arial"/>
          <w:rPrChange w:id="510" w:author="Harry Shamoon" w:date="2015-03-05T19:28:00Z">
            <w:rPr/>
          </w:rPrChange>
        </w:rPr>
        <w:t>death</w:t>
      </w:r>
      <w:r w:rsidR="00082CF3" w:rsidRPr="006C66CA">
        <w:rPr>
          <w:rFonts w:cs="Arial"/>
          <w:spacing w:val="-6"/>
          <w:rPrChange w:id="511" w:author="Harry Shamoon" w:date="2015-03-05T19:28:00Z">
            <w:rPr>
              <w:spacing w:val="-6"/>
            </w:rPr>
          </w:rPrChange>
        </w:rPr>
        <w:t xml:space="preserve"> </w:t>
      </w:r>
      <w:r w:rsidR="00082CF3" w:rsidRPr="006C66CA">
        <w:rPr>
          <w:rFonts w:cs="Arial"/>
          <w:rPrChange w:id="512" w:author="Harry Shamoon" w:date="2015-03-05T19:28:00Z">
            <w:rPr/>
          </w:rPrChange>
        </w:rPr>
        <w:t>in</w:t>
      </w:r>
      <w:r w:rsidR="00082CF3" w:rsidRPr="006C66CA">
        <w:rPr>
          <w:rFonts w:cs="Arial"/>
          <w:spacing w:val="-7"/>
          <w:rPrChange w:id="513" w:author="Harry Shamoon" w:date="2015-03-05T19:28:00Z">
            <w:rPr>
              <w:spacing w:val="-7"/>
            </w:rPr>
          </w:rPrChange>
        </w:rPr>
        <w:t xml:space="preserve"> </w:t>
      </w:r>
      <w:r w:rsidR="00082CF3" w:rsidRPr="006C66CA">
        <w:rPr>
          <w:rFonts w:cs="Arial"/>
          <w:rPrChange w:id="514" w:author="Harry Shamoon" w:date="2015-03-05T19:28:00Z">
            <w:rPr/>
          </w:rPrChange>
        </w:rPr>
        <w:t>a</w:t>
      </w:r>
      <w:r w:rsidR="00082CF3" w:rsidRPr="006C66CA">
        <w:rPr>
          <w:rFonts w:cs="Arial"/>
          <w:spacing w:val="-6"/>
          <w:rPrChange w:id="515" w:author="Harry Shamoon" w:date="2015-03-05T19:28:00Z">
            <w:rPr>
              <w:spacing w:val="-6"/>
            </w:rPr>
          </w:rPrChange>
        </w:rPr>
        <w:t xml:space="preserve"> </w:t>
      </w:r>
      <w:r w:rsidR="00082CF3" w:rsidRPr="006C66CA">
        <w:rPr>
          <w:rFonts w:cs="Arial"/>
          <w:rPrChange w:id="516" w:author="Harry Shamoon" w:date="2015-03-05T19:28:00Z">
            <w:rPr/>
          </w:rPrChange>
        </w:rPr>
        <w:t>third</w:t>
      </w:r>
      <w:r w:rsidR="00082CF3" w:rsidRPr="006C66CA">
        <w:rPr>
          <w:rFonts w:cs="Arial"/>
          <w:spacing w:val="-7"/>
          <w:rPrChange w:id="517" w:author="Harry Shamoon" w:date="2015-03-05T19:28:00Z">
            <w:rPr>
              <w:spacing w:val="-7"/>
            </w:rPr>
          </w:rPrChange>
        </w:rPr>
        <w:t xml:space="preserve"> </w:t>
      </w:r>
      <w:r w:rsidR="00082CF3" w:rsidRPr="006C66CA">
        <w:rPr>
          <w:rFonts w:cs="Arial"/>
          <w:rPrChange w:id="518" w:author="Harry Shamoon" w:date="2015-03-05T19:28:00Z">
            <w:rPr/>
          </w:rPrChange>
        </w:rPr>
        <w:t>of</w:t>
      </w:r>
      <w:r w:rsidR="00082CF3" w:rsidRPr="006C66CA">
        <w:rPr>
          <w:rFonts w:cs="Arial"/>
          <w:spacing w:val="-6"/>
          <w:rPrChange w:id="519" w:author="Harry Shamoon" w:date="2015-03-05T19:28:00Z">
            <w:rPr>
              <w:spacing w:val="-6"/>
            </w:rPr>
          </w:rPrChange>
        </w:rPr>
        <w:t xml:space="preserve"> </w:t>
      </w:r>
      <w:r w:rsidR="00082CF3" w:rsidRPr="006C66CA">
        <w:rPr>
          <w:rFonts w:cs="Arial"/>
          <w:rPrChange w:id="520" w:author="Harry Shamoon" w:date="2015-03-05T19:28:00Z">
            <w:rPr/>
          </w:rPrChange>
        </w:rPr>
        <w:t>patients</w:t>
      </w:r>
      <w:r w:rsidR="00082CF3" w:rsidRPr="006C66CA">
        <w:rPr>
          <w:rFonts w:cs="Arial"/>
          <w:spacing w:val="-6"/>
          <w:rPrChange w:id="521" w:author="Harry Shamoon" w:date="2015-03-05T19:28:00Z">
            <w:rPr>
              <w:spacing w:val="-6"/>
            </w:rPr>
          </w:rPrChange>
        </w:rPr>
        <w:t xml:space="preserve"> </w:t>
      </w:r>
      <w:r w:rsidR="00082CF3" w:rsidRPr="006C66CA">
        <w:rPr>
          <w:rFonts w:cs="Arial"/>
          <w:rPrChange w:id="522" w:author="Harry Shamoon" w:date="2015-03-05T19:28:00Z">
            <w:rPr/>
          </w:rPrChange>
        </w:rPr>
        <w:t>[2,</w:t>
      </w:r>
      <w:r w:rsidR="00082CF3" w:rsidRPr="006C66CA">
        <w:rPr>
          <w:rFonts w:cs="Arial"/>
          <w:spacing w:val="-7"/>
          <w:rPrChange w:id="523" w:author="Harry Shamoon" w:date="2015-03-05T19:28:00Z">
            <w:rPr>
              <w:spacing w:val="-7"/>
            </w:rPr>
          </w:rPrChange>
        </w:rPr>
        <w:t xml:space="preserve"> </w:t>
      </w:r>
      <w:r w:rsidR="00082CF3" w:rsidRPr="006C66CA">
        <w:rPr>
          <w:rFonts w:cs="Arial"/>
          <w:rPrChange w:id="524" w:author="Harry Shamoon" w:date="2015-03-05T19:28:00Z">
            <w:rPr/>
          </w:rPrChange>
        </w:rPr>
        <w:t>3].</w:t>
      </w:r>
      <w:r w:rsidR="00082CF3" w:rsidRPr="006C66CA">
        <w:rPr>
          <w:rFonts w:cs="Arial"/>
          <w:w w:val="99"/>
          <w:rPrChange w:id="525" w:author="Harry Shamoon" w:date="2015-03-05T19:28:00Z">
            <w:rPr>
              <w:w w:val="99"/>
            </w:rPr>
          </w:rPrChange>
        </w:rPr>
        <w:t xml:space="preserve"> </w:t>
      </w:r>
      <w:r w:rsidR="00082CF3" w:rsidRPr="006C66CA">
        <w:rPr>
          <w:rFonts w:cs="Arial"/>
          <w:rPrChange w:id="526" w:author="Harry Shamoon" w:date="2015-03-05T19:28:00Z">
            <w:rPr/>
          </w:rPrChange>
        </w:rPr>
        <w:t xml:space="preserve">Most research focuses on </w:t>
      </w:r>
      <w:r w:rsidR="00082CF3" w:rsidRPr="006C66CA">
        <w:rPr>
          <w:rFonts w:cs="Arial"/>
          <w:i/>
          <w:rPrChange w:id="527" w:author="Harry Shamoon" w:date="2015-03-05T19:28:00Z">
            <w:rPr>
              <w:i/>
            </w:rPr>
          </w:rPrChange>
        </w:rPr>
        <w:t xml:space="preserve">established </w:t>
      </w:r>
      <w:r w:rsidR="00082CF3" w:rsidRPr="006C66CA">
        <w:rPr>
          <w:rFonts w:cs="Arial"/>
          <w:rPrChange w:id="528" w:author="Harry Shamoon" w:date="2015-03-05T19:28:00Z">
            <w:rPr/>
          </w:rPrChange>
        </w:rPr>
        <w:t>respiratory failure in</w:t>
      </w:r>
      <w:r w:rsidR="00082CF3" w:rsidRPr="006C66CA">
        <w:rPr>
          <w:rFonts w:cs="Arial"/>
          <w:spacing w:val="59"/>
          <w:rPrChange w:id="529" w:author="Harry Shamoon" w:date="2015-03-05T19:28:00Z">
            <w:rPr>
              <w:spacing w:val="59"/>
            </w:rPr>
          </w:rPrChange>
        </w:rPr>
        <w:t xml:space="preserve"> </w:t>
      </w:r>
      <w:r w:rsidR="00082CF3" w:rsidRPr="006C66CA">
        <w:rPr>
          <w:rFonts w:cs="Arial"/>
          <w:rPrChange w:id="530" w:author="Harry Shamoon" w:date="2015-03-05T19:28:00Z">
            <w:rPr/>
          </w:rPrChange>
        </w:rPr>
        <w:t>the</w:t>
      </w:r>
      <w:r w:rsidR="00082CF3" w:rsidRPr="006C66CA">
        <w:rPr>
          <w:rFonts w:cs="Arial"/>
          <w:w w:val="99"/>
          <w:rPrChange w:id="531" w:author="Harry Shamoon" w:date="2015-03-05T19:28:00Z">
            <w:rPr>
              <w:w w:val="99"/>
            </w:rPr>
          </w:rPrChange>
        </w:rPr>
        <w:t xml:space="preserve"> </w:t>
      </w:r>
      <w:r w:rsidR="00082CF3" w:rsidRPr="006C66CA">
        <w:rPr>
          <w:rFonts w:cs="Arial"/>
          <w:spacing w:val="-3"/>
          <w:rPrChange w:id="532" w:author="Harry Shamoon" w:date="2015-03-05T19:28:00Z">
            <w:rPr>
              <w:spacing w:val="-3"/>
            </w:rPr>
          </w:rPrChange>
        </w:rPr>
        <w:t xml:space="preserve">ICU, </w:t>
      </w:r>
      <w:r w:rsidR="00082CF3" w:rsidRPr="006C66CA">
        <w:rPr>
          <w:rFonts w:cs="Arial"/>
          <w:rPrChange w:id="533" w:author="Harry Shamoon" w:date="2015-03-05T19:28:00Z">
            <w:rPr/>
          </w:rPrChange>
        </w:rPr>
        <w:t>while detectable clinical signs and symptoms often herald</w:t>
      </w:r>
      <w:r w:rsidR="00082CF3" w:rsidRPr="006C66CA">
        <w:rPr>
          <w:rFonts w:cs="Arial"/>
          <w:spacing w:val="15"/>
          <w:rPrChange w:id="534" w:author="Harry Shamoon" w:date="2015-03-05T19:28:00Z">
            <w:rPr>
              <w:spacing w:val="15"/>
            </w:rPr>
          </w:rPrChange>
        </w:rPr>
        <w:t xml:space="preserve"> </w:t>
      </w:r>
      <w:r w:rsidR="00082CF3" w:rsidRPr="006C66CA">
        <w:rPr>
          <w:rFonts w:cs="Arial"/>
          <w:rPrChange w:id="535" w:author="Harry Shamoon" w:date="2015-03-05T19:28:00Z">
            <w:rPr/>
          </w:rPrChange>
        </w:rPr>
        <w:t>the</w:t>
      </w:r>
      <w:r w:rsidR="00082CF3" w:rsidRPr="006C66CA">
        <w:rPr>
          <w:rFonts w:cs="Arial"/>
          <w:w w:val="99"/>
          <w:rPrChange w:id="536" w:author="Harry Shamoon" w:date="2015-03-05T19:28:00Z">
            <w:rPr>
              <w:w w:val="99"/>
            </w:rPr>
          </w:rPrChange>
        </w:rPr>
        <w:t xml:space="preserve"> </w:t>
      </w:r>
      <w:r w:rsidR="00082CF3" w:rsidRPr="006C66CA">
        <w:rPr>
          <w:rFonts w:cs="Arial"/>
          <w:rPrChange w:id="537" w:author="Harry Shamoon" w:date="2015-03-05T19:28:00Z">
            <w:rPr/>
          </w:rPrChange>
        </w:rPr>
        <w:t xml:space="preserve">impending respiratory </w:t>
      </w:r>
      <w:proofErr w:type="spellStart"/>
      <w:r w:rsidR="00082CF3" w:rsidRPr="006C66CA">
        <w:rPr>
          <w:rFonts w:cs="Arial"/>
          <w:rPrChange w:id="538" w:author="Harry Shamoon" w:date="2015-03-05T19:28:00Z">
            <w:rPr/>
          </w:rPrChange>
        </w:rPr>
        <w:t>decompensation</w:t>
      </w:r>
      <w:proofErr w:type="spellEnd"/>
      <w:r w:rsidR="00082CF3" w:rsidRPr="006C66CA">
        <w:rPr>
          <w:rFonts w:cs="Arial"/>
          <w:rPrChange w:id="539" w:author="Harry Shamoon" w:date="2015-03-05T19:28:00Z">
            <w:rPr/>
          </w:rPrChange>
        </w:rPr>
        <w:t xml:space="preserve"> much earlier [4]. </w:t>
      </w:r>
      <w:r w:rsidR="00082CF3" w:rsidRPr="006C66CA">
        <w:rPr>
          <w:rFonts w:cs="Arial"/>
          <w:spacing w:val="-4"/>
          <w:rPrChange w:id="540" w:author="Harry Shamoon" w:date="2015-03-05T19:28:00Z">
            <w:rPr>
              <w:spacing w:val="-4"/>
            </w:rPr>
          </w:rPrChange>
        </w:rPr>
        <w:t>Dr.</w:t>
      </w:r>
      <w:r w:rsidR="00082CF3" w:rsidRPr="006C66CA">
        <w:rPr>
          <w:rFonts w:cs="Arial"/>
          <w:spacing w:val="32"/>
          <w:rPrChange w:id="541" w:author="Harry Shamoon" w:date="2015-03-05T19:28:00Z">
            <w:rPr>
              <w:spacing w:val="32"/>
            </w:rPr>
          </w:rPrChange>
        </w:rPr>
        <w:t xml:space="preserve"> </w:t>
      </w:r>
      <w:r w:rsidR="00082CF3" w:rsidRPr="006C66CA">
        <w:rPr>
          <w:rFonts w:cs="Arial"/>
          <w:rPrChange w:id="542" w:author="Harry Shamoon" w:date="2015-03-05T19:28:00Z">
            <w:rPr/>
          </w:rPrChange>
        </w:rPr>
        <w:t>Gong</w:t>
      </w:r>
      <w:r w:rsidR="00082CF3" w:rsidRPr="006C66CA">
        <w:rPr>
          <w:rFonts w:cs="Arial"/>
          <w:w w:val="99"/>
          <w:rPrChange w:id="543" w:author="Harry Shamoon" w:date="2015-03-05T19:28:00Z">
            <w:rPr>
              <w:w w:val="99"/>
            </w:rPr>
          </w:rPrChange>
        </w:rPr>
        <w:t xml:space="preserve"> </w:t>
      </w:r>
      <w:r w:rsidR="00082CF3" w:rsidRPr="006C66CA">
        <w:rPr>
          <w:rFonts w:cs="Arial"/>
          <w:rPrChange w:id="544" w:author="Harry Shamoon" w:date="2015-03-05T19:28:00Z">
            <w:rPr/>
          </w:rPrChange>
        </w:rPr>
        <w:t>co-developed</w:t>
      </w:r>
      <w:r w:rsidR="00082CF3" w:rsidRPr="006C66CA">
        <w:rPr>
          <w:rFonts w:cs="Arial"/>
          <w:spacing w:val="21"/>
          <w:rPrChange w:id="545" w:author="Harry Shamoon" w:date="2015-03-05T19:28:00Z">
            <w:rPr>
              <w:spacing w:val="21"/>
            </w:rPr>
          </w:rPrChange>
        </w:rPr>
        <w:t xml:space="preserve"> </w:t>
      </w:r>
      <w:r w:rsidR="00082CF3" w:rsidRPr="006C66CA">
        <w:rPr>
          <w:rFonts w:cs="Arial"/>
          <w:rPrChange w:id="546" w:author="Harry Shamoon" w:date="2015-03-05T19:28:00Z">
            <w:rPr/>
          </w:rPrChange>
        </w:rPr>
        <w:t>the</w:t>
      </w:r>
      <w:r w:rsidR="00082CF3" w:rsidRPr="006C66CA">
        <w:rPr>
          <w:rFonts w:cs="Arial"/>
          <w:spacing w:val="21"/>
          <w:rPrChange w:id="547" w:author="Harry Shamoon" w:date="2015-03-05T19:28:00Z">
            <w:rPr>
              <w:spacing w:val="21"/>
            </w:rPr>
          </w:rPrChange>
        </w:rPr>
        <w:t xml:space="preserve"> </w:t>
      </w:r>
      <w:r w:rsidR="00082CF3" w:rsidRPr="006C66CA">
        <w:rPr>
          <w:rFonts w:cs="Arial"/>
          <w:rPrChange w:id="548" w:author="Harry Shamoon" w:date="2015-03-05T19:28:00Z">
            <w:rPr/>
          </w:rPrChange>
        </w:rPr>
        <w:t>LIPS</w:t>
      </w:r>
      <w:r w:rsidR="00082CF3" w:rsidRPr="006C66CA">
        <w:rPr>
          <w:rFonts w:cs="Arial"/>
          <w:spacing w:val="21"/>
          <w:rPrChange w:id="549" w:author="Harry Shamoon" w:date="2015-03-05T19:28:00Z">
            <w:rPr>
              <w:spacing w:val="21"/>
            </w:rPr>
          </w:rPrChange>
        </w:rPr>
        <w:t xml:space="preserve"> </w:t>
      </w:r>
      <w:r w:rsidR="00082CF3" w:rsidRPr="006C66CA">
        <w:rPr>
          <w:rFonts w:cs="Arial"/>
          <w:rPrChange w:id="550" w:author="Harry Shamoon" w:date="2015-03-05T19:28:00Z">
            <w:rPr/>
          </w:rPrChange>
        </w:rPr>
        <w:t>score</w:t>
      </w:r>
      <w:r w:rsidR="00082CF3" w:rsidRPr="006C66CA">
        <w:rPr>
          <w:rFonts w:cs="Arial"/>
          <w:spacing w:val="21"/>
          <w:rPrChange w:id="551" w:author="Harry Shamoon" w:date="2015-03-05T19:28:00Z">
            <w:rPr>
              <w:spacing w:val="21"/>
            </w:rPr>
          </w:rPrChange>
        </w:rPr>
        <w:t xml:space="preserve"> </w:t>
      </w:r>
      <w:r w:rsidR="00082CF3" w:rsidRPr="006C66CA">
        <w:rPr>
          <w:rFonts w:cs="Arial"/>
          <w:rPrChange w:id="552" w:author="Harry Shamoon" w:date="2015-03-05T19:28:00Z">
            <w:rPr/>
          </w:rPrChange>
        </w:rPr>
        <w:t>to</w:t>
      </w:r>
      <w:r w:rsidR="00082CF3" w:rsidRPr="006C66CA">
        <w:rPr>
          <w:rFonts w:cs="Arial"/>
          <w:spacing w:val="21"/>
          <w:rPrChange w:id="553" w:author="Harry Shamoon" w:date="2015-03-05T19:28:00Z">
            <w:rPr>
              <w:spacing w:val="21"/>
            </w:rPr>
          </w:rPrChange>
        </w:rPr>
        <w:t xml:space="preserve"> </w:t>
      </w:r>
      <w:r w:rsidR="00082CF3" w:rsidRPr="006C66CA">
        <w:rPr>
          <w:rFonts w:cs="Arial"/>
          <w:rPrChange w:id="554" w:author="Harry Shamoon" w:date="2015-03-05T19:28:00Z">
            <w:rPr/>
          </w:rPrChange>
        </w:rPr>
        <w:t>identify</w:t>
      </w:r>
      <w:r w:rsidR="00082CF3" w:rsidRPr="006C66CA">
        <w:rPr>
          <w:rFonts w:cs="Arial"/>
          <w:spacing w:val="21"/>
          <w:rPrChange w:id="555" w:author="Harry Shamoon" w:date="2015-03-05T19:28:00Z">
            <w:rPr>
              <w:spacing w:val="21"/>
            </w:rPr>
          </w:rPrChange>
        </w:rPr>
        <w:t xml:space="preserve"> </w:t>
      </w:r>
      <w:r w:rsidR="00082CF3" w:rsidRPr="006C66CA">
        <w:rPr>
          <w:rFonts w:cs="Arial"/>
          <w:rPrChange w:id="556" w:author="Harry Shamoon" w:date="2015-03-05T19:28:00Z">
            <w:rPr/>
          </w:rPrChange>
        </w:rPr>
        <w:t>patients</w:t>
      </w:r>
      <w:r w:rsidR="00082CF3" w:rsidRPr="006C66CA">
        <w:rPr>
          <w:rFonts w:cs="Arial"/>
          <w:spacing w:val="21"/>
          <w:rPrChange w:id="557" w:author="Harry Shamoon" w:date="2015-03-05T19:28:00Z">
            <w:rPr>
              <w:spacing w:val="21"/>
            </w:rPr>
          </w:rPrChange>
        </w:rPr>
        <w:t xml:space="preserve"> </w:t>
      </w:r>
      <w:r w:rsidR="00082CF3" w:rsidRPr="006C66CA">
        <w:rPr>
          <w:rFonts w:cs="Arial"/>
          <w:rPrChange w:id="558" w:author="Harry Shamoon" w:date="2015-03-05T19:28:00Z">
            <w:rPr/>
          </w:rPrChange>
        </w:rPr>
        <w:t>at</w:t>
      </w:r>
      <w:r w:rsidR="00082CF3" w:rsidRPr="006C66CA">
        <w:rPr>
          <w:rFonts w:cs="Arial"/>
          <w:spacing w:val="21"/>
          <w:rPrChange w:id="559" w:author="Harry Shamoon" w:date="2015-03-05T19:28:00Z">
            <w:rPr>
              <w:spacing w:val="21"/>
            </w:rPr>
          </w:rPrChange>
        </w:rPr>
        <w:t xml:space="preserve"> </w:t>
      </w:r>
      <w:r w:rsidR="00082CF3" w:rsidRPr="006C66CA">
        <w:rPr>
          <w:rFonts w:cs="Arial"/>
          <w:rPrChange w:id="560" w:author="Harry Shamoon" w:date="2015-03-05T19:28:00Z">
            <w:rPr/>
          </w:rPrChange>
        </w:rPr>
        <w:t>high</w:t>
      </w:r>
      <w:r w:rsidR="00082CF3" w:rsidRPr="006C66CA">
        <w:rPr>
          <w:rFonts w:cs="Arial"/>
          <w:spacing w:val="21"/>
          <w:rPrChange w:id="561" w:author="Harry Shamoon" w:date="2015-03-05T19:28:00Z">
            <w:rPr>
              <w:spacing w:val="21"/>
            </w:rPr>
          </w:rPrChange>
        </w:rPr>
        <w:t xml:space="preserve"> </w:t>
      </w:r>
      <w:r w:rsidR="00082CF3" w:rsidRPr="006C66CA">
        <w:rPr>
          <w:rFonts w:cs="Arial"/>
          <w:rPrChange w:id="562" w:author="Harry Shamoon" w:date="2015-03-05T19:28:00Z">
            <w:rPr/>
          </w:rPrChange>
        </w:rPr>
        <w:t>risk</w:t>
      </w:r>
      <w:r w:rsidR="00082CF3" w:rsidRPr="006C66CA">
        <w:rPr>
          <w:rFonts w:cs="Arial"/>
          <w:spacing w:val="21"/>
          <w:rPrChange w:id="563" w:author="Harry Shamoon" w:date="2015-03-05T19:28:00Z">
            <w:rPr>
              <w:spacing w:val="21"/>
            </w:rPr>
          </w:rPrChange>
        </w:rPr>
        <w:t xml:space="preserve"> </w:t>
      </w:r>
      <w:r w:rsidR="00082CF3" w:rsidRPr="006C66CA">
        <w:rPr>
          <w:rFonts w:cs="Arial"/>
          <w:spacing w:val="-3"/>
          <w:rPrChange w:id="564" w:author="Harry Shamoon" w:date="2015-03-05T19:28:00Z">
            <w:rPr>
              <w:spacing w:val="-3"/>
            </w:rPr>
          </w:rPrChange>
        </w:rPr>
        <w:t>for</w:t>
      </w:r>
      <w:r w:rsidR="00082CF3" w:rsidRPr="006C66CA">
        <w:rPr>
          <w:rFonts w:cs="Arial"/>
          <w:spacing w:val="21"/>
          <w:rPrChange w:id="565" w:author="Harry Shamoon" w:date="2015-03-05T19:28:00Z">
            <w:rPr>
              <w:spacing w:val="21"/>
            </w:rPr>
          </w:rPrChange>
        </w:rPr>
        <w:t xml:space="preserve"> </w:t>
      </w:r>
      <w:r w:rsidR="00082CF3" w:rsidRPr="006C66CA">
        <w:rPr>
          <w:rFonts w:cs="Arial"/>
          <w:rPrChange w:id="566" w:author="Harry Shamoon" w:date="2015-03-05T19:28:00Z">
            <w:rPr/>
          </w:rPrChange>
        </w:rPr>
        <w:t>the</w:t>
      </w:r>
      <w:r w:rsidR="00082CF3" w:rsidRPr="006C66CA">
        <w:rPr>
          <w:rFonts w:cs="Arial"/>
          <w:w w:val="99"/>
          <w:rPrChange w:id="567" w:author="Harry Shamoon" w:date="2015-03-05T19:28:00Z">
            <w:rPr>
              <w:w w:val="99"/>
            </w:rPr>
          </w:rPrChange>
        </w:rPr>
        <w:t xml:space="preserve"> </w:t>
      </w:r>
      <w:r w:rsidR="00082CF3" w:rsidRPr="006C66CA">
        <w:rPr>
          <w:rFonts w:cs="Arial"/>
          <w:rPrChange w:id="568" w:author="Harry Shamoon" w:date="2015-03-05T19:28:00Z">
            <w:rPr/>
          </w:rPrChange>
        </w:rPr>
        <w:t>development of Adult Respiratory Distress Syndrome (ARDS) in</w:t>
      </w:r>
      <w:r w:rsidR="00082CF3" w:rsidRPr="006C66CA">
        <w:rPr>
          <w:rFonts w:cs="Arial"/>
          <w:spacing w:val="45"/>
          <w:rPrChange w:id="569" w:author="Harry Shamoon" w:date="2015-03-05T19:28:00Z">
            <w:rPr>
              <w:spacing w:val="45"/>
            </w:rPr>
          </w:rPrChange>
        </w:rPr>
        <w:t xml:space="preserve"> </w:t>
      </w:r>
      <w:r w:rsidR="00082CF3" w:rsidRPr="006C66CA">
        <w:rPr>
          <w:rFonts w:cs="Arial"/>
          <w:rPrChange w:id="570" w:author="Harry Shamoon" w:date="2015-03-05T19:28:00Z">
            <w:rPr/>
          </w:rPrChange>
        </w:rPr>
        <w:t>the</w:t>
      </w:r>
      <w:r w:rsidR="00082CF3" w:rsidRPr="006C66CA">
        <w:rPr>
          <w:rFonts w:cs="Arial"/>
          <w:w w:val="99"/>
          <w:rPrChange w:id="571" w:author="Harry Shamoon" w:date="2015-03-05T19:28:00Z">
            <w:rPr>
              <w:w w:val="99"/>
            </w:rPr>
          </w:rPrChange>
        </w:rPr>
        <w:t xml:space="preserve"> </w:t>
      </w:r>
      <w:r w:rsidR="00082CF3" w:rsidRPr="006C66CA">
        <w:rPr>
          <w:rFonts w:cs="Arial"/>
          <w:rPrChange w:id="572" w:author="Harry Shamoon" w:date="2015-03-05T19:28:00Z">
            <w:rPr/>
          </w:rPrChange>
        </w:rPr>
        <w:t>emergency department [5], which proved equally able to</w:t>
      </w:r>
      <w:r w:rsidR="00082CF3" w:rsidRPr="006C66CA">
        <w:rPr>
          <w:rFonts w:cs="Arial"/>
          <w:spacing w:val="-6"/>
          <w:rPrChange w:id="573" w:author="Harry Shamoon" w:date="2015-03-05T19:28:00Z">
            <w:rPr>
              <w:spacing w:val="-6"/>
            </w:rPr>
          </w:rPrChange>
        </w:rPr>
        <w:t xml:space="preserve"> </w:t>
      </w:r>
      <w:r w:rsidR="00082CF3" w:rsidRPr="006C66CA">
        <w:rPr>
          <w:rFonts w:cs="Arial"/>
          <w:rPrChange w:id="574" w:author="Harry Shamoon" w:date="2015-03-05T19:28:00Z">
            <w:rPr/>
          </w:rPrChange>
        </w:rPr>
        <w:t>discriminate</w:t>
      </w:r>
    </w:p>
    <w:p w14:paraId="54E5A0A4" w14:textId="77777777" w:rsidR="006A7004" w:rsidRPr="006A7004" w:rsidRDefault="006A7004" w:rsidP="006A7004">
      <w:pPr>
        <w:jc w:val="both"/>
        <w:rPr>
          <w:rFonts w:ascii="Arial" w:hAnsi="Arial" w:cs="Arial"/>
          <w:rPrChange w:id="575" w:author="Harry Shamoon" w:date="2015-03-05T19:28:00Z">
            <w:rPr/>
          </w:rPrChange>
        </w:rPr>
        <w:sectPr w:rsidR="006A7004" w:rsidRPr="006A7004">
          <w:pgSz w:w="12240" w:h="15840"/>
          <w:pgMar w:top="620" w:right="600" w:bottom="280" w:left="620" w:header="720" w:footer="720" w:gutter="0"/>
          <w:cols w:space="720"/>
        </w:sectPr>
        <w:pPrChange w:id="576" w:author="Harry Shamoon" w:date="2015-03-05T19:42:00Z">
          <w:pPr>
            <w:spacing w:line="268" w:lineRule="auto"/>
            <w:jc w:val="right"/>
          </w:pPr>
        </w:pPrChange>
      </w:pPr>
    </w:p>
    <w:p w14:paraId="085096B6" w14:textId="77777777" w:rsidR="00F731E7" w:rsidRPr="00174DF6" w:rsidRDefault="00082CF3" w:rsidP="00174DF6">
      <w:pPr>
        <w:pStyle w:val="BodyText"/>
        <w:spacing w:before="2"/>
        <w:ind w:left="100"/>
        <w:jc w:val="both"/>
        <w:rPr>
          <w:rFonts w:cs="Arial"/>
        </w:rPr>
      </w:pPr>
      <w:proofErr w:type="gramStart"/>
      <w:r w:rsidRPr="006C66CA">
        <w:rPr>
          <w:rFonts w:cs="Arial"/>
        </w:rPr>
        <w:lastRenderedPageBreak/>
        <w:t>the</w:t>
      </w:r>
      <w:proofErr w:type="gramEnd"/>
      <w:r w:rsidRPr="00C91597">
        <w:rPr>
          <w:rFonts w:cs="Arial"/>
          <w:spacing w:val="-13"/>
        </w:rPr>
        <w:t xml:space="preserve"> </w:t>
      </w:r>
      <w:r w:rsidRPr="00C91597">
        <w:rPr>
          <w:rFonts w:cs="Arial"/>
        </w:rPr>
        <w:t>587</w:t>
      </w:r>
      <w:r w:rsidRPr="00082CF3">
        <w:rPr>
          <w:rFonts w:cs="Arial"/>
          <w:spacing w:val="-13"/>
        </w:rPr>
        <w:t xml:space="preserve"> </w:t>
      </w:r>
      <w:r w:rsidRPr="00082CF3">
        <w:rPr>
          <w:rFonts w:cs="Arial"/>
        </w:rPr>
        <w:t>patients</w:t>
      </w:r>
      <w:r w:rsidRPr="00082CF3">
        <w:rPr>
          <w:rFonts w:cs="Arial"/>
          <w:spacing w:val="-13"/>
        </w:rPr>
        <w:t xml:space="preserve"> </w:t>
      </w:r>
      <w:r w:rsidRPr="00F97E28">
        <w:rPr>
          <w:rFonts w:cs="Arial"/>
        </w:rPr>
        <w:t>in</w:t>
      </w:r>
      <w:r w:rsidRPr="00F97E28">
        <w:rPr>
          <w:rFonts w:cs="Arial"/>
          <w:spacing w:val="-13"/>
        </w:rPr>
        <w:t xml:space="preserve"> </w:t>
      </w:r>
      <w:r w:rsidRPr="00F97E28">
        <w:rPr>
          <w:rFonts w:cs="Arial"/>
        </w:rPr>
        <w:t>the</w:t>
      </w:r>
      <w:r w:rsidRPr="00030584">
        <w:rPr>
          <w:rFonts w:cs="Arial"/>
          <w:spacing w:val="-13"/>
        </w:rPr>
        <w:t xml:space="preserve"> </w:t>
      </w:r>
      <w:r w:rsidRPr="00030584">
        <w:rPr>
          <w:rFonts w:cs="Arial"/>
        </w:rPr>
        <w:t>cohort</w:t>
      </w:r>
      <w:r w:rsidRPr="00030584">
        <w:rPr>
          <w:rFonts w:cs="Arial"/>
          <w:spacing w:val="-13"/>
        </w:rPr>
        <w:t xml:space="preserve"> </w:t>
      </w:r>
      <w:r w:rsidRPr="00030584">
        <w:rPr>
          <w:rFonts w:cs="Arial"/>
        </w:rPr>
        <w:t>who</w:t>
      </w:r>
      <w:r w:rsidRPr="00030584">
        <w:rPr>
          <w:rFonts w:cs="Arial"/>
          <w:spacing w:val="-13"/>
        </w:rPr>
        <w:t xml:space="preserve"> </w:t>
      </w:r>
      <w:r w:rsidRPr="00174DF6">
        <w:rPr>
          <w:rFonts w:cs="Arial"/>
        </w:rPr>
        <w:t>progressed</w:t>
      </w:r>
      <w:r w:rsidRPr="00174DF6">
        <w:rPr>
          <w:rFonts w:cs="Arial"/>
          <w:spacing w:val="-13"/>
        </w:rPr>
        <w:t xml:space="preserve"> </w:t>
      </w:r>
      <w:r w:rsidRPr="00174DF6">
        <w:rPr>
          <w:rFonts w:cs="Arial"/>
        </w:rPr>
        <w:t>to</w:t>
      </w:r>
      <w:r w:rsidRPr="00174DF6">
        <w:rPr>
          <w:rFonts w:cs="Arial"/>
          <w:spacing w:val="-13"/>
        </w:rPr>
        <w:t xml:space="preserve"> </w:t>
      </w:r>
      <w:r w:rsidRPr="00174DF6">
        <w:rPr>
          <w:rFonts w:cs="Arial"/>
          <w:spacing w:val="-3"/>
        </w:rPr>
        <w:t>severe</w:t>
      </w:r>
      <w:r w:rsidRPr="00174DF6">
        <w:rPr>
          <w:rFonts w:cs="Arial"/>
          <w:spacing w:val="-13"/>
        </w:rPr>
        <w:t xml:space="preserve"> </w:t>
      </w:r>
      <w:r w:rsidRPr="00174DF6">
        <w:rPr>
          <w:rFonts w:cs="Arial"/>
        </w:rPr>
        <w:t>ARF</w:t>
      </w:r>
      <w:r w:rsidRPr="00174DF6">
        <w:rPr>
          <w:rFonts w:cs="Arial"/>
          <w:spacing w:val="-13"/>
        </w:rPr>
        <w:t xml:space="preserve"> </w:t>
      </w:r>
      <w:r w:rsidRPr="00174DF6">
        <w:rPr>
          <w:rFonts w:cs="Arial"/>
        </w:rPr>
        <w:t>requiring</w:t>
      </w:r>
    </w:p>
    <w:p w14:paraId="16B28382" w14:textId="77777777" w:rsidR="00F731E7" w:rsidRPr="006C66CA" w:rsidRDefault="00082CF3">
      <w:pPr>
        <w:pStyle w:val="BodyText"/>
        <w:spacing w:before="31"/>
        <w:ind w:left="100"/>
        <w:jc w:val="both"/>
        <w:rPr>
          <w:rFonts w:cs="Arial"/>
          <w:rPrChange w:id="577" w:author="Harry Shamoon" w:date="2015-03-05T19:28:00Z">
            <w:rPr/>
          </w:rPrChange>
        </w:rPr>
        <w:pPrChange w:id="578" w:author="Harry Shamoon" w:date="2015-03-05T19:42:00Z">
          <w:pPr>
            <w:pStyle w:val="BodyText"/>
            <w:spacing w:before="31" w:line="268" w:lineRule="auto"/>
            <w:ind w:left="100"/>
            <w:jc w:val="both"/>
          </w:pPr>
        </w:pPrChange>
      </w:pPr>
      <w:r w:rsidRPr="00174DF6">
        <w:rPr>
          <w:rFonts w:cs="Arial"/>
        </w:rPr>
        <w:t>&gt;</w:t>
      </w:r>
      <w:r w:rsidRPr="00231B3C">
        <w:rPr>
          <w:rFonts w:cs="Arial"/>
          <w:spacing w:val="-14"/>
        </w:rPr>
        <w:t xml:space="preserve"> </w:t>
      </w:r>
      <w:r w:rsidRPr="00231B3C">
        <w:rPr>
          <w:rFonts w:cs="Arial"/>
        </w:rPr>
        <w:t>48</w:t>
      </w:r>
      <w:r w:rsidRPr="008C4839">
        <w:rPr>
          <w:rFonts w:cs="Arial"/>
          <w:spacing w:val="-14"/>
        </w:rPr>
        <w:t xml:space="preserve"> </w:t>
      </w:r>
      <w:proofErr w:type="spellStart"/>
      <w:r w:rsidRPr="00C0557F">
        <w:rPr>
          <w:rFonts w:cs="Arial"/>
        </w:rPr>
        <w:t>hrs</w:t>
      </w:r>
      <w:proofErr w:type="spellEnd"/>
      <w:r w:rsidRPr="00C0557F">
        <w:rPr>
          <w:rFonts w:cs="Arial"/>
          <w:spacing w:val="-14"/>
        </w:rPr>
        <w:t xml:space="preserve"> </w:t>
      </w:r>
      <w:r w:rsidRPr="00C0557F">
        <w:rPr>
          <w:rFonts w:cs="Arial"/>
        </w:rPr>
        <w:t>of</w:t>
      </w:r>
      <w:r w:rsidRPr="00C0557F">
        <w:rPr>
          <w:rFonts w:cs="Arial"/>
          <w:spacing w:val="-14"/>
        </w:rPr>
        <w:t xml:space="preserve"> </w:t>
      </w:r>
      <w:r w:rsidRPr="00765A7F">
        <w:rPr>
          <w:rFonts w:cs="Arial"/>
        </w:rPr>
        <w:t>mechanical</w:t>
      </w:r>
      <w:r w:rsidRPr="00765A7F">
        <w:rPr>
          <w:rFonts w:cs="Arial"/>
          <w:spacing w:val="-14"/>
        </w:rPr>
        <w:t xml:space="preserve"> </w:t>
      </w:r>
      <w:r w:rsidRPr="00365719">
        <w:rPr>
          <w:rFonts w:cs="Arial"/>
        </w:rPr>
        <w:t>ventilation.</w:t>
      </w:r>
      <w:r w:rsidRPr="00FF1D9C">
        <w:rPr>
          <w:rFonts w:cs="Arial"/>
          <w:spacing w:val="3"/>
        </w:rPr>
        <w:t xml:space="preserve"> </w:t>
      </w:r>
      <w:r w:rsidRPr="0011650A">
        <w:rPr>
          <w:rFonts w:cs="Arial"/>
        </w:rPr>
        <w:t>She</w:t>
      </w:r>
      <w:r w:rsidRPr="0011650A">
        <w:rPr>
          <w:rFonts w:cs="Arial"/>
          <w:spacing w:val="-14"/>
        </w:rPr>
        <w:t xml:space="preserve"> </w:t>
      </w:r>
      <w:r w:rsidRPr="0011650A">
        <w:rPr>
          <w:rFonts w:cs="Arial"/>
        </w:rPr>
        <w:t>also</w:t>
      </w:r>
      <w:r w:rsidRPr="0011650A">
        <w:rPr>
          <w:rFonts w:cs="Arial"/>
          <w:spacing w:val="-14"/>
        </w:rPr>
        <w:t xml:space="preserve"> </w:t>
      </w:r>
      <w:r w:rsidRPr="00907C1D">
        <w:rPr>
          <w:rFonts w:cs="Arial"/>
        </w:rPr>
        <w:t>demonstrated</w:t>
      </w:r>
      <w:r w:rsidRPr="00640245">
        <w:rPr>
          <w:rFonts w:cs="Arial"/>
          <w:spacing w:val="-14"/>
        </w:rPr>
        <w:t xml:space="preserve"> </w:t>
      </w:r>
      <w:r w:rsidRPr="00FF4755">
        <w:rPr>
          <w:rFonts w:cs="Arial"/>
        </w:rPr>
        <w:t>that</w:t>
      </w:r>
      <w:r w:rsidRPr="00FF4755">
        <w:rPr>
          <w:rFonts w:cs="Arial"/>
          <w:spacing w:val="-14"/>
        </w:rPr>
        <w:t xml:space="preserve"> </w:t>
      </w:r>
      <w:proofErr w:type="spellStart"/>
      <w:r w:rsidRPr="00FF4755">
        <w:rPr>
          <w:rFonts w:cs="Arial"/>
        </w:rPr>
        <w:t>predic</w:t>
      </w:r>
      <w:proofErr w:type="spellEnd"/>
      <w:r w:rsidRPr="00FF4755">
        <w:rPr>
          <w:rFonts w:cs="Arial"/>
        </w:rPr>
        <w:t>-</w:t>
      </w:r>
      <w:r w:rsidRPr="008F496E">
        <w:rPr>
          <w:rFonts w:cs="Arial"/>
          <w:w w:val="99"/>
        </w:rPr>
        <w:t xml:space="preserve"> </w:t>
      </w:r>
      <w:proofErr w:type="spellStart"/>
      <w:r w:rsidRPr="006C66CA">
        <w:rPr>
          <w:rFonts w:cs="Arial"/>
          <w:rPrChange w:id="579" w:author="Harry Shamoon" w:date="2015-03-05T19:28:00Z">
            <w:rPr/>
          </w:rPrChange>
        </w:rPr>
        <w:t>tive</w:t>
      </w:r>
      <w:proofErr w:type="spellEnd"/>
      <w:r w:rsidRPr="006C66CA">
        <w:rPr>
          <w:rFonts w:cs="Arial"/>
          <w:rPrChange w:id="580" w:author="Harry Shamoon" w:date="2015-03-05T19:28:00Z">
            <w:rPr/>
          </w:rPrChange>
        </w:rPr>
        <w:t xml:space="preserve"> scores deteriorate as early as 24-48 hours before ICU</w:t>
      </w:r>
      <w:r w:rsidRPr="006C66CA">
        <w:rPr>
          <w:rFonts w:cs="Arial"/>
          <w:spacing w:val="-1"/>
          <w:rPrChange w:id="581" w:author="Harry Shamoon" w:date="2015-03-05T19:28:00Z">
            <w:rPr>
              <w:spacing w:val="-1"/>
            </w:rPr>
          </w:rPrChange>
        </w:rPr>
        <w:t xml:space="preserve"> </w:t>
      </w:r>
      <w:r w:rsidRPr="006C66CA">
        <w:rPr>
          <w:rFonts w:cs="Arial"/>
          <w:rPrChange w:id="582" w:author="Harry Shamoon" w:date="2015-03-05T19:28:00Z">
            <w:rPr/>
          </w:rPrChange>
        </w:rPr>
        <w:t>admission</w:t>
      </w:r>
      <w:r w:rsidRPr="006C66CA">
        <w:rPr>
          <w:rFonts w:cs="Arial"/>
          <w:w w:val="99"/>
          <w:rPrChange w:id="583" w:author="Harry Shamoon" w:date="2015-03-05T19:28:00Z">
            <w:rPr>
              <w:w w:val="99"/>
            </w:rPr>
          </w:rPrChange>
        </w:rPr>
        <w:t xml:space="preserve"> </w:t>
      </w:r>
      <w:r w:rsidRPr="006C66CA">
        <w:rPr>
          <w:rFonts w:cs="Arial"/>
          <w:rPrChange w:id="584" w:author="Harry Shamoon" w:date="2015-03-05T19:28:00Z">
            <w:rPr/>
          </w:rPrChange>
        </w:rPr>
        <w:t>[Figure</w:t>
      </w:r>
      <w:r w:rsidRPr="006C66CA">
        <w:rPr>
          <w:rFonts w:cs="Arial"/>
          <w:spacing w:val="-7"/>
          <w:rPrChange w:id="585" w:author="Harry Shamoon" w:date="2015-03-05T19:28:00Z">
            <w:rPr>
              <w:spacing w:val="-7"/>
            </w:rPr>
          </w:rPrChange>
        </w:rPr>
        <w:t xml:space="preserve"> </w:t>
      </w:r>
      <w:r w:rsidRPr="006C66CA">
        <w:rPr>
          <w:rFonts w:cs="Arial"/>
          <w:rPrChange w:id="586" w:author="Harry Shamoon" w:date="2015-03-05T19:28:00Z">
            <w:rPr/>
          </w:rPrChange>
        </w:rPr>
        <w:t>1]</w:t>
      </w:r>
      <w:r w:rsidRPr="006C66CA">
        <w:rPr>
          <w:rFonts w:cs="Arial"/>
          <w:spacing w:val="-7"/>
          <w:rPrChange w:id="587" w:author="Harry Shamoon" w:date="2015-03-05T19:28:00Z">
            <w:rPr>
              <w:spacing w:val="-7"/>
            </w:rPr>
          </w:rPrChange>
        </w:rPr>
        <w:t xml:space="preserve"> </w:t>
      </w:r>
      <w:r w:rsidRPr="006C66CA">
        <w:rPr>
          <w:rFonts w:cs="Arial"/>
          <w:rPrChange w:id="588" w:author="Harry Shamoon" w:date="2015-03-05T19:28:00Z">
            <w:rPr/>
          </w:rPrChange>
        </w:rPr>
        <w:t>[1];</w:t>
      </w:r>
      <w:r w:rsidRPr="006C66CA">
        <w:rPr>
          <w:rFonts w:cs="Arial"/>
          <w:spacing w:val="-6"/>
          <w:rPrChange w:id="589" w:author="Harry Shamoon" w:date="2015-03-05T19:28:00Z">
            <w:rPr>
              <w:spacing w:val="-6"/>
            </w:rPr>
          </w:rPrChange>
        </w:rPr>
        <w:t xml:space="preserve"> </w:t>
      </w:r>
      <w:r w:rsidRPr="006C66CA">
        <w:rPr>
          <w:rFonts w:cs="Arial"/>
          <w:rPrChange w:id="590" w:author="Harry Shamoon" w:date="2015-03-05T19:28:00Z">
            <w:rPr/>
          </w:rPrChange>
        </w:rPr>
        <w:t>but</w:t>
      </w:r>
      <w:r w:rsidRPr="006C66CA">
        <w:rPr>
          <w:rFonts w:cs="Arial"/>
          <w:spacing w:val="-7"/>
          <w:rPrChange w:id="591" w:author="Harry Shamoon" w:date="2015-03-05T19:28:00Z">
            <w:rPr>
              <w:spacing w:val="-7"/>
            </w:rPr>
          </w:rPrChange>
        </w:rPr>
        <w:t xml:space="preserve"> </w:t>
      </w:r>
      <w:r w:rsidRPr="006C66CA">
        <w:rPr>
          <w:rFonts w:cs="Arial"/>
          <w:rPrChange w:id="592" w:author="Harry Shamoon" w:date="2015-03-05T19:28:00Z">
            <w:rPr/>
          </w:rPrChange>
        </w:rPr>
        <w:t>such</w:t>
      </w:r>
      <w:r w:rsidRPr="006C66CA">
        <w:rPr>
          <w:rFonts w:cs="Arial"/>
          <w:spacing w:val="-7"/>
          <w:rPrChange w:id="593" w:author="Harry Shamoon" w:date="2015-03-05T19:28:00Z">
            <w:rPr>
              <w:spacing w:val="-7"/>
            </w:rPr>
          </w:rPrChange>
        </w:rPr>
        <w:t xml:space="preserve"> </w:t>
      </w:r>
      <w:r w:rsidRPr="006C66CA">
        <w:rPr>
          <w:rFonts w:cs="Arial"/>
          <w:rPrChange w:id="594" w:author="Harry Shamoon" w:date="2015-03-05T19:28:00Z">
            <w:rPr/>
          </w:rPrChange>
        </w:rPr>
        <w:t>ominous</w:t>
      </w:r>
      <w:r w:rsidRPr="006C66CA">
        <w:rPr>
          <w:rFonts w:cs="Arial"/>
          <w:spacing w:val="-7"/>
          <w:rPrChange w:id="595" w:author="Harry Shamoon" w:date="2015-03-05T19:28:00Z">
            <w:rPr>
              <w:spacing w:val="-7"/>
            </w:rPr>
          </w:rPrChange>
        </w:rPr>
        <w:t xml:space="preserve"> </w:t>
      </w:r>
      <w:r w:rsidRPr="006C66CA">
        <w:rPr>
          <w:rFonts w:cs="Arial"/>
          <w:rPrChange w:id="596" w:author="Harry Shamoon" w:date="2015-03-05T19:28:00Z">
            <w:rPr/>
          </w:rPrChange>
        </w:rPr>
        <w:t>signs</w:t>
      </w:r>
      <w:r w:rsidRPr="006C66CA">
        <w:rPr>
          <w:rFonts w:cs="Arial"/>
          <w:spacing w:val="-7"/>
          <w:rPrChange w:id="597" w:author="Harry Shamoon" w:date="2015-03-05T19:28:00Z">
            <w:rPr>
              <w:spacing w:val="-7"/>
            </w:rPr>
          </w:rPrChange>
        </w:rPr>
        <w:t xml:space="preserve"> </w:t>
      </w:r>
      <w:r w:rsidRPr="006C66CA">
        <w:rPr>
          <w:rFonts w:cs="Arial"/>
          <w:rPrChange w:id="598" w:author="Harry Shamoon" w:date="2015-03-05T19:28:00Z">
            <w:rPr/>
          </w:rPrChange>
        </w:rPr>
        <w:t>are</w:t>
      </w:r>
      <w:r w:rsidRPr="006C66CA">
        <w:rPr>
          <w:rFonts w:cs="Arial"/>
          <w:spacing w:val="-7"/>
          <w:rPrChange w:id="599" w:author="Harry Shamoon" w:date="2015-03-05T19:28:00Z">
            <w:rPr>
              <w:spacing w:val="-7"/>
            </w:rPr>
          </w:rPrChange>
        </w:rPr>
        <w:t xml:space="preserve"> </w:t>
      </w:r>
      <w:r w:rsidRPr="006C66CA">
        <w:rPr>
          <w:rFonts w:cs="Arial"/>
          <w:rPrChange w:id="600" w:author="Harry Shamoon" w:date="2015-03-05T19:28:00Z">
            <w:rPr/>
          </w:rPrChange>
        </w:rPr>
        <w:t>either</w:t>
      </w:r>
      <w:r w:rsidRPr="006C66CA">
        <w:rPr>
          <w:rFonts w:cs="Arial"/>
          <w:spacing w:val="-7"/>
          <w:rPrChange w:id="601" w:author="Harry Shamoon" w:date="2015-03-05T19:28:00Z">
            <w:rPr>
              <w:spacing w:val="-7"/>
            </w:rPr>
          </w:rPrChange>
        </w:rPr>
        <w:t xml:space="preserve"> </w:t>
      </w:r>
      <w:r w:rsidRPr="006C66CA">
        <w:rPr>
          <w:rFonts w:cs="Arial"/>
          <w:rPrChange w:id="602" w:author="Harry Shamoon" w:date="2015-03-05T19:28:00Z">
            <w:rPr/>
          </w:rPrChange>
        </w:rPr>
        <w:t>not</w:t>
      </w:r>
      <w:r w:rsidRPr="006C66CA">
        <w:rPr>
          <w:rFonts w:cs="Arial"/>
          <w:spacing w:val="-7"/>
          <w:rPrChange w:id="603" w:author="Harry Shamoon" w:date="2015-03-05T19:28:00Z">
            <w:rPr>
              <w:spacing w:val="-7"/>
            </w:rPr>
          </w:rPrChange>
        </w:rPr>
        <w:t xml:space="preserve"> </w:t>
      </w:r>
      <w:r w:rsidRPr="006C66CA">
        <w:rPr>
          <w:rFonts w:cs="Arial"/>
          <w:rPrChange w:id="604" w:author="Harry Shamoon" w:date="2015-03-05T19:28:00Z">
            <w:rPr/>
          </w:rPrChange>
        </w:rPr>
        <w:t>recognized</w:t>
      </w:r>
      <w:r w:rsidRPr="006C66CA">
        <w:rPr>
          <w:rFonts w:cs="Arial"/>
          <w:spacing w:val="-7"/>
          <w:rPrChange w:id="605" w:author="Harry Shamoon" w:date="2015-03-05T19:28:00Z">
            <w:rPr>
              <w:spacing w:val="-7"/>
            </w:rPr>
          </w:rPrChange>
        </w:rPr>
        <w:t xml:space="preserve"> </w:t>
      </w:r>
      <w:r w:rsidRPr="006C66CA">
        <w:rPr>
          <w:rFonts w:cs="Arial"/>
          <w:rPrChange w:id="606" w:author="Harry Shamoon" w:date="2015-03-05T19:28:00Z">
            <w:rPr/>
          </w:rPrChange>
        </w:rPr>
        <w:t>or</w:t>
      </w:r>
      <w:r w:rsidRPr="006C66CA">
        <w:rPr>
          <w:rFonts w:cs="Arial"/>
          <w:spacing w:val="-7"/>
          <w:rPrChange w:id="607" w:author="Harry Shamoon" w:date="2015-03-05T19:28:00Z">
            <w:rPr>
              <w:spacing w:val="-7"/>
            </w:rPr>
          </w:rPrChange>
        </w:rPr>
        <w:t xml:space="preserve"> </w:t>
      </w:r>
      <w:r w:rsidRPr="006C66CA">
        <w:rPr>
          <w:rFonts w:cs="Arial"/>
          <w:rPrChange w:id="608" w:author="Harry Shamoon" w:date="2015-03-05T19:28:00Z">
            <w:rPr/>
          </w:rPrChange>
        </w:rPr>
        <w:t>not</w:t>
      </w:r>
    </w:p>
    <w:p w14:paraId="596BDF54" w14:textId="77777777" w:rsidR="00F731E7" w:rsidRPr="00030584" w:rsidRDefault="00082CF3">
      <w:pPr>
        <w:spacing w:before="129"/>
        <w:ind w:left="100" w:right="118"/>
        <w:jc w:val="both"/>
        <w:rPr>
          <w:rFonts w:ascii="Arial" w:eastAsia="Arial" w:hAnsi="Arial" w:cs="Arial"/>
          <w:sz w:val="18"/>
          <w:szCs w:val="18"/>
        </w:rPr>
        <w:pPrChange w:id="609" w:author="Harry Shamoon" w:date="2015-03-05T19:42:00Z">
          <w:pPr>
            <w:spacing w:before="129" w:line="266" w:lineRule="auto"/>
            <w:ind w:left="100" w:right="118"/>
            <w:jc w:val="both"/>
          </w:pPr>
        </w:pPrChange>
      </w:pPr>
      <w:r w:rsidRPr="006C66CA">
        <w:rPr>
          <w:rFonts w:ascii="Arial" w:hAnsi="Arial" w:cs="Arial"/>
          <w:rPrChange w:id="610" w:author="Harry Shamoon" w:date="2015-03-05T19:28:00Z">
            <w:rPr/>
          </w:rPrChange>
        </w:rPr>
        <w:br w:type="column"/>
      </w:r>
      <w:r w:rsidRPr="00030584">
        <w:rPr>
          <w:rFonts w:ascii="Arial" w:hAnsi="Arial" w:cs="Arial"/>
          <w:sz w:val="18"/>
          <w:szCs w:val="18"/>
          <w:rPrChange w:id="611" w:author="Harry Shamoon" w:date="2015-03-05T19:38:00Z">
            <w:rPr>
              <w:rFonts w:ascii="Arial"/>
              <w:sz w:val="18"/>
            </w:rPr>
          </w:rPrChange>
        </w:rPr>
        <w:lastRenderedPageBreak/>
        <w:t>Figure 1: Deterioration of the Sequential</w:t>
      </w:r>
      <w:r w:rsidRPr="00030584">
        <w:rPr>
          <w:rFonts w:ascii="Arial" w:hAnsi="Arial" w:cs="Arial"/>
          <w:spacing w:val="3"/>
          <w:sz w:val="18"/>
          <w:szCs w:val="18"/>
          <w:rPrChange w:id="612" w:author="Harry Shamoon" w:date="2015-03-05T19:38:00Z">
            <w:rPr>
              <w:rFonts w:ascii="Arial"/>
              <w:spacing w:val="3"/>
              <w:sz w:val="18"/>
            </w:rPr>
          </w:rPrChange>
        </w:rPr>
        <w:t xml:space="preserve"> </w:t>
      </w:r>
      <w:r w:rsidRPr="00030584">
        <w:rPr>
          <w:rFonts w:ascii="Arial" w:hAnsi="Arial" w:cs="Arial"/>
          <w:sz w:val="18"/>
          <w:szCs w:val="18"/>
          <w:rPrChange w:id="613" w:author="Harry Shamoon" w:date="2015-03-05T19:38:00Z">
            <w:rPr>
              <w:rFonts w:ascii="Arial"/>
              <w:sz w:val="18"/>
            </w:rPr>
          </w:rPrChange>
        </w:rPr>
        <w:t>Organ</w:t>
      </w:r>
      <w:r w:rsidRPr="00030584">
        <w:rPr>
          <w:rFonts w:ascii="Arial" w:hAnsi="Arial" w:cs="Arial"/>
          <w:w w:val="99"/>
          <w:sz w:val="18"/>
          <w:szCs w:val="18"/>
          <w:rPrChange w:id="614" w:author="Harry Shamoon" w:date="2015-03-05T19:38:00Z">
            <w:rPr>
              <w:rFonts w:ascii="Arial"/>
              <w:w w:val="99"/>
              <w:sz w:val="18"/>
            </w:rPr>
          </w:rPrChange>
        </w:rPr>
        <w:t xml:space="preserve"> </w:t>
      </w:r>
      <w:r w:rsidRPr="00030584">
        <w:rPr>
          <w:rFonts w:ascii="Arial" w:hAnsi="Arial" w:cs="Arial"/>
          <w:sz w:val="18"/>
          <w:szCs w:val="18"/>
          <w:rPrChange w:id="615" w:author="Harry Shamoon" w:date="2015-03-05T19:38:00Z">
            <w:rPr>
              <w:rFonts w:ascii="Arial"/>
              <w:sz w:val="18"/>
            </w:rPr>
          </w:rPrChange>
        </w:rPr>
        <w:t xml:space="preserve">Failure Assessment score </w:t>
      </w:r>
      <w:r w:rsidRPr="00030584">
        <w:rPr>
          <w:rFonts w:ascii="Arial" w:hAnsi="Arial" w:cs="Arial"/>
          <w:spacing w:val="-3"/>
          <w:sz w:val="18"/>
          <w:szCs w:val="18"/>
          <w:rPrChange w:id="616" w:author="Harry Shamoon" w:date="2015-03-05T19:38:00Z">
            <w:rPr>
              <w:rFonts w:ascii="Arial"/>
              <w:spacing w:val="-3"/>
              <w:sz w:val="18"/>
            </w:rPr>
          </w:rPrChange>
        </w:rPr>
        <w:t xml:space="preserve">(SOFA) </w:t>
      </w:r>
      <w:r w:rsidRPr="00030584">
        <w:rPr>
          <w:rFonts w:ascii="Arial" w:hAnsi="Arial" w:cs="Arial"/>
          <w:sz w:val="18"/>
          <w:szCs w:val="18"/>
          <w:rPrChange w:id="617" w:author="Harry Shamoon" w:date="2015-03-05T19:38:00Z">
            <w:rPr>
              <w:rFonts w:ascii="Arial"/>
              <w:sz w:val="18"/>
            </w:rPr>
          </w:rPrChange>
        </w:rPr>
        <w:t>can be</w:t>
      </w:r>
      <w:r w:rsidRPr="00030584">
        <w:rPr>
          <w:rFonts w:ascii="Arial" w:hAnsi="Arial" w:cs="Arial"/>
          <w:spacing w:val="37"/>
          <w:sz w:val="18"/>
          <w:szCs w:val="18"/>
          <w:rPrChange w:id="618" w:author="Harry Shamoon" w:date="2015-03-05T19:38:00Z">
            <w:rPr>
              <w:rFonts w:ascii="Arial"/>
              <w:spacing w:val="37"/>
              <w:sz w:val="18"/>
            </w:rPr>
          </w:rPrChange>
        </w:rPr>
        <w:t xml:space="preserve"> </w:t>
      </w:r>
      <w:r w:rsidRPr="00030584">
        <w:rPr>
          <w:rFonts w:ascii="Arial" w:hAnsi="Arial" w:cs="Arial"/>
          <w:sz w:val="18"/>
          <w:szCs w:val="18"/>
          <w:rPrChange w:id="619" w:author="Harry Shamoon" w:date="2015-03-05T19:38:00Z">
            <w:rPr>
              <w:rFonts w:ascii="Arial"/>
              <w:sz w:val="18"/>
            </w:rPr>
          </w:rPrChange>
        </w:rPr>
        <w:t>de-</w:t>
      </w:r>
      <w:r w:rsidRPr="00030584">
        <w:rPr>
          <w:rFonts w:ascii="Arial" w:hAnsi="Arial" w:cs="Arial"/>
          <w:w w:val="99"/>
          <w:sz w:val="18"/>
          <w:szCs w:val="18"/>
          <w:rPrChange w:id="620" w:author="Harry Shamoon" w:date="2015-03-05T19:38:00Z">
            <w:rPr>
              <w:rFonts w:ascii="Arial"/>
              <w:w w:val="99"/>
              <w:sz w:val="18"/>
            </w:rPr>
          </w:rPrChange>
        </w:rPr>
        <w:t xml:space="preserve"> </w:t>
      </w:r>
      <w:proofErr w:type="spellStart"/>
      <w:r w:rsidRPr="00030584">
        <w:rPr>
          <w:rFonts w:ascii="Arial" w:hAnsi="Arial" w:cs="Arial"/>
          <w:sz w:val="18"/>
          <w:szCs w:val="18"/>
          <w:rPrChange w:id="621" w:author="Harry Shamoon" w:date="2015-03-05T19:38:00Z">
            <w:rPr>
              <w:rFonts w:ascii="Arial"/>
              <w:sz w:val="18"/>
            </w:rPr>
          </w:rPrChange>
        </w:rPr>
        <w:t>tected</w:t>
      </w:r>
      <w:proofErr w:type="spellEnd"/>
      <w:r w:rsidRPr="00030584">
        <w:rPr>
          <w:rFonts w:ascii="Arial" w:hAnsi="Arial" w:cs="Arial"/>
          <w:sz w:val="18"/>
          <w:szCs w:val="18"/>
          <w:rPrChange w:id="622" w:author="Harry Shamoon" w:date="2015-03-05T19:38:00Z">
            <w:rPr>
              <w:rFonts w:ascii="Arial"/>
              <w:sz w:val="18"/>
            </w:rPr>
          </w:rPrChange>
        </w:rPr>
        <w:t xml:space="preserve"> 24 to 48 hours before clinical</w:t>
      </w:r>
      <w:r w:rsidRPr="00030584">
        <w:rPr>
          <w:rFonts w:ascii="Arial" w:hAnsi="Arial" w:cs="Arial"/>
          <w:spacing w:val="1"/>
          <w:sz w:val="18"/>
          <w:szCs w:val="18"/>
          <w:rPrChange w:id="623" w:author="Harry Shamoon" w:date="2015-03-05T19:38:00Z">
            <w:rPr>
              <w:rFonts w:ascii="Arial"/>
              <w:spacing w:val="1"/>
              <w:sz w:val="18"/>
            </w:rPr>
          </w:rPrChange>
        </w:rPr>
        <w:t xml:space="preserve"> </w:t>
      </w:r>
      <w:r w:rsidRPr="00030584">
        <w:rPr>
          <w:rFonts w:ascii="Arial" w:hAnsi="Arial" w:cs="Arial"/>
          <w:sz w:val="18"/>
          <w:szCs w:val="18"/>
          <w:rPrChange w:id="624" w:author="Harry Shamoon" w:date="2015-03-05T19:38:00Z">
            <w:rPr>
              <w:rFonts w:ascii="Arial"/>
              <w:sz w:val="18"/>
            </w:rPr>
          </w:rPrChange>
        </w:rPr>
        <w:t>deterioration</w:t>
      </w:r>
      <w:r w:rsidRPr="00030584">
        <w:rPr>
          <w:rFonts w:ascii="Arial" w:hAnsi="Arial" w:cs="Arial"/>
          <w:w w:val="99"/>
          <w:sz w:val="18"/>
          <w:szCs w:val="18"/>
          <w:rPrChange w:id="625" w:author="Harry Shamoon" w:date="2015-03-05T19:38:00Z">
            <w:rPr>
              <w:rFonts w:ascii="Arial"/>
              <w:w w:val="99"/>
              <w:sz w:val="18"/>
            </w:rPr>
          </w:rPrChange>
        </w:rPr>
        <w:t xml:space="preserve"> </w:t>
      </w:r>
      <w:r w:rsidRPr="00030584">
        <w:rPr>
          <w:rFonts w:ascii="Arial" w:hAnsi="Arial" w:cs="Arial"/>
          <w:sz w:val="18"/>
          <w:szCs w:val="18"/>
          <w:rPrChange w:id="626" w:author="Harry Shamoon" w:date="2015-03-05T19:38:00Z">
            <w:rPr>
              <w:rFonts w:ascii="Arial"/>
              <w:sz w:val="18"/>
            </w:rPr>
          </w:rPrChange>
        </w:rPr>
        <w:t>leads to ICU admission</w:t>
      </w:r>
      <w:r w:rsidRPr="00030584">
        <w:rPr>
          <w:rFonts w:ascii="Arial" w:hAnsi="Arial" w:cs="Arial"/>
          <w:spacing w:val="-12"/>
          <w:sz w:val="18"/>
          <w:szCs w:val="18"/>
          <w:rPrChange w:id="627" w:author="Harry Shamoon" w:date="2015-03-05T19:38:00Z">
            <w:rPr>
              <w:rFonts w:ascii="Arial"/>
              <w:spacing w:val="-12"/>
              <w:sz w:val="18"/>
            </w:rPr>
          </w:rPrChange>
        </w:rPr>
        <w:t xml:space="preserve"> </w:t>
      </w:r>
      <w:r w:rsidRPr="00030584">
        <w:rPr>
          <w:rFonts w:ascii="Arial" w:hAnsi="Arial" w:cs="Arial"/>
          <w:sz w:val="18"/>
          <w:szCs w:val="18"/>
          <w:rPrChange w:id="628" w:author="Harry Shamoon" w:date="2015-03-05T19:38:00Z">
            <w:rPr>
              <w:rFonts w:ascii="Arial"/>
              <w:sz w:val="18"/>
            </w:rPr>
          </w:rPrChange>
        </w:rPr>
        <w:t>[1].</w:t>
      </w:r>
    </w:p>
    <w:p w14:paraId="1A636FD6" w14:textId="77777777" w:rsidR="006A7004" w:rsidRPr="006A7004" w:rsidRDefault="006A7004" w:rsidP="006A7004">
      <w:pPr>
        <w:jc w:val="both"/>
        <w:rPr>
          <w:rFonts w:ascii="Arial" w:eastAsia="Arial" w:hAnsi="Arial" w:cs="Arial"/>
          <w:rPrChange w:id="629" w:author="Harry Shamoon" w:date="2015-03-05T19:28:00Z">
            <w:rPr>
              <w:rFonts w:ascii="Arial" w:eastAsia="Arial" w:hAnsi="Arial" w:cs="Arial"/>
              <w:sz w:val="18"/>
              <w:szCs w:val="18"/>
            </w:rPr>
          </w:rPrChange>
        </w:rPr>
        <w:sectPr w:rsidR="006A7004" w:rsidRPr="006A7004">
          <w:type w:val="continuous"/>
          <w:pgSz w:w="12240" w:h="15840"/>
          <w:pgMar w:top="620" w:right="600" w:bottom="280" w:left="620" w:header="720" w:footer="720" w:gutter="0"/>
          <w:cols w:num="2" w:space="720" w:equalWidth="0">
            <w:col w:w="6803" w:space="99"/>
            <w:col w:w="4118"/>
          </w:cols>
        </w:sectPr>
        <w:pPrChange w:id="630" w:author="Harry Shamoon" w:date="2015-03-05T19:42:00Z">
          <w:pPr>
            <w:spacing w:line="266" w:lineRule="auto"/>
            <w:jc w:val="both"/>
          </w:pPr>
        </w:pPrChange>
      </w:pPr>
    </w:p>
    <w:p w14:paraId="73C621CE" w14:textId="77777777" w:rsidR="00F731E7" w:rsidRPr="00C0557F" w:rsidRDefault="00082CF3">
      <w:pPr>
        <w:pStyle w:val="BodyText"/>
        <w:spacing w:before="2"/>
        <w:ind w:left="100" w:right="119"/>
        <w:jc w:val="both"/>
        <w:rPr>
          <w:rFonts w:cs="Arial"/>
        </w:rPr>
        <w:pPrChange w:id="631" w:author="Harry Shamoon" w:date="2015-03-05T19:42:00Z">
          <w:pPr>
            <w:pStyle w:val="BodyText"/>
            <w:spacing w:before="2" w:line="268" w:lineRule="auto"/>
            <w:ind w:left="100" w:right="119"/>
            <w:jc w:val="both"/>
          </w:pPr>
        </w:pPrChange>
      </w:pPr>
      <w:proofErr w:type="gramStart"/>
      <w:r w:rsidRPr="006C66CA">
        <w:rPr>
          <w:rFonts w:cs="Arial"/>
        </w:rPr>
        <w:lastRenderedPageBreak/>
        <w:t>acted</w:t>
      </w:r>
      <w:proofErr w:type="gramEnd"/>
      <w:r w:rsidRPr="006C66CA">
        <w:rPr>
          <w:rFonts w:cs="Arial"/>
        </w:rPr>
        <w:t xml:space="preserve"> upon [6, 7]. Early interventions (</w:t>
      </w:r>
      <w:proofErr w:type="spellStart"/>
      <w:r w:rsidRPr="006C66CA">
        <w:rPr>
          <w:rFonts w:cs="Arial"/>
        </w:rPr>
        <w:t>e.g</w:t>
      </w:r>
      <w:proofErr w:type="spellEnd"/>
      <w:r w:rsidRPr="006C66CA">
        <w:rPr>
          <w:rFonts w:cs="Arial"/>
        </w:rPr>
        <w:t xml:space="preserve"> appropriate antibiotic </w:t>
      </w:r>
      <w:r w:rsidRPr="00C91597">
        <w:rPr>
          <w:rFonts w:cs="Arial"/>
          <w:spacing w:val="-5"/>
        </w:rPr>
        <w:t xml:space="preserve">therapy, </w:t>
      </w:r>
      <w:r w:rsidRPr="00C91597">
        <w:rPr>
          <w:rFonts w:cs="Arial"/>
        </w:rPr>
        <w:t>diuretics and chest physiotherapy)</w:t>
      </w:r>
      <w:r w:rsidRPr="00082CF3">
        <w:rPr>
          <w:rFonts w:cs="Arial"/>
          <w:spacing w:val="32"/>
        </w:rPr>
        <w:t xml:space="preserve"> </w:t>
      </w:r>
      <w:r w:rsidRPr="00082CF3">
        <w:rPr>
          <w:rFonts w:cs="Arial"/>
        </w:rPr>
        <w:t>and</w:t>
      </w:r>
      <w:r w:rsidRPr="00082CF3">
        <w:rPr>
          <w:rFonts w:cs="Arial"/>
          <w:w w:val="99"/>
        </w:rPr>
        <w:t xml:space="preserve"> </w:t>
      </w:r>
      <w:r w:rsidRPr="00F97E28">
        <w:rPr>
          <w:rFonts w:cs="Arial"/>
          <w:spacing w:val="-3"/>
        </w:rPr>
        <w:t>preventive</w:t>
      </w:r>
      <w:r w:rsidRPr="00F97E28">
        <w:rPr>
          <w:rFonts w:cs="Arial"/>
          <w:spacing w:val="-20"/>
        </w:rPr>
        <w:t xml:space="preserve"> </w:t>
      </w:r>
      <w:r w:rsidRPr="00F97E28">
        <w:rPr>
          <w:rFonts w:cs="Arial"/>
        </w:rPr>
        <w:t>measures</w:t>
      </w:r>
      <w:r w:rsidRPr="00030584">
        <w:rPr>
          <w:rFonts w:cs="Arial"/>
          <w:spacing w:val="-20"/>
        </w:rPr>
        <w:t xml:space="preserve"> </w:t>
      </w:r>
      <w:r w:rsidRPr="00030584">
        <w:rPr>
          <w:rFonts w:cs="Arial"/>
        </w:rPr>
        <w:t>(e.g.</w:t>
      </w:r>
      <w:r w:rsidRPr="00030584">
        <w:rPr>
          <w:rFonts w:cs="Arial"/>
          <w:spacing w:val="1"/>
        </w:rPr>
        <w:t xml:space="preserve"> </w:t>
      </w:r>
      <w:r w:rsidRPr="00030584">
        <w:rPr>
          <w:rFonts w:cs="Arial"/>
        </w:rPr>
        <w:t>head</w:t>
      </w:r>
      <w:r w:rsidRPr="00030584">
        <w:rPr>
          <w:rFonts w:cs="Arial"/>
          <w:spacing w:val="-20"/>
        </w:rPr>
        <w:t xml:space="preserve"> </w:t>
      </w:r>
      <w:r w:rsidRPr="00174DF6">
        <w:rPr>
          <w:rFonts w:cs="Arial"/>
        </w:rPr>
        <w:t>elevation)</w:t>
      </w:r>
      <w:r w:rsidRPr="00174DF6">
        <w:rPr>
          <w:rFonts w:cs="Arial"/>
          <w:spacing w:val="-20"/>
        </w:rPr>
        <w:t xml:space="preserve"> </w:t>
      </w:r>
      <w:r w:rsidRPr="00174DF6">
        <w:rPr>
          <w:rFonts w:cs="Arial"/>
        </w:rPr>
        <w:t>would</w:t>
      </w:r>
      <w:r w:rsidRPr="00174DF6">
        <w:rPr>
          <w:rFonts w:cs="Arial"/>
          <w:spacing w:val="-20"/>
        </w:rPr>
        <w:t xml:space="preserve"> </w:t>
      </w:r>
      <w:r w:rsidRPr="00174DF6">
        <w:rPr>
          <w:rFonts w:cs="Arial"/>
        </w:rPr>
        <w:t>be</w:t>
      </w:r>
      <w:r w:rsidRPr="00174DF6">
        <w:rPr>
          <w:rFonts w:cs="Arial"/>
          <w:spacing w:val="-20"/>
        </w:rPr>
        <w:t xml:space="preserve"> </w:t>
      </w:r>
      <w:r w:rsidRPr="00174DF6">
        <w:rPr>
          <w:rFonts w:cs="Arial"/>
        </w:rPr>
        <w:t>able</w:t>
      </w:r>
      <w:r w:rsidRPr="00174DF6">
        <w:rPr>
          <w:rFonts w:cs="Arial"/>
          <w:spacing w:val="-20"/>
        </w:rPr>
        <w:t xml:space="preserve"> </w:t>
      </w:r>
      <w:r w:rsidRPr="00174DF6">
        <w:rPr>
          <w:rFonts w:cs="Arial"/>
        </w:rPr>
        <w:t>to</w:t>
      </w:r>
      <w:r w:rsidRPr="00174DF6">
        <w:rPr>
          <w:rFonts w:cs="Arial"/>
          <w:spacing w:val="-20"/>
        </w:rPr>
        <w:t xml:space="preserve"> </w:t>
      </w:r>
      <w:r w:rsidRPr="00174DF6">
        <w:rPr>
          <w:rFonts w:cs="Arial"/>
        </w:rPr>
        <w:t>stop</w:t>
      </w:r>
      <w:r w:rsidRPr="00174DF6">
        <w:rPr>
          <w:rFonts w:cs="Arial"/>
          <w:spacing w:val="-20"/>
        </w:rPr>
        <w:t xml:space="preserve"> </w:t>
      </w:r>
      <w:r w:rsidRPr="00174DF6">
        <w:rPr>
          <w:rFonts w:cs="Arial"/>
        </w:rPr>
        <w:t>or</w:t>
      </w:r>
      <w:r w:rsidRPr="00174DF6">
        <w:rPr>
          <w:rFonts w:cs="Arial"/>
          <w:spacing w:val="-20"/>
        </w:rPr>
        <w:t xml:space="preserve"> </w:t>
      </w:r>
      <w:r w:rsidRPr="00174DF6">
        <w:rPr>
          <w:rFonts w:cs="Arial"/>
          <w:spacing w:val="-3"/>
        </w:rPr>
        <w:t>reverse</w:t>
      </w:r>
      <w:r w:rsidRPr="00174DF6">
        <w:rPr>
          <w:rFonts w:cs="Arial"/>
          <w:spacing w:val="-20"/>
        </w:rPr>
        <w:t xml:space="preserve"> </w:t>
      </w:r>
      <w:r w:rsidRPr="00174DF6">
        <w:rPr>
          <w:rFonts w:cs="Arial"/>
        </w:rPr>
        <w:t>the</w:t>
      </w:r>
      <w:r w:rsidRPr="00174DF6">
        <w:rPr>
          <w:rFonts w:cs="Arial"/>
          <w:spacing w:val="-20"/>
        </w:rPr>
        <w:t xml:space="preserve"> </w:t>
      </w:r>
      <w:r w:rsidRPr="00174DF6">
        <w:rPr>
          <w:rFonts w:cs="Arial"/>
        </w:rPr>
        <w:t>clinical</w:t>
      </w:r>
      <w:r w:rsidRPr="00174DF6">
        <w:rPr>
          <w:rFonts w:cs="Arial"/>
          <w:spacing w:val="-20"/>
        </w:rPr>
        <w:t xml:space="preserve"> </w:t>
      </w:r>
      <w:r w:rsidRPr="00174DF6">
        <w:rPr>
          <w:rFonts w:cs="Arial"/>
        </w:rPr>
        <w:t>deterioration</w:t>
      </w:r>
      <w:r w:rsidRPr="00174DF6">
        <w:rPr>
          <w:rFonts w:cs="Arial"/>
          <w:spacing w:val="-20"/>
        </w:rPr>
        <w:t xml:space="preserve"> </w:t>
      </w:r>
      <w:r w:rsidRPr="00174DF6">
        <w:rPr>
          <w:rFonts w:cs="Arial"/>
        </w:rPr>
        <w:t>and/or</w:t>
      </w:r>
      <w:r w:rsidRPr="00174DF6">
        <w:rPr>
          <w:rFonts w:cs="Arial"/>
          <w:spacing w:val="-20"/>
        </w:rPr>
        <w:t xml:space="preserve"> </w:t>
      </w:r>
      <w:r w:rsidRPr="00174DF6">
        <w:rPr>
          <w:rFonts w:cs="Arial"/>
          <w:spacing w:val="-3"/>
        </w:rPr>
        <w:t>prevent</w:t>
      </w:r>
      <w:r w:rsidRPr="00174DF6">
        <w:rPr>
          <w:rFonts w:cs="Arial"/>
          <w:w w:val="99"/>
        </w:rPr>
        <w:t xml:space="preserve"> </w:t>
      </w:r>
      <w:r w:rsidRPr="00174DF6">
        <w:rPr>
          <w:rFonts w:cs="Arial"/>
        </w:rPr>
        <w:t>progression to multiple organ failure and prolonged mechanical ventilation or at least attenuate the</w:t>
      </w:r>
      <w:r w:rsidRPr="00231B3C">
        <w:rPr>
          <w:rFonts w:cs="Arial"/>
          <w:spacing w:val="23"/>
        </w:rPr>
        <w:t xml:space="preserve"> </w:t>
      </w:r>
      <w:r w:rsidRPr="00231B3C">
        <w:rPr>
          <w:rFonts w:cs="Arial"/>
        </w:rPr>
        <w:t>subsequent</w:t>
      </w:r>
      <w:r w:rsidRPr="008C4839">
        <w:rPr>
          <w:rFonts w:cs="Arial"/>
          <w:w w:val="99"/>
        </w:rPr>
        <w:t xml:space="preserve"> </w:t>
      </w:r>
      <w:r w:rsidRPr="00C0557F">
        <w:rPr>
          <w:rFonts w:cs="Arial"/>
        </w:rPr>
        <w:t>clinical course [8, 9, 10,</w:t>
      </w:r>
      <w:r w:rsidRPr="00C0557F">
        <w:rPr>
          <w:rFonts w:cs="Arial"/>
          <w:spacing w:val="-25"/>
        </w:rPr>
        <w:t xml:space="preserve"> </w:t>
      </w:r>
      <w:r w:rsidRPr="00C0557F">
        <w:rPr>
          <w:rFonts w:cs="Arial"/>
        </w:rPr>
        <w:t>11].</w:t>
      </w:r>
    </w:p>
    <w:p w14:paraId="130BDD77" w14:textId="7D051866" w:rsidR="00F731E7" w:rsidRPr="006C66CA" w:rsidRDefault="00082CF3">
      <w:pPr>
        <w:pStyle w:val="BodyText"/>
        <w:spacing w:before="116"/>
        <w:ind w:left="100" w:right="119" w:firstLine="338"/>
        <w:jc w:val="both"/>
        <w:rPr>
          <w:rFonts w:cs="Arial"/>
          <w:rPrChange w:id="632" w:author="Harry Shamoon" w:date="2015-03-05T19:28:00Z">
            <w:rPr/>
          </w:rPrChange>
        </w:rPr>
        <w:pPrChange w:id="633" w:author="Harry Shamoon" w:date="2015-03-05T19:42:00Z">
          <w:pPr>
            <w:pStyle w:val="BodyText"/>
            <w:spacing w:before="116" w:line="268" w:lineRule="auto"/>
            <w:ind w:left="100" w:right="119" w:firstLine="338"/>
            <w:jc w:val="both"/>
          </w:pPr>
        </w:pPrChange>
      </w:pPr>
      <w:r w:rsidRPr="00765A7F">
        <w:rPr>
          <w:rFonts w:cs="Arial"/>
          <w:b/>
        </w:rPr>
        <w:t>A</w:t>
      </w:r>
      <w:r w:rsidRPr="00765A7F">
        <w:rPr>
          <w:rFonts w:cs="Arial"/>
          <w:b/>
          <w:spacing w:val="-15"/>
        </w:rPr>
        <w:t xml:space="preserve"> </w:t>
      </w:r>
      <w:r w:rsidRPr="00365719">
        <w:rPr>
          <w:rFonts w:cs="Arial"/>
          <w:b/>
        </w:rPr>
        <w:t>pragmatic</w:t>
      </w:r>
      <w:r w:rsidRPr="00FF1D9C">
        <w:rPr>
          <w:rFonts w:cs="Arial"/>
          <w:b/>
          <w:spacing w:val="-15"/>
        </w:rPr>
        <w:t xml:space="preserve"> </w:t>
      </w:r>
      <w:r w:rsidRPr="0011650A">
        <w:rPr>
          <w:rFonts w:cs="Arial"/>
          <w:b/>
        </w:rPr>
        <w:t>trial</w:t>
      </w:r>
      <w:del w:id="634" w:author="Harry Shamoon" w:date="2015-03-05T19:38:00Z">
        <w:r w:rsidRPr="0011650A" w:rsidDel="00174DF6">
          <w:rPr>
            <w:rFonts w:cs="Arial"/>
            <w:b/>
          </w:rPr>
          <w:delText>s</w:delText>
        </w:r>
      </w:del>
      <w:r w:rsidRPr="0011650A">
        <w:rPr>
          <w:rFonts w:cs="Arial"/>
          <w:b/>
          <w:spacing w:val="-15"/>
        </w:rPr>
        <w:t xml:space="preserve"> </w:t>
      </w:r>
      <w:r w:rsidRPr="0011650A">
        <w:rPr>
          <w:rFonts w:cs="Arial"/>
          <w:b/>
        </w:rPr>
        <w:t>to</w:t>
      </w:r>
      <w:r w:rsidRPr="00907C1D">
        <w:rPr>
          <w:rFonts w:cs="Arial"/>
          <w:b/>
          <w:spacing w:val="-15"/>
        </w:rPr>
        <w:t xml:space="preserve"> </w:t>
      </w:r>
      <w:r w:rsidRPr="00640245">
        <w:rPr>
          <w:rFonts w:cs="Arial"/>
          <w:b/>
        </w:rPr>
        <w:t>predict</w:t>
      </w:r>
      <w:r w:rsidRPr="00FF4755">
        <w:rPr>
          <w:rFonts w:cs="Arial"/>
          <w:b/>
          <w:spacing w:val="-15"/>
        </w:rPr>
        <w:t xml:space="preserve"> </w:t>
      </w:r>
      <w:r w:rsidRPr="00FF4755">
        <w:rPr>
          <w:rFonts w:cs="Arial"/>
          <w:b/>
        </w:rPr>
        <w:t>and</w:t>
      </w:r>
      <w:r w:rsidRPr="00FF4755">
        <w:rPr>
          <w:rFonts w:cs="Arial"/>
          <w:b/>
          <w:spacing w:val="-15"/>
        </w:rPr>
        <w:t xml:space="preserve"> </w:t>
      </w:r>
      <w:r w:rsidRPr="008F496E">
        <w:rPr>
          <w:rFonts w:cs="Arial"/>
          <w:b/>
        </w:rPr>
        <w:t>prevent</w:t>
      </w:r>
      <w:r w:rsidRPr="008F496E">
        <w:rPr>
          <w:rFonts w:cs="Arial"/>
          <w:b/>
          <w:spacing w:val="-15"/>
        </w:rPr>
        <w:t xml:space="preserve"> </w:t>
      </w:r>
      <w:r w:rsidRPr="006C66CA">
        <w:rPr>
          <w:rFonts w:cs="Arial"/>
          <w:b/>
          <w:rPrChange w:id="635" w:author="Harry Shamoon" w:date="2015-03-05T19:28:00Z">
            <w:rPr>
              <w:b/>
            </w:rPr>
          </w:rPrChange>
        </w:rPr>
        <w:t>mortality</w:t>
      </w:r>
      <w:r w:rsidRPr="006C66CA">
        <w:rPr>
          <w:rFonts w:cs="Arial"/>
          <w:b/>
          <w:spacing w:val="-15"/>
          <w:rPrChange w:id="636" w:author="Harry Shamoon" w:date="2015-03-05T19:28:00Z">
            <w:rPr>
              <w:b/>
              <w:spacing w:val="-15"/>
            </w:rPr>
          </w:rPrChange>
        </w:rPr>
        <w:t xml:space="preserve"> </w:t>
      </w:r>
      <w:r w:rsidRPr="006C66CA">
        <w:rPr>
          <w:rFonts w:cs="Arial"/>
          <w:b/>
          <w:rPrChange w:id="637" w:author="Harry Shamoon" w:date="2015-03-05T19:28:00Z">
            <w:rPr>
              <w:b/>
            </w:rPr>
          </w:rPrChange>
        </w:rPr>
        <w:t>from</w:t>
      </w:r>
      <w:r w:rsidRPr="006C66CA">
        <w:rPr>
          <w:rFonts w:cs="Arial"/>
          <w:b/>
          <w:spacing w:val="-15"/>
          <w:rPrChange w:id="638" w:author="Harry Shamoon" w:date="2015-03-05T19:28:00Z">
            <w:rPr>
              <w:b/>
              <w:spacing w:val="-15"/>
            </w:rPr>
          </w:rPrChange>
        </w:rPr>
        <w:t xml:space="preserve"> </w:t>
      </w:r>
      <w:r w:rsidRPr="006C66CA">
        <w:rPr>
          <w:rFonts w:cs="Arial"/>
          <w:b/>
          <w:rPrChange w:id="639" w:author="Harry Shamoon" w:date="2015-03-05T19:28:00Z">
            <w:rPr>
              <w:b/>
            </w:rPr>
          </w:rPrChange>
        </w:rPr>
        <w:t>respiratory</w:t>
      </w:r>
      <w:r w:rsidRPr="006C66CA">
        <w:rPr>
          <w:rFonts w:cs="Arial"/>
          <w:b/>
          <w:spacing w:val="-15"/>
          <w:rPrChange w:id="640" w:author="Harry Shamoon" w:date="2015-03-05T19:28:00Z">
            <w:rPr>
              <w:b/>
              <w:spacing w:val="-15"/>
            </w:rPr>
          </w:rPrChange>
        </w:rPr>
        <w:t xml:space="preserve"> </w:t>
      </w:r>
      <w:r w:rsidRPr="006C66CA">
        <w:rPr>
          <w:rFonts w:cs="Arial"/>
          <w:b/>
          <w:rPrChange w:id="641" w:author="Harry Shamoon" w:date="2015-03-05T19:28:00Z">
            <w:rPr>
              <w:b/>
            </w:rPr>
          </w:rPrChange>
        </w:rPr>
        <w:t>failure</w:t>
      </w:r>
      <w:r w:rsidRPr="006C66CA">
        <w:rPr>
          <w:rFonts w:cs="Arial"/>
          <w:b/>
          <w:spacing w:val="-15"/>
          <w:rPrChange w:id="642" w:author="Harry Shamoon" w:date="2015-03-05T19:28:00Z">
            <w:rPr>
              <w:b/>
              <w:spacing w:val="-15"/>
            </w:rPr>
          </w:rPrChange>
        </w:rPr>
        <w:t xml:space="preserve"> </w:t>
      </w:r>
      <w:r w:rsidRPr="006C66CA">
        <w:rPr>
          <w:rFonts w:cs="Arial"/>
          <w:b/>
          <w:rPrChange w:id="643" w:author="Harry Shamoon" w:date="2015-03-05T19:28:00Z">
            <w:rPr>
              <w:b/>
            </w:rPr>
          </w:rPrChange>
        </w:rPr>
        <w:t>in</w:t>
      </w:r>
      <w:r w:rsidRPr="006C66CA">
        <w:rPr>
          <w:rFonts w:cs="Arial"/>
          <w:b/>
          <w:spacing w:val="-15"/>
          <w:rPrChange w:id="644" w:author="Harry Shamoon" w:date="2015-03-05T19:28:00Z">
            <w:rPr>
              <w:b/>
              <w:spacing w:val="-15"/>
            </w:rPr>
          </w:rPrChange>
        </w:rPr>
        <w:t xml:space="preserve"> </w:t>
      </w:r>
      <w:r w:rsidRPr="006C66CA">
        <w:rPr>
          <w:rFonts w:cs="Arial"/>
          <w:b/>
          <w:rPrChange w:id="645" w:author="Harry Shamoon" w:date="2015-03-05T19:28:00Z">
            <w:rPr>
              <w:b/>
            </w:rPr>
          </w:rPrChange>
        </w:rPr>
        <w:t>hospitalized</w:t>
      </w:r>
      <w:r w:rsidRPr="006C66CA">
        <w:rPr>
          <w:rFonts w:cs="Arial"/>
          <w:b/>
          <w:spacing w:val="-15"/>
          <w:rPrChange w:id="646" w:author="Harry Shamoon" w:date="2015-03-05T19:28:00Z">
            <w:rPr>
              <w:b/>
              <w:spacing w:val="-15"/>
            </w:rPr>
          </w:rPrChange>
        </w:rPr>
        <w:t xml:space="preserve"> </w:t>
      </w:r>
      <w:r w:rsidRPr="006C66CA">
        <w:rPr>
          <w:rFonts w:cs="Arial"/>
          <w:b/>
          <w:rPrChange w:id="647" w:author="Harry Shamoon" w:date="2015-03-05T19:28:00Z">
            <w:rPr>
              <w:b/>
            </w:rPr>
          </w:rPrChange>
        </w:rPr>
        <w:t>patients.</w:t>
      </w:r>
      <w:r w:rsidRPr="006C66CA">
        <w:rPr>
          <w:rFonts w:cs="Arial"/>
          <w:b/>
          <w:spacing w:val="35"/>
          <w:rPrChange w:id="648" w:author="Harry Shamoon" w:date="2015-03-05T19:28:00Z">
            <w:rPr>
              <w:b/>
              <w:spacing w:val="35"/>
            </w:rPr>
          </w:rPrChange>
        </w:rPr>
        <w:t xml:space="preserve"> </w:t>
      </w:r>
      <w:del w:id="649" w:author="Harry Shamoon" w:date="2015-03-05T19:39:00Z">
        <w:r w:rsidRPr="006C66CA" w:rsidDel="00174DF6">
          <w:rPr>
            <w:rFonts w:cs="Arial"/>
            <w:rPrChange w:id="650" w:author="Harry Shamoon" w:date="2015-03-05T19:28:00Z">
              <w:rPr/>
            </w:rPrChange>
          </w:rPr>
          <w:delText>My</w:delText>
        </w:r>
        <w:r w:rsidRPr="006C66CA" w:rsidDel="00174DF6">
          <w:rPr>
            <w:rFonts w:cs="Arial"/>
            <w:w w:val="99"/>
            <w:rPrChange w:id="651" w:author="Harry Shamoon" w:date="2015-03-05T19:28:00Z">
              <w:rPr>
                <w:w w:val="99"/>
              </w:rPr>
            </w:rPrChange>
          </w:rPr>
          <w:delText xml:space="preserve"> </w:delText>
        </w:r>
        <w:r w:rsidRPr="006C66CA" w:rsidDel="00174DF6">
          <w:rPr>
            <w:rFonts w:cs="Arial"/>
            <w:rPrChange w:id="652" w:author="Harry Shamoon" w:date="2015-03-05T19:28:00Z">
              <w:rPr/>
            </w:rPrChange>
          </w:rPr>
          <w:delText xml:space="preserve">mentor </w:delText>
        </w:r>
      </w:del>
      <w:r w:rsidRPr="006C66CA">
        <w:rPr>
          <w:rFonts w:cs="Arial"/>
          <w:spacing w:val="-4"/>
          <w:rPrChange w:id="653" w:author="Harry Shamoon" w:date="2015-03-05T19:28:00Z">
            <w:rPr>
              <w:spacing w:val="-4"/>
            </w:rPr>
          </w:rPrChange>
        </w:rPr>
        <w:t xml:space="preserve">Dr. </w:t>
      </w:r>
      <w:r w:rsidRPr="006C66CA">
        <w:rPr>
          <w:rFonts w:cs="Arial"/>
          <w:rPrChange w:id="654" w:author="Harry Shamoon" w:date="2015-03-05T19:28:00Z">
            <w:rPr/>
          </w:rPrChange>
        </w:rPr>
        <w:t xml:space="preserve">Gong is leading </w:t>
      </w:r>
      <w:proofErr w:type="gramStart"/>
      <w:r w:rsidRPr="006C66CA">
        <w:rPr>
          <w:rFonts w:cs="Arial"/>
          <w:rPrChange w:id="655" w:author="Harry Shamoon" w:date="2015-03-05T19:28:00Z">
            <w:rPr/>
          </w:rPrChange>
        </w:rPr>
        <w:t>a</w:t>
      </w:r>
      <w:proofErr w:type="gramEnd"/>
      <w:r w:rsidRPr="006C66CA">
        <w:rPr>
          <w:rFonts w:cs="Arial"/>
          <w:rPrChange w:id="656" w:author="Harry Shamoon" w:date="2015-03-05T19:28:00Z">
            <w:rPr/>
          </w:rPrChange>
        </w:rPr>
        <w:t xml:space="preserve"> NHLBI-funded multi-center cluster randomized pragmatic trial in two phases.</w:t>
      </w:r>
      <w:r w:rsidRPr="006C66CA">
        <w:rPr>
          <w:rFonts w:cs="Arial"/>
          <w:spacing w:val="50"/>
          <w:rPrChange w:id="657" w:author="Harry Shamoon" w:date="2015-03-05T19:28:00Z">
            <w:rPr>
              <w:spacing w:val="50"/>
            </w:rPr>
          </w:rPrChange>
        </w:rPr>
        <w:t xml:space="preserve"> </w:t>
      </w:r>
      <w:r w:rsidRPr="006C66CA">
        <w:rPr>
          <w:rFonts w:cs="Arial"/>
          <w:rPrChange w:id="658" w:author="Harry Shamoon" w:date="2015-03-05T19:28:00Z">
            <w:rPr/>
          </w:rPrChange>
        </w:rPr>
        <w:t>(1)</w:t>
      </w:r>
      <w:r w:rsidRPr="006C66CA">
        <w:rPr>
          <w:rFonts w:cs="Arial"/>
          <w:w w:val="99"/>
          <w:rPrChange w:id="659" w:author="Harry Shamoon" w:date="2015-03-05T19:28:00Z">
            <w:rPr>
              <w:w w:val="99"/>
            </w:rPr>
          </w:rPrChange>
        </w:rPr>
        <w:t xml:space="preserve"> </w:t>
      </w:r>
      <w:proofErr w:type="gramStart"/>
      <w:r w:rsidRPr="006C66CA">
        <w:rPr>
          <w:rFonts w:cs="Arial"/>
          <w:rPrChange w:id="660" w:author="Harry Shamoon" w:date="2015-03-05T19:28:00Z">
            <w:rPr/>
          </w:rPrChange>
        </w:rPr>
        <w:t>the</w:t>
      </w:r>
      <w:proofErr w:type="gramEnd"/>
      <w:r w:rsidRPr="006C66CA">
        <w:rPr>
          <w:rFonts w:cs="Arial"/>
          <w:rPrChange w:id="661" w:author="Harry Shamoon" w:date="2015-03-05T19:28:00Z">
            <w:rPr/>
          </w:rPrChange>
        </w:rPr>
        <w:t xml:space="preserve"> first phase </w:t>
      </w:r>
      <w:r w:rsidRPr="006C66CA">
        <w:rPr>
          <w:rFonts w:cs="Arial"/>
          <w:spacing w:val="-3"/>
          <w:rPrChange w:id="662" w:author="Harry Shamoon" w:date="2015-03-05T19:28:00Z">
            <w:rPr>
              <w:spacing w:val="-3"/>
            </w:rPr>
          </w:rPrChange>
        </w:rPr>
        <w:t xml:space="preserve">APPROVE </w:t>
      </w:r>
      <w:r w:rsidRPr="006C66CA">
        <w:rPr>
          <w:rFonts w:cs="Arial"/>
          <w:rPrChange w:id="663" w:author="Harry Shamoon" w:date="2015-03-05T19:28:00Z">
            <w:rPr/>
          </w:rPrChange>
        </w:rPr>
        <w:t xml:space="preserve">aims to identify patients at risk </w:t>
      </w:r>
      <w:r w:rsidRPr="006C66CA">
        <w:rPr>
          <w:rFonts w:cs="Arial"/>
          <w:spacing w:val="-3"/>
          <w:rPrChange w:id="664" w:author="Harry Shamoon" w:date="2015-03-05T19:28:00Z">
            <w:rPr>
              <w:spacing w:val="-3"/>
            </w:rPr>
          </w:rPrChange>
        </w:rPr>
        <w:t xml:space="preserve">by </w:t>
      </w:r>
      <w:r w:rsidRPr="006C66CA">
        <w:rPr>
          <w:rFonts w:cs="Arial"/>
          <w:rPrChange w:id="665" w:author="Harry Shamoon" w:date="2015-03-05T19:28:00Z">
            <w:rPr/>
          </w:rPrChange>
        </w:rPr>
        <w:t>building classical logistic regression models</w:t>
      </w:r>
      <w:r w:rsidRPr="006C66CA">
        <w:rPr>
          <w:rFonts w:cs="Arial"/>
          <w:spacing w:val="54"/>
          <w:rPrChange w:id="666" w:author="Harry Shamoon" w:date="2015-03-05T19:28:00Z">
            <w:rPr>
              <w:spacing w:val="54"/>
            </w:rPr>
          </w:rPrChange>
        </w:rPr>
        <w:t xml:space="preserve"> </w:t>
      </w:r>
      <w:r w:rsidRPr="006C66CA">
        <w:rPr>
          <w:rFonts w:cs="Arial"/>
          <w:rPrChange w:id="667" w:author="Harry Shamoon" w:date="2015-03-05T19:28:00Z">
            <w:rPr/>
          </w:rPrChange>
        </w:rPr>
        <w:t>based</w:t>
      </w:r>
      <w:r w:rsidRPr="006C66CA">
        <w:rPr>
          <w:rFonts w:cs="Arial"/>
          <w:w w:val="99"/>
          <w:rPrChange w:id="668" w:author="Harry Shamoon" w:date="2015-03-05T19:28:00Z">
            <w:rPr>
              <w:w w:val="99"/>
            </w:rPr>
          </w:rPrChange>
        </w:rPr>
        <w:t xml:space="preserve"> </w:t>
      </w:r>
      <w:r w:rsidRPr="006C66CA">
        <w:rPr>
          <w:rFonts w:cs="Arial"/>
          <w:rPrChange w:id="669" w:author="Harry Shamoon" w:date="2015-03-05T19:28:00Z">
            <w:rPr/>
          </w:rPrChange>
        </w:rPr>
        <w:t>on</w:t>
      </w:r>
      <w:r w:rsidRPr="006C66CA">
        <w:rPr>
          <w:rFonts w:cs="Arial"/>
          <w:spacing w:val="25"/>
          <w:rPrChange w:id="670" w:author="Harry Shamoon" w:date="2015-03-05T19:28:00Z">
            <w:rPr>
              <w:spacing w:val="25"/>
            </w:rPr>
          </w:rPrChange>
        </w:rPr>
        <w:t xml:space="preserve"> </w:t>
      </w:r>
      <w:r w:rsidRPr="006C66CA">
        <w:rPr>
          <w:rFonts w:cs="Arial"/>
          <w:rPrChange w:id="671" w:author="Harry Shamoon" w:date="2015-03-05T19:28:00Z">
            <w:rPr/>
          </w:rPrChange>
        </w:rPr>
        <w:t>electronic</w:t>
      </w:r>
      <w:r w:rsidRPr="006C66CA">
        <w:rPr>
          <w:rFonts w:cs="Arial"/>
          <w:spacing w:val="26"/>
          <w:rPrChange w:id="672" w:author="Harry Shamoon" w:date="2015-03-05T19:28:00Z">
            <w:rPr>
              <w:spacing w:val="26"/>
            </w:rPr>
          </w:rPrChange>
        </w:rPr>
        <w:t xml:space="preserve"> </w:t>
      </w:r>
      <w:r w:rsidRPr="006C66CA">
        <w:rPr>
          <w:rFonts w:cs="Arial"/>
          <w:rPrChange w:id="673" w:author="Harry Shamoon" w:date="2015-03-05T19:28:00Z">
            <w:rPr/>
          </w:rPrChange>
        </w:rPr>
        <w:t>medical</w:t>
      </w:r>
      <w:r w:rsidRPr="006C66CA">
        <w:rPr>
          <w:rFonts w:cs="Arial"/>
          <w:spacing w:val="25"/>
          <w:rPrChange w:id="674" w:author="Harry Shamoon" w:date="2015-03-05T19:28:00Z">
            <w:rPr>
              <w:spacing w:val="25"/>
            </w:rPr>
          </w:rPrChange>
        </w:rPr>
        <w:t xml:space="preserve"> </w:t>
      </w:r>
      <w:r w:rsidRPr="006C66CA">
        <w:rPr>
          <w:rFonts w:cs="Arial"/>
          <w:rPrChange w:id="675" w:author="Harry Shamoon" w:date="2015-03-05T19:28:00Z">
            <w:rPr/>
          </w:rPrChange>
        </w:rPr>
        <w:t>records</w:t>
      </w:r>
      <w:r w:rsidRPr="006C66CA">
        <w:rPr>
          <w:rFonts w:cs="Arial"/>
          <w:spacing w:val="26"/>
          <w:rPrChange w:id="676" w:author="Harry Shamoon" w:date="2015-03-05T19:28:00Z">
            <w:rPr>
              <w:spacing w:val="26"/>
            </w:rPr>
          </w:rPrChange>
        </w:rPr>
        <w:t xml:space="preserve"> </w:t>
      </w:r>
      <w:r w:rsidRPr="006C66CA">
        <w:rPr>
          <w:rFonts w:cs="Arial"/>
          <w:rPrChange w:id="677" w:author="Harry Shamoon" w:date="2015-03-05T19:28:00Z">
            <w:rPr/>
          </w:rPrChange>
        </w:rPr>
        <w:t>(EMR)</w:t>
      </w:r>
      <w:r w:rsidRPr="006C66CA">
        <w:rPr>
          <w:rFonts w:cs="Arial"/>
          <w:spacing w:val="25"/>
          <w:rPrChange w:id="678" w:author="Harry Shamoon" w:date="2015-03-05T19:28:00Z">
            <w:rPr>
              <w:spacing w:val="25"/>
            </w:rPr>
          </w:rPrChange>
        </w:rPr>
        <w:t xml:space="preserve"> </w:t>
      </w:r>
      <w:r w:rsidRPr="006C66CA">
        <w:rPr>
          <w:rFonts w:cs="Arial"/>
          <w:rPrChange w:id="679" w:author="Harry Shamoon" w:date="2015-03-05T19:28:00Z">
            <w:rPr/>
          </w:rPrChange>
        </w:rPr>
        <w:t>to</w:t>
      </w:r>
      <w:r w:rsidRPr="006C66CA">
        <w:rPr>
          <w:rFonts w:cs="Arial"/>
          <w:spacing w:val="25"/>
          <w:rPrChange w:id="680" w:author="Harry Shamoon" w:date="2015-03-05T19:28:00Z">
            <w:rPr>
              <w:spacing w:val="25"/>
            </w:rPr>
          </w:rPrChange>
        </w:rPr>
        <w:t xml:space="preserve"> </w:t>
      </w:r>
      <w:r w:rsidRPr="006C66CA">
        <w:rPr>
          <w:rFonts w:cs="Arial"/>
          <w:rPrChange w:id="681" w:author="Harry Shamoon" w:date="2015-03-05T19:28:00Z">
            <w:rPr/>
          </w:rPrChange>
        </w:rPr>
        <w:t>Accurately</w:t>
      </w:r>
      <w:r w:rsidRPr="006C66CA">
        <w:rPr>
          <w:rFonts w:cs="Arial"/>
          <w:spacing w:val="26"/>
          <w:rPrChange w:id="682" w:author="Harry Shamoon" w:date="2015-03-05T19:28:00Z">
            <w:rPr>
              <w:spacing w:val="26"/>
            </w:rPr>
          </w:rPrChange>
        </w:rPr>
        <w:t xml:space="preserve"> </w:t>
      </w:r>
      <w:r w:rsidRPr="006C66CA">
        <w:rPr>
          <w:rFonts w:cs="Arial"/>
          <w:rPrChange w:id="683" w:author="Harry Shamoon" w:date="2015-03-05T19:28:00Z">
            <w:rPr/>
          </w:rPrChange>
        </w:rPr>
        <w:t>Predict</w:t>
      </w:r>
      <w:r w:rsidRPr="006C66CA">
        <w:rPr>
          <w:rFonts w:cs="Arial"/>
          <w:spacing w:val="25"/>
          <w:rPrChange w:id="684" w:author="Harry Shamoon" w:date="2015-03-05T19:28:00Z">
            <w:rPr>
              <w:spacing w:val="25"/>
            </w:rPr>
          </w:rPrChange>
        </w:rPr>
        <w:t xml:space="preserve"> </w:t>
      </w:r>
      <w:proofErr w:type="spellStart"/>
      <w:r w:rsidRPr="006C66CA">
        <w:rPr>
          <w:rFonts w:cs="Arial"/>
          <w:rPrChange w:id="685" w:author="Harry Shamoon" w:date="2015-03-05T19:28:00Z">
            <w:rPr/>
          </w:rPrChange>
        </w:rPr>
        <w:t>PROlonged</w:t>
      </w:r>
      <w:proofErr w:type="spellEnd"/>
      <w:r w:rsidRPr="006C66CA">
        <w:rPr>
          <w:rFonts w:cs="Arial"/>
          <w:spacing w:val="25"/>
          <w:rPrChange w:id="686" w:author="Harry Shamoon" w:date="2015-03-05T19:28:00Z">
            <w:rPr>
              <w:spacing w:val="25"/>
            </w:rPr>
          </w:rPrChange>
        </w:rPr>
        <w:t xml:space="preserve"> </w:t>
      </w:r>
      <w:r w:rsidRPr="006C66CA">
        <w:rPr>
          <w:rFonts w:cs="Arial"/>
          <w:rPrChange w:id="687" w:author="Harry Shamoon" w:date="2015-03-05T19:28:00Z">
            <w:rPr/>
          </w:rPrChange>
        </w:rPr>
        <w:t>Ventilation.</w:t>
      </w:r>
      <w:r w:rsidRPr="006C66CA">
        <w:rPr>
          <w:rFonts w:cs="Arial"/>
          <w:spacing w:val="40"/>
          <w:rPrChange w:id="688" w:author="Harry Shamoon" w:date="2015-03-05T19:28:00Z">
            <w:rPr>
              <w:spacing w:val="40"/>
            </w:rPr>
          </w:rPrChange>
        </w:rPr>
        <w:t xml:space="preserve"> </w:t>
      </w:r>
      <w:r w:rsidRPr="006C66CA">
        <w:rPr>
          <w:rFonts w:cs="Arial"/>
          <w:rPrChange w:id="689" w:author="Harry Shamoon" w:date="2015-03-05T19:28:00Z">
            <w:rPr/>
          </w:rPrChange>
        </w:rPr>
        <w:t>(2)</w:t>
      </w:r>
      <w:r w:rsidRPr="006C66CA">
        <w:rPr>
          <w:rFonts w:cs="Arial"/>
          <w:spacing w:val="26"/>
          <w:rPrChange w:id="690" w:author="Harry Shamoon" w:date="2015-03-05T19:28:00Z">
            <w:rPr>
              <w:spacing w:val="26"/>
            </w:rPr>
          </w:rPrChange>
        </w:rPr>
        <w:t xml:space="preserve"> </w:t>
      </w:r>
      <w:r w:rsidRPr="006C66CA">
        <w:rPr>
          <w:rFonts w:cs="Arial"/>
          <w:rPrChange w:id="691" w:author="Harry Shamoon" w:date="2015-03-05T19:28:00Z">
            <w:rPr/>
          </w:rPrChange>
        </w:rPr>
        <w:t>In</w:t>
      </w:r>
      <w:r w:rsidRPr="006C66CA">
        <w:rPr>
          <w:rFonts w:cs="Arial"/>
          <w:spacing w:val="25"/>
          <w:rPrChange w:id="692" w:author="Harry Shamoon" w:date="2015-03-05T19:28:00Z">
            <w:rPr>
              <w:spacing w:val="25"/>
            </w:rPr>
          </w:rPrChange>
        </w:rPr>
        <w:t xml:space="preserve"> </w:t>
      </w:r>
      <w:r w:rsidRPr="006C66CA">
        <w:rPr>
          <w:rFonts w:cs="Arial"/>
          <w:rPrChange w:id="693" w:author="Harry Shamoon" w:date="2015-03-05T19:28:00Z">
            <w:rPr/>
          </w:rPrChange>
        </w:rPr>
        <w:t>the</w:t>
      </w:r>
      <w:r w:rsidRPr="006C66CA">
        <w:rPr>
          <w:rFonts w:cs="Arial"/>
          <w:spacing w:val="26"/>
          <w:rPrChange w:id="694" w:author="Harry Shamoon" w:date="2015-03-05T19:28:00Z">
            <w:rPr>
              <w:spacing w:val="26"/>
            </w:rPr>
          </w:rPrChange>
        </w:rPr>
        <w:t xml:space="preserve"> </w:t>
      </w:r>
      <w:r w:rsidRPr="006C66CA">
        <w:rPr>
          <w:rFonts w:cs="Arial"/>
          <w:rPrChange w:id="695" w:author="Harry Shamoon" w:date="2015-03-05T19:28:00Z">
            <w:rPr/>
          </w:rPrChange>
        </w:rPr>
        <w:t>second</w:t>
      </w:r>
      <w:r w:rsidRPr="006C66CA">
        <w:rPr>
          <w:rFonts w:cs="Arial"/>
          <w:spacing w:val="25"/>
          <w:rPrChange w:id="696" w:author="Harry Shamoon" w:date="2015-03-05T19:28:00Z">
            <w:rPr>
              <w:spacing w:val="25"/>
            </w:rPr>
          </w:rPrChange>
        </w:rPr>
        <w:t xml:space="preserve"> </w:t>
      </w:r>
      <w:proofErr w:type="gramStart"/>
      <w:r w:rsidRPr="006C66CA">
        <w:rPr>
          <w:rFonts w:cs="Arial"/>
          <w:rPrChange w:id="697" w:author="Harry Shamoon" w:date="2015-03-05T19:28:00Z">
            <w:rPr/>
          </w:rPrChange>
        </w:rPr>
        <w:t>phase</w:t>
      </w:r>
      <w:proofErr w:type="gramEnd"/>
      <w:r w:rsidRPr="006C66CA">
        <w:rPr>
          <w:rFonts w:cs="Arial"/>
          <w:w w:val="99"/>
          <w:rPrChange w:id="698" w:author="Harry Shamoon" w:date="2015-03-05T19:28:00Z">
            <w:rPr>
              <w:w w:val="99"/>
            </w:rPr>
          </w:rPrChange>
        </w:rPr>
        <w:t xml:space="preserve"> </w:t>
      </w:r>
      <w:proofErr w:type="spellStart"/>
      <w:r w:rsidRPr="006C66CA">
        <w:rPr>
          <w:rFonts w:cs="Arial"/>
          <w:rPrChange w:id="699" w:author="Harry Shamoon" w:date="2015-03-05T19:28:00Z">
            <w:rPr/>
          </w:rPrChange>
        </w:rPr>
        <w:t>PROOFCheck</w:t>
      </w:r>
      <w:proofErr w:type="spellEnd"/>
      <w:r w:rsidRPr="006C66CA">
        <w:rPr>
          <w:rFonts w:cs="Arial"/>
          <w:rPrChange w:id="700" w:author="Harry Shamoon" w:date="2015-03-05T19:28:00Z">
            <w:rPr/>
          </w:rPrChange>
        </w:rPr>
        <w:t>, identification of a patients at high risk triggers a decision support tool and bundled checklist</w:t>
      </w:r>
      <w:r w:rsidRPr="006C66CA">
        <w:rPr>
          <w:rFonts w:cs="Arial"/>
          <w:spacing w:val="51"/>
          <w:rPrChange w:id="701" w:author="Harry Shamoon" w:date="2015-03-05T19:28:00Z">
            <w:rPr>
              <w:spacing w:val="51"/>
            </w:rPr>
          </w:rPrChange>
        </w:rPr>
        <w:t xml:space="preserve"> </w:t>
      </w:r>
      <w:r w:rsidRPr="006C66CA">
        <w:rPr>
          <w:rFonts w:cs="Arial"/>
          <w:rPrChange w:id="702" w:author="Harry Shamoon" w:date="2015-03-05T19:28:00Z">
            <w:rPr/>
          </w:rPrChange>
        </w:rPr>
        <w:t>of</w:t>
      </w:r>
      <w:r w:rsidRPr="006C66CA">
        <w:rPr>
          <w:rFonts w:cs="Arial"/>
          <w:w w:val="99"/>
          <w:rPrChange w:id="703" w:author="Harry Shamoon" w:date="2015-03-05T19:28:00Z">
            <w:rPr>
              <w:w w:val="99"/>
            </w:rPr>
          </w:rPrChange>
        </w:rPr>
        <w:t xml:space="preserve"> </w:t>
      </w:r>
      <w:r w:rsidRPr="006C66CA">
        <w:rPr>
          <w:rFonts w:cs="Arial"/>
          <w:rPrChange w:id="704" w:author="Harry Shamoon" w:date="2015-03-05T19:28:00Z">
            <w:rPr/>
          </w:rPrChange>
        </w:rPr>
        <w:t>processes</w:t>
      </w:r>
      <w:r w:rsidRPr="006C66CA">
        <w:rPr>
          <w:rFonts w:cs="Arial"/>
          <w:spacing w:val="26"/>
          <w:rPrChange w:id="705" w:author="Harry Shamoon" w:date="2015-03-05T19:28:00Z">
            <w:rPr>
              <w:spacing w:val="26"/>
            </w:rPr>
          </w:rPrChange>
        </w:rPr>
        <w:t xml:space="preserve"> </w:t>
      </w:r>
      <w:r w:rsidRPr="006C66CA">
        <w:rPr>
          <w:rFonts w:cs="Arial"/>
          <w:rPrChange w:id="706" w:author="Harry Shamoon" w:date="2015-03-05T19:28:00Z">
            <w:rPr/>
          </w:rPrChange>
        </w:rPr>
        <w:t>of</w:t>
      </w:r>
      <w:r w:rsidRPr="006C66CA">
        <w:rPr>
          <w:rFonts w:cs="Arial"/>
          <w:spacing w:val="26"/>
          <w:rPrChange w:id="707" w:author="Harry Shamoon" w:date="2015-03-05T19:28:00Z">
            <w:rPr>
              <w:spacing w:val="26"/>
            </w:rPr>
          </w:rPrChange>
        </w:rPr>
        <w:t xml:space="preserve"> </w:t>
      </w:r>
      <w:r w:rsidRPr="006C66CA">
        <w:rPr>
          <w:rFonts w:cs="Arial"/>
          <w:rPrChange w:id="708" w:author="Harry Shamoon" w:date="2015-03-05T19:28:00Z">
            <w:rPr/>
          </w:rPrChange>
        </w:rPr>
        <w:t>care</w:t>
      </w:r>
      <w:r w:rsidRPr="006C66CA">
        <w:rPr>
          <w:rFonts w:cs="Arial"/>
          <w:spacing w:val="26"/>
          <w:rPrChange w:id="709" w:author="Harry Shamoon" w:date="2015-03-05T19:28:00Z">
            <w:rPr>
              <w:spacing w:val="26"/>
            </w:rPr>
          </w:rPrChange>
        </w:rPr>
        <w:t xml:space="preserve"> </w:t>
      </w:r>
      <w:r w:rsidRPr="006C66CA">
        <w:rPr>
          <w:rFonts w:cs="Arial"/>
          <w:rPrChange w:id="710" w:author="Harry Shamoon" w:date="2015-03-05T19:28:00Z">
            <w:rPr/>
          </w:rPrChange>
        </w:rPr>
        <w:t>known</w:t>
      </w:r>
      <w:r w:rsidRPr="006C66CA">
        <w:rPr>
          <w:rFonts w:cs="Arial"/>
          <w:spacing w:val="26"/>
          <w:rPrChange w:id="711" w:author="Harry Shamoon" w:date="2015-03-05T19:28:00Z">
            <w:rPr>
              <w:spacing w:val="26"/>
            </w:rPr>
          </w:rPrChange>
        </w:rPr>
        <w:t xml:space="preserve"> </w:t>
      </w:r>
      <w:r w:rsidRPr="006C66CA">
        <w:rPr>
          <w:rFonts w:cs="Arial"/>
          <w:rPrChange w:id="712" w:author="Harry Shamoon" w:date="2015-03-05T19:28:00Z">
            <w:rPr/>
          </w:rPrChange>
        </w:rPr>
        <w:t>to</w:t>
      </w:r>
      <w:r w:rsidRPr="006C66CA">
        <w:rPr>
          <w:rFonts w:cs="Arial"/>
          <w:spacing w:val="26"/>
          <w:rPrChange w:id="713" w:author="Harry Shamoon" w:date="2015-03-05T19:28:00Z">
            <w:rPr>
              <w:spacing w:val="26"/>
            </w:rPr>
          </w:rPrChange>
        </w:rPr>
        <w:t xml:space="preserve"> </w:t>
      </w:r>
      <w:r w:rsidRPr="006C66CA">
        <w:rPr>
          <w:rFonts w:cs="Arial"/>
          <w:rPrChange w:id="714" w:author="Harry Shamoon" w:date="2015-03-05T19:28:00Z">
            <w:rPr/>
          </w:rPrChange>
        </w:rPr>
        <w:t>be</w:t>
      </w:r>
      <w:r w:rsidRPr="006C66CA">
        <w:rPr>
          <w:rFonts w:cs="Arial"/>
          <w:spacing w:val="26"/>
          <w:rPrChange w:id="715" w:author="Harry Shamoon" w:date="2015-03-05T19:28:00Z">
            <w:rPr>
              <w:spacing w:val="26"/>
            </w:rPr>
          </w:rPrChange>
        </w:rPr>
        <w:t xml:space="preserve"> </w:t>
      </w:r>
      <w:r w:rsidRPr="006C66CA">
        <w:rPr>
          <w:rFonts w:cs="Arial"/>
          <w:rPrChange w:id="716" w:author="Harry Shamoon" w:date="2015-03-05T19:28:00Z">
            <w:rPr/>
          </w:rPrChange>
        </w:rPr>
        <w:t>beneficial</w:t>
      </w:r>
      <w:r w:rsidRPr="006C66CA">
        <w:rPr>
          <w:rFonts w:cs="Arial"/>
          <w:spacing w:val="26"/>
          <w:rPrChange w:id="717" w:author="Harry Shamoon" w:date="2015-03-05T19:28:00Z">
            <w:rPr>
              <w:spacing w:val="26"/>
            </w:rPr>
          </w:rPrChange>
        </w:rPr>
        <w:t xml:space="preserve"> </w:t>
      </w:r>
      <w:r w:rsidRPr="006C66CA">
        <w:rPr>
          <w:rFonts w:cs="Arial"/>
          <w:rPrChange w:id="718" w:author="Harry Shamoon" w:date="2015-03-05T19:28:00Z">
            <w:rPr/>
          </w:rPrChange>
        </w:rPr>
        <w:t>in</w:t>
      </w:r>
      <w:r w:rsidRPr="006C66CA">
        <w:rPr>
          <w:rFonts w:cs="Arial"/>
          <w:spacing w:val="26"/>
          <w:rPrChange w:id="719" w:author="Harry Shamoon" w:date="2015-03-05T19:28:00Z">
            <w:rPr>
              <w:spacing w:val="26"/>
            </w:rPr>
          </w:rPrChange>
        </w:rPr>
        <w:t xml:space="preserve"> </w:t>
      </w:r>
      <w:r w:rsidRPr="006C66CA">
        <w:rPr>
          <w:rFonts w:cs="Arial"/>
          <w:rPrChange w:id="720" w:author="Harry Shamoon" w:date="2015-03-05T19:28:00Z">
            <w:rPr/>
          </w:rPrChange>
        </w:rPr>
        <w:t>critically</w:t>
      </w:r>
      <w:r w:rsidRPr="006C66CA">
        <w:rPr>
          <w:rFonts w:cs="Arial"/>
          <w:spacing w:val="26"/>
          <w:rPrChange w:id="721" w:author="Harry Shamoon" w:date="2015-03-05T19:28:00Z">
            <w:rPr>
              <w:spacing w:val="26"/>
            </w:rPr>
          </w:rPrChange>
        </w:rPr>
        <w:t xml:space="preserve"> </w:t>
      </w:r>
      <w:r w:rsidRPr="006C66CA">
        <w:rPr>
          <w:rFonts w:cs="Arial"/>
          <w:rPrChange w:id="722" w:author="Harry Shamoon" w:date="2015-03-05T19:28:00Z">
            <w:rPr/>
          </w:rPrChange>
        </w:rPr>
        <w:t>ill</w:t>
      </w:r>
      <w:r w:rsidRPr="006C66CA">
        <w:rPr>
          <w:rFonts w:cs="Arial"/>
          <w:spacing w:val="26"/>
          <w:rPrChange w:id="723" w:author="Harry Shamoon" w:date="2015-03-05T19:28:00Z">
            <w:rPr>
              <w:spacing w:val="26"/>
            </w:rPr>
          </w:rPrChange>
        </w:rPr>
        <w:t xml:space="preserve"> </w:t>
      </w:r>
      <w:r w:rsidRPr="006C66CA">
        <w:rPr>
          <w:rFonts w:cs="Arial"/>
          <w:rPrChange w:id="724" w:author="Harry Shamoon" w:date="2015-03-05T19:28:00Z">
            <w:rPr/>
          </w:rPrChange>
        </w:rPr>
        <w:t>patients</w:t>
      </w:r>
      <w:r w:rsidRPr="006C66CA">
        <w:rPr>
          <w:rFonts w:cs="Arial"/>
          <w:spacing w:val="26"/>
          <w:rPrChange w:id="725" w:author="Harry Shamoon" w:date="2015-03-05T19:28:00Z">
            <w:rPr>
              <w:spacing w:val="26"/>
            </w:rPr>
          </w:rPrChange>
        </w:rPr>
        <w:t xml:space="preserve"> </w:t>
      </w:r>
      <w:r w:rsidRPr="006C66CA">
        <w:rPr>
          <w:rFonts w:cs="Arial"/>
          <w:rPrChange w:id="726" w:author="Harry Shamoon" w:date="2015-03-05T19:28:00Z">
            <w:rPr/>
          </w:rPrChange>
        </w:rPr>
        <w:t>to</w:t>
      </w:r>
      <w:r w:rsidRPr="006C66CA">
        <w:rPr>
          <w:rFonts w:cs="Arial"/>
          <w:spacing w:val="26"/>
          <w:rPrChange w:id="727" w:author="Harry Shamoon" w:date="2015-03-05T19:28:00Z">
            <w:rPr>
              <w:spacing w:val="26"/>
            </w:rPr>
          </w:rPrChange>
        </w:rPr>
        <w:t xml:space="preserve"> </w:t>
      </w:r>
      <w:proofErr w:type="spellStart"/>
      <w:r w:rsidRPr="006C66CA">
        <w:rPr>
          <w:rFonts w:cs="Arial"/>
          <w:spacing w:val="-3"/>
          <w:rPrChange w:id="728" w:author="Harry Shamoon" w:date="2015-03-05T19:28:00Z">
            <w:rPr>
              <w:spacing w:val="-3"/>
            </w:rPr>
          </w:rPrChange>
        </w:rPr>
        <w:t>PRevent</w:t>
      </w:r>
      <w:proofErr w:type="spellEnd"/>
      <w:r w:rsidRPr="006C66CA">
        <w:rPr>
          <w:rFonts w:cs="Arial"/>
          <w:spacing w:val="26"/>
          <w:rPrChange w:id="729" w:author="Harry Shamoon" w:date="2015-03-05T19:28:00Z">
            <w:rPr>
              <w:spacing w:val="26"/>
            </w:rPr>
          </w:rPrChange>
        </w:rPr>
        <w:t xml:space="preserve"> </w:t>
      </w:r>
      <w:r w:rsidRPr="006C66CA">
        <w:rPr>
          <w:rFonts w:cs="Arial"/>
          <w:rPrChange w:id="730" w:author="Harry Shamoon" w:date="2015-03-05T19:28:00Z">
            <w:rPr/>
          </w:rPrChange>
        </w:rPr>
        <w:t>Organ</w:t>
      </w:r>
      <w:r w:rsidRPr="006C66CA">
        <w:rPr>
          <w:rFonts w:cs="Arial"/>
          <w:spacing w:val="26"/>
          <w:rPrChange w:id="731" w:author="Harry Shamoon" w:date="2015-03-05T19:28:00Z">
            <w:rPr>
              <w:spacing w:val="26"/>
            </w:rPr>
          </w:rPrChange>
        </w:rPr>
        <w:t xml:space="preserve"> </w:t>
      </w:r>
      <w:r w:rsidRPr="006C66CA">
        <w:rPr>
          <w:rFonts w:cs="Arial"/>
          <w:rPrChange w:id="732" w:author="Harry Shamoon" w:date="2015-03-05T19:28:00Z">
            <w:rPr/>
          </w:rPrChange>
        </w:rPr>
        <w:t>Failure.</w:t>
      </w:r>
      <w:r w:rsidRPr="006C66CA">
        <w:rPr>
          <w:rFonts w:cs="Arial"/>
          <w:spacing w:val="38"/>
          <w:rPrChange w:id="733" w:author="Harry Shamoon" w:date="2015-03-05T19:28:00Z">
            <w:rPr>
              <w:spacing w:val="38"/>
            </w:rPr>
          </w:rPrChange>
        </w:rPr>
        <w:t xml:space="preserve"> </w:t>
      </w:r>
      <w:r w:rsidRPr="006C66CA">
        <w:rPr>
          <w:rFonts w:cs="Arial"/>
          <w:rPrChange w:id="734" w:author="Harry Shamoon" w:date="2015-03-05T19:28:00Z">
            <w:rPr/>
          </w:rPrChange>
        </w:rPr>
        <w:t>CITE</w:t>
      </w:r>
      <w:r w:rsidRPr="006C66CA">
        <w:rPr>
          <w:rFonts w:cs="Arial"/>
          <w:spacing w:val="26"/>
          <w:rPrChange w:id="735" w:author="Harry Shamoon" w:date="2015-03-05T19:28:00Z">
            <w:rPr>
              <w:spacing w:val="26"/>
            </w:rPr>
          </w:rPrChange>
        </w:rPr>
        <w:t xml:space="preserve"> </w:t>
      </w:r>
      <w:r w:rsidRPr="006C66CA">
        <w:rPr>
          <w:rFonts w:cs="Arial"/>
          <w:rPrChange w:id="736" w:author="Harry Shamoon" w:date="2015-03-05T19:28:00Z">
            <w:rPr/>
          </w:rPrChange>
        </w:rPr>
        <w:t>CLINICAL</w:t>
      </w:r>
      <w:r w:rsidRPr="006C66CA">
        <w:rPr>
          <w:rFonts w:cs="Arial"/>
          <w:w w:val="99"/>
          <w:rPrChange w:id="737" w:author="Harry Shamoon" w:date="2015-03-05T19:28:00Z">
            <w:rPr>
              <w:w w:val="99"/>
            </w:rPr>
          </w:rPrChange>
        </w:rPr>
        <w:t xml:space="preserve"> </w:t>
      </w:r>
      <w:r w:rsidRPr="006C66CA">
        <w:rPr>
          <w:rFonts w:cs="Arial"/>
          <w:spacing w:val="-5"/>
          <w:rPrChange w:id="738" w:author="Harry Shamoon" w:date="2015-03-05T19:28:00Z">
            <w:rPr>
              <w:spacing w:val="-5"/>
            </w:rPr>
          </w:rPrChange>
        </w:rPr>
        <w:t>TRIALS.GOV.</w:t>
      </w:r>
      <w:r w:rsidRPr="006C66CA">
        <w:rPr>
          <w:rFonts w:cs="Arial"/>
          <w:spacing w:val="17"/>
          <w:rPrChange w:id="739" w:author="Harry Shamoon" w:date="2015-03-05T19:28:00Z">
            <w:rPr>
              <w:spacing w:val="17"/>
            </w:rPr>
          </w:rPrChange>
        </w:rPr>
        <w:t xml:space="preserve"> </w:t>
      </w:r>
      <w:r w:rsidRPr="006C66CA">
        <w:rPr>
          <w:rFonts w:cs="Arial"/>
          <w:rPrChange w:id="740" w:author="Harry Shamoon" w:date="2015-03-05T19:28:00Z">
            <w:rPr/>
          </w:rPrChange>
        </w:rPr>
        <w:t>The</w:t>
      </w:r>
      <w:r w:rsidRPr="006C66CA">
        <w:rPr>
          <w:rFonts w:cs="Arial"/>
          <w:spacing w:val="17"/>
          <w:rPrChange w:id="741" w:author="Harry Shamoon" w:date="2015-03-05T19:28:00Z">
            <w:rPr>
              <w:spacing w:val="17"/>
            </w:rPr>
          </w:rPrChange>
        </w:rPr>
        <w:t xml:space="preserve"> </w:t>
      </w:r>
      <w:r w:rsidRPr="006C66CA">
        <w:rPr>
          <w:rFonts w:cs="Arial"/>
          <w:rPrChange w:id="742" w:author="Harry Shamoon" w:date="2015-03-05T19:28:00Z">
            <w:rPr/>
          </w:rPrChange>
        </w:rPr>
        <w:t>hypothesis</w:t>
      </w:r>
      <w:r w:rsidRPr="006C66CA">
        <w:rPr>
          <w:rFonts w:cs="Arial"/>
          <w:spacing w:val="17"/>
          <w:rPrChange w:id="743" w:author="Harry Shamoon" w:date="2015-03-05T19:28:00Z">
            <w:rPr>
              <w:spacing w:val="17"/>
            </w:rPr>
          </w:rPrChange>
        </w:rPr>
        <w:t xml:space="preserve"> </w:t>
      </w:r>
      <w:r w:rsidRPr="006C66CA">
        <w:rPr>
          <w:rFonts w:cs="Arial"/>
          <w:rPrChange w:id="744" w:author="Harry Shamoon" w:date="2015-03-05T19:28:00Z">
            <w:rPr/>
          </w:rPrChange>
        </w:rPr>
        <w:t>is</w:t>
      </w:r>
      <w:r w:rsidRPr="006C66CA">
        <w:rPr>
          <w:rFonts w:cs="Arial"/>
          <w:spacing w:val="17"/>
          <w:rPrChange w:id="745" w:author="Harry Shamoon" w:date="2015-03-05T19:28:00Z">
            <w:rPr>
              <w:spacing w:val="17"/>
            </w:rPr>
          </w:rPrChange>
        </w:rPr>
        <w:t xml:space="preserve"> </w:t>
      </w:r>
      <w:r w:rsidRPr="006C66CA">
        <w:rPr>
          <w:rFonts w:cs="Arial"/>
          <w:rPrChange w:id="746" w:author="Harry Shamoon" w:date="2015-03-05T19:28:00Z">
            <w:rPr/>
          </w:rPrChange>
        </w:rPr>
        <w:t>that</w:t>
      </w:r>
      <w:r w:rsidRPr="006C66CA">
        <w:rPr>
          <w:rFonts w:cs="Arial"/>
          <w:spacing w:val="17"/>
          <w:rPrChange w:id="747" w:author="Harry Shamoon" w:date="2015-03-05T19:28:00Z">
            <w:rPr>
              <w:spacing w:val="17"/>
            </w:rPr>
          </w:rPrChange>
        </w:rPr>
        <w:t xml:space="preserve"> </w:t>
      </w:r>
      <w:r w:rsidRPr="006C66CA">
        <w:rPr>
          <w:rFonts w:cs="Arial"/>
          <w:spacing w:val="-3"/>
          <w:rPrChange w:id="748" w:author="Harry Shamoon" w:date="2015-03-05T19:28:00Z">
            <w:rPr>
              <w:spacing w:val="-3"/>
            </w:rPr>
          </w:rPrChange>
        </w:rPr>
        <w:t>for</w:t>
      </w:r>
      <w:r w:rsidRPr="006C66CA">
        <w:rPr>
          <w:rFonts w:cs="Arial"/>
          <w:spacing w:val="17"/>
          <w:rPrChange w:id="749" w:author="Harry Shamoon" w:date="2015-03-05T19:28:00Z">
            <w:rPr>
              <w:spacing w:val="17"/>
            </w:rPr>
          </w:rPrChange>
        </w:rPr>
        <w:t xml:space="preserve"> </w:t>
      </w:r>
      <w:r w:rsidRPr="006C66CA">
        <w:rPr>
          <w:rFonts w:cs="Arial"/>
          <w:rPrChange w:id="750" w:author="Harry Shamoon" w:date="2015-03-05T19:28:00Z">
            <w:rPr/>
          </w:rPrChange>
        </w:rPr>
        <w:t>the</w:t>
      </w:r>
      <w:r w:rsidRPr="006C66CA">
        <w:rPr>
          <w:rFonts w:cs="Arial"/>
          <w:spacing w:val="17"/>
          <w:rPrChange w:id="751" w:author="Harry Shamoon" w:date="2015-03-05T19:28:00Z">
            <w:rPr>
              <w:spacing w:val="17"/>
            </w:rPr>
          </w:rPrChange>
        </w:rPr>
        <w:t xml:space="preserve"> </w:t>
      </w:r>
      <w:r w:rsidRPr="006C66CA">
        <w:rPr>
          <w:rFonts w:cs="Arial"/>
          <w:rPrChange w:id="752" w:author="Harry Shamoon" w:date="2015-03-05T19:28:00Z">
            <w:rPr/>
          </w:rPrChange>
        </w:rPr>
        <w:t>patients</w:t>
      </w:r>
      <w:r w:rsidRPr="006C66CA">
        <w:rPr>
          <w:rFonts w:cs="Arial"/>
          <w:spacing w:val="17"/>
          <w:rPrChange w:id="753" w:author="Harry Shamoon" w:date="2015-03-05T19:28:00Z">
            <w:rPr>
              <w:spacing w:val="17"/>
            </w:rPr>
          </w:rPrChange>
        </w:rPr>
        <w:t xml:space="preserve"> </w:t>
      </w:r>
      <w:r w:rsidRPr="006C66CA">
        <w:rPr>
          <w:rFonts w:cs="Arial"/>
          <w:rPrChange w:id="754" w:author="Harry Shamoon" w:date="2015-03-05T19:28:00Z">
            <w:rPr/>
          </w:rPrChange>
        </w:rPr>
        <w:t>identified</w:t>
      </w:r>
      <w:r w:rsidRPr="006C66CA">
        <w:rPr>
          <w:rFonts w:cs="Arial"/>
          <w:spacing w:val="17"/>
          <w:rPrChange w:id="755" w:author="Harry Shamoon" w:date="2015-03-05T19:28:00Z">
            <w:rPr>
              <w:spacing w:val="17"/>
            </w:rPr>
          </w:rPrChange>
        </w:rPr>
        <w:t xml:space="preserve"> </w:t>
      </w:r>
      <w:r w:rsidRPr="006C66CA">
        <w:rPr>
          <w:rFonts w:cs="Arial"/>
          <w:rPrChange w:id="756" w:author="Harry Shamoon" w:date="2015-03-05T19:28:00Z">
            <w:rPr/>
          </w:rPrChange>
        </w:rPr>
        <w:t>as</w:t>
      </w:r>
      <w:r w:rsidRPr="006C66CA">
        <w:rPr>
          <w:rFonts w:cs="Arial"/>
          <w:spacing w:val="17"/>
          <w:rPrChange w:id="757" w:author="Harry Shamoon" w:date="2015-03-05T19:28:00Z">
            <w:rPr>
              <w:spacing w:val="17"/>
            </w:rPr>
          </w:rPrChange>
        </w:rPr>
        <w:t xml:space="preserve"> </w:t>
      </w:r>
      <w:r w:rsidRPr="006C66CA">
        <w:rPr>
          <w:rFonts w:cs="Arial"/>
          <w:rPrChange w:id="758" w:author="Harry Shamoon" w:date="2015-03-05T19:28:00Z">
            <w:rPr/>
          </w:rPrChange>
        </w:rPr>
        <w:t>at</w:t>
      </w:r>
      <w:r w:rsidRPr="006C66CA">
        <w:rPr>
          <w:rFonts w:cs="Arial"/>
          <w:spacing w:val="17"/>
          <w:rPrChange w:id="759" w:author="Harry Shamoon" w:date="2015-03-05T19:28:00Z">
            <w:rPr>
              <w:spacing w:val="17"/>
            </w:rPr>
          </w:rPrChange>
        </w:rPr>
        <w:t xml:space="preserve"> </w:t>
      </w:r>
      <w:r w:rsidRPr="006C66CA">
        <w:rPr>
          <w:rFonts w:cs="Arial"/>
          <w:rPrChange w:id="760" w:author="Harry Shamoon" w:date="2015-03-05T19:28:00Z">
            <w:rPr/>
          </w:rPrChange>
        </w:rPr>
        <w:t>high</w:t>
      </w:r>
      <w:r w:rsidRPr="006C66CA">
        <w:rPr>
          <w:rFonts w:cs="Arial"/>
          <w:spacing w:val="17"/>
          <w:rPrChange w:id="761" w:author="Harry Shamoon" w:date="2015-03-05T19:28:00Z">
            <w:rPr>
              <w:spacing w:val="17"/>
            </w:rPr>
          </w:rPrChange>
        </w:rPr>
        <w:t xml:space="preserve"> </w:t>
      </w:r>
      <w:r w:rsidRPr="006C66CA">
        <w:rPr>
          <w:rFonts w:cs="Arial"/>
          <w:rPrChange w:id="762" w:author="Harry Shamoon" w:date="2015-03-05T19:28:00Z">
            <w:rPr/>
          </w:rPrChange>
        </w:rPr>
        <w:t>risk</w:t>
      </w:r>
      <w:r w:rsidRPr="006C66CA">
        <w:rPr>
          <w:rFonts w:cs="Arial"/>
          <w:spacing w:val="17"/>
          <w:rPrChange w:id="763" w:author="Harry Shamoon" w:date="2015-03-05T19:28:00Z">
            <w:rPr>
              <w:spacing w:val="17"/>
            </w:rPr>
          </w:rPrChange>
        </w:rPr>
        <w:t xml:space="preserve"> </w:t>
      </w:r>
      <w:r w:rsidRPr="006C66CA">
        <w:rPr>
          <w:rFonts w:cs="Arial"/>
          <w:spacing w:val="-3"/>
          <w:rPrChange w:id="764" w:author="Harry Shamoon" w:date="2015-03-05T19:28:00Z">
            <w:rPr>
              <w:spacing w:val="-3"/>
            </w:rPr>
          </w:rPrChange>
        </w:rPr>
        <w:t>for</w:t>
      </w:r>
      <w:r w:rsidRPr="006C66CA">
        <w:rPr>
          <w:rFonts w:cs="Arial"/>
          <w:spacing w:val="17"/>
          <w:rPrChange w:id="765" w:author="Harry Shamoon" w:date="2015-03-05T19:28:00Z">
            <w:rPr>
              <w:spacing w:val="17"/>
            </w:rPr>
          </w:rPrChange>
        </w:rPr>
        <w:t xml:space="preserve"> </w:t>
      </w:r>
      <w:r w:rsidRPr="006C66CA">
        <w:rPr>
          <w:rFonts w:cs="Arial"/>
          <w:rPrChange w:id="766" w:author="Harry Shamoon" w:date="2015-03-05T19:28:00Z">
            <w:rPr/>
          </w:rPrChange>
        </w:rPr>
        <w:t>prolonged</w:t>
      </w:r>
      <w:r w:rsidRPr="006C66CA">
        <w:rPr>
          <w:rFonts w:cs="Arial"/>
          <w:spacing w:val="17"/>
          <w:rPrChange w:id="767" w:author="Harry Shamoon" w:date="2015-03-05T19:28:00Z">
            <w:rPr>
              <w:spacing w:val="17"/>
            </w:rPr>
          </w:rPrChange>
        </w:rPr>
        <w:t xml:space="preserve"> </w:t>
      </w:r>
      <w:r w:rsidRPr="006C66CA">
        <w:rPr>
          <w:rFonts w:cs="Arial"/>
          <w:rPrChange w:id="768" w:author="Harry Shamoon" w:date="2015-03-05T19:28:00Z">
            <w:rPr/>
          </w:rPrChange>
        </w:rPr>
        <w:t>respiratory</w:t>
      </w:r>
      <w:r w:rsidRPr="006C66CA">
        <w:rPr>
          <w:rFonts w:cs="Arial"/>
          <w:spacing w:val="17"/>
          <w:rPrChange w:id="769" w:author="Harry Shamoon" w:date="2015-03-05T19:28:00Z">
            <w:rPr>
              <w:spacing w:val="17"/>
            </w:rPr>
          </w:rPrChange>
        </w:rPr>
        <w:t xml:space="preserve"> </w:t>
      </w:r>
      <w:r w:rsidRPr="006C66CA">
        <w:rPr>
          <w:rFonts w:cs="Arial"/>
          <w:rPrChange w:id="770" w:author="Harry Shamoon" w:date="2015-03-05T19:28:00Z">
            <w:rPr/>
          </w:rPrChange>
        </w:rPr>
        <w:t>failure</w:t>
      </w:r>
      <w:r w:rsidRPr="006C66CA">
        <w:rPr>
          <w:rFonts w:cs="Arial"/>
          <w:w w:val="99"/>
          <w:rPrChange w:id="771" w:author="Harry Shamoon" w:date="2015-03-05T19:28:00Z">
            <w:rPr>
              <w:w w:val="99"/>
            </w:rPr>
          </w:rPrChange>
        </w:rPr>
        <w:t xml:space="preserve"> </w:t>
      </w:r>
      <w:r w:rsidRPr="006C66CA">
        <w:rPr>
          <w:rFonts w:cs="Arial"/>
          <w:rPrChange w:id="772" w:author="Harry Shamoon" w:date="2015-03-05T19:28:00Z">
            <w:rPr/>
          </w:rPrChange>
        </w:rPr>
        <w:t xml:space="preserve">or death in </w:t>
      </w:r>
      <w:r w:rsidRPr="006C66CA">
        <w:rPr>
          <w:rFonts w:cs="Arial"/>
          <w:spacing w:val="-3"/>
          <w:rPrChange w:id="773" w:author="Harry Shamoon" w:date="2015-03-05T19:28:00Z">
            <w:rPr>
              <w:spacing w:val="-3"/>
            </w:rPr>
          </w:rPrChange>
        </w:rPr>
        <w:t xml:space="preserve">APPROVE, </w:t>
      </w:r>
      <w:r w:rsidRPr="006C66CA">
        <w:rPr>
          <w:rFonts w:cs="Arial"/>
          <w:rPrChange w:id="774" w:author="Harry Shamoon" w:date="2015-03-05T19:28:00Z">
            <w:rPr/>
          </w:rPrChange>
        </w:rPr>
        <w:t xml:space="preserve">the early implementation of a checklist of </w:t>
      </w:r>
      <w:r w:rsidRPr="006C66CA">
        <w:rPr>
          <w:rFonts w:cs="Arial"/>
          <w:spacing w:val="-3"/>
          <w:rPrChange w:id="775" w:author="Harry Shamoon" w:date="2015-03-05T19:28:00Z">
            <w:rPr>
              <w:spacing w:val="-3"/>
            </w:rPr>
          </w:rPrChange>
        </w:rPr>
        <w:t xml:space="preserve">preventive </w:t>
      </w:r>
      <w:r w:rsidRPr="006C66CA">
        <w:rPr>
          <w:rFonts w:cs="Arial"/>
          <w:rPrChange w:id="776" w:author="Harry Shamoon" w:date="2015-03-05T19:28:00Z">
            <w:rPr/>
          </w:rPrChange>
        </w:rPr>
        <w:t>measure (</w:t>
      </w:r>
      <w:proofErr w:type="spellStart"/>
      <w:r w:rsidRPr="006C66CA">
        <w:rPr>
          <w:rFonts w:cs="Arial"/>
          <w:rPrChange w:id="777" w:author="Harry Shamoon" w:date="2015-03-05T19:28:00Z">
            <w:rPr/>
          </w:rPrChange>
        </w:rPr>
        <w:t>PROOFCheck</w:t>
      </w:r>
      <w:proofErr w:type="spellEnd"/>
      <w:r w:rsidRPr="006C66CA">
        <w:rPr>
          <w:rFonts w:cs="Arial"/>
          <w:rPrChange w:id="778" w:author="Harry Shamoon" w:date="2015-03-05T19:28:00Z">
            <w:rPr/>
          </w:rPrChange>
        </w:rPr>
        <w:t>),</w:t>
      </w:r>
      <w:r w:rsidRPr="006C66CA">
        <w:rPr>
          <w:rFonts w:cs="Arial"/>
          <w:spacing w:val="12"/>
          <w:rPrChange w:id="779" w:author="Harry Shamoon" w:date="2015-03-05T19:28:00Z">
            <w:rPr>
              <w:spacing w:val="12"/>
            </w:rPr>
          </w:rPrChange>
        </w:rPr>
        <w:t xml:space="preserve"> </w:t>
      </w:r>
      <w:r w:rsidRPr="006C66CA">
        <w:rPr>
          <w:rFonts w:cs="Arial"/>
          <w:rPrChange w:id="780" w:author="Harry Shamoon" w:date="2015-03-05T19:28:00Z">
            <w:rPr/>
          </w:rPrChange>
        </w:rPr>
        <w:t>reduces</w:t>
      </w:r>
      <w:r w:rsidRPr="006C66CA">
        <w:rPr>
          <w:rFonts w:cs="Arial"/>
          <w:w w:val="99"/>
          <w:rPrChange w:id="781" w:author="Harry Shamoon" w:date="2015-03-05T19:28:00Z">
            <w:rPr>
              <w:w w:val="99"/>
            </w:rPr>
          </w:rPrChange>
        </w:rPr>
        <w:t xml:space="preserve"> </w:t>
      </w:r>
      <w:r w:rsidRPr="006C66CA">
        <w:rPr>
          <w:rFonts w:cs="Arial"/>
          <w:rPrChange w:id="782" w:author="Harry Shamoon" w:date="2015-03-05T19:28:00Z">
            <w:rPr/>
          </w:rPrChange>
        </w:rPr>
        <w:t>severity</w:t>
      </w:r>
      <w:r w:rsidRPr="006C66CA">
        <w:rPr>
          <w:rFonts w:cs="Arial"/>
          <w:spacing w:val="-10"/>
          <w:rPrChange w:id="783" w:author="Harry Shamoon" w:date="2015-03-05T19:28:00Z">
            <w:rPr>
              <w:spacing w:val="-10"/>
            </w:rPr>
          </w:rPrChange>
        </w:rPr>
        <w:t xml:space="preserve"> </w:t>
      </w:r>
      <w:r w:rsidRPr="006C66CA">
        <w:rPr>
          <w:rFonts w:cs="Arial"/>
          <w:rPrChange w:id="784" w:author="Harry Shamoon" w:date="2015-03-05T19:28:00Z">
            <w:rPr/>
          </w:rPrChange>
        </w:rPr>
        <w:t>of</w:t>
      </w:r>
      <w:r w:rsidRPr="006C66CA">
        <w:rPr>
          <w:rFonts w:cs="Arial"/>
          <w:spacing w:val="-10"/>
          <w:rPrChange w:id="785" w:author="Harry Shamoon" w:date="2015-03-05T19:28:00Z">
            <w:rPr>
              <w:spacing w:val="-10"/>
            </w:rPr>
          </w:rPrChange>
        </w:rPr>
        <w:t xml:space="preserve"> </w:t>
      </w:r>
      <w:r w:rsidRPr="006C66CA">
        <w:rPr>
          <w:rFonts w:cs="Arial"/>
          <w:rPrChange w:id="786" w:author="Harry Shamoon" w:date="2015-03-05T19:28:00Z">
            <w:rPr/>
          </w:rPrChange>
        </w:rPr>
        <w:t>organ</w:t>
      </w:r>
      <w:r w:rsidRPr="006C66CA">
        <w:rPr>
          <w:rFonts w:cs="Arial"/>
          <w:spacing w:val="-10"/>
          <w:rPrChange w:id="787" w:author="Harry Shamoon" w:date="2015-03-05T19:28:00Z">
            <w:rPr>
              <w:spacing w:val="-10"/>
            </w:rPr>
          </w:rPrChange>
        </w:rPr>
        <w:t xml:space="preserve"> </w:t>
      </w:r>
      <w:r w:rsidRPr="006C66CA">
        <w:rPr>
          <w:rFonts w:cs="Arial"/>
          <w:rPrChange w:id="788" w:author="Harry Shamoon" w:date="2015-03-05T19:28:00Z">
            <w:rPr/>
          </w:rPrChange>
        </w:rPr>
        <w:t>failure,</w:t>
      </w:r>
      <w:r w:rsidRPr="006C66CA">
        <w:rPr>
          <w:rFonts w:cs="Arial"/>
          <w:spacing w:val="-10"/>
          <w:rPrChange w:id="789" w:author="Harry Shamoon" w:date="2015-03-05T19:28:00Z">
            <w:rPr>
              <w:spacing w:val="-10"/>
            </w:rPr>
          </w:rPrChange>
        </w:rPr>
        <w:t xml:space="preserve"> </w:t>
      </w:r>
      <w:r w:rsidRPr="006C66CA">
        <w:rPr>
          <w:rFonts w:cs="Arial"/>
          <w:rPrChange w:id="790" w:author="Harry Shamoon" w:date="2015-03-05T19:28:00Z">
            <w:rPr/>
          </w:rPrChange>
        </w:rPr>
        <w:t>mortality</w:t>
      </w:r>
      <w:r w:rsidRPr="006C66CA">
        <w:rPr>
          <w:rFonts w:cs="Arial"/>
          <w:spacing w:val="-10"/>
          <w:rPrChange w:id="791" w:author="Harry Shamoon" w:date="2015-03-05T19:28:00Z">
            <w:rPr>
              <w:spacing w:val="-10"/>
            </w:rPr>
          </w:rPrChange>
        </w:rPr>
        <w:t xml:space="preserve"> </w:t>
      </w:r>
      <w:r w:rsidRPr="006C66CA">
        <w:rPr>
          <w:rFonts w:cs="Arial"/>
          <w:rPrChange w:id="792" w:author="Harry Shamoon" w:date="2015-03-05T19:28:00Z">
            <w:rPr/>
          </w:rPrChange>
        </w:rPr>
        <w:t>and</w:t>
      </w:r>
      <w:r w:rsidRPr="006C66CA">
        <w:rPr>
          <w:rFonts w:cs="Arial"/>
          <w:spacing w:val="-10"/>
          <w:rPrChange w:id="793" w:author="Harry Shamoon" w:date="2015-03-05T19:28:00Z">
            <w:rPr>
              <w:spacing w:val="-10"/>
            </w:rPr>
          </w:rPrChange>
        </w:rPr>
        <w:t xml:space="preserve"> </w:t>
      </w:r>
      <w:r w:rsidRPr="006C66CA">
        <w:rPr>
          <w:rFonts w:cs="Arial"/>
          <w:rPrChange w:id="794" w:author="Harry Shamoon" w:date="2015-03-05T19:28:00Z">
            <w:rPr/>
          </w:rPrChange>
        </w:rPr>
        <w:t>duration</w:t>
      </w:r>
      <w:r w:rsidRPr="006C66CA">
        <w:rPr>
          <w:rFonts w:cs="Arial"/>
          <w:spacing w:val="-10"/>
          <w:rPrChange w:id="795" w:author="Harry Shamoon" w:date="2015-03-05T19:28:00Z">
            <w:rPr>
              <w:spacing w:val="-10"/>
            </w:rPr>
          </w:rPrChange>
        </w:rPr>
        <w:t xml:space="preserve"> </w:t>
      </w:r>
      <w:r w:rsidRPr="006C66CA">
        <w:rPr>
          <w:rFonts w:cs="Arial"/>
          <w:rPrChange w:id="796" w:author="Harry Shamoon" w:date="2015-03-05T19:28:00Z">
            <w:rPr/>
          </w:rPrChange>
        </w:rPr>
        <w:t>of</w:t>
      </w:r>
      <w:r w:rsidRPr="006C66CA">
        <w:rPr>
          <w:rFonts w:cs="Arial"/>
          <w:spacing w:val="-10"/>
          <w:rPrChange w:id="797" w:author="Harry Shamoon" w:date="2015-03-05T19:28:00Z">
            <w:rPr>
              <w:spacing w:val="-10"/>
            </w:rPr>
          </w:rPrChange>
        </w:rPr>
        <w:t xml:space="preserve"> </w:t>
      </w:r>
      <w:r w:rsidRPr="006C66CA">
        <w:rPr>
          <w:rFonts w:cs="Arial"/>
          <w:rPrChange w:id="798" w:author="Harry Shamoon" w:date="2015-03-05T19:28:00Z">
            <w:rPr/>
          </w:rPrChange>
        </w:rPr>
        <w:t>mechanical</w:t>
      </w:r>
      <w:r w:rsidRPr="006C66CA">
        <w:rPr>
          <w:rFonts w:cs="Arial"/>
          <w:spacing w:val="-10"/>
          <w:rPrChange w:id="799" w:author="Harry Shamoon" w:date="2015-03-05T19:28:00Z">
            <w:rPr>
              <w:spacing w:val="-10"/>
            </w:rPr>
          </w:rPrChange>
        </w:rPr>
        <w:t xml:space="preserve"> </w:t>
      </w:r>
      <w:r w:rsidRPr="006C66CA">
        <w:rPr>
          <w:rFonts w:cs="Arial"/>
          <w:rPrChange w:id="800" w:author="Harry Shamoon" w:date="2015-03-05T19:28:00Z">
            <w:rPr/>
          </w:rPrChange>
        </w:rPr>
        <w:t>ventilation.</w:t>
      </w:r>
    </w:p>
    <w:p w14:paraId="493BDAFF" w14:textId="37195C13" w:rsidR="00F731E7" w:rsidRPr="006C66CA" w:rsidRDefault="00082CF3">
      <w:pPr>
        <w:pStyle w:val="BodyText"/>
        <w:spacing w:before="116"/>
        <w:ind w:left="100" w:right="117" w:firstLine="338"/>
        <w:jc w:val="both"/>
        <w:rPr>
          <w:rFonts w:cs="Arial"/>
          <w:rPrChange w:id="801" w:author="Harry Shamoon" w:date="2015-03-05T19:28:00Z">
            <w:rPr/>
          </w:rPrChange>
        </w:rPr>
        <w:pPrChange w:id="802" w:author="Harry Shamoon" w:date="2015-03-05T19:42:00Z">
          <w:pPr>
            <w:pStyle w:val="BodyText"/>
            <w:spacing w:before="116" w:line="268" w:lineRule="auto"/>
            <w:ind w:left="100" w:right="117" w:firstLine="338"/>
            <w:jc w:val="both"/>
          </w:pPr>
        </w:pPrChange>
      </w:pPr>
      <w:del w:id="803" w:author="Harry Shamoon" w:date="2015-03-05T19:39:00Z">
        <w:r w:rsidRPr="006C66CA" w:rsidDel="00174DF6">
          <w:rPr>
            <w:rFonts w:cs="Arial"/>
            <w:b/>
            <w:bCs/>
          </w:rPr>
          <w:delText xml:space="preserve">Electronic </w:delText>
        </w:r>
      </w:del>
      <w:ins w:id="804" w:author="Harry Shamoon" w:date="2015-03-05T19:39:00Z">
        <w:r w:rsidR="00174DF6">
          <w:rPr>
            <w:rFonts w:cs="Arial"/>
            <w:b/>
            <w:bCs/>
          </w:rPr>
          <w:t>The EMR</w:t>
        </w:r>
      </w:ins>
      <w:del w:id="805" w:author="Harry Shamoon" w:date="2015-03-05T19:39:00Z">
        <w:r w:rsidRPr="00174DF6" w:rsidDel="00174DF6">
          <w:rPr>
            <w:rFonts w:cs="Arial"/>
            <w:b/>
            <w:bCs/>
          </w:rPr>
          <w:delText>medical records</w:delText>
        </w:r>
      </w:del>
      <w:r w:rsidRPr="00174DF6">
        <w:rPr>
          <w:rFonts w:cs="Arial"/>
          <w:b/>
          <w:bCs/>
        </w:rPr>
        <w:t xml:space="preserve"> </w:t>
      </w:r>
      <w:del w:id="806" w:author="Harry Shamoon" w:date="2015-03-05T19:39:00Z">
        <w:r w:rsidRPr="00174DF6" w:rsidDel="00174DF6">
          <w:rPr>
            <w:rFonts w:cs="Arial"/>
            <w:b/>
            <w:bCs/>
          </w:rPr>
          <w:delText xml:space="preserve">are </w:delText>
        </w:r>
      </w:del>
      <w:ins w:id="807" w:author="Harry Shamoon" w:date="2015-03-05T19:39:00Z">
        <w:r w:rsidR="00174DF6">
          <w:rPr>
            <w:rFonts w:cs="Arial"/>
            <w:b/>
            <w:bCs/>
          </w:rPr>
          <w:t>is</w:t>
        </w:r>
        <w:r w:rsidR="00174DF6" w:rsidRPr="00174DF6">
          <w:rPr>
            <w:rFonts w:cs="Arial"/>
            <w:b/>
            <w:bCs/>
          </w:rPr>
          <w:t xml:space="preserve"> </w:t>
        </w:r>
      </w:ins>
      <w:r w:rsidRPr="00174DF6">
        <w:rPr>
          <w:rFonts w:cs="Arial"/>
          <w:b/>
          <w:bCs/>
        </w:rPr>
        <w:t>a</w:t>
      </w:r>
      <w:del w:id="808" w:author="Harry Shamoon" w:date="2015-03-05T19:39:00Z">
        <w:r w:rsidRPr="00174DF6" w:rsidDel="00174DF6">
          <w:rPr>
            <w:rFonts w:cs="Arial"/>
            <w:b/>
            <w:bCs/>
          </w:rPr>
          <w:delText>n</w:delText>
        </w:r>
      </w:del>
      <w:r w:rsidRPr="00174DF6">
        <w:rPr>
          <w:rFonts w:cs="Arial"/>
          <w:b/>
          <w:bCs/>
        </w:rPr>
        <w:t xml:space="preserve"> </w:t>
      </w:r>
      <w:del w:id="809" w:author="Harry Shamoon" w:date="2015-03-05T19:39:00Z">
        <w:r w:rsidRPr="00174DF6" w:rsidDel="00174DF6">
          <w:rPr>
            <w:rFonts w:cs="Arial"/>
            <w:b/>
            <w:bCs/>
          </w:rPr>
          <w:delText xml:space="preserve">eminent </w:delText>
        </w:r>
      </w:del>
      <w:ins w:id="810" w:author="Harry Shamoon" w:date="2015-03-05T19:39:00Z">
        <w:r w:rsidR="00174DF6">
          <w:rPr>
            <w:rFonts w:cs="Arial"/>
            <w:b/>
            <w:bCs/>
          </w:rPr>
          <w:t>prime</w:t>
        </w:r>
        <w:r w:rsidR="00174DF6" w:rsidRPr="00174DF6">
          <w:rPr>
            <w:rFonts w:cs="Arial"/>
            <w:b/>
            <w:bCs/>
          </w:rPr>
          <w:t xml:space="preserve"> </w:t>
        </w:r>
      </w:ins>
      <w:r w:rsidRPr="00174DF6">
        <w:rPr>
          <w:rFonts w:cs="Arial"/>
          <w:b/>
          <w:bCs/>
        </w:rPr>
        <w:t>example of richly structured and correlated Big Data</w:t>
      </w:r>
      <w:ins w:id="811" w:author="Harry Shamoon" w:date="2015-03-05T19:40:00Z">
        <w:r w:rsidR="00174DF6">
          <w:rPr>
            <w:rFonts w:cs="Arial"/>
            <w:b/>
            <w:bCs/>
          </w:rPr>
          <w:t>.</w:t>
        </w:r>
      </w:ins>
      <w:r w:rsidRPr="00174DF6">
        <w:rPr>
          <w:rFonts w:cs="Arial"/>
          <w:b/>
          <w:bCs/>
          <w:spacing w:val="60"/>
        </w:rPr>
        <w:t xml:space="preserve"> </w:t>
      </w:r>
      <w:del w:id="812" w:author="Harry Shamoon" w:date="2015-03-05T19:40:00Z">
        <w:r w:rsidRPr="00174DF6" w:rsidDel="00174DF6">
          <w:rPr>
            <w:rFonts w:cs="Arial"/>
          </w:rPr>
          <w:delText>and</w:delText>
        </w:r>
        <w:r w:rsidRPr="00174DF6" w:rsidDel="00174DF6">
          <w:rPr>
            <w:rFonts w:cs="Arial"/>
            <w:w w:val="99"/>
          </w:rPr>
          <w:delText xml:space="preserve"> </w:delText>
        </w:r>
      </w:del>
      <w:ins w:id="813" w:author="Harry Shamoon" w:date="2015-03-05T19:40:00Z">
        <w:r w:rsidR="00174DF6">
          <w:rPr>
            <w:rFonts w:cs="Arial"/>
          </w:rPr>
          <w:t xml:space="preserve">EMRs </w:t>
        </w:r>
      </w:ins>
      <w:r w:rsidRPr="00174DF6">
        <w:rPr>
          <w:rFonts w:cs="Arial"/>
        </w:rPr>
        <w:t xml:space="preserve">hold enormous promise </w:t>
      </w:r>
      <w:r w:rsidRPr="00174DF6">
        <w:rPr>
          <w:rFonts w:cs="Arial"/>
          <w:spacing w:val="-3"/>
        </w:rPr>
        <w:t xml:space="preserve">for </w:t>
      </w:r>
      <w:r w:rsidRPr="00174DF6">
        <w:rPr>
          <w:rFonts w:cs="Arial"/>
        </w:rPr>
        <w:t xml:space="preserve">outcomes research [12, 13], exemplified </w:t>
      </w:r>
      <w:r w:rsidRPr="00174DF6">
        <w:rPr>
          <w:rFonts w:cs="Arial"/>
          <w:spacing w:val="-3"/>
        </w:rPr>
        <w:t xml:space="preserve">by </w:t>
      </w:r>
      <w:del w:id="814" w:author="Harry Shamoon" w:date="2015-03-05T19:40:00Z">
        <w:r w:rsidRPr="00174DF6" w:rsidDel="00174DF6">
          <w:rPr>
            <w:rFonts w:cs="Arial"/>
            <w:spacing w:val="-4"/>
          </w:rPr>
          <w:delText xml:space="preserve">Dr. </w:delText>
        </w:r>
        <w:r w:rsidRPr="00174DF6" w:rsidDel="00174DF6">
          <w:rPr>
            <w:rFonts w:cs="Arial"/>
          </w:rPr>
          <w:delText>Gong’s</w:delText>
        </w:r>
      </w:del>
      <w:ins w:id="815" w:author="Harry Shamoon" w:date="2015-03-05T19:40:00Z">
        <w:r w:rsidR="00174DF6">
          <w:rPr>
            <w:rFonts w:cs="Arial"/>
            <w:spacing w:val="-4"/>
          </w:rPr>
          <w:t>the above-cited</w:t>
        </w:r>
      </w:ins>
      <w:r w:rsidRPr="00174DF6">
        <w:rPr>
          <w:rFonts w:cs="Arial"/>
        </w:rPr>
        <w:t xml:space="preserve"> pragmatic trial.</w:t>
      </w:r>
      <w:r w:rsidRPr="00174DF6">
        <w:rPr>
          <w:rFonts w:cs="Arial"/>
          <w:spacing w:val="21"/>
        </w:rPr>
        <w:t xml:space="preserve"> </w:t>
      </w:r>
      <w:r w:rsidRPr="00174DF6">
        <w:rPr>
          <w:rFonts w:cs="Arial"/>
          <w:spacing w:val="-5"/>
        </w:rPr>
        <w:t>However,</w:t>
      </w:r>
      <w:r w:rsidRPr="00174DF6">
        <w:rPr>
          <w:rFonts w:cs="Arial"/>
          <w:w w:val="99"/>
        </w:rPr>
        <w:t xml:space="preserve"> </w:t>
      </w:r>
      <w:r w:rsidRPr="00174DF6">
        <w:rPr>
          <w:rFonts w:cs="Arial"/>
        </w:rPr>
        <w:t>large</w:t>
      </w:r>
      <w:r w:rsidRPr="00174DF6">
        <w:rPr>
          <w:rFonts w:cs="Arial"/>
          <w:spacing w:val="11"/>
        </w:rPr>
        <w:t xml:space="preserve"> </w:t>
      </w:r>
      <w:del w:id="816" w:author="Harry Shamoon" w:date="2015-03-05T19:40:00Z">
        <w:r w:rsidRPr="00174DF6" w:rsidDel="00174DF6">
          <w:rPr>
            <w:rFonts w:cs="Arial"/>
          </w:rPr>
          <w:delText>electronic</w:delText>
        </w:r>
        <w:r w:rsidRPr="00174DF6" w:rsidDel="00174DF6">
          <w:rPr>
            <w:rFonts w:cs="Arial"/>
            <w:spacing w:val="12"/>
          </w:rPr>
          <w:delText xml:space="preserve"> </w:delText>
        </w:r>
        <w:r w:rsidRPr="00174DF6" w:rsidDel="00174DF6">
          <w:rPr>
            <w:rFonts w:cs="Arial"/>
          </w:rPr>
          <w:delText>medical</w:delText>
        </w:r>
        <w:r w:rsidRPr="00174DF6" w:rsidDel="00174DF6">
          <w:rPr>
            <w:rFonts w:cs="Arial"/>
            <w:spacing w:val="11"/>
          </w:rPr>
          <w:delText xml:space="preserve"> </w:delText>
        </w:r>
        <w:r w:rsidRPr="00174DF6" w:rsidDel="00174DF6">
          <w:rPr>
            <w:rFonts w:cs="Arial"/>
          </w:rPr>
          <w:delText>data</w:delText>
        </w:r>
      </w:del>
      <w:ins w:id="817" w:author="Harry Shamoon" w:date="2015-03-05T19:40:00Z">
        <w:r w:rsidR="00174DF6">
          <w:rPr>
            <w:rFonts w:cs="Arial"/>
          </w:rPr>
          <w:t>EMR</w:t>
        </w:r>
      </w:ins>
      <w:r w:rsidRPr="00174DF6">
        <w:rPr>
          <w:rFonts w:cs="Arial"/>
          <w:spacing w:val="12"/>
        </w:rPr>
        <w:t xml:space="preserve"> </w:t>
      </w:r>
      <w:r w:rsidRPr="00174DF6">
        <w:rPr>
          <w:rFonts w:cs="Arial"/>
        </w:rPr>
        <w:t>sets</w:t>
      </w:r>
      <w:r w:rsidRPr="00174DF6">
        <w:rPr>
          <w:rFonts w:cs="Arial"/>
          <w:spacing w:val="11"/>
        </w:rPr>
        <w:t xml:space="preserve"> </w:t>
      </w:r>
      <w:r w:rsidRPr="00174DF6">
        <w:rPr>
          <w:rFonts w:cs="Arial"/>
        </w:rPr>
        <w:t>are</w:t>
      </w:r>
      <w:r w:rsidRPr="00174DF6">
        <w:rPr>
          <w:rFonts w:cs="Arial"/>
          <w:spacing w:val="12"/>
        </w:rPr>
        <w:t xml:space="preserve"> </w:t>
      </w:r>
      <w:r w:rsidRPr="00174DF6">
        <w:rPr>
          <w:rFonts w:cs="Arial"/>
        </w:rPr>
        <w:t>not</w:t>
      </w:r>
      <w:r w:rsidRPr="00174DF6">
        <w:rPr>
          <w:rFonts w:cs="Arial"/>
          <w:spacing w:val="12"/>
        </w:rPr>
        <w:t xml:space="preserve"> </w:t>
      </w:r>
      <w:r w:rsidRPr="00174DF6">
        <w:rPr>
          <w:rFonts w:cs="Arial"/>
        </w:rPr>
        <w:t>just</w:t>
      </w:r>
      <w:r w:rsidRPr="00174DF6">
        <w:rPr>
          <w:rFonts w:cs="Arial"/>
          <w:spacing w:val="11"/>
        </w:rPr>
        <w:t xml:space="preserve"> </w:t>
      </w:r>
      <w:r w:rsidRPr="00174DF6">
        <w:rPr>
          <w:rFonts w:cs="Arial"/>
        </w:rPr>
        <w:t>bigger</w:t>
      </w:r>
      <w:r w:rsidRPr="00174DF6">
        <w:rPr>
          <w:rFonts w:cs="Arial"/>
          <w:spacing w:val="12"/>
        </w:rPr>
        <w:t xml:space="preserve"> </w:t>
      </w:r>
      <w:r w:rsidRPr="00174DF6">
        <w:rPr>
          <w:rFonts w:cs="Arial"/>
        </w:rPr>
        <w:t>in</w:t>
      </w:r>
      <w:r w:rsidRPr="00174DF6">
        <w:rPr>
          <w:rFonts w:cs="Arial"/>
          <w:spacing w:val="11"/>
        </w:rPr>
        <w:t xml:space="preserve"> </w:t>
      </w:r>
      <w:r w:rsidRPr="00174DF6">
        <w:rPr>
          <w:rFonts w:cs="Arial"/>
        </w:rPr>
        <w:t>that</w:t>
      </w:r>
      <w:r w:rsidRPr="00174DF6">
        <w:rPr>
          <w:rFonts w:cs="Arial"/>
          <w:spacing w:val="12"/>
        </w:rPr>
        <w:t xml:space="preserve"> </w:t>
      </w:r>
      <w:r w:rsidRPr="00174DF6">
        <w:rPr>
          <w:rFonts w:cs="Arial"/>
        </w:rPr>
        <w:t>there</w:t>
      </w:r>
      <w:r w:rsidRPr="00174DF6">
        <w:rPr>
          <w:rFonts w:cs="Arial"/>
          <w:spacing w:val="11"/>
        </w:rPr>
        <w:t xml:space="preserve"> </w:t>
      </w:r>
      <w:r w:rsidRPr="00174DF6">
        <w:rPr>
          <w:rFonts w:cs="Arial"/>
        </w:rPr>
        <w:t>are</w:t>
      </w:r>
      <w:r w:rsidRPr="00174DF6">
        <w:rPr>
          <w:rFonts w:cs="Arial"/>
          <w:spacing w:val="11"/>
        </w:rPr>
        <w:t xml:space="preserve"> </w:t>
      </w:r>
      <w:r w:rsidRPr="00174DF6">
        <w:rPr>
          <w:rFonts w:cs="Arial"/>
        </w:rPr>
        <w:t>more</w:t>
      </w:r>
      <w:r w:rsidRPr="00174DF6">
        <w:rPr>
          <w:rFonts w:cs="Arial"/>
          <w:spacing w:val="12"/>
        </w:rPr>
        <w:t xml:space="preserve"> </w:t>
      </w:r>
      <w:r w:rsidRPr="00174DF6">
        <w:rPr>
          <w:rFonts w:cs="Arial"/>
        </w:rPr>
        <w:t>instances</w:t>
      </w:r>
      <w:r w:rsidRPr="00174DF6">
        <w:rPr>
          <w:rFonts w:cs="Arial"/>
          <w:spacing w:val="11"/>
        </w:rPr>
        <w:t xml:space="preserve"> </w:t>
      </w:r>
      <w:r w:rsidRPr="00174DF6">
        <w:rPr>
          <w:rFonts w:cs="Arial"/>
        </w:rPr>
        <w:t>of</w:t>
      </w:r>
      <w:r w:rsidRPr="00174DF6">
        <w:rPr>
          <w:rFonts w:cs="Arial"/>
          <w:spacing w:val="12"/>
        </w:rPr>
        <w:t xml:space="preserve"> </w:t>
      </w:r>
      <w:r w:rsidRPr="00174DF6">
        <w:rPr>
          <w:rFonts w:cs="Arial"/>
        </w:rPr>
        <w:t>the</w:t>
      </w:r>
      <w:r w:rsidRPr="00174DF6">
        <w:rPr>
          <w:rFonts w:cs="Arial"/>
          <w:spacing w:val="11"/>
        </w:rPr>
        <w:t xml:space="preserve"> </w:t>
      </w:r>
      <w:r w:rsidRPr="00174DF6">
        <w:rPr>
          <w:rFonts w:cs="Arial"/>
        </w:rPr>
        <w:t>same</w:t>
      </w:r>
      <w:r w:rsidRPr="00174DF6">
        <w:rPr>
          <w:rFonts w:cs="Arial"/>
          <w:spacing w:val="12"/>
        </w:rPr>
        <w:t xml:space="preserve"> </w:t>
      </w:r>
      <w:r w:rsidRPr="00174DF6">
        <w:rPr>
          <w:rFonts w:cs="Arial"/>
        </w:rPr>
        <w:t>thing,</w:t>
      </w:r>
      <w:r w:rsidRPr="00174DF6">
        <w:rPr>
          <w:rFonts w:cs="Arial"/>
          <w:spacing w:val="16"/>
        </w:rPr>
        <w:t xml:space="preserve"> </w:t>
      </w:r>
      <w:r w:rsidRPr="00174DF6">
        <w:rPr>
          <w:rFonts w:cs="Arial"/>
        </w:rPr>
        <w:t>(e.g.</w:t>
      </w:r>
      <w:r w:rsidRPr="00174DF6">
        <w:rPr>
          <w:rFonts w:cs="Arial"/>
          <w:w w:val="99"/>
        </w:rPr>
        <w:t xml:space="preserve"> </w:t>
      </w:r>
      <w:r w:rsidRPr="00174DF6">
        <w:rPr>
          <w:rFonts w:cs="Arial"/>
        </w:rPr>
        <w:t>more patients would make data analysis only easier). Rather, there is more breadth to the data, and in the</w:t>
      </w:r>
      <w:r w:rsidRPr="00174DF6">
        <w:rPr>
          <w:rFonts w:cs="Arial"/>
          <w:spacing w:val="-37"/>
        </w:rPr>
        <w:t xml:space="preserve"> </w:t>
      </w:r>
      <w:r w:rsidRPr="00231B3C">
        <w:rPr>
          <w:rFonts w:cs="Arial"/>
        </w:rPr>
        <w:t>case</w:t>
      </w:r>
      <w:r w:rsidRPr="00231B3C">
        <w:rPr>
          <w:rFonts w:cs="Arial"/>
          <w:w w:val="99"/>
        </w:rPr>
        <w:t xml:space="preserve"> </w:t>
      </w:r>
      <w:r w:rsidRPr="008C4839">
        <w:rPr>
          <w:rFonts w:cs="Arial"/>
        </w:rPr>
        <w:t>of</w:t>
      </w:r>
      <w:r w:rsidRPr="00C0557F">
        <w:rPr>
          <w:rFonts w:cs="Arial"/>
          <w:spacing w:val="15"/>
        </w:rPr>
        <w:t xml:space="preserve"> </w:t>
      </w:r>
      <w:r w:rsidRPr="00C0557F">
        <w:rPr>
          <w:rFonts w:cs="Arial"/>
        </w:rPr>
        <w:t>pragmatic</w:t>
      </w:r>
      <w:r w:rsidRPr="00C0557F">
        <w:rPr>
          <w:rFonts w:cs="Arial"/>
          <w:spacing w:val="15"/>
        </w:rPr>
        <w:t xml:space="preserve"> </w:t>
      </w:r>
      <w:r w:rsidRPr="00C0557F">
        <w:rPr>
          <w:rFonts w:cs="Arial"/>
        </w:rPr>
        <w:t>trials,</w:t>
      </w:r>
      <w:r w:rsidRPr="00765A7F">
        <w:rPr>
          <w:rFonts w:cs="Arial"/>
          <w:spacing w:val="20"/>
        </w:rPr>
        <w:t xml:space="preserve"> </w:t>
      </w:r>
      <w:r w:rsidRPr="00765A7F">
        <w:rPr>
          <w:rFonts w:cs="Arial"/>
        </w:rPr>
        <w:t>more</w:t>
      </w:r>
      <w:r w:rsidRPr="00365719">
        <w:rPr>
          <w:rFonts w:cs="Arial"/>
          <w:spacing w:val="15"/>
        </w:rPr>
        <w:t xml:space="preserve"> </w:t>
      </w:r>
      <w:r w:rsidRPr="00FF1D9C">
        <w:rPr>
          <w:rFonts w:cs="Arial"/>
        </w:rPr>
        <w:t>heterogeneity,</w:t>
      </w:r>
      <w:r w:rsidRPr="0011650A">
        <w:rPr>
          <w:rFonts w:cs="Arial"/>
          <w:spacing w:val="20"/>
        </w:rPr>
        <w:t xml:space="preserve"> </w:t>
      </w:r>
      <w:r w:rsidRPr="0011650A">
        <w:rPr>
          <w:rFonts w:cs="Arial"/>
        </w:rPr>
        <w:t>more</w:t>
      </w:r>
      <w:r w:rsidRPr="0011650A">
        <w:rPr>
          <w:rFonts w:cs="Arial"/>
          <w:spacing w:val="15"/>
        </w:rPr>
        <w:t xml:space="preserve"> </w:t>
      </w:r>
      <w:r w:rsidRPr="0011650A">
        <w:rPr>
          <w:rFonts w:cs="Arial"/>
        </w:rPr>
        <w:t>subgroups,</w:t>
      </w:r>
      <w:r w:rsidRPr="00907C1D">
        <w:rPr>
          <w:rFonts w:cs="Arial"/>
          <w:spacing w:val="20"/>
        </w:rPr>
        <w:t xml:space="preserve"> </w:t>
      </w:r>
      <w:r w:rsidRPr="00640245">
        <w:rPr>
          <w:rFonts w:cs="Arial"/>
        </w:rPr>
        <w:t>locations,</w:t>
      </w:r>
      <w:r w:rsidRPr="00FF4755">
        <w:rPr>
          <w:rFonts w:cs="Arial"/>
          <w:spacing w:val="20"/>
        </w:rPr>
        <w:t xml:space="preserve"> </w:t>
      </w:r>
      <w:r w:rsidRPr="00FF4755">
        <w:rPr>
          <w:rFonts w:cs="Arial"/>
        </w:rPr>
        <w:t>or</w:t>
      </w:r>
      <w:r w:rsidRPr="00FF4755">
        <w:rPr>
          <w:rFonts w:cs="Arial"/>
          <w:spacing w:val="15"/>
        </w:rPr>
        <w:t xml:space="preserve"> </w:t>
      </w:r>
      <w:r w:rsidRPr="008F496E">
        <w:rPr>
          <w:rFonts w:cs="Arial"/>
        </w:rPr>
        <w:t>time</w:t>
      </w:r>
      <w:r w:rsidRPr="008F496E">
        <w:rPr>
          <w:rFonts w:cs="Arial"/>
          <w:spacing w:val="15"/>
        </w:rPr>
        <w:t xml:space="preserve"> </w:t>
      </w:r>
      <w:r w:rsidRPr="006C66CA">
        <w:rPr>
          <w:rFonts w:cs="Arial"/>
          <w:rPrChange w:id="818" w:author="Harry Shamoon" w:date="2015-03-05T19:28:00Z">
            <w:rPr/>
          </w:rPrChange>
        </w:rPr>
        <w:t>granularity</w:t>
      </w:r>
      <w:r w:rsidRPr="006C66CA">
        <w:rPr>
          <w:rFonts w:cs="Arial"/>
          <w:spacing w:val="15"/>
          <w:rPrChange w:id="819" w:author="Harry Shamoon" w:date="2015-03-05T19:28:00Z">
            <w:rPr>
              <w:spacing w:val="15"/>
            </w:rPr>
          </w:rPrChange>
        </w:rPr>
        <w:t xml:space="preserve"> </w:t>
      </w:r>
      <w:r w:rsidRPr="006C66CA">
        <w:rPr>
          <w:rFonts w:cs="Arial"/>
          <w:rPrChange w:id="820" w:author="Harry Shamoon" w:date="2015-03-05T19:28:00Z">
            <w:rPr/>
          </w:rPrChange>
        </w:rPr>
        <w:t>than</w:t>
      </w:r>
      <w:r w:rsidRPr="006C66CA">
        <w:rPr>
          <w:rFonts w:cs="Arial"/>
          <w:spacing w:val="15"/>
          <w:rPrChange w:id="821" w:author="Harry Shamoon" w:date="2015-03-05T19:28:00Z">
            <w:rPr>
              <w:spacing w:val="15"/>
            </w:rPr>
          </w:rPrChange>
        </w:rPr>
        <w:t xml:space="preserve"> </w:t>
      </w:r>
      <w:r w:rsidRPr="006C66CA">
        <w:rPr>
          <w:rFonts w:cs="Arial"/>
          <w:rPrChange w:id="822" w:author="Harry Shamoon" w:date="2015-03-05T19:28:00Z">
            <w:rPr/>
          </w:rPrChange>
        </w:rPr>
        <w:t>is</w:t>
      </w:r>
      <w:r w:rsidRPr="006C66CA">
        <w:rPr>
          <w:rFonts w:cs="Arial"/>
          <w:spacing w:val="15"/>
          <w:rPrChange w:id="823" w:author="Harry Shamoon" w:date="2015-03-05T19:28:00Z">
            <w:rPr>
              <w:spacing w:val="15"/>
            </w:rPr>
          </w:rPrChange>
        </w:rPr>
        <w:t xml:space="preserve"> </w:t>
      </w:r>
      <w:r w:rsidRPr="006C66CA">
        <w:rPr>
          <w:rFonts w:cs="Arial"/>
          <w:rPrChange w:id="824" w:author="Harry Shamoon" w:date="2015-03-05T19:28:00Z">
            <w:rPr/>
          </w:rPrChange>
        </w:rPr>
        <w:t>currently</w:t>
      </w:r>
      <w:r w:rsidRPr="006C66CA">
        <w:rPr>
          <w:rFonts w:cs="Arial"/>
          <w:spacing w:val="15"/>
          <w:rPrChange w:id="825" w:author="Harry Shamoon" w:date="2015-03-05T19:28:00Z">
            <w:rPr>
              <w:spacing w:val="15"/>
            </w:rPr>
          </w:rPrChange>
        </w:rPr>
        <w:t xml:space="preserve"> </w:t>
      </w:r>
      <w:r w:rsidRPr="006C66CA">
        <w:rPr>
          <w:rFonts w:cs="Arial"/>
          <w:rPrChange w:id="826" w:author="Harry Shamoon" w:date="2015-03-05T19:28:00Z">
            <w:rPr/>
          </w:rPrChange>
        </w:rPr>
        <w:t>being</w:t>
      </w:r>
      <w:r w:rsidRPr="006C66CA">
        <w:rPr>
          <w:rFonts w:cs="Arial"/>
          <w:w w:val="99"/>
          <w:rPrChange w:id="827" w:author="Harry Shamoon" w:date="2015-03-05T19:28:00Z">
            <w:rPr>
              <w:w w:val="99"/>
            </w:rPr>
          </w:rPrChange>
        </w:rPr>
        <w:t xml:space="preserve"> </w:t>
      </w:r>
      <w:r w:rsidRPr="006C66CA">
        <w:rPr>
          <w:rFonts w:cs="Arial"/>
          <w:rPrChange w:id="828" w:author="Harry Shamoon" w:date="2015-03-05T19:28:00Z">
            <w:rPr/>
          </w:rPrChange>
        </w:rPr>
        <w:t>modeled,</w:t>
      </w:r>
      <w:r w:rsidRPr="006C66CA">
        <w:rPr>
          <w:rFonts w:cs="Arial"/>
          <w:spacing w:val="-5"/>
          <w:rPrChange w:id="829" w:author="Harry Shamoon" w:date="2015-03-05T19:28:00Z">
            <w:rPr>
              <w:spacing w:val="-5"/>
            </w:rPr>
          </w:rPrChange>
        </w:rPr>
        <w:t xml:space="preserve"> </w:t>
      </w:r>
      <w:ins w:id="830" w:author="Harry Shamoon" w:date="2015-03-05T19:40:00Z">
        <w:r w:rsidR="00174DF6">
          <w:rPr>
            <w:rFonts w:cs="Arial"/>
            <w:spacing w:val="-5"/>
          </w:rPr>
          <w:t xml:space="preserve">and </w:t>
        </w:r>
      </w:ins>
      <w:r w:rsidRPr="00174DF6">
        <w:rPr>
          <w:rFonts w:cs="Arial"/>
        </w:rPr>
        <w:t>more</w:t>
      </w:r>
      <w:r w:rsidRPr="00174DF6">
        <w:rPr>
          <w:rFonts w:cs="Arial"/>
          <w:spacing w:val="-5"/>
        </w:rPr>
        <w:t xml:space="preserve"> </w:t>
      </w:r>
      <w:r w:rsidRPr="00174DF6">
        <w:rPr>
          <w:rFonts w:cs="Arial"/>
        </w:rPr>
        <w:t>frequ</w:t>
      </w:r>
      <w:r w:rsidRPr="00231B3C">
        <w:rPr>
          <w:rFonts w:cs="Arial"/>
        </w:rPr>
        <w:t>ent</w:t>
      </w:r>
      <w:r w:rsidRPr="00231B3C">
        <w:rPr>
          <w:rFonts w:cs="Arial"/>
          <w:spacing w:val="-5"/>
        </w:rPr>
        <w:t xml:space="preserve"> </w:t>
      </w:r>
      <w:r w:rsidRPr="008C4839">
        <w:rPr>
          <w:rFonts w:cs="Arial"/>
        </w:rPr>
        <w:t>and</w:t>
      </w:r>
      <w:r w:rsidRPr="00C0557F">
        <w:rPr>
          <w:rFonts w:cs="Arial"/>
          <w:spacing w:val="-5"/>
        </w:rPr>
        <w:t xml:space="preserve"> </w:t>
      </w:r>
      <w:r w:rsidRPr="00C0557F">
        <w:rPr>
          <w:rFonts w:cs="Arial"/>
        </w:rPr>
        <w:t>detailed</w:t>
      </w:r>
      <w:r w:rsidRPr="00C0557F">
        <w:rPr>
          <w:rFonts w:cs="Arial"/>
          <w:spacing w:val="-5"/>
        </w:rPr>
        <w:t xml:space="preserve"> </w:t>
      </w:r>
      <w:r w:rsidRPr="00C0557F">
        <w:rPr>
          <w:rFonts w:cs="Arial"/>
        </w:rPr>
        <w:t>measurements</w:t>
      </w:r>
      <w:r w:rsidRPr="00765A7F">
        <w:rPr>
          <w:rFonts w:cs="Arial"/>
          <w:spacing w:val="-5"/>
        </w:rPr>
        <w:t xml:space="preserve"> </w:t>
      </w:r>
      <w:r w:rsidRPr="00765A7F">
        <w:rPr>
          <w:rFonts w:cs="Arial"/>
        </w:rPr>
        <w:t>than</w:t>
      </w:r>
      <w:r w:rsidRPr="00365719">
        <w:rPr>
          <w:rFonts w:cs="Arial"/>
          <w:spacing w:val="-5"/>
        </w:rPr>
        <w:t xml:space="preserve"> </w:t>
      </w:r>
      <w:r w:rsidRPr="00FF1D9C">
        <w:rPr>
          <w:rFonts w:cs="Arial"/>
        </w:rPr>
        <w:t>can</w:t>
      </w:r>
      <w:r w:rsidRPr="0011650A">
        <w:rPr>
          <w:rFonts w:cs="Arial"/>
          <w:spacing w:val="-5"/>
        </w:rPr>
        <w:t xml:space="preserve"> </w:t>
      </w:r>
      <w:r w:rsidRPr="0011650A">
        <w:rPr>
          <w:rFonts w:cs="Arial"/>
        </w:rPr>
        <w:t>easily</w:t>
      </w:r>
      <w:r w:rsidRPr="0011650A">
        <w:rPr>
          <w:rFonts w:cs="Arial"/>
          <w:spacing w:val="-5"/>
        </w:rPr>
        <w:t xml:space="preserve"> </w:t>
      </w:r>
      <w:r w:rsidRPr="0011650A">
        <w:rPr>
          <w:rFonts w:cs="Arial"/>
        </w:rPr>
        <w:t>be</w:t>
      </w:r>
      <w:r w:rsidRPr="00907C1D">
        <w:rPr>
          <w:rFonts w:cs="Arial"/>
          <w:spacing w:val="-5"/>
        </w:rPr>
        <w:t xml:space="preserve"> </w:t>
      </w:r>
      <w:r w:rsidRPr="00640245">
        <w:rPr>
          <w:rFonts w:cs="Arial"/>
        </w:rPr>
        <w:t>incorpo</w:t>
      </w:r>
      <w:r w:rsidRPr="00FF4755">
        <w:rPr>
          <w:rFonts w:cs="Arial"/>
        </w:rPr>
        <w:t>rated</w:t>
      </w:r>
      <w:r w:rsidRPr="00FF4755">
        <w:rPr>
          <w:rFonts w:cs="Arial"/>
          <w:spacing w:val="-5"/>
        </w:rPr>
        <w:t xml:space="preserve"> </w:t>
      </w:r>
      <w:r w:rsidRPr="00FF4755">
        <w:rPr>
          <w:rFonts w:cs="Arial"/>
        </w:rPr>
        <w:t>into</w:t>
      </w:r>
      <w:r w:rsidRPr="008F496E">
        <w:rPr>
          <w:rFonts w:cs="Arial"/>
          <w:spacing w:val="-5"/>
        </w:rPr>
        <w:t xml:space="preserve"> </w:t>
      </w:r>
      <w:r w:rsidRPr="008F496E">
        <w:rPr>
          <w:rFonts w:cs="Arial"/>
        </w:rPr>
        <w:t>classical</w:t>
      </w:r>
      <w:r w:rsidRPr="006C66CA">
        <w:rPr>
          <w:rFonts w:cs="Arial"/>
          <w:spacing w:val="-5"/>
          <w:rPrChange w:id="831" w:author="Harry Shamoon" w:date="2015-03-05T19:28:00Z">
            <w:rPr>
              <w:spacing w:val="-5"/>
            </w:rPr>
          </w:rPrChange>
        </w:rPr>
        <w:t xml:space="preserve"> </w:t>
      </w:r>
      <w:r w:rsidRPr="006C66CA">
        <w:rPr>
          <w:rFonts w:cs="Arial"/>
          <w:rPrChange w:id="832" w:author="Harry Shamoon" w:date="2015-03-05T19:28:00Z">
            <w:rPr/>
          </w:rPrChange>
        </w:rPr>
        <w:t>models.</w:t>
      </w:r>
      <w:r w:rsidRPr="006C66CA">
        <w:rPr>
          <w:rFonts w:cs="Arial"/>
          <w:spacing w:val="11"/>
          <w:rPrChange w:id="833" w:author="Harry Shamoon" w:date="2015-03-05T19:28:00Z">
            <w:rPr>
              <w:spacing w:val="11"/>
            </w:rPr>
          </w:rPrChange>
        </w:rPr>
        <w:t xml:space="preserve"> </w:t>
      </w:r>
      <w:r w:rsidRPr="006C66CA">
        <w:rPr>
          <w:rFonts w:cs="Arial"/>
          <w:rPrChange w:id="834" w:author="Harry Shamoon" w:date="2015-03-05T19:28:00Z">
            <w:rPr/>
          </w:rPrChange>
        </w:rPr>
        <w:t>This</w:t>
      </w:r>
      <w:r w:rsidRPr="006C66CA">
        <w:rPr>
          <w:rFonts w:cs="Arial"/>
          <w:w w:val="99"/>
          <w:rPrChange w:id="835" w:author="Harry Shamoon" w:date="2015-03-05T19:28:00Z">
            <w:rPr>
              <w:w w:val="99"/>
            </w:rPr>
          </w:rPrChange>
        </w:rPr>
        <w:t xml:space="preserve"> </w:t>
      </w:r>
      <w:r w:rsidRPr="006C66CA">
        <w:rPr>
          <w:rFonts w:cs="Arial"/>
          <w:rPrChange w:id="836" w:author="Harry Shamoon" w:date="2015-03-05T19:28:00Z">
            <w:rPr/>
          </w:rPrChange>
        </w:rPr>
        <w:t>currently</w:t>
      </w:r>
      <w:r w:rsidRPr="006C66CA">
        <w:rPr>
          <w:rFonts w:cs="Arial"/>
          <w:spacing w:val="-19"/>
          <w:rPrChange w:id="837" w:author="Harry Shamoon" w:date="2015-03-05T19:28:00Z">
            <w:rPr>
              <w:spacing w:val="-19"/>
            </w:rPr>
          </w:rPrChange>
        </w:rPr>
        <w:t xml:space="preserve"> </w:t>
      </w:r>
      <w:r w:rsidRPr="006C66CA">
        <w:rPr>
          <w:rFonts w:cs="Arial"/>
          <w:rPrChange w:id="838" w:author="Harry Shamoon" w:date="2015-03-05T19:28:00Z">
            <w:rPr/>
          </w:rPrChange>
        </w:rPr>
        <w:t>limits</w:t>
      </w:r>
      <w:r w:rsidRPr="006C66CA">
        <w:rPr>
          <w:rFonts w:cs="Arial"/>
          <w:spacing w:val="-19"/>
          <w:rPrChange w:id="839" w:author="Harry Shamoon" w:date="2015-03-05T19:28:00Z">
            <w:rPr>
              <w:spacing w:val="-19"/>
            </w:rPr>
          </w:rPrChange>
        </w:rPr>
        <w:t xml:space="preserve"> </w:t>
      </w:r>
      <w:r w:rsidRPr="006C66CA">
        <w:rPr>
          <w:rFonts w:cs="Arial"/>
          <w:rPrChange w:id="840" w:author="Harry Shamoon" w:date="2015-03-05T19:28:00Z">
            <w:rPr/>
          </w:rPrChange>
        </w:rPr>
        <w:t>the</w:t>
      </w:r>
      <w:r w:rsidRPr="006C66CA">
        <w:rPr>
          <w:rFonts w:cs="Arial"/>
          <w:spacing w:val="-19"/>
          <w:rPrChange w:id="841" w:author="Harry Shamoon" w:date="2015-03-05T19:28:00Z">
            <w:rPr>
              <w:spacing w:val="-19"/>
            </w:rPr>
          </w:rPrChange>
        </w:rPr>
        <w:t xml:space="preserve"> </w:t>
      </w:r>
      <w:r w:rsidRPr="006C66CA">
        <w:rPr>
          <w:rFonts w:cs="Arial"/>
          <w:rPrChange w:id="842" w:author="Harry Shamoon" w:date="2015-03-05T19:28:00Z">
            <w:rPr/>
          </w:rPrChange>
        </w:rPr>
        <w:t>scientific</w:t>
      </w:r>
      <w:r w:rsidRPr="006C66CA">
        <w:rPr>
          <w:rFonts w:cs="Arial"/>
          <w:spacing w:val="-19"/>
          <w:rPrChange w:id="843" w:author="Harry Shamoon" w:date="2015-03-05T19:28:00Z">
            <w:rPr>
              <w:spacing w:val="-19"/>
            </w:rPr>
          </w:rPrChange>
        </w:rPr>
        <w:t xml:space="preserve"> </w:t>
      </w:r>
      <w:r w:rsidRPr="006C66CA">
        <w:rPr>
          <w:rFonts w:cs="Arial"/>
          <w:rPrChange w:id="844" w:author="Harry Shamoon" w:date="2015-03-05T19:28:00Z">
            <w:rPr/>
          </w:rPrChange>
        </w:rPr>
        <w:t>hypotheses</w:t>
      </w:r>
      <w:r w:rsidRPr="006C66CA">
        <w:rPr>
          <w:rFonts w:cs="Arial"/>
          <w:spacing w:val="-19"/>
          <w:rPrChange w:id="845" w:author="Harry Shamoon" w:date="2015-03-05T19:28:00Z">
            <w:rPr>
              <w:spacing w:val="-19"/>
            </w:rPr>
          </w:rPrChange>
        </w:rPr>
        <w:t xml:space="preserve"> </w:t>
      </w:r>
      <w:r w:rsidRPr="006C66CA">
        <w:rPr>
          <w:rFonts w:cs="Arial"/>
          <w:rPrChange w:id="846" w:author="Harry Shamoon" w:date="2015-03-05T19:28:00Z">
            <w:rPr/>
          </w:rPrChange>
        </w:rPr>
        <w:t>and</w:t>
      </w:r>
      <w:r w:rsidRPr="006C66CA">
        <w:rPr>
          <w:rFonts w:cs="Arial"/>
          <w:spacing w:val="-19"/>
          <w:rPrChange w:id="847" w:author="Harry Shamoon" w:date="2015-03-05T19:28:00Z">
            <w:rPr>
              <w:spacing w:val="-19"/>
            </w:rPr>
          </w:rPrChange>
        </w:rPr>
        <w:t xml:space="preserve"> </w:t>
      </w:r>
      <w:r w:rsidRPr="006C66CA">
        <w:rPr>
          <w:rFonts w:cs="Arial"/>
          <w:rPrChange w:id="848" w:author="Harry Shamoon" w:date="2015-03-05T19:28:00Z">
            <w:rPr/>
          </w:rPrChange>
        </w:rPr>
        <w:t>clinical</w:t>
      </w:r>
      <w:r w:rsidRPr="006C66CA">
        <w:rPr>
          <w:rFonts w:cs="Arial"/>
          <w:spacing w:val="-19"/>
          <w:rPrChange w:id="849" w:author="Harry Shamoon" w:date="2015-03-05T19:28:00Z">
            <w:rPr>
              <w:spacing w:val="-19"/>
            </w:rPr>
          </w:rPrChange>
        </w:rPr>
        <w:t xml:space="preserve"> </w:t>
      </w:r>
      <w:r w:rsidRPr="006C66CA">
        <w:rPr>
          <w:rFonts w:cs="Arial"/>
          <w:rPrChange w:id="850" w:author="Harry Shamoon" w:date="2015-03-05T19:28:00Z">
            <w:rPr/>
          </w:rPrChange>
        </w:rPr>
        <w:t>inferences</w:t>
      </w:r>
      <w:del w:id="851" w:author="Harry Shamoon" w:date="2015-03-05T19:40:00Z">
        <w:r w:rsidRPr="006C66CA" w:rsidDel="00174DF6">
          <w:rPr>
            <w:rFonts w:cs="Arial"/>
            <w:rPrChange w:id="852" w:author="Harry Shamoon" w:date="2015-03-05T19:28:00Z">
              <w:rPr/>
            </w:rPrChange>
          </w:rPr>
          <w:delText>,</w:delText>
        </w:r>
      </w:del>
      <w:r w:rsidRPr="006C66CA">
        <w:rPr>
          <w:rFonts w:cs="Arial"/>
          <w:spacing w:val="-17"/>
          <w:rPrChange w:id="853" w:author="Harry Shamoon" w:date="2015-03-05T19:28:00Z">
            <w:rPr>
              <w:spacing w:val="-17"/>
            </w:rPr>
          </w:rPrChange>
        </w:rPr>
        <w:t xml:space="preserve"> </w:t>
      </w:r>
      <w:r w:rsidRPr="006C66CA">
        <w:rPr>
          <w:rFonts w:cs="Arial"/>
          <w:rPrChange w:id="854" w:author="Harry Shamoon" w:date="2015-03-05T19:28:00Z">
            <w:rPr/>
          </w:rPrChange>
        </w:rPr>
        <w:t>that</w:t>
      </w:r>
      <w:r w:rsidRPr="006C66CA">
        <w:rPr>
          <w:rFonts w:cs="Arial"/>
          <w:spacing w:val="-19"/>
          <w:rPrChange w:id="855" w:author="Harry Shamoon" w:date="2015-03-05T19:28:00Z">
            <w:rPr>
              <w:spacing w:val="-19"/>
            </w:rPr>
          </w:rPrChange>
        </w:rPr>
        <w:t xml:space="preserve"> </w:t>
      </w:r>
      <w:r w:rsidRPr="006C66CA">
        <w:rPr>
          <w:rFonts w:cs="Arial"/>
          <w:rPrChange w:id="856" w:author="Harry Shamoon" w:date="2015-03-05T19:28:00Z">
            <w:rPr/>
          </w:rPrChange>
        </w:rPr>
        <w:t>can</w:t>
      </w:r>
      <w:r w:rsidRPr="006C66CA">
        <w:rPr>
          <w:rFonts w:cs="Arial"/>
          <w:spacing w:val="-19"/>
          <w:rPrChange w:id="857" w:author="Harry Shamoon" w:date="2015-03-05T19:28:00Z">
            <w:rPr>
              <w:spacing w:val="-19"/>
            </w:rPr>
          </w:rPrChange>
        </w:rPr>
        <w:t xml:space="preserve"> </w:t>
      </w:r>
      <w:r w:rsidRPr="006C66CA">
        <w:rPr>
          <w:rFonts w:cs="Arial"/>
          <w:rPrChange w:id="858" w:author="Harry Shamoon" w:date="2015-03-05T19:28:00Z">
            <w:rPr/>
          </w:rPrChange>
        </w:rPr>
        <w:t>be</w:t>
      </w:r>
      <w:r w:rsidRPr="006C66CA">
        <w:rPr>
          <w:rFonts w:cs="Arial"/>
          <w:spacing w:val="-19"/>
          <w:rPrChange w:id="859" w:author="Harry Shamoon" w:date="2015-03-05T19:28:00Z">
            <w:rPr>
              <w:spacing w:val="-19"/>
            </w:rPr>
          </w:rPrChange>
        </w:rPr>
        <w:t xml:space="preserve"> </w:t>
      </w:r>
      <w:r w:rsidRPr="006C66CA">
        <w:rPr>
          <w:rFonts w:cs="Arial"/>
          <w:rPrChange w:id="860" w:author="Harry Shamoon" w:date="2015-03-05T19:28:00Z">
            <w:rPr/>
          </w:rPrChange>
        </w:rPr>
        <w:t>explored</w:t>
      </w:r>
      <w:r w:rsidRPr="006C66CA">
        <w:rPr>
          <w:rFonts w:cs="Arial"/>
          <w:spacing w:val="-19"/>
          <w:rPrChange w:id="861" w:author="Harry Shamoon" w:date="2015-03-05T19:28:00Z">
            <w:rPr>
              <w:spacing w:val="-19"/>
            </w:rPr>
          </w:rPrChange>
        </w:rPr>
        <w:t xml:space="preserve"> </w:t>
      </w:r>
      <w:r w:rsidRPr="006C66CA">
        <w:rPr>
          <w:rFonts w:cs="Arial"/>
          <w:rPrChange w:id="862" w:author="Harry Shamoon" w:date="2015-03-05T19:28:00Z">
            <w:rPr/>
          </w:rPrChange>
        </w:rPr>
        <w:t>and</w:t>
      </w:r>
      <w:r w:rsidRPr="006C66CA">
        <w:rPr>
          <w:rFonts w:cs="Arial"/>
          <w:spacing w:val="-19"/>
          <w:rPrChange w:id="863" w:author="Harry Shamoon" w:date="2015-03-05T19:28:00Z">
            <w:rPr>
              <w:spacing w:val="-19"/>
            </w:rPr>
          </w:rPrChange>
        </w:rPr>
        <w:t xml:space="preserve"> </w:t>
      </w:r>
      <w:r w:rsidRPr="006C66CA">
        <w:rPr>
          <w:rFonts w:cs="Arial"/>
          <w:rPrChange w:id="864" w:author="Harry Shamoon" w:date="2015-03-05T19:28:00Z">
            <w:rPr/>
          </w:rPrChange>
        </w:rPr>
        <w:t>evaluated.</w:t>
      </w:r>
      <w:r w:rsidRPr="006C66CA">
        <w:rPr>
          <w:rFonts w:cs="Arial"/>
          <w:spacing w:val="-1"/>
          <w:rPrChange w:id="865" w:author="Harry Shamoon" w:date="2015-03-05T19:28:00Z">
            <w:rPr>
              <w:spacing w:val="-1"/>
            </w:rPr>
          </w:rPrChange>
        </w:rPr>
        <w:t xml:space="preserve"> </w:t>
      </w:r>
      <w:r w:rsidRPr="006C66CA">
        <w:rPr>
          <w:rFonts w:cs="Arial"/>
          <w:rPrChange w:id="866" w:author="Harry Shamoon" w:date="2015-03-05T19:28:00Z">
            <w:rPr/>
          </w:rPrChange>
        </w:rPr>
        <w:t>In</w:t>
      </w:r>
      <w:r w:rsidRPr="006C66CA">
        <w:rPr>
          <w:rFonts w:cs="Arial"/>
          <w:spacing w:val="-19"/>
          <w:rPrChange w:id="867" w:author="Harry Shamoon" w:date="2015-03-05T19:28:00Z">
            <w:rPr>
              <w:spacing w:val="-19"/>
            </w:rPr>
          </w:rPrChange>
        </w:rPr>
        <w:t xml:space="preserve"> </w:t>
      </w:r>
      <w:r w:rsidRPr="00174DF6">
        <w:rPr>
          <w:rFonts w:cs="Arial"/>
          <w:spacing w:val="-4"/>
          <w:highlight w:val="yellow"/>
          <w:rPrChange w:id="868" w:author="Harry Shamoon" w:date="2015-03-05T19:41:00Z">
            <w:rPr>
              <w:spacing w:val="-4"/>
            </w:rPr>
          </w:rPrChange>
        </w:rPr>
        <w:t>Dr.</w:t>
      </w:r>
      <w:r w:rsidRPr="00174DF6">
        <w:rPr>
          <w:rFonts w:cs="Arial"/>
          <w:spacing w:val="-1"/>
          <w:highlight w:val="yellow"/>
          <w:rPrChange w:id="869" w:author="Harry Shamoon" w:date="2015-03-05T19:41:00Z">
            <w:rPr>
              <w:spacing w:val="-1"/>
            </w:rPr>
          </w:rPrChange>
        </w:rPr>
        <w:t xml:space="preserve"> </w:t>
      </w:r>
      <w:commentRangeStart w:id="870"/>
      <w:r w:rsidRPr="00174DF6">
        <w:rPr>
          <w:rFonts w:cs="Arial"/>
          <w:highlight w:val="yellow"/>
          <w:rPrChange w:id="871" w:author="Harry Shamoon" w:date="2015-03-05T19:41:00Z">
            <w:rPr/>
          </w:rPrChange>
        </w:rPr>
        <w:t>Gong’s</w:t>
      </w:r>
      <w:commentRangeEnd w:id="870"/>
      <w:r w:rsidR="00174DF6">
        <w:rPr>
          <w:rStyle w:val="CommentReference"/>
          <w:rFonts w:asciiTheme="minorHAnsi" w:eastAsiaTheme="minorHAnsi" w:hAnsiTheme="minorHAnsi"/>
        </w:rPr>
        <w:commentReference w:id="870"/>
      </w:r>
      <w:r w:rsidRPr="00174DF6">
        <w:rPr>
          <w:rFonts w:cs="Arial"/>
          <w:w w:val="99"/>
        </w:rPr>
        <w:t xml:space="preserve"> </w:t>
      </w:r>
      <w:r w:rsidRPr="00174DF6">
        <w:rPr>
          <w:rFonts w:cs="Arial"/>
        </w:rPr>
        <w:t>pragmatic</w:t>
      </w:r>
      <w:r w:rsidRPr="00174DF6">
        <w:rPr>
          <w:rFonts w:cs="Arial"/>
          <w:spacing w:val="-18"/>
        </w:rPr>
        <w:t xml:space="preserve"> </w:t>
      </w:r>
      <w:r w:rsidRPr="00174DF6">
        <w:rPr>
          <w:rFonts w:cs="Arial"/>
        </w:rPr>
        <w:t>trial</w:t>
      </w:r>
      <w:r w:rsidRPr="00174DF6">
        <w:rPr>
          <w:rFonts w:cs="Arial"/>
          <w:spacing w:val="-18"/>
        </w:rPr>
        <w:t xml:space="preserve"> </w:t>
      </w:r>
      <w:r w:rsidRPr="00174DF6">
        <w:rPr>
          <w:rFonts w:cs="Arial"/>
        </w:rPr>
        <w:t>in</w:t>
      </w:r>
      <w:r w:rsidRPr="00231B3C">
        <w:rPr>
          <w:rFonts w:cs="Arial"/>
          <w:spacing w:val="-18"/>
        </w:rPr>
        <w:t xml:space="preserve"> </w:t>
      </w:r>
      <w:r w:rsidRPr="00231B3C">
        <w:rPr>
          <w:rFonts w:cs="Arial"/>
        </w:rPr>
        <w:t>particular,</w:t>
      </w:r>
      <w:r w:rsidRPr="008C4839">
        <w:rPr>
          <w:rFonts w:cs="Arial"/>
          <w:spacing w:val="-17"/>
        </w:rPr>
        <w:t xml:space="preserve"> </w:t>
      </w:r>
      <w:r w:rsidRPr="00C0557F">
        <w:rPr>
          <w:rFonts w:cs="Arial"/>
        </w:rPr>
        <w:t>we</w:t>
      </w:r>
      <w:r w:rsidRPr="00C0557F">
        <w:rPr>
          <w:rFonts w:cs="Arial"/>
          <w:spacing w:val="-18"/>
        </w:rPr>
        <w:t xml:space="preserve"> </w:t>
      </w:r>
      <w:r w:rsidRPr="00C0557F">
        <w:rPr>
          <w:rFonts w:cs="Arial"/>
        </w:rPr>
        <w:t>desire</w:t>
      </w:r>
      <w:r w:rsidRPr="00C0557F">
        <w:rPr>
          <w:rFonts w:cs="Arial"/>
          <w:spacing w:val="-18"/>
        </w:rPr>
        <w:t xml:space="preserve"> </w:t>
      </w:r>
      <w:r w:rsidRPr="00765A7F">
        <w:rPr>
          <w:rFonts w:cs="Arial"/>
        </w:rPr>
        <w:t>more</w:t>
      </w:r>
      <w:r w:rsidRPr="00765A7F">
        <w:rPr>
          <w:rFonts w:cs="Arial"/>
          <w:spacing w:val="-18"/>
        </w:rPr>
        <w:t xml:space="preserve"> </w:t>
      </w:r>
      <w:r w:rsidRPr="00365719">
        <w:rPr>
          <w:rFonts w:cs="Arial"/>
        </w:rPr>
        <w:t>fine-grained</w:t>
      </w:r>
      <w:r w:rsidRPr="00FF1D9C">
        <w:rPr>
          <w:rFonts w:cs="Arial"/>
          <w:spacing w:val="-18"/>
        </w:rPr>
        <w:t xml:space="preserve"> </w:t>
      </w:r>
      <w:r w:rsidRPr="0011650A">
        <w:rPr>
          <w:rFonts w:cs="Arial"/>
        </w:rPr>
        <w:t>information</w:t>
      </w:r>
      <w:r w:rsidRPr="0011650A">
        <w:rPr>
          <w:rFonts w:cs="Arial"/>
          <w:spacing w:val="-18"/>
        </w:rPr>
        <w:t xml:space="preserve"> </w:t>
      </w:r>
      <w:r w:rsidRPr="0011650A">
        <w:rPr>
          <w:rFonts w:cs="Arial"/>
        </w:rPr>
        <w:t>on</w:t>
      </w:r>
      <w:r w:rsidRPr="0011650A">
        <w:rPr>
          <w:rFonts w:cs="Arial"/>
          <w:spacing w:val="-18"/>
        </w:rPr>
        <w:t xml:space="preserve"> </w:t>
      </w:r>
      <w:r w:rsidRPr="00907C1D">
        <w:rPr>
          <w:rFonts w:cs="Arial"/>
        </w:rPr>
        <w:t>the</w:t>
      </w:r>
      <w:r w:rsidRPr="00640245">
        <w:rPr>
          <w:rFonts w:cs="Arial"/>
          <w:spacing w:val="-18"/>
        </w:rPr>
        <w:t xml:space="preserve"> </w:t>
      </w:r>
      <w:r w:rsidRPr="00FF4755">
        <w:rPr>
          <w:rFonts w:cs="Arial"/>
        </w:rPr>
        <w:t>predictions</w:t>
      </w:r>
      <w:r w:rsidRPr="00FF4755">
        <w:rPr>
          <w:rFonts w:cs="Arial"/>
          <w:spacing w:val="-18"/>
        </w:rPr>
        <w:t xml:space="preserve"> </w:t>
      </w:r>
      <w:r w:rsidRPr="00FF4755">
        <w:rPr>
          <w:rFonts w:cs="Arial"/>
        </w:rPr>
        <w:t>to</w:t>
      </w:r>
      <w:r w:rsidRPr="008F496E">
        <w:rPr>
          <w:rFonts w:cs="Arial"/>
          <w:spacing w:val="-18"/>
        </w:rPr>
        <w:t xml:space="preserve"> </w:t>
      </w:r>
      <w:r w:rsidRPr="008F496E">
        <w:rPr>
          <w:rFonts w:cs="Arial"/>
        </w:rPr>
        <w:t>individualize</w:t>
      </w:r>
      <w:r w:rsidRPr="006C66CA">
        <w:rPr>
          <w:rFonts w:cs="Arial"/>
          <w:spacing w:val="-18"/>
          <w:rPrChange w:id="872" w:author="Harry Shamoon" w:date="2015-03-05T19:28:00Z">
            <w:rPr>
              <w:spacing w:val="-18"/>
            </w:rPr>
          </w:rPrChange>
        </w:rPr>
        <w:t xml:space="preserve"> </w:t>
      </w:r>
      <w:r w:rsidRPr="006C66CA">
        <w:rPr>
          <w:rFonts w:cs="Arial"/>
          <w:rPrChange w:id="873" w:author="Harry Shamoon" w:date="2015-03-05T19:28:00Z">
            <w:rPr/>
          </w:rPrChange>
        </w:rPr>
        <w:t>prevention.</w:t>
      </w:r>
    </w:p>
    <w:p w14:paraId="184D4E64" w14:textId="77777777" w:rsidR="00F731E7" w:rsidRPr="006C66CA" w:rsidRDefault="00082CF3">
      <w:pPr>
        <w:pStyle w:val="BodyText"/>
        <w:spacing w:before="96"/>
        <w:ind w:left="100" w:right="117"/>
        <w:jc w:val="both"/>
        <w:rPr>
          <w:rFonts w:cs="Arial"/>
          <w:rPrChange w:id="874" w:author="Harry Shamoon" w:date="2015-03-05T19:28:00Z">
            <w:rPr/>
          </w:rPrChange>
        </w:rPr>
        <w:pPrChange w:id="875" w:author="Harry Shamoon" w:date="2015-03-05T19:42:00Z">
          <w:pPr>
            <w:pStyle w:val="BodyText"/>
            <w:spacing w:before="96" w:line="268" w:lineRule="auto"/>
            <w:ind w:left="100" w:right="117"/>
            <w:jc w:val="both"/>
          </w:pPr>
        </w:pPrChange>
      </w:pPr>
      <w:r w:rsidRPr="006C66CA">
        <w:rPr>
          <w:rFonts w:cs="Arial"/>
          <w:b/>
          <w:spacing w:val="-5"/>
          <w:rPrChange w:id="876" w:author="Harry Shamoon" w:date="2015-03-05T19:28:00Z">
            <w:rPr>
              <w:b/>
              <w:spacing w:val="-5"/>
            </w:rPr>
          </w:rPrChange>
        </w:rPr>
        <w:t xml:space="preserve">We </w:t>
      </w:r>
      <w:r w:rsidRPr="006C66CA">
        <w:rPr>
          <w:rFonts w:cs="Arial"/>
          <w:b/>
          <w:rPrChange w:id="877" w:author="Harry Shamoon" w:date="2015-03-05T19:28:00Z">
            <w:rPr>
              <w:b/>
            </w:rPr>
          </w:rPrChange>
        </w:rPr>
        <w:t xml:space="preserve">can individualize prevention targeting patients at risk. </w:t>
      </w:r>
      <w:r w:rsidRPr="006C66CA">
        <w:rPr>
          <w:rFonts w:cs="Arial"/>
          <w:spacing w:val="-3"/>
          <w:rPrChange w:id="878" w:author="Harry Shamoon" w:date="2015-03-05T19:28:00Z">
            <w:rPr>
              <w:spacing w:val="-3"/>
            </w:rPr>
          </w:rPrChange>
        </w:rPr>
        <w:t xml:space="preserve">Preventive </w:t>
      </w:r>
      <w:r w:rsidRPr="006C66CA">
        <w:rPr>
          <w:rFonts w:cs="Arial"/>
          <w:rPrChange w:id="879" w:author="Harry Shamoon" w:date="2015-03-05T19:28:00Z">
            <w:rPr/>
          </w:rPrChange>
        </w:rPr>
        <w:t xml:space="preserve">measure, </w:t>
      </w:r>
      <w:r w:rsidRPr="006C66CA">
        <w:rPr>
          <w:rFonts w:cs="Arial"/>
          <w:spacing w:val="-3"/>
          <w:rPrChange w:id="880" w:author="Harry Shamoon" w:date="2015-03-05T19:28:00Z">
            <w:rPr>
              <w:spacing w:val="-3"/>
            </w:rPr>
          </w:rPrChange>
        </w:rPr>
        <w:t xml:space="preserve">for </w:t>
      </w:r>
      <w:r w:rsidRPr="006C66CA">
        <w:rPr>
          <w:rFonts w:cs="Arial"/>
          <w:rPrChange w:id="881" w:author="Harry Shamoon" w:date="2015-03-05T19:28:00Z">
            <w:rPr/>
          </w:rPrChange>
        </w:rPr>
        <w:t>example goal</w:t>
      </w:r>
      <w:r w:rsidRPr="006C66CA">
        <w:rPr>
          <w:rFonts w:cs="Arial"/>
          <w:spacing w:val="13"/>
          <w:rPrChange w:id="882" w:author="Harry Shamoon" w:date="2015-03-05T19:28:00Z">
            <w:rPr>
              <w:spacing w:val="13"/>
            </w:rPr>
          </w:rPrChange>
        </w:rPr>
        <w:t xml:space="preserve"> </w:t>
      </w:r>
      <w:r w:rsidRPr="006C66CA">
        <w:rPr>
          <w:rFonts w:cs="Arial"/>
          <w:rPrChange w:id="883" w:author="Harry Shamoon" w:date="2015-03-05T19:28:00Z">
            <w:rPr/>
          </w:rPrChange>
        </w:rPr>
        <w:t>targeted</w:t>
      </w:r>
      <w:r w:rsidRPr="006C66CA">
        <w:rPr>
          <w:rFonts w:cs="Arial"/>
          <w:w w:val="99"/>
          <w:rPrChange w:id="884" w:author="Harry Shamoon" w:date="2015-03-05T19:28:00Z">
            <w:rPr>
              <w:w w:val="99"/>
            </w:rPr>
          </w:rPrChange>
        </w:rPr>
        <w:t xml:space="preserve"> </w:t>
      </w:r>
      <w:r w:rsidRPr="006C66CA">
        <w:rPr>
          <w:rFonts w:cs="Arial"/>
          <w:rPrChange w:id="885" w:author="Harry Shamoon" w:date="2015-03-05T19:28:00Z">
            <w:rPr/>
          </w:rPrChange>
        </w:rPr>
        <w:t>resuscitation,</w:t>
      </w:r>
      <w:r w:rsidRPr="006C66CA">
        <w:rPr>
          <w:rFonts w:cs="Arial"/>
          <w:spacing w:val="29"/>
          <w:rPrChange w:id="886" w:author="Harry Shamoon" w:date="2015-03-05T19:28:00Z">
            <w:rPr>
              <w:spacing w:val="29"/>
            </w:rPr>
          </w:rPrChange>
        </w:rPr>
        <w:t xml:space="preserve"> </w:t>
      </w:r>
      <w:r w:rsidRPr="006C66CA">
        <w:rPr>
          <w:rFonts w:cs="Arial"/>
          <w:rPrChange w:id="887" w:author="Harry Shamoon" w:date="2015-03-05T19:28:00Z">
            <w:rPr/>
          </w:rPrChange>
        </w:rPr>
        <w:t>decrease</w:t>
      </w:r>
      <w:r w:rsidRPr="006C66CA">
        <w:rPr>
          <w:rFonts w:cs="Arial"/>
          <w:spacing w:val="21"/>
          <w:rPrChange w:id="888" w:author="Harry Shamoon" w:date="2015-03-05T19:28:00Z">
            <w:rPr>
              <w:spacing w:val="21"/>
            </w:rPr>
          </w:rPrChange>
        </w:rPr>
        <w:t xml:space="preserve"> </w:t>
      </w:r>
      <w:r w:rsidRPr="006C66CA">
        <w:rPr>
          <w:rFonts w:cs="Arial"/>
          <w:rPrChange w:id="889" w:author="Harry Shamoon" w:date="2015-03-05T19:28:00Z">
            <w:rPr/>
          </w:rPrChange>
        </w:rPr>
        <w:t>respiratory</w:t>
      </w:r>
      <w:r w:rsidRPr="006C66CA">
        <w:rPr>
          <w:rFonts w:cs="Arial"/>
          <w:spacing w:val="21"/>
          <w:rPrChange w:id="890" w:author="Harry Shamoon" w:date="2015-03-05T19:28:00Z">
            <w:rPr>
              <w:spacing w:val="21"/>
            </w:rPr>
          </w:rPrChange>
        </w:rPr>
        <w:t xml:space="preserve"> </w:t>
      </w:r>
      <w:r w:rsidRPr="006C66CA">
        <w:rPr>
          <w:rFonts w:cs="Arial"/>
          <w:rPrChange w:id="891" w:author="Harry Shamoon" w:date="2015-03-05T19:28:00Z">
            <w:rPr/>
          </w:rPrChange>
        </w:rPr>
        <w:t>failure</w:t>
      </w:r>
      <w:r w:rsidRPr="006C66CA">
        <w:rPr>
          <w:rFonts w:cs="Arial"/>
          <w:spacing w:val="21"/>
          <w:rPrChange w:id="892" w:author="Harry Shamoon" w:date="2015-03-05T19:28:00Z">
            <w:rPr>
              <w:spacing w:val="21"/>
            </w:rPr>
          </w:rPrChange>
        </w:rPr>
        <w:t xml:space="preserve"> </w:t>
      </w:r>
      <w:r w:rsidRPr="006C66CA">
        <w:rPr>
          <w:rFonts w:cs="Arial"/>
          <w:rPrChange w:id="893" w:author="Harry Shamoon" w:date="2015-03-05T19:28:00Z">
            <w:rPr/>
          </w:rPrChange>
        </w:rPr>
        <w:t>requiring</w:t>
      </w:r>
      <w:r w:rsidRPr="006C66CA">
        <w:rPr>
          <w:rFonts w:cs="Arial"/>
          <w:spacing w:val="21"/>
          <w:rPrChange w:id="894" w:author="Harry Shamoon" w:date="2015-03-05T19:28:00Z">
            <w:rPr>
              <w:spacing w:val="21"/>
            </w:rPr>
          </w:rPrChange>
        </w:rPr>
        <w:t xml:space="preserve"> </w:t>
      </w:r>
      <w:r w:rsidRPr="006C66CA">
        <w:rPr>
          <w:rFonts w:cs="Arial"/>
          <w:rPrChange w:id="895" w:author="Harry Shamoon" w:date="2015-03-05T19:28:00Z">
            <w:rPr/>
          </w:rPrChange>
        </w:rPr>
        <w:t>mechanical</w:t>
      </w:r>
      <w:r w:rsidRPr="006C66CA">
        <w:rPr>
          <w:rFonts w:cs="Arial"/>
          <w:spacing w:val="21"/>
          <w:rPrChange w:id="896" w:author="Harry Shamoon" w:date="2015-03-05T19:28:00Z">
            <w:rPr>
              <w:spacing w:val="21"/>
            </w:rPr>
          </w:rPrChange>
        </w:rPr>
        <w:t xml:space="preserve"> </w:t>
      </w:r>
      <w:r w:rsidRPr="006C66CA">
        <w:rPr>
          <w:rFonts w:cs="Arial"/>
          <w:rPrChange w:id="897" w:author="Harry Shamoon" w:date="2015-03-05T19:28:00Z">
            <w:rPr/>
          </w:rPrChange>
        </w:rPr>
        <w:t>ventilation,</w:t>
      </w:r>
      <w:r w:rsidRPr="006C66CA">
        <w:rPr>
          <w:rFonts w:cs="Arial"/>
          <w:spacing w:val="29"/>
          <w:rPrChange w:id="898" w:author="Harry Shamoon" w:date="2015-03-05T19:28:00Z">
            <w:rPr>
              <w:spacing w:val="29"/>
            </w:rPr>
          </w:rPrChange>
        </w:rPr>
        <w:t xml:space="preserve"> </w:t>
      </w:r>
      <w:r w:rsidRPr="006C66CA">
        <w:rPr>
          <w:rFonts w:cs="Arial"/>
          <w:rPrChange w:id="899" w:author="Harry Shamoon" w:date="2015-03-05T19:28:00Z">
            <w:rPr/>
          </w:rPrChange>
        </w:rPr>
        <w:t>when</w:t>
      </w:r>
      <w:r w:rsidRPr="006C66CA">
        <w:rPr>
          <w:rFonts w:cs="Arial"/>
          <w:spacing w:val="21"/>
          <w:rPrChange w:id="900" w:author="Harry Shamoon" w:date="2015-03-05T19:28:00Z">
            <w:rPr>
              <w:spacing w:val="21"/>
            </w:rPr>
          </w:rPrChange>
        </w:rPr>
        <w:t xml:space="preserve"> </w:t>
      </w:r>
      <w:r w:rsidRPr="006C66CA">
        <w:rPr>
          <w:rFonts w:cs="Arial"/>
          <w:rPrChange w:id="901" w:author="Harry Shamoon" w:date="2015-03-05T19:28:00Z">
            <w:rPr/>
          </w:rPrChange>
        </w:rPr>
        <w:t>they</w:t>
      </w:r>
      <w:r w:rsidRPr="006C66CA">
        <w:rPr>
          <w:rFonts w:cs="Arial"/>
          <w:spacing w:val="21"/>
          <w:rPrChange w:id="902" w:author="Harry Shamoon" w:date="2015-03-05T19:28:00Z">
            <w:rPr>
              <w:spacing w:val="21"/>
            </w:rPr>
          </w:rPrChange>
        </w:rPr>
        <w:t xml:space="preserve"> </w:t>
      </w:r>
      <w:r w:rsidRPr="006C66CA">
        <w:rPr>
          <w:rFonts w:cs="Arial"/>
          <w:rPrChange w:id="903" w:author="Harry Shamoon" w:date="2015-03-05T19:28:00Z">
            <w:rPr/>
          </w:rPrChange>
        </w:rPr>
        <w:t>are</w:t>
      </w:r>
      <w:r w:rsidRPr="006C66CA">
        <w:rPr>
          <w:rFonts w:cs="Arial"/>
          <w:spacing w:val="21"/>
          <w:rPrChange w:id="904" w:author="Harry Shamoon" w:date="2015-03-05T19:28:00Z">
            <w:rPr>
              <w:spacing w:val="21"/>
            </w:rPr>
          </w:rPrChange>
        </w:rPr>
        <w:t xml:space="preserve"> </w:t>
      </w:r>
      <w:r w:rsidRPr="006C66CA">
        <w:rPr>
          <w:rFonts w:cs="Arial"/>
          <w:rPrChange w:id="905" w:author="Harry Shamoon" w:date="2015-03-05T19:28:00Z">
            <w:rPr/>
          </w:rPrChange>
        </w:rPr>
        <w:t>initiated</w:t>
      </w:r>
      <w:r w:rsidRPr="006C66CA">
        <w:rPr>
          <w:rFonts w:cs="Arial"/>
          <w:spacing w:val="21"/>
          <w:rPrChange w:id="906" w:author="Harry Shamoon" w:date="2015-03-05T19:28:00Z">
            <w:rPr>
              <w:spacing w:val="21"/>
            </w:rPr>
          </w:rPrChange>
        </w:rPr>
        <w:t xml:space="preserve"> </w:t>
      </w:r>
      <w:r w:rsidRPr="006C66CA">
        <w:rPr>
          <w:rFonts w:cs="Arial"/>
          <w:rPrChange w:id="907" w:author="Harry Shamoon" w:date="2015-03-05T19:28:00Z">
            <w:rPr/>
          </w:rPrChange>
        </w:rPr>
        <w:t>early</w:t>
      </w:r>
      <w:r w:rsidRPr="006C66CA">
        <w:rPr>
          <w:rFonts w:cs="Arial"/>
          <w:spacing w:val="21"/>
          <w:rPrChange w:id="908" w:author="Harry Shamoon" w:date="2015-03-05T19:28:00Z">
            <w:rPr>
              <w:spacing w:val="21"/>
            </w:rPr>
          </w:rPrChange>
        </w:rPr>
        <w:t xml:space="preserve"> </w:t>
      </w:r>
      <w:r w:rsidRPr="006C66CA">
        <w:rPr>
          <w:rFonts w:cs="Arial"/>
          <w:rPrChange w:id="909" w:author="Harry Shamoon" w:date="2015-03-05T19:28:00Z">
            <w:rPr/>
          </w:rPrChange>
        </w:rPr>
        <w:t>[10].</w:t>
      </w:r>
      <w:r w:rsidRPr="006C66CA">
        <w:rPr>
          <w:rFonts w:cs="Arial"/>
          <w:w w:val="99"/>
          <w:rPrChange w:id="910" w:author="Harry Shamoon" w:date="2015-03-05T19:28:00Z">
            <w:rPr>
              <w:w w:val="99"/>
            </w:rPr>
          </w:rPrChange>
        </w:rPr>
        <w:t xml:space="preserve"> </w:t>
      </w:r>
      <w:r w:rsidRPr="006C66CA">
        <w:rPr>
          <w:rFonts w:cs="Arial"/>
          <w:spacing w:val="-5"/>
          <w:rPrChange w:id="911" w:author="Harry Shamoon" w:date="2015-03-05T19:28:00Z">
            <w:rPr>
              <w:spacing w:val="-5"/>
            </w:rPr>
          </w:rPrChange>
        </w:rPr>
        <w:t>However,</w:t>
      </w:r>
      <w:r w:rsidRPr="006C66CA">
        <w:rPr>
          <w:rFonts w:cs="Arial"/>
          <w:spacing w:val="-14"/>
          <w:rPrChange w:id="912" w:author="Harry Shamoon" w:date="2015-03-05T19:28:00Z">
            <w:rPr>
              <w:spacing w:val="-14"/>
            </w:rPr>
          </w:rPrChange>
        </w:rPr>
        <w:t xml:space="preserve"> </w:t>
      </w:r>
      <w:r w:rsidRPr="006C66CA">
        <w:rPr>
          <w:rFonts w:cs="Arial"/>
          <w:rPrChange w:id="913" w:author="Harry Shamoon" w:date="2015-03-05T19:28:00Z">
            <w:rPr/>
          </w:rPrChange>
        </w:rPr>
        <w:t>an</w:t>
      </w:r>
      <w:r w:rsidRPr="006C66CA">
        <w:rPr>
          <w:rFonts w:cs="Arial"/>
          <w:spacing w:val="-15"/>
          <w:rPrChange w:id="914" w:author="Harry Shamoon" w:date="2015-03-05T19:28:00Z">
            <w:rPr>
              <w:spacing w:val="-15"/>
            </w:rPr>
          </w:rPrChange>
        </w:rPr>
        <w:t xml:space="preserve"> </w:t>
      </w:r>
      <w:r w:rsidRPr="006C66CA">
        <w:rPr>
          <w:rFonts w:cs="Arial"/>
          <w:rPrChange w:id="915" w:author="Harry Shamoon" w:date="2015-03-05T19:28:00Z">
            <w:rPr/>
          </w:rPrChange>
        </w:rPr>
        <w:t>indiscriminate</w:t>
      </w:r>
      <w:r w:rsidRPr="006C66CA">
        <w:rPr>
          <w:rFonts w:cs="Arial"/>
          <w:spacing w:val="-15"/>
          <w:rPrChange w:id="916" w:author="Harry Shamoon" w:date="2015-03-05T19:28:00Z">
            <w:rPr>
              <w:spacing w:val="-15"/>
            </w:rPr>
          </w:rPrChange>
        </w:rPr>
        <w:t xml:space="preserve"> </w:t>
      </w:r>
      <w:r w:rsidRPr="006C66CA">
        <w:rPr>
          <w:rFonts w:cs="Arial"/>
          <w:rPrChange w:id="917" w:author="Harry Shamoon" w:date="2015-03-05T19:28:00Z">
            <w:rPr/>
          </w:rPrChange>
        </w:rPr>
        <w:t>approach</w:t>
      </w:r>
      <w:r w:rsidRPr="006C66CA">
        <w:rPr>
          <w:rFonts w:cs="Arial"/>
          <w:spacing w:val="-15"/>
          <w:rPrChange w:id="918" w:author="Harry Shamoon" w:date="2015-03-05T19:28:00Z">
            <w:rPr>
              <w:spacing w:val="-15"/>
            </w:rPr>
          </w:rPrChange>
        </w:rPr>
        <w:t xml:space="preserve"> </w:t>
      </w:r>
      <w:r w:rsidRPr="006C66CA">
        <w:rPr>
          <w:rFonts w:cs="Arial"/>
          <w:rPrChange w:id="919" w:author="Harry Shamoon" w:date="2015-03-05T19:28:00Z">
            <w:rPr/>
          </w:rPrChange>
        </w:rPr>
        <w:t>to</w:t>
      </w:r>
      <w:r w:rsidRPr="006C66CA">
        <w:rPr>
          <w:rFonts w:cs="Arial"/>
          <w:spacing w:val="-15"/>
          <w:rPrChange w:id="920" w:author="Harry Shamoon" w:date="2015-03-05T19:28:00Z">
            <w:rPr>
              <w:spacing w:val="-15"/>
            </w:rPr>
          </w:rPrChange>
        </w:rPr>
        <w:t xml:space="preserve"> </w:t>
      </w:r>
      <w:r w:rsidRPr="006C66CA">
        <w:rPr>
          <w:rFonts w:cs="Arial"/>
          <w:rPrChange w:id="921" w:author="Harry Shamoon" w:date="2015-03-05T19:28:00Z">
            <w:rPr/>
          </w:rPrChange>
        </w:rPr>
        <w:t>prevention</w:t>
      </w:r>
      <w:r w:rsidRPr="006C66CA">
        <w:rPr>
          <w:rFonts w:cs="Arial"/>
          <w:spacing w:val="-15"/>
          <w:rPrChange w:id="922" w:author="Harry Shamoon" w:date="2015-03-05T19:28:00Z">
            <w:rPr>
              <w:spacing w:val="-15"/>
            </w:rPr>
          </w:rPrChange>
        </w:rPr>
        <w:t xml:space="preserve"> </w:t>
      </w:r>
      <w:r w:rsidRPr="006C66CA">
        <w:rPr>
          <w:rFonts w:cs="Arial"/>
          <w:rPrChange w:id="923" w:author="Harry Shamoon" w:date="2015-03-05T19:28:00Z">
            <w:rPr/>
          </w:rPrChange>
        </w:rPr>
        <w:t>of</w:t>
      </w:r>
      <w:r w:rsidRPr="006C66CA">
        <w:rPr>
          <w:rFonts w:cs="Arial"/>
          <w:spacing w:val="-15"/>
          <w:rPrChange w:id="924" w:author="Harry Shamoon" w:date="2015-03-05T19:28:00Z">
            <w:rPr>
              <w:spacing w:val="-15"/>
            </w:rPr>
          </w:rPrChange>
        </w:rPr>
        <w:t xml:space="preserve"> </w:t>
      </w:r>
      <w:r w:rsidRPr="006C66CA">
        <w:rPr>
          <w:rFonts w:cs="Arial"/>
          <w:rPrChange w:id="925" w:author="Harry Shamoon" w:date="2015-03-05T19:28:00Z">
            <w:rPr/>
          </w:rPrChange>
        </w:rPr>
        <w:t>respiratory</w:t>
      </w:r>
      <w:r w:rsidRPr="006C66CA">
        <w:rPr>
          <w:rFonts w:cs="Arial"/>
          <w:spacing w:val="-15"/>
          <w:rPrChange w:id="926" w:author="Harry Shamoon" w:date="2015-03-05T19:28:00Z">
            <w:rPr>
              <w:spacing w:val="-15"/>
            </w:rPr>
          </w:rPrChange>
        </w:rPr>
        <w:t xml:space="preserve"> </w:t>
      </w:r>
      <w:r w:rsidRPr="006C66CA">
        <w:rPr>
          <w:rFonts w:cs="Arial"/>
          <w:rPrChange w:id="927" w:author="Harry Shamoon" w:date="2015-03-05T19:28:00Z">
            <w:rPr/>
          </w:rPrChange>
        </w:rPr>
        <w:t>failure</w:t>
      </w:r>
      <w:r w:rsidRPr="006C66CA">
        <w:rPr>
          <w:rFonts w:cs="Arial"/>
          <w:spacing w:val="-15"/>
          <w:rPrChange w:id="928" w:author="Harry Shamoon" w:date="2015-03-05T19:28:00Z">
            <w:rPr>
              <w:spacing w:val="-15"/>
            </w:rPr>
          </w:rPrChange>
        </w:rPr>
        <w:t xml:space="preserve"> </w:t>
      </w:r>
      <w:r w:rsidRPr="006C66CA">
        <w:rPr>
          <w:rFonts w:cs="Arial"/>
          <w:rPrChange w:id="929" w:author="Harry Shamoon" w:date="2015-03-05T19:28:00Z">
            <w:rPr/>
          </w:rPrChange>
        </w:rPr>
        <w:t>in</w:t>
      </w:r>
      <w:r w:rsidRPr="006C66CA">
        <w:rPr>
          <w:rFonts w:cs="Arial"/>
          <w:spacing w:val="-15"/>
          <w:rPrChange w:id="930" w:author="Harry Shamoon" w:date="2015-03-05T19:28:00Z">
            <w:rPr>
              <w:spacing w:val="-15"/>
            </w:rPr>
          </w:rPrChange>
        </w:rPr>
        <w:t xml:space="preserve"> </w:t>
      </w:r>
      <w:r w:rsidRPr="006C66CA">
        <w:rPr>
          <w:rFonts w:cs="Arial"/>
          <w:rPrChange w:id="931" w:author="Harry Shamoon" w:date="2015-03-05T19:28:00Z">
            <w:rPr/>
          </w:rPrChange>
        </w:rPr>
        <w:t>hospitalized</w:t>
      </w:r>
      <w:r w:rsidRPr="006C66CA">
        <w:rPr>
          <w:rFonts w:cs="Arial"/>
          <w:spacing w:val="-15"/>
          <w:rPrChange w:id="932" w:author="Harry Shamoon" w:date="2015-03-05T19:28:00Z">
            <w:rPr>
              <w:spacing w:val="-15"/>
            </w:rPr>
          </w:rPrChange>
        </w:rPr>
        <w:t xml:space="preserve"> </w:t>
      </w:r>
      <w:r w:rsidRPr="006C66CA">
        <w:rPr>
          <w:rFonts w:cs="Arial"/>
          <w:rPrChange w:id="933" w:author="Harry Shamoon" w:date="2015-03-05T19:28:00Z">
            <w:rPr/>
          </w:rPrChange>
        </w:rPr>
        <w:t>patients</w:t>
      </w:r>
      <w:r w:rsidRPr="006C66CA">
        <w:rPr>
          <w:rFonts w:cs="Arial"/>
          <w:spacing w:val="-15"/>
          <w:rPrChange w:id="934" w:author="Harry Shamoon" w:date="2015-03-05T19:28:00Z">
            <w:rPr>
              <w:spacing w:val="-15"/>
            </w:rPr>
          </w:rPrChange>
        </w:rPr>
        <w:t xml:space="preserve"> </w:t>
      </w:r>
      <w:r w:rsidRPr="006C66CA">
        <w:rPr>
          <w:rFonts w:cs="Arial"/>
          <w:rPrChange w:id="935" w:author="Harry Shamoon" w:date="2015-03-05T19:28:00Z">
            <w:rPr/>
          </w:rPrChange>
        </w:rPr>
        <w:t>will</w:t>
      </w:r>
      <w:r w:rsidRPr="006C66CA">
        <w:rPr>
          <w:rFonts w:cs="Arial"/>
          <w:spacing w:val="-15"/>
          <w:rPrChange w:id="936" w:author="Harry Shamoon" w:date="2015-03-05T19:28:00Z">
            <w:rPr>
              <w:spacing w:val="-15"/>
            </w:rPr>
          </w:rPrChange>
        </w:rPr>
        <w:t xml:space="preserve"> </w:t>
      </w:r>
      <w:r w:rsidRPr="006C66CA">
        <w:rPr>
          <w:rFonts w:cs="Arial"/>
          <w:rPrChange w:id="937" w:author="Harry Shamoon" w:date="2015-03-05T19:28:00Z">
            <w:rPr/>
          </w:rPrChange>
        </w:rPr>
        <w:t>be</w:t>
      </w:r>
      <w:r w:rsidRPr="006C66CA">
        <w:rPr>
          <w:rFonts w:cs="Arial"/>
          <w:spacing w:val="-15"/>
          <w:rPrChange w:id="938" w:author="Harry Shamoon" w:date="2015-03-05T19:28:00Z">
            <w:rPr>
              <w:spacing w:val="-15"/>
            </w:rPr>
          </w:rPrChange>
        </w:rPr>
        <w:t xml:space="preserve"> </w:t>
      </w:r>
      <w:r w:rsidRPr="006C66CA">
        <w:rPr>
          <w:rFonts w:cs="Arial"/>
          <w:rPrChange w:id="939" w:author="Harry Shamoon" w:date="2015-03-05T19:28:00Z">
            <w:rPr/>
          </w:rPrChange>
        </w:rPr>
        <w:t>ineffective,</w:t>
      </w:r>
      <w:r w:rsidRPr="006C66CA">
        <w:rPr>
          <w:rFonts w:cs="Arial"/>
          <w:w w:val="99"/>
          <w:rPrChange w:id="940" w:author="Harry Shamoon" w:date="2015-03-05T19:28:00Z">
            <w:rPr>
              <w:w w:val="99"/>
            </w:rPr>
          </w:rPrChange>
        </w:rPr>
        <w:t xml:space="preserve"> </w:t>
      </w:r>
      <w:r w:rsidRPr="006C66CA">
        <w:rPr>
          <w:rFonts w:cs="Arial"/>
          <w:rPrChange w:id="941" w:author="Harry Shamoon" w:date="2015-03-05T19:28:00Z">
            <w:rPr/>
          </w:rPrChange>
        </w:rPr>
        <w:t>because</w:t>
      </w:r>
      <w:r w:rsidRPr="006C66CA">
        <w:rPr>
          <w:rFonts w:cs="Arial"/>
          <w:spacing w:val="19"/>
          <w:rPrChange w:id="942" w:author="Harry Shamoon" w:date="2015-03-05T19:28:00Z">
            <w:rPr>
              <w:spacing w:val="19"/>
            </w:rPr>
          </w:rPrChange>
        </w:rPr>
        <w:t xml:space="preserve"> </w:t>
      </w:r>
      <w:r w:rsidRPr="006C66CA">
        <w:rPr>
          <w:rFonts w:cs="Arial"/>
          <w:rPrChange w:id="943" w:author="Harry Shamoon" w:date="2015-03-05T19:28:00Z">
            <w:rPr/>
          </w:rPrChange>
        </w:rPr>
        <w:t>only</w:t>
      </w:r>
      <w:r w:rsidRPr="006C66CA">
        <w:rPr>
          <w:rFonts w:cs="Arial"/>
          <w:spacing w:val="19"/>
          <w:rPrChange w:id="944" w:author="Harry Shamoon" w:date="2015-03-05T19:28:00Z">
            <w:rPr>
              <w:spacing w:val="19"/>
            </w:rPr>
          </w:rPrChange>
        </w:rPr>
        <w:t xml:space="preserve"> </w:t>
      </w:r>
      <w:r w:rsidRPr="006C66CA">
        <w:rPr>
          <w:rFonts w:cs="Arial"/>
          <w:rPrChange w:id="945" w:author="Harry Shamoon" w:date="2015-03-05T19:28:00Z">
            <w:rPr/>
          </w:rPrChange>
        </w:rPr>
        <w:t>one</w:t>
      </w:r>
      <w:r w:rsidRPr="006C66CA">
        <w:rPr>
          <w:rFonts w:cs="Arial"/>
          <w:spacing w:val="19"/>
          <w:rPrChange w:id="946" w:author="Harry Shamoon" w:date="2015-03-05T19:28:00Z">
            <w:rPr>
              <w:spacing w:val="19"/>
            </w:rPr>
          </w:rPrChange>
        </w:rPr>
        <w:t xml:space="preserve"> </w:t>
      </w:r>
      <w:r w:rsidRPr="006C66CA">
        <w:rPr>
          <w:rFonts w:cs="Arial"/>
          <w:rPrChange w:id="947" w:author="Harry Shamoon" w:date="2015-03-05T19:28:00Z">
            <w:rPr/>
          </w:rPrChange>
        </w:rPr>
        <w:t>in</w:t>
      </w:r>
      <w:r w:rsidRPr="006C66CA">
        <w:rPr>
          <w:rFonts w:cs="Arial"/>
          <w:spacing w:val="19"/>
          <w:rPrChange w:id="948" w:author="Harry Shamoon" w:date="2015-03-05T19:28:00Z">
            <w:rPr>
              <w:spacing w:val="19"/>
            </w:rPr>
          </w:rPrChange>
        </w:rPr>
        <w:t xml:space="preserve"> </w:t>
      </w:r>
      <w:r w:rsidRPr="006C66CA">
        <w:rPr>
          <w:rFonts w:cs="Arial"/>
          <w:rPrChange w:id="949" w:author="Harry Shamoon" w:date="2015-03-05T19:28:00Z">
            <w:rPr/>
          </w:rPrChange>
        </w:rPr>
        <w:t>30</w:t>
      </w:r>
      <w:r w:rsidRPr="006C66CA">
        <w:rPr>
          <w:rFonts w:cs="Arial"/>
          <w:spacing w:val="19"/>
          <w:rPrChange w:id="950" w:author="Harry Shamoon" w:date="2015-03-05T19:28:00Z">
            <w:rPr>
              <w:spacing w:val="19"/>
            </w:rPr>
          </w:rPrChange>
        </w:rPr>
        <w:t xml:space="preserve"> </w:t>
      </w:r>
      <w:r w:rsidRPr="006C66CA">
        <w:rPr>
          <w:rFonts w:cs="Arial"/>
          <w:rPrChange w:id="951" w:author="Harry Shamoon" w:date="2015-03-05T19:28:00Z">
            <w:rPr/>
          </w:rPrChange>
        </w:rPr>
        <w:t>hospitalized</w:t>
      </w:r>
      <w:r w:rsidRPr="006C66CA">
        <w:rPr>
          <w:rFonts w:cs="Arial"/>
          <w:spacing w:val="19"/>
          <w:rPrChange w:id="952" w:author="Harry Shamoon" w:date="2015-03-05T19:28:00Z">
            <w:rPr>
              <w:spacing w:val="19"/>
            </w:rPr>
          </w:rPrChange>
        </w:rPr>
        <w:t xml:space="preserve"> </w:t>
      </w:r>
      <w:r w:rsidRPr="006C66CA">
        <w:rPr>
          <w:rFonts w:cs="Arial"/>
          <w:rPrChange w:id="953" w:author="Harry Shamoon" w:date="2015-03-05T19:28:00Z">
            <w:rPr/>
          </w:rPrChange>
        </w:rPr>
        <w:t>adults</w:t>
      </w:r>
      <w:r w:rsidRPr="006C66CA">
        <w:rPr>
          <w:rFonts w:cs="Arial"/>
          <w:spacing w:val="19"/>
          <w:rPrChange w:id="954" w:author="Harry Shamoon" w:date="2015-03-05T19:28:00Z">
            <w:rPr>
              <w:spacing w:val="19"/>
            </w:rPr>
          </w:rPrChange>
        </w:rPr>
        <w:t xml:space="preserve"> </w:t>
      </w:r>
      <w:r w:rsidRPr="006C66CA">
        <w:rPr>
          <w:rFonts w:cs="Arial"/>
          <w:rPrChange w:id="955" w:author="Harry Shamoon" w:date="2015-03-05T19:28:00Z">
            <w:rPr/>
          </w:rPrChange>
        </w:rPr>
        <w:t>requires</w:t>
      </w:r>
      <w:r w:rsidRPr="006C66CA">
        <w:rPr>
          <w:rFonts w:cs="Arial"/>
          <w:spacing w:val="19"/>
          <w:rPrChange w:id="956" w:author="Harry Shamoon" w:date="2015-03-05T19:28:00Z">
            <w:rPr>
              <w:spacing w:val="19"/>
            </w:rPr>
          </w:rPrChange>
        </w:rPr>
        <w:t xml:space="preserve"> </w:t>
      </w:r>
      <w:r w:rsidRPr="006C66CA">
        <w:rPr>
          <w:rFonts w:cs="Arial"/>
          <w:rPrChange w:id="957" w:author="Harry Shamoon" w:date="2015-03-05T19:28:00Z">
            <w:rPr/>
          </w:rPrChange>
        </w:rPr>
        <w:t>mechanical</w:t>
      </w:r>
      <w:r w:rsidRPr="006C66CA">
        <w:rPr>
          <w:rFonts w:cs="Arial"/>
          <w:spacing w:val="19"/>
          <w:rPrChange w:id="958" w:author="Harry Shamoon" w:date="2015-03-05T19:28:00Z">
            <w:rPr>
              <w:spacing w:val="19"/>
            </w:rPr>
          </w:rPrChange>
        </w:rPr>
        <w:t xml:space="preserve"> </w:t>
      </w:r>
      <w:r w:rsidRPr="006C66CA">
        <w:rPr>
          <w:rFonts w:cs="Arial"/>
          <w:rPrChange w:id="959" w:author="Harry Shamoon" w:date="2015-03-05T19:28:00Z">
            <w:rPr/>
          </w:rPrChange>
        </w:rPr>
        <w:t>ventilation.</w:t>
      </w:r>
      <w:r w:rsidRPr="006C66CA">
        <w:rPr>
          <w:rFonts w:cs="Arial"/>
          <w:spacing w:val="20"/>
          <w:rPrChange w:id="960" w:author="Harry Shamoon" w:date="2015-03-05T19:28:00Z">
            <w:rPr>
              <w:spacing w:val="20"/>
            </w:rPr>
          </w:rPrChange>
        </w:rPr>
        <w:t xml:space="preserve"> </w:t>
      </w:r>
      <w:r w:rsidRPr="006C66CA">
        <w:rPr>
          <w:rFonts w:cs="Arial"/>
          <w:spacing w:val="-3"/>
          <w:rPrChange w:id="961" w:author="Harry Shamoon" w:date="2015-03-05T19:28:00Z">
            <w:rPr>
              <w:spacing w:val="-3"/>
            </w:rPr>
          </w:rPrChange>
        </w:rPr>
        <w:t>Secondly,</w:t>
      </w:r>
      <w:r w:rsidRPr="006C66CA">
        <w:rPr>
          <w:rFonts w:cs="Arial"/>
          <w:spacing w:val="25"/>
          <w:rPrChange w:id="962" w:author="Harry Shamoon" w:date="2015-03-05T19:28:00Z">
            <w:rPr>
              <w:spacing w:val="25"/>
            </w:rPr>
          </w:rPrChange>
        </w:rPr>
        <w:t xml:space="preserve"> </w:t>
      </w:r>
      <w:r w:rsidRPr="006C66CA">
        <w:rPr>
          <w:rFonts w:cs="Arial"/>
          <w:rPrChange w:id="963" w:author="Harry Shamoon" w:date="2015-03-05T19:28:00Z">
            <w:rPr/>
          </w:rPrChange>
        </w:rPr>
        <w:t>individualizing</w:t>
      </w:r>
      <w:r w:rsidRPr="006C66CA">
        <w:rPr>
          <w:rFonts w:cs="Arial"/>
          <w:spacing w:val="19"/>
          <w:rPrChange w:id="964" w:author="Harry Shamoon" w:date="2015-03-05T19:28:00Z">
            <w:rPr>
              <w:spacing w:val="19"/>
            </w:rPr>
          </w:rPrChange>
        </w:rPr>
        <w:t xml:space="preserve"> </w:t>
      </w:r>
      <w:proofErr w:type="spellStart"/>
      <w:r w:rsidRPr="006C66CA">
        <w:rPr>
          <w:rFonts w:cs="Arial"/>
          <w:spacing w:val="-3"/>
          <w:rPrChange w:id="965" w:author="Harry Shamoon" w:date="2015-03-05T19:28:00Z">
            <w:rPr>
              <w:spacing w:val="-3"/>
            </w:rPr>
          </w:rPrChange>
        </w:rPr>
        <w:t>preven</w:t>
      </w:r>
      <w:proofErr w:type="spellEnd"/>
      <w:r w:rsidRPr="006C66CA">
        <w:rPr>
          <w:rFonts w:cs="Arial"/>
          <w:spacing w:val="-3"/>
          <w:rPrChange w:id="966" w:author="Harry Shamoon" w:date="2015-03-05T19:28:00Z">
            <w:rPr>
              <w:spacing w:val="-3"/>
            </w:rPr>
          </w:rPrChange>
        </w:rPr>
        <w:t>-</w:t>
      </w:r>
      <w:r w:rsidRPr="006C66CA">
        <w:rPr>
          <w:rFonts w:cs="Arial"/>
          <w:w w:val="99"/>
          <w:rPrChange w:id="967" w:author="Harry Shamoon" w:date="2015-03-05T19:28:00Z">
            <w:rPr>
              <w:w w:val="99"/>
            </w:rPr>
          </w:rPrChange>
        </w:rPr>
        <w:t xml:space="preserve"> </w:t>
      </w:r>
      <w:proofErr w:type="spellStart"/>
      <w:r w:rsidRPr="006C66CA">
        <w:rPr>
          <w:rFonts w:cs="Arial"/>
          <w:rPrChange w:id="968" w:author="Harry Shamoon" w:date="2015-03-05T19:28:00Z">
            <w:rPr/>
          </w:rPrChange>
        </w:rPr>
        <w:t>tive</w:t>
      </w:r>
      <w:proofErr w:type="spellEnd"/>
      <w:r w:rsidRPr="006C66CA">
        <w:rPr>
          <w:rFonts w:cs="Arial"/>
          <w:spacing w:val="13"/>
          <w:rPrChange w:id="969" w:author="Harry Shamoon" w:date="2015-03-05T19:28:00Z">
            <w:rPr>
              <w:spacing w:val="13"/>
            </w:rPr>
          </w:rPrChange>
        </w:rPr>
        <w:t xml:space="preserve"> </w:t>
      </w:r>
      <w:r w:rsidRPr="006C66CA">
        <w:rPr>
          <w:rFonts w:cs="Arial"/>
          <w:rPrChange w:id="970" w:author="Harry Shamoon" w:date="2015-03-05T19:28:00Z">
            <w:rPr/>
          </w:rPrChange>
        </w:rPr>
        <w:t>and</w:t>
      </w:r>
      <w:r w:rsidRPr="006C66CA">
        <w:rPr>
          <w:rFonts w:cs="Arial"/>
          <w:spacing w:val="13"/>
          <w:rPrChange w:id="971" w:author="Harry Shamoon" w:date="2015-03-05T19:28:00Z">
            <w:rPr>
              <w:spacing w:val="13"/>
            </w:rPr>
          </w:rPrChange>
        </w:rPr>
        <w:t xml:space="preserve"> </w:t>
      </w:r>
      <w:r w:rsidRPr="006C66CA">
        <w:rPr>
          <w:rFonts w:cs="Arial"/>
          <w:rPrChange w:id="972" w:author="Harry Shamoon" w:date="2015-03-05T19:28:00Z">
            <w:rPr/>
          </w:rPrChange>
        </w:rPr>
        <w:t>therapeutic</w:t>
      </w:r>
      <w:r w:rsidRPr="006C66CA">
        <w:rPr>
          <w:rFonts w:cs="Arial"/>
          <w:spacing w:val="13"/>
          <w:rPrChange w:id="973" w:author="Harry Shamoon" w:date="2015-03-05T19:28:00Z">
            <w:rPr>
              <w:spacing w:val="13"/>
            </w:rPr>
          </w:rPrChange>
        </w:rPr>
        <w:t xml:space="preserve"> </w:t>
      </w:r>
      <w:r w:rsidRPr="006C66CA">
        <w:rPr>
          <w:rFonts w:cs="Arial"/>
          <w:rPrChange w:id="974" w:author="Harry Shamoon" w:date="2015-03-05T19:28:00Z">
            <w:rPr/>
          </w:rPrChange>
        </w:rPr>
        <w:t>measures</w:t>
      </w:r>
      <w:r w:rsidRPr="006C66CA">
        <w:rPr>
          <w:rFonts w:cs="Arial"/>
          <w:spacing w:val="13"/>
          <w:rPrChange w:id="975" w:author="Harry Shamoon" w:date="2015-03-05T19:28:00Z">
            <w:rPr>
              <w:spacing w:val="13"/>
            </w:rPr>
          </w:rPrChange>
        </w:rPr>
        <w:t xml:space="preserve"> </w:t>
      </w:r>
      <w:r w:rsidRPr="006C66CA">
        <w:rPr>
          <w:rFonts w:cs="Arial"/>
          <w:rPrChange w:id="976" w:author="Harry Shamoon" w:date="2015-03-05T19:28:00Z">
            <w:rPr/>
          </w:rPrChange>
        </w:rPr>
        <w:t>specifically</w:t>
      </w:r>
      <w:r w:rsidRPr="006C66CA">
        <w:rPr>
          <w:rFonts w:cs="Arial"/>
          <w:spacing w:val="13"/>
          <w:rPrChange w:id="977" w:author="Harry Shamoon" w:date="2015-03-05T19:28:00Z">
            <w:rPr>
              <w:spacing w:val="13"/>
            </w:rPr>
          </w:rPrChange>
        </w:rPr>
        <w:t xml:space="preserve"> </w:t>
      </w:r>
      <w:r w:rsidRPr="006C66CA">
        <w:rPr>
          <w:rFonts w:cs="Arial"/>
          <w:rPrChange w:id="978" w:author="Harry Shamoon" w:date="2015-03-05T19:28:00Z">
            <w:rPr/>
          </w:rPrChange>
        </w:rPr>
        <w:t>based</w:t>
      </w:r>
      <w:r w:rsidRPr="006C66CA">
        <w:rPr>
          <w:rFonts w:cs="Arial"/>
          <w:spacing w:val="13"/>
          <w:rPrChange w:id="979" w:author="Harry Shamoon" w:date="2015-03-05T19:28:00Z">
            <w:rPr>
              <w:spacing w:val="13"/>
            </w:rPr>
          </w:rPrChange>
        </w:rPr>
        <w:t xml:space="preserve"> </w:t>
      </w:r>
      <w:r w:rsidRPr="006C66CA">
        <w:rPr>
          <w:rFonts w:cs="Arial"/>
          <w:rPrChange w:id="980" w:author="Harry Shamoon" w:date="2015-03-05T19:28:00Z">
            <w:rPr/>
          </w:rPrChange>
        </w:rPr>
        <w:t>on</w:t>
      </w:r>
      <w:r w:rsidRPr="006C66CA">
        <w:rPr>
          <w:rFonts w:cs="Arial"/>
          <w:spacing w:val="13"/>
          <w:rPrChange w:id="981" w:author="Harry Shamoon" w:date="2015-03-05T19:28:00Z">
            <w:rPr>
              <w:spacing w:val="13"/>
            </w:rPr>
          </w:rPrChange>
        </w:rPr>
        <w:t xml:space="preserve"> </w:t>
      </w:r>
      <w:r w:rsidRPr="006C66CA">
        <w:rPr>
          <w:rFonts w:cs="Arial"/>
          <w:rPrChange w:id="982" w:author="Harry Shamoon" w:date="2015-03-05T19:28:00Z">
            <w:rPr/>
          </w:rPrChange>
        </w:rPr>
        <w:t>patient</w:t>
      </w:r>
      <w:r w:rsidRPr="006C66CA">
        <w:rPr>
          <w:rFonts w:cs="Arial"/>
          <w:spacing w:val="13"/>
          <w:rPrChange w:id="983" w:author="Harry Shamoon" w:date="2015-03-05T19:28:00Z">
            <w:rPr>
              <w:spacing w:val="13"/>
            </w:rPr>
          </w:rPrChange>
        </w:rPr>
        <w:t xml:space="preserve"> </w:t>
      </w:r>
      <w:r w:rsidRPr="006C66CA">
        <w:rPr>
          <w:rFonts w:cs="Arial"/>
          <w:rPrChange w:id="984" w:author="Harry Shamoon" w:date="2015-03-05T19:28:00Z">
            <w:rPr/>
          </w:rPrChange>
        </w:rPr>
        <w:t>characteristics</w:t>
      </w:r>
      <w:r w:rsidRPr="006C66CA">
        <w:rPr>
          <w:rFonts w:cs="Arial"/>
          <w:spacing w:val="13"/>
          <w:rPrChange w:id="985" w:author="Harry Shamoon" w:date="2015-03-05T19:28:00Z">
            <w:rPr>
              <w:spacing w:val="13"/>
            </w:rPr>
          </w:rPrChange>
        </w:rPr>
        <w:t xml:space="preserve"> </w:t>
      </w:r>
      <w:r w:rsidRPr="006C66CA">
        <w:rPr>
          <w:rFonts w:cs="Arial"/>
          <w:rPrChange w:id="986" w:author="Harry Shamoon" w:date="2015-03-05T19:28:00Z">
            <w:rPr/>
          </w:rPrChange>
        </w:rPr>
        <w:t>will</w:t>
      </w:r>
      <w:r w:rsidRPr="006C66CA">
        <w:rPr>
          <w:rFonts w:cs="Arial"/>
          <w:spacing w:val="13"/>
          <w:rPrChange w:id="987" w:author="Harry Shamoon" w:date="2015-03-05T19:28:00Z">
            <w:rPr>
              <w:spacing w:val="13"/>
            </w:rPr>
          </w:rPrChange>
        </w:rPr>
        <w:t xml:space="preserve"> </w:t>
      </w:r>
      <w:r w:rsidRPr="006C66CA">
        <w:rPr>
          <w:rFonts w:cs="Arial"/>
          <w:rPrChange w:id="988" w:author="Harry Shamoon" w:date="2015-03-05T19:28:00Z">
            <w:rPr/>
          </w:rPrChange>
        </w:rPr>
        <w:t>be</w:t>
      </w:r>
      <w:r w:rsidRPr="006C66CA">
        <w:rPr>
          <w:rFonts w:cs="Arial"/>
          <w:spacing w:val="13"/>
          <w:rPrChange w:id="989" w:author="Harry Shamoon" w:date="2015-03-05T19:28:00Z">
            <w:rPr>
              <w:spacing w:val="13"/>
            </w:rPr>
          </w:rPrChange>
        </w:rPr>
        <w:t xml:space="preserve"> </w:t>
      </w:r>
      <w:r w:rsidRPr="006C66CA">
        <w:rPr>
          <w:rFonts w:cs="Arial"/>
          <w:rPrChange w:id="990" w:author="Harry Shamoon" w:date="2015-03-05T19:28:00Z">
            <w:rPr/>
          </w:rPrChange>
        </w:rPr>
        <w:t>more</w:t>
      </w:r>
      <w:r w:rsidRPr="006C66CA">
        <w:rPr>
          <w:rFonts w:cs="Arial"/>
          <w:spacing w:val="13"/>
          <w:rPrChange w:id="991" w:author="Harry Shamoon" w:date="2015-03-05T19:28:00Z">
            <w:rPr>
              <w:spacing w:val="13"/>
            </w:rPr>
          </w:rPrChange>
        </w:rPr>
        <w:t xml:space="preserve"> </w:t>
      </w:r>
      <w:r w:rsidRPr="006C66CA">
        <w:rPr>
          <w:rFonts w:cs="Arial"/>
          <w:rPrChange w:id="992" w:author="Harry Shamoon" w:date="2015-03-05T19:28:00Z">
            <w:rPr/>
          </w:rPrChange>
        </w:rPr>
        <w:t>efficient</w:t>
      </w:r>
      <w:r w:rsidRPr="006C66CA">
        <w:rPr>
          <w:rFonts w:cs="Arial"/>
          <w:spacing w:val="13"/>
          <w:rPrChange w:id="993" w:author="Harry Shamoon" w:date="2015-03-05T19:28:00Z">
            <w:rPr>
              <w:spacing w:val="13"/>
            </w:rPr>
          </w:rPrChange>
        </w:rPr>
        <w:t xml:space="preserve"> </w:t>
      </w:r>
      <w:r w:rsidRPr="006C66CA">
        <w:rPr>
          <w:rFonts w:cs="Arial"/>
          <w:rPrChange w:id="994" w:author="Harry Shamoon" w:date="2015-03-05T19:28:00Z">
            <w:rPr/>
          </w:rPrChange>
        </w:rPr>
        <w:t>in</w:t>
      </w:r>
      <w:r w:rsidRPr="006C66CA">
        <w:rPr>
          <w:rFonts w:cs="Arial"/>
          <w:spacing w:val="13"/>
          <w:rPrChange w:id="995" w:author="Harry Shamoon" w:date="2015-03-05T19:28:00Z">
            <w:rPr>
              <w:spacing w:val="13"/>
            </w:rPr>
          </w:rPrChange>
        </w:rPr>
        <w:t xml:space="preserve"> </w:t>
      </w:r>
      <w:r w:rsidRPr="006C66CA">
        <w:rPr>
          <w:rFonts w:cs="Arial"/>
          <w:rPrChange w:id="996" w:author="Harry Shamoon" w:date="2015-03-05T19:28:00Z">
            <w:rPr/>
          </w:rPrChange>
        </w:rPr>
        <w:t>preventing</w:t>
      </w:r>
      <w:r w:rsidRPr="006C66CA">
        <w:rPr>
          <w:rFonts w:cs="Arial"/>
          <w:w w:val="99"/>
          <w:rPrChange w:id="997" w:author="Harry Shamoon" w:date="2015-03-05T19:28:00Z">
            <w:rPr>
              <w:w w:val="99"/>
            </w:rPr>
          </w:rPrChange>
        </w:rPr>
        <w:t xml:space="preserve"> </w:t>
      </w:r>
      <w:r w:rsidRPr="006C66CA">
        <w:rPr>
          <w:rFonts w:cs="Arial"/>
          <w:rPrChange w:id="998" w:author="Harry Shamoon" w:date="2015-03-05T19:28:00Z">
            <w:rPr/>
          </w:rPrChange>
        </w:rPr>
        <w:t xml:space="preserve">potentially irreversible end organ damage, while also leading to improved compliance </w:t>
      </w:r>
      <w:r w:rsidRPr="006C66CA">
        <w:rPr>
          <w:rFonts w:cs="Arial"/>
          <w:spacing w:val="-3"/>
          <w:rPrChange w:id="999" w:author="Harry Shamoon" w:date="2015-03-05T19:28:00Z">
            <w:rPr>
              <w:spacing w:val="-3"/>
            </w:rPr>
          </w:rPrChange>
        </w:rPr>
        <w:t xml:space="preserve">by </w:t>
      </w:r>
      <w:r w:rsidRPr="006C66CA">
        <w:rPr>
          <w:rFonts w:cs="Arial"/>
          <w:rPrChange w:id="1000" w:author="Harry Shamoon" w:date="2015-03-05T19:28:00Z">
            <w:rPr/>
          </w:rPrChange>
        </w:rPr>
        <w:t>providers and cost</w:t>
      </w:r>
      <w:r w:rsidRPr="006C66CA">
        <w:rPr>
          <w:rFonts w:cs="Arial"/>
          <w:spacing w:val="55"/>
          <w:rPrChange w:id="1001" w:author="Harry Shamoon" w:date="2015-03-05T19:28:00Z">
            <w:rPr>
              <w:spacing w:val="55"/>
            </w:rPr>
          </w:rPrChange>
        </w:rPr>
        <w:t xml:space="preserve"> </w:t>
      </w:r>
      <w:proofErr w:type="spellStart"/>
      <w:r w:rsidRPr="006C66CA">
        <w:rPr>
          <w:rFonts w:cs="Arial"/>
          <w:rPrChange w:id="1002" w:author="Harry Shamoon" w:date="2015-03-05T19:28:00Z">
            <w:rPr/>
          </w:rPrChange>
        </w:rPr>
        <w:t>ef</w:t>
      </w:r>
      <w:proofErr w:type="spellEnd"/>
      <w:r w:rsidRPr="006C66CA">
        <w:rPr>
          <w:rFonts w:cs="Arial"/>
          <w:rPrChange w:id="1003" w:author="Harry Shamoon" w:date="2015-03-05T19:28:00Z">
            <w:rPr/>
          </w:rPrChange>
        </w:rPr>
        <w:t>-</w:t>
      </w:r>
      <w:r w:rsidRPr="006C66CA">
        <w:rPr>
          <w:rFonts w:cs="Arial"/>
          <w:w w:val="99"/>
          <w:rPrChange w:id="1004" w:author="Harry Shamoon" w:date="2015-03-05T19:28:00Z">
            <w:rPr>
              <w:w w:val="99"/>
            </w:rPr>
          </w:rPrChange>
        </w:rPr>
        <w:t xml:space="preserve"> </w:t>
      </w:r>
      <w:proofErr w:type="spellStart"/>
      <w:r w:rsidRPr="006C66CA">
        <w:rPr>
          <w:rFonts w:cs="Arial"/>
          <w:rPrChange w:id="1005" w:author="Harry Shamoon" w:date="2015-03-05T19:28:00Z">
            <w:rPr/>
          </w:rPrChange>
        </w:rPr>
        <w:t>fectiveness</w:t>
      </w:r>
      <w:proofErr w:type="spellEnd"/>
      <w:r w:rsidRPr="006C66CA">
        <w:rPr>
          <w:rFonts w:cs="Arial"/>
          <w:rPrChange w:id="1006" w:author="Harry Shamoon" w:date="2015-03-05T19:28:00Z">
            <w:rPr/>
          </w:rPrChange>
        </w:rPr>
        <w:t>.</w:t>
      </w:r>
      <w:r w:rsidRPr="006C66CA">
        <w:rPr>
          <w:rFonts w:cs="Arial"/>
          <w:spacing w:val="-1"/>
          <w:rPrChange w:id="1007" w:author="Harry Shamoon" w:date="2015-03-05T19:28:00Z">
            <w:rPr>
              <w:spacing w:val="-1"/>
            </w:rPr>
          </w:rPrChange>
        </w:rPr>
        <w:t xml:space="preserve"> </w:t>
      </w:r>
      <w:r w:rsidRPr="006C66CA">
        <w:rPr>
          <w:rFonts w:cs="Arial"/>
          <w:rPrChange w:id="1008" w:author="Harry Shamoon" w:date="2015-03-05T19:28:00Z">
            <w:rPr/>
          </w:rPrChange>
        </w:rPr>
        <w:t>So</w:t>
      </w:r>
      <w:r w:rsidRPr="006C66CA">
        <w:rPr>
          <w:rFonts w:cs="Arial"/>
          <w:spacing w:val="-12"/>
          <w:rPrChange w:id="1009" w:author="Harry Shamoon" w:date="2015-03-05T19:28:00Z">
            <w:rPr>
              <w:spacing w:val="-12"/>
            </w:rPr>
          </w:rPrChange>
        </w:rPr>
        <w:t xml:space="preserve"> </w:t>
      </w:r>
      <w:r w:rsidRPr="006C66CA">
        <w:rPr>
          <w:rFonts w:cs="Arial"/>
          <w:rPrChange w:id="1010" w:author="Harry Shamoon" w:date="2015-03-05T19:28:00Z">
            <w:rPr/>
          </w:rPrChange>
        </w:rPr>
        <w:t>how</w:t>
      </w:r>
      <w:r w:rsidRPr="006C66CA">
        <w:rPr>
          <w:rFonts w:cs="Arial"/>
          <w:spacing w:val="-12"/>
          <w:rPrChange w:id="1011" w:author="Harry Shamoon" w:date="2015-03-05T19:28:00Z">
            <w:rPr>
              <w:spacing w:val="-12"/>
            </w:rPr>
          </w:rPrChange>
        </w:rPr>
        <w:t xml:space="preserve"> </w:t>
      </w:r>
      <w:r w:rsidRPr="006C66CA">
        <w:rPr>
          <w:rFonts w:cs="Arial"/>
          <w:rPrChange w:id="1012" w:author="Harry Shamoon" w:date="2015-03-05T19:28:00Z">
            <w:rPr/>
          </w:rPrChange>
        </w:rPr>
        <w:t>can</w:t>
      </w:r>
      <w:r w:rsidRPr="006C66CA">
        <w:rPr>
          <w:rFonts w:cs="Arial"/>
          <w:spacing w:val="-12"/>
          <w:rPrChange w:id="1013" w:author="Harry Shamoon" w:date="2015-03-05T19:28:00Z">
            <w:rPr>
              <w:spacing w:val="-12"/>
            </w:rPr>
          </w:rPrChange>
        </w:rPr>
        <w:t xml:space="preserve"> </w:t>
      </w:r>
      <w:r w:rsidRPr="006C66CA">
        <w:rPr>
          <w:rFonts w:cs="Arial"/>
          <w:rPrChange w:id="1014" w:author="Harry Shamoon" w:date="2015-03-05T19:28:00Z">
            <w:rPr/>
          </w:rPrChange>
        </w:rPr>
        <w:t>we</w:t>
      </w:r>
      <w:r w:rsidRPr="006C66CA">
        <w:rPr>
          <w:rFonts w:cs="Arial"/>
          <w:spacing w:val="-12"/>
          <w:rPrChange w:id="1015" w:author="Harry Shamoon" w:date="2015-03-05T19:28:00Z">
            <w:rPr>
              <w:spacing w:val="-12"/>
            </w:rPr>
          </w:rPrChange>
        </w:rPr>
        <w:t xml:space="preserve"> </w:t>
      </w:r>
      <w:r w:rsidRPr="006C66CA">
        <w:rPr>
          <w:rFonts w:cs="Arial"/>
          <w:rPrChange w:id="1016" w:author="Harry Shamoon" w:date="2015-03-05T19:28:00Z">
            <w:rPr/>
          </w:rPrChange>
        </w:rPr>
        <w:t>improve</w:t>
      </w:r>
      <w:r w:rsidRPr="006C66CA">
        <w:rPr>
          <w:rFonts w:cs="Arial"/>
          <w:spacing w:val="-12"/>
          <w:rPrChange w:id="1017" w:author="Harry Shamoon" w:date="2015-03-05T19:28:00Z">
            <w:rPr>
              <w:spacing w:val="-12"/>
            </w:rPr>
          </w:rPrChange>
        </w:rPr>
        <w:t xml:space="preserve"> </w:t>
      </w:r>
      <w:r w:rsidRPr="006C66CA">
        <w:rPr>
          <w:rFonts w:cs="Arial"/>
          <w:rPrChange w:id="1018" w:author="Harry Shamoon" w:date="2015-03-05T19:28:00Z">
            <w:rPr/>
          </w:rPrChange>
        </w:rPr>
        <w:t>and</w:t>
      </w:r>
      <w:r w:rsidRPr="006C66CA">
        <w:rPr>
          <w:rFonts w:cs="Arial"/>
          <w:spacing w:val="-12"/>
          <w:rPrChange w:id="1019" w:author="Harry Shamoon" w:date="2015-03-05T19:28:00Z">
            <w:rPr>
              <w:spacing w:val="-12"/>
            </w:rPr>
          </w:rPrChange>
        </w:rPr>
        <w:t xml:space="preserve"> </w:t>
      </w:r>
      <w:r w:rsidRPr="006C66CA">
        <w:rPr>
          <w:rFonts w:cs="Arial"/>
          <w:rPrChange w:id="1020" w:author="Harry Shamoon" w:date="2015-03-05T19:28:00Z">
            <w:rPr/>
          </w:rPrChange>
        </w:rPr>
        <w:t>individualize</w:t>
      </w:r>
      <w:r w:rsidRPr="006C66CA">
        <w:rPr>
          <w:rFonts w:cs="Arial"/>
          <w:spacing w:val="-12"/>
          <w:rPrChange w:id="1021" w:author="Harry Shamoon" w:date="2015-03-05T19:28:00Z">
            <w:rPr>
              <w:spacing w:val="-12"/>
            </w:rPr>
          </w:rPrChange>
        </w:rPr>
        <w:t xml:space="preserve"> </w:t>
      </w:r>
      <w:r w:rsidRPr="006C66CA">
        <w:rPr>
          <w:rFonts w:cs="Arial"/>
          <w:rPrChange w:id="1022" w:author="Harry Shamoon" w:date="2015-03-05T19:28:00Z">
            <w:rPr/>
          </w:rPrChange>
        </w:rPr>
        <w:t>prediction</w:t>
      </w:r>
      <w:r w:rsidRPr="006C66CA">
        <w:rPr>
          <w:rFonts w:cs="Arial"/>
          <w:spacing w:val="-12"/>
          <w:rPrChange w:id="1023" w:author="Harry Shamoon" w:date="2015-03-05T19:28:00Z">
            <w:rPr>
              <w:spacing w:val="-12"/>
            </w:rPr>
          </w:rPrChange>
        </w:rPr>
        <w:t xml:space="preserve"> </w:t>
      </w:r>
      <w:r w:rsidRPr="006C66CA">
        <w:rPr>
          <w:rFonts w:cs="Arial"/>
          <w:rPrChange w:id="1024" w:author="Harry Shamoon" w:date="2015-03-05T19:28:00Z">
            <w:rPr/>
          </w:rPrChange>
        </w:rPr>
        <w:t>and</w:t>
      </w:r>
      <w:r w:rsidRPr="006C66CA">
        <w:rPr>
          <w:rFonts w:cs="Arial"/>
          <w:spacing w:val="-12"/>
          <w:rPrChange w:id="1025" w:author="Harry Shamoon" w:date="2015-03-05T19:28:00Z">
            <w:rPr>
              <w:spacing w:val="-12"/>
            </w:rPr>
          </w:rPrChange>
        </w:rPr>
        <w:t xml:space="preserve"> </w:t>
      </w:r>
      <w:r w:rsidRPr="006C66CA">
        <w:rPr>
          <w:rFonts w:cs="Arial"/>
          <w:rPrChange w:id="1026" w:author="Harry Shamoon" w:date="2015-03-05T19:28:00Z">
            <w:rPr/>
          </w:rPrChange>
        </w:rPr>
        <w:t>prevention?</w:t>
      </w:r>
    </w:p>
    <w:p w14:paraId="68C51F6D" w14:textId="77777777" w:rsidR="006A7004" w:rsidRPr="006A7004" w:rsidRDefault="006A7004" w:rsidP="006A7004">
      <w:pPr>
        <w:jc w:val="both"/>
        <w:rPr>
          <w:rFonts w:ascii="Arial" w:hAnsi="Arial" w:cs="Arial"/>
          <w:rPrChange w:id="1027" w:author="Harry Shamoon" w:date="2015-03-05T19:28:00Z">
            <w:rPr/>
          </w:rPrChange>
        </w:rPr>
        <w:sectPr w:rsidR="006A7004" w:rsidRPr="006A7004">
          <w:type w:val="continuous"/>
          <w:pgSz w:w="12240" w:h="15840"/>
          <w:pgMar w:top="620" w:right="600" w:bottom="280" w:left="620" w:header="720" w:footer="720" w:gutter="0"/>
          <w:cols w:space="720"/>
        </w:sectPr>
        <w:pPrChange w:id="1028" w:author="Harry Shamoon" w:date="2015-03-05T19:42:00Z">
          <w:pPr>
            <w:spacing w:line="268" w:lineRule="auto"/>
            <w:jc w:val="both"/>
          </w:pPr>
        </w:pPrChange>
      </w:pPr>
    </w:p>
    <w:p w14:paraId="6D539547" w14:textId="77777777" w:rsidR="00F731E7" w:rsidRPr="006C66CA" w:rsidRDefault="00082CF3">
      <w:pPr>
        <w:pStyle w:val="Heading3"/>
        <w:spacing w:before="34"/>
        <w:ind w:right="119"/>
        <w:jc w:val="both"/>
        <w:rPr>
          <w:rFonts w:cs="Arial"/>
          <w:b w:val="0"/>
          <w:bCs w:val="0"/>
          <w:sz w:val="22"/>
          <w:szCs w:val="22"/>
          <w:rPrChange w:id="1029" w:author="Harry Shamoon" w:date="2015-03-05T19:28:00Z">
            <w:rPr>
              <w:b w:val="0"/>
              <w:bCs w:val="0"/>
            </w:rPr>
          </w:rPrChange>
        </w:rPr>
        <w:pPrChange w:id="1030" w:author="Harry Shamoon" w:date="2015-03-05T19:42:00Z">
          <w:pPr>
            <w:pStyle w:val="Heading3"/>
            <w:spacing w:before="34"/>
            <w:ind w:right="119"/>
          </w:pPr>
        </w:pPrChange>
      </w:pPr>
      <w:r w:rsidRPr="006C66CA">
        <w:rPr>
          <w:rFonts w:cs="Arial"/>
          <w:sz w:val="22"/>
          <w:szCs w:val="22"/>
          <w:rPrChange w:id="1031" w:author="Harry Shamoon" w:date="2015-03-05T19:28:00Z">
            <w:rPr>
              <w:rFonts w:cs="Arial"/>
            </w:rPr>
          </w:rPrChange>
        </w:rPr>
        <w:lastRenderedPageBreak/>
        <w:t>Bayesian</w:t>
      </w:r>
      <w:r w:rsidRPr="006C66CA">
        <w:rPr>
          <w:rFonts w:cs="Arial"/>
          <w:spacing w:val="-9"/>
          <w:sz w:val="22"/>
          <w:szCs w:val="22"/>
          <w:rPrChange w:id="1032" w:author="Harry Shamoon" w:date="2015-03-05T19:28:00Z">
            <w:rPr>
              <w:spacing w:val="-9"/>
            </w:rPr>
          </w:rPrChange>
        </w:rPr>
        <w:t xml:space="preserve"> </w:t>
      </w:r>
      <w:r w:rsidRPr="006C66CA">
        <w:rPr>
          <w:rFonts w:cs="Arial"/>
          <w:sz w:val="22"/>
          <w:szCs w:val="22"/>
          <w:rPrChange w:id="1033" w:author="Harry Shamoon" w:date="2015-03-05T19:28:00Z">
            <w:rPr/>
          </w:rPrChange>
        </w:rPr>
        <w:t>hierarchical</w:t>
      </w:r>
      <w:r w:rsidRPr="006C66CA">
        <w:rPr>
          <w:rFonts w:cs="Arial"/>
          <w:spacing w:val="-9"/>
          <w:sz w:val="22"/>
          <w:szCs w:val="22"/>
          <w:rPrChange w:id="1034" w:author="Harry Shamoon" w:date="2015-03-05T19:28:00Z">
            <w:rPr>
              <w:spacing w:val="-9"/>
            </w:rPr>
          </w:rPrChange>
        </w:rPr>
        <w:t xml:space="preserve"> </w:t>
      </w:r>
      <w:r w:rsidRPr="006C66CA">
        <w:rPr>
          <w:rFonts w:cs="Arial"/>
          <w:sz w:val="22"/>
          <w:szCs w:val="22"/>
          <w:rPrChange w:id="1035" w:author="Harry Shamoon" w:date="2015-03-05T19:28:00Z">
            <w:rPr/>
          </w:rPrChange>
        </w:rPr>
        <w:t>modeling</w:t>
      </w:r>
      <w:r w:rsidRPr="006C66CA">
        <w:rPr>
          <w:rFonts w:cs="Arial"/>
          <w:spacing w:val="-9"/>
          <w:sz w:val="22"/>
          <w:szCs w:val="22"/>
          <w:rPrChange w:id="1036" w:author="Harry Shamoon" w:date="2015-03-05T19:28:00Z">
            <w:rPr>
              <w:spacing w:val="-9"/>
            </w:rPr>
          </w:rPrChange>
        </w:rPr>
        <w:t xml:space="preserve"> </w:t>
      </w:r>
      <w:r w:rsidRPr="006C66CA">
        <w:rPr>
          <w:rFonts w:cs="Arial"/>
          <w:sz w:val="22"/>
          <w:szCs w:val="22"/>
          <w:rPrChange w:id="1037" w:author="Harry Shamoon" w:date="2015-03-05T19:28:00Z">
            <w:rPr/>
          </w:rPrChange>
        </w:rPr>
        <w:t>is</w:t>
      </w:r>
      <w:r w:rsidRPr="006C66CA">
        <w:rPr>
          <w:rFonts w:cs="Arial"/>
          <w:spacing w:val="-9"/>
          <w:sz w:val="22"/>
          <w:szCs w:val="22"/>
          <w:rPrChange w:id="1038" w:author="Harry Shamoon" w:date="2015-03-05T19:28:00Z">
            <w:rPr>
              <w:spacing w:val="-9"/>
            </w:rPr>
          </w:rPrChange>
        </w:rPr>
        <w:t xml:space="preserve"> </w:t>
      </w:r>
      <w:r w:rsidRPr="006C66CA">
        <w:rPr>
          <w:rFonts w:cs="Arial"/>
          <w:sz w:val="22"/>
          <w:szCs w:val="22"/>
          <w:rPrChange w:id="1039" w:author="Harry Shamoon" w:date="2015-03-05T19:28:00Z">
            <w:rPr/>
          </w:rPrChange>
        </w:rPr>
        <w:t>transformative</w:t>
      </w:r>
      <w:r w:rsidRPr="006C66CA">
        <w:rPr>
          <w:rFonts w:cs="Arial"/>
          <w:spacing w:val="-9"/>
          <w:sz w:val="22"/>
          <w:szCs w:val="22"/>
          <w:rPrChange w:id="1040" w:author="Harry Shamoon" w:date="2015-03-05T19:28:00Z">
            <w:rPr>
              <w:spacing w:val="-9"/>
            </w:rPr>
          </w:rPrChange>
        </w:rPr>
        <w:t xml:space="preserve"> </w:t>
      </w:r>
      <w:r w:rsidRPr="006C66CA">
        <w:rPr>
          <w:rFonts w:cs="Arial"/>
          <w:sz w:val="22"/>
          <w:szCs w:val="22"/>
          <w:rPrChange w:id="1041" w:author="Harry Shamoon" w:date="2015-03-05T19:28:00Z">
            <w:rPr/>
          </w:rPrChange>
        </w:rPr>
        <w:t>for</w:t>
      </w:r>
      <w:r w:rsidRPr="006C66CA">
        <w:rPr>
          <w:rFonts w:cs="Arial"/>
          <w:spacing w:val="-9"/>
          <w:sz w:val="22"/>
          <w:szCs w:val="22"/>
          <w:rPrChange w:id="1042" w:author="Harry Shamoon" w:date="2015-03-05T19:28:00Z">
            <w:rPr>
              <w:spacing w:val="-9"/>
            </w:rPr>
          </w:rPrChange>
        </w:rPr>
        <w:t xml:space="preserve"> </w:t>
      </w:r>
      <w:r w:rsidRPr="006C66CA">
        <w:rPr>
          <w:rFonts w:cs="Arial"/>
          <w:sz w:val="22"/>
          <w:szCs w:val="22"/>
          <w:rPrChange w:id="1043" w:author="Harry Shamoon" w:date="2015-03-05T19:28:00Z">
            <w:rPr/>
          </w:rPrChange>
        </w:rPr>
        <w:t>EMR</w:t>
      </w:r>
      <w:r w:rsidRPr="006C66CA">
        <w:rPr>
          <w:rFonts w:cs="Arial"/>
          <w:spacing w:val="-9"/>
          <w:sz w:val="22"/>
          <w:szCs w:val="22"/>
          <w:rPrChange w:id="1044" w:author="Harry Shamoon" w:date="2015-03-05T19:28:00Z">
            <w:rPr>
              <w:spacing w:val="-9"/>
            </w:rPr>
          </w:rPrChange>
        </w:rPr>
        <w:t xml:space="preserve"> </w:t>
      </w:r>
      <w:r w:rsidRPr="006C66CA">
        <w:rPr>
          <w:rFonts w:cs="Arial"/>
          <w:sz w:val="22"/>
          <w:szCs w:val="22"/>
          <w:rPrChange w:id="1045" w:author="Harry Shamoon" w:date="2015-03-05T19:28:00Z">
            <w:rPr/>
          </w:rPrChange>
        </w:rPr>
        <w:t>based</w:t>
      </w:r>
      <w:r w:rsidRPr="006C66CA">
        <w:rPr>
          <w:rFonts w:cs="Arial"/>
          <w:spacing w:val="-9"/>
          <w:sz w:val="22"/>
          <w:szCs w:val="22"/>
          <w:rPrChange w:id="1046" w:author="Harry Shamoon" w:date="2015-03-05T19:28:00Z">
            <w:rPr>
              <w:spacing w:val="-9"/>
            </w:rPr>
          </w:rPrChange>
        </w:rPr>
        <w:t xml:space="preserve"> </w:t>
      </w:r>
      <w:r w:rsidRPr="006C66CA">
        <w:rPr>
          <w:rFonts w:cs="Arial"/>
          <w:sz w:val="22"/>
          <w:szCs w:val="22"/>
          <w:rPrChange w:id="1047" w:author="Harry Shamoon" w:date="2015-03-05T19:28:00Z">
            <w:rPr/>
          </w:rPrChange>
        </w:rPr>
        <w:t>prediction.</w:t>
      </w:r>
    </w:p>
    <w:p w14:paraId="3A92A839" w14:textId="5212D7F9" w:rsidR="00F731E7" w:rsidRPr="00231B3C" w:rsidRDefault="006C66CA">
      <w:pPr>
        <w:pStyle w:val="BodyText"/>
        <w:spacing w:before="121"/>
        <w:ind w:left="119" w:right="3151" w:firstLine="338"/>
        <w:jc w:val="both"/>
        <w:rPr>
          <w:rFonts w:cs="Arial"/>
        </w:rPr>
        <w:pPrChange w:id="1048" w:author="Harry Shamoon" w:date="2015-03-05T19:42:00Z">
          <w:pPr>
            <w:pStyle w:val="BodyText"/>
            <w:spacing w:before="121" w:line="268" w:lineRule="auto"/>
            <w:ind w:left="119" w:right="3151" w:firstLine="338"/>
            <w:jc w:val="both"/>
          </w:pPr>
        </w:pPrChange>
      </w:pPr>
      <w:r>
        <w:rPr>
          <w:rFonts w:cs="Arial"/>
          <w:noProof/>
        </w:rPr>
        <w:drawing>
          <wp:anchor distT="0" distB="0" distL="114300" distR="114300" simplePos="0" relativeHeight="251656192" behindDoc="0" locked="0" layoutInCell="1" allowOverlap="1" wp14:anchorId="2A8DDD4A" wp14:editId="1F6F19E1">
            <wp:simplePos x="0" y="0"/>
            <wp:positionH relativeFrom="page">
              <wp:posOffset>5583555</wp:posOffset>
            </wp:positionH>
            <wp:positionV relativeFrom="paragraph">
              <wp:posOffset>73025</wp:posOffset>
            </wp:positionV>
            <wp:extent cx="1496695" cy="1496695"/>
            <wp:effectExtent l="0" t="0" r="1905"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6695" cy="149669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CF3" w:rsidRPr="006C66CA">
        <w:rPr>
          <w:rFonts w:cs="Arial"/>
          <w:b/>
        </w:rPr>
        <w:t>Bayesian</w:t>
      </w:r>
      <w:r w:rsidR="00082CF3" w:rsidRPr="00C91597">
        <w:rPr>
          <w:rFonts w:cs="Arial"/>
          <w:b/>
          <w:spacing w:val="40"/>
        </w:rPr>
        <w:t xml:space="preserve"> </w:t>
      </w:r>
      <w:r w:rsidR="00082CF3" w:rsidRPr="00082CF3">
        <w:rPr>
          <w:rFonts w:cs="Arial"/>
          <w:b/>
        </w:rPr>
        <w:t>methods</w:t>
      </w:r>
      <w:r w:rsidR="00082CF3" w:rsidRPr="00082CF3">
        <w:rPr>
          <w:rFonts w:cs="Arial"/>
          <w:b/>
          <w:spacing w:val="40"/>
        </w:rPr>
        <w:t xml:space="preserve"> </w:t>
      </w:r>
      <w:r w:rsidR="00082CF3" w:rsidRPr="00F97E28">
        <w:rPr>
          <w:rFonts w:cs="Arial"/>
          <w:b/>
        </w:rPr>
        <w:t>are</w:t>
      </w:r>
      <w:r w:rsidR="00082CF3" w:rsidRPr="00F97E28">
        <w:rPr>
          <w:rFonts w:cs="Arial"/>
          <w:b/>
          <w:spacing w:val="40"/>
        </w:rPr>
        <w:t xml:space="preserve"> </w:t>
      </w:r>
      <w:del w:id="1049" w:author="Harry Shamoon" w:date="2015-03-05T19:43:00Z">
        <w:r w:rsidR="00082CF3" w:rsidRPr="00030584" w:rsidDel="00231B3C">
          <w:rPr>
            <w:rFonts w:cs="Arial"/>
            <w:b/>
          </w:rPr>
          <w:delText>old,</w:delText>
        </w:r>
        <w:r w:rsidR="00082CF3" w:rsidRPr="00174DF6" w:rsidDel="00231B3C">
          <w:rPr>
            <w:rFonts w:cs="Arial"/>
            <w:b/>
            <w:spacing w:val="52"/>
          </w:rPr>
          <w:delText xml:space="preserve"> </w:delText>
        </w:r>
        <w:r w:rsidR="00082CF3" w:rsidRPr="00174DF6" w:rsidDel="00231B3C">
          <w:rPr>
            <w:rFonts w:cs="Arial"/>
            <w:b/>
          </w:rPr>
          <w:delText>but</w:delText>
        </w:r>
        <w:r w:rsidR="00082CF3" w:rsidRPr="00174DF6" w:rsidDel="00231B3C">
          <w:rPr>
            <w:rFonts w:cs="Arial"/>
            <w:b/>
            <w:spacing w:val="40"/>
          </w:rPr>
          <w:delText xml:space="preserve"> </w:delText>
        </w:r>
      </w:del>
      <w:r w:rsidR="00082CF3" w:rsidRPr="00174DF6">
        <w:rPr>
          <w:rFonts w:cs="Arial"/>
          <w:b/>
        </w:rPr>
        <w:t>novel</w:t>
      </w:r>
      <w:r w:rsidR="00082CF3" w:rsidRPr="00174DF6">
        <w:rPr>
          <w:rFonts w:cs="Arial"/>
          <w:b/>
          <w:spacing w:val="40"/>
        </w:rPr>
        <w:t xml:space="preserve"> </w:t>
      </w:r>
      <w:r w:rsidR="00082CF3" w:rsidRPr="00231B3C">
        <w:rPr>
          <w:rFonts w:cs="Arial"/>
          <w:b/>
        </w:rPr>
        <w:t>in</w:t>
      </w:r>
      <w:r w:rsidR="00082CF3" w:rsidRPr="00231B3C">
        <w:rPr>
          <w:rFonts w:cs="Arial"/>
          <w:b/>
          <w:spacing w:val="40"/>
        </w:rPr>
        <w:t xml:space="preserve"> </w:t>
      </w:r>
      <w:r w:rsidR="00082CF3" w:rsidRPr="00231B3C">
        <w:rPr>
          <w:rFonts w:cs="Arial"/>
          <w:b/>
        </w:rPr>
        <w:t>EMR</w:t>
      </w:r>
      <w:r w:rsidR="00082CF3" w:rsidRPr="00231B3C">
        <w:rPr>
          <w:rFonts w:cs="Arial"/>
          <w:b/>
          <w:spacing w:val="40"/>
        </w:rPr>
        <w:t xml:space="preserve"> </w:t>
      </w:r>
      <w:r w:rsidR="00082CF3" w:rsidRPr="00231B3C">
        <w:rPr>
          <w:rFonts w:cs="Arial"/>
          <w:b/>
        </w:rPr>
        <w:t>surveillance.</w:t>
      </w:r>
      <w:r w:rsidR="00082CF3" w:rsidRPr="00231B3C">
        <w:rPr>
          <w:rFonts w:cs="Arial"/>
          <w:b/>
          <w:spacing w:val="38"/>
        </w:rPr>
        <w:t xml:space="preserve"> </w:t>
      </w:r>
      <w:r w:rsidR="00082CF3" w:rsidRPr="00231B3C">
        <w:rPr>
          <w:rFonts w:cs="Arial"/>
        </w:rPr>
        <w:t>Reverend</w:t>
      </w:r>
      <w:r w:rsidR="00082CF3" w:rsidRPr="00231B3C">
        <w:rPr>
          <w:rFonts w:cs="Arial"/>
          <w:w w:val="99"/>
        </w:rPr>
        <w:t xml:space="preserve"> </w:t>
      </w:r>
      <w:r w:rsidR="00082CF3" w:rsidRPr="00231B3C">
        <w:rPr>
          <w:rFonts w:cs="Arial"/>
        </w:rPr>
        <w:t>Thomas</w:t>
      </w:r>
      <w:r w:rsidR="00082CF3" w:rsidRPr="00231B3C">
        <w:rPr>
          <w:rFonts w:cs="Arial"/>
          <w:spacing w:val="22"/>
        </w:rPr>
        <w:t xml:space="preserve"> </w:t>
      </w:r>
      <w:r w:rsidR="00082CF3" w:rsidRPr="00231B3C">
        <w:rPr>
          <w:rFonts w:cs="Arial"/>
          <w:spacing w:val="-3"/>
        </w:rPr>
        <w:t>Bayes</w:t>
      </w:r>
      <w:r w:rsidR="00082CF3" w:rsidRPr="00231B3C">
        <w:rPr>
          <w:rFonts w:cs="Arial"/>
          <w:spacing w:val="22"/>
        </w:rPr>
        <w:t xml:space="preserve"> </w:t>
      </w:r>
      <w:r w:rsidR="00082CF3" w:rsidRPr="00231B3C">
        <w:rPr>
          <w:rFonts w:cs="Arial"/>
        </w:rPr>
        <w:t>(Portrait</w:t>
      </w:r>
      <w:r w:rsidR="00082CF3" w:rsidRPr="00231B3C">
        <w:rPr>
          <w:rFonts w:cs="Arial"/>
          <w:spacing w:val="22"/>
        </w:rPr>
        <w:t xml:space="preserve"> </w:t>
      </w:r>
      <w:r w:rsidR="00082CF3" w:rsidRPr="00231B3C">
        <w:rPr>
          <w:rFonts w:cs="Arial"/>
        </w:rPr>
        <w:t>in</w:t>
      </w:r>
      <w:r w:rsidR="00082CF3" w:rsidRPr="00231B3C">
        <w:rPr>
          <w:rFonts w:cs="Arial"/>
          <w:spacing w:val="22"/>
        </w:rPr>
        <w:t xml:space="preserve"> </w:t>
      </w:r>
      <w:r w:rsidR="00082CF3" w:rsidRPr="00231B3C">
        <w:rPr>
          <w:rFonts w:cs="Arial"/>
        </w:rPr>
        <w:t>Fig.1)[14]</w:t>
      </w:r>
      <w:r w:rsidR="00082CF3" w:rsidRPr="00231B3C">
        <w:rPr>
          <w:rFonts w:cs="Arial"/>
          <w:spacing w:val="22"/>
        </w:rPr>
        <w:t xml:space="preserve"> </w:t>
      </w:r>
      <w:r w:rsidR="00082CF3" w:rsidRPr="00231B3C">
        <w:rPr>
          <w:rFonts w:cs="Arial"/>
        </w:rPr>
        <w:t>formulated</w:t>
      </w:r>
      <w:r w:rsidR="00082CF3" w:rsidRPr="00231B3C">
        <w:rPr>
          <w:rFonts w:cs="Arial"/>
          <w:spacing w:val="22"/>
        </w:rPr>
        <w:t xml:space="preserve"> </w:t>
      </w:r>
      <w:r w:rsidR="00082CF3" w:rsidRPr="00231B3C">
        <w:rPr>
          <w:rFonts w:cs="Arial"/>
        </w:rPr>
        <w:t>the</w:t>
      </w:r>
      <w:r w:rsidR="00082CF3" w:rsidRPr="00231B3C">
        <w:rPr>
          <w:rFonts w:cs="Arial"/>
          <w:spacing w:val="22"/>
        </w:rPr>
        <w:t xml:space="preserve"> </w:t>
      </w:r>
      <w:r w:rsidR="00082CF3" w:rsidRPr="00231B3C">
        <w:rPr>
          <w:rFonts w:cs="Arial"/>
          <w:spacing w:val="-3"/>
        </w:rPr>
        <w:t>Bayes</w:t>
      </w:r>
      <w:r w:rsidR="00082CF3" w:rsidRPr="00231B3C">
        <w:rPr>
          <w:rFonts w:cs="Arial"/>
          <w:spacing w:val="22"/>
        </w:rPr>
        <w:t xml:space="preserve"> </w:t>
      </w:r>
      <w:r w:rsidR="00082CF3" w:rsidRPr="00231B3C">
        <w:rPr>
          <w:rFonts w:cs="Arial"/>
        </w:rPr>
        <w:t>theorem</w:t>
      </w:r>
      <w:r w:rsidR="00082CF3" w:rsidRPr="00231B3C">
        <w:rPr>
          <w:rFonts w:cs="Arial"/>
          <w:spacing w:val="22"/>
        </w:rPr>
        <w:t xml:space="preserve"> </w:t>
      </w:r>
      <w:del w:id="1050" w:author="Harry Shamoon" w:date="2015-03-05T19:43:00Z">
        <w:r w:rsidR="00082CF3" w:rsidRPr="00231B3C" w:rsidDel="00231B3C">
          <w:rPr>
            <w:rFonts w:cs="Arial"/>
          </w:rPr>
          <w:delText>already</w:delText>
        </w:r>
        <w:r w:rsidR="00082CF3" w:rsidRPr="00231B3C" w:rsidDel="00231B3C">
          <w:rPr>
            <w:rFonts w:cs="Arial"/>
            <w:spacing w:val="22"/>
          </w:rPr>
          <w:delText xml:space="preserve"> </w:delText>
        </w:r>
      </w:del>
      <w:r w:rsidR="00082CF3" w:rsidRPr="00231B3C">
        <w:rPr>
          <w:rFonts w:cs="Arial"/>
        </w:rPr>
        <w:t>in</w:t>
      </w:r>
      <w:r w:rsidR="00082CF3" w:rsidRPr="00231B3C">
        <w:rPr>
          <w:rFonts w:cs="Arial"/>
          <w:w w:val="99"/>
        </w:rPr>
        <w:t xml:space="preserve"> </w:t>
      </w:r>
      <w:r w:rsidR="00082CF3" w:rsidRPr="00231B3C">
        <w:rPr>
          <w:rFonts w:cs="Arial"/>
        </w:rPr>
        <w:t xml:space="preserve">1763 as an alternative statistical model. With a well developed </w:t>
      </w:r>
      <w:r w:rsidR="00082CF3" w:rsidRPr="008C4839">
        <w:rPr>
          <w:rFonts w:cs="Arial"/>
          <w:spacing w:val="-3"/>
        </w:rPr>
        <w:t>theory,</w:t>
      </w:r>
      <w:r w:rsidR="00082CF3" w:rsidRPr="008C4839">
        <w:rPr>
          <w:rFonts w:cs="Arial"/>
          <w:spacing w:val="27"/>
        </w:rPr>
        <w:t xml:space="preserve"> </w:t>
      </w:r>
      <w:r w:rsidR="00082CF3" w:rsidRPr="008C4839">
        <w:rPr>
          <w:rFonts w:cs="Arial"/>
        </w:rPr>
        <w:t>Bayesian</w:t>
      </w:r>
      <w:r w:rsidR="00082CF3" w:rsidRPr="008C4839">
        <w:rPr>
          <w:rFonts w:cs="Arial"/>
          <w:w w:val="99"/>
        </w:rPr>
        <w:t xml:space="preserve"> </w:t>
      </w:r>
      <w:r w:rsidR="00082CF3" w:rsidRPr="00C0557F">
        <w:rPr>
          <w:rFonts w:cs="Arial"/>
        </w:rPr>
        <w:t>methods</w:t>
      </w:r>
      <w:r w:rsidR="00082CF3" w:rsidRPr="00C0557F">
        <w:rPr>
          <w:rFonts w:cs="Arial"/>
          <w:spacing w:val="-10"/>
        </w:rPr>
        <w:t xml:space="preserve"> </w:t>
      </w:r>
      <w:r w:rsidR="00082CF3" w:rsidRPr="00C0557F">
        <w:rPr>
          <w:rFonts w:cs="Arial"/>
        </w:rPr>
        <w:t>are</w:t>
      </w:r>
      <w:r w:rsidR="00082CF3" w:rsidRPr="00C0557F">
        <w:rPr>
          <w:rFonts w:cs="Arial"/>
          <w:spacing w:val="-10"/>
        </w:rPr>
        <w:t xml:space="preserve"> </w:t>
      </w:r>
      <w:del w:id="1051" w:author="Harry Shamoon" w:date="2015-03-05T19:44:00Z">
        <w:r w:rsidR="00082CF3" w:rsidRPr="00C0557F" w:rsidDel="00231B3C">
          <w:rPr>
            <w:rFonts w:cs="Arial"/>
          </w:rPr>
          <w:delText>only</w:delText>
        </w:r>
        <w:r w:rsidR="00082CF3" w:rsidRPr="00C0557F" w:rsidDel="00231B3C">
          <w:rPr>
            <w:rFonts w:cs="Arial"/>
            <w:spacing w:val="-10"/>
          </w:rPr>
          <w:delText xml:space="preserve"> </w:delText>
        </w:r>
      </w:del>
      <w:r w:rsidR="00082CF3" w:rsidRPr="00C0557F">
        <w:rPr>
          <w:rFonts w:cs="Arial"/>
          <w:spacing w:val="-3"/>
        </w:rPr>
        <w:t>novel</w:t>
      </w:r>
      <w:r w:rsidR="00082CF3" w:rsidRPr="00C0557F">
        <w:rPr>
          <w:rFonts w:cs="Arial"/>
          <w:spacing w:val="-10"/>
        </w:rPr>
        <w:t xml:space="preserve"> </w:t>
      </w:r>
      <w:r w:rsidR="00082CF3" w:rsidRPr="00C0557F">
        <w:rPr>
          <w:rFonts w:cs="Arial"/>
        </w:rPr>
        <w:t>in</w:t>
      </w:r>
      <w:r w:rsidR="00082CF3" w:rsidRPr="00C0557F">
        <w:rPr>
          <w:rFonts w:cs="Arial"/>
          <w:spacing w:val="-10"/>
        </w:rPr>
        <w:t xml:space="preserve"> </w:t>
      </w:r>
      <w:r w:rsidR="00082CF3" w:rsidRPr="00C0557F">
        <w:rPr>
          <w:rFonts w:cs="Arial"/>
        </w:rPr>
        <w:t>so</w:t>
      </w:r>
      <w:r w:rsidR="00082CF3" w:rsidRPr="00C0557F">
        <w:rPr>
          <w:rFonts w:cs="Arial"/>
          <w:spacing w:val="-10"/>
        </w:rPr>
        <w:t xml:space="preserve"> </w:t>
      </w:r>
      <w:r w:rsidR="00082CF3" w:rsidRPr="00C0557F">
        <w:rPr>
          <w:rFonts w:cs="Arial"/>
          <w:spacing w:val="-3"/>
        </w:rPr>
        <w:t>far</w:t>
      </w:r>
      <w:r w:rsidR="00082CF3" w:rsidRPr="00C0557F">
        <w:rPr>
          <w:rFonts w:cs="Arial"/>
          <w:spacing w:val="-10"/>
        </w:rPr>
        <w:t xml:space="preserve"> </w:t>
      </w:r>
      <w:r w:rsidR="00082CF3" w:rsidRPr="00C0557F">
        <w:rPr>
          <w:rFonts w:cs="Arial"/>
        </w:rPr>
        <w:t>as</w:t>
      </w:r>
      <w:r w:rsidR="00082CF3" w:rsidRPr="00C0557F">
        <w:rPr>
          <w:rFonts w:cs="Arial"/>
          <w:spacing w:val="-10"/>
        </w:rPr>
        <w:t xml:space="preserve"> </w:t>
      </w:r>
      <w:r w:rsidR="00082CF3" w:rsidRPr="00C0557F">
        <w:rPr>
          <w:rFonts w:cs="Arial"/>
        </w:rPr>
        <w:t>they</w:t>
      </w:r>
      <w:r w:rsidR="00082CF3" w:rsidRPr="00C0557F">
        <w:rPr>
          <w:rFonts w:cs="Arial"/>
          <w:spacing w:val="-10"/>
        </w:rPr>
        <w:t xml:space="preserve"> </w:t>
      </w:r>
      <w:r w:rsidR="00082CF3" w:rsidRPr="00C0557F">
        <w:rPr>
          <w:rFonts w:cs="Arial"/>
        </w:rPr>
        <w:t>were</w:t>
      </w:r>
      <w:r w:rsidR="00082CF3" w:rsidRPr="00C0557F">
        <w:rPr>
          <w:rFonts w:cs="Arial"/>
          <w:spacing w:val="-10"/>
        </w:rPr>
        <w:t xml:space="preserve"> </w:t>
      </w:r>
      <w:r w:rsidR="00082CF3" w:rsidRPr="00C0557F">
        <w:rPr>
          <w:rFonts w:cs="Arial"/>
        </w:rPr>
        <w:t>rarely</w:t>
      </w:r>
      <w:r w:rsidR="00082CF3" w:rsidRPr="00C0557F">
        <w:rPr>
          <w:rFonts w:cs="Arial"/>
          <w:spacing w:val="-10"/>
        </w:rPr>
        <w:t xml:space="preserve"> </w:t>
      </w:r>
      <w:r w:rsidR="00082CF3" w:rsidRPr="00C0557F">
        <w:rPr>
          <w:rFonts w:cs="Arial"/>
        </w:rPr>
        <w:t>used</w:t>
      </w:r>
      <w:r w:rsidR="00082CF3" w:rsidRPr="00C0557F">
        <w:rPr>
          <w:rFonts w:cs="Arial"/>
          <w:spacing w:val="-10"/>
        </w:rPr>
        <w:t xml:space="preserve"> </w:t>
      </w:r>
      <w:r w:rsidR="00082CF3" w:rsidRPr="00C0557F">
        <w:rPr>
          <w:rFonts w:cs="Arial"/>
        </w:rPr>
        <w:t>in</w:t>
      </w:r>
      <w:r w:rsidR="00082CF3" w:rsidRPr="00C0557F">
        <w:rPr>
          <w:rFonts w:cs="Arial"/>
          <w:spacing w:val="-10"/>
        </w:rPr>
        <w:t xml:space="preserve"> </w:t>
      </w:r>
      <w:r w:rsidR="00082CF3" w:rsidRPr="00C0557F">
        <w:rPr>
          <w:rFonts w:cs="Arial"/>
        </w:rPr>
        <w:t>medical</w:t>
      </w:r>
      <w:r w:rsidR="00082CF3" w:rsidRPr="00C0557F">
        <w:rPr>
          <w:rFonts w:cs="Arial"/>
          <w:spacing w:val="-10"/>
        </w:rPr>
        <w:t xml:space="preserve"> </w:t>
      </w:r>
      <w:r w:rsidR="00082CF3" w:rsidRPr="00C0557F">
        <w:rPr>
          <w:rFonts w:cs="Arial"/>
        </w:rPr>
        <w:t>research</w:t>
      </w:r>
      <w:r w:rsidR="00082CF3" w:rsidRPr="00C0557F">
        <w:rPr>
          <w:rFonts w:cs="Arial"/>
          <w:spacing w:val="-10"/>
        </w:rPr>
        <w:t xml:space="preserve"> </w:t>
      </w:r>
      <w:r w:rsidR="00082CF3" w:rsidRPr="00C0557F">
        <w:rPr>
          <w:rFonts w:cs="Arial"/>
        </w:rPr>
        <w:t>un</w:t>
      </w:r>
      <w:del w:id="1052" w:author="Harry Shamoon" w:date="2015-03-05T19:44:00Z">
        <w:r w:rsidR="00082CF3" w:rsidRPr="00C0557F" w:rsidDel="00231B3C">
          <w:rPr>
            <w:rFonts w:cs="Arial"/>
          </w:rPr>
          <w:delText>-</w:delText>
        </w:r>
        <w:r w:rsidR="00082CF3" w:rsidRPr="00C0557F" w:rsidDel="00231B3C">
          <w:rPr>
            <w:rFonts w:cs="Arial"/>
            <w:w w:val="99"/>
          </w:rPr>
          <w:delText xml:space="preserve"> </w:delText>
        </w:r>
      </w:del>
      <w:r w:rsidR="00082CF3" w:rsidRPr="00C0557F">
        <w:rPr>
          <w:rFonts w:cs="Arial"/>
        </w:rPr>
        <w:t>til</w:t>
      </w:r>
      <w:r w:rsidR="00082CF3" w:rsidRPr="00C0557F">
        <w:rPr>
          <w:rFonts w:cs="Arial"/>
          <w:spacing w:val="-9"/>
        </w:rPr>
        <w:t xml:space="preserve"> </w:t>
      </w:r>
      <w:r w:rsidR="00082CF3" w:rsidRPr="00C0557F">
        <w:rPr>
          <w:rFonts w:cs="Arial"/>
        </w:rPr>
        <w:t>computers</w:t>
      </w:r>
      <w:r w:rsidR="00082CF3" w:rsidRPr="00C0557F">
        <w:rPr>
          <w:rFonts w:cs="Arial"/>
          <w:spacing w:val="-9"/>
        </w:rPr>
        <w:t xml:space="preserve"> </w:t>
      </w:r>
      <w:r w:rsidR="00082CF3" w:rsidRPr="00765A7F">
        <w:rPr>
          <w:rFonts w:cs="Arial"/>
        </w:rPr>
        <w:t>and</w:t>
      </w:r>
      <w:r w:rsidR="00082CF3" w:rsidRPr="00765A7F">
        <w:rPr>
          <w:rFonts w:cs="Arial"/>
          <w:spacing w:val="-9"/>
        </w:rPr>
        <w:t xml:space="preserve"> </w:t>
      </w:r>
      <w:r w:rsidR="00082CF3" w:rsidRPr="00765A7F">
        <w:rPr>
          <w:rFonts w:cs="Arial"/>
        </w:rPr>
        <w:t>Markov</w:t>
      </w:r>
      <w:r w:rsidR="00082CF3" w:rsidRPr="00365719">
        <w:rPr>
          <w:rFonts w:cs="Arial"/>
          <w:spacing w:val="-9"/>
        </w:rPr>
        <w:t xml:space="preserve"> </w:t>
      </w:r>
      <w:r w:rsidR="00082CF3" w:rsidRPr="00FF1D9C">
        <w:rPr>
          <w:rFonts w:cs="Arial"/>
        </w:rPr>
        <w:t>Chain</w:t>
      </w:r>
      <w:r w:rsidR="00082CF3" w:rsidRPr="0011650A">
        <w:rPr>
          <w:rFonts w:cs="Arial"/>
          <w:spacing w:val="-9"/>
        </w:rPr>
        <w:t xml:space="preserve"> </w:t>
      </w:r>
      <w:r w:rsidR="00082CF3" w:rsidRPr="0011650A">
        <w:rPr>
          <w:rFonts w:cs="Arial"/>
        </w:rPr>
        <w:t>Monte</w:t>
      </w:r>
      <w:r w:rsidR="00082CF3" w:rsidRPr="0011650A">
        <w:rPr>
          <w:rFonts w:cs="Arial"/>
          <w:spacing w:val="-9"/>
        </w:rPr>
        <w:t xml:space="preserve"> </w:t>
      </w:r>
      <w:r w:rsidR="00082CF3" w:rsidRPr="00907C1D">
        <w:rPr>
          <w:rFonts w:cs="Arial"/>
        </w:rPr>
        <w:t>Carlo</w:t>
      </w:r>
      <w:r w:rsidR="00082CF3" w:rsidRPr="00640245">
        <w:rPr>
          <w:rFonts w:cs="Arial"/>
          <w:spacing w:val="-9"/>
        </w:rPr>
        <w:t xml:space="preserve"> </w:t>
      </w:r>
      <w:r w:rsidR="00082CF3" w:rsidRPr="00FF4755">
        <w:rPr>
          <w:rFonts w:cs="Arial"/>
        </w:rPr>
        <w:t>algorithms</w:t>
      </w:r>
      <w:r w:rsidR="00082CF3" w:rsidRPr="00FF4755">
        <w:rPr>
          <w:rFonts w:cs="Arial"/>
          <w:spacing w:val="-9"/>
        </w:rPr>
        <w:t xml:space="preserve"> </w:t>
      </w:r>
      <w:r w:rsidR="00082CF3" w:rsidRPr="00FF4755">
        <w:rPr>
          <w:rFonts w:cs="Arial"/>
        </w:rPr>
        <w:t>became</w:t>
      </w:r>
      <w:r w:rsidR="00082CF3" w:rsidRPr="00FF4755">
        <w:rPr>
          <w:rFonts w:cs="Arial"/>
          <w:spacing w:val="-9"/>
        </w:rPr>
        <w:t xml:space="preserve"> </w:t>
      </w:r>
      <w:r w:rsidR="00082CF3" w:rsidRPr="00FF4755">
        <w:rPr>
          <w:rFonts w:cs="Arial"/>
        </w:rPr>
        <w:t>widely</w:t>
      </w:r>
      <w:r w:rsidR="00082CF3" w:rsidRPr="00FF4755">
        <w:rPr>
          <w:rFonts w:cs="Arial"/>
          <w:spacing w:val="-9"/>
        </w:rPr>
        <w:t xml:space="preserve"> </w:t>
      </w:r>
      <w:r w:rsidR="00082CF3" w:rsidRPr="00FF4755">
        <w:rPr>
          <w:rFonts w:cs="Arial"/>
          <w:spacing w:val="-3"/>
        </w:rPr>
        <w:t>available</w:t>
      </w:r>
      <w:r w:rsidR="00082CF3" w:rsidRPr="00FF4755">
        <w:rPr>
          <w:rFonts w:cs="Arial"/>
          <w:w w:val="99"/>
        </w:rPr>
        <w:t xml:space="preserve"> </w:t>
      </w:r>
      <w:r w:rsidR="00082CF3" w:rsidRPr="00FF4755">
        <w:rPr>
          <w:rFonts w:cs="Arial"/>
        </w:rPr>
        <w:t xml:space="preserve">in the 1990s, </w:t>
      </w:r>
      <w:r w:rsidR="00082CF3" w:rsidRPr="008F496E">
        <w:rPr>
          <w:rFonts w:cs="Arial"/>
        </w:rPr>
        <w:t>leading to an expansion of applied Bayesian work [15, 16],</w:t>
      </w:r>
      <w:r w:rsidR="00082CF3" w:rsidRPr="008F496E">
        <w:rPr>
          <w:rFonts w:cs="Arial"/>
          <w:spacing w:val="7"/>
        </w:rPr>
        <w:t xml:space="preserve"> </w:t>
      </w:r>
      <w:r w:rsidR="00082CF3" w:rsidRPr="006C66CA">
        <w:rPr>
          <w:rFonts w:cs="Arial"/>
          <w:rPrChange w:id="1053" w:author="Harry Shamoon" w:date="2015-03-05T19:28:00Z">
            <w:rPr/>
          </w:rPrChange>
        </w:rPr>
        <w:t>more</w:t>
      </w:r>
      <w:r w:rsidR="00082CF3" w:rsidRPr="006C66CA">
        <w:rPr>
          <w:rFonts w:cs="Arial"/>
          <w:w w:val="99"/>
          <w:rPrChange w:id="1054" w:author="Harry Shamoon" w:date="2015-03-05T19:28:00Z">
            <w:rPr>
              <w:w w:val="99"/>
            </w:rPr>
          </w:rPrChange>
        </w:rPr>
        <w:t xml:space="preserve"> </w:t>
      </w:r>
      <w:r w:rsidR="00082CF3" w:rsidRPr="006C66CA">
        <w:rPr>
          <w:rFonts w:cs="Arial"/>
          <w:rPrChange w:id="1055" w:author="Harry Shamoon" w:date="2015-03-05T19:28:00Z">
            <w:rPr/>
          </w:rPrChange>
        </w:rPr>
        <w:t xml:space="preserve">recently also in Big Data [17]. </w:t>
      </w:r>
      <w:r w:rsidR="00082CF3" w:rsidRPr="006C66CA">
        <w:rPr>
          <w:rFonts w:cs="Arial"/>
          <w:spacing w:val="-3"/>
          <w:rPrChange w:id="1056" w:author="Harry Shamoon" w:date="2015-03-05T19:28:00Z">
            <w:rPr>
              <w:spacing w:val="-3"/>
            </w:rPr>
          </w:rPrChange>
        </w:rPr>
        <w:t xml:space="preserve">Past </w:t>
      </w:r>
      <w:r w:rsidR="00082CF3" w:rsidRPr="006C66CA">
        <w:rPr>
          <w:rFonts w:cs="Arial"/>
          <w:rPrChange w:id="1057" w:author="Harry Shamoon" w:date="2015-03-05T19:28:00Z">
            <w:rPr/>
          </w:rPrChange>
        </w:rPr>
        <w:t>constraints in computational</w:t>
      </w:r>
      <w:r w:rsidR="00082CF3" w:rsidRPr="006C66CA">
        <w:rPr>
          <w:rFonts w:cs="Arial"/>
          <w:spacing w:val="9"/>
          <w:rPrChange w:id="1058" w:author="Harry Shamoon" w:date="2015-03-05T19:28:00Z">
            <w:rPr>
              <w:spacing w:val="9"/>
            </w:rPr>
          </w:rPrChange>
        </w:rPr>
        <w:t xml:space="preserve"> </w:t>
      </w:r>
      <w:r w:rsidR="00082CF3" w:rsidRPr="006C66CA">
        <w:rPr>
          <w:rFonts w:cs="Arial"/>
          <w:rPrChange w:id="1059" w:author="Harry Shamoon" w:date="2015-03-05T19:28:00Z">
            <w:rPr/>
          </w:rPrChange>
        </w:rPr>
        <w:t>implementation</w:t>
      </w:r>
      <w:r w:rsidR="00082CF3" w:rsidRPr="006C66CA">
        <w:rPr>
          <w:rFonts w:cs="Arial"/>
          <w:w w:val="99"/>
          <w:rPrChange w:id="1060" w:author="Harry Shamoon" w:date="2015-03-05T19:28:00Z">
            <w:rPr>
              <w:w w:val="99"/>
            </w:rPr>
          </w:rPrChange>
        </w:rPr>
        <w:t xml:space="preserve"> </w:t>
      </w:r>
      <w:r w:rsidR="00082CF3" w:rsidRPr="006C66CA">
        <w:rPr>
          <w:rFonts w:cs="Arial"/>
          <w:spacing w:val="-4"/>
          <w:rPrChange w:id="1061" w:author="Harry Shamoon" w:date="2015-03-05T19:28:00Z">
            <w:rPr>
              <w:spacing w:val="-4"/>
            </w:rPr>
          </w:rPrChange>
        </w:rPr>
        <w:t xml:space="preserve">have </w:t>
      </w:r>
      <w:r w:rsidR="00082CF3" w:rsidRPr="006C66CA">
        <w:rPr>
          <w:rFonts w:cs="Arial"/>
          <w:rPrChange w:id="1062" w:author="Harry Shamoon" w:date="2015-03-05T19:28:00Z">
            <w:rPr/>
          </w:rPrChange>
        </w:rPr>
        <w:t xml:space="preserve">largely been overcome, except </w:t>
      </w:r>
      <w:del w:id="1063" w:author="Harry Shamoon" w:date="2015-03-05T19:44:00Z">
        <w:r w:rsidR="00082CF3" w:rsidRPr="006C66CA" w:rsidDel="00231B3C">
          <w:rPr>
            <w:rFonts w:cs="Arial"/>
            <w:rPrChange w:id="1064" w:author="Harry Shamoon" w:date="2015-03-05T19:28:00Z">
              <w:rPr/>
            </w:rPrChange>
          </w:rPr>
          <w:delText xml:space="preserve">maybe </w:delText>
        </w:r>
      </w:del>
      <w:r w:rsidR="00082CF3" w:rsidRPr="006C66CA">
        <w:rPr>
          <w:rFonts w:cs="Arial"/>
          <w:spacing w:val="-3"/>
          <w:rPrChange w:id="1065" w:author="Harry Shamoon" w:date="2015-03-05T19:28:00Z">
            <w:rPr>
              <w:spacing w:val="-3"/>
            </w:rPr>
          </w:rPrChange>
        </w:rPr>
        <w:t xml:space="preserve">for </w:t>
      </w:r>
      <w:r w:rsidR="00082CF3" w:rsidRPr="006C66CA">
        <w:rPr>
          <w:rFonts w:cs="Arial"/>
          <w:rPrChange w:id="1066" w:author="Harry Shamoon" w:date="2015-03-05T19:28:00Z">
            <w:rPr/>
          </w:rPrChange>
        </w:rPr>
        <w:t>very large complex data sets</w:t>
      </w:r>
      <w:r w:rsidR="00082CF3" w:rsidRPr="006C66CA">
        <w:rPr>
          <w:rFonts w:cs="Arial"/>
          <w:spacing w:val="-35"/>
          <w:rPrChange w:id="1067" w:author="Harry Shamoon" w:date="2015-03-05T19:28:00Z">
            <w:rPr>
              <w:spacing w:val="-35"/>
            </w:rPr>
          </w:rPrChange>
        </w:rPr>
        <w:t xml:space="preserve"> </w:t>
      </w:r>
      <w:del w:id="1068" w:author="Harry Shamoon" w:date="2015-03-05T19:44:00Z">
        <w:r w:rsidR="00082CF3" w:rsidRPr="006C66CA" w:rsidDel="00231B3C">
          <w:rPr>
            <w:rFonts w:cs="Arial"/>
            <w:rPrChange w:id="1069" w:author="Harry Shamoon" w:date="2015-03-05T19:28:00Z">
              <w:rPr/>
            </w:rPrChange>
          </w:rPr>
          <w:delText>like</w:delText>
        </w:r>
        <w:r w:rsidR="00082CF3" w:rsidRPr="006C66CA" w:rsidDel="00231B3C">
          <w:rPr>
            <w:rFonts w:cs="Arial"/>
            <w:w w:val="99"/>
            <w:rPrChange w:id="1070" w:author="Harry Shamoon" w:date="2015-03-05T19:28:00Z">
              <w:rPr>
                <w:w w:val="99"/>
              </w:rPr>
            </w:rPrChange>
          </w:rPr>
          <w:delText xml:space="preserve"> </w:delText>
        </w:r>
      </w:del>
      <w:ins w:id="1071" w:author="Harry Shamoon" w:date="2015-03-05T19:44:00Z">
        <w:r w:rsidR="00231B3C">
          <w:rPr>
            <w:rFonts w:cs="Arial"/>
          </w:rPr>
          <w:t>such as</w:t>
        </w:r>
        <w:r w:rsidR="00231B3C" w:rsidRPr="00231B3C">
          <w:rPr>
            <w:rFonts w:cs="Arial"/>
            <w:w w:val="99"/>
          </w:rPr>
          <w:t xml:space="preserve"> </w:t>
        </w:r>
      </w:ins>
      <w:r w:rsidR="00082CF3" w:rsidRPr="00231B3C">
        <w:rPr>
          <w:rFonts w:cs="Arial"/>
        </w:rPr>
        <w:t xml:space="preserve">EMRs.  </w:t>
      </w:r>
      <w:r w:rsidR="00082CF3" w:rsidRPr="00231B3C">
        <w:rPr>
          <w:rFonts w:cs="Arial"/>
          <w:spacing w:val="-4"/>
        </w:rPr>
        <w:t xml:space="preserve">We </w:t>
      </w:r>
      <w:r w:rsidR="00082CF3" w:rsidRPr="00231B3C">
        <w:rPr>
          <w:rFonts w:cs="Arial"/>
        </w:rPr>
        <w:t>are not aware of any Bayesian hierarchical prediction model</w:t>
      </w:r>
      <w:ins w:id="1072" w:author="Harry Shamoon" w:date="2015-03-05T19:44:00Z">
        <w:r w:rsidR="00231B3C">
          <w:rPr>
            <w:rFonts w:cs="Arial"/>
            <w:spacing w:val="41"/>
          </w:rPr>
          <w:t>-</w:t>
        </w:r>
      </w:ins>
      <w:del w:id="1073" w:author="Harry Shamoon" w:date="2015-03-05T19:44:00Z">
        <w:r w:rsidR="00082CF3" w:rsidRPr="00231B3C" w:rsidDel="00231B3C">
          <w:rPr>
            <w:rFonts w:cs="Arial"/>
          </w:rPr>
          <w:delText xml:space="preserve"> </w:delText>
        </w:r>
        <w:r w:rsidR="00082CF3" w:rsidRPr="00231B3C" w:rsidDel="00231B3C">
          <w:rPr>
            <w:rFonts w:cs="Arial"/>
            <w:spacing w:val="41"/>
          </w:rPr>
          <w:delText xml:space="preserve"> </w:delText>
        </w:r>
      </w:del>
      <w:r w:rsidR="00082CF3" w:rsidRPr="00231B3C">
        <w:rPr>
          <w:rFonts w:cs="Arial"/>
        </w:rPr>
        <w:t>based</w:t>
      </w:r>
    </w:p>
    <w:p w14:paraId="274C6E0C" w14:textId="77777777" w:rsidR="006A7004" w:rsidRPr="006A7004" w:rsidRDefault="006A7004" w:rsidP="006A7004">
      <w:pPr>
        <w:jc w:val="both"/>
        <w:rPr>
          <w:rFonts w:ascii="Arial" w:hAnsi="Arial" w:cs="Arial"/>
          <w:rPrChange w:id="1074" w:author="Harry Shamoon" w:date="2015-03-05T19:28:00Z">
            <w:rPr/>
          </w:rPrChange>
        </w:rPr>
        <w:sectPr w:rsidR="006A7004" w:rsidRPr="006A7004">
          <w:pgSz w:w="12240" w:h="15840"/>
          <w:pgMar w:top="680" w:right="600" w:bottom="280" w:left="600" w:header="720" w:footer="720" w:gutter="0"/>
          <w:cols w:space="720"/>
        </w:sectPr>
        <w:pPrChange w:id="1075" w:author="Harry Shamoon" w:date="2015-03-05T19:42:00Z">
          <w:pPr>
            <w:spacing w:line="268" w:lineRule="auto"/>
            <w:jc w:val="both"/>
          </w:pPr>
        </w:pPrChange>
      </w:pPr>
    </w:p>
    <w:p w14:paraId="3A2685F2" w14:textId="06E8D3C3" w:rsidR="00F731E7" w:rsidRPr="00231B3C" w:rsidRDefault="00082CF3">
      <w:pPr>
        <w:pStyle w:val="BodyText"/>
        <w:spacing w:before="2"/>
        <w:ind w:left="119"/>
        <w:jc w:val="both"/>
        <w:rPr>
          <w:rFonts w:cs="Arial"/>
        </w:rPr>
        <w:pPrChange w:id="1076" w:author="Harry Shamoon" w:date="2015-03-05T19:42:00Z">
          <w:pPr>
            <w:pStyle w:val="BodyText"/>
            <w:spacing w:before="2" w:line="268" w:lineRule="auto"/>
            <w:ind w:left="119"/>
            <w:jc w:val="both"/>
          </w:pPr>
        </w:pPrChange>
      </w:pPr>
      <w:proofErr w:type="gramStart"/>
      <w:r w:rsidRPr="006C66CA">
        <w:rPr>
          <w:rFonts w:cs="Arial"/>
        </w:rPr>
        <w:lastRenderedPageBreak/>
        <w:t>on</w:t>
      </w:r>
      <w:proofErr w:type="gramEnd"/>
      <w:r w:rsidRPr="006C66CA">
        <w:rPr>
          <w:rFonts w:cs="Arial"/>
        </w:rPr>
        <w:t xml:space="preserve"> large EMRs to date. </w:t>
      </w:r>
      <w:r w:rsidRPr="00C91597">
        <w:rPr>
          <w:rFonts w:cs="Arial"/>
          <w:spacing w:val="-5"/>
        </w:rPr>
        <w:t xml:space="preserve">However, </w:t>
      </w:r>
      <w:del w:id="1077" w:author="Harry Shamoon" w:date="2015-03-05T19:44:00Z">
        <w:r w:rsidRPr="00082CF3" w:rsidDel="00231B3C">
          <w:rPr>
            <w:rFonts w:cs="Arial"/>
          </w:rPr>
          <w:delText xml:space="preserve">now </w:delText>
        </w:r>
      </w:del>
      <w:ins w:id="1078" w:author="Harry Shamoon" w:date="2015-03-05T19:44:00Z">
        <w:r w:rsidR="00231B3C">
          <w:rPr>
            <w:rFonts w:cs="Arial"/>
          </w:rPr>
          <w:t>current</w:t>
        </w:r>
        <w:r w:rsidR="00231B3C" w:rsidRPr="00082CF3">
          <w:rPr>
            <w:rFonts w:cs="Arial"/>
          </w:rPr>
          <w:t xml:space="preserve"> </w:t>
        </w:r>
      </w:ins>
      <w:r w:rsidRPr="00082CF3">
        <w:rPr>
          <w:rFonts w:cs="Arial"/>
        </w:rPr>
        <w:t>ultra-fast Hamiltonian Monte Carlo</w:t>
      </w:r>
      <w:r w:rsidRPr="00082CF3">
        <w:rPr>
          <w:rFonts w:cs="Arial"/>
          <w:spacing w:val="23"/>
        </w:rPr>
        <w:t xml:space="preserve"> </w:t>
      </w:r>
      <w:r w:rsidRPr="00F97E28">
        <w:rPr>
          <w:rFonts w:cs="Arial"/>
        </w:rPr>
        <w:t>algo</w:t>
      </w:r>
      <w:del w:id="1079" w:author="Harry Shamoon" w:date="2015-03-05T19:44:00Z">
        <w:r w:rsidRPr="00F97E28" w:rsidDel="00231B3C">
          <w:rPr>
            <w:rFonts w:cs="Arial"/>
          </w:rPr>
          <w:delText>-</w:delText>
        </w:r>
        <w:r w:rsidRPr="00F97E28" w:rsidDel="00231B3C">
          <w:rPr>
            <w:rFonts w:cs="Arial"/>
            <w:w w:val="99"/>
          </w:rPr>
          <w:delText xml:space="preserve"> </w:delText>
        </w:r>
      </w:del>
      <w:r w:rsidRPr="00030584">
        <w:rPr>
          <w:rFonts w:cs="Arial"/>
        </w:rPr>
        <w:t xml:space="preserve">rithms [18] and </w:t>
      </w:r>
      <w:del w:id="1080" w:author="Harry Shamoon" w:date="2015-03-05T19:45:00Z">
        <w:r w:rsidRPr="00174DF6" w:rsidDel="00231B3C">
          <w:rPr>
            <w:rFonts w:cs="Arial"/>
            <w:spacing w:val="-3"/>
          </w:rPr>
          <w:delText>clever</w:delText>
        </w:r>
      </w:del>
      <w:ins w:id="1081" w:author="Harry Shamoon" w:date="2015-03-05T19:45:00Z">
        <w:r w:rsidR="00231B3C" w:rsidRPr="00231B3C">
          <w:rPr>
            <w:rFonts w:cs="Arial"/>
            <w:spacing w:val="-3"/>
          </w:rPr>
          <w:t>ingenious</w:t>
        </w:r>
      </w:ins>
      <w:r w:rsidRPr="00174DF6">
        <w:rPr>
          <w:rFonts w:cs="Arial"/>
          <w:spacing w:val="-3"/>
        </w:rPr>
        <w:t xml:space="preserve"> </w:t>
      </w:r>
      <w:r w:rsidRPr="00174DF6">
        <w:rPr>
          <w:rFonts w:cs="Arial"/>
        </w:rPr>
        <w:t xml:space="preserve">statistical formulation or </w:t>
      </w:r>
      <w:proofErr w:type="gramStart"/>
      <w:r w:rsidRPr="00174DF6">
        <w:rPr>
          <w:rFonts w:cs="Arial"/>
        </w:rPr>
        <w:t>transformation allow</w:t>
      </w:r>
      <w:proofErr w:type="gramEnd"/>
      <w:r w:rsidRPr="00174DF6">
        <w:rPr>
          <w:rFonts w:cs="Arial"/>
        </w:rPr>
        <w:t xml:space="preserve"> </w:t>
      </w:r>
      <w:ins w:id="1082" w:author="Harry Shamoon" w:date="2015-03-05T19:45:00Z">
        <w:r w:rsidR="00231B3C">
          <w:rPr>
            <w:rFonts w:cs="Arial"/>
          </w:rPr>
          <w:t xml:space="preserve">us </w:t>
        </w:r>
      </w:ins>
      <w:r w:rsidRPr="00174DF6">
        <w:rPr>
          <w:rFonts w:cs="Arial"/>
        </w:rPr>
        <w:t>to push</w:t>
      </w:r>
      <w:r w:rsidRPr="00174DF6">
        <w:rPr>
          <w:rFonts w:cs="Arial"/>
          <w:spacing w:val="2"/>
        </w:rPr>
        <w:t xml:space="preserve"> </w:t>
      </w:r>
      <w:r w:rsidRPr="00174DF6">
        <w:rPr>
          <w:rFonts w:cs="Arial"/>
        </w:rPr>
        <w:t>the</w:t>
      </w:r>
      <w:r w:rsidRPr="00174DF6">
        <w:rPr>
          <w:rFonts w:cs="Arial"/>
          <w:w w:val="99"/>
        </w:rPr>
        <w:t xml:space="preserve"> </w:t>
      </w:r>
      <w:r w:rsidRPr="00231B3C">
        <w:rPr>
          <w:rFonts w:cs="Arial"/>
        </w:rPr>
        <w:t>boundaries</w:t>
      </w:r>
      <w:r w:rsidRPr="00231B3C">
        <w:rPr>
          <w:rFonts w:cs="Arial"/>
          <w:spacing w:val="-8"/>
        </w:rPr>
        <w:t xml:space="preserve"> </w:t>
      </w:r>
      <w:r w:rsidRPr="00231B3C">
        <w:rPr>
          <w:rFonts w:cs="Arial"/>
        </w:rPr>
        <w:t>of</w:t>
      </w:r>
      <w:r w:rsidRPr="00231B3C">
        <w:rPr>
          <w:rFonts w:cs="Arial"/>
          <w:spacing w:val="-8"/>
        </w:rPr>
        <w:t xml:space="preserve"> </w:t>
      </w:r>
      <w:r w:rsidRPr="00231B3C">
        <w:rPr>
          <w:rFonts w:cs="Arial"/>
        </w:rPr>
        <w:t>computability</w:t>
      </w:r>
      <w:del w:id="1083" w:author="Harry Shamoon" w:date="2015-03-05T19:45:00Z">
        <w:r w:rsidRPr="00231B3C" w:rsidDel="00231B3C">
          <w:rPr>
            <w:rFonts w:cs="Arial"/>
          </w:rPr>
          <w:delText>,</w:delText>
        </w:r>
        <w:r w:rsidRPr="00231B3C" w:rsidDel="00231B3C">
          <w:rPr>
            <w:rFonts w:cs="Arial"/>
            <w:spacing w:val="-8"/>
          </w:rPr>
          <w:delText xml:space="preserve"> </w:delText>
        </w:r>
        <w:r w:rsidRPr="00231B3C" w:rsidDel="00231B3C">
          <w:rPr>
            <w:rFonts w:cs="Arial"/>
          </w:rPr>
          <w:delText>also</w:delText>
        </w:r>
      </w:del>
      <w:r w:rsidRPr="00231B3C">
        <w:rPr>
          <w:rFonts w:cs="Arial"/>
          <w:spacing w:val="-8"/>
        </w:rPr>
        <w:t xml:space="preserve"> </w:t>
      </w:r>
      <w:r w:rsidRPr="00231B3C">
        <w:rPr>
          <w:rFonts w:cs="Arial"/>
          <w:spacing w:val="-3"/>
        </w:rPr>
        <w:t>for</w:t>
      </w:r>
      <w:r w:rsidRPr="00231B3C">
        <w:rPr>
          <w:rFonts w:cs="Arial"/>
          <w:spacing w:val="-8"/>
        </w:rPr>
        <w:t xml:space="preserve"> </w:t>
      </w:r>
      <w:r w:rsidRPr="00231B3C">
        <w:rPr>
          <w:rFonts w:cs="Arial"/>
        </w:rPr>
        <w:t>very</w:t>
      </w:r>
      <w:r w:rsidRPr="00231B3C">
        <w:rPr>
          <w:rFonts w:cs="Arial"/>
          <w:spacing w:val="-8"/>
        </w:rPr>
        <w:t xml:space="preserve"> </w:t>
      </w:r>
      <w:r w:rsidRPr="00231B3C">
        <w:rPr>
          <w:rFonts w:cs="Arial"/>
        </w:rPr>
        <w:t>large</w:t>
      </w:r>
      <w:r w:rsidRPr="00231B3C">
        <w:rPr>
          <w:rFonts w:cs="Arial"/>
          <w:spacing w:val="-8"/>
        </w:rPr>
        <w:t xml:space="preserve"> </w:t>
      </w:r>
      <w:r w:rsidRPr="00231B3C">
        <w:rPr>
          <w:rFonts w:cs="Arial"/>
        </w:rPr>
        <w:t>EMR</w:t>
      </w:r>
      <w:r w:rsidRPr="00231B3C">
        <w:rPr>
          <w:rFonts w:cs="Arial"/>
          <w:spacing w:val="-8"/>
        </w:rPr>
        <w:t xml:space="preserve"> </w:t>
      </w:r>
      <w:r w:rsidRPr="00231B3C">
        <w:rPr>
          <w:rFonts w:cs="Arial"/>
        </w:rPr>
        <w:t>data</w:t>
      </w:r>
      <w:r w:rsidRPr="00231B3C">
        <w:rPr>
          <w:rFonts w:cs="Arial"/>
          <w:spacing w:val="-8"/>
        </w:rPr>
        <w:t xml:space="preserve"> </w:t>
      </w:r>
      <w:r w:rsidRPr="00231B3C">
        <w:rPr>
          <w:rFonts w:cs="Arial"/>
        </w:rPr>
        <w:t>sets</w:t>
      </w:r>
      <w:r w:rsidRPr="00231B3C">
        <w:rPr>
          <w:rFonts w:cs="Arial"/>
          <w:spacing w:val="-8"/>
        </w:rPr>
        <w:t xml:space="preserve"> </w:t>
      </w:r>
      <w:r w:rsidRPr="00231B3C">
        <w:rPr>
          <w:rFonts w:cs="Arial"/>
        </w:rPr>
        <w:t>[19].</w:t>
      </w:r>
    </w:p>
    <w:p w14:paraId="0DDC3C9A" w14:textId="77777777" w:rsidR="00231B3C" w:rsidRDefault="00082CF3">
      <w:pPr>
        <w:ind w:left="119"/>
        <w:jc w:val="both"/>
        <w:rPr>
          <w:ins w:id="1084" w:author="Harry Shamoon" w:date="2015-03-05T19:43:00Z"/>
          <w:rFonts w:ascii="Arial" w:hAnsi="Arial" w:cs="Arial"/>
        </w:rPr>
        <w:pPrChange w:id="1085" w:author="Harry Shamoon" w:date="2015-03-05T19:42:00Z">
          <w:pPr>
            <w:spacing w:line="158" w:lineRule="exact"/>
            <w:ind w:left="119"/>
          </w:pPr>
        </w:pPrChange>
      </w:pPr>
      <w:r w:rsidRPr="006C66CA">
        <w:rPr>
          <w:rFonts w:ascii="Arial" w:hAnsi="Arial" w:cs="Arial"/>
          <w:rPrChange w:id="1086" w:author="Harry Shamoon" w:date="2015-03-05T19:28:00Z">
            <w:rPr/>
          </w:rPrChange>
        </w:rPr>
        <w:br w:type="column"/>
      </w:r>
    </w:p>
    <w:p w14:paraId="72ED689B" w14:textId="550D8B41" w:rsidR="00F731E7" w:rsidRPr="00231B3C" w:rsidRDefault="00082CF3">
      <w:pPr>
        <w:ind w:left="119"/>
        <w:jc w:val="both"/>
        <w:rPr>
          <w:rFonts w:ascii="Arial" w:eastAsia="Arial" w:hAnsi="Arial" w:cs="Arial"/>
          <w:sz w:val="18"/>
          <w:szCs w:val="18"/>
        </w:rPr>
        <w:pPrChange w:id="1087" w:author="Harry Shamoon" w:date="2015-03-05T19:42:00Z">
          <w:pPr>
            <w:spacing w:line="158" w:lineRule="exact"/>
            <w:ind w:left="119"/>
          </w:pPr>
        </w:pPrChange>
      </w:pPr>
      <w:r w:rsidRPr="00231B3C">
        <w:rPr>
          <w:rFonts w:ascii="Arial" w:hAnsi="Arial" w:cs="Arial"/>
          <w:sz w:val="18"/>
          <w:szCs w:val="18"/>
          <w:rPrChange w:id="1088" w:author="Harry Shamoon" w:date="2015-03-05T19:42:00Z">
            <w:rPr>
              <w:rFonts w:ascii="Arial"/>
              <w:sz w:val="18"/>
            </w:rPr>
          </w:rPrChange>
        </w:rPr>
        <w:t>Figure 2: Thomas Bayes</w:t>
      </w:r>
      <w:r w:rsidRPr="00231B3C">
        <w:rPr>
          <w:rFonts w:ascii="Arial" w:hAnsi="Arial" w:cs="Arial"/>
          <w:spacing w:val="-30"/>
          <w:sz w:val="18"/>
          <w:szCs w:val="18"/>
          <w:rPrChange w:id="1089" w:author="Harry Shamoon" w:date="2015-03-05T19:42:00Z">
            <w:rPr>
              <w:rFonts w:ascii="Arial"/>
              <w:spacing w:val="-30"/>
              <w:sz w:val="18"/>
            </w:rPr>
          </w:rPrChange>
        </w:rPr>
        <w:t xml:space="preserve"> </w:t>
      </w:r>
      <w:r w:rsidRPr="00231B3C">
        <w:rPr>
          <w:rFonts w:ascii="Arial" w:hAnsi="Arial" w:cs="Arial"/>
          <w:sz w:val="18"/>
          <w:szCs w:val="18"/>
          <w:rPrChange w:id="1090" w:author="Harry Shamoon" w:date="2015-03-05T19:42:00Z">
            <w:rPr>
              <w:rFonts w:ascii="Arial"/>
              <w:sz w:val="18"/>
            </w:rPr>
          </w:rPrChange>
        </w:rPr>
        <w:t>formulated</w:t>
      </w:r>
    </w:p>
    <w:p w14:paraId="18D2FE64" w14:textId="77777777" w:rsidR="00F731E7" w:rsidRPr="00231B3C" w:rsidRDefault="00082CF3">
      <w:pPr>
        <w:spacing w:before="23"/>
        <w:ind w:left="119"/>
        <w:jc w:val="both"/>
        <w:rPr>
          <w:rFonts w:ascii="Arial" w:eastAsia="Arial" w:hAnsi="Arial" w:cs="Arial"/>
          <w:sz w:val="18"/>
          <w:szCs w:val="18"/>
        </w:rPr>
        <w:pPrChange w:id="1091" w:author="Harry Shamoon" w:date="2015-03-05T19:42:00Z">
          <w:pPr>
            <w:spacing w:before="23" w:line="266" w:lineRule="auto"/>
            <w:ind w:left="119"/>
          </w:pPr>
        </w:pPrChange>
      </w:pPr>
      <w:proofErr w:type="gramStart"/>
      <w:r w:rsidRPr="00231B3C">
        <w:rPr>
          <w:rFonts w:ascii="Arial" w:hAnsi="Arial" w:cs="Arial"/>
          <w:sz w:val="18"/>
          <w:szCs w:val="18"/>
          <w:rPrChange w:id="1092" w:author="Harry Shamoon" w:date="2015-03-05T19:42:00Z">
            <w:rPr>
              <w:rFonts w:ascii="Arial"/>
              <w:sz w:val="18"/>
            </w:rPr>
          </w:rPrChange>
        </w:rPr>
        <w:t>the</w:t>
      </w:r>
      <w:proofErr w:type="gramEnd"/>
      <w:r w:rsidRPr="00231B3C">
        <w:rPr>
          <w:rFonts w:ascii="Arial" w:hAnsi="Arial" w:cs="Arial"/>
          <w:sz w:val="18"/>
          <w:szCs w:val="18"/>
          <w:rPrChange w:id="1093" w:author="Harry Shamoon" w:date="2015-03-05T19:42:00Z">
            <w:rPr>
              <w:rFonts w:ascii="Arial"/>
              <w:sz w:val="18"/>
            </w:rPr>
          </w:rPrChange>
        </w:rPr>
        <w:t xml:space="preserve"> Bayes Theorem, published in</w:t>
      </w:r>
      <w:r w:rsidRPr="00231B3C">
        <w:rPr>
          <w:rFonts w:ascii="Arial" w:hAnsi="Arial" w:cs="Arial"/>
          <w:spacing w:val="49"/>
          <w:sz w:val="18"/>
          <w:szCs w:val="18"/>
          <w:rPrChange w:id="1094" w:author="Harry Shamoon" w:date="2015-03-05T19:42:00Z">
            <w:rPr>
              <w:rFonts w:ascii="Arial"/>
              <w:spacing w:val="49"/>
              <w:sz w:val="18"/>
            </w:rPr>
          </w:rPrChange>
        </w:rPr>
        <w:t xml:space="preserve"> </w:t>
      </w:r>
      <w:r w:rsidRPr="00231B3C">
        <w:rPr>
          <w:rFonts w:ascii="Arial" w:hAnsi="Arial" w:cs="Arial"/>
          <w:sz w:val="18"/>
          <w:szCs w:val="18"/>
          <w:rPrChange w:id="1095" w:author="Harry Shamoon" w:date="2015-03-05T19:42:00Z">
            <w:rPr>
              <w:rFonts w:ascii="Arial"/>
              <w:sz w:val="18"/>
            </w:rPr>
          </w:rPrChange>
        </w:rPr>
        <w:t>a</w:t>
      </w:r>
      <w:r w:rsidRPr="00231B3C">
        <w:rPr>
          <w:rFonts w:ascii="Arial" w:hAnsi="Arial" w:cs="Arial"/>
          <w:w w:val="99"/>
          <w:sz w:val="18"/>
          <w:szCs w:val="18"/>
          <w:rPrChange w:id="1096" w:author="Harry Shamoon" w:date="2015-03-05T19:42:00Z">
            <w:rPr>
              <w:rFonts w:ascii="Arial"/>
              <w:w w:val="99"/>
              <w:sz w:val="18"/>
            </w:rPr>
          </w:rPrChange>
        </w:rPr>
        <w:t xml:space="preserve"> </w:t>
      </w:r>
      <w:r w:rsidRPr="00231B3C">
        <w:rPr>
          <w:rFonts w:ascii="Arial" w:hAnsi="Arial" w:cs="Arial"/>
          <w:sz w:val="18"/>
          <w:szCs w:val="18"/>
          <w:rPrChange w:id="1097" w:author="Harry Shamoon" w:date="2015-03-05T19:42:00Z">
            <w:rPr>
              <w:rFonts w:ascii="Arial"/>
              <w:sz w:val="18"/>
            </w:rPr>
          </w:rPrChange>
        </w:rPr>
        <w:t>posthumous paper in 1763.</w:t>
      </w:r>
      <w:r w:rsidRPr="00231B3C">
        <w:rPr>
          <w:rFonts w:ascii="Arial" w:hAnsi="Arial" w:cs="Arial"/>
          <w:spacing w:val="-1"/>
          <w:sz w:val="18"/>
          <w:szCs w:val="18"/>
          <w:rPrChange w:id="1098" w:author="Harry Shamoon" w:date="2015-03-05T19:42:00Z">
            <w:rPr>
              <w:rFonts w:ascii="Arial"/>
              <w:spacing w:val="-1"/>
              <w:sz w:val="18"/>
            </w:rPr>
          </w:rPrChange>
        </w:rPr>
        <w:t xml:space="preserve"> </w:t>
      </w:r>
      <w:r w:rsidRPr="00231B3C">
        <w:rPr>
          <w:rFonts w:ascii="Arial" w:hAnsi="Arial" w:cs="Arial"/>
          <w:sz w:val="18"/>
          <w:szCs w:val="18"/>
          <w:rPrChange w:id="1099" w:author="Harry Shamoon" w:date="2015-03-05T19:42:00Z">
            <w:rPr>
              <w:rFonts w:ascii="Arial"/>
              <w:sz w:val="18"/>
            </w:rPr>
          </w:rPrChange>
        </w:rPr>
        <w:t>[14].</w:t>
      </w:r>
    </w:p>
    <w:p w14:paraId="7176145F" w14:textId="77777777" w:rsidR="006A7004" w:rsidRPr="006A7004" w:rsidRDefault="006A7004" w:rsidP="006A7004">
      <w:pPr>
        <w:jc w:val="both"/>
        <w:rPr>
          <w:rFonts w:ascii="Arial" w:eastAsia="Arial" w:hAnsi="Arial" w:cs="Arial"/>
          <w:rPrChange w:id="1100" w:author="Harry Shamoon" w:date="2015-03-05T19:28:00Z">
            <w:rPr>
              <w:rFonts w:ascii="Arial" w:eastAsia="Arial" w:hAnsi="Arial" w:cs="Arial"/>
              <w:sz w:val="18"/>
              <w:szCs w:val="18"/>
            </w:rPr>
          </w:rPrChange>
        </w:rPr>
        <w:sectPr w:rsidR="006A7004" w:rsidRPr="006A7004">
          <w:type w:val="continuous"/>
          <w:pgSz w:w="12240" w:h="15840"/>
          <w:pgMar w:top="620" w:right="600" w:bottom="280" w:left="600" w:header="720" w:footer="720" w:gutter="0"/>
          <w:cols w:num="2" w:space="720" w:equalWidth="0">
            <w:col w:w="7887" w:space="79"/>
            <w:col w:w="3074"/>
          </w:cols>
        </w:sectPr>
        <w:pPrChange w:id="1101" w:author="Harry Shamoon" w:date="2015-03-05T19:42:00Z">
          <w:pPr>
            <w:spacing w:line="266" w:lineRule="auto"/>
          </w:pPr>
        </w:pPrChange>
      </w:pPr>
    </w:p>
    <w:p w14:paraId="59F87CBE" w14:textId="4487D30E" w:rsidR="00F731E7" w:rsidRPr="00C0557F" w:rsidRDefault="00082CF3">
      <w:pPr>
        <w:pStyle w:val="BodyText"/>
        <w:spacing w:before="109"/>
        <w:ind w:left="119" w:right="117" w:firstLine="338"/>
        <w:jc w:val="both"/>
        <w:rPr>
          <w:rFonts w:cs="Arial"/>
        </w:rPr>
        <w:pPrChange w:id="1102" w:author="Harry Shamoon" w:date="2015-03-05T19:42:00Z">
          <w:pPr>
            <w:pStyle w:val="BodyText"/>
            <w:spacing w:before="109" w:line="268" w:lineRule="auto"/>
            <w:ind w:left="119" w:right="117" w:firstLine="338"/>
            <w:jc w:val="both"/>
          </w:pPr>
        </w:pPrChange>
      </w:pPr>
      <w:del w:id="1103" w:author="Harry Shamoon" w:date="2015-03-05T19:45:00Z">
        <w:r w:rsidRPr="006C66CA" w:rsidDel="008C4839">
          <w:rPr>
            <w:rFonts w:cs="Arial"/>
            <w:b/>
          </w:rPr>
          <w:lastRenderedPageBreak/>
          <w:delText xml:space="preserve">A too brief introduction to </w:delText>
        </w:r>
      </w:del>
      <w:proofErr w:type="gramStart"/>
      <w:r w:rsidRPr="006C66CA">
        <w:rPr>
          <w:rFonts w:cs="Arial"/>
          <w:b/>
        </w:rPr>
        <w:t>Bayesian inference and its computational implementation.</w:t>
      </w:r>
      <w:proofErr w:type="gramEnd"/>
      <w:r w:rsidRPr="006C66CA">
        <w:rPr>
          <w:rFonts w:cs="Arial"/>
          <w:b/>
        </w:rPr>
        <w:t xml:space="preserve"> </w:t>
      </w:r>
      <w:r w:rsidRPr="00C91597">
        <w:rPr>
          <w:rFonts w:cs="Arial"/>
        </w:rPr>
        <w:t>In Bayesian</w:t>
      </w:r>
      <w:r w:rsidRPr="00082CF3">
        <w:rPr>
          <w:rFonts w:cs="Arial"/>
          <w:spacing w:val="12"/>
        </w:rPr>
        <w:t xml:space="preserve"> </w:t>
      </w:r>
      <w:r w:rsidRPr="00082CF3">
        <w:rPr>
          <w:rFonts w:cs="Arial"/>
        </w:rPr>
        <w:t>in</w:t>
      </w:r>
      <w:del w:id="1104" w:author="Harry Shamoon" w:date="2015-03-05T19:45:00Z">
        <w:r w:rsidRPr="00082CF3" w:rsidDel="008C4839">
          <w:rPr>
            <w:rFonts w:cs="Arial"/>
          </w:rPr>
          <w:delText>-</w:delText>
        </w:r>
        <w:r w:rsidRPr="00F97E28" w:rsidDel="008C4839">
          <w:rPr>
            <w:rFonts w:cs="Arial"/>
            <w:w w:val="99"/>
          </w:rPr>
          <w:delText xml:space="preserve"> </w:delText>
        </w:r>
      </w:del>
      <w:r w:rsidRPr="00030584">
        <w:rPr>
          <w:rFonts w:cs="Arial"/>
        </w:rPr>
        <w:t>ference,</w:t>
      </w:r>
      <w:r w:rsidRPr="00174DF6">
        <w:rPr>
          <w:rFonts w:cs="Arial"/>
          <w:spacing w:val="19"/>
        </w:rPr>
        <w:t xml:space="preserve"> </w:t>
      </w:r>
      <w:r w:rsidRPr="00174DF6">
        <w:rPr>
          <w:rFonts w:cs="Arial"/>
        </w:rPr>
        <w:t>prior</w:t>
      </w:r>
      <w:r w:rsidRPr="00174DF6">
        <w:rPr>
          <w:rFonts w:cs="Arial"/>
          <w:spacing w:val="14"/>
        </w:rPr>
        <w:t xml:space="preserve"> </w:t>
      </w:r>
      <w:r w:rsidRPr="00174DF6">
        <w:rPr>
          <w:rFonts w:cs="Arial"/>
        </w:rPr>
        <w:t>information</w:t>
      </w:r>
      <w:r w:rsidRPr="00174DF6">
        <w:rPr>
          <w:rFonts w:cs="Arial"/>
          <w:spacing w:val="14"/>
        </w:rPr>
        <w:t xml:space="preserve"> </w:t>
      </w:r>
      <w:r w:rsidRPr="00231B3C">
        <w:rPr>
          <w:rFonts w:cs="Arial"/>
        </w:rPr>
        <w:t>is</w:t>
      </w:r>
      <w:r w:rsidRPr="00231B3C">
        <w:rPr>
          <w:rFonts w:cs="Arial"/>
          <w:spacing w:val="14"/>
        </w:rPr>
        <w:t xml:space="preserve"> </w:t>
      </w:r>
      <w:r w:rsidRPr="00231B3C">
        <w:rPr>
          <w:rFonts w:cs="Arial"/>
        </w:rPr>
        <w:t>combined</w:t>
      </w:r>
      <w:r w:rsidRPr="00231B3C">
        <w:rPr>
          <w:rFonts w:cs="Arial"/>
          <w:spacing w:val="14"/>
        </w:rPr>
        <w:t xml:space="preserve"> </w:t>
      </w:r>
      <w:r w:rsidRPr="00231B3C">
        <w:rPr>
          <w:rFonts w:cs="Arial"/>
        </w:rPr>
        <w:t>with</w:t>
      </w:r>
      <w:r w:rsidRPr="00231B3C">
        <w:rPr>
          <w:rFonts w:cs="Arial"/>
          <w:spacing w:val="14"/>
        </w:rPr>
        <w:t xml:space="preserve"> </w:t>
      </w:r>
      <w:r w:rsidRPr="00231B3C">
        <w:rPr>
          <w:rFonts w:cs="Arial"/>
        </w:rPr>
        <w:t>new</w:t>
      </w:r>
      <w:r w:rsidRPr="00231B3C">
        <w:rPr>
          <w:rFonts w:cs="Arial"/>
          <w:spacing w:val="14"/>
        </w:rPr>
        <w:t xml:space="preserve"> </w:t>
      </w:r>
      <w:r w:rsidRPr="00231B3C">
        <w:rPr>
          <w:rFonts w:cs="Arial"/>
        </w:rPr>
        <w:t>data</w:t>
      </w:r>
      <w:r w:rsidRPr="00231B3C">
        <w:rPr>
          <w:rFonts w:cs="Arial"/>
          <w:spacing w:val="14"/>
        </w:rPr>
        <w:t xml:space="preserve"> </w:t>
      </w:r>
      <w:r w:rsidRPr="00231B3C">
        <w:rPr>
          <w:rFonts w:cs="Arial"/>
        </w:rPr>
        <w:t>to</w:t>
      </w:r>
      <w:r w:rsidRPr="00231B3C">
        <w:rPr>
          <w:rFonts w:cs="Arial"/>
          <w:spacing w:val="14"/>
        </w:rPr>
        <w:t xml:space="preserve"> </w:t>
      </w:r>
      <w:r w:rsidRPr="00231B3C">
        <w:rPr>
          <w:rFonts w:cs="Arial"/>
        </w:rPr>
        <w:t>yield</w:t>
      </w:r>
      <w:r w:rsidRPr="00231B3C">
        <w:rPr>
          <w:rFonts w:cs="Arial"/>
          <w:spacing w:val="14"/>
        </w:rPr>
        <w:t xml:space="preserve"> </w:t>
      </w:r>
      <w:r w:rsidRPr="00231B3C">
        <w:rPr>
          <w:rFonts w:cs="Arial"/>
        </w:rPr>
        <w:t>an</w:t>
      </w:r>
      <w:r w:rsidRPr="00231B3C">
        <w:rPr>
          <w:rFonts w:cs="Arial"/>
          <w:spacing w:val="14"/>
        </w:rPr>
        <w:t xml:space="preserve"> </w:t>
      </w:r>
      <w:r w:rsidRPr="00231B3C">
        <w:rPr>
          <w:rFonts w:cs="Arial"/>
        </w:rPr>
        <w:t>updated</w:t>
      </w:r>
      <w:r w:rsidRPr="00231B3C">
        <w:rPr>
          <w:rFonts w:cs="Arial"/>
          <w:spacing w:val="14"/>
        </w:rPr>
        <w:t xml:space="preserve"> </w:t>
      </w:r>
      <w:r w:rsidRPr="00C0557F">
        <w:rPr>
          <w:rFonts w:cs="Arial"/>
          <w:i/>
          <w:highlight w:val="yellow"/>
          <w:rPrChange w:id="1105" w:author="Harry Shamoon" w:date="2015-03-05T19:46:00Z">
            <w:rPr>
              <w:rFonts w:cs="Arial"/>
            </w:rPr>
          </w:rPrChange>
        </w:rPr>
        <w:t>post</w:t>
      </w:r>
      <w:ins w:id="1106" w:author="Harry Shamoon" w:date="2015-03-05T20:23:00Z">
        <w:r w:rsidR="00FF4755">
          <w:rPr>
            <w:rFonts w:cs="Arial"/>
            <w:i/>
            <w:highlight w:val="yellow"/>
          </w:rPr>
          <w:t>erior DEFINE</w:t>
        </w:r>
      </w:ins>
      <w:ins w:id="1107" w:author="Harry Shamoon" w:date="2015-03-05T19:46:00Z">
        <w:r w:rsidR="00C0557F" w:rsidRPr="00C0557F">
          <w:rPr>
            <w:rFonts w:cs="Arial"/>
            <w:i/>
            <w:highlight w:val="yellow"/>
            <w:rPrChange w:id="1108" w:author="Harry Shamoon" w:date="2015-03-05T19:46:00Z">
              <w:rPr>
                <w:rFonts w:cs="Arial"/>
              </w:rPr>
            </w:rPrChange>
          </w:rPr>
          <w:t xml:space="preserve"> </w:t>
        </w:r>
      </w:ins>
      <w:del w:id="1109" w:author="Harry Shamoon" w:date="2015-03-05T19:46:00Z">
        <w:r w:rsidRPr="00C0557F" w:rsidDel="00C0557F">
          <w:rPr>
            <w:rFonts w:cs="Arial"/>
            <w:i/>
            <w:highlight w:val="yellow"/>
            <w:rPrChange w:id="1110" w:author="Harry Shamoon" w:date="2015-03-05T19:46:00Z">
              <w:rPr>
                <w:rFonts w:cs="Arial"/>
              </w:rPr>
            </w:rPrChange>
          </w:rPr>
          <w:delText>erior</w:delText>
        </w:r>
        <w:r w:rsidRPr="00C0557F" w:rsidDel="00C0557F">
          <w:rPr>
            <w:rFonts w:cs="Arial"/>
            <w:i/>
            <w:spacing w:val="14"/>
            <w:highlight w:val="yellow"/>
            <w:rPrChange w:id="1111" w:author="Harry Shamoon" w:date="2015-03-05T19:46:00Z">
              <w:rPr>
                <w:rFonts w:cs="Arial"/>
                <w:spacing w:val="14"/>
              </w:rPr>
            </w:rPrChange>
          </w:rPr>
          <w:delText xml:space="preserve"> </w:delText>
        </w:r>
      </w:del>
      <w:r w:rsidRPr="00231B3C">
        <w:rPr>
          <w:rFonts w:cs="Arial"/>
        </w:rPr>
        <w:t>estimate</w:t>
      </w:r>
      <w:r w:rsidRPr="00231B3C">
        <w:rPr>
          <w:rFonts w:cs="Arial"/>
          <w:spacing w:val="14"/>
        </w:rPr>
        <w:t xml:space="preserve"> </w:t>
      </w:r>
      <w:r w:rsidRPr="00231B3C">
        <w:rPr>
          <w:rFonts w:cs="Arial"/>
          <w:spacing w:val="-3"/>
        </w:rPr>
        <w:t>for</w:t>
      </w:r>
      <w:r w:rsidRPr="00231B3C">
        <w:rPr>
          <w:rFonts w:cs="Arial"/>
          <w:spacing w:val="14"/>
        </w:rPr>
        <w:t xml:space="preserve"> </w:t>
      </w:r>
      <w:r w:rsidRPr="00231B3C">
        <w:rPr>
          <w:rFonts w:cs="Arial"/>
        </w:rPr>
        <w:t>the</w:t>
      </w:r>
      <w:r w:rsidRPr="00231B3C">
        <w:rPr>
          <w:rFonts w:cs="Arial"/>
          <w:spacing w:val="14"/>
        </w:rPr>
        <w:t xml:space="preserve"> </w:t>
      </w:r>
      <w:r w:rsidRPr="00231B3C">
        <w:rPr>
          <w:rFonts w:cs="Arial"/>
        </w:rPr>
        <w:t>probability</w:t>
      </w:r>
      <w:r w:rsidRPr="00231B3C">
        <w:rPr>
          <w:rFonts w:cs="Arial"/>
          <w:w w:val="99"/>
        </w:rPr>
        <w:t xml:space="preserve"> </w:t>
      </w:r>
      <w:r w:rsidRPr="008C4839">
        <w:rPr>
          <w:rFonts w:cs="Arial"/>
        </w:rPr>
        <w:t>of a hypothesis [20]. The Bayesian approach is hence analogous to clinical decision-making [16].</w:t>
      </w:r>
      <w:r w:rsidRPr="008C4839">
        <w:rPr>
          <w:rFonts w:cs="Arial"/>
          <w:spacing w:val="21"/>
        </w:rPr>
        <w:t xml:space="preserve"> </w:t>
      </w:r>
      <w:r w:rsidRPr="008C4839">
        <w:rPr>
          <w:rFonts w:cs="Arial"/>
        </w:rPr>
        <w:t>Physicians</w:t>
      </w:r>
      <w:r w:rsidRPr="008C4839">
        <w:rPr>
          <w:rFonts w:cs="Arial"/>
          <w:w w:val="99"/>
        </w:rPr>
        <w:t xml:space="preserve"> </w:t>
      </w:r>
      <w:r w:rsidRPr="00C0557F">
        <w:rPr>
          <w:rFonts w:cs="Arial"/>
        </w:rPr>
        <w:t>continuously update their preliminary diagnosis as new information comes in.</w:t>
      </w:r>
      <w:r w:rsidRPr="00765A7F">
        <w:rPr>
          <w:rFonts w:cs="Arial"/>
        </w:rPr>
        <w:t xml:space="preserve"> Prior belief in a diagnosis </w:t>
      </w:r>
      <w:r w:rsidRPr="00765A7F">
        <w:rPr>
          <w:rFonts w:cs="Arial"/>
          <w:spacing w:val="-3"/>
        </w:rPr>
        <w:t>may</w:t>
      </w:r>
      <w:r w:rsidRPr="00765A7F">
        <w:rPr>
          <w:rFonts w:cs="Arial"/>
          <w:spacing w:val="10"/>
        </w:rPr>
        <w:t xml:space="preserve"> </w:t>
      </w:r>
      <w:r w:rsidRPr="00365719">
        <w:rPr>
          <w:rFonts w:cs="Arial"/>
        </w:rPr>
        <w:t>be</w:t>
      </w:r>
      <w:r w:rsidRPr="00FF1D9C">
        <w:rPr>
          <w:rFonts w:cs="Arial"/>
          <w:w w:val="99"/>
        </w:rPr>
        <w:t xml:space="preserve"> </w:t>
      </w:r>
      <w:r w:rsidRPr="0011650A">
        <w:rPr>
          <w:rFonts w:cs="Arial"/>
        </w:rPr>
        <w:t xml:space="preserve">weakened </w:t>
      </w:r>
      <w:r w:rsidRPr="0011650A">
        <w:rPr>
          <w:rFonts w:cs="Arial"/>
          <w:spacing w:val="-3"/>
        </w:rPr>
        <w:t xml:space="preserve">by </w:t>
      </w:r>
      <w:r w:rsidRPr="0011650A">
        <w:rPr>
          <w:rFonts w:cs="Arial"/>
        </w:rPr>
        <w:t>new laboratory information, leading to an alternative disease hypothesis; or new lab</w:t>
      </w:r>
      <w:r w:rsidRPr="00907C1D">
        <w:rPr>
          <w:rFonts w:cs="Arial"/>
          <w:spacing w:val="42"/>
        </w:rPr>
        <w:t xml:space="preserve"> </w:t>
      </w:r>
      <w:r w:rsidRPr="00640245">
        <w:rPr>
          <w:rFonts w:cs="Arial"/>
        </w:rPr>
        <w:t>information</w:t>
      </w:r>
      <w:r w:rsidRPr="00FF4755">
        <w:rPr>
          <w:rFonts w:cs="Arial"/>
          <w:w w:val="99"/>
        </w:rPr>
        <w:t xml:space="preserve"> </w:t>
      </w:r>
      <w:r w:rsidRPr="00FF4755">
        <w:rPr>
          <w:rFonts w:cs="Arial"/>
          <w:spacing w:val="-3"/>
        </w:rPr>
        <w:t xml:space="preserve">may </w:t>
      </w:r>
      <w:r w:rsidRPr="00FF4755">
        <w:rPr>
          <w:rFonts w:cs="Arial"/>
        </w:rPr>
        <w:t xml:space="preserve">reaffirm the initial diagnosis. [21]. Bayesian inference </w:t>
      </w:r>
      <w:r w:rsidRPr="00FF4755">
        <w:rPr>
          <w:rFonts w:cs="Arial"/>
          <w:spacing w:val="-3"/>
        </w:rPr>
        <w:t xml:space="preserve">for </w:t>
      </w:r>
      <w:r w:rsidRPr="00FF4755">
        <w:rPr>
          <w:rFonts w:cs="Arial"/>
        </w:rPr>
        <w:t>more complex (hierarchical) models can often</w:t>
      </w:r>
      <w:r w:rsidRPr="00FF4755">
        <w:rPr>
          <w:rFonts w:cs="Arial"/>
          <w:spacing w:val="-9"/>
        </w:rPr>
        <w:t xml:space="preserve"> </w:t>
      </w:r>
      <w:r w:rsidRPr="008F496E">
        <w:rPr>
          <w:rFonts w:cs="Arial"/>
        </w:rPr>
        <w:t>not</w:t>
      </w:r>
      <w:r w:rsidRPr="008F496E">
        <w:rPr>
          <w:rFonts w:cs="Arial"/>
          <w:w w:val="99"/>
        </w:rPr>
        <w:t xml:space="preserve"> </w:t>
      </w:r>
      <w:r w:rsidRPr="006C66CA">
        <w:rPr>
          <w:rFonts w:cs="Arial"/>
          <w:rPrChange w:id="1112" w:author="Harry Shamoon" w:date="2015-03-05T19:28:00Z">
            <w:rPr/>
          </w:rPrChange>
        </w:rPr>
        <w:t>be</w:t>
      </w:r>
      <w:r w:rsidRPr="006C66CA">
        <w:rPr>
          <w:rFonts w:cs="Arial"/>
          <w:spacing w:val="-18"/>
          <w:rPrChange w:id="1113" w:author="Harry Shamoon" w:date="2015-03-05T19:28:00Z">
            <w:rPr>
              <w:spacing w:val="-18"/>
            </w:rPr>
          </w:rPrChange>
        </w:rPr>
        <w:t xml:space="preserve"> </w:t>
      </w:r>
      <w:r w:rsidRPr="006C66CA">
        <w:rPr>
          <w:rFonts w:cs="Arial"/>
          <w:rPrChange w:id="1114" w:author="Harry Shamoon" w:date="2015-03-05T19:28:00Z">
            <w:rPr/>
          </w:rPrChange>
        </w:rPr>
        <w:t>derived</w:t>
      </w:r>
      <w:r w:rsidRPr="006C66CA">
        <w:rPr>
          <w:rFonts w:cs="Arial"/>
          <w:spacing w:val="-18"/>
          <w:rPrChange w:id="1115" w:author="Harry Shamoon" w:date="2015-03-05T19:28:00Z">
            <w:rPr>
              <w:spacing w:val="-18"/>
            </w:rPr>
          </w:rPrChange>
        </w:rPr>
        <w:t xml:space="preserve"> </w:t>
      </w:r>
      <w:r w:rsidRPr="006C66CA">
        <w:rPr>
          <w:rFonts w:cs="Arial"/>
          <w:rPrChange w:id="1116" w:author="Harry Shamoon" w:date="2015-03-05T19:28:00Z">
            <w:rPr/>
          </w:rPrChange>
        </w:rPr>
        <w:t>analytically;</w:t>
      </w:r>
      <w:r w:rsidRPr="006C66CA">
        <w:rPr>
          <w:rFonts w:cs="Arial"/>
          <w:spacing w:val="-16"/>
          <w:rPrChange w:id="1117" w:author="Harry Shamoon" w:date="2015-03-05T19:28:00Z">
            <w:rPr>
              <w:spacing w:val="-16"/>
            </w:rPr>
          </w:rPrChange>
        </w:rPr>
        <w:t xml:space="preserve"> </w:t>
      </w:r>
      <w:r w:rsidRPr="006C66CA">
        <w:rPr>
          <w:rFonts w:cs="Arial"/>
          <w:rPrChange w:id="1118" w:author="Harry Shamoon" w:date="2015-03-05T19:28:00Z">
            <w:rPr/>
          </w:rPrChange>
        </w:rPr>
        <w:t>instead</w:t>
      </w:r>
      <w:r w:rsidRPr="006C66CA">
        <w:rPr>
          <w:rFonts w:cs="Arial"/>
          <w:spacing w:val="-18"/>
          <w:rPrChange w:id="1119" w:author="Harry Shamoon" w:date="2015-03-05T19:28:00Z">
            <w:rPr>
              <w:spacing w:val="-18"/>
            </w:rPr>
          </w:rPrChange>
        </w:rPr>
        <w:t xml:space="preserve"> </w:t>
      </w:r>
      <w:del w:id="1120" w:author="Harry Shamoon" w:date="2015-03-05T19:46:00Z">
        <w:r w:rsidRPr="006C66CA" w:rsidDel="00C0557F">
          <w:rPr>
            <w:rFonts w:cs="Arial"/>
            <w:rPrChange w:id="1121" w:author="Harry Shamoon" w:date="2015-03-05T19:28:00Z">
              <w:rPr/>
            </w:rPrChange>
          </w:rPr>
          <w:delText>we</w:delText>
        </w:r>
        <w:r w:rsidRPr="006C66CA" w:rsidDel="00C0557F">
          <w:rPr>
            <w:rFonts w:cs="Arial"/>
            <w:spacing w:val="-18"/>
            <w:rPrChange w:id="1122" w:author="Harry Shamoon" w:date="2015-03-05T19:28:00Z">
              <w:rPr>
                <w:spacing w:val="-18"/>
              </w:rPr>
            </w:rPrChange>
          </w:rPr>
          <w:delText xml:space="preserve"> </w:delText>
        </w:r>
        <w:r w:rsidRPr="006C66CA" w:rsidDel="00C0557F">
          <w:rPr>
            <w:rFonts w:cs="Arial"/>
            <w:rPrChange w:id="1123" w:author="Harry Shamoon" w:date="2015-03-05T19:28:00Z">
              <w:rPr/>
            </w:rPrChange>
          </w:rPr>
          <w:delText>calculate</w:delText>
        </w:r>
      </w:del>
      <w:ins w:id="1124" w:author="Harry Shamoon" w:date="2015-03-05T19:46:00Z">
        <w:r w:rsidR="00C0557F">
          <w:rPr>
            <w:rFonts w:cs="Arial"/>
          </w:rPr>
          <w:t>it provides</w:t>
        </w:r>
      </w:ins>
      <w:r w:rsidRPr="00C0557F">
        <w:rPr>
          <w:rFonts w:cs="Arial"/>
          <w:spacing w:val="-18"/>
        </w:rPr>
        <w:t xml:space="preserve"> </w:t>
      </w:r>
      <w:r w:rsidRPr="00C0557F">
        <w:rPr>
          <w:rFonts w:cs="Arial"/>
        </w:rPr>
        <w:t>numerical</w:t>
      </w:r>
      <w:r w:rsidRPr="00C0557F">
        <w:rPr>
          <w:rFonts w:cs="Arial"/>
          <w:spacing w:val="-18"/>
        </w:rPr>
        <w:t xml:space="preserve"> </w:t>
      </w:r>
      <w:r w:rsidRPr="00C0557F">
        <w:rPr>
          <w:rFonts w:cs="Arial"/>
        </w:rPr>
        <w:t>approximations</w:t>
      </w:r>
      <w:r w:rsidRPr="00C0557F">
        <w:rPr>
          <w:rFonts w:cs="Arial"/>
          <w:spacing w:val="-18"/>
        </w:rPr>
        <w:t xml:space="preserve"> </w:t>
      </w:r>
      <w:r w:rsidRPr="00C0557F">
        <w:rPr>
          <w:rFonts w:cs="Arial"/>
        </w:rPr>
        <w:t>of</w:t>
      </w:r>
      <w:r w:rsidRPr="00C0557F">
        <w:rPr>
          <w:rFonts w:cs="Arial"/>
          <w:spacing w:val="-18"/>
        </w:rPr>
        <w:t xml:space="preserve"> </w:t>
      </w:r>
      <w:r w:rsidRPr="00C0557F">
        <w:rPr>
          <w:rFonts w:cs="Arial"/>
        </w:rPr>
        <w:t>the</w:t>
      </w:r>
      <w:r w:rsidRPr="00C0557F">
        <w:rPr>
          <w:rFonts w:cs="Arial"/>
          <w:spacing w:val="-18"/>
        </w:rPr>
        <w:t xml:space="preserve"> </w:t>
      </w:r>
      <w:r w:rsidRPr="00C0557F">
        <w:rPr>
          <w:rFonts w:cs="Arial"/>
        </w:rPr>
        <w:t>multi-dimensional</w:t>
      </w:r>
      <w:r w:rsidRPr="00C0557F">
        <w:rPr>
          <w:rFonts w:cs="Arial"/>
          <w:spacing w:val="-18"/>
        </w:rPr>
        <w:t xml:space="preserve"> </w:t>
      </w:r>
      <w:r w:rsidRPr="00C0557F">
        <w:rPr>
          <w:rFonts w:cs="Arial"/>
        </w:rPr>
        <w:t>integrals</w:t>
      </w:r>
      <w:r w:rsidRPr="00C0557F">
        <w:rPr>
          <w:rFonts w:cs="Arial"/>
          <w:spacing w:val="-18"/>
        </w:rPr>
        <w:t xml:space="preserve"> </w:t>
      </w:r>
      <w:r w:rsidRPr="00C0557F">
        <w:rPr>
          <w:rFonts w:cs="Arial"/>
        </w:rPr>
        <w:t>to</w:t>
      </w:r>
      <w:r w:rsidRPr="00C0557F">
        <w:rPr>
          <w:rFonts w:cs="Arial"/>
          <w:spacing w:val="-18"/>
        </w:rPr>
        <w:t xml:space="preserve"> </w:t>
      </w:r>
      <w:r w:rsidRPr="00C0557F">
        <w:rPr>
          <w:rFonts w:cs="Arial"/>
        </w:rPr>
        <w:t>obtain</w:t>
      </w:r>
      <w:r w:rsidRPr="00C0557F">
        <w:rPr>
          <w:rFonts w:cs="Arial"/>
          <w:w w:val="99"/>
        </w:rPr>
        <w:t xml:space="preserve"> </w:t>
      </w:r>
      <w:r w:rsidRPr="00C0557F">
        <w:rPr>
          <w:rFonts w:cs="Arial"/>
        </w:rPr>
        <w:t xml:space="preserve">the </w:t>
      </w:r>
      <w:r w:rsidRPr="00C0557F">
        <w:rPr>
          <w:rFonts w:cs="Arial"/>
          <w:highlight w:val="yellow"/>
          <w:rPrChange w:id="1125" w:author="Harry Shamoon" w:date="2015-03-05T19:46:00Z">
            <w:rPr/>
          </w:rPrChange>
        </w:rPr>
        <w:t>posterior</w:t>
      </w:r>
      <w:ins w:id="1126" w:author="Harry Shamoon" w:date="2015-03-05T19:46:00Z">
        <w:r w:rsidR="00C0557F">
          <w:rPr>
            <w:rFonts w:cs="Arial"/>
          </w:rPr>
          <w:t>?</w:t>
        </w:r>
      </w:ins>
      <w:r w:rsidRPr="00C0557F">
        <w:rPr>
          <w:rFonts w:cs="Arial"/>
        </w:rPr>
        <w:t xml:space="preserve"> distributions of the parameters of interest. In technical terms, Markov Chain Monte Carlo</w:t>
      </w:r>
      <w:r w:rsidRPr="00C0557F">
        <w:rPr>
          <w:rFonts w:cs="Arial"/>
          <w:spacing w:val="36"/>
        </w:rPr>
        <w:t xml:space="preserve"> </w:t>
      </w:r>
      <w:r w:rsidRPr="00C0557F">
        <w:rPr>
          <w:rFonts w:cs="Arial"/>
        </w:rPr>
        <w:t>(MCMC)</w:t>
      </w:r>
      <w:r w:rsidRPr="00C0557F">
        <w:rPr>
          <w:rFonts w:cs="Arial"/>
          <w:w w:val="99"/>
        </w:rPr>
        <w:t xml:space="preserve"> </w:t>
      </w:r>
      <w:r w:rsidRPr="00C0557F">
        <w:rPr>
          <w:rFonts w:cs="Arial"/>
        </w:rPr>
        <w:t>based</w:t>
      </w:r>
      <w:r w:rsidRPr="00C0557F">
        <w:rPr>
          <w:rFonts w:cs="Arial"/>
          <w:spacing w:val="-11"/>
        </w:rPr>
        <w:t xml:space="preserve"> </w:t>
      </w:r>
      <w:r w:rsidRPr="00C0557F">
        <w:rPr>
          <w:rFonts w:cs="Arial"/>
        </w:rPr>
        <w:t>Bayesian</w:t>
      </w:r>
      <w:r w:rsidRPr="00C0557F">
        <w:rPr>
          <w:rFonts w:cs="Arial"/>
          <w:spacing w:val="-11"/>
        </w:rPr>
        <w:t xml:space="preserve"> </w:t>
      </w:r>
      <w:r w:rsidRPr="00C0557F">
        <w:rPr>
          <w:rFonts w:cs="Arial"/>
        </w:rPr>
        <w:t>inference</w:t>
      </w:r>
      <w:r w:rsidRPr="00C0557F">
        <w:rPr>
          <w:rFonts w:cs="Arial"/>
          <w:spacing w:val="-11"/>
        </w:rPr>
        <w:t xml:space="preserve"> </w:t>
      </w:r>
      <w:r w:rsidRPr="00C0557F">
        <w:rPr>
          <w:rFonts w:cs="Arial"/>
        </w:rPr>
        <w:t>methods</w:t>
      </w:r>
      <w:r w:rsidRPr="00C0557F">
        <w:rPr>
          <w:rFonts w:cs="Arial"/>
          <w:spacing w:val="-11"/>
        </w:rPr>
        <w:t xml:space="preserve"> </w:t>
      </w:r>
      <w:r w:rsidRPr="00C0557F">
        <w:rPr>
          <w:rFonts w:cs="Arial"/>
        </w:rPr>
        <w:t>sample</w:t>
      </w:r>
      <w:r w:rsidRPr="00C0557F">
        <w:rPr>
          <w:rFonts w:cs="Arial"/>
          <w:spacing w:val="-11"/>
        </w:rPr>
        <w:t xml:space="preserve"> </w:t>
      </w:r>
      <w:r w:rsidRPr="00C0557F">
        <w:rPr>
          <w:rFonts w:cs="Arial"/>
        </w:rPr>
        <w:t>from</w:t>
      </w:r>
      <w:r w:rsidRPr="00C0557F">
        <w:rPr>
          <w:rFonts w:cs="Arial"/>
          <w:spacing w:val="-11"/>
        </w:rPr>
        <w:t xml:space="preserve"> </w:t>
      </w:r>
      <w:r w:rsidRPr="00C0557F">
        <w:rPr>
          <w:rFonts w:cs="Arial"/>
        </w:rPr>
        <w:t>a</w:t>
      </w:r>
      <w:r w:rsidRPr="00C0557F">
        <w:rPr>
          <w:rFonts w:cs="Arial"/>
          <w:spacing w:val="-11"/>
        </w:rPr>
        <w:t xml:space="preserve"> </w:t>
      </w:r>
      <w:r w:rsidRPr="00C0557F">
        <w:rPr>
          <w:rFonts w:cs="Arial"/>
        </w:rPr>
        <w:t>posterior</w:t>
      </w:r>
      <w:r w:rsidRPr="00C0557F">
        <w:rPr>
          <w:rFonts w:cs="Arial"/>
          <w:spacing w:val="-11"/>
        </w:rPr>
        <w:t xml:space="preserve"> </w:t>
      </w:r>
      <w:r w:rsidRPr="00C0557F">
        <w:rPr>
          <w:rFonts w:cs="Arial"/>
        </w:rPr>
        <w:t>probability</w:t>
      </w:r>
      <w:r w:rsidRPr="00C0557F">
        <w:rPr>
          <w:rFonts w:cs="Arial"/>
          <w:spacing w:val="-11"/>
        </w:rPr>
        <w:t xml:space="preserve"> </w:t>
      </w:r>
      <w:r w:rsidRPr="00C0557F">
        <w:rPr>
          <w:rFonts w:cs="Arial"/>
        </w:rPr>
        <w:t>distribution</w:t>
      </w:r>
      <w:r w:rsidRPr="00C0557F">
        <w:rPr>
          <w:rFonts w:cs="Arial"/>
          <w:spacing w:val="-11"/>
        </w:rPr>
        <w:t xml:space="preserve"> </w:t>
      </w:r>
      <w:r w:rsidRPr="00C0557F">
        <w:rPr>
          <w:rFonts w:cs="Arial"/>
        </w:rPr>
        <w:t>after</w:t>
      </w:r>
      <w:r w:rsidRPr="00C0557F">
        <w:rPr>
          <w:rFonts w:cs="Arial"/>
          <w:spacing w:val="-11"/>
        </w:rPr>
        <w:t xml:space="preserve"> </w:t>
      </w:r>
      <w:r w:rsidRPr="00C0557F">
        <w:rPr>
          <w:rFonts w:cs="Arial"/>
        </w:rPr>
        <w:t>building</w:t>
      </w:r>
      <w:r w:rsidRPr="00C0557F">
        <w:rPr>
          <w:rFonts w:cs="Arial"/>
          <w:spacing w:val="-11"/>
        </w:rPr>
        <w:t xml:space="preserve"> </w:t>
      </w:r>
      <w:r w:rsidRPr="00C0557F">
        <w:rPr>
          <w:rFonts w:cs="Arial"/>
        </w:rPr>
        <w:t>a</w:t>
      </w:r>
      <w:r w:rsidRPr="00C0557F">
        <w:rPr>
          <w:rFonts w:cs="Arial"/>
          <w:spacing w:val="-11"/>
        </w:rPr>
        <w:t xml:space="preserve"> </w:t>
      </w:r>
      <w:r w:rsidRPr="00C0557F">
        <w:rPr>
          <w:rFonts w:cs="Arial"/>
        </w:rPr>
        <w:t>Markov</w:t>
      </w:r>
      <w:r w:rsidRPr="00C0557F">
        <w:rPr>
          <w:rFonts w:cs="Arial"/>
          <w:spacing w:val="-11"/>
        </w:rPr>
        <w:t xml:space="preserve"> </w:t>
      </w:r>
      <w:r w:rsidRPr="00C0557F">
        <w:rPr>
          <w:rFonts w:cs="Arial"/>
        </w:rPr>
        <w:t>chain.</w:t>
      </w:r>
      <w:r w:rsidRPr="00C0557F">
        <w:rPr>
          <w:rFonts w:cs="Arial"/>
          <w:w w:val="99"/>
        </w:rPr>
        <w:t xml:space="preserve"> </w:t>
      </w:r>
      <w:del w:id="1127" w:author="Harry Shamoon" w:date="2015-03-05T19:47:00Z">
        <w:r w:rsidRPr="00C0557F" w:rsidDel="00C0557F">
          <w:rPr>
            <w:rFonts w:cs="Arial"/>
          </w:rPr>
          <w:delText xml:space="preserve">In </w:delText>
        </w:r>
        <w:r w:rsidRPr="00C0557F" w:rsidDel="00C0557F">
          <w:rPr>
            <w:rFonts w:cs="Arial"/>
            <w:spacing w:val="-3"/>
          </w:rPr>
          <w:delText xml:space="preserve">lay </w:delText>
        </w:r>
        <w:r w:rsidRPr="00C0557F" w:rsidDel="00C0557F">
          <w:rPr>
            <w:rFonts w:cs="Arial"/>
          </w:rPr>
          <w:delText>terms</w:delText>
        </w:r>
      </w:del>
      <w:ins w:id="1128" w:author="Harry Shamoon" w:date="2015-03-05T19:47:00Z">
        <w:r w:rsidR="00C0557F">
          <w:rPr>
            <w:rFonts w:cs="Arial"/>
          </w:rPr>
          <w:t>Thus</w:t>
        </w:r>
      </w:ins>
      <w:r w:rsidRPr="00C0557F">
        <w:rPr>
          <w:rFonts w:cs="Arial"/>
        </w:rPr>
        <w:t>, MCMC simulation replaces intractable analytical integration with empirical summaries of</w:t>
      </w:r>
      <w:r w:rsidRPr="00C0557F">
        <w:rPr>
          <w:rFonts w:cs="Arial"/>
          <w:spacing w:val="52"/>
        </w:rPr>
        <w:t xml:space="preserve"> </w:t>
      </w:r>
      <w:r w:rsidRPr="00C0557F">
        <w:rPr>
          <w:rFonts w:cs="Arial"/>
        </w:rPr>
        <w:t>samples</w:t>
      </w:r>
      <w:r w:rsidRPr="00C0557F">
        <w:rPr>
          <w:rFonts w:cs="Arial"/>
          <w:w w:val="99"/>
        </w:rPr>
        <w:t xml:space="preserve"> </w:t>
      </w:r>
      <w:r w:rsidRPr="00C0557F">
        <w:rPr>
          <w:rFonts w:cs="Arial"/>
        </w:rPr>
        <w:t>from</w:t>
      </w:r>
      <w:r w:rsidRPr="00C0557F">
        <w:rPr>
          <w:rFonts w:cs="Arial"/>
          <w:spacing w:val="-7"/>
        </w:rPr>
        <w:t xml:space="preserve"> </w:t>
      </w:r>
      <w:r w:rsidRPr="00C0557F">
        <w:rPr>
          <w:rFonts w:cs="Arial"/>
        </w:rPr>
        <w:t>the</w:t>
      </w:r>
      <w:r w:rsidRPr="00C0557F">
        <w:rPr>
          <w:rFonts w:cs="Arial"/>
          <w:spacing w:val="-7"/>
        </w:rPr>
        <w:t xml:space="preserve"> </w:t>
      </w:r>
      <w:r w:rsidRPr="00C0557F">
        <w:rPr>
          <w:rFonts w:cs="Arial"/>
        </w:rPr>
        <w:t>posterior</w:t>
      </w:r>
      <w:r w:rsidRPr="00C0557F">
        <w:rPr>
          <w:rFonts w:cs="Arial"/>
          <w:spacing w:val="-7"/>
        </w:rPr>
        <w:t xml:space="preserve"> </w:t>
      </w:r>
      <w:r w:rsidRPr="00C0557F">
        <w:rPr>
          <w:rFonts w:cs="Arial"/>
        </w:rPr>
        <w:t>distribution</w:t>
      </w:r>
      <w:r w:rsidRPr="00C0557F">
        <w:rPr>
          <w:rFonts w:cs="Arial"/>
          <w:spacing w:val="-7"/>
        </w:rPr>
        <w:t xml:space="preserve"> </w:t>
      </w:r>
      <w:r w:rsidRPr="00C0557F">
        <w:rPr>
          <w:rFonts w:cs="Arial"/>
        </w:rPr>
        <w:t>[22]:</w:t>
      </w:r>
      <w:r w:rsidRPr="00C0557F">
        <w:rPr>
          <w:rFonts w:cs="Arial"/>
          <w:spacing w:val="6"/>
        </w:rPr>
        <w:t xml:space="preserve"> </w:t>
      </w:r>
      <w:r w:rsidRPr="00C0557F">
        <w:rPr>
          <w:rFonts w:cs="Arial"/>
          <w:i/>
        </w:rPr>
        <w:t>Instead</w:t>
      </w:r>
      <w:r w:rsidRPr="00C0557F">
        <w:rPr>
          <w:rFonts w:cs="Arial"/>
          <w:i/>
          <w:spacing w:val="-7"/>
        </w:rPr>
        <w:t xml:space="preserve"> </w:t>
      </w:r>
      <w:r w:rsidRPr="00C0557F">
        <w:rPr>
          <w:rFonts w:cs="Arial"/>
          <w:i/>
        </w:rPr>
        <w:t>of</w:t>
      </w:r>
      <w:r w:rsidRPr="00C0557F">
        <w:rPr>
          <w:rFonts w:cs="Arial"/>
          <w:i/>
          <w:spacing w:val="-7"/>
        </w:rPr>
        <w:t xml:space="preserve"> </w:t>
      </w:r>
      <w:r w:rsidRPr="00C0557F">
        <w:rPr>
          <w:rFonts w:cs="Arial"/>
          <w:i/>
        </w:rPr>
        <w:t>analyzing</w:t>
      </w:r>
      <w:r w:rsidRPr="00C0557F">
        <w:rPr>
          <w:rFonts w:cs="Arial"/>
          <w:i/>
          <w:spacing w:val="-7"/>
        </w:rPr>
        <w:t xml:space="preserve"> </w:t>
      </w:r>
      <w:r w:rsidRPr="00C0557F">
        <w:rPr>
          <w:rFonts w:cs="Arial"/>
          <w:i/>
        </w:rPr>
        <w:t>the</w:t>
      </w:r>
      <w:r w:rsidRPr="00C0557F">
        <w:rPr>
          <w:rFonts w:cs="Arial"/>
          <w:i/>
          <w:spacing w:val="-7"/>
        </w:rPr>
        <w:t xml:space="preserve"> </w:t>
      </w:r>
      <w:r w:rsidRPr="00C0557F">
        <w:rPr>
          <w:rFonts w:cs="Arial"/>
          <w:i/>
        </w:rPr>
        <w:t>odds,</w:t>
      </w:r>
      <w:r w:rsidRPr="00C0557F">
        <w:rPr>
          <w:rFonts w:cs="Arial"/>
          <w:i/>
          <w:spacing w:val="-7"/>
        </w:rPr>
        <w:t xml:space="preserve"> </w:t>
      </w:r>
      <w:del w:id="1129" w:author="Harry Shamoon" w:date="2015-03-05T19:47:00Z">
        <w:r w:rsidRPr="00C0557F" w:rsidDel="00C0557F">
          <w:rPr>
            <w:rFonts w:cs="Arial"/>
            <w:i/>
          </w:rPr>
          <w:delText>we</w:delText>
        </w:r>
        <w:r w:rsidRPr="00C0557F" w:rsidDel="00C0557F">
          <w:rPr>
            <w:rFonts w:cs="Arial"/>
            <w:i/>
            <w:spacing w:val="-7"/>
          </w:rPr>
          <w:delText xml:space="preserve"> </w:delText>
        </w:r>
      </w:del>
      <w:ins w:id="1130" w:author="Harry Shamoon" w:date="2015-03-05T19:47:00Z">
        <w:r w:rsidR="00C0557F">
          <w:rPr>
            <w:rFonts w:cs="Arial"/>
            <w:i/>
          </w:rPr>
          <w:t>it</w:t>
        </w:r>
        <w:r w:rsidR="00C0557F" w:rsidRPr="00C0557F">
          <w:rPr>
            <w:rFonts w:cs="Arial"/>
            <w:i/>
            <w:spacing w:val="-7"/>
          </w:rPr>
          <w:t xml:space="preserve"> </w:t>
        </w:r>
      </w:ins>
      <w:r w:rsidRPr="00C0557F">
        <w:rPr>
          <w:rFonts w:cs="Arial"/>
          <w:i/>
        </w:rPr>
        <w:t>simulate</w:t>
      </w:r>
      <w:ins w:id="1131" w:author="Harry Shamoon" w:date="2015-03-05T19:47:00Z">
        <w:r w:rsidR="00C0557F">
          <w:rPr>
            <w:rFonts w:cs="Arial"/>
            <w:i/>
          </w:rPr>
          <w:t>s”</w:t>
        </w:r>
      </w:ins>
      <w:r w:rsidRPr="00C0557F">
        <w:rPr>
          <w:rFonts w:cs="Arial"/>
          <w:i/>
          <w:spacing w:val="-7"/>
        </w:rPr>
        <w:t xml:space="preserve"> </w:t>
      </w:r>
      <w:r w:rsidRPr="00C0557F">
        <w:rPr>
          <w:rFonts w:cs="Arial"/>
          <w:i/>
        </w:rPr>
        <w:t>throwing</w:t>
      </w:r>
      <w:r w:rsidRPr="00C0557F">
        <w:rPr>
          <w:rFonts w:cs="Arial"/>
          <w:i/>
          <w:spacing w:val="-7"/>
        </w:rPr>
        <w:t xml:space="preserve"> </w:t>
      </w:r>
      <w:r w:rsidRPr="00C0557F">
        <w:rPr>
          <w:rFonts w:cs="Arial"/>
          <w:i/>
        </w:rPr>
        <w:t>the</w:t>
      </w:r>
      <w:r w:rsidRPr="00C0557F">
        <w:rPr>
          <w:rFonts w:cs="Arial"/>
          <w:i/>
          <w:spacing w:val="-7"/>
        </w:rPr>
        <w:t xml:space="preserve"> </w:t>
      </w:r>
      <w:r w:rsidRPr="00C0557F">
        <w:rPr>
          <w:rFonts w:cs="Arial"/>
          <w:i/>
        </w:rPr>
        <w:t>dice</w:t>
      </w:r>
      <w:ins w:id="1132" w:author="Harry Shamoon" w:date="2015-03-05T19:47:00Z">
        <w:r w:rsidR="00C0557F">
          <w:rPr>
            <w:rFonts w:cs="Arial"/>
            <w:i/>
          </w:rPr>
          <w:t>”</w:t>
        </w:r>
      </w:ins>
      <w:r w:rsidRPr="00C0557F">
        <w:rPr>
          <w:rFonts w:cs="Arial"/>
          <w:i/>
          <w:spacing w:val="-7"/>
        </w:rPr>
        <w:t xml:space="preserve"> </w:t>
      </w:r>
      <w:r w:rsidRPr="00C0557F">
        <w:rPr>
          <w:rFonts w:cs="Arial"/>
          <w:i/>
          <w:spacing w:val="-3"/>
        </w:rPr>
        <w:t>repeatedly.</w:t>
      </w:r>
    </w:p>
    <w:p w14:paraId="2CD66528" w14:textId="1045CB64" w:rsidR="00F731E7" w:rsidRPr="0011650A" w:rsidRDefault="00082CF3">
      <w:pPr>
        <w:pStyle w:val="BodyText"/>
        <w:spacing w:before="109"/>
        <w:ind w:left="119" w:right="119" w:firstLine="338"/>
        <w:jc w:val="both"/>
        <w:rPr>
          <w:rFonts w:cs="Arial"/>
        </w:rPr>
        <w:pPrChange w:id="1133" w:author="Harry Shamoon" w:date="2015-03-05T19:42:00Z">
          <w:pPr>
            <w:pStyle w:val="BodyText"/>
            <w:spacing w:before="109" w:line="268" w:lineRule="auto"/>
            <w:ind w:left="119" w:right="119" w:firstLine="338"/>
            <w:jc w:val="both"/>
          </w:pPr>
        </w:pPrChange>
      </w:pPr>
      <w:r w:rsidRPr="00765A7F">
        <w:rPr>
          <w:rFonts w:cs="Arial"/>
          <w:b/>
          <w:bCs/>
        </w:rPr>
        <w:t xml:space="preserve">Observations and outcomes in </w:t>
      </w:r>
      <w:r w:rsidRPr="00765A7F">
        <w:rPr>
          <w:rFonts w:cs="Arial"/>
          <w:b/>
          <w:bCs/>
          <w:spacing w:val="-3"/>
        </w:rPr>
        <w:t xml:space="preserve">APPROVE </w:t>
      </w:r>
      <w:r w:rsidRPr="00765A7F">
        <w:rPr>
          <w:rFonts w:cs="Arial"/>
          <w:b/>
          <w:bCs/>
        </w:rPr>
        <w:t xml:space="preserve">and </w:t>
      </w:r>
      <w:proofErr w:type="spellStart"/>
      <w:r w:rsidRPr="00765A7F">
        <w:rPr>
          <w:rFonts w:cs="Arial"/>
          <w:b/>
          <w:bCs/>
        </w:rPr>
        <w:t>PROOFCheck</w:t>
      </w:r>
      <w:proofErr w:type="spellEnd"/>
      <w:r w:rsidRPr="00765A7F">
        <w:rPr>
          <w:rFonts w:cs="Arial"/>
          <w:b/>
          <w:bCs/>
        </w:rPr>
        <w:t xml:space="preserve"> will be nested </w:t>
      </w:r>
      <w:r w:rsidRPr="00365719">
        <w:rPr>
          <w:rFonts w:cs="Arial"/>
          <w:b/>
          <w:bCs/>
          <w:spacing w:val="-3"/>
        </w:rPr>
        <w:t xml:space="preserve">hierarchically. </w:t>
      </w:r>
      <w:r w:rsidRPr="00FF1D9C">
        <w:rPr>
          <w:rFonts w:cs="Arial"/>
          <w:spacing w:val="-3"/>
        </w:rPr>
        <w:t>For</w:t>
      </w:r>
      <w:r w:rsidRPr="0011650A">
        <w:rPr>
          <w:rFonts w:cs="Arial"/>
          <w:spacing w:val="1"/>
        </w:rPr>
        <w:t xml:space="preserve"> </w:t>
      </w:r>
      <w:r w:rsidRPr="0011650A">
        <w:rPr>
          <w:rFonts w:cs="Arial"/>
        </w:rPr>
        <w:t>exam-</w:t>
      </w:r>
      <w:r w:rsidRPr="0011650A">
        <w:rPr>
          <w:rFonts w:cs="Arial"/>
          <w:w w:val="99"/>
        </w:rPr>
        <w:t xml:space="preserve"> </w:t>
      </w:r>
      <w:proofErr w:type="spellStart"/>
      <w:r w:rsidRPr="00907C1D">
        <w:rPr>
          <w:rFonts w:cs="Arial"/>
        </w:rPr>
        <w:t>ple</w:t>
      </w:r>
      <w:proofErr w:type="spellEnd"/>
      <w:r w:rsidRPr="00907C1D">
        <w:rPr>
          <w:rFonts w:cs="Arial"/>
        </w:rPr>
        <w:t>, repetitive oxygen saturation measurements will be similar in the same patients</w:t>
      </w:r>
      <w:r w:rsidRPr="00640245">
        <w:rPr>
          <w:rFonts w:cs="Arial"/>
        </w:rPr>
        <w:t>; the closer in time they</w:t>
      </w:r>
      <w:r w:rsidRPr="00FF4755">
        <w:rPr>
          <w:rFonts w:cs="Arial"/>
          <w:spacing w:val="8"/>
        </w:rPr>
        <w:t xml:space="preserve"> </w:t>
      </w:r>
      <w:r w:rsidRPr="00FF4755">
        <w:rPr>
          <w:rFonts w:cs="Arial"/>
        </w:rPr>
        <w:t>are,</w:t>
      </w:r>
      <w:r w:rsidRPr="00FF4755">
        <w:rPr>
          <w:rFonts w:cs="Arial"/>
          <w:w w:val="99"/>
        </w:rPr>
        <w:t xml:space="preserve"> </w:t>
      </w:r>
      <w:r w:rsidRPr="00FF4755">
        <w:rPr>
          <w:rFonts w:cs="Arial"/>
        </w:rPr>
        <w:t>the</w:t>
      </w:r>
      <w:r w:rsidRPr="00FF4755">
        <w:rPr>
          <w:rFonts w:cs="Arial"/>
          <w:spacing w:val="-13"/>
        </w:rPr>
        <w:t xml:space="preserve"> </w:t>
      </w:r>
      <w:r w:rsidRPr="00FF4755">
        <w:rPr>
          <w:rFonts w:cs="Arial"/>
        </w:rPr>
        <w:t>higher</w:t>
      </w:r>
      <w:r w:rsidRPr="00FF4755">
        <w:rPr>
          <w:rFonts w:cs="Arial"/>
          <w:spacing w:val="-13"/>
        </w:rPr>
        <w:t xml:space="preserve"> </w:t>
      </w:r>
      <w:r w:rsidRPr="00FF4755">
        <w:rPr>
          <w:rFonts w:cs="Arial"/>
        </w:rPr>
        <w:t>the</w:t>
      </w:r>
      <w:r w:rsidRPr="00FF4755">
        <w:rPr>
          <w:rFonts w:cs="Arial"/>
          <w:spacing w:val="-13"/>
        </w:rPr>
        <w:t xml:space="preserve"> </w:t>
      </w:r>
      <w:r w:rsidRPr="00FF4755">
        <w:rPr>
          <w:rFonts w:cs="Arial"/>
        </w:rPr>
        <w:t>correlation</w:t>
      </w:r>
      <w:r w:rsidRPr="00FF4755">
        <w:rPr>
          <w:rFonts w:cs="Arial"/>
          <w:spacing w:val="-13"/>
        </w:rPr>
        <w:t xml:space="preserve"> </w:t>
      </w:r>
      <w:r w:rsidRPr="00FF4755">
        <w:rPr>
          <w:rFonts w:cs="Arial"/>
        </w:rPr>
        <w:t>between</w:t>
      </w:r>
      <w:r w:rsidRPr="00FF4755">
        <w:rPr>
          <w:rFonts w:cs="Arial"/>
          <w:spacing w:val="-13"/>
        </w:rPr>
        <w:t xml:space="preserve"> </w:t>
      </w:r>
      <w:r w:rsidRPr="00FF4755">
        <w:rPr>
          <w:rFonts w:cs="Arial"/>
        </w:rPr>
        <w:t>repeated</w:t>
      </w:r>
      <w:r w:rsidRPr="00FF4755">
        <w:rPr>
          <w:rFonts w:cs="Arial"/>
          <w:spacing w:val="-13"/>
        </w:rPr>
        <w:t xml:space="preserve"> </w:t>
      </w:r>
      <w:r w:rsidRPr="00FF4755">
        <w:rPr>
          <w:rFonts w:cs="Arial"/>
        </w:rPr>
        <w:t>observations.</w:t>
      </w:r>
      <w:r w:rsidRPr="00FF4755">
        <w:rPr>
          <w:rFonts w:cs="Arial"/>
          <w:spacing w:val="3"/>
        </w:rPr>
        <w:t xml:space="preserve"> </w:t>
      </w:r>
      <w:r w:rsidRPr="00FF4755">
        <w:rPr>
          <w:rFonts w:cs="Arial"/>
          <w:spacing w:val="-3"/>
        </w:rPr>
        <w:t>Equally,</w:t>
      </w:r>
      <w:r w:rsidRPr="00FF4755">
        <w:rPr>
          <w:rFonts w:cs="Arial"/>
          <w:spacing w:val="-12"/>
        </w:rPr>
        <w:t xml:space="preserve"> </w:t>
      </w:r>
      <w:r w:rsidRPr="00FF4755">
        <w:rPr>
          <w:rFonts w:cs="Arial"/>
        </w:rPr>
        <w:t>patients</w:t>
      </w:r>
      <w:r w:rsidRPr="008F496E">
        <w:rPr>
          <w:rFonts w:cs="Arial"/>
          <w:spacing w:val="-13"/>
        </w:rPr>
        <w:t xml:space="preserve"> </w:t>
      </w:r>
      <w:r w:rsidRPr="008F496E">
        <w:rPr>
          <w:rFonts w:cs="Arial"/>
        </w:rPr>
        <w:t>seen</w:t>
      </w:r>
      <w:r w:rsidRPr="006C66CA">
        <w:rPr>
          <w:rFonts w:cs="Arial"/>
          <w:spacing w:val="-13"/>
          <w:rPrChange w:id="1134" w:author="Harry Shamoon" w:date="2015-03-05T19:28:00Z">
            <w:rPr>
              <w:spacing w:val="-13"/>
            </w:rPr>
          </w:rPrChange>
        </w:rPr>
        <w:t xml:space="preserve"> </w:t>
      </w:r>
      <w:r w:rsidRPr="006C66CA">
        <w:rPr>
          <w:rFonts w:cs="Arial"/>
          <w:spacing w:val="-3"/>
          <w:rPrChange w:id="1135" w:author="Harry Shamoon" w:date="2015-03-05T19:28:00Z">
            <w:rPr>
              <w:spacing w:val="-3"/>
            </w:rPr>
          </w:rPrChange>
        </w:rPr>
        <w:t>by</w:t>
      </w:r>
      <w:r w:rsidRPr="006C66CA">
        <w:rPr>
          <w:rFonts w:cs="Arial"/>
          <w:spacing w:val="-13"/>
          <w:rPrChange w:id="1136" w:author="Harry Shamoon" w:date="2015-03-05T19:28:00Z">
            <w:rPr>
              <w:spacing w:val="-13"/>
            </w:rPr>
          </w:rPrChange>
        </w:rPr>
        <w:t xml:space="preserve"> </w:t>
      </w:r>
      <w:del w:id="1137" w:author="Harry Shamoon" w:date="2015-03-05T19:48:00Z">
        <w:r w:rsidRPr="006C66CA" w:rsidDel="00C0557F">
          <w:rPr>
            <w:rFonts w:cs="Arial"/>
            <w:rPrChange w:id="1138" w:author="Harry Shamoon" w:date="2015-03-05T19:28:00Z">
              <w:rPr/>
            </w:rPrChange>
          </w:rPr>
          <w:delText>one</w:delText>
        </w:r>
        <w:r w:rsidRPr="006C66CA" w:rsidDel="00C0557F">
          <w:rPr>
            <w:rFonts w:cs="Arial"/>
            <w:spacing w:val="-13"/>
            <w:rPrChange w:id="1139" w:author="Harry Shamoon" w:date="2015-03-05T19:28:00Z">
              <w:rPr>
                <w:spacing w:val="-13"/>
              </w:rPr>
            </w:rPrChange>
          </w:rPr>
          <w:delText xml:space="preserve"> </w:delText>
        </w:r>
        <w:r w:rsidRPr="006C66CA" w:rsidDel="00C0557F">
          <w:rPr>
            <w:rFonts w:cs="Arial"/>
            <w:rPrChange w:id="1140" w:author="Harry Shamoon" w:date="2015-03-05T19:28:00Z">
              <w:rPr/>
            </w:rPrChange>
          </w:rPr>
          <w:delText>and</w:delText>
        </w:r>
      </w:del>
      <w:ins w:id="1141" w:author="Harry Shamoon" w:date="2015-03-05T19:48:00Z">
        <w:r w:rsidR="00C0557F">
          <w:rPr>
            <w:rFonts w:cs="Arial"/>
          </w:rPr>
          <w:t>the</w:t>
        </w:r>
      </w:ins>
      <w:r w:rsidRPr="00C0557F">
        <w:rPr>
          <w:rFonts w:cs="Arial"/>
          <w:spacing w:val="-13"/>
        </w:rPr>
        <w:t xml:space="preserve"> </w:t>
      </w:r>
      <w:r w:rsidRPr="00C0557F">
        <w:rPr>
          <w:rFonts w:cs="Arial"/>
        </w:rPr>
        <w:t>same</w:t>
      </w:r>
      <w:r w:rsidRPr="00C0557F">
        <w:rPr>
          <w:rFonts w:cs="Arial"/>
          <w:spacing w:val="-13"/>
        </w:rPr>
        <w:t xml:space="preserve"> </w:t>
      </w:r>
      <w:r w:rsidRPr="00C0557F">
        <w:rPr>
          <w:rFonts w:cs="Arial"/>
        </w:rPr>
        <w:t>hospitalist</w:t>
      </w:r>
      <w:r w:rsidRPr="00C0557F">
        <w:rPr>
          <w:rFonts w:cs="Arial"/>
          <w:spacing w:val="-13"/>
        </w:rPr>
        <w:t xml:space="preserve"> </w:t>
      </w:r>
      <w:r w:rsidRPr="00C0557F">
        <w:rPr>
          <w:rFonts w:cs="Arial"/>
        </w:rPr>
        <w:t>will</w:t>
      </w:r>
      <w:r w:rsidRPr="00C0557F">
        <w:rPr>
          <w:rFonts w:cs="Arial"/>
          <w:w w:val="99"/>
        </w:rPr>
        <w:t xml:space="preserve"> </w:t>
      </w:r>
      <w:r w:rsidRPr="00C0557F">
        <w:rPr>
          <w:rFonts w:cs="Arial"/>
        </w:rPr>
        <w:t>tend</w:t>
      </w:r>
      <w:r w:rsidRPr="00C0557F">
        <w:rPr>
          <w:rFonts w:cs="Arial"/>
          <w:spacing w:val="-7"/>
        </w:rPr>
        <w:t xml:space="preserve"> </w:t>
      </w:r>
      <w:r w:rsidRPr="00765A7F">
        <w:rPr>
          <w:rFonts w:cs="Arial"/>
        </w:rPr>
        <w:t>to</w:t>
      </w:r>
      <w:r w:rsidRPr="00765A7F">
        <w:rPr>
          <w:rFonts w:cs="Arial"/>
          <w:spacing w:val="-7"/>
        </w:rPr>
        <w:t xml:space="preserve"> </w:t>
      </w:r>
      <w:r w:rsidRPr="00765A7F">
        <w:rPr>
          <w:rFonts w:cs="Arial"/>
          <w:spacing w:val="-4"/>
        </w:rPr>
        <w:t>have</w:t>
      </w:r>
      <w:r w:rsidRPr="00365719">
        <w:rPr>
          <w:rFonts w:cs="Arial"/>
          <w:spacing w:val="-7"/>
        </w:rPr>
        <w:t xml:space="preserve"> </w:t>
      </w:r>
      <w:r w:rsidRPr="00FF1D9C">
        <w:rPr>
          <w:rFonts w:cs="Arial"/>
        </w:rPr>
        <w:t>similar</w:t>
      </w:r>
      <w:r w:rsidRPr="0011650A">
        <w:rPr>
          <w:rFonts w:cs="Arial"/>
          <w:spacing w:val="-7"/>
        </w:rPr>
        <w:t xml:space="preserve"> </w:t>
      </w:r>
      <w:r w:rsidRPr="0011650A">
        <w:rPr>
          <w:rFonts w:cs="Arial"/>
        </w:rPr>
        <w:t>outcomes,</w:t>
      </w:r>
      <w:r w:rsidRPr="0011650A">
        <w:rPr>
          <w:rFonts w:cs="Arial"/>
          <w:spacing w:val="-6"/>
        </w:rPr>
        <w:t xml:space="preserve"> </w:t>
      </w:r>
      <w:r w:rsidRPr="00907C1D">
        <w:rPr>
          <w:rFonts w:cs="Arial"/>
        </w:rPr>
        <w:t>predicted</w:t>
      </w:r>
      <w:r w:rsidRPr="00640245">
        <w:rPr>
          <w:rFonts w:cs="Arial"/>
          <w:spacing w:val="-7"/>
        </w:rPr>
        <w:t xml:space="preserve"> </w:t>
      </w:r>
      <w:r w:rsidRPr="00FF4755">
        <w:rPr>
          <w:rFonts w:cs="Arial"/>
          <w:spacing w:val="-3"/>
        </w:rPr>
        <w:t>by</w:t>
      </w:r>
      <w:r w:rsidRPr="00FF4755">
        <w:rPr>
          <w:rFonts w:cs="Arial"/>
          <w:spacing w:val="-7"/>
        </w:rPr>
        <w:t xml:space="preserve"> </w:t>
      </w:r>
      <w:r w:rsidRPr="00FF4755">
        <w:rPr>
          <w:rFonts w:cs="Arial"/>
        </w:rPr>
        <w:t>that</w:t>
      </w:r>
      <w:r w:rsidRPr="00FF4755">
        <w:rPr>
          <w:rFonts w:cs="Arial"/>
          <w:spacing w:val="-7"/>
        </w:rPr>
        <w:t xml:space="preserve"> </w:t>
      </w:r>
      <w:r w:rsidRPr="00FF4755">
        <w:rPr>
          <w:rFonts w:cs="Arial"/>
        </w:rPr>
        <w:t>physician’s</w:t>
      </w:r>
      <w:r w:rsidRPr="00FF4755">
        <w:rPr>
          <w:rFonts w:cs="Arial"/>
          <w:spacing w:val="-7"/>
        </w:rPr>
        <w:t xml:space="preserve"> </w:t>
      </w:r>
      <w:r w:rsidRPr="00FF4755">
        <w:rPr>
          <w:rFonts w:cs="Arial"/>
        </w:rPr>
        <w:t>behavior</w:t>
      </w:r>
      <w:r w:rsidRPr="00FF4755">
        <w:rPr>
          <w:rFonts w:cs="Arial"/>
          <w:spacing w:val="-7"/>
        </w:rPr>
        <w:t xml:space="preserve"> </w:t>
      </w:r>
      <w:r w:rsidRPr="00FF4755">
        <w:rPr>
          <w:rFonts w:cs="Arial"/>
        </w:rPr>
        <w:t>and</w:t>
      </w:r>
      <w:r w:rsidRPr="00FF4755">
        <w:rPr>
          <w:rFonts w:cs="Arial"/>
          <w:spacing w:val="-7"/>
        </w:rPr>
        <w:t xml:space="preserve"> </w:t>
      </w:r>
      <w:r w:rsidRPr="00FF4755">
        <w:rPr>
          <w:rFonts w:cs="Arial"/>
        </w:rPr>
        <w:t>qualities.</w:t>
      </w:r>
      <w:r w:rsidRPr="00FF4755">
        <w:rPr>
          <w:rFonts w:cs="Arial"/>
          <w:spacing w:val="10"/>
        </w:rPr>
        <w:t xml:space="preserve"> </w:t>
      </w:r>
      <w:r w:rsidRPr="00FF4755">
        <w:rPr>
          <w:rFonts w:cs="Arial"/>
        </w:rPr>
        <w:t>As</w:t>
      </w:r>
      <w:r w:rsidRPr="00FF4755">
        <w:rPr>
          <w:rFonts w:cs="Arial"/>
          <w:spacing w:val="-7"/>
        </w:rPr>
        <w:t xml:space="preserve"> </w:t>
      </w:r>
      <w:r w:rsidRPr="00FF4755">
        <w:rPr>
          <w:rFonts w:cs="Arial"/>
        </w:rPr>
        <w:t>an</w:t>
      </w:r>
      <w:r w:rsidRPr="00FF4755">
        <w:rPr>
          <w:rFonts w:cs="Arial"/>
          <w:spacing w:val="-7"/>
        </w:rPr>
        <w:t xml:space="preserve"> </w:t>
      </w:r>
      <w:r w:rsidRPr="00FF4755">
        <w:rPr>
          <w:rFonts w:cs="Arial"/>
        </w:rPr>
        <w:t>example,</w:t>
      </w:r>
      <w:r w:rsidRPr="00FF4755">
        <w:rPr>
          <w:rFonts w:cs="Arial"/>
          <w:spacing w:val="-6"/>
        </w:rPr>
        <w:t xml:space="preserve"> </w:t>
      </w:r>
      <w:r w:rsidRPr="00FF4755">
        <w:rPr>
          <w:rFonts w:cs="Arial"/>
        </w:rPr>
        <w:t>some</w:t>
      </w:r>
      <w:r w:rsidRPr="00FF4755">
        <w:rPr>
          <w:rFonts w:cs="Arial"/>
          <w:spacing w:val="-7"/>
        </w:rPr>
        <w:t xml:space="preserve"> </w:t>
      </w:r>
      <w:proofErr w:type="spellStart"/>
      <w:r w:rsidRPr="008F496E">
        <w:rPr>
          <w:rFonts w:cs="Arial"/>
        </w:rPr>
        <w:t>physi</w:t>
      </w:r>
      <w:proofErr w:type="spellEnd"/>
      <w:r w:rsidRPr="008F496E">
        <w:rPr>
          <w:rFonts w:cs="Arial"/>
        </w:rPr>
        <w:t>-</w:t>
      </w:r>
      <w:r w:rsidRPr="008F496E">
        <w:rPr>
          <w:rFonts w:cs="Arial"/>
          <w:w w:val="99"/>
        </w:rPr>
        <w:t xml:space="preserve"> </w:t>
      </w:r>
      <w:proofErr w:type="spellStart"/>
      <w:r w:rsidRPr="006C66CA">
        <w:rPr>
          <w:rFonts w:cs="Arial"/>
          <w:rPrChange w:id="1142" w:author="Harry Shamoon" w:date="2015-03-05T19:28:00Z">
            <w:rPr/>
          </w:rPrChange>
        </w:rPr>
        <w:t>cians</w:t>
      </w:r>
      <w:proofErr w:type="spellEnd"/>
      <w:r w:rsidRPr="006C66CA">
        <w:rPr>
          <w:rFonts w:cs="Arial"/>
          <w:rPrChange w:id="1143" w:author="Harry Shamoon" w:date="2015-03-05T19:28:00Z">
            <w:rPr/>
          </w:rPrChange>
        </w:rPr>
        <w:t xml:space="preserve"> (or services) will </w:t>
      </w:r>
      <w:r w:rsidRPr="006C66CA">
        <w:rPr>
          <w:rFonts w:cs="Arial"/>
          <w:spacing w:val="-2"/>
          <w:rPrChange w:id="1144" w:author="Harry Shamoon" w:date="2015-03-05T19:28:00Z">
            <w:rPr>
              <w:spacing w:val="-2"/>
            </w:rPr>
          </w:rPrChange>
        </w:rPr>
        <w:t xml:space="preserve">follow </w:t>
      </w:r>
      <w:r w:rsidRPr="006C66CA">
        <w:rPr>
          <w:rFonts w:cs="Arial"/>
          <w:rPrChange w:id="1145" w:author="Harry Shamoon" w:date="2015-03-05T19:28:00Z">
            <w:rPr/>
          </w:rPrChange>
        </w:rPr>
        <w:t xml:space="preserve">a more liberal fluid management, others will emphasize early </w:t>
      </w:r>
      <w:proofErr w:type="spellStart"/>
      <w:r w:rsidRPr="006C66CA">
        <w:rPr>
          <w:rFonts w:cs="Arial"/>
          <w:rPrChange w:id="1146" w:author="Harry Shamoon" w:date="2015-03-05T19:28:00Z">
            <w:rPr/>
          </w:rPrChange>
        </w:rPr>
        <w:t>diureses</w:t>
      </w:r>
      <w:proofErr w:type="spellEnd"/>
      <w:r w:rsidRPr="006C66CA">
        <w:rPr>
          <w:rFonts w:cs="Arial"/>
          <w:rPrChange w:id="1147" w:author="Harry Shamoon" w:date="2015-03-05T19:28:00Z">
            <w:rPr/>
          </w:rPrChange>
        </w:rPr>
        <w:t>; clearly</w:t>
      </w:r>
      <w:r w:rsidRPr="006C66CA">
        <w:rPr>
          <w:rFonts w:cs="Arial"/>
          <w:spacing w:val="11"/>
          <w:rPrChange w:id="1148" w:author="Harry Shamoon" w:date="2015-03-05T19:28:00Z">
            <w:rPr>
              <w:spacing w:val="11"/>
            </w:rPr>
          </w:rPrChange>
        </w:rPr>
        <w:t xml:space="preserve"> </w:t>
      </w:r>
      <w:r w:rsidRPr="006C66CA">
        <w:rPr>
          <w:rFonts w:cs="Arial"/>
          <w:rPrChange w:id="1149" w:author="Harry Shamoon" w:date="2015-03-05T19:28:00Z">
            <w:rPr/>
          </w:rPrChange>
        </w:rPr>
        <w:t>this</w:t>
      </w:r>
      <w:r w:rsidRPr="006C66CA">
        <w:rPr>
          <w:rFonts w:cs="Arial"/>
          <w:w w:val="99"/>
          <w:rPrChange w:id="1150" w:author="Harry Shamoon" w:date="2015-03-05T19:28:00Z">
            <w:rPr>
              <w:w w:val="99"/>
            </w:rPr>
          </w:rPrChange>
        </w:rPr>
        <w:t xml:space="preserve"> </w:t>
      </w:r>
      <w:r w:rsidRPr="006C66CA">
        <w:rPr>
          <w:rFonts w:cs="Arial"/>
          <w:rPrChange w:id="1151" w:author="Harry Shamoon" w:date="2015-03-05T19:28:00Z">
            <w:rPr/>
          </w:rPrChange>
        </w:rPr>
        <w:t xml:space="preserve">choice will </w:t>
      </w:r>
      <w:ins w:id="1152" w:author="Harry Shamoon" w:date="2015-03-05T19:48:00Z">
        <w:r w:rsidR="00C0557F">
          <w:rPr>
            <w:rFonts w:cs="Arial"/>
          </w:rPr>
          <w:t xml:space="preserve">globally </w:t>
        </w:r>
      </w:ins>
      <w:del w:id="1153" w:author="Harry Shamoon" w:date="2015-03-05T19:48:00Z">
        <w:r w:rsidRPr="00C0557F" w:rsidDel="00C0557F">
          <w:rPr>
            <w:rFonts w:cs="Arial"/>
          </w:rPr>
          <w:delText xml:space="preserve">summarily </w:delText>
        </w:r>
      </w:del>
      <w:r w:rsidRPr="00C0557F">
        <w:rPr>
          <w:rFonts w:cs="Arial"/>
        </w:rPr>
        <w:t xml:space="preserve">affect the respiratory failure risk of </w:t>
      </w:r>
      <w:del w:id="1154" w:author="Harry Shamoon" w:date="2015-03-05T19:48:00Z">
        <w:r w:rsidRPr="00C0557F" w:rsidDel="00C0557F">
          <w:rPr>
            <w:rFonts w:cs="Arial"/>
          </w:rPr>
          <w:delText xml:space="preserve">specifically </w:delText>
        </w:r>
      </w:del>
      <w:r w:rsidRPr="00C0557F">
        <w:rPr>
          <w:rFonts w:cs="Arial"/>
        </w:rPr>
        <w:t>those patients</w:t>
      </w:r>
      <w:del w:id="1155" w:author="Harry Shamoon" w:date="2015-03-05T19:48:00Z">
        <w:r w:rsidRPr="00C0557F" w:rsidDel="00C0557F">
          <w:rPr>
            <w:rFonts w:cs="Arial"/>
          </w:rPr>
          <w:delText xml:space="preserve"> under this physician’s</w:delText>
        </w:r>
        <w:r w:rsidRPr="00C0557F" w:rsidDel="00C0557F">
          <w:rPr>
            <w:rFonts w:cs="Arial"/>
            <w:spacing w:val="19"/>
          </w:rPr>
          <w:delText xml:space="preserve"> </w:delText>
        </w:r>
        <w:r w:rsidRPr="00C0557F" w:rsidDel="00C0557F">
          <w:rPr>
            <w:rFonts w:cs="Arial"/>
          </w:rPr>
          <w:delText>care</w:delText>
        </w:r>
      </w:del>
      <w:r w:rsidRPr="00C0557F">
        <w:rPr>
          <w:rFonts w:cs="Arial"/>
        </w:rPr>
        <w:t>.</w:t>
      </w:r>
      <w:r w:rsidRPr="00C0557F">
        <w:rPr>
          <w:rFonts w:cs="Arial"/>
          <w:w w:val="99"/>
        </w:rPr>
        <w:t xml:space="preserve"> </w:t>
      </w:r>
      <w:r w:rsidRPr="00C0557F">
        <w:rPr>
          <w:rFonts w:cs="Arial"/>
          <w:spacing w:val="-3"/>
        </w:rPr>
        <w:t>Generally,</w:t>
      </w:r>
      <w:r w:rsidRPr="00C0557F">
        <w:rPr>
          <w:rFonts w:cs="Arial"/>
          <w:spacing w:val="-15"/>
        </w:rPr>
        <w:t xml:space="preserve"> </w:t>
      </w:r>
      <w:r w:rsidRPr="00C0557F">
        <w:rPr>
          <w:rFonts w:cs="Arial"/>
        </w:rPr>
        <w:t>physicians</w:t>
      </w:r>
      <w:r w:rsidRPr="00C0557F">
        <w:rPr>
          <w:rFonts w:cs="Arial"/>
          <w:spacing w:val="-16"/>
        </w:rPr>
        <w:t xml:space="preserve"> </w:t>
      </w:r>
      <w:r w:rsidRPr="00C0557F">
        <w:rPr>
          <w:rFonts w:cs="Arial"/>
        </w:rPr>
        <w:t>in</w:t>
      </w:r>
      <w:r w:rsidRPr="00C0557F">
        <w:rPr>
          <w:rFonts w:cs="Arial"/>
          <w:spacing w:val="-16"/>
        </w:rPr>
        <w:t xml:space="preserve"> </w:t>
      </w:r>
      <w:r w:rsidRPr="00C0557F">
        <w:rPr>
          <w:rFonts w:cs="Arial"/>
        </w:rPr>
        <w:t>large</w:t>
      </w:r>
      <w:r w:rsidRPr="00C0557F">
        <w:rPr>
          <w:rFonts w:cs="Arial"/>
          <w:spacing w:val="-16"/>
        </w:rPr>
        <w:t xml:space="preserve"> </w:t>
      </w:r>
      <w:r w:rsidRPr="00C0557F">
        <w:rPr>
          <w:rFonts w:cs="Arial"/>
        </w:rPr>
        <w:t>academic</w:t>
      </w:r>
      <w:r w:rsidRPr="00C0557F">
        <w:rPr>
          <w:rFonts w:cs="Arial"/>
          <w:spacing w:val="-16"/>
        </w:rPr>
        <w:t xml:space="preserve"> </w:t>
      </w:r>
      <w:r w:rsidRPr="00765A7F">
        <w:rPr>
          <w:rFonts w:cs="Arial"/>
        </w:rPr>
        <w:t>medical</w:t>
      </w:r>
      <w:r w:rsidRPr="00765A7F">
        <w:rPr>
          <w:rFonts w:cs="Arial"/>
          <w:spacing w:val="-16"/>
        </w:rPr>
        <w:t xml:space="preserve"> </w:t>
      </w:r>
      <w:r w:rsidRPr="00765A7F">
        <w:rPr>
          <w:rFonts w:cs="Arial"/>
        </w:rPr>
        <w:t>s</w:t>
      </w:r>
      <w:r w:rsidRPr="00365719">
        <w:rPr>
          <w:rFonts w:cs="Arial"/>
        </w:rPr>
        <w:t>ystems</w:t>
      </w:r>
      <w:r w:rsidRPr="00FF1D9C">
        <w:rPr>
          <w:rFonts w:cs="Arial"/>
          <w:spacing w:val="-16"/>
        </w:rPr>
        <w:t xml:space="preserve"> </w:t>
      </w:r>
      <w:r w:rsidRPr="0011650A">
        <w:rPr>
          <w:rFonts w:cs="Arial"/>
        </w:rPr>
        <w:t>like</w:t>
      </w:r>
      <w:r w:rsidRPr="0011650A">
        <w:rPr>
          <w:rFonts w:cs="Arial"/>
          <w:spacing w:val="-16"/>
        </w:rPr>
        <w:t xml:space="preserve"> </w:t>
      </w:r>
      <w:r w:rsidRPr="0011650A">
        <w:rPr>
          <w:rFonts w:cs="Arial"/>
        </w:rPr>
        <w:t>ours</w:t>
      </w:r>
      <w:r w:rsidRPr="00907C1D">
        <w:rPr>
          <w:rFonts w:cs="Arial"/>
          <w:spacing w:val="-16"/>
        </w:rPr>
        <w:t xml:space="preserve"> </w:t>
      </w:r>
      <w:r w:rsidRPr="00640245">
        <w:rPr>
          <w:rFonts w:cs="Arial"/>
        </w:rPr>
        <w:t>are</w:t>
      </w:r>
      <w:r w:rsidRPr="00FF4755">
        <w:rPr>
          <w:rFonts w:cs="Arial"/>
          <w:spacing w:val="-16"/>
        </w:rPr>
        <w:t xml:space="preserve"> </w:t>
      </w:r>
      <w:r w:rsidRPr="00FF4755">
        <w:rPr>
          <w:rFonts w:cs="Arial"/>
        </w:rPr>
        <w:t>organized</w:t>
      </w:r>
      <w:r w:rsidRPr="00FF4755">
        <w:rPr>
          <w:rFonts w:cs="Arial"/>
          <w:spacing w:val="-16"/>
        </w:rPr>
        <w:t xml:space="preserve"> </w:t>
      </w:r>
      <w:r w:rsidRPr="00FF4755">
        <w:rPr>
          <w:rFonts w:cs="Arial"/>
        </w:rPr>
        <w:t>in</w:t>
      </w:r>
      <w:r w:rsidRPr="00FF4755">
        <w:rPr>
          <w:rFonts w:cs="Arial"/>
          <w:spacing w:val="-16"/>
        </w:rPr>
        <w:t xml:space="preserve"> </w:t>
      </w:r>
      <w:r w:rsidRPr="00FF4755">
        <w:rPr>
          <w:rFonts w:cs="Arial"/>
        </w:rPr>
        <w:t>services,</w:t>
      </w:r>
      <w:r w:rsidRPr="00FF4755">
        <w:rPr>
          <w:rFonts w:cs="Arial"/>
          <w:spacing w:val="-15"/>
        </w:rPr>
        <w:t xml:space="preserve"> </w:t>
      </w:r>
      <w:r w:rsidRPr="00FF4755">
        <w:rPr>
          <w:rFonts w:cs="Arial"/>
        </w:rPr>
        <w:t>which</w:t>
      </w:r>
      <w:r w:rsidRPr="00FF4755">
        <w:rPr>
          <w:rFonts w:cs="Arial"/>
          <w:spacing w:val="-16"/>
        </w:rPr>
        <w:t xml:space="preserve"> </w:t>
      </w:r>
      <w:r w:rsidRPr="00FF4755">
        <w:rPr>
          <w:rFonts w:cs="Arial"/>
        </w:rPr>
        <w:t>are</w:t>
      </w:r>
      <w:r w:rsidRPr="00FF4755">
        <w:rPr>
          <w:rFonts w:cs="Arial"/>
          <w:spacing w:val="-16"/>
        </w:rPr>
        <w:t xml:space="preserve"> </w:t>
      </w:r>
      <w:r w:rsidRPr="00FF4755">
        <w:rPr>
          <w:rFonts w:cs="Arial"/>
        </w:rPr>
        <w:t>integrated</w:t>
      </w:r>
      <w:r w:rsidRPr="00FF4755">
        <w:rPr>
          <w:rFonts w:cs="Arial"/>
          <w:w w:val="99"/>
        </w:rPr>
        <w:t xml:space="preserve"> </w:t>
      </w:r>
      <w:r w:rsidRPr="00FF4755">
        <w:rPr>
          <w:rFonts w:cs="Arial"/>
        </w:rPr>
        <w:t xml:space="preserve">across wards, clustered in </w:t>
      </w:r>
      <w:r w:rsidRPr="00FF4755">
        <w:rPr>
          <w:rFonts w:cs="Arial"/>
          <w:spacing w:val="-3"/>
        </w:rPr>
        <w:t xml:space="preserve">several </w:t>
      </w:r>
      <w:r w:rsidRPr="00FF4755">
        <w:rPr>
          <w:rFonts w:cs="Arial"/>
        </w:rPr>
        <w:t>hospitals. Consequently, the observations in our hospitalized patient</w:t>
      </w:r>
      <w:r w:rsidRPr="00FF4755">
        <w:rPr>
          <w:rFonts w:cs="Arial"/>
          <w:spacing w:val="16"/>
        </w:rPr>
        <w:t xml:space="preserve"> </w:t>
      </w:r>
      <w:r w:rsidRPr="00FF4755">
        <w:rPr>
          <w:rFonts w:cs="Arial"/>
        </w:rPr>
        <w:t>cohort</w:t>
      </w:r>
      <w:del w:id="1156" w:author="Harry Shamoon" w:date="2015-03-05T19:49:00Z">
        <w:r w:rsidRPr="00FF4755" w:rsidDel="00C0557F">
          <w:rPr>
            <w:rFonts w:cs="Arial"/>
            <w:w w:val="99"/>
          </w:rPr>
          <w:delText xml:space="preserve"> </w:delText>
        </w:r>
        <w:r w:rsidRPr="00FF4755" w:rsidDel="00C0557F">
          <w:rPr>
            <w:rFonts w:cs="Arial"/>
          </w:rPr>
          <w:delText>at the Albert Einstein College of Medicine</w:delText>
        </w:r>
      </w:del>
      <w:r w:rsidRPr="008F496E">
        <w:rPr>
          <w:rFonts w:cs="Arial"/>
        </w:rPr>
        <w:t xml:space="preserve">, their outcomes and their propensity to respond to treatments, </w:t>
      </w:r>
      <w:ins w:id="1157" w:author="Harry Shamoon" w:date="2015-03-05T19:49:00Z">
        <w:r w:rsidR="00C0557F" w:rsidRPr="006E018C">
          <w:rPr>
            <w:rFonts w:cs="Arial"/>
          </w:rPr>
          <w:t>are</w:t>
        </w:r>
        <w:r w:rsidR="00C0557F" w:rsidRPr="006E018C">
          <w:rPr>
            <w:rFonts w:cs="Arial"/>
            <w:w w:val="99"/>
          </w:rPr>
          <w:t xml:space="preserve"> </w:t>
        </w:r>
      </w:ins>
      <w:r w:rsidRPr="00C0557F">
        <w:rPr>
          <w:rFonts w:cs="Arial"/>
        </w:rPr>
        <w:t>all</w:t>
      </w:r>
      <w:r w:rsidRPr="00C0557F">
        <w:rPr>
          <w:rFonts w:cs="Arial"/>
          <w:spacing w:val="42"/>
        </w:rPr>
        <w:t xml:space="preserve"> </w:t>
      </w:r>
      <w:del w:id="1158" w:author="Harry Shamoon" w:date="2015-03-05T19:49:00Z">
        <w:r w:rsidRPr="00C0557F" w:rsidDel="00C0557F">
          <w:rPr>
            <w:rFonts w:cs="Arial"/>
          </w:rPr>
          <w:delText>are</w:delText>
        </w:r>
        <w:r w:rsidRPr="00C0557F" w:rsidDel="00C0557F">
          <w:rPr>
            <w:rFonts w:cs="Arial"/>
            <w:w w:val="99"/>
          </w:rPr>
          <w:delText xml:space="preserve"> </w:delText>
        </w:r>
      </w:del>
      <w:r w:rsidRPr="00C0557F">
        <w:rPr>
          <w:rFonts w:cs="Arial"/>
        </w:rPr>
        <w:t>hierarchically</w:t>
      </w:r>
      <w:r w:rsidRPr="00C0557F">
        <w:rPr>
          <w:rFonts w:cs="Arial"/>
          <w:spacing w:val="-8"/>
        </w:rPr>
        <w:t xml:space="preserve"> </w:t>
      </w:r>
      <w:r w:rsidRPr="00C0557F">
        <w:rPr>
          <w:rFonts w:cs="Arial"/>
        </w:rPr>
        <w:t>nested;</w:t>
      </w:r>
      <w:r w:rsidRPr="00C0557F">
        <w:rPr>
          <w:rFonts w:cs="Arial"/>
          <w:spacing w:val="-8"/>
        </w:rPr>
        <w:t xml:space="preserve"> </w:t>
      </w:r>
      <w:r w:rsidRPr="00C0557F">
        <w:rPr>
          <w:rFonts w:cs="Arial"/>
        </w:rPr>
        <w:t>this</w:t>
      </w:r>
      <w:r w:rsidRPr="00C0557F">
        <w:rPr>
          <w:rFonts w:cs="Arial"/>
          <w:spacing w:val="-8"/>
        </w:rPr>
        <w:t xml:space="preserve"> </w:t>
      </w:r>
      <w:r w:rsidRPr="00C0557F">
        <w:rPr>
          <w:rFonts w:cs="Arial"/>
        </w:rPr>
        <w:t>requires</w:t>
      </w:r>
      <w:r w:rsidRPr="00C0557F">
        <w:rPr>
          <w:rFonts w:cs="Arial"/>
          <w:spacing w:val="-8"/>
        </w:rPr>
        <w:t xml:space="preserve"> </w:t>
      </w:r>
      <w:r w:rsidRPr="00C0557F">
        <w:rPr>
          <w:rFonts w:cs="Arial"/>
        </w:rPr>
        <w:t>more</w:t>
      </w:r>
      <w:r w:rsidRPr="00C0557F">
        <w:rPr>
          <w:rFonts w:cs="Arial"/>
          <w:spacing w:val="-8"/>
        </w:rPr>
        <w:t xml:space="preserve"> </w:t>
      </w:r>
      <w:r w:rsidRPr="00C0557F">
        <w:rPr>
          <w:rFonts w:cs="Arial"/>
        </w:rPr>
        <w:t>than</w:t>
      </w:r>
      <w:r w:rsidRPr="00C0557F">
        <w:rPr>
          <w:rFonts w:cs="Arial"/>
          <w:spacing w:val="-8"/>
        </w:rPr>
        <w:t xml:space="preserve"> </w:t>
      </w:r>
      <w:r w:rsidRPr="00C0557F">
        <w:rPr>
          <w:rFonts w:cs="Arial"/>
        </w:rPr>
        <w:t>just</w:t>
      </w:r>
      <w:r w:rsidRPr="00C0557F">
        <w:rPr>
          <w:rFonts w:cs="Arial"/>
          <w:spacing w:val="-8"/>
        </w:rPr>
        <w:t xml:space="preserve"> </w:t>
      </w:r>
      <w:r w:rsidRPr="00C0557F">
        <w:rPr>
          <w:rFonts w:cs="Arial"/>
        </w:rPr>
        <w:t>fitting</w:t>
      </w:r>
      <w:r w:rsidRPr="00C0557F">
        <w:rPr>
          <w:rFonts w:cs="Arial"/>
          <w:spacing w:val="-8"/>
        </w:rPr>
        <w:t xml:space="preserve"> </w:t>
      </w:r>
      <w:r w:rsidRPr="00C0557F">
        <w:rPr>
          <w:rFonts w:cs="Arial"/>
        </w:rPr>
        <w:t>well-known</w:t>
      </w:r>
      <w:r w:rsidRPr="00C0557F">
        <w:rPr>
          <w:rFonts w:cs="Arial"/>
          <w:spacing w:val="-8"/>
        </w:rPr>
        <w:t xml:space="preserve"> </w:t>
      </w:r>
      <w:r w:rsidRPr="00765A7F">
        <w:rPr>
          <w:rFonts w:cs="Arial"/>
        </w:rPr>
        <w:t>models</w:t>
      </w:r>
      <w:r w:rsidRPr="00765A7F">
        <w:rPr>
          <w:rFonts w:cs="Arial"/>
          <w:spacing w:val="-8"/>
        </w:rPr>
        <w:t xml:space="preserve"> </w:t>
      </w:r>
      <w:r w:rsidRPr="00765A7F">
        <w:rPr>
          <w:rFonts w:cs="Arial"/>
        </w:rPr>
        <w:t>at</w:t>
      </w:r>
      <w:r w:rsidRPr="00365719">
        <w:rPr>
          <w:rFonts w:cs="Arial"/>
          <w:spacing w:val="-8"/>
        </w:rPr>
        <w:t xml:space="preserve"> </w:t>
      </w:r>
      <w:r w:rsidRPr="00FF1D9C">
        <w:rPr>
          <w:rFonts w:cs="Arial"/>
        </w:rPr>
        <w:t>larger</w:t>
      </w:r>
      <w:r w:rsidRPr="0011650A">
        <w:rPr>
          <w:rFonts w:cs="Arial"/>
          <w:spacing w:val="-8"/>
        </w:rPr>
        <w:t xml:space="preserve"> </w:t>
      </w:r>
      <w:r w:rsidRPr="0011650A">
        <w:rPr>
          <w:rFonts w:cs="Arial"/>
        </w:rPr>
        <w:t>scales.</w:t>
      </w:r>
    </w:p>
    <w:p w14:paraId="37F38B18" w14:textId="4B988F38" w:rsidR="00F731E7" w:rsidRPr="006C66CA" w:rsidRDefault="00082CF3">
      <w:pPr>
        <w:pStyle w:val="BodyText"/>
        <w:spacing w:before="109"/>
        <w:ind w:left="119" w:right="117" w:firstLine="338"/>
        <w:jc w:val="both"/>
        <w:rPr>
          <w:rFonts w:cs="Arial"/>
          <w:rPrChange w:id="1159" w:author="Harry Shamoon" w:date="2015-03-05T19:28:00Z">
            <w:rPr/>
          </w:rPrChange>
        </w:rPr>
        <w:pPrChange w:id="1160" w:author="Harry Shamoon" w:date="2015-03-05T19:42:00Z">
          <w:pPr>
            <w:pStyle w:val="BodyText"/>
            <w:spacing w:before="109" w:line="268" w:lineRule="auto"/>
            <w:ind w:left="119" w:right="117" w:firstLine="338"/>
            <w:jc w:val="both"/>
          </w:pPr>
        </w:pPrChange>
      </w:pPr>
      <w:r w:rsidRPr="00907C1D">
        <w:rPr>
          <w:rFonts w:cs="Arial"/>
          <w:b/>
        </w:rPr>
        <w:t>Hierarchical</w:t>
      </w:r>
      <w:r w:rsidRPr="00640245">
        <w:rPr>
          <w:rFonts w:cs="Arial"/>
          <w:b/>
          <w:spacing w:val="-12"/>
        </w:rPr>
        <w:t xml:space="preserve"> </w:t>
      </w:r>
      <w:r w:rsidRPr="00FF4755">
        <w:rPr>
          <w:rFonts w:cs="Arial"/>
          <w:b/>
        </w:rPr>
        <w:t>models</w:t>
      </w:r>
      <w:r w:rsidRPr="00FF4755">
        <w:rPr>
          <w:rFonts w:cs="Arial"/>
          <w:b/>
          <w:spacing w:val="-12"/>
        </w:rPr>
        <w:t xml:space="preserve"> </w:t>
      </w:r>
      <w:r w:rsidRPr="00FF4755">
        <w:rPr>
          <w:rFonts w:cs="Arial"/>
          <w:b/>
        </w:rPr>
        <w:t>better</w:t>
      </w:r>
      <w:r w:rsidRPr="00FF4755">
        <w:rPr>
          <w:rFonts w:cs="Arial"/>
          <w:b/>
          <w:spacing w:val="-12"/>
        </w:rPr>
        <w:t xml:space="preserve"> </w:t>
      </w:r>
      <w:r w:rsidRPr="00FF4755">
        <w:rPr>
          <w:rFonts w:cs="Arial"/>
          <w:b/>
        </w:rPr>
        <w:t>exploit</w:t>
      </w:r>
      <w:r w:rsidRPr="00FF4755">
        <w:rPr>
          <w:rFonts w:cs="Arial"/>
          <w:b/>
          <w:spacing w:val="-12"/>
        </w:rPr>
        <w:t xml:space="preserve"> </w:t>
      </w:r>
      <w:r w:rsidRPr="00FF4755">
        <w:rPr>
          <w:rFonts w:cs="Arial"/>
          <w:b/>
        </w:rPr>
        <w:t>the</w:t>
      </w:r>
      <w:r w:rsidRPr="00FF4755">
        <w:rPr>
          <w:rFonts w:cs="Arial"/>
          <w:b/>
          <w:spacing w:val="-12"/>
        </w:rPr>
        <w:t xml:space="preserve"> </w:t>
      </w:r>
      <w:r w:rsidRPr="00FF4755">
        <w:rPr>
          <w:rFonts w:cs="Arial"/>
          <w:b/>
        </w:rPr>
        <w:t>fine-grained</w:t>
      </w:r>
      <w:r w:rsidRPr="00FF4755">
        <w:rPr>
          <w:rFonts w:cs="Arial"/>
          <w:b/>
          <w:spacing w:val="-12"/>
        </w:rPr>
        <w:t xml:space="preserve"> </w:t>
      </w:r>
      <w:r w:rsidRPr="00FF4755">
        <w:rPr>
          <w:rFonts w:cs="Arial"/>
          <w:b/>
        </w:rPr>
        <w:t>multilevel</w:t>
      </w:r>
      <w:r w:rsidRPr="00FF4755">
        <w:rPr>
          <w:rFonts w:cs="Arial"/>
          <w:b/>
          <w:spacing w:val="-12"/>
        </w:rPr>
        <w:t xml:space="preserve"> </w:t>
      </w:r>
      <w:r w:rsidRPr="00FF4755">
        <w:rPr>
          <w:rFonts w:cs="Arial"/>
          <w:b/>
        </w:rPr>
        <w:t>structures</w:t>
      </w:r>
      <w:r w:rsidRPr="00FF4755">
        <w:rPr>
          <w:rFonts w:cs="Arial"/>
          <w:b/>
          <w:spacing w:val="-12"/>
        </w:rPr>
        <w:t xml:space="preserve"> </w:t>
      </w:r>
      <w:r w:rsidRPr="00FF4755">
        <w:rPr>
          <w:rFonts w:cs="Arial"/>
          <w:b/>
        </w:rPr>
        <w:t>of</w:t>
      </w:r>
      <w:r w:rsidRPr="00FF4755">
        <w:rPr>
          <w:rFonts w:cs="Arial"/>
          <w:b/>
          <w:spacing w:val="-12"/>
        </w:rPr>
        <w:t xml:space="preserve"> </w:t>
      </w:r>
      <w:del w:id="1161" w:author="Harry Shamoon" w:date="2015-03-05T19:49:00Z">
        <w:r w:rsidRPr="00FF4755" w:rsidDel="00C0557F">
          <w:rPr>
            <w:rFonts w:cs="Arial"/>
            <w:b/>
          </w:rPr>
          <w:delText>electronic</w:delText>
        </w:r>
        <w:r w:rsidRPr="00FF4755" w:rsidDel="00C0557F">
          <w:rPr>
            <w:rFonts w:cs="Arial"/>
            <w:b/>
            <w:spacing w:val="-12"/>
          </w:rPr>
          <w:delText xml:space="preserve"> </w:delText>
        </w:r>
        <w:r w:rsidRPr="00FF4755" w:rsidDel="00C0557F">
          <w:rPr>
            <w:rFonts w:cs="Arial"/>
            <w:b/>
          </w:rPr>
          <w:delText>medical</w:delText>
        </w:r>
        <w:r w:rsidRPr="00FF4755" w:rsidDel="00C0557F">
          <w:rPr>
            <w:rFonts w:cs="Arial"/>
            <w:b/>
            <w:spacing w:val="-12"/>
          </w:rPr>
          <w:delText xml:space="preserve"> </w:delText>
        </w:r>
        <w:r w:rsidRPr="008F496E" w:rsidDel="00C0557F">
          <w:rPr>
            <w:rFonts w:cs="Arial"/>
            <w:b/>
          </w:rPr>
          <w:delText>records</w:delText>
        </w:r>
      </w:del>
      <w:ins w:id="1162" w:author="Harry Shamoon" w:date="2015-03-05T19:49:00Z">
        <w:r w:rsidR="00C0557F">
          <w:rPr>
            <w:rFonts w:cs="Arial"/>
            <w:b/>
          </w:rPr>
          <w:t>EMRs.</w:t>
        </w:r>
      </w:ins>
      <w:r w:rsidRPr="00C0557F">
        <w:rPr>
          <w:rFonts w:cs="Arial"/>
          <w:b/>
          <w:w w:val="99"/>
        </w:rPr>
        <w:t xml:space="preserve"> </w:t>
      </w:r>
      <w:del w:id="1163" w:author="Harry Shamoon" w:date="2015-03-05T19:49:00Z">
        <w:r w:rsidRPr="00C0557F" w:rsidDel="00C0557F">
          <w:rPr>
            <w:rFonts w:cs="Arial"/>
          </w:rPr>
          <w:delText xml:space="preserve">and </w:delText>
        </w:r>
      </w:del>
      <w:ins w:id="1164" w:author="Harry Shamoon" w:date="2015-03-05T19:49:00Z">
        <w:r w:rsidR="00C0557F">
          <w:rPr>
            <w:rFonts w:cs="Arial"/>
          </w:rPr>
          <w:t>This approach</w:t>
        </w:r>
        <w:r w:rsidR="00C0557F" w:rsidRPr="00C0557F">
          <w:rPr>
            <w:rFonts w:cs="Arial"/>
          </w:rPr>
          <w:t xml:space="preserve"> </w:t>
        </w:r>
      </w:ins>
      <w:del w:id="1165" w:author="Harry Shamoon" w:date="2015-03-05T19:49:00Z">
        <w:r w:rsidRPr="00C0557F" w:rsidDel="00C0557F">
          <w:rPr>
            <w:rFonts w:cs="Arial"/>
          </w:rPr>
          <w:delText xml:space="preserve">will </w:delText>
        </w:r>
      </w:del>
      <w:ins w:id="1166" w:author="Harry Shamoon" w:date="2015-03-05T19:49:00Z">
        <w:r w:rsidR="00C0557F">
          <w:rPr>
            <w:rFonts w:cs="Arial"/>
          </w:rPr>
          <w:t>may</w:t>
        </w:r>
        <w:r w:rsidR="00C0557F" w:rsidRPr="00C0557F">
          <w:rPr>
            <w:rFonts w:cs="Arial"/>
          </w:rPr>
          <w:t xml:space="preserve"> </w:t>
        </w:r>
      </w:ins>
      <w:del w:id="1167" w:author="Harry Shamoon" w:date="2015-03-05T19:49:00Z">
        <w:r w:rsidRPr="00C0557F" w:rsidDel="00C0557F">
          <w:rPr>
            <w:rFonts w:cs="Arial"/>
          </w:rPr>
          <w:delText xml:space="preserve">therefore </w:delText>
        </w:r>
      </w:del>
      <w:r w:rsidRPr="00C0557F">
        <w:rPr>
          <w:rFonts w:cs="Arial"/>
        </w:rPr>
        <w:t>optimally predict acute respiratory failure in our trial cohort</w:t>
      </w:r>
      <w:ins w:id="1168" w:author="Harry Shamoon" w:date="2015-03-05T19:50:00Z">
        <w:r w:rsidR="00C0557F">
          <w:rPr>
            <w:rFonts w:cs="Arial"/>
          </w:rPr>
          <w:t xml:space="preserve"> be enriching the model</w:t>
        </w:r>
      </w:ins>
      <w:r w:rsidRPr="00C0557F">
        <w:rPr>
          <w:rFonts w:cs="Arial"/>
        </w:rPr>
        <w:t>. Fitting our predictive</w:t>
      </w:r>
      <w:r w:rsidRPr="00C0557F">
        <w:rPr>
          <w:rFonts w:cs="Arial"/>
          <w:spacing w:val="32"/>
        </w:rPr>
        <w:t xml:space="preserve"> </w:t>
      </w:r>
      <w:r w:rsidRPr="00C0557F">
        <w:rPr>
          <w:rFonts w:cs="Arial"/>
        </w:rPr>
        <w:t>regression</w:t>
      </w:r>
      <w:r w:rsidRPr="00C0557F">
        <w:rPr>
          <w:rFonts w:cs="Arial"/>
          <w:w w:val="99"/>
        </w:rPr>
        <w:t xml:space="preserve"> </w:t>
      </w:r>
      <w:r w:rsidRPr="00C0557F">
        <w:rPr>
          <w:rFonts w:cs="Arial"/>
        </w:rPr>
        <w:t>model,</w:t>
      </w:r>
      <w:r w:rsidRPr="00C0557F">
        <w:rPr>
          <w:rFonts w:cs="Arial"/>
          <w:spacing w:val="26"/>
        </w:rPr>
        <w:t xml:space="preserve"> </w:t>
      </w:r>
      <w:r w:rsidRPr="00C0557F">
        <w:rPr>
          <w:rFonts w:cs="Arial"/>
        </w:rPr>
        <w:t>we</w:t>
      </w:r>
      <w:r w:rsidRPr="00C0557F">
        <w:rPr>
          <w:rFonts w:cs="Arial"/>
          <w:spacing w:val="19"/>
        </w:rPr>
        <w:t xml:space="preserve"> </w:t>
      </w:r>
      <w:r w:rsidRPr="00C0557F">
        <w:rPr>
          <w:rFonts w:cs="Arial"/>
        </w:rPr>
        <w:t>would</w:t>
      </w:r>
      <w:r w:rsidRPr="00C0557F">
        <w:rPr>
          <w:rFonts w:cs="Arial"/>
          <w:spacing w:val="19"/>
        </w:rPr>
        <w:t xml:space="preserve"> </w:t>
      </w:r>
      <w:r w:rsidRPr="00C0557F">
        <w:rPr>
          <w:rFonts w:cs="Arial"/>
        </w:rPr>
        <w:t>want</w:t>
      </w:r>
      <w:r w:rsidRPr="00C0557F">
        <w:rPr>
          <w:rFonts w:cs="Arial"/>
          <w:spacing w:val="19"/>
        </w:rPr>
        <w:t xml:space="preserve"> </w:t>
      </w:r>
      <w:r w:rsidRPr="00C0557F">
        <w:rPr>
          <w:rFonts w:cs="Arial"/>
        </w:rPr>
        <w:t>the</w:t>
      </w:r>
      <w:r w:rsidRPr="00C0557F">
        <w:rPr>
          <w:rFonts w:cs="Arial"/>
          <w:spacing w:val="20"/>
        </w:rPr>
        <w:t xml:space="preserve"> </w:t>
      </w:r>
      <w:r w:rsidRPr="00C0557F">
        <w:rPr>
          <w:rFonts w:cs="Arial"/>
        </w:rPr>
        <w:t>regression</w:t>
      </w:r>
      <w:r w:rsidRPr="00C0557F">
        <w:rPr>
          <w:rFonts w:cs="Arial"/>
          <w:spacing w:val="19"/>
        </w:rPr>
        <w:t xml:space="preserve"> </w:t>
      </w:r>
      <w:r w:rsidRPr="00C0557F">
        <w:rPr>
          <w:rFonts w:cs="Arial"/>
        </w:rPr>
        <w:t>coefficients</w:t>
      </w:r>
      <w:r w:rsidRPr="00C0557F">
        <w:rPr>
          <w:rFonts w:cs="Arial"/>
          <w:spacing w:val="19"/>
        </w:rPr>
        <w:t xml:space="preserve"> </w:t>
      </w:r>
      <w:r w:rsidRPr="00C0557F">
        <w:rPr>
          <w:rFonts w:cs="Arial"/>
        </w:rPr>
        <w:t>to</w:t>
      </w:r>
      <w:r w:rsidRPr="00C0557F">
        <w:rPr>
          <w:rFonts w:cs="Arial"/>
          <w:spacing w:val="19"/>
        </w:rPr>
        <w:t xml:space="preserve"> </w:t>
      </w:r>
      <w:r w:rsidRPr="00C0557F">
        <w:rPr>
          <w:rFonts w:cs="Arial"/>
        </w:rPr>
        <w:t>vary</w:t>
      </w:r>
      <w:r w:rsidRPr="00C0557F">
        <w:rPr>
          <w:rFonts w:cs="Arial"/>
          <w:spacing w:val="19"/>
        </w:rPr>
        <w:t xml:space="preserve"> </w:t>
      </w:r>
      <w:r w:rsidRPr="00C0557F">
        <w:rPr>
          <w:rFonts w:cs="Arial"/>
          <w:spacing w:val="-3"/>
        </w:rPr>
        <w:t>by</w:t>
      </w:r>
      <w:r w:rsidRPr="00C0557F">
        <w:rPr>
          <w:rFonts w:cs="Arial"/>
          <w:spacing w:val="20"/>
        </w:rPr>
        <w:t xml:space="preserve"> </w:t>
      </w:r>
      <w:r w:rsidRPr="00C0557F">
        <w:rPr>
          <w:rFonts w:cs="Arial"/>
        </w:rPr>
        <w:t>group</w:t>
      </w:r>
      <w:r w:rsidRPr="00C0557F">
        <w:rPr>
          <w:rFonts w:cs="Arial"/>
          <w:spacing w:val="19"/>
        </w:rPr>
        <w:t xml:space="preserve"> </w:t>
      </w:r>
      <w:r w:rsidRPr="00C0557F">
        <w:rPr>
          <w:rFonts w:cs="Arial"/>
        </w:rPr>
        <w:t>(by</w:t>
      </w:r>
      <w:r w:rsidRPr="00C0557F">
        <w:rPr>
          <w:rFonts w:cs="Arial"/>
          <w:spacing w:val="19"/>
        </w:rPr>
        <w:t xml:space="preserve"> </w:t>
      </w:r>
      <w:r w:rsidRPr="00C0557F">
        <w:rPr>
          <w:rFonts w:cs="Arial"/>
        </w:rPr>
        <w:t>service,</w:t>
      </w:r>
      <w:r w:rsidRPr="00C0557F">
        <w:rPr>
          <w:rFonts w:cs="Arial"/>
          <w:spacing w:val="26"/>
        </w:rPr>
        <w:t xml:space="preserve"> </w:t>
      </w:r>
      <w:r w:rsidRPr="00C0557F">
        <w:rPr>
          <w:rFonts w:cs="Arial"/>
          <w:spacing w:val="-3"/>
        </w:rPr>
        <w:t>by</w:t>
      </w:r>
      <w:r w:rsidRPr="00765A7F">
        <w:rPr>
          <w:rFonts w:cs="Arial"/>
          <w:spacing w:val="19"/>
        </w:rPr>
        <w:t xml:space="preserve"> </w:t>
      </w:r>
      <w:r w:rsidRPr="00765A7F">
        <w:rPr>
          <w:rFonts w:cs="Arial"/>
        </w:rPr>
        <w:t>medical</w:t>
      </w:r>
      <w:r w:rsidRPr="00765A7F">
        <w:rPr>
          <w:rFonts w:cs="Arial"/>
          <w:spacing w:val="19"/>
        </w:rPr>
        <w:t xml:space="preserve"> </w:t>
      </w:r>
      <w:r w:rsidRPr="00365719">
        <w:rPr>
          <w:rFonts w:cs="Arial"/>
        </w:rPr>
        <w:t>unit,</w:t>
      </w:r>
      <w:r w:rsidRPr="00FF1D9C">
        <w:rPr>
          <w:rFonts w:cs="Arial"/>
          <w:spacing w:val="26"/>
        </w:rPr>
        <w:t xml:space="preserve"> </w:t>
      </w:r>
      <w:r w:rsidRPr="0011650A">
        <w:rPr>
          <w:rFonts w:cs="Arial"/>
          <w:spacing w:val="-3"/>
        </w:rPr>
        <w:t>by</w:t>
      </w:r>
      <w:r w:rsidRPr="0011650A">
        <w:rPr>
          <w:rFonts w:cs="Arial"/>
          <w:spacing w:val="19"/>
        </w:rPr>
        <w:t xml:space="preserve"> </w:t>
      </w:r>
      <w:r w:rsidRPr="0011650A">
        <w:rPr>
          <w:rFonts w:cs="Arial"/>
        </w:rPr>
        <w:t>hospital),</w:t>
      </w:r>
      <w:r w:rsidRPr="00907C1D">
        <w:rPr>
          <w:rFonts w:cs="Arial"/>
          <w:w w:val="99"/>
        </w:rPr>
        <w:t xml:space="preserve"> </w:t>
      </w:r>
      <w:r w:rsidRPr="00640245">
        <w:rPr>
          <w:rFonts w:cs="Arial"/>
        </w:rPr>
        <w:t>to</w:t>
      </w:r>
      <w:r w:rsidRPr="00FF4755">
        <w:rPr>
          <w:rFonts w:cs="Arial"/>
          <w:spacing w:val="23"/>
        </w:rPr>
        <w:t xml:space="preserve"> </w:t>
      </w:r>
      <w:r w:rsidRPr="00FF4755">
        <w:rPr>
          <w:rFonts w:cs="Arial"/>
        </w:rPr>
        <w:t>realistically</w:t>
      </w:r>
      <w:r w:rsidRPr="00FF4755">
        <w:rPr>
          <w:rFonts w:cs="Arial"/>
          <w:spacing w:val="23"/>
        </w:rPr>
        <w:t xml:space="preserve"> </w:t>
      </w:r>
      <w:r w:rsidRPr="00FF4755">
        <w:rPr>
          <w:rFonts w:cs="Arial"/>
        </w:rPr>
        <w:t>model</w:t>
      </w:r>
      <w:r w:rsidRPr="00FF4755">
        <w:rPr>
          <w:rFonts w:cs="Arial"/>
          <w:spacing w:val="23"/>
        </w:rPr>
        <w:t xml:space="preserve"> </w:t>
      </w:r>
      <w:r w:rsidRPr="00FF4755">
        <w:rPr>
          <w:rFonts w:cs="Arial"/>
        </w:rPr>
        <w:t>the</w:t>
      </w:r>
      <w:r w:rsidRPr="00FF4755">
        <w:rPr>
          <w:rFonts w:cs="Arial"/>
          <w:spacing w:val="23"/>
        </w:rPr>
        <w:t xml:space="preserve"> </w:t>
      </w:r>
      <w:r w:rsidRPr="00FF4755">
        <w:rPr>
          <w:rFonts w:cs="Arial"/>
        </w:rPr>
        <w:t>complex</w:t>
      </w:r>
      <w:r w:rsidRPr="00FF4755">
        <w:rPr>
          <w:rFonts w:cs="Arial"/>
          <w:spacing w:val="23"/>
        </w:rPr>
        <w:t xml:space="preserve"> </w:t>
      </w:r>
      <w:r w:rsidRPr="00FF4755">
        <w:rPr>
          <w:rFonts w:cs="Arial"/>
        </w:rPr>
        <w:t>correlations</w:t>
      </w:r>
      <w:r w:rsidRPr="00FF4755">
        <w:rPr>
          <w:rFonts w:cs="Arial"/>
          <w:spacing w:val="23"/>
        </w:rPr>
        <w:t xml:space="preserve"> </w:t>
      </w:r>
      <w:r w:rsidRPr="00FF4755">
        <w:rPr>
          <w:rFonts w:cs="Arial"/>
        </w:rPr>
        <w:t>seen</w:t>
      </w:r>
      <w:r w:rsidRPr="00FF4755">
        <w:rPr>
          <w:rFonts w:cs="Arial"/>
          <w:spacing w:val="23"/>
        </w:rPr>
        <w:t xml:space="preserve"> </w:t>
      </w:r>
      <w:r w:rsidRPr="00FF4755">
        <w:rPr>
          <w:rFonts w:cs="Arial"/>
        </w:rPr>
        <w:t>in</w:t>
      </w:r>
      <w:r w:rsidRPr="00FF4755">
        <w:rPr>
          <w:rFonts w:cs="Arial"/>
          <w:spacing w:val="23"/>
        </w:rPr>
        <w:t xml:space="preserve"> </w:t>
      </w:r>
      <w:r w:rsidRPr="00FF4755">
        <w:rPr>
          <w:rFonts w:cs="Arial"/>
        </w:rPr>
        <w:t>actual</w:t>
      </w:r>
      <w:r w:rsidRPr="00FF4755">
        <w:rPr>
          <w:rFonts w:cs="Arial"/>
          <w:spacing w:val="23"/>
        </w:rPr>
        <w:t xml:space="preserve"> </w:t>
      </w:r>
      <w:r w:rsidRPr="00FF4755">
        <w:rPr>
          <w:rFonts w:cs="Arial"/>
        </w:rPr>
        <w:t>clinical</w:t>
      </w:r>
      <w:r w:rsidRPr="00FF4755">
        <w:rPr>
          <w:rFonts w:cs="Arial"/>
          <w:spacing w:val="23"/>
        </w:rPr>
        <w:t xml:space="preserve"> </w:t>
      </w:r>
      <w:r w:rsidRPr="00FF4755">
        <w:rPr>
          <w:rFonts w:cs="Arial"/>
        </w:rPr>
        <w:t>practice.</w:t>
      </w:r>
      <w:r w:rsidRPr="008F496E">
        <w:rPr>
          <w:rFonts w:cs="Arial"/>
          <w:spacing w:val="32"/>
        </w:rPr>
        <w:t xml:space="preserve"> </w:t>
      </w:r>
      <w:r w:rsidRPr="008F496E">
        <w:rPr>
          <w:rFonts w:cs="Arial"/>
        </w:rPr>
        <w:t>The</w:t>
      </w:r>
      <w:r w:rsidRPr="006C66CA">
        <w:rPr>
          <w:rFonts w:cs="Arial"/>
          <w:spacing w:val="23"/>
          <w:rPrChange w:id="1169" w:author="Harry Shamoon" w:date="2015-03-05T19:28:00Z">
            <w:rPr>
              <w:spacing w:val="23"/>
            </w:rPr>
          </w:rPrChange>
        </w:rPr>
        <w:t xml:space="preserve"> </w:t>
      </w:r>
      <w:r w:rsidRPr="006C66CA">
        <w:rPr>
          <w:rFonts w:cs="Arial"/>
          <w:rPrChange w:id="1170" w:author="Harry Shamoon" w:date="2015-03-05T19:28:00Z">
            <w:rPr/>
          </w:rPrChange>
        </w:rPr>
        <w:t>number</w:t>
      </w:r>
      <w:r w:rsidRPr="006C66CA">
        <w:rPr>
          <w:rFonts w:cs="Arial"/>
          <w:spacing w:val="23"/>
          <w:rPrChange w:id="1171" w:author="Harry Shamoon" w:date="2015-03-05T19:28:00Z">
            <w:rPr>
              <w:spacing w:val="23"/>
            </w:rPr>
          </w:rPrChange>
        </w:rPr>
        <w:t xml:space="preserve"> </w:t>
      </w:r>
      <w:r w:rsidRPr="006C66CA">
        <w:rPr>
          <w:rFonts w:cs="Arial"/>
          <w:rPrChange w:id="1172" w:author="Harry Shamoon" w:date="2015-03-05T19:28:00Z">
            <w:rPr/>
          </w:rPrChange>
        </w:rPr>
        <w:t>of</w:t>
      </w:r>
      <w:r w:rsidRPr="006C66CA">
        <w:rPr>
          <w:rFonts w:cs="Arial"/>
          <w:spacing w:val="23"/>
          <w:rPrChange w:id="1173" w:author="Harry Shamoon" w:date="2015-03-05T19:28:00Z">
            <w:rPr>
              <w:spacing w:val="23"/>
            </w:rPr>
          </w:rPrChange>
        </w:rPr>
        <w:t xml:space="preserve"> </w:t>
      </w:r>
      <w:r w:rsidRPr="006C66CA">
        <w:rPr>
          <w:rFonts w:cs="Arial"/>
          <w:rPrChange w:id="1174" w:author="Harry Shamoon" w:date="2015-03-05T19:28:00Z">
            <w:rPr/>
          </w:rPrChange>
        </w:rPr>
        <w:t>parameters</w:t>
      </w:r>
      <w:r w:rsidRPr="006C66CA">
        <w:rPr>
          <w:rFonts w:cs="Arial"/>
          <w:spacing w:val="23"/>
          <w:rPrChange w:id="1175" w:author="Harry Shamoon" w:date="2015-03-05T19:28:00Z">
            <w:rPr>
              <w:spacing w:val="23"/>
            </w:rPr>
          </w:rPrChange>
        </w:rPr>
        <w:t xml:space="preserve"> </w:t>
      </w:r>
      <w:r w:rsidRPr="006C66CA">
        <w:rPr>
          <w:rFonts w:cs="Arial"/>
          <w:rPrChange w:id="1176" w:author="Harry Shamoon" w:date="2015-03-05T19:28:00Z">
            <w:rPr/>
          </w:rPrChange>
        </w:rPr>
        <w:t>to</w:t>
      </w:r>
      <w:r w:rsidRPr="006C66CA">
        <w:rPr>
          <w:rFonts w:cs="Arial"/>
          <w:w w:val="99"/>
          <w:rPrChange w:id="1177" w:author="Harry Shamoon" w:date="2015-03-05T19:28:00Z">
            <w:rPr>
              <w:w w:val="99"/>
            </w:rPr>
          </w:rPrChange>
        </w:rPr>
        <w:t xml:space="preserve"> </w:t>
      </w:r>
      <w:r w:rsidRPr="006C66CA">
        <w:rPr>
          <w:rFonts w:cs="Arial"/>
          <w:rPrChange w:id="1178" w:author="Harry Shamoon" w:date="2015-03-05T19:28:00Z">
            <w:rPr/>
          </w:rPrChange>
        </w:rPr>
        <w:t xml:space="preserve">estimate grows very quickly and so do the potential interactions. Reciprocally, </w:t>
      </w:r>
      <w:r w:rsidRPr="006C66CA">
        <w:rPr>
          <w:rFonts w:cs="Arial"/>
          <w:spacing w:val="-4"/>
          <w:rPrChange w:id="1179" w:author="Harry Shamoon" w:date="2015-03-05T19:28:00Z">
            <w:rPr>
              <w:spacing w:val="-4"/>
            </w:rPr>
          </w:rPrChange>
        </w:rPr>
        <w:t xml:space="preserve">even </w:t>
      </w:r>
      <w:r w:rsidRPr="006C66CA">
        <w:rPr>
          <w:rFonts w:cs="Arial"/>
          <w:rPrChange w:id="1180" w:author="Harry Shamoon" w:date="2015-03-05T19:28:00Z">
            <w:rPr/>
          </w:rPrChange>
        </w:rPr>
        <w:t>with very large data</w:t>
      </w:r>
      <w:r w:rsidRPr="006C66CA">
        <w:rPr>
          <w:rFonts w:cs="Arial"/>
          <w:spacing w:val="45"/>
          <w:rPrChange w:id="1181" w:author="Harry Shamoon" w:date="2015-03-05T19:28:00Z">
            <w:rPr>
              <w:spacing w:val="45"/>
            </w:rPr>
          </w:rPrChange>
        </w:rPr>
        <w:t xml:space="preserve"> </w:t>
      </w:r>
      <w:r w:rsidRPr="006C66CA">
        <w:rPr>
          <w:rFonts w:cs="Arial"/>
          <w:rPrChange w:id="1182" w:author="Harry Shamoon" w:date="2015-03-05T19:28:00Z">
            <w:rPr/>
          </w:rPrChange>
        </w:rPr>
        <w:t>sets,</w:t>
      </w:r>
      <w:r w:rsidRPr="006C66CA">
        <w:rPr>
          <w:rFonts w:cs="Arial"/>
          <w:w w:val="99"/>
          <w:rPrChange w:id="1183" w:author="Harry Shamoon" w:date="2015-03-05T19:28:00Z">
            <w:rPr>
              <w:w w:val="99"/>
            </w:rPr>
          </w:rPrChange>
        </w:rPr>
        <w:t xml:space="preserve"> </w:t>
      </w:r>
      <w:r w:rsidRPr="006C66CA">
        <w:rPr>
          <w:rFonts w:cs="Arial"/>
          <w:rPrChange w:id="1184" w:author="Harry Shamoon" w:date="2015-03-05T19:28:00Z">
            <w:rPr/>
          </w:rPrChange>
        </w:rPr>
        <w:t>the sample size in each subgroup will shrink rapidly; estimates using least squares or maximum likelihood</w:t>
      </w:r>
      <w:r w:rsidRPr="006C66CA">
        <w:rPr>
          <w:rFonts w:cs="Arial"/>
          <w:spacing w:val="31"/>
          <w:rPrChange w:id="1185" w:author="Harry Shamoon" w:date="2015-03-05T19:28:00Z">
            <w:rPr>
              <w:spacing w:val="31"/>
            </w:rPr>
          </w:rPrChange>
        </w:rPr>
        <w:t xml:space="preserve"> </w:t>
      </w:r>
      <w:r w:rsidRPr="006C66CA">
        <w:rPr>
          <w:rFonts w:cs="Arial"/>
          <w:rPrChange w:id="1186" w:author="Harry Shamoon" w:date="2015-03-05T19:28:00Z">
            <w:rPr/>
          </w:rPrChange>
        </w:rPr>
        <w:t>will</w:t>
      </w:r>
      <w:r w:rsidRPr="006C66CA">
        <w:rPr>
          <w:rFonts w:cs="Arial"/>
          <w:w w:val="99"/>
          <w:rPrChange w:id="1187" w:author="Harry Shamoon" w:date="2015-03-05T19:28:00Z">
            <w:rPr>
              <w:w w:val="99"/>
            </w:rPr>
          </w:rPrChange>
        </w:rPr>
        <w:t xml:space="preserve"> </w:t>
      </w:r>
      <w:r w:rsidRPr="006C66CA">
        <w:rPr>
          <w:rFonts w:cs="Arial"/>
          <w:rPrChange w:id="1188" w:author="Harry Shamoon" w:date="2015-03-05T19:28:00Z">
            <w:rPr/>
          </w:rPrChange>
        </w:rPr>
        <w:t>become noisy and thus often become essentially useless. One solution lies in hierarchical modeling, where</w:t>
      </w:r>
      <w:r w:rsidRPr="006C66CA">
        <w:rPr>
          <w:rFonts w:cs="Arial"/>
          <w:spacing w:val="-1"/>
          <w:rPrChange w:id="1189" w:author="Harry Shamoon" w:date="2015-03-05T19:28:00Z">
            <w:rPr>
              <w:spacing w:val="-1"/>
            </w:rPr>
          </w:rPrChange>
        </w:rPr>
        <w:t xml:space="preserve"> </w:t>
      </w:r>
      <w:r w:rsidRPr="006C66CA">
        <w:rPr>
          <w:rFonts w:cs="Arial"/>
          <w:rPrChange w:id="1190" w:author="Harry Shamoon" w:date="2015-03-05T19:28:00Z">
            <w:rPr/>
          </w:rPrChange>
        </w:rPr>
        <w:t>we</w:t>
      </w:r>
      <w:r w:rsidRPr="006C66CA">
        <w:rPr>
          <w:rFonts w:cs="Arial"/>
          <w:w w:val="99"/>
          <w:rPrChange w:id="1191" w:author="Harry Shamoon" w:date="2015-03-05T19:28:00Z">
            <w:rPr>
              <w:w w:val="99"/>
            </w:rPr>
          </w:rPrChange>
        </w:rPr>
        <w:t xml:space="preserve"> </w:t>
      </w:r>
      <w:r w:rsidRPr="006C66CA">
        <w:rPr>
          <w:rFonts w:cs="Arial"/>
          <w:rPrChange w:id="1192" w:author="Harry Shamoon" w:date="2015-03-05T19:28:00Z">
            <w:rPr/>
          </w:rPrChange>
        </w:rPr>
        <w:t xml:space="preserve">estimate hyper-parameters and hyper-hyper-parameters, to represent how lower </w:t>
      </w:r>
      <w:r w:rsidRPr="006C66CA">
        <w:rPr>
          <w:rFonts w:cs="Arial"/>
          <w:spacing w:val="-3"/>
          <w:rPrChange w:id="1193" w:author="Harry Shamoon" w:date="2015-03-05T19:28:00Z">
            <w:rPr>
              <w:spacing w:val="-3"/>
            </w:rPr>
          </w:rPrChange>
        </w:rPr>
        <w:t xml:space="preserve">level </w:t>
      </w:r>
      <w:r w:rsidRPr="006C66CA">
        <w:rPr>
          <w:rFonts w:cs="Arial"/>
          <w:rPrChange w:id="1194" w:author="Harry Shamoon" w:date="2015-03-05T19:28:00Z">
            <w:rPr/>
          </w:rPrChange>
        </w:rPr>
        <w:t>parameters vary</w:t>
      </w:r>
      <w:r w:rsidRPr="006C66CA">
        <w:rPr>
          <w:rFonts w:cs="Arial"/>
          <w:spacing w:val="44"/>
          <w:rPrChange w:id="1195" w:author="Harry Shamoon" w:date="2015-03-05T19:28:00Z">
            <w:rPr>
              <w:spacing w:val="44"/>
            </w:rPr>
          </w:rPrChange>
        </w:rPr>
        <w:t xml:space="preserve"> </w:t>
      </w:r>
      <w:r w:rsidRPr="006C66CA">
        <w:rPr>
          <w:rFonts w:cs="Arial"/>
          <w:rPrChange w:id="1196" w:author="Harry Shamoon" w:date="2015-03-05T19:28:00Z">
            <w:rPr/>
          </w:rPrChange>
        </w:rPr>
        <w:t>across</w:t>
      </w:r>
      <w:r w:rsidRPr="006C66CA">
        <w:rPr>
          <w:rFonts w:cs="Arial"/>
          <w:w w:val="99"/>
          <w:rPrChange w:id="1197" w:author="Harry Shamoon" w:date="2015-03-05T19:28:00Z">
            <w:rPr>
              <w:w w:val="99"/>
            </w:rPr>
          </w:rPrChange>
        </w:rPr>
        <w:t xml:space="preserve"> </w:t>
      </w:r>
      <w:r w:rsidRPr="006C66CA">
        <w:rPr>
          <w:rFonts w:cs="Arial"/>
          <w:rPrChange w:id="1198" w:author="Harry Shamoon" w:date="2015-03-05T19:28:00Z">
            <w:rPr/>
          </w:rPrChange>
        </w:rPr>
        <w:t>different groupings, as detailed in the approach under aim 1 [23]. Bayesian methods are particularly suited</w:t>
      </w:r>
      <w:r w:rsidRPr="006C66CA">
        <w:rPr>
          <w:rFonts w:cs="Arial"/>
          <w:spacing w:val="37"/>
          <w:rPrChange w:id="1199" w:author="Harry Shamoon" w:date="2015-03-05T19:28:00Z">
            <w:rPr>
              <w:spacing w:val="37"/>
            </w:rPr>
          </w:rPrChange>
        </w:rPr>
        <w:t xml:space="preserve"> </w:t>
      </w:r>
      <w:r w:rsidRPr="006C66CA">
        <w:rPr>
          <w:rFonts w:cs="Arial"/>
          <w:spacing w:val="-3"/>
          <w:rPrChange w:id="1200" w:author="Harry Shamoon" w:date="2015-03-05T19:28:00Z">
            <w:rPr>
              <w:spacing w:val="-3"/>
            </w:rPr>
          </w:rPrChange>
        </w:rPr>
        <w:t>for</w:t>
      </w:r>
      <w:r w:rsidRPr="006C66CA">
        <w:rPr>
          <w:rFonts w:cs="Arial"/>
          <w:w w:val="99"/>
          <w:rPrChange w:id="1201" w:author="Harry Shamoon" w:date="2015-03-05T19:28:00Z">
            <w:rPr>
              <w:w w:val="99"/>
            </w:rPr>
          </w:rPrChange>
        </w:rPr>
        <w:t xml:space="preserve"> </w:t>
      </w:r>
      <w:r w:rsidRPr="006C66CA">
        <w:rPr>
          <w:rFonts w:cs="Arial"/>
          <w:rPrChange w:id="1202" w:author="Harry Shamoon" w:date="2015-03-05T19:28:00Z">
            <w:rPr/>
          </w:rPrChange>
        </w:rPr>
        <w:t>flexible</w:t>
      </w:r>
      <w:r w:rsidRPr="006C66CA">
        <w:rPr>
          <w:rFonts w:cs="Arial"/>
          <w:spacing w:val="-15"/>
          <w:rPrChange w:id="1203" w:author="Harry Shamoon" w:date="2015-03-05T19:28:00Z">
            <w:rPr>
              <w:spacing w:val="-15"/>
            </w:rPr>
          </w:rPrChange>
        </w:rPr>
        <w:t xml:space="preserve"> </w:t>
      </w:r>
      <w:r w:rsidRPr="006C66CA">
        <w:rPr>
          <w:rFonts w:cs="Arial"/>
          <w:rPrChange w:id="1204" w:author="Harry Shamoon" w:date="2015-03-05T19:28:00Z">
            <w:rPr/>
          </w:rPrChange>
        </w:rPr>
        <w:t>hierarchical</w:t>
      </w:r>
      <w:r w:rsidRPr="006C66CA">
        <w:rPr>
          <w:rFonts w:cs="Arial"/>
          <w:spacing w:val="-15"/>
          <w:rPrChange w:id="1205" w:author="Harry Shamoon" w:date="2015-03-05T19:28:00Z">
            <w:rPr>
              <w:spacing w:val="-15"/>
            </w:rPr>
          </w:rPrChange>
        </w:rPr>
        <w:t xml:space="preserve"> </w:t>
      </w:r>
      <w:r w:rsidRPr="006C66CA">
        <w:rPr>
          <w:rFonts w:cs="Arial"/>
          <w:rPrChange w:id="1206" w:author="Harry Shamoon" w:date="2015-03-05T19:28:00Z">
            <w:rPr/>
          </w:rPrChange>
        </w:rPr>
        <w:t>modeling</w:t>
      </w:r>
      <w:r w:rsidRPr="006C66CA">
        <w:rPr>
          <w:rFonts w:cs="Arial"/>
          <w:spacing w:val="-15"/>
          <w:rPrChange w:id="1207" w:author="Harry Shamoon" w:date="2015-03-05T19:28:00Z">
            <w:rPr>
              <w:spacing w:val="-15"/>
            </w:rPr>
          </w:rPrChange>
        </w:rPr>
        <w:t xml:space="preserve"> </w:t>
      </w:r>
      <w:r w:rsidRPr="006C66CA">
        <w:rPr>
          <w:rFonts w:cs="Arial"/>
          <w:rPrChange w:id="1208" w:author="Harry Shamoon" w:date="2015-03-05T19:28:00Z">
            <w:rPr/>
          </w:rPrChange>
        </w:rPr>
        <w:t>[24,</w:t>
      </w:r>
      <w:r w:rsidRPr="006C66CA">
        <w:rPr>
          <w:rFonts w:cs="Arial"/>
          <w:spacing w:val="-15"/>
          <w:rPrChange w:id="1209" w:author="Harry Shamoon" w:date="2015-03-05T19:28:00Z">
            <w:rPr>
              <w:spacing w:val="-15"/>
            </w:rPr>
          </w:rPrChange>
        </w:rPr>
        <w:t xml:space="preserve"> </w:t>
      </w:r>
      <w:r w:rsidRPr="006C66CA">
        <w:rPr>
          <w:rFonts w:cs="Arial"/>
          <w:rPrChange w:id="1210" w:author="Harry Shamoon" w:date="2015-03-05T19:28:00Z">
            <w:rPr/>
          </w:rPrChange>
        </w:rPr>
        <w:t>25].</w:t>
      </w:r>
      <w:r w:rsidRPr="006C66CA">
        <w:rPr>
          <w:rFonts w:cs="Arial"/>
          <w:spacing w:val="-1"/>
          <w:rPrChange w:id="1211" w:author="Harry Shamoon" w:date="2015-03-05T19:28:00Z">
            <w:rPr>
              <w:spacing w:val="-1"/>
            </w:rPr>
          </w:rPrChange>
        </w:rPr>
        <w:t xml:space="preserve"> </w:t>
      </w:r>
      <w:r w:rsidRPr="006C66CA">
        <w:rPr>
          <w:rFonts w:cs="Arial"/>
          <w:rPrChange w:id="1212" w:author="Harry Shamoon" w:date="2015-03-05T19:28:00Z">
            <w:rPr/>
          </w:rPrChange>
        </w:rPr>
        <w:t>With</w:t>
      </w:r>
      <w:r w:rsidRPr="006C66CA">
        <w:rPr>
          <w:rFonts w:cs="Arial"/>
          <w:spacing w:val="-15"/>
          <w:rPrChange w:id="1213" w:author="Harry Shamoon" w:date="2015-03-05T19:28:00Z">
            <w:rPr>
              <w:spacing w:val="-15"/>
            </w:rPr>
          </w:rPrChange>
        </w:rPr>
        <w:t xml:space="preserve"> </w:t>
      </w:r>
      <w:r w:rsidRPr="006C66CA">
        <w:rPr>
          <w:rFonts w:cs="Arial"/>
          <w:rPrChange w:id="1214" w:author="Harry Shamoon" w:date="2015-03-05T19:28:00Z">
            <w:rPr/>
          </w:rPrChange>
        </w:rPr>
        <w:t>their</w:t>
      </w:r>
      <w:r w:rsidRPr="006C66CA">
        <w:rPr>
          <w:rFonts w:cs="Arial"/>
          <w:spacing w:val="-15"/>
          <w:rPrChange w:id="1215" w:author="Harry Shamoon" w:date="2015-03-05T19:28:00Z">
            <w:rPr>
              <w:spacing w:val="-15"/>
            </w:rPr>
          </w:rPrChange>
        </w:rPr>
        <w:t xml:space="preserve"> </w:t>
      </w:r>
      <w:r w:rsidRPr="006C66CA">
        <w:rPr>
          <w:rFonts w:cs="Arial"/>
          <w:rPrChange w:id="1216" w:author="Harry Shamoon" w:date="2015-03-05T19:28:00Z">
            <w:rPr/>
          </w:rPrChange>
        </w:rPr>
        <w:t>inherent</w:t>
      </w:r>
      <w:r w:rsidRPr="006C66CA">
        <w:rPr>
          <w:rFonts w:cs="Arial"/>
          <w:spacing w:val="-15"/>
          <w:rPrChange w:id="1217" w:author="Harry Shamoon" w:date="2015-03-05T19:28:00Z">
            <w:rPr>
              <w:spacing w:val="-15"/>
            </w:rPr>
          </w:rPrChange>
        </w:rPr>
        <w:t xml:space="preserve"> </w:t>
      </w:r>
      <w:r w:rsidRPr="006C66CA">
        <w:rPr>
          <w:rFonts w:cs="Arial"/>
          <w:rPrChange w:id="1218" w:author="Harry Shamoon" w:date="2015-03-05T19:28:00Z">
            <w:rPr/>
          </w:rPrChange>
        </w:rPr>
        <w:t>flexibility</w:t>
      </w:r>
      <w:r w:rsidRPr="006C66CA">
        <w:rPr>
          <w:rFonts w:cs="Arial"/>
          <w:spacing w:val="-15"/>
          <w:rPrChange w:id="1219" w:author="Harry Shamoon" w:date="2015-03-05T19:28:00Z">
            <w:rPr>
              <w:spacing w:val="-15"/>
            </w:rPr>
          </w:rPrChange>
        </w:rPr>
        <w:t xml:space="preserve"> </w:t>
      </w:r>
      <w:r w:rsidRPr="006C66CA">
        <w:rPr>
          <w:rFonts w:cs="Arial"/>
          <w:rPrChange w:id="1220" w:author="Harry Shamoon" w:date="2015-03-05T19:28:00Z">
            <w:rPr/>
          </w:rPrChange>
        </w:rPr>
        <w:t>and</w:t>
      </w:r>
      <w:r w:rsidRPr="006C66CA">
        <w:rPr>
          <w:rFonts w:cs="Arial"/>
          <w:spacing w:val="-15"/>
          <w:rPrChange w:id="1221" w:author="Harry Shamoon" w:date="2015-03-05T19:28:00Z">
            <w:rPr>
              <w:spacing w:val="-15"/>
            </w:rPr>
          </w:rPrChange>
        </w:rPr>
        <w:t xml:space="preserve"> </w:t>
      </w:r>
      <w:r w:rsidRPr="006C66CA">
        <w:rPr>
          <w:rFonts w:cs="Arial"/>
          <w:rPrChange w:id="1222" w:author="Harry Shamoon" w:date="2015-03-05T19:28:00Z">
            <w:rPr/>
          </w:rPrChange>
        </w:rPr>
        <w:t>robustness,</w:t>
      </w:r>
      <w:r w:rsidRPr="006C66CA">
        <w:rPr>
          <w:rFonts w:cs="Arial"/>
          <w:spacing w:val="-14"/>
          <w:rPrChange w:id="1223" w:author="Harry Shamoon" w:date="2015-03-05T19:28:00Z">
            <w:rPr>
              <w:spacing w:val="-14"/>
            </w:rPr>
          </w:rPrChange>
        </w:rPr>
        <w:t xml:space="preserve"> </w:t>
      </w:r>
      <w:r w:rsidRPr="006C66CA">
        <w:rPr>
          <w:rFonts w:cs="Arial"/>
          <w:rPrChange w:id="1224" w:author="Harry Shamoon" w:date="2015-03-05T19:28:00Z">
            <w:rPr/>
          </w:rPrChange>
        </w:rPr>
        <w:t>Bayesian</w:t>
      </w:r>
      <w:r w:rsidRPr="006C66CA">
        <w:rPr>
          <w:rFonts w:cs="Arial"/>
          <w:spacing w:val="-15"/>
          <w:rPrChange w:id="1225" w:author="Harry Shamoon" w:date="2015-03-05T19:28:00Z">
            <w:rPr>
              <w:spacing w:val="-15"/>
            </w:rPr>
          </w:rPrChange>
        </w:rPr>
        <w:t xml:space="preserve"> </w:t>
      </w:r>
      <w:r w:rsidRPr="006C66CA">
        <w:rPr>
          <w:rFonts w:cs="Arial"/>
          <w:rPrChange w:id="1226" w:author="Harry Shamoon" w:date="2015-03-05T19:28:00Z">
            <w:rPr/>
          </w:rPrChange>
        </w:rPr>
        <w:t>hierarchical</w:t>
      </w:r>
      <w:r w:rsidRPr="006C66CA">
        <w:rPr>
          <w:rFonts w:cs="Arial"/>
          <w:spacing w:val="-15"/>
          <w:rPrChange w:id="1227" w:author="Harry Shamoon" w:date="2015-03-05T19:28:00Z">
            <w:rPr>
              <w:spacing w:val="-15"/>
            </w:rPr>
          </w:rPrChange>
        </w:rPr>
        <w:t xml:space="preserve"> </w:t>
      </w:r>
      <w:r w:rsidRPr="006C66CA">
        <w:rPr>
          <w:rFonts w:cs="Arial"/>
          <w:rPrChange w:id="1228" w:author="Harry Shamoon" w:date="2015-03-05T19:28:00Z">
            <w:rPr/>
          </w:rPrChange>
        </w:rPr>
        <w:t>models</w:t>
      </w:r>
      <w:r w:rsidRPr="006C66CA">
        <w:rPr>
          <w:rFonts w:cs="Arial"/>
          <w:w w:val="99"/>
          <w:rPrChange w:id="1229" w:author="Harry Shamoon" w:date="2015-03-05T19:28:00Z">
            <w:rPr>
              <w:w w:val="99"/>
            </w:rPr>
          </w:rPrChange>
        </w:rPr>
        <w:t xml:space="preserve"> </w:t>
      </w:r>
      <w:r w:rsidRPr="006C66CA">
        <w:rPr>
          <w:rFonts w:cs="Arial"/>
          <w:rPrChange w:id="1230" w:author="Harry Shamoon" w:date="2015-03-05T19:28:00Z">
            <w:rPr/>
          </w:rPrChange>
        </w:rPr>
        <w:t>will</w:t>
      </w:r>
      <w:r w:rsidRPr="006C66CA">
        <w:rPr>
          <w:rFonts w:cs="Arial"/>
          <w:spacing w:val="-6"/>
          <w:rPrChange w:id="1231" w:author="Harry Shamoon" w:date="2015-03-05T19:28:00Z">
            <w:rPr>
              <w:spacing w:val="-6"/>
            </w:rPr>
          </w:rPrChange>
        </w:rPr>
        <w:t xml:space="preserve"> </w:t>
      </w:r>
      <w:r w:rsidRPr="006C66CA">
        <w:rPr>
          <w:rFonts w:cs="Arial"/>
          <w:rPrChange w:id="1232" w:author="Harry Shamoon" w:date="2015-03-05T19:28:00Z">
            <w:rPr/>
          </w:rPrChange>
        </w:rPr>
        <w:t>outperform</w:t>
      </w:r>
      <w:r w:rsidRPr="006C66CA">
        <w:rPr>
          <w:rFonts w:cs="Arial"/>
          <w:spacing w:val="-6"/>
          <w:rPrChange w:id="1233" w:author="Harry Shamoon" w:date="2015-03-05T19:28:00Z">
            <w:rPr>
              <w:spacing w:val="-6"/>
            </w:rPr>
          </w:rPrChange>
        </w:rPr>
        <w:t xml:space="preserve"> </w:t>
      </w:r>
      <w:r w:rsidRPr="006C66CA">
        <w:rPr>
          <w:rFonts w:cs="Arial"/>
          <w:rPrChange w:id="1234" w:author="Harry Shamoon" w:date="2015-03-05T19:28:00Z">
            <w:rPr/>
          </w:rPrChange>
        </w:rPr>
        <w:t>classical</w:t>
      </w:r>
      <w:r w:rsidRPr="006C66CA">
        <w:rPr>
          <w:rFonts w:cs="Arial"/>
          <w:spacing w:val="-6"/>
          <w:rPrChange w:id="1235" w:author="Harry Shamoon" w:date="2015-03-05T19:28:00Z">
            <w:rPr>
              <w:spacing w:val="-6"/>
            </w:rPr>
          </w:rPrChange>
        </w:rPr>
        <w:t xml:space="preserve"> </w:t>
      </w:r>
      <w:r w:rsidRPr="006C66CA">
        <w:rPr>
          <w:rFonts w:cs="Arial"/>
          <w:rPrChange w:id="1236" w:author="Harry Shamoon" w:date="2015-03-05T19:28:00Z">
            <w:rPr/>
          </w:rPrChange>
        </w:rPr>
        <w:t>models</w:t>
      </w:r>
      <w:r w:rsidRPr="006C66CA">
        <w:rPr>
          <w:rFonts w:cs="Arial"/>
          <w:spacing w:val="-6"/>
          <w:rPrChange w:id="1237" w:author="Harry Shamoon" w:date="2015-03-05T19:28:00Z">
            <w:rPr>
              <w:spacing w:val="-6"/>
            </w:rPr>
          </w:rPrChange>
        </w:rPr>
        <w:t xml:space="preserve"> </w:t>
      </w:r>
      <w:r w:rsidRPr="006C66CA">
        <w:rPr>
          <w:rFonts w:cs="Arial"/>
          <w:spacing w:val="-3"/>
          <w:rPrChange w:id="1238" w:author="Harry Shamoon" w:date="2015-03-05T19:28:00Z">
            <w:rPr>
              <w:spacing w:val="-3"/>
            </w:rPr>
          </w:rPrChange>
        </w:rPr>
        <w:t>for</w:t>
      </w:r>
      <w:r w:rsidRPr="006C66CA">
        <w:rPr>
          <w:rFonts w:cs="Arial"/>
          <w:spacing w:val="-6"/>
          <w:rPrChange w:id="1239" w:author="Harry Shamoon" w:date="2015-03-05T19:28:00Z">
            <w:rPr>
              <w:spacing w:val="-6"/>
            </w:rPr>
          </w:rPrChange>
        </w:rPr>
        <w:t xml:space="preserve"> </w:t>
      </w:r>
      <w:r w:rsidRPr="006C66CA">
        <w:rPr>
          <w:rFonts w:cs="Arial"/>
          <w:rPrChange w:id="1240" w:author="Harry Shamoon" w:date="2015-03-05T19:28:00Z">
            <w:rPr/>
          </w:rPrChange>
        </w:rPr>
        <w:t>also</w:t>
      </w:r>
      <w:r w:rsidRPr="006C66CA">
        <w:rPr>
          <w:rFonts w:cs="Arial"/>
          <w:spacing w:val="-6"/>
          <w:rPrChange w:id="1241" w:author="Harry Shamoon" w:date="2015-03-05T19:28:00Z">
            <w:rPr>
              <w:spacing w:val="-6"/>
            </w:rPr>
          </w:rPrChange>
        </w:rPr>
        <w:t xml:space="preserve"> </w:t>
      </w:r>
      <w:r w:rsidRPr="006C66CA">
        <w:rPr>
          <w:rFonts w:cs="Arial"/>
          <w:spacing w:val="-3"/>
          <w:rPrChange w:id="1242" w:author="Harry Shamoon" w:date="2015-03-05T19:28:00Z">
            <w:rPr>
              <w:spacing w:val="-3"/>
            </w:rPr>
          </w:rPrChange>
        </w:rPr>
        <w:t>for</w:t>
      </w:r>
      <w:r w:rsidRPr="006C66CA">
        <w:rPr>
          <w:rFonts w:cs="Arial"/>
          <w:spacing w:val="-6"/>
          <w:rPrChange w:id="1243" w:author="Harry Shamoon" w:date="2015-03-05T19:28:00Z">
            <w:rPr>
              <w:spacing w:val="-6"/>
            </w:rPr>
          </w:rPrChange>
        </w:rPr>
        <w:t xml:space="preserve"> </w:t>
      </w:r>
      <w:r w:rsidRPr="006C66CA">
        <w:rPr>
          <w:rFonts w:cs="Arial"/>
          <w:rPrChange w:id="1244" w:author="Harry Shamoon" w:date="2015-03-05T19:28:00Z">
            <w:rPr/>
          </w:rPrChange>
        </w:rPr>
        <w:t>EMR-</w:t>
      </w:r>
      <w:r w:rsidRPr="006C66CA">
        <w:rPr>
          <w:rFonts w:cs="Arial"/>
          <w:spacing w:val="-6"/>
          <w:rPrChange w:id="1245" w:author="Harry Shamoon" w:date="2015-03-05T19:28:00Z">
            <w:rPr>
              <w:spacing w:val="-6"/>
            </w:rPr>
          </w:rPrChange>
        </w:rPr>
        <w:t xml:space="preserve"> </w:t>
      </w:r>
      <w:r w:rsidRPr="006C66CA">
        <w:rPr>
          <w:rFonts w:cs="Arial"/>
          <w:rPrChange w:id="1246" w:author="Harry Shamoon" w:date="2015-03-05T19:28:00Z">
            <w:rPr/>
          </w:rPrChange>
        </w:rPr>
        <w:t>based</w:t>
      </w:r>
      <w:r w:rsidRPr="006C66CA">
        <w:rPr>
          <w:rFonts w:cs="Arial"/>
          <w:spacing w:val="-6"/>
          <w:rPrChange w:id="1247" w:author="Harry Shamoon" w:date="2015-03-05T19:28:00Z">
            <w:rPr>
              <w:spacing w:val="-6"/>
            </w:rPr>
          </w:rPrChange>
        </w:rPr>
        <w:t xml:space="preserve"> </w:t>
      </w:r>
      <w:r w:rsidRPr="006C66CA">
        <w:rPr>
          <w:rFonts w:cs="Arial"/>
          <w:rPrChange w:id="1248" w:author="Harry Shamoon" w:date="2015-03-05T19:28:00Z">
            <w:rPr/>
          </w:rPrChange>
        </w:rPr>
        <w:t>prediction</w:t>
      </w:r>
      <w:r w:rsidRPr="006C66CA">
        <w:rPr>
          <w:rFonts w:cs="Arial"/>
          <w:spacing w:val="-6"/>
          <w:rPrChange w:id="1249" w:author="Harry Shamoon" w:date="2015-03-05T19:28:00Z">
            <w:rPr>
              <w:spacing w:val="-6"/>
            </w:rPr>
          </w:rPrChange>
        </w:rPr>
        <w:t xml:space="preserve"> </w:t>
      </w:r>
      <w:r w:rsidRPr="006C66CA">
        <w:rPr>
          <w:rFonts w:cs="Arial"/>
          <w:rPrChange w:id="1250" w:author="Harry Shamoon" w:date="2015-03-05T19:28:00Z">
            <w:rPr/>
          </w:rPrChange>
        </w:rPr>
        <w:t>thanks</w:t>
      </w:r>
      <w:r w:rsidRPr="006C66CA">
        <w:rPr>
          <w:rFonts w:cs="Arial"/>
          <w:spacing w:val="-6"/>
          <w:rPrChange w:id="1251" w:author="Harry Shamoon" w:date="2015-03-05T19:28:00Z">
            <w:rPr>
              <w:spacing w:val="-6"/>
            </w:rPr>
          </w:rPrChange>
        </w:rPr>
        <w:t xml:space="preserve"> </w:t>
      </w:r>
      <w:r w:rsidRPr="006C66CA">
        <w:rPr>
          <w:rFonts w:cs="Arial"/>
          <w:rPrChange w:id="1252" w:author="Harry Shamoon" w:date="2015-03-05T19:28:00Z">
            <w:rPr/>
          </w:rPrChange>
        </w:rPr>
        <w:t>to</w:t>
      </w:r>
      <w:r w:rsidRPr="006C66CA">
        <w:rPr>
          <w:rFonts w:cs="Arial"/>
          <w:spacing w:val="-6"/>
          <w:rPrChange w:id="1253" w:author="Harry Shamoon" w:date="2015-03-05T19:28:00Z">
            <w:rPr>
              <w:spacing w:val="-6"/>
            </w:rPr>
          </w:rPrChange>
        </w:rPr>
        <w:t xml:space="preserve"> </w:t>
      </w:r>
      <w:r w:rsidRPr="006C66CA">
        <w:rPr>
          <w:rFonts w:cs="Arial"/>
          <w:rPrChange w:id="1254" w:author="Harry Shamoon" w:date="2015-03-05T19:28:00Z">
            <w:rPr/>
          </w:rPrChange>
        </w:rPr>
        <w:t>"partial</w:t>
      </w:r>
      <w:r w:rsidRPr="006C66CA">
        <w:rPr>
          <w:rFonts w:cs="Arial"/>
          <w:spacing w:val="-6"/>
          <w:rPrChange w:id="1255" w:author="Harry Shamoon" w:date="2015-03-05T19:28:00Z">
            <w:rPr>
              <w:spacing w:val="-6"/>
            </w:rPr>
          </w:rPrChange>
        </w:rPr>
        <w:t xml:space="preserve"> </w:t>
      </w:r>
      <w:r w:rsidRPr="006C66CA">
        <w:rPr>
          <w:rFonts w:cs="Arial"/>
          <w:rPrChange w:id="1256" w:author="Harry Shamoon" w:date="2015-03-05T19:28:00Z">
            <w:rPr/>
          </w:rPrChange>
        </w:rPr>
        <w:t>pooling"</w:t>
      </w:r>
      <w:r w:rsidRPr="006C66CA">
        <w:rPr>
          <w:rFonts w:cs="Arial"/>
          <w:spacing w:val="-6"/>
          <w:rPrChange w:id="1257" w:author="Harry Shamoon" w:date="2015-03-05T19:28:00Z">
            <w:rPr>
              <w:spacing w:val="-6"/>
            </w:rPr>
          </w:rPrChange>
        </w:rPr>
        <w:t xml:space="preserve"> </w:t>
      </w:r>
      <w:r w:rsidRPr="006C66CA">
        <w:rPr>
          <w:rFonts w:cs="Arial"/>
          <w:rPrChange w:id="1258" w:author="Harry Shamoon" w:date="2015-03-05T19:28:00Z">
            <w:rPr/>
          </w:rPrChange>
        </w:rPr>
        <w:t>[26].</w:t>
      </w:r>
    </w:p>
    <w:p w14:paraId="152BF036" w14:textId="77777777" w:rsidR="00F731E7" w:rsidRPr="006C66CA" w:rsidRDefault="00082CF3">
      <w:pPr>
        <w:spacing w:before="109"/>
        <w:ind w:left="119" w:right="117" w:firstLine="338"/>
        <w:jc w:val="both"/>
        <w:rPr>
          <w:rFonts w:ascii="Arial" w:eastAsia="Arial" w:hAnsi="Arial" w:cs="Arial"/>
        </w:rPr>
        <w:pPrChange w:id="1259" w:author="Harry Shamoon" w:date="2015-03-05T19:42:00Z">
          <w:pPr>
            <w:spacing w:before="109" w:line="268" w:lineRule="auto"/>
            <w:ind w:left="119" w:right="117" w:firstLine="338"/>
            <w:jc w:val="both"/>
          </w:pPr>
        </w:pPrChange>
      </w:pPr>
      <w:r w:rsidRPr="006C66CA">
        <w:rPr>
          <w:rFonts w:ascii="Arial" w:hAnsi="Arial" w:cs="Arial"/>
          <w:b/>
          <w:rPrChange w:id="1260" w:author="Harry Shamoon" w:date="2015-03-05T19:28:00Z">
            <w:rPr>
              <w:rFonts w:ascii="Arial"/>
              <w:b/>
            </w:rPr>
          </w:rPrChange>
        </w:rPr>
        <w:t>Prediction based on "partial pooling" outperforms the no-pooling and complete-pooling</w:t>
      </w:r>
      <w:r w:rsidRPr="006C66CA">
        <w:rPr>
          <w:rFonts w:ascii="Arial" w:hAnsi="Arial" w:cs="Arial"/>
          <w:b/>
          <w:spacing w:val="39"/>
          <w:rPrChange w:id="1261" w:author="Harry Shamoon" w:date="2015-03-05T19:28:00Z">
            <w:rPr>
              <w:rFonts w:ascii="Arial"/>
              <w:b/>
              <w:spacing w:val="39"/>
            </w:rPr>
          </w:rPrChange>
        </w:rPr>
        <w:t xml:space="preserve"> </w:t>
      </w:r>
      <w:r w:rsidRPr="006C66CA">
        <w:rPr>
          <w:rFonts w:ascii="Arial" w:hAnsi="Arial" w:cs="Arial"/>
          <w:b/>
          <w:rPrChange w:id="1262" w:author="Harry Shamoon" w:date="2015-03-05T19:28:00Z">
            <w:rPr>
              <w:rFonts w:ascii="Arial"/>
              <w:b/>
            </w:rPr>
          </w:rPrChange>
        </w:rPr>
        <w:t>approach.</w:t>
      </w:r>
      <w:r w:rsidRPr="006C66CA">
        <w:rPr>
          <w:rFonts w:ascii="Arial" w:hAnsi="Arial" w:cs="Arial"/>
          <w:b/>
          <w:w w:val="99"/>
          <w:rPrChange w:id="1263" w:author="Harry Shamoon" w:date="2015-03-05T19:28:00Z">
            <w:rPr>
              <w:rFonts w:ascii="Arial"/>
              <w:b/>
              <w:w w:val="99"/>
            </w:rPr>
          </w:rPrChange>
        </w:rPr>
        <w:t xml:space="preserve"> </w:t>
      </w:r>
      <w:r w:rsidRPr="006C66CA">
        <w:rPr>
          <w:rFonts w:ascii="Arial" w:hAnsi="Arial" w:cs="Arial"/>
          <w:rPrChange w:id="1264" w:author="Harry Shamoon" w:date="2015-03-05T19:28:00Z">
            <w:rPr>
              <w:rFonts w:ascii="Arial"/>
            </w:rPr>
          </w:rPrChange>
        </w:rPr>
        <w:t>Employing</w:t>
      </w:r>
      <w:r w:rsidRPr="006C66CA">
        <w:rPr>
          <w:rFonts w:ascii="Arial" w:hAnsi="Arial" w:cs="Arial"/>
          <w:spacing w:val="17"/>
          <w:rPrChange w:id="1265" w:author="Harry Shamoon" w:date="2015-03-05T19:28:00Z">
            <w:rPr>
              <w:rFonts w:ascii="Arial"/>
              <w:spacing w:val="17"/>
            </w:rPr>
          </w:rPrChange>
        </w:rPr>
        <w:t xml:space="preserve"> </w:t>
      </w:r>
      <w:r w:rsidRPr="006C66CA">
        <w:rPr>
          <w:rFonts w:ascii="Arial" w:hAnsi="Arial" w:cs="Arial"/>
          <w:rPrChange w:id="1266" w:author="Harry Shamoon" w:date="2015-03-05T19:28:00Z">
            <w:rPr>
              <w:rFonts w:ascii="Arial"/>
            </w:rPr>
          </w:rPrChange>
        </w:rPr>
        <w:t>hierarchical</w:t>
      </w:r>
      <w:r w:rsidRPr="006C66CA">
        <w:rPr>
          <w:rFonts w:ascii="Arial" w:hAnsi="Arial" w:cs="Arial"/>
          <w:spacing w:val="17"/>
          <w:rPrChange w:id="1267" w:author="Harry Shamoon" w:date="2015-03-05T19:28:00Z">
            <w:rPr>
              <w:rFonts w:ascii="Arial"/>
              <w:spacing w:val="17"/>
            </w:rPr>
          </w:rPrChange>
        </w:rPr>
        <w:t xml:space="preserve"> </w:t>
      </w:r>
      <w:r w:rsidRPr="006C66CA">
        <w:rPr>
          <w:rFonts w:ascii="Arial" w:hAnsi="Arial" w:cs="Arial"/>
          <w:rPrChange w:id="1268" w:author="Harry Shamoon" w:date="2015-03-05T19:28:00Z">
            <w:rPr>
              <w:rFonts w:ascii="Arial"/>
            </w:rPr>
          </w:rPrChange>
        </w:rPr>
        <w:t>modeling</w:t>
      </w:r>
      <w:r w:rsidRPr="006C66CA">
        <w:rPr>
          <w:rFonts w:ascii="Arial" w:hAnsi="Arial" w:cs="Arial"/>
          <w:spacing w:val="17"/>
          <w:rPrChange w:id="1269" w:author="Harry Shamoon" w:date="2015-03-05T19:28:00Z">
            <w:rPr>
              <w:rFonts w:ascii="Arial"/>
              <w:spacing w:val="17"/>
            </w:rPr>
          </w:rPrChange>
        </w:rPr>
        <w:t xml:space="preserve"> </w:t>
      </w:r>
      <w:r w:rsidRPr="006C66CA">
        <w:rPr>
          <w:rFonts w:ascii="Arial" w:hAnsi="Arial" w:cs="Arial"/>
          <w:spacing w:val="-3"/>
          <w:rPrChange w:id="1270" w:author="Harry Shamoon" w:date="2015-03-05T19:28:00Z">
            <w:rPr>
              <w:rFonts w:ascii="Arial"/>
              <w:spacing w:val="-3"/>
            </w:rPr>
          </w:rPrChange>
        </w:rPr>
        <w:t>for</w:t>
      </w:r>
      <w:r w:rsidRPr="006C66CA">
        <w:rPr>
          <w:rFonts w:ascii="Arial" w:hAnsi="Arial" w:cs="Arial"/>
          <w:spacing w:val="17"/>
          <w:rPrChange w:id="1271" w:author="Harry Shamoon" w:date="2015-03-05T19:28:00Z">
            <w:rPr>
              <w:rFonts w:ascii="Arial"/>
              <w:spacing w:val="17"/>
            </w:rPr>
          </w:rPrChange>
        </w:rPr>
        <w:t xml:space="preserve"> </w:t>
      </w:r>
      <w:r w:rsidRPr="006C66CA">
        <w:rPr>
          <w:rFonts w:ascii="Arial" w:hAnsi="Arial" w:cs="Arial"/>
          <w:rPrChange w:id="1272" w:author="Harry Shamoon" w:date="2015-03-05T19:28:00Z">
            <w:rPr>
              <w:rFonts w:ascii="Arial"/>
            </w:rPr>
          </w:rPrChange>
        </w:rPr>
        <w:t>our</w:t>
      </w:r>
      <w:r w:rsidRPr="006C66CA">
        <w:rPr>
          <w:rFonts w:ascii="Arial" w:hAnsi="Arial" w:cs="Arial"/>
          <w:spacing w:val="17"/>
          <w:rPrChange w:id="1273" w:author="Harry Shamoon" w:date="2015-03-05T19:28:00Z">
            <w:rPr>
              <w:rFonts w:ascii="Arial"/>
              <w:spacing w:val="17"/>
            </w:rPr>
          </w:rPrChange>
        </w:rPr>
        <w:t xml:space="preserve"> </w:t>
      </w:r>
      <w:r w:rsidRPr="006C66CA">
        <w:rPr>
          <w:rFonts w:ascii="Arial" w:hAnsi="Arial" w:cs="Arial"/>
          <w:rPrChange w:id="1274" w:author="Harry Shamoon" w:date="2015-03-05T19:28:00Z">
            <w:rPr>
              <w:rFonts w:ascii="Arial"/>
            </w:rPr>
          </w:rPrChange>
        </w:rPr>
        <w:t>prediction</w:t>
      </w:r>
      <w:r w:rsidRPr="006C66CA">
        <w:rPr>
          <w:rFonts w:ascii="Arial" w:hAnsi="Arial" w:cs="Arial"/>
          <w:spacing w:val="17"/>
          <w:rPrChange w:id="1275" w:author="Harry Shamoon" w:date="2015-03-05T19:28:00Z">
            <w:rPr>
              <w:rFonts w:ascii="Arial"/>
              <w:spacing w:val="17"/>
            </w:rPr>
          </w:rPrChange>
        </w:rPr>
        <w:t xml:space="preserve"> </w:t>
      </w:r>
      <w:r w:rsidRPr="006C66CA">
        <w:rPr>
          <w:rFonts w:ascii="Arial" w:hAnsi="Arial" w:cs="Arial"/>
          <w:rPrChange w:id="1276" w:author="Harry Shamoon" w:date="2015-03-05T19:28:00Z">
            <w:rPr>
              <w:rFonts w:ascii="Arial"/>
            </w:rPr>
          </w:rPrChange>
        </w:rPr>
        <w:t>model</w:t>
      </w:r>
      <w:r w:rsidRPr="006C66CA">
        <w:rPr>
          <w:rFonts w:ascii="Arial" w:hAnsi="Arial" w:cs="Arial"/>
          <w:spacing w:val="17"/>
          <w:rPrChange w:id="1277" w:author="Harry Shamoon" w:date="2015-03-05T19:28:00Z">
            <w:rPr>
              <w:rFonts w:ascii="Arial"/>
              <w:spacing w:val="17"/>
            </w:rPr>
          </w:rPrChange>
        </w:rPr>
        <w:t xml:space="preserve"> </w:t>
      </w:r>
      <w:r w:rsidRPr="006C66CA">
        <w:rPr>
          <w:rFonts w:ascii="Arial" w:hAnsi="Arial" w:cs="Arial"/>
          <w:rPrChange w:id="1278" w:author="Harry Shamoon" w:date="2015-03-05T19:28:00Z">
            <w:rPr>
              <w:rFonts w:ascii="Arial"/>
            </w:rPr>
          </w:rPrChange>
        </w:rPr>
        <w:t>will</w:t>
      </w:r>
      <w:r w:rsidRPr="006C66CA">
        <w:rPr>
          <w:rFonts w:ascii="Arial" w:hAnsi="Arial" w:cs="Arial"/>
          <w:spacing w:val="17"/>
          <w:rPrChange w:id="1279" w:author="Harry Shamoon" w:date="2015-03-05T19:28:00Z">
            <w:rPr>
              <w:rFonts w:ascii="Arial"/>
              <w:spacing w:val="17"/>
            </w:rPr>
          </w:rPrChange>
        </w:rPr>
        <w:t xml:space="preserve"> </w:t>
      </w:r>
      <w:r w:rsidRPr="006C66CA">
        <w:rPr>
          <w:rFonts w:ascii="Arial" w:hAnsi="Arial" w:cs="Arial"/>
          <w:rPrChange w:id="1280" w:author="Harry Shamoon" w:date="2015-03-05T19:28:00Z">
            <w:rPr>
              <w:rFonts w:ascii="Arial"/>
            </w:rPr>
          </w:rPrChange>
        </w:rPr>
        <w:t>be</w:t>
      </w:r>
      <w:r w:rsidRPr="006C66CA">
        <w:rPr>
          <w:rFonts w:ascii="Arial" w:hAnsi="Arial" w:cs="Arial"/>
          <w:spacing w:val="17"/>
          <w:rPrChange w:id="1281" w:author="Harry Shamoon" w:date="2015-03-05T19:28:00Z">
            <w:rPr>
              <w:rFonts w:ascii="Arial"/>
              <w:spacing w:val="17"/>
            </w:rPr>
          </w:rPrChange>
        </w:rPr>
        <w:t xml:space="preserve"> </w:t>
      </w:r>
      <w:r w:rsidRPr="006C66CA">
        <w:rPr>
          <w:rFonts w:ascii="Arial" w:hAnsi="Arial" w:cs="Arial"/>
          <w:rPrChange w:id="1282" w:author="Harry Shamoon" w:date="2015-03-05T19:28:00Z">
            <w:rPr>
              <w:rFonts w:ascii="Arial"/>
            </w:rPr>
          </w:rPrChange>
        </w:rPr>
        <w:t>more</w:t>
      </w:r>
      <w:r w:rsidRPr="006C66CA">
        <w:rPr>
          <w:rFonts w:ascii="Arial" w:hAnsi="Arial" w:cs="Arial"/>
          <w:spacing w:val="17"/>
          <w:rPrChange w:id="1283" w:author="Harry Shamoon" w:date="2015-03-05T19:28:00Z">
            <w:rPr>
              <w:rFonts w:ascii="Arial"/>
              <w:spacing w:val="17"/>
            </w:rPr>
          </w:rPrChange>
        </w:rPr>
        <w:t xml:space="preserve"> </w:t>
      </w:r>
      <w:r w:rsidRPr="006C66CA">
        <w:rPr>
          <w:rFonts w:ascii="Arial" w:hAnsi="Arial" w:cs="Arial"/>
          <w:rPrChange w:id="1284" w:author="Harry Shamoon" w:date="2015-03-05T19:28:00Z">
            <w:rPr>
              <w:rFonts w:ascii="Arial"/>
            </w:rPr>
          </w:rPrChange>
        </w:rPr>
        <w:t>efficient,</w:t>
      </w:r>
      <w:r w:rsidRPr="006C66CA">
        <w:rPr>
          <w:rFonts w:ascii="Arial" w:hAnsi="Arial" w:cs="Arial"/>
          <w:spacing w:val="23"/>
          <w:rPrChange w:id="1285" w:author="Harry Shamoon" w:date="2015-03-05T19:28:00Z">
            <w:rPr>
              <w:rFonts w:ascii="Arial"/>
              <w:spacing w:val="23"/>
            </w:rPr>
          </w:rPrChange>
        </w:rPr>
        <w:t xml:space="preserve"> </w:t>
      </w:r>
      <w:r w:rsidRPr="006C66CA">
        <w:rPr>
          <w:rFonts w:ascii="Arial" w:hAnsi="Arial" w:cs="Arial"/>
          <w:rPrChange w:id="1286" w:author="Harry Shamoon" w:date="2015-03-05T19:28:00Z">
            <w:rPr>
              <w:rFonts w:ascii="Arial"/>
            </w:rPr>
          </w:rPrChange>
        </w:rPr>
        <w:t>as</w:t>
      </w:r>
      <w:r w:rsidRPr="006C66CA">
        <w:rPr>
          <w:rFonts w:ascii="Arial" w:hAnsi="Arial" w:cs="Arial"/>
          <w:spacing w:val="17"/>
          <w:rPrChange w:id="1287" w:author="Harry Shamoon" w:date="2015-03-05T19:28:00Z">
            <w:rPr>
              <w:rFonts w:ascii="Arial"/>
              <w:spacing w:val="17"/>
            </w:rPr>
          </w:rPrChange>
        </w:rPr>
        <w:t xml:space="preserve"> </w:t>
      </w:r>
      <w:r w:rsidRPr="006C66CA">
        <w:rPr>
          <w:rFonts w:ascii="Arial" w:hAnsi="Arial" w:cs="Arial"/>
          <w:rPrChange w:id="1288" w:author="Harry Shamoon" w:date="2015-03-05T19:28:00Z">
            <w:rPr>
              <w:rFonts w:ascii="Arial"/>
            </w:rPr>
          </w:rPrChange>
        </w:rPr>
        <w:t>can</w:t>
      </w:r>
      <w:r w:rsidRPr="006C66CA">
        <w:rPr>
          <w:rFonts w:ascii="Arial" w:hAnsi="Arial" w:cs="Arial"/>
          <w:spacing w:val="17"/>
          <w:rPrChange w:id="1289" w:author="Harry Shamoon" w:date="2015-03-05T19:28:00Z">
            <w:rPr>
              <w:rFonts w:ascii="Arial"/>
              <w:spacing w:val="17"/>
            </w:rPr>
          </w:rPrChange>
        </w:rPr>
        <w:t xml:space="preserve"> </w:t>
      </w:r>
      <w:r w:rsidRPr="006C66CA">
        <w:rPr>
          <w:rFonts w:ascii="Arial" w:hAnsi="Arial" w:cs="Arial"/>
          <w:rPrChange w:id="1290" w:author="Harry Shamoon" w:date="2015-03-05T19:28:00Z">
            <w:rPr>
              <w:rFonts w:ascii="Arial"/>
            </w:rPr>
          </w:rPrChange>
        </w:rPr>
        <w:t>be</w:t>
      </w:r>
      <w:r w:rsidRPr="006C66CA">
        <w:rPr>
          <w:rFonts w:ascii="Arial" w:hAnsi="Arial" w:cs="Arial"/>
          <w:spacing w:val="17"/>
          <w:rPrChange w:id="1291" w:author="Harry Shamoon" w:date="2015-03-05T19:28:00Z">
            <w:rPr>
              <w:rFonts w:ascii="Arial"/>
              <w:spacing w:val="17"/>
            </w:rPr>
          </w:rPrChange>
        </w:rPr>
        <w:t xml:space="preserve"> </w:t>
      </w:r>
      <w:r w:rsidRPr="006C66CA">
        <w:rPr>
          <w:rFonts w:ascii="Arial" w:hAnsi="Arial" w:cs="Arial"/>
          <w:rPrChange w:id="1292" w:author="Harry Shamoon" w:date="2015-03-05T19:28:00Z">
            <w:rPr>
              <w:rFonts w:ascii="Arial"/>
            </w:rPr>
          </w:rPrChange>
        </w:rPr>
        <w:t>shown</w:t>
      </w:r>
      <w:r w:rsidRPr="006C66CA">
        <w:rPr>
          <w:rFonts w:ascii="Arial" w:hAnsi="Arial" w:cs="Arial"/>
          <w:spacing w:val="17"/>
          <w:rPrChange w:id="1293" w:author="Harry Shamoon" w:date="2015-03-05T19:28:00Z">
            <w:rPr>
              <w:rFonts w:ascii="Arial"/>
              <w:spacing w:val="17"/>
            </w:rPr>
          </w:rPrChange>
        </w:rPr>
        <w:t xml:space="preserve"> </w:t>
      </w:r>
      <w:proofErr w:type="spellStart"/>
      <w:r w:rsidRPr="006C66CA">
        <w:rPr>
          <w:rFonts w:ascii="Arial" w:hAnsi="Arial" w:cs="Arial"/>
          <w:rPrChange w:id="1294" w:author="Harry Shamoon" w:date="2015-03-05T19:28:00Z">
            <w:rPr>
              <w:rFonts w:ascii="Arial"/>
            </w:rPr>
          </w:rPrChange>
        </w:rPr>
        <w:t>mathemati</w:t>
      </w:r>
      <w:proofErr w:type="spellEnd"/>
      <w:r w:rsidRPr="006C66CA">
        <w:rPr>
          <w:rFonts w:ascii="Arial" w:hAnsi="Arial" w:cs="Arial"/>
          <w:rPrChange w:id="1295" w:author="Harry Shamoon" w:date="2015-03-05T19:28:00Z">
            <w:rPr>
              <w:rFonts w:ascii="Arial"/>
            </w:rPr>
          </w:rPrChange>
        </w:rPr>
        <w:t>-</w:t>
      </w:r>
      <w:r w:rsidRPr="006C66CA">
        <w:rPr>
          <w:rFonts w:ascii="Arial" w:hAnsi="Arial" w:cs="Arial"/>
          <w:w w:val="99"/>
          <w:rPrChange w:id="1296" w:author="Harry Shamoon" w:date="2015-03-05T19:28:00Z">
            <w:rPr>
              <w:rFonts w:ascii="Arial"/>
              <w:w w:val="99"/>
            </w:rPr>
          </w:rPrChange>
        </w:rPr>
        <w:t xml:space="preserve"> </w:t>
      </w:r>
      <w:proofErr w:type="spellStart"/>
      <w:r w:rsidRPr="006C66CA">
        <w:rPr>
          <w:rFonts w:ascii="Arial" w:hAnsi="Arial" w:cs="Arial"/>
          <w:rPrChange w:id="1297" w:author="Harry Shamoon" w:date="2015-03-05T19:28:00Z">
            <w:rPr>
              <w:rFonts w:ascii="Arial"/>
            </w:rPr>
          </w:rPrChange>
        </w:rPr>
        <w:t>cally</w:t>
      </w:r>
      <w:proofErr w:type="spellEnd"/>
      <w:r w:rsidRPr="006C66CA">
        <w:rPr>
          <w:rFonts w:ascii="Arial" w:hAnsi="Arial" w:cs="Arial"/>
          <w:rPrChange w:id="1298" w:author="Harry Shamoon" w:date="2015-03-05T19:28:00Z">
            <w:rPr>
              <w:rFonts w:ascii="Arial"/>
            </w:rPr>
          </w:rPrChange>
        </w:rPr>
        <w:t xml:space="preserve"> or via cross-validation [19]. "No pooling" would be an alternative approach to estimate the model </w:t>
      </w:r>
      <w:r w:rsidRPr="006C66CA">
        <w:rPr>
          <w:rFonts w:ascii="Arial" w:hAnsi="Arial" w:cs="Arial"/>
          <w:spacing w:val="-3"/>
          <w:rPrChange w:id="1299" w:author="Harry Shamoon" w:date="2015-03-05T19:28:00Z">
            <w:rPr>
              <w:rFonts w:ascii="Arial"/>
              <w:spacing w:val="-3"/>
            </w:rPr>
          </w:rPrChange>
        </w:rPr>
        <w:t>for</w:t>
      </w:r>
      <w:r w:rsidRPr="006C66CA">
        <w:rPr>
          <w:rFonts w:ascii="Arial" w:hAnsi="Arial" w:cs="Arial"/>
          <w:spacing w:val="27"/>
          <w:rPrChange w:id="1300" w:author="Harry Shamoon" w:date="2015-03-05T19:28:00Z">
            <w:rPr>
              <w:rFonts w:ascii="Arial"/>
              <w:spacing w:val="27"/>
            </w:rPr>
          </w:rPrChange>
        </w:rPr>
        <w:t xml:space="preserve"> </w:t>
      </w:r>
      <w:r w:rsidRPr="006C66CA">
        <w:rPr>
          <w:rFonts w:ascii="Arial" w:hAnsi="Arial" w:cs="Arial"/>
          <w:rPrChange w:id="1301" w:author="Harry Shamoon" w:date="2015-03-05T19:28:00Z">
            <w:rPr>
              <w:rFonts w:ascii="Arial"/>
            </w:rPr>
          </w:rPrChange>
        </w:rPr>
        <w:t>each</w:t>
      </w:r>
      <w:r w:rsidRPr="006C66CA">
        <w:rPr>
          <w:rFonts w:ascii="Arial" w:hAnsi="Arial" w:cs="Arial"/>
          <w:w w:val="99"/>
          <w:rPrChange w:id="1302" w:author="Harry Shamoon" w:date="2015-03-05T19:28:00Z">
            <w:rPr>
              <w:rFonts w:ascii="Arial"/>
              <w:w w:val="99"/>
            </w:rPr>
          </w:rPrChange>
        </w:rPr>
        <w:t xml:space="preserve"> </w:t>
      </w:r>
      <w:r w:rsidRPr="006C66CA">
        <w:rPr>
          <w:rFonts w:ascii="Arial" w:hAnsi="Arial" w:cs="Arial"/>
          <w:rPrChange w:id="1303" w:author="Harry Shamoon" w:date="2015-03-05T19:28:00Z">
            <w:rPr>
              <w:rFonts w:ascii="Arial"/>
            </w:rPr>
          </w:rPrChange>
        </w:rPr>
        <w:t xml:space="preserve">specific subset of interest </w:t>
      </w:r>
      <w:r w:rsidRPr="006C66CA">
        <w:rPr>
          <w:rFonts w:ascii="Arial" w:hAnsi="Arial" w:cs="Arial"/>
          <w:spacing w:val="-3"/>
          <w:rPrChange w:id="1304" w:author="Harry Shamoon" w:date="2015-03-05T19:28:00Z">
            <w:rPr>
              <w:rFonts w:ascii="Arial"/>
              <w:spacing w:val="-3"/>
            </w:rPr>
          </w:rPrChange>
        </w:rPr>
        <w:t xml:space="preserve">separately.  </w:t>
      </w:r>
      <w:r w:rsidRPr="006C66CA">
        <w:rPr>
          <w:rFonts w:ascii="Arial" w:hAnsi="Arial" w:cs="Arial"/>
          <w:rPrChange w:id="1305" w:author="Harry Shamoon" w:date="2015-03-05T19:28:00Z">
            <w:rPr>
              <w:rFonts w:ascii="Arial"/>
            </w:rPr>
          </w:rPrChange>
        </w:rPr>
        <w:t xml:space="preserve">But addressing and exploring the complexity and </w:t>
      </w:r>
      <w:r w:rsidRPr="006C66CA">
        <w:rPr>
          <w:rFonts w:ascii="Arial" w:hAnsi="Arial" w:cs="Arial"/>
          <w:spacing w:val="-3"/>
          <w:rPrChange w:id="1306" w:author="Harry Shamoon" w:date="2015-03-05T19:28:00Z">
            <w:rPr>
              <w:rFonts w:ascii="Arial"/>
              <w:spacing w:val="-3"/>
            </w:rPr>
          </w:rPrChange>
        </w:rPr>
        <w:t xml:space="preserve">granularity, </w:t>
      </w:r>
      <w:r w:rsidRPr="006C66CA">
        <w:rPr>
          <w:rFonts w:ascii="Arial" w:hAnsi="Arial" w:cs="Arial"/>
          <w:rPrChange w:id="1307" w:author="Harry Shamoon" w:date="2015-03-05T19:28:00Z">
            <w:rPr>
              <w:rFonts w:ascii="Arial"/>
            </w:rPr>
          </w:rPrChange>
        </w:rPr>
        <w:t>the</w:t>
      </w:r>
      <w:r w:rsidRPr="006C66CA">
        <w:rPr>
          <w:rFonts w:ascii="Arial" w:hAnsi="Arial" w:cs="Arial"/>
          <w:spacing w:val="-9"/>
          <w:rPrChange w:id="1308" w:author="Harry Shamoon" w:date="2015-03-05T19:28:00Z">
            <w:rPr>
              <w:rFonts w:ascii="Arial"/>
              <w:spacing w:val="-9"/>
            </w:rPr>
          </w:rPrChange>
        </w:rPr>
        <w:t xml:space="preserve"> </w:t>
      </w:r>
      <w:r w:rsidRPr="006C66CA">
        <w:rPr>
          <w:rFonts w:ascii="Arial" w:hAnsi="Arial" w:cs="Arial"/>
          <w:rPrChange w:id="1309" w:author="Harry Shamoon" w:date="2015-03-05T19:28:00Z">
            <w:rPr>
              <w:rFonts w:ascii="Arial"/>
            </w:rPr>
          </w:rPrChange>
        </w:rPr>
        <w:t>richness</w:t>
      </w:r>
    </w:p>
    <w:p w14:paraId="51AB0EF3" w14:textId="77777777" w:rsidR="006A7004" w:rsidRDefault="006A7004" w:rsidP="006A7004">
      <w:pPr>
        <w:jc w:val="both"/>
        <w:rPr>
          <w:rFonts w:ascii="Arial" w:eastAsia="Arial" w:hAnsi="Arial" w:cs="Arial"/>
        </w:rPr>
        <w:sectPr w:rsidR="006A7004">
          <w:type w:val="continuous"/>
          <w:pgSz w:w="12240" w:h="15840"/>
          <w:pgMar w:top="620" w:right="600" w:bottom="280" w:left="600" w:header="720" w:footer="720" w:gutter="0"/>
          <w:cols w:space="720"/>
        </w:sectPr>
        <w:pPrChange w:id="1310" w:author="Harry Shamoon" w:date="2015-03-05T19:42:00Z">
          <w:pPr>
            <w:spacing w:line="268" w:lineRule="auto"/>
            <w:jc w:val="both"/>
          </w:pPr>
        </w:pPrChange>
      </w:pPr>
    </w:p>
    <w:p w14:paraId="2A69571F" w14:textId="77777777" w:rsidR="00F731E7" w:rsidRPr="006C66CA" w:rsidRDefault="00082CF3">
      <w:pPr>
        <w:pStyle w:val="BodyText"/>
        <w:spacing w:before="33"/>
        <w:ind w:left="100" w:right="119"/>
        <w:jc w:val="both"/>
        <w:rPr>
          <w:rFonts w:cs="Arial"/>
          <w:rPrChange w:id="1311" w:author="Harry Shamoon" w:date="2015-03-05T19:28:00Z">
            <w:rPr/>
          </w:rPrChange>
        </w:rPr>
        <w:pPrChange w:id="1312" w:author="Harry Shamoon" w:date="2015-03-05T19:42:00Z">
          <w:pPr>
            <w:pStyle w:val="BodyText"/>
            <w:spacing w:before="33" w:line="268" w:lineRule="auto"/>
            <w:ind w:left="100" w:right="119"/>
            <w:jc w:val="both"/>
          </w:pPr>
        </w:pPrChange>
      </w:pPr>
      <w:proofErr w:type="gramStart"/>
      <w:r w:rsidRPr="00FF4755">
        <w:rPr>
          <w:rFonts w:cs="Arial"/>
        </w:rPr>
        <w:lastRenderedPageBreak/>
        <w:t>of</w:t>
      </w:r>
      <w:proofErr w:type="gramEnd"/>
      <w:r w:rsidRPr="00FF4755">
        <w:rPr>
          <w:rFonts w:cs="Arial"/>
        </w:rPr>
        <w:t xml:space="preserve"> the EMR data would lead to </w:t>
      </w:r>
      <w:r w:rsidRPr="00FF4755">
        <w:rPr>
          <w:rFonts w:cs="Arial"/>
          <w:spacing w:val="-3"/>
        </w:rPr>
        <w:t xml:space="preserve">far </w:t>
      </w:r>
      <w:r w:rsidRPr="00FF4755">
        <w:rPr>
          <w:rFonts w:cs="Arial"/>
        </w:rPr>
        <w:t>too many sub-classifications, thus too small samples in any given</w:t>
      </w:r>
      <w:r w:rsidRPr="00FF4755">
        <w:rPr>
          <w:rFonts w:cs="Arial"/>
          <w:spacing w:val="23"/>
        </w:rPr>
        <w:t xml:space="preserve"> </w:t>
      </w:r>
      <w:r w:rsidRPr="00FF4755">
        <w:rPr>
          <w:rFonts w:cs="Arial"/>
        </w:rPr>
        <w:t>subgroup</w:t>
      </w:r>
      <w:r w:rsidRPr="008F496E">
        <w:rPr>
          <w:rFonts w:cs="Arial"/>
          <w:w w:val="99"/>
        </w:rPr>
        <w:t xml:space="preserve"> </w:t>
      </w:r>
      <w:r w:rsidRPr="006C66CA">
        <w:rPr>
          <w:rFonts w:cs="Arial"/>
          <w:spacing w:val="-3"/>
          <w:rPrChange w:id="1313" w:author="Harry Shamoon" w:date="2015-03-05T19:28:00Z">
            <w:rPr>
              <w:spacing w:val="-3"/>
            </w:rPr>
          </w:rPrChange>
        </w:rPr>
        <w:t xml:space="preserve">for </w:t>
      </w:r>
      <w:r w:rsidRPr="006C66CA">
        <w:rPr>
          <w:rFonts w:cs="Arial"/>
          <w:rPrChange w:id="1314" w:author="Harry Shamoon" w:date="2015-03-05T19:28:00Z">
            <w:rPr/>
          </w:rPrChange>
        </w:rPr>
        <w:t>useful inferences. "Complete pooling" or structural modeling constitutes the other extreme of the</w:t>
      </w:r>
      <w:r w:rsidRPr="006C66CA">
        <w:rPr>
          <w:rFonts w:cs="Arial"/>
          <w:spacing w:val="56"/>
          <w:rPrChange w:id="1315" w:author="Harry Shamoon" w:date="2015-03-05T19:28:00Z">
            <w:rPr>
              <w:spacing w:val="56"/>
            </w:rPr>
          </w:rPrChange>
        </w:rPr>
        <w:t xml:space="preserve"> </w:t>
      </w:r>
      <w:r w:rsidRPr="006C66CA">
        <w:rPr>
          <w:rFonts w:cs="Arial"/>
          <w:rPrChange w:id="1316" w:author="Harry Shamoon" w:date="2015-03-05T19:28:00Z">
            <w:rPr/>
          </w:rPrChange>
        </w:rPr>
        <w:t>spectrum,</w:t>
      </w:r>
      <w:r w:rsidRPr="006C66CA">
        <w:rPr>
          <w:rFonts w:cs="Arial"/>
          <w:w w:val="99"/>
          <w:rPrChange w:id="1317" w:author="Harry Shamoon" w:date="2015-03-05T19:28:00Z">
            <w:rPr>
              <w:w w:val="99"/>
            </w:rPr>
          </w:rPrChange>
        </w:rPr>
        <w:t xml:space="preserve"> </w:t>
      </w:r>
      <w:r w:rsidRPr="006C66CA">
        <w:rPr>
          <w:rFonts w:cs="Arial"/>
          <w:rPrChange w:id="1318" w:author="Harry Shamoon" w:date="2015-03-05T19:28:00Z">
            <w:rPr/>
          </w:rPrChange>
        </w:rPr>
        <w:t xml:space="preserve">but the implied hard constraints on the coefficients in different groups </w:t>
      </w:r>
      <w:r w:rsidRPr="006C66CA">
        <w:rPr>
          <w:rFonts w:cs="Arial"/>
          <w:spacing w:val="-3"/>
          <w:rPrChange w:id="1319" w:author="Harry Shamoon" w:date="2015-03-05T19:28:00Z">
            <w:rPr>
              <w:spacing w:val="-3"/>
            </w:rPr>
          </w:rPrChange>
        </w:rPr>
        <w:t xml:space="preserve">may </w:t>
      </w:r>
      <w:r w:rsidRPr="006C66CA">
        <w:rPr>
          <w:rFonts w:cs="Arial"/>
          <w:rPrChange w:id="1320" w:author="Harry Shamoon" w:date="2015-03-05T19:28:00Z">
            <w:rPr/>
          </w:rPrChange>
        </w:rPr>
        <w:t>lead to bias: we loose</w:t>
      </w:r>
      <w:r w:rsidRPr="006C66CA">
        <w:rPr>
          <w:rFonts w:cs="Arial"/>
          <w:spacing w:val="40"/>
          <w:rPrChange w:id="1321" w:author="Harry Shamoon" w:date="2015-03-05T19:28:00Z">
            <w:rPr>
              <w:spacing w:val="40"/>
            </w:rPr>
          </w:rPrChange>
        </w:rPr>
        <w:t xml:space="preserve"> </w:t>
      </w:r>
      <w:r w:rsidRPr="006C66CA">
        <w:rPr>
          <w:rFonts w:cs="Arial"/>
          <w:rPrChange w:id="1322" w:author="Harry Shamoon" w:date="2015-03-05T19:28:00Z">
            <w:rPr/>
          </w:rPrChange>
        </w:rPr>
        <w:t>information,</w:t>
      </w:r>
      <w:r w:rsidRPr="006C66CA">
        <w:rPr>
          <w:rFonts w:cs="Arial"/>
          <w:w w:val="99"/>
          <w:rPrChange w:id="1323" w:author="Harry Shamoon" w:date="2015-03-05T19:28:00Z">
            <w:rPr>
              <w:w w:val="99"/>
            </w:rPr>
          </w:rPrChange>
        </w:rPr>
        <w:t xml:space="preserve"> </w:t>
      </w:r>
      <w:r w:rsidRPr="006C66CA">
        <w:rPr>
          <w:rFonts w:cs="Arial"/>
          <w:rPrChange w:id="1324" w:author="Harry Shamoon" w:date="2015-03-05T19:28:00Z">
            <w:rPr/>
          </w:rPrChange>
        </w:rPr>
        <w:t>because</w:t>
      </w:r>
      <w:r w:rsidRPr="006C66CA">
        <w:rPr>
          <w:rFonts w:cs="Arial"/>
          <w:spacing w:val="-14"/>
          <w:rPrChange w:id="1325" w:author="Harry Shamoon" w:date="2015-03-05T19:28:00Z">
            <w:rPr>
              <w:spacing w:val="-14"/>
            </w:rPr>
          </w:rPrChange>
        </w:rPr>
        <w:t xml:space="preserve"> </w:t>
      </w:r>
      <w:r w:rsidRPr="006C66CA">
        <w:rPr>
          <w:rFonts w:cs="Arial"/>
          <w:rPrChange w:id="1326" w:author="Harry Shamoon" w:date="2015-03-05T19:28:00Z">
            <w:rPr/>
          </w:rPrChange>
        </w:rPr>
        <w:t>we</w:t>
      </w:r>
      <w:r w:rsidRPr="006C66CA">
        <w:rPr>
          <w:rFonts w:cs="Arial"/>
          <w:spacing w:val="-14"/>
          <w:rPrChange w:id="1327" w:author="Harry Shamoon" w:date="2015-03-05T19:28:00Z">
            <w:rPr>
              <w:spacing w:val="-14"/>
            </w:rPr>
          </w:rPrChange>
        </w:rPr>
        <w:t xml:space="preserve"> </w:t>
      </w:r>
      <w:r w:rsidRPr="006C66CA">
        <w:rPr>
          <w:rFonts w:cs="Arial"/>
          <w:rPrChange w:id="1328" w:author="Harry Shamoon" w:date="2015-03-05T19:28:00Z">
            <w:rPr/>
          </w:rPrChange>
        </w:rPr>
        <w:t>cannot</w:t>
      </w:r>
      <w:r w:rsidRPr="006C66CA">
        <w:rPr>
          <w:rFonts w:cs="Arial"/>
          <w:spacing w:val="-14"/>
          <w:rPrChange w:id="1329" w:author="Harry Shamoon" w:date="2015-03-05T19:28:00Z">
            <w:rPr>
              <w:spacing w:val="-14"/>
            </w:rPr>
          </w:rPrChange>
        </w:rPr>
        <w:t xml:space="preserve"> </w:t>
      </w:r>
      <w:r w:rsidRPr="006C66CA">
        <w:rPr>
          <w:rFonts w:cs="Arial"/>
          <w:rPrChange w:id="1330" w:author="Harry Shamoon" w:date="2015-03-05T19:28:00Z">
            <w:rPr/>
          </w:rPrChange>
        </w:rPr>
        <w:t>learn</w:t>
      </w:r>
      <w:r w:rsidRPr="006C66CA">
        <w:rPr>
          <w:rFonts w:cs="Arial"/>
          <w:spacing w:val="-14"/>
          <w:rPrChange w:id="1331" w:author="Harry Shamoon" w:date="2015-03-05T19:28:00Z">
            <w:rPr>
              <w:spacing w:val="-14"/>
            </w:rPr>
          </w:rPrChange>
        </w:rPr>
        <w:t xml:space="preserve"> </w:t>
      </w:r>
      <w:r w:rsidRPr="006C66CA">
        <w:rPr>
          <w:rFonts w:cs="Arial"/>
          <w:rPrChange w:id="1332" w:author="Harry Shamoon" w:date="2015-03-05T19:28:00Z">
            <w:rPr/>
          </w:rPrChange>
        </w:rPr>
        <w:t>from</w:t>
      </w:r>
      <w:r w:rsidRPr="006C66CA">
        <w:rPr>
          <w:rFonts w:cs="Arial"/>
          <w:spacing w:val="-14"/>
          <w:rPrChange w:id="1333" w:author="Harry Shamoon" w:date="2015-03-05T19:28:00Z">
            <w:rPr>
              <w:spacing w:val="-14"/>
            </w:rPr>
          </w:rPrChange>
        </w:rPr>
        <w:t xml:space="preserve"> </w:t>
      </w:r>
      <w:r w:rsidRPr="006C66CA">
        <w:rPr>
          <w:rFonts w:cs="Arial"/>
          <w:rPrChange w:id="1334" w:author="Harry Shamoon" w:date="2015-03-05T19:28:00Z">
            <w:rPr/>
          </w:rPrChange>
        </w:rPr>
        <w:t>groups</w:t>
      </w:r>
      <w:r w:rsidRPr="006C66CA">
        <w:rPr>
          <w:rFonts w:cs="Arial"/>
          <w:spacing w:val="-14"/>
          <w:rPrChange w:id="1335" w:author="Harry Shamoon" w:date="2015-03-05T19:28:00Z">
            <w:rPr>
              <w:spacing w:val="-14"/>
            </w:rPr>
          </w:rPrChange>
        </w:rPr>
        <w:t xml:space="preserve"> </w:t>
      </w:r>
      <w:r w:rsidRPr="006C66CA">
        <w:rPr>
          <w:rFonts w:cs="Arial"/>
          <w:rPrChange w:id="1336" w:author="Harry Shamoon" w:date="2015-03-05T19:28:00Z">
            <w:rPr/>
          </w:rPrChange>
        </w:rPr>
        <w:t>where</w:t>
      </w:r>
      <w:r w:rsidRPr="006C66CA">
        <w:rPr>
          <w:rFonts w:cs="Arial"/>
          <w:spacing w:val="-14"/>
          <w:rPrChange w:id="1337" w:author="Harry Shamoon" w:date="2015-03-05T19:28:00Z">
            <w:rPr>
              <w:spacing w:val="-14"/>
            </w:rPr>
          </w:rPrChange>
        </w:rPr>
        <w:t xml:space="preserve"> </w:t>
      </w:r>
      <w:r w:rsidRPr="006C66CA">
        <w:rPr>
          <w:rFonts w:cs="Arial"/>
          <w:rPrChange w:id="1338" w:author="Harry Shamoon" w:date="2015-03-05T19:28:00Z">
            <w:rPr/>
          </w:rPrChange>
        </w:rPr>
        <w:t>we</w:t>
      </w:r>
      <w:r w:rsidRPr="006C66CA">
        <w:rPr>
          <w:rFonts w:cs="Arial"/>
          <w:spacing w:val="-14"/>
          <w:rPrChange w:id="1339" w:author="Harry Shamoon" w:date="2015-03-05T19:28:00Z">
            <w:rPr>
              <w:spacing w:val="-14"/>
            </w:rPr>
          </w:rPrChange>
        </w:rPr>
        <w:t xml:space="preserve"> </w:t>
      </w:r>
      <w:r w:rsidRPr="006C66CA">
        <w:rPr>
          <w:rFonts w:cs="Arial"/>
          <w:spacing w:val="-4"/>
          <w:rPrChange w:id="1340" w:author="Harry Shamoon" w:date="2015-03-05T19:28:00Z">
            <w:rPr>
              <w:spacing w:val="-4"/>
            </w:rPr>
          </w:rPrChange>
        </w:rPr>
        <w:t>have</w:t>
      </w:r>
      <w:r w:rsidRPr="006C66CA">
        <w:rPr>
          <w:rFonts w:cs="Arial"/>
          <w:spacing w:val="-14"/>
          <w:rPrChange w:id="1341" w:author="Harry Shamoon" w:date="2015-03-05T19:28:00Z">
            <w:rPr>
              <w:spacing w:val="-14"/>
            </w:rPr>
          </w:rPrChange>
        </w:rPr>
        <w:t xml:space="preserve"> </w:t>
      </w:r>
      <w:r w:rsidRPr="006C66CA">
        <w:rPr>
          <w:rFonts w:cs="Arial"/>
          <w:rPrChange w:id="1342" w:author="Harry Shamoon" w:date="2015-03-05T19:28:00Z">
            <w:rPr/>
          </w:rPrChange>
        </w:rPr>
        <w:t>more</w:t>
      </w:r>
      <w:r w:rsidRPr="006C66CA">
        <w:rPr>
          <w:rFonts w:cs="Arial"/>
          <w:spacing w:val="-14"/>
          <w:rPrChange w:id="1343" w:author="Harry Shamoon" w:date="2015-03-05T19:28:00Z">
            <w:rPr>
              <w:spacing w:val="-14"/>
            </w:rPr>
          </w:rPrChange>
        </w:rPr>
        <w:t xml:space="preserve"> </w:t>
      </w:r>
      <w:r w:rsidRPr="006C66CA">
        <w:rPr>
          <w:rFonts w:cs="Arial"/>
          <w:rPrChange w:id="1344" w:author="Harry Shamoon" w:date="2015-03-05T19:28:00Z">
            <w:rPr/>
          </w:rPrChange>
        </w:rPr>
        <w:t>data.</w:t>
      </w:r>
      <w:r w:rsidRPr="006C66CA">
        <w:rPr>
          <w:rFonts w:cs="Arial"/>
          <w:spacing w:val="4"/>
          <w:rPrChange w:id="1345" w:author="Harry Shamoon" w:date="2015-03-05T19:28:00Z">
            <w:rPr>
              <w:spacing w:val="4"/>
            </w:rPr>
          </w:rPrChange>
        </w:rPr>
        <w:t xml:space="preserve"> </w:t>
      </w:r>
      <w:r w:rsidRPr="006C66CA">
        <w:rPr>
          <w:rFonts w:cs="Arial"/>
          <w:spacing w:val="-4"/>
          <w:rPrChange w:id="1346" w:author="Harry Shamoon" w:date="2015-03-05T19:28:00Z">
            <w:rPr>
              <w:spacing w:val="-4"/>
            </w:rPr>
          </w:rPrChange>
        </w:rPr>
        <w:t>We</w:t>
      </w:r>
      <w:r w:rsidRPr="006C66CA">
        <w:rPr>
          <w:rFonts w:cs="Arial"/>
          <w:spacing w:val="-14"/>
          <w:rPrChange w:id="1347" w:author="Harry Shamoon" w:date="2015-03-05T19:28:00Z">
            <w:rPr>
              <w:spacing w:val="-14"/>
            </w:rPr>
          </w:rPrChange>
        </w:rPr>
        <w:t xml:space="preserve"> </w:t>
      </w:r>
      <w:r w:rsidRPr="006C66CA">
        <w:rPr>
          <w:rFonts w:cs="Arial"/>
          <w:rPrChange w:id="1348" w:author="Harry Shamoon" w:date="2015-03-05T19:28:00Z">
            <w:rPr/>
          </w:rPrChange>
        </w:rPr>
        <w:t>choose</w:t>
      </w:r>
      <w:r w:rsidRPr="006C66CA">
        <w:rPr>
          <w:rFonts w:cs="Arial"/>
          <w:spacing w:val="-14"/>
          <w:rPrChange w:id="1349" w:author="Harry Shamoon" w:date="2015-03-05T19:28:00Z">
            <w:rPr>
              <w:spacing w:val="-14"/>
            </w:rPr>
          </w:rPrChange>
        </w:rPr>
        <w:t xml:space="preserve"> </w:t>
      </w:r>
      <w:r w:rsidRPr="006C66CA">
        <w:rPr>
          <w:rFonts w:cs="Arial"/>
          <w:rPrChange w:id="1350" w:author="Harry Shamoon" w:date="2015-03-05T19:28:00Z">
            <w:rPr/>
          </w:rPrChange>
        </w:rPr>
        <w:t>the</w:t>
      </w:r>
      <w:r w:rsidRPr="006C66CA">
        <w:rPr>
          <w:rFonts w:cs="Arial"/>
          <w:spacing w:val="-14"/>
          <w:rPrChange w:id="1351" w:author="Harry Shamoon" w:date="2015-03-05T19:28:00Z">
            <w:rPr>
              <w:spacing w:val="-14"/>
            </w:rPr>
          </w:rPrChange>
        </w:rPr>
        <w:t xml:space="preserve"> </w:t>
      </w:r>
      <w:r w:rsidRPr="006C66CA">
        <w:rPr>
          <w:rFonts w:cs="Arial"/>
          <w:rPrChange w:id="1352" w:author="Harry Shamoon" w:date="2015-03-05T19:28:00Z">
            <w:rPr/>
          </w:rPrChange>
        </w:rPr>
        <w:t>middle</w:t>
      </w:r>
      <w:r w:rsidRPr="006C66CA">
        <w:rPr>
          <w:rFonts w:cs="Arial"/>
          <w:spacing w:val="-14"/>
          <w:rPrChange w:id="1353" w:author="Harry Shamoon" w:date="2015-03-05T19:28:00Z">
            <w:rPr>
              <w:spacing w:val="-14"/>
            </w:rPr>
          </w:rPrChange>
        </w:rPr>
        <w:t xml:space="preserve"> </w:t>
      </w:r>
      <w:r w:rsidRPr="006C66CA">
        <w:rPr>
          <w:rFonts w:cs="Arial"/>
          <w:rPrChange w:id="1354" w:author="Harry Shamoon" w:date="2015-03-05T19:28:00Z">
            <w:rPr/>
          </w:rPrChange>
        </w:rPr>
        <w:t>ground:</w:t>
      </w:r>
      <w:r w:rsidRPr="006C66CA">
        <w:rPr>
          <w:rFonts w:cs="Arial"/>
          <w:spacing w:val="2"/>
          <w:rPrChange w:id="1355" w:author="Harry Shamoon" w:date="2015-03-05T19:28:00Z">
            <w:rPr>
              <w:spacing w:val="2"/>
            </w:rPr>
          </w:rPrChange>
        </w:rPr>
        <w:t xml:space="preserve"> </w:t>
      </w:r>
      <w:r w:rsidRPr="006C66CA">
        <w:rPr>
          <w:rFonts w:cs="Arial"/>
          <w:rPrChange w:id="1356" w:author="Harry Shamoon" w:date="2015-03-05T19:28:00Z">
            <w:rPr/>
          </w:rPrChange>
        </w:rPr>
        <w:t>Prediction</w:t>
      </w:r>
      <w:r w:rsidRPr="006C66CA">
        <w:rPr>
          <w:rFonts w:cs="Arial"/>
          <w:spacing w:val="-14"/>
          <w:rPrChange w:id="1357" w:author="Harry Shamoon" w:date="2015-03-05T19:28:00Z">
            <w:rPr>
              <w:spacing w:val="-14"/>
            </w:rPr>
          </w:rPrChange>
        </w:rPr>
        <w:t xml:space="preserve"> </w:t>
      </w:r>
      <w:r w:rsidRPr="006C66CA">
        <w:rPr>
          <w:rFonts w:cs="Arial"/>
          <w:rPrChange w:id="1358" w:author="Harry Shamoon" w:date="2015-03-05T19:28:00Z">
            <w:rPr/>
          </w:rPrChange>
        </w:rPr>
        <w:t>using</w:t>
      </w:r>
      <w:r w:rsidRPr="006C66CA">
        <w:rPr>
          <w:rFonts w:cs="Arial"/>
          <w:w w:val="99"/>
          <w:rPrChange w:id="1359" w:author="Harry Shamoon" w:date="2015-03-05T19:28:00Z">
            <w:rPr>
              <w:w w:val="99"/>
            </w:rPr>
          </w:rPrChange>
        </w:rPr>
        <w:t xml:space="preserve"> </w:t>
      </w:r>
      <w:r w:rsidRPr="006C66CA">
        <w:rPr>
          <w:rFonts w:cs="Arial"/>
          <w:rPrChange w:id="1360" w:author="Harry Shamoon" w:date="2015-03-05T19:28:00Z">
            <w:rPr/>
          </w:rPrChange>
        </w:rPr>
        <w:t xml:space="preserve">"partial pooling" or hierarchical modeling is especially effective </w:t>
      </w:r>
      <w:r w:rsidRPr="006C66CA">
        <w:rPr>
          <w:rFonts w:cs="Arial"/>
          <w:spacing w:val="-3"/>
          <w:rPrChange w:id="1361" w:author="Harry Shamoon" w:date="2015-03-05T19:28:00Z">
            <w:rPr>
              <w:spacing w:val="-3"/>
            </w:rPr>
          </w:rPrChange>
        </w:rPr>
        <w:t xml:space="preserve">for </w:t>
      </w:r>
      <w:r w:rsidRPr="006C66CA">
        <w:rPr>
          <w:rFonts w:cs="Arial"/>
          <w:rPrChange w:id="1362" w:author="Harry Shamoon" w:date="2015-03-05T19:28:00Z">
            <w:rPr/>
          </w:rPrChange>
        </w:rPr>
        <w:t>our richly organized EMR data, because</w:t>
      </w:r>
      <w:r w:rsidRPr="006C66CA">
        <w:rPr>
          <w:rFonts w:cs="Arial"/>
          <w:spacing w:val="35"/>
          <w:rPrChange w:id="1363" w:author="Harry Shamoon" w:date="2015-03-05T19:28:00Z">
            <w:rPr>
              <w:spacing w:val="35"/>
            </w:rPr>
          </w:rPrChange>
        </w:rPr>
        <w:t xml:space="preserve"> </w:t>
      </w:r>
      <w:r w:rsidRPr="006C66CA">
        <w:rPr>
          <w:rFonts w:cs="Arial"/>
          <w:rPrChange w:id="1364" w:author="Harry Shamoon" w:date="2015-03-05T19:28:00Z">
            <w:rPr/>
          </w:rPrChange>
        </w:rPr>
        <w:t>the</w:t>
      </w:r>
      <w:r w:rsidRPr="006C66CA">
        <w:rPr>
          <w:rFonts w:cs="Arial"/>
          <w:w w:val="99"/>
          <w:rPrChange w:id="1365" w:author="Harry Shamoon" w:date="2015-03-05T19:28:00Z">
            <w:rPr>
              <w:w w:val="99"/>
            </w:rPr>
          </w:rPrChange>
        </w:rPr>
        <w:t xml:space="preserve"> </w:t>
      </w:r>
      <w:r w:rsidRPr="006C66CA">
        <w:rPr>
          <w:rFonts w:cs="Arial"/>
          <w:rPrChange w:id="1366" w:author="Harry Shamoon" w:date="2015-03-05T19:28:00Z">
            <w:rPr/>
          </w:rPrChange>
        </w:rPr>
        <w:t>estimate</w:t>
      </w:r>
      <w:r w:rsidRPr="006C66CA">
        <w:rPr>
          <w:rFonts w:cs="Arial"/>
          <w:spacing w:val="-11"/>
          <w:rPrChange w:id="1367" w:author="Harry Shamoon" w:date="2015-03-05T19:28:00Z">
            <w:rPr>
              <w:spacing w:val="-11"/>
            </w:rPr>
          </w:rPrChange>
        </w:rPr>
        <w:t xml:space="preserve"> </w:t>
      </w:r>
      <w:r w:rsidRPr="006C66CA">
        <w:rPr>
          <w:rFonts w:cs="Arial"/>
          <w:rPrChange w:id="1368" w:author="Harry Shamoon" w:date="2015-03-05T19:28:00Z">
            <w:rPr/>
          </w:rPrChange>
        </w:rPr>
        <w:t>of</w:t>
      </w:r>
      <w:r w:rsidRPr="006C66CA">
        <w:rPr>
          <w:rFonts w:cs="Arial"/>
          <w:spacing w:val="-11"/>
          <w:rPrChange w:id="1369" w:author="Harry Shamoon" w:date="2015-03-05T19:28:00Z">
            <w:rPr>
              <w:spacing w:val="-11"/>
            </w:rPr>
          </w:rPrChange>
        </w:rPr>
        <w:t xml:space="preserve"> </w:t>
      </w:r>
      <w:r w:rsidRPr="006C66CA">
        <w:rPr>
          <w:rFonts w:cs="Arial"/>
          <w:rPrChange w:id="1370" w:author="Harry Shamoon" w:date="2015-03-05T19:28:00Z">
            <w:rPr/>
          </w:rPrChange>
        </w:rPr>
        <w:t>each</w:t>
      </w:r>
      <w:r w:rsidRPr="006C66CA">
        <w:rPr>
          <w:rFonts w:cs="Arial"/>
          <w:spacing w:val="-11"/>
          <w:rPrChange w:id="1371" w:author="Harry Shamoon" w:date="2015-03-05T19:28:00Z">
            <w:rPr>
              <w:spacing w:val="-11"/>
            </w:rPr>
          </w:rPrChange>
        </w:rPr>
        <w:t xml:space="preserve"> </w:t>
      </w:r>
      <w:r w:rsidRPr="006C66CA">
        <w:rPr>
          <w:rFonts w:cs="Arial"/>
          <w:rPrChange w:id="1372" w:author="Harry Shamoon" w:date="2015-03-05T19:28:00Z">
            <w:rPr/>
          </w:rPrChange>
        </w:rPr>
        <w:t>individual</w:t>
      </w:r>
      <w:r w:rsidRPr="006C66CA">
        <w:rPr>
          <w:rFonts w:cs="Arial"/>
          <w:spacing w:val="-11"/>
          <w:rPrChange w:id="1373" w:author="Harry Shamoon" w:date="2015-03-05T19:28:00Z">
            <w:rPr>
              <w:spacing w:val="-11"/>
            </w:rPr>
          </w:rPrChange>
        </w:rPr>
        <w:t xml:space="preserve"> </w:t>
      </w:r>
      <w:r w:rsidRPr="006C66CA">
        <w:rPr>
          <w:rFonts w:cs="Arial"/>
          <w:rPrChange w:id="1374" w:author="Harry Shamoon" w:date="2015-03-05T19:28:00Z">
            <w:rPr/>
          </w:rPrChange>
        </w:rPr>
        <w:t>parameter</w:t>
      </w:r>
      <w:r w:rsidRPr="006C66CA">
        <w:rPr>
          <w:rFonts w:cs="Arial"/>
          <w:spacing w:val="-11"/>
          <w:rPrChange w:id="1375" w:author="Harry Shamoon" w:date="2015-03-05T19:28:00Z">
            <w:rPr>
              <w:spacing w:val="-11"/>
            </w:rPr>
          </w:rPrChange>
        </w:rPr>
        <w:t xml:space="preserve"> </w:t>
      </w:r>
      <w:r w:rsidRPr="006C66CA">
        <w:rPr>
          <w:rFonts w:cs="Arial"/>
          <w:rPrChange w:id="1376" w:author="Harry Shamoon" w:date="2015-03-05T19:28:00Z">
            <w:rPr/>
          </w:rPrChange>
        </w:rPr>
        <w:t>is</w:t>
      </w:r>
      <w:r w:rsidRPr="006C66CA">
        <w:rPr>
          <w:rFonts w:cs="Arial"/>
          <w:spacing w:val="-11"/>
          <w:rPrChange w:id="1377" w:author="Harry Shamoon" w:date="2015-03-05T19:28:00Z">
            <w:rPr>
              <w:spacing w:val="-11"/>
            </w:rPr>
          </w:rPrChange>
        </w:rPr>
        <w:t xml:space="preserve"> </w:t>
      </w:r>
      <w:r w:rsidRPr="006C66CA">
        <w:rPr>
          <w:rFonts w:cs="Arial"/>
          <w:rPrChange w:id="1378" w:author="Harry Shamoon" w:date="2015-03-05T19:28:00Z">
            <w:rPr/>
          </w:rPrChange>
        </w:rPr>
        <w:t>simultaneously</w:t>
      </w:r>
      <w:r w:rsidRPr="006C66CA">
        <w:rPr>
          <w:rFonts w:cs="Arial"/>
          <w:spacing w:val="-11"/>
          <w:rPrChange w:id="1379" w:author="Harry Shamoon" w:date="2015-03-05T19:28:00Z">
            <w:rPr>
              <w:spacing w:val="-11"/>
            </w:rPr>
          </w:rPrChange>
        </w:rPr>
        <w:t xml:space="preserve"> </w:t>
      </w:r>
      <w:r w:rsidRPr="006C66CA">
        <w:rPr>
          <w:rFonts w:cs="Arial"/>
          <w:rPrChange w:id="1380" w:author="Harry Shamoon" w:date="2015-03-05T19:28:00Z">
            <w:rPr/>
          </w:rPrChange>
        </w:rPr>
        <w:t>informed</w:t>
      </w:r>
      <w:r w:rsidRPr="006C66CA">
        <w:rPr>
          <w:rFonts w:cs="Arial"/>
          <w:spacing w:val="-11"/>
          <w:rPrChange w:id="1381" w:author="Harry Shamoon" w:date="2015-03-05T19:28:00Z">
            <w:rPr>
              <w:spacing w:val="-11"/>
            </w:rPr>
          </w:rPrChange>
        </w:rPr>
        <w:t xml:space="preserve"> </w:t>
      </w:r>
      <w:r w:rsidRPr="006C66CA">
        <w:rPr>
          <w:rFonts w:cs="Arial"/>
          <w:spacing w:val="-3"/>
          <w:rPrChange w:id="1382" w:author="Harry Shamoon" w:date="2015-03-05T19:28:00Z">
            <w:rPr>
              <w:spacing w:val="-3"/>
            </w:rPr>
          </w:rPrChange>
        </w:rPr>
        <w:t>by</w:t>
      </w:r>
      <w:r w:rsidRPr="006C66CA">
        <w:rPr>
          <w:rFonts w:cs="Arial"/>
          <w:spacing w:val="-11"/>
          <w:rPrChange w:id="1383" w:author="Harry Shamoon" w:date="2015-03-05T19:28:00Z">
            <w:rPr>
              <w:spacing w:val="-11"/>
            </w:rPr>
          </w:rPrChange>
        </w:rPr>
        <w:t xml:space="preserve"> </w:t>
      </w:r>
      <w:r w:rsidRPr="006C66CA">
        <w:rPr>
          <w:rFonts w:cs="Arial"/>
          <w:rPrChange w:id="1384" w:author="Harry Shamoon" w:date="2015-03-05T19:28:00Z">
            <w:rPr/>
          </w:rPrChange>
        </w:rPr>
        <w:t>data</w:t>
      </w:r>
      <w:r w:rsidRPr="006C66CA">
        <w:rPr>
          <w:rFonts w:cs="Arial"/>
          <w:spacing w:val="-11"/>
          <w:rPrChange w:id="1385" w:author="Harry Shamoon" w:date="2015-03-05T19:28:00Z">
            <w:rPr>
              <w:spacing w:val="-11"/>
            </w:rPr>
          </w:rPrChange>
        </w:rPr>
        <w:t xml:space="preserve"> </w:t>
      </w:r>
      <w:r w:rsidRPr="006C66CA">
        <w:rPr>
          <w:rFonts w:cs="Arial"/>
          <w:rPrChange w:id="1386" w:author="Harry Shamoon" w:date="2015-03-05T19:28:00Z">
            <w:rPr/>
          </w:rPrChange>
        </w:rPr>
        <w:t>from</w:t>
      </w:r>
      <w:r w:rsidRPr="006C66CA">
        <w:rPr>
          <w:rFonts w:cs="Arial"/>
          <w:spacing w:val="-11"/>
          <w:rPrChange w:id="1387" w:author="Harry Shamoon" w:date="2015-03-05T19:28:00Z">
            <w:rPr>
              <w:spacing w:val="-11"/>
            </w:rPr>
          </w:rPrChange>
        </w:rPr>
        <w:t xml:space="preserve"> </w:t>
      </w:r>
      <w:r w:rsidRPr="006C66CA">
        <w:rPr>
          <w:rFonts w:cs="Arial"/>
          <w:rPrChange w:id="1388" w:author="Harry Shamoon" w:date="2015-03-05T19:28:00Z">
            <w:rPr/>
          </w:rPrChange>
        </w:rPr>
        <w:t>all</w:t>
      </w:r>
      <w:r w:rsidRPr="006C66CA">
        <w:rPr>
          <w:rFonts w:cs="Arial"/>
          <w:spacing w:val="-11"/>
          <w:rPrChange w:id="1389" w:author="Harry Shamoon" w:date="2015-03-05T19:28:00Z">
            <w:rPr>
              <w:spacing w:val="-11"/>
            </w:rPr>
          </w:rPrChange>
        </w:rPr>
        <w:t xml:space="preserve"> </w:t>
      </w:r>
      <w:r w:rsidRPr="006C66CA">
        <w:rPr>
          <w:rFonts w:cs="Arial"/>
          <w:rPrChange w:id="1390" w:author="Harry Shamoon" w:date="2015-03-05T19:28:00Z">
            <w:rPr/>
          </w:rPrChange>
        </w:rPr>
        <w:t>the</w:t>
      </w:r>
      <w:r w:rsidRPr="006C66CA">
        <w:rPr>
          <w:rFonts w:cs="Arial"/>
          <w:spacing w:val="-11"/>
          <w:rPrChange w:id="1391" w:author="Harry Shamoon" w:date="2015-03-05T19:28:00Z">
            <w:rPr>
              <w:spacing w:val="-11"/>
            </w:rPr>
          </w:rPrChange>
        </w:rPr>
        <w:t xml:space="preserve"> </w:t>
      </w:r>
      <w:r w:rsidRPr="006C66CA">
        <w:rPr>
          <w:rFonts w:cs="Arial"/>
          <w:rPrChange w:id="1392" w:author="Harry Shamoon" w:date="2015-03-05T19:28:00Z">
            <w:rPr/>
          </w:rPrChange>
        </w:rPr>
        <w:t>other</w:t>
      </w:r>
      <w:r w:rsidRPr="006C66CA">
        <w:rPr>
          <w:rFonts w:cs="Arial"/>
          <w:spacing w:val="-11"/>
          <w:rPrChange w:id="1393" w:author="Harry Shamoon" w:date="2015-03-05T19:28:00Z">
            <w:rPr>
              <w:spacing w:val="-11"/>
            </w:rPr>
          </w:rPrChange>
        </w:rPr>
        <w:t xml:space="preserve"> </w:t>
      </w:r>
      <w:r w:rsidRPr="006C66CA">
        <w:rPr>
          <w:rFonts w:cs="Arial"/>
          <w:rPrChange w:id="1394" w:author="Harry Shamoon" w:date="2015-03-05T19:28:00Z">
            <w:rPr/>
          </w:rPrChange>
        </w:rPr>
        <w:t>patients</w:t>
      </w:r>
      <w:r w:rsidRPr="006C66CA">
        <w:rPr>
          <w:rFonts w:cs="Arial"/>
          <w:spacing w:val="-11"/>
          <w:rPrChange w:id="1395" w:author="Harry Shamoon" w:date="2015-03-05T19:28:00Z">
            <w:rPr>
              <w:spacing w:val="-11"/>
            </w:rPr>
          </w:rPrChange>
        </w:rPr>
        <w:t xml:space="preserve"> </w:t>
      </w:r>
      <w:r w:rsidRPr="006C66CA">
        <w:rPr>
          <w:rFonts w:cs="Arial"/>
          <w:rPrChange w:id="1396" w:author="Harry Shamoon" w:date="2015-03-05T19:28:00Z">
            <w:rPr/>
          </w:rPrChange>
        </w:rPr>
        <w:t>in</w:t>
      </w:r>
      <w:r w:rsidRPr="006C66CA">
        <w:rPr>
          <w:rFonts w:cs="Arial"/>
          <w:spacing w:val="-11"/>
          <w:rPrChange w:id="1397" w:author="Harry Shamoon" w:date="2015-03-05T19:28:00Z">
            <w:rPr>
              <w:spacing w:val="-11"/>
            </w:rPr>
          </w:rPrChange>
        </w:rPr>
        <w:t xml:space="preserve"> </w:t>
      </w:r>
      <w:r w:rsidRPr="006C66CA">
        <w:rPr>
          <w:rFonts w:cs="Arial"/>
          <w:rPrChange w:id="1398" w:author="Harry Shamoon" w:date="2015-03-05T19:28:00Z">
            <w:rPr/>
          </w:rPrChange>
        </w:rPr>
        <w:t>our</w:t>
      </w:r>
      <w:r w:rsidRPr="006C66CA">
        <w:rPr>
          <w:rFonts w:cs="Arial"/>
          <w:spacing w:val="-11"/>
          <w:rPrChange w:id="1399" w:author="Harry Shamoon" w:date="2015-03-05T19:28:00Z">
            <w:rPr>
              <w:spacing w:val="-11"/>
            </w:rPr>
          </w:rPrChange>
        </w:rPr>
        <w:t xml:space="preserve"> </w:t>
      </w:r>
      <w:r w:rsidRPr="006C66CA">
        <w:rPr>
          <w:rFonts w:cs="Arial"/>
          <w:rPrChange w:id="1400" w:author="Harry Shamoon" w:date="2015-03-05T19:28:00Z">
            <w:rPr/>
          </w:rPrChange>
        </w:rPr>
        <w:t>cohort,</w:t>
      </w:r>
      <w:r w:rsidRPr="006C66CA">
        <w:rPr>
          <w:rFonts w:cs="Arial"/>
          <w:w w:val="99"/>
          <w:rPrChange w:id="1401" w:author="Harry Shamoon" w:date="2015-03-05T19:28:00Z">
            <w:rPr>
              <w:w w:val="99"/>
            </w:rPr>
          </w:rPrChange>
        </w:rPr>
        <w:t xml:space="preserve"> </w:t>
      </w:r>
      <w:r w:rsidRPr="006C66CA">
        <w:rPr>
          <w:rFonts w:cs="Arial"/>
          <w:rPrChange w:id="1402" w:author="Harry Shamoon" w:date="2015-03-05T19:28:00Z">
            <w:rPr/>
          </w:rPrChange>
        </w:rPr>
        <w:t>improving</w:t>
      </w:r>
      <w:r w:rsidRPr="006C66CA">
        <w:rPr>
          <w:rFonts w:cs="Arial"/>
          <w:spacing w:val="-7"/>
          <w:rPrChange w:id="1403" w:author="Harry Shamoon" w:date="2015-03-05T19:28:00Z">
            <w:rPr>
              <w:spacing w:val="-7"/>
            </w:rPr>
          </w:rPrChange>
        </w:rPr>
        <w:t xml:space="preserve"> </w:t>
      </w:r>
      <w:r w:rsidRPr="006C66CA">
        <w:rPr>
          <w:rFonts w:cs="Arial"/>
          <w:rPrChange w:id="1404" w:author="Harry Shamoon" w:date="2015-03-05T19:28:00Z">
            <w:rPr/>
          </w:rPrChange>
        </w:rPr>
        <w:t>prediction</w:t>
      </w:r>
      <w:r w:rsidRPr="006C66CA">
        <w:rPr>
          <w:rFonts w:cs="Arial"/>
          <w:spacing w:val="-7"/>
          <w:rPrChange w:id="1405" w:author="Harry Shamoon" w:date="2015-03-05T19:28:00Z">
            <w:rPr>
              <w:spacing w:val="-7"/>
            </w:rPr>
          </w:rPrChange>
        </w:rPr>
        <w:t xml:space="preserve"> </w:t>
      </w:r>
      <w:r w:rsidRPr="006C66CA">
        <w:rPr>
          <w:rFonts w:cs="Arial"/>
          <w:rPrChange w:id="1406" w:author="Harry Shamoon" w:date="2015-03-05T19:28:00Z">
            <w:rPr/>
          </w:rPrChange>
        </w:rPr>
        <w:t>in</w:t>
      </w:r>
      <w:r w:rsidRPr="006C66CA">
        <w:rPr>
          <w:rFonts w:cs="Arial"/>
          <w:spacing w:val="-7"/>
          <w:rPrChange w:id="1407" w:author="Harry Shamoon" w:date="2015-03-05T19:28:00Z">
            <w:rPr>
              <w:spacing w:val="-7"/>
            </w:rPr>
          </w:rPrChange>
        </w:rPr>
        <w:t xml:space="preserve"> </w:t>
      </w:r>
      <w:r w:rsidRPr="006C66CA">
        <w:rPr>
          <w:rFonts w:cs="Arial"/>
          <w:rPrChange w:id="1408" w:author="Harry Shamoon" w:date="2015-03-05T19:28:00Z">
            <w:rPr/>
          </w:rPrChange>
        </w:rPr>
        <w:t>particular</w:t>
      </w:r>
      <w:r w:rsidRPr="006C66CA">
        <w:rPr>
          <w:rFonts w:cs="Arial"/>
          <w:spacing w:val="-7"/>
          <w:rPrChange w:id="1409" w:author="Harry Shamoon" w:date="2015-03-05T19:28:00Z">
            <w:rPr>
              <w:spacing w:val="-7"/>
            </w:rPr>
          </w:rPrChange>
        </w:rPr>
        <w:t xml:space="preserve"> </w:t>
      </w:r>
      <w:r w:rsidRPr="006C66CA">
        <w:rPr>
          <w:rFonts w:cs="Arial"/>
          <w:spacing w:val="-3"/>
          <w:rPrChange w:id="1410" w:author="Harry Shamoon" w:date="2015-03-05T19:28:00Z">
            <w:rPr>
              <w:spacing w:val="-3"/>
            </w:rPr>
          </w:rPrChange>
        </w:rPr>
        <w:t>for</w:t>
      </w:r>
      <w:r w:rsidRPr="006C66CA">
        <w:rPr>
          <w:rFonts w:cs="Arial"/>
          <w:spacing w:val="-7"/>
          <w:rPrChange w:id="1411" w:author="Harry Shamoon" w:date="2015-03-05T19:28:00Z">
            <w:rPr>
              <w:spacing w:val="-7"/>
            </w:rPr>
          </w:rPrChange>
        </w:rPr>
        <w:t xml:space="preserve"> </w:t>
      </w:r>
      <w:r w:rsidRPr="006C66CA">
        <w:rPr>
          <w:rFonts w:cs="Arial"/>
          <w:rPrChange w:id="1412" w:author="Harry Shamoon" w:date="2015-03-05T19:28:00Z">
            <w:rPr/>
          </w:rPrChange>
        </w:rPr>
        <w:t>subgroups</w:t>
      </w:r>
      <w:r w:rsidRPr="006C66CA">
        <w:rPr>
          <w:rFonts w:cs="Arial"/>
          <w:spacing w:val="-7"/>
          <w:rPrChange w:id="1413" w:author="Harry Shamoon" w:date="2015-03-05T19:28:00Z">
            <w:rPr>
              <w:spacing w:val="-7"/>
            </w:rPr>
          </w:rPrChange>
        </w:rPr>
        <w:t xml:space="preserve"> </w:t>
      </w:r>
      <w:r w:rsidRPr="006C66CA">
        <w:rPr>
          <w:rFonts w:cs="Arial"/>
          <w:rPrChange w:id="1414" w:author="Harry Shamoon" w:date="2015-03-05T19:28:00Z">
            <w:rPr/>
          </w:rPrChange>
        </w:rPr>
        <w:t>with</w:t>
      </w:r>
      <w:r w:rsidRPr="006C66CA">
        <w:rPr>
          <w:rFonts w:cs="Arial"/>
          <w:spacing w:val="-7"/>
          <w:rPrChange w:id="1415" w:author="Harry Shamoon" w:date="2015-03-05T19:28:00Z">
            <w:rPr>
              <w:spacing w:val="-7"/>
            </w:rPr>
          </w:rPrChange>
        </w:rPr>
        <w:t xml:space="preserve"> </w:t>
      </w:r>
      <w:r w:rsidRPr="006C66CA">
        <w:rPr>
          <w:rFonts w:cs="Arial"/>
          <w:rPrChange w:id="1416" w:author="Harry Shamoon" w:date="2015-03-05T19:28:00Z">
            <w:rPr/>
          </w:rPrChange>
        </w:rPr>
        <w:t>sparse</w:t>
      </w:r>
      <w:r w:rsidRPr="006C66CA">
        <w:rPr>
          <w:rFonts w:cs="Arial"/>
          <w:spacing w:val="-7"/>
          <w:rPrChange w:id="1417" w:author="Harry Shamoon" w:date="2015-03-05T19:28:00Z">
            <w:rPr>
              <w:spacing w:val="-7"/>
            </w:rPr>
          </w:rPrChange>
        </w:rPr>
        <w:t xml:space="preserve"> </w:t>
      </w:r>
      <w:r w:rsidRPr="006C66CA">
        <w:rPr>
          <w:rFonts w:cs="Arial"/>
          <w:rPrChange w:id="1418" w:author="Harry Shamoon" w:date="2015-03-05T19:28:00Z">
            <w:rPr/>
          </w:rPrChange>
        </w:rPr>
        <w:t>data</w:t>
      </w:r>
      <w:r w:rsidRPr="006C66CA">
        <w:rPr>
          <w:rFonts w:cs="Arial"/>
          <w:spacing w:val="-7"/>
          <w:rPrChange w:id="1419" w:author="Harry Shamoon" w:date="2015-03-05T19:28:00Z">
            <w:rPr>
              <w:spacing w:val="-7"/>
            </w:rPr>
          </w:rPrChange>
        </w:rPr>
        <w:t xml:space="preserve"> </w:t>
      </w:r>
      <w:r w:rsidRPr="006C66CA">
        <w:rPr>
          <w:rFonts w:cs="Arial"/>
          <w:rPrChange w:id="1420" w:author="Harry Shamoon" w:date="2015-03-05T19:28:00Z">
            <w:rPr/>
          </w:rPrChange>
        </w:rPr>
        <w:t>[27].</w:t>
      </w:r>
    </w:p>
    <w:p w14:paraId="264007BF" w14:textId="77777777" w:rsidR="00F731E7" w:rsidRPr="006C66CA" w:rsidRDefault="00F731E7">
      <w:pPr>
        <w:spacing w:before="11"/>
        <w:jc w:val="both"/>
        <w:rPr>
          <w:rFonts w:ascii="Arial" w:eastAsia="Arial" w:hAnsi="Arial" w:cs="Arial"/>
          <w:rPrChange w:id="1421" w:author="Harry Shamoon" w:date="2015-03-05T19:28:00Z">
            <w:rPr>
              <w:rFonts w:ascii="Arial" w:eastAsia="Arial" w:hAnsi="Arial" w:cs="Arial"/>
              <w:sz w:val="24"/>
              <w:szCs w:val="24"/>
            </w:rPr>
          </w:rPrChange>
        </w:rPr>
        <w:pPrChange w:id="1422" w:author="Harry Shamoon" w:date="2015-03-05T19:42:00Z">
          <w:pPr>
            <w:spacing w:before="11"/>
          </w:pPr>
        </w:pPrChange>
      </w:pPr>
    </w:p>
    <w:p w14:paraId="0175E8CE" w14:textId="77777777" w:rsidR="00F731E7" w:rsidRPr="006C66CA" w:rsidRDefault="00082CF3">
      <w:pPr>
        <w:ind w:left="100" w:right="117" w:firstLine="338"/>
        <w:jc w:val="both"/>
        <w:rPr>
          <w:rFonts w:ascii="Arial" w:eastAsia="Arial" w:hAnsi="Arial" w:cs="Arial"/>
        </w:rPr>
        <w:pPrChange w:id="1423" w:author="Harry Shamoon" w:date="2015-03-05T19:42:00Z">
          <w:pPr>
            <w:spacing w:line="268" w:lineRule="auto"/>
            <w:ind w:left="100" w:right="117" w:firstLine="338"/>
            <w:jc w:val="both"/>
          </w:pPr>
        </w:pPrChange>
      </w:pPr>
      <w:r w:rsidRPr="006C66CA">
        <w:rPr>
          <w:rFonts w:ascii="Arial" w:hAnsi="Arial" w:cs="Arial"/>
          <w:i/>
          <w:spacing w:val="-4"/>
          <w:rPrChange w:id="1424" w:author="Harry Shamoon" w:date="2015-03-05T19:28:00Z">
            <w:rPr>
              <w:rFonts w:ascii="Arial"/>
              <w:i/>
              <w:spacing w:val="-4"/>
            </w:rPr>
          </w:rPrChange>
        </w:rPr>
        <w:t>We</w:t>
      </w:r>
      <w:r w:rsidRPr="006C66CA">
        <w:rPr>
          <w:rFonts w:ascii="Arial" w:hAnsi="Arial" w:cs="Arial"/>
          <w:i/>
          <w:spacing w:val="-8"/>
          <w:rPrChange w:id="1425" w:author="Harry Shamoon" w:date="2015-03-05T19:28:00Z">
            <w:rPr>
              <w:rFonts w:ascii="Arial"/>
              <w:i/>
              <w:spacing w:val="-8"/>
            </w:rPr>
          </w:rPrChange>
        </w:rPr>
        <w:t xml:space="preserve"> </w:t>
      </w:r>
      <w:r w:rsidRPr="006C66CA">
        <w:rPr>
          <w:rFonts w:ascii="Arial" w:hAnsi="Arial" w:cs="Arial"/>
          <w:i/>
          <w:rPrChange w:id="1426" w:author="Harry Shamoon" w:date="2015-03-05T19:28:00Z">
            <w:rPr>
              <w:rFonts w:ascii="Arial"/>
              <w:i/>
            </w:rPr>
          </w:rPrChange>
        </w:rPr>
        <w:t>hypothesize</w:t>
      </w:r>
      <w:r w:rsidRPr="006C66CA">
        <w:rPr>
          <w:rFonts w:ascii="Arial" w:hAnsi="Arial" w:cs="Arial"/>
          <w:i/>
          <w:spacing w:val="-8"/>
          <w:rPrChange w:id="1427" w:author="Harry Shamoon" w:date="2015-03-05T19:28:00Z">
            <w:rPr>
              <w:rFonts w:ascii="Arial"/>
              <w:i/>
              <w:spacing w:val="-8"/>
            </w:rPr>
          </w:rPrChange>
        </w:rPr>
        <w:t xml:space="preserve"> </w:t>
      </w:r>
      <w:r w:rsidRPr="006C66CA">
        <w:rPr>
          <w:rFonts w:ascii="Arial" w:hAnsi="Arial" w:cs="Arial"/>
          <w:i/>
          <w:rPrChange w:id="1428" w:author="Harry Shamoon" w:date="2015-03-05T19:28:00Z">
            <w:rPr>
              <w:rFonts w:ascii="Arial"/>
              <w:i/>
            </w:rPr>
          </w:rPrChange>
        </w:rPr>
        <w:t>that</w:t>
      </w:r>
      <w:r w:rsidRPr="006C66CA">
        <w:rPr>
          <w:rFonts w:ascii="Arial" w:hAnsi="Arial" w:cs="Arial"/>
          <w:i/>
          <w:spacing w:val="-8"/>
          <w:rPrChange w:id="1429" w:author="Harry Shamoon" w:date="2015-03-05T19:28:00Z">
            <w:rPr>
              <w:rFonts w:ascii="Arial"/>
              <w:i/>
              <w:spacing w:val="-8"/>
            </w:rPr>
          </w:rPrChange>
        </w:rPr>
        <w:t xml:space="preserve"> </w:t>
      </w:r>
      <w:r w:rsidRPr="006C66CA">
        <w:rPr>
          <w:rFonts w:ascii="Arial" w:hAnsi="Arial" w:cs="Arial"/>
          <w:i/>
          <w:rPrChange w:id="1430" w:author="Harry Shamoon" w:date="2015-03-05T19:28:00Z">
            <w:rPr>
              <w:rFonts w:ascii="Arial"/>
              <w:i/>
            </w:rPr>
          </w:rPrChange>
        </w:rPr>
        <w:t>Bayesian</w:t>
      </w:r>
      <w:r w:rsidRPr="006C66CA">
        <w:rPr>
          <w:rFonts w:ascii="Arial" w:hAnsi="Arial" w:cs="Arial"/>
          <w:i/>
          <w:spacing w:val="-8"/>
          <w:rPrChange w:id="1431" w:author="Harry Shamoon" w:date="2015-03-05T19:28:00Z">
            <w:rPr>
              <w:rFonts w:ascii="Arial"/>
              <w:i/>
              <w:spacing w:val="-8"/>
            </w:rPr>
          </w:rPrChange>
        </w:rPr>
        <w:t xml:space="preserve"> </w:t>
      </w:r>
      <w:r w:rsidRPr="006C66CA">
        <w:rPr>
          <w:rFonts w:ascii="Arial" w:hAnsi="Arial" w:cs="Arial"/>
          <w:i/>
          <w:rPrChange w:id="1432" w:author="Harry Shamoon" w:date="2015-03-05T19:28:00Z">
            <w:rPr>
              <w:rFonts w:ascii="Arial"/>
              <w:i/>
            </w:rPr>
          </w:rPrChange>
        </w:rPr>
        <w:t>hierarchical</w:t>
      </w:r>
      <w:r w:rsidRPr="006C66CA">
        <w:rPr>
          <w:rFonts w:ascii="Arial" w:hAnsi="Arial" w:cs="Arial"/>
          <w:i/>
          <w:spacing w:val="-8"/>
          <w:rPrChange w:id="1433" w:author="Harry Shamoon" w:date="2015-03-05T19:28:00Z">
            <w:rPr>
              <w:rFonts w:ascii="Arial"/>
              <w:i/>
              <w:spacing w:val="-8"/>
            </w:rPr>
          </w:rPrChange>
        </w:rPr>
        <w:t xml:space="preserve"> </w:t>
      </w:r>
      <w:r w:rsidRPr="006C66CA">
        <w:rPr>
          <w:rFonts w:ascii="Arial" w:hAnsi="Arial" w:cs="Arial"/>
          <w:i/>
          <w:rPrChange w:id="1434" w:author="Harry Shamoon" w:date="2015-03-05T19:28:00Z">
            <w:rPr>
              <w:rFonts w:ascii="Arial"/>
              <w:i/>
            </w:rPr>
          </w:rPrChange>
        </w:rPr>
        <w:t>modeling</w:t>
      </w:r>
      <w:r w:rsidRPr="006C66CA">
        <w:rPr>
          <w:rFonts w:ascii="Arial" w:hAnsi="Arial" w:cs="Arial"/>
          <w:i/>
          <w:spacing w:val="-8"/>
          <w:rPrChange w:id="1435" w:author="Harry Shamoon" w:date="2015-03-05T19:28:00Z">
            <w:rPr>
              <w:rFonts w:ascii="Arial"/>
              <w:i/>
              <w:spacing w:val="-8"/>
            </w:rPr>
          </w:rPrChange>
        </w:rPr>
        <w:t xml:space="preserve"> </w:t>
      </w:r>
      <w:r w:rsidRPr="006C66CA">
        <w:rPr>
          <w:rFonts w:ascii="Arial" w:hAnsi="Arial" w:cs="Arial"/>
          <w:i/>
          <w:spacing w:val="-3"/>
          <w:rPrChange w:id="1436" w:author="Harry Shamoon" w:date="2015-03-05T19:28:00Z">
            <w:rPr>
              <w:rFonts w:ascii="Arial"/>
              <w:i/>
              <w:spacing w:val="-3"/>
            </w:rPr>
          </w:rPrChange>
        </w:rPr>
        <w:t>may</w:t>
      </w:r>
      <w:r w:rsidRPr="006C66CA">
        <w:rPr>
          <w:rFonts w:ascii="Arial" w:hAnsi="Arial" w:cs="Arial"/>
          <w:i/>
          <w:spacing w:val="-8"/>
          <w:rPrChange w:id="1437" w:author="Harry Shamoon" w:date="2015-03-05T19:28:00Z">
            <w:rPr>
              <w:rFonts w:ascii="Arial"/>
              <w:i/>
              <w:spacing w:val="-8"/>
            </w:rPr>
          </w:rPrChange>
        </w:rPr>
        <w:t xml:space="preserve"> </w:t>
      </w:r>
      <w:r w:rsidRPr="006C66CA">
        <w:rPr>
          <w:rFonts w:ascii="Arial" w:hAnsi="Arial" w:cs="Arial"/>
          <w:i/>
          <w:rPrChange w:id="1438" w:author="Harry Shamoon" w:date="2015-03-05T19:28:00Z">
            <w:rPr>
              <w:rFonts w:ascii="Arial"/>
              <w:i/>
            </w:rPr>
          </w:rPrChange>
        </w:rPr>
        <w:t>better</w:t>
      </w:r>
      <w:r w:rsidRPr="006C66CA">
        <w:rPr>
          <w:rFonts w:ascii="Arial" w:hAnsi="Arial" w:cs="Arial"/>
          <w:i/>
          <w:spacing w:val="-8"/>
          <w:rPrChange w:id="1439" w:author="Harry Shamoon" w:date="2015-03-05T19:28:00Z">
            <w:rPr>
              <w:rFonts w:ascii="Arial"/>
              <w:i/>
              <w:spacing w:val="-8"/>
            </w:rPr>
          </w:rPrChange>
        </w:rPr>
        <w:t xml:space="preserve"> </w:t>
      </w:r>
      <w:r w:rsidRPr="006C66CA">
        <w:rPr>
          <w:rFonts w:ascii="Arial" w:hAnsi="Arial" w:cs="Arial"/>
          <w:i/>
          <w:rPrChange w:id="1440" w:author="Harry Shamoon" w:date="2015-03-05T19:28:00Z">
            <w:rPr>
              <w:rFonts w:ascii="Arial"/>
              <w:i/>
            </w:rPr>
          </w:rPrChange>
        </w:rPr>
        <w:t>identify</w:t>
      </w:r>
      <w:r w:rsidRPr="006C66CA">
        <w:rPr>
          <w:rFonts w:ascii="Arial" w:hAnsi="Arial" w:cs="Arial"/>
          <w:i/>
          <w:spacing w:val="-8"/>
          <w:rPrChange w:id="1441" w:author="Harry Shamoon" w:date="2015-03-05T19:28:00Z">
            <w:rPr>
              <w:rFonts w:ascii="Arial"/>
              <w:i/>
              <w:spacing w:val="-8"/>
            </w:rPr>
          </w:rPrChange>
        </w:rPr>
        <w:t xml:space="preserve"> </w:t>
      </w:r>
      <w:r w:rsidRPr="006C66CA">
        <w:rPr>
          <w:rFonts w:ascii="Arial" w:hAnsi="Arial" w:cs="Arial"/>
          <w:i/>
          <w:rPrChange w:id="1442" w:author="Harry Shamoon" w:date="2015-03-05T19:28:00Z">
            <w:rPr>
              <w:rFonts w:ascii="Arial"/>
              <w:i/>
            </w:rPr>
          </w:rPrChange>
        </w:rPr>
        <w:t>hospitalized</w:t>
      </w:r>
      <w:r w:rsidRPr="006C66CA">
        <w:rPr>
          <w:rFonts w:ascii="Arial" w:hAnsi="Arial" w:cs="Arial"/>
          <w:i/>
          <w:spacing w:val="-8"/>
          <w:rPrChange w:id="1443" w:author="Harry Shamoon" w:date="2015-03-05T19:28:00Z">
            <w:rPr>
              <w:rFonts w:ascii="Arial"/>
              <w:i/>
              <w:spacing w:val="-8"/>
            </w:rPr>
          </w:rPrChange>
        </w:rPr>
        <w:t xml:space="preserve"> </w:t>
      </w:r>
      <w:r w:rsidRPr="006C66CA">
        <w:rPr>
          <w:rFonts w:ascii="Arial" w:hAnsi="Arial" w:cs="Arial"/>
          <w:i/>
          <w:rPrChange w:id="1444" w:author="Harry Shamoon" w:date="2015-03-05T19:28:00Z">
            <w:rPr>
              <w:rFonts w:ascii="Arial"/>
              <w:i/>
            </w:rPr>
          </w:rPrChange>
        </w:rPr>
        <w:t>patients</w:t>
      </w:r>
      <w:r w:rsidRPr="006C66CA">
        <w:rPr>
          <w:rFonts w:ascii="Arial" w:hAnsi="Arial" w:cs="Arial"/>
          <w:i/>
          <w:spacing w:val="-8"/>
          <w:rPrChange w:id="1445" w:author="Harry Shamoon" w:date="2015-03-05T19:28:00Z">
            <w:rPr>
              <w:rFonts w:ascii="Arial"/>
              <w:i/>
              <w:spacing w:val="-8"/>
            </w:rPr>
          </w:rPrChange>
        </w:rPr>
        <w:t xml:space="preserve"> </w:t>
      </w:r>
      <w:r w:rsidRPr="006C66CA">
        <w:rPr>
          <w:rFonts w:ascii="Arial" w:hAnsi="Arial" w:cs="Arial"/>
          <w:i/>
          <w:rPrChange w:id="1446" w:author="Harry Shamoon" w:date="2015-03-05T19:28:00Z">
            <w:rPr>
              <w:rFonts w:ascii="Arial"/>
              <w:i/>
            </w:rPr>
          </w:rPrChange>
        </w:rPr>
        <w:t>at</w:t>
      </w:r>
      <w:r w:rsidRPr="006C66CA">
        <w:rPr>
          <w:rFonts w:ascii="Arial" w:hAnsi="Arial" w:cs="Arial"/>
          <w:i/>
          <w:spacing w:val="-8"/>
          <w:rPrChange w:id="1447" w:author="Harry Shamoon" w:date="2015-03-05T19:28:00Z">
            <w:rPr>
              <w:rFonts w:ascii="Arial"/>
              <w:i/>
              <w:spacing w:val="-8"/>
            </w:rPr>
          </w:rPrChange>
        </w:rPr>
        <w:t xml:space="preserve"> </w:t>
      </w:r>
      <w:r w:rsidRPr="006C66CA">
        <w:rPr>
          <w:rFonts w:ascii="Arial" w:hAnsi="Arial" w:cs="Arial"/>
          <w:i/>
          <w:rPrChange w:id="1448" w:author="Harry Shamoon" w:date="2015-03-05T19:28:00Z">
            <w:rPr>
              <w:rFonts w:ascii="Arial"/>
              <w:i/>
            </w:rPr>
          </w:rPrChange>
        </w:rPr>
        <w:t>risk</w:t>
      </w:r>
      <w:r w:rsidRPr="006C66CA">
        <w:rPr>
          <w:rFonts w:ascii="Arial" w:hAnsi="Arial" w:cs="Arial"/>
          <w:i/>
          <w:spacing w:val="-8"/>
          <w:rPrChange w:id="1449" w:author="Harry Shamoon" w:date="2015-03-05T19:28:00Z">
            <w:rPr>
              <w:rFonts w:ascii="Arial"/>
              <w:i/>
              <w:spacing w:val="-8"/>
            </w:rPr>
          </w:rPrChange>
        </w:rPr>
        <w:t xml:space="preserve"> </w:t>
      </w:r>
      <w:r w:rsidRPr="006C66CA">
        <w:rPr>
          <w:rFonts w:ascii="Arial" w:hAnsi="Arial" w:cs="Arial"/>
          <w:i/>
          <w:spacing w:val="-3"/>
          <w:rPrChange w:id="1450" w:author="Harry Shamoon" w:date="2015-03-05T19:28:00Z">
            <w:rPr>
              <w:rFonts w:ascii="Arial"/>
              <w:i/>
              <w:spacing w:val="-3"/>
            </w:rPr>
          </w:rPrChange>
        </w:rPr>
        <w:t>for</w:t>
      </w:r>
      <w:r w:rsidRPr="006C66CA">
        <w:rPr>
          <w:rFonts w:ascii="Arial" w:hAnsi="Arial" w:cs="Arial"/>
          <w:i/>
          <w:spacing w:val="-8"/>
          <w:rPrChange w:id="1451" w:author="Harry Shamoon" w:date="2015-03-05T19:28:00Z">
            <w:rPr>
              <w:rFonts w:ascii="Arial"/>
              <w:i/>
              <w:spacing w:val="-8"/>
            </w:rPr>
          </w:rPrChange>
        </w:rPr>
        <w:t xml:space="preserve"> </w:t>
      </w:r>
      <w:r w:rsidRPr="006C66CA">
        <w:rPr>
          <w:rFonts w:ascii="Arial" w:hAnsi="Arial" w:cs="Arial"/>
          <w:i/>
          <w:rPrChange w:id="1452" w:author="Harry Shamoon" w:date="2015-03-05T19:28:00Z">
            <w:rPr>
              <w:rFonts w:ascii="Arial"/>
              <w:i/>
            </w:rPr>
          </w:rPrChange>
        </w:rPr>
        <w:t>acute</w:t>
      </w:r>
      <w:r w:rsidRPr="006C66CA">
        <w:rPr>
          <w:rFonts w:ascii="Arial" w:hAnsi="Arial" w:cs="Arial"/>
          <w:i/>
          <w:w w:val="99"/>
          <w:rPrChange w:id="1453" w:author="Harry Shamoon" w:date="2015-03-05T19:28:00Z">
            <w:rPr>
              <w:rFonts w:ascii="Arial"/>
              <w:i/>
              <w:w w:val="99"/>
            </w:rPr>
          </w:rPrChange>
        </w:rPr>
        <w:t xml:space="preserve"> </w:t>
      </w:r>
      <w:r w:rsidRPr="006C66CA">
        <w:rPr>
          <w:rFonts w:ascii="Arial" w:hAnsi="Arial" w:cs="Arial"/>
          <w:i/>
          <w:rPrChange w:id="1454" w:author="Harry Shamoon" w:date="2015-03-05T19:28:00Z">
            <w:rPr>
              <w:rFonts w:ascii="Arial"/>
              <w:i/>
            </w:rPr>
          </w:rPrChange>
        </w:rPr>
        <w:t>respiratory</w:t>
      </w:r>
      <w:r w:rsidRPr="006C66CA">
        <w:rPr>
          <w:rFonts w:ascii="Arial" w:hAnsi="Arial" w:cs="Arial"/>
          <w:i/>
          <w:spacing w:val="-10"/>
          <w:rPrChange w:id="1455" w:author="Harry Shamoon" w:date="2015-03-05T19:28:00Z">
            <w:rPr>
              <w:rFonts w:ascii="Arial"/>
              <w:i/>
              <w:spacing w:val="-10"/>
            </w:rPr>
          </w:rPrChange>
        </w:rPr>
        <w:t xml:space="preserve"> </w:t>
      </w:r>
      <w:r w:rsidRPr="006C66CA">
        <w:rPr>
          <w:rFonts w:ascii="Arial" w:hAnsi="Arial" w:cs="Arial"/>
          <w:i/>
          <w:rPrChange w:id="1456" w:author="Harry Shamoon" w:date="2015-03-05T19:28:00Z">
            <w:rPr>
              <w:rFonts w:ascii="Arial"/>
              <w:i/>
            </w:rPr>
          </w:rPrChange>
        </w:rPr>
        <w:t>failure</w:t>
      </w:r>
      <w:r w:rsidRPr="006C66CA">
        <w:rPr>
          <w:rFonts w:ascii="Arial" w:hAnsi="Arial" w:cs="Arial"/>
          <w:i/>
          <w:spacing w:val="-10"/>
          <w:rPrChange w:id="1457" w:author="Harry Shamoon" w:date="2015-03-05T19:28:00Z">
            <w:rPr>
              <w:rFonts w:ascii="Arial"/>
              <w:i/>
              <w:spacing w:val="-10"/>
            </w:rPr>
          </w:rPrChange>
        </w:rPr>
        <w:t xml:space="preserve"> </w:t>
      </w:r>
      <w:r w:rsidRPr="006C66CA">
        <w:rPr>
          <w:rFonts w:ascii="Arial" w:hAnsi="Arial" w:cs="Arial"/>
          <w:i/>
          <w:rPrChange w:id="1458" w:author="Harry Shamoon" w:date="2015-03-05T19:28:00Z">
            <w:rPr>
              <w:rFonts w:ascii="Arial"/>
              <w:i/>
            </w:rPr>
          </w:rPrChange>
        </w:rPr>
        <w:t>and</w:t>
      </w:r>
      <w:r w:rsidRPr="006C66CA">
        <w:rPr>
          <w:rFonts w:ascii="Arial" w:hAnsi="Arial" w:cs="Arial"/>
          <w:i/>
          <w:spacing w:val="-10"/>
          <w:rPrChange w:id="1459" w:author="Harry Shamoon" w:date="2015-03-05T19:28:00Z">
            <w:rPr>
              <w:rFonts w:ascii="Arial"/>
              <w:i/>
              <w:spacing w:val="-10"/>
            </w:rPr>
          </w:rPrChange>
        </w:rPr>
        <w:t xml:space="preserve"> </w:t>
      </w:r>
      <w:r w:rsidRPr="006C66CA">
        <w:rPr>
          <w:rFonts w:ascii="Arial" w:hAnsi="Arial" w:cs="Arial"/>
          <w:i/>
          <w:rPrChange w:id="1460" w:author="Harry Shamoon" w:date="2015-03-05T19:28:00Z">
            <w:rPr>
              <w:rFonts w:ascii="Arial"/>
              <w:i/>
            </w:rPr>
          </w:rPrChange>
        </w:rPr>
        <w:t>prolonged</w:t>
      </w:r>
      <w:r w:rsidRPr="006C66CA">
        <w:rPr>
          <w:rFonts w:ascii="Arial" w:hAnsi="Arial" w:cs="Arial"/>
          <w:i/>
          <w:spacing w:val="-10"/>
          <w:rPrChange w:id="1461" w:author="Harry Shamoon" w:date="2015-03-05T19:28:00Z">
            <w:rPr>
              <w:rFonts w:ascii="Arial"/>
              <w:i/>
              <w:spacing w:val="-10"/>
            </w:rPr>
          </w:rPrChange>
        </w:rPr>
        <w:t xml:space="preserve"> </w:t>
      </w:r>
      <w:r w:rsidRPr="006C66CA">
        <w:rPr>
          <w:rFonts w:ascii="Arial" w:hAnsi="Arial" w:cs="Arial"/>
          <w:i/>
          <w:rPrChange w:id="1462" w:author="Harry Shamoon" w:date="2015-03-05T19:28:00Z">
            <w:rPr>
              <w:rFonts w:ascii="Arial"/>
              <w:i/>
            </w:rPr>
          </w:rPrChange>
        </w:rPr>
        <w:t>mechanical</w:t>
      </w:r>
      <w:r w:rsidRPr="006C66CA">
        <w:rPr>
          <w:rFonts w:ascii="Arial" w:hAnsi="Arial" w:cs="Arial"/>
          <w:i/>
          <w:spacing w:val="-10"/>
          <w:rPrChange w:id="1463" w:author="Harry Shamoon" w:date="2015-03-05T19:28:00Z">
            <w:rPr>
              <w:rFonts w:ascii="Arial"/>
              <w:i/>
              <w:spacing w:val="-10"/>
            </w:rPr>
          </w:rPrChange>
        </w:rPr>
        <w:t xml:space="preserve"> </w:t>
      </w:r>
      <w:r w:rsidRPr="006C66CA">
        <w:rPr>
          <w:rFonts w:ascii="Arial" w:hAnsi="Arial" w:cs="Arial"/>
          <w:i/>
          <w:rPrChange w:id="1464" w:author="Harry Shamoon" w:date="2015-03-05T19:28:00Z">
            <w:rPr>
              <w:rFonts w:ascii="Arial"/>
              <w:i/>
            </w:rPr>
          </w:rPrChange>
        </w:rPr>
        <w:t>ventilation</w:t>
      </w:r>
      <w:r w:rsidRPr="006C66CA">
        <w:rPr>
          <w:rFonts w:ascii="Arial" w:hAnsi="Arial" w:cs="Arial"/>
          <w:i/>
          <w:spacing w:val="-10"/>
          <w:rPrChange w:id="1465" w:author="Harry Shamoon" w:date="2015-03-05T19:28:00Z">
            <w:rPr>
              <w:rFonts w:ascii="Arial"/>
              <w:i/>
              <w:spacing w:val="-10"/>
            </w:rPr>
          </w:rPrChange>
        </w:rPr>
        <w:t xml:space="preserve"> </w:t>
      </w:r>
      <w:r w:rsidRPr="006C66CA">
        <w:rPr>
          <w:rFonts w:ascii="Arial" w:hAnsi="Arial" w:cs="Arial"/>
          <w:i/>
          <w:rPrChange w:id="1466" w:author="Harry Shamoon" w:date="2015-03-05T19:28:00Z">
            <w:rPr>
              <w:rFonts w:ascii="Arial"/>
              <w:i/>
            </w:rPr>
          </w:rPrChange>
        </w:rPr>
        <w:t>than</w:t>
      </w:r>
      <w:r w:rsidRPr="006C66CA">
        <w:rPr>
          <w:rFonts w:ascii="Arial" w:hAnsi="Arial" w:cs="Arial"/>
          <w:i/>
          <w:spacing w:val="-10"/>
          <w:rPrChange w:id="1467" w:author="Harry Shamoon" w:date="2015-03-05T19:28:00Z">
            <w:rPr>
              <w:rFonts w:ascii="Arial"/>
              <w:i/>
              <w:spacing w:val="-10"/>
            </w:rPr>
          </w:rPrChange>
        </w:rPr>
        <w:t xml:space="preserve"> </w:t>
      </w:r>
      <w:r w:rsidRPr="006C66CA">
        <w:rPr>
          <w:rFonts w:ascii="Arial" w:hAnsi="Arial" w:cs="Arial"/>
          <w:i/>
          <w:rPrChange w:id="1468" w:author="Harry Shamoon" w:date="2015-03-05T19:28:00Z">
            <w:rPr>
              <w:rFonts w:ascii="Arial"/>
              <w:i/>
            </w:rPr>
          </w:rPrChange>
        </w:rPr>
        <w:t>classical</w:t>
      </w:r>
      <w:r w:rsidRPr="006C66CA">
        <w:rPr>
          <w:rFonts w:ascii="Arial" w:hAnsi="Arial" w:cs="Arial"/>
          <w:i/>
          <w:spacing w:val="-10"/>
          <w:rPrChange w:id="1469" w:author="Harry Shamoon" w:date="2015-03-05T19:28:00Z">
            <w:rPr>
              <w:rFonts w:ascii="Arial"/>
              <w:i/>
              <w:spacing w:val="-10"/>
            </w:rPr>
          </w:rPrChange>
        </w:rPr>
        <w:t xml:space="preserve"> </w:t>
      </w:r>
      <w:r w:rsidRPr="006C66CA">
        <w:rPr>
          <w:rFonts w:ascii="Arial" w:hAnsi="Arial" w:cs="Arial"/>
          <w:i/>
          <w:rPrChange w:id="1470" w:author="Harry Shamoon" w:date="2015-03-05T19:28:00Z">
            <w:rPr>
              <w:rFonts w:ascii="Arial"/>
              <w:i/>
            </w:rPr>
          </w:rPrChange>
        </w:rPr>
        <w:t>prediction</w:t>
      </w:r>
      <w:r w:rsidRPr="006C66CA">
        <w:rPr>
          <w:rFonts w:ascii="Arial" w:hAnsi="Arial" w:cs="Arial"/>
          <w:i/>
          <w:spacing w:val="-10"/>
          <w:rPrChange w:id="1471" w:author="Harry Shamoon" w:date="2015-03-05T19:28:00Z">
            <w:rPr>
              <w:rFonts w:ascii="Arial"/>
              <w:i/>
              <w:spacing w:val="-10"/>
            </w:rPr>
          </w:rPrChange>
        </w:rPr>
        <w:t xml:space="preserve"> </w:t>
      </w:r>
      <w:r w:rsidRPr="006C66CA">
        <w:rPr>
          <w:rFonts w:ascii="Arial" w:hAnsi="Arial" w:cs="Arial"/>
          <w:i/>
          <w:rPrChange w:id="1472" w:author="Harry Shamoon" w:date="2015-03-05T19:28:00Z">
            <w:rPr>
              <w:rFonts w:ascii="Arial"/>
              <w:i/>
            </w:rPr>
          </w:rPrChange>
        </w:rPr>
        <w:t>algorithms.</w:t>
      </w:r>
    </w:p>
    <w:p w14:paraId="2370E614" w14:textId="77777777" w:rsidR="00F731E7" w:rsidRPr="006C66CA" w:rsidRDefault="00082CF3">
      <w:pPr>
        <w:pStyle w:val="BodyText"/>
        <w:spacing w:before="116"/>
        <w:ind w:left="100" w:right="117" w:firstLine="338"/>
        <w:jc w:val="both"/>
        <w:rPr>
          <w:rFonts w:cs="Arial"/>
          <w:rPrChange w:id="1473" w:author="Harry Shamoon" w:date="2015-03-05T19:28:00Z">
            <w:rPr/>
          </w:rPrChange>
        </w:rPr>
        <w:pPrChange w:id="1474" w:author="Harry Shamoon" w:date="2015-03-05T19:42:00Z">
          <w:pPr>
            <w:pStyle w:val="BodyText"/>
            <w:spacing w:before="116" w:line="268" w:lineRule="auto"/>
            <w:ind w:left="100" w:right="117" w:firstLine="338"/>
            <w:jc w:val="both"/>
          </w:pPr>
        </w:pPrChange>
      </w:pPr>
      <w:r w:rsidRPr="00C91597">
        <w:rPr>
          <w:rFonts w:cs="Arial"/>
          <w:b/>
        </w:rPr>
        <w:t xml:space="preserve">Heterogeneous and incomplete clinical data may limit prediction and implementation. </w:t>
      </w:r>
      <w:r w:rsidRPr="00082CF3">
        <w:rPr>
          <w:rFonts w:cs="Arial"/>
          <w:spacing w:val="-3"/>
        </w:rPr>
        <w:t>Variables</w:t>
      </w:r>
      <w:r w:rsidRPr="00082CF3">
        <w:rPr>
          <w:rFonts w:cs="Arial"/>
          <w:spacing w:val="53"/>
        </w:rPr>
        <w:t xml:space="preserve"> </w:t>
      </w:r>
      <w:r w:rsidRPr="00F97E28">
        <w:rPr>
          <w:rFonts w:cs="Arial"/>
        </w:rPr>
        <w:t>with</w:t>
      </w:r>
      <w:r w:rsidRPr="00F97E28">
        <w:rPr>
          <w:rFonts w:cs="Arial"/>
          <w:w w:val="99"/>
        </w:rPr>
        <w:t xml:space="preserve"> </w:t>
      </w:r>
      <w:r w:rsidRPr="00030584">
        <w:rPr>
          <w:rFonts w:cs="Arial"/>
        </w:rPr>
        <w:t xml:space="preserve">strong predictive power in our model </w:t>
      </w:r>
      <w:r w:rsidRPr="00174DF6">
        <w:rPr>
          <w:rFonts w:cs="Arial"/>
          <w:spacing w:val="-3"/>
        </w:rPr>
        <w:t xml:space="preserve">may </w:t>
      </w:r>
      <w:r w:rsidRPr="00174DF6">
        <w:rPr>
          <w:rFonts w:cs="Arial"/>
        </w:rPr>
        <w:t xml:space="preserve">not be recorded in all patients or </w:t>
      </w:r>
      <w:r w:rsidRPr="00174DF6">
        <w:rPr>
          <w:rFonts w:cs="Arial"/>
          <w:spacing w:val="-3"/>
        </w:rPr>
        <w:t xml:space="preserve">may </w:t>
      </w:r>
      <w:r w:rsidRPr="00231B3C">
        <w:rPr>
          <w:rFonts w:cs="Arial"/>
        </w:rPr>
        <w:t xml:space="preserve">be missing </w:t>
      </w:r>
      <w:r w:rsidRPr="008C4839">
        <w:rPr>
          <w:rFonts w:cs="Arial"/>
          <w:spacing w:val="-3"/>
        </w:rPr>
        <w:t xml:space="preserve">for </w:t>
      </w:r>
      <w:r w:rsidRPr="00C0557F">
        <w:rPr>
          <w:rFonts w:cs="Arial"/>
        </w:rPr>
        <w:t>the time</w:t>
      </w:r>
      <w:r w:rsidRPr="00C0557F">
        <w:rPr>
          <w:rFonts w:cs="Arial"/>
          <w:spacing w:val="52"/>
        </w:rPr>
        <w:t xml:space="preserve"> </w:t>
      </w:r>
      <w:r w:rsidRPr="00C0557F">
        <w:rPr>
          <w:rFonts w:cs="Arial"/>
        </w:rPr>
        <w:t>window</w:t>
      </w:r>
      <w:r w:rsidRPr="00C0557F">
        <w:rPr>
          <w:rFonts w:cs="Arial"/>
          <w:w w:val="99"/>
        </w:rPr>
        <w:t xml:space="preserve"> </w:t>
      </w:r>
      <w:r w:rsidRPr="00765A7F">
        <w:rPr>
          <w:rFonts w:cs="Arial"/>
        </w:rPr>
        <w:t xml:space="preserve">needed </w:t>
      </w:r>
      <w:r w:rsidRPr="00765A7F">
        <w:rPr>
          <w:rFonts w:cs="Arial"/>
          <w:spacing w:val="-3"/>
        </w:rPr>
        <w:t xml:space="preserve">for </w:t>
      </w:r>
      <w:r w:rsidRPr="00365719">
        <w:rPr>
          <w:rFonts w:cs="Arial"/>
        </w:rPr>
        <w:t>prediction, limiting development of</w:t>
      </w:r>
      <w:r w:rsidRPr="00FF1D9C">
        <w:rPr>
          <w:rFonts w:cs="Arial"/>
        </w:rPr>
        <w:t xml:space="preserve"> the prediction algorithm, implementation of the therapeutic</w:t>
      </w:r>
      <w:r w:rsidRPr="0011650A">
        <w:rPr>
          <w:rFonts w:cs="Arial"/>
          <w:spacing w:val="24"/>
        </w:rPr>
        <w:t xml:space="preserve"> </w:t>
      </w:r>
      <w:r w:rsidRPr="0011650A">
        <w:rPr>
          <w:rFonts w:cs="Arial"/>
        </w:rPr>
        <w:t>inter-</w:t>
      </w:r>
      <w:r w:rsidRPr="0011650A">
        <w:rPr>
          <w:rFonts w:cs="Arial"/>
          <w:w w:val="99"/>
        </w:rPr>
        <w:t xml:space="preserve"> </w:t>
      </w:r>
      <w:proofErr w:type="spellStart"/>
      <w:r w:rsidRPr="00907C1D">
        <w:rPr>
          <w:rFonts w:cs="Arial"/>
        </w:rPr>
        <w:t>ventions</w:t>
      </w:r>
      <w:proofErr w:type="spellEnd"/>
      <w:r w:rsidRPr="00640245">
        <w:rPr>
          <w:rFonts w:cs="Arial"/>
          <w:spacing w:val="-15"/>
        </w:rPr>
        <w:t xml:space="preserve"> </w:t>
      </w:r>
      <w:r w:rsidRPr="00FF4755">
        <w:rPr>
          <w:rFonts w:cs="Arial"/>
        </w:rPr>
        <w:t>and</w:t>
      </w:r>
      <w:r w:rsidRPr="00FF4755">
        <w:rPr>
          <w:rFonts w:cs="Arial"/>
          <w:spacing w:val="-15"/>
        </w:rPr>
        <w:t xml:space="preserve"> </w:t>
      </w:r>
      <w:r w:rsidRPr="00FF4755">
        <w:rPr>
          <w:rFonts w:cs="Arial"/>
        </w:rPr>
        <w:t>the</w:t>
      </w:r>
      <w:r w:rsidRPr="00FF4755">
        <w:rPr>
          <w:rFonts w:cs="Arial"/>
          <w:spacing w:val="-15"/>
        </w:rPr>
        <w:t xml:space="preserve"> </w:t>
      </w:r>
      <w:r w:rsidRPr="00FF4755">
        <w:rPr>
          <w:rFonts w:cs="Arial"/>
        </w:rPr>
        <w:t>trial</w:t>
      </w:r>
      <w:r w:rsidRPr="00FF4755">
        <w:rPr>
          <w:rFonts w:cs="Arial"/>
          <w:spacing w:val="-15"/>
        </w:rPr>
        <w:t xml:space="preserve"> </w:t>
      </w:r>
      <w:r w:rsidRPr="008F496E">
        <w:rPr>
          <w:rFonts w:cs="Arial"/>
        </w:rPr>
        <w:t>itself.</w:t>
      </w:r>
      <w:r w:rsidRPr="008F496E">
        <w:rPr>
          <w:rFonts w:cs="Arial"/>
          <w:spacing w:val="3"/>
        </w:rPr>
        <w:t xml:space="preserve"> </w:t>
      </w:r>
      <w:r w:rsidRPr="008F496E">
        <w:rPr>
          <w:rFonts w:cs="Arial"/>
          <w:spacing w:val="-14"/>
        </w:rPr>
        <w:t>To</w:t>
      </w:r>
      <w:r w:rsidRPr="006C66CA">
        <w:rPr>
          <w:rFonts w:cs="Arial"/>
          <w:spacing w:val="-15"/>
          <w:rPrChange w:id="1475" w:author="Harry Shamoon" w:date="2015-03-05T19:28:00Z">
            <w:rPr>
              <w:spacing w:val="-15"/>
            </w:rPr>
          </w:rPrChange>
        </w:rPr>
        <w:t xml:space="preserve"> </w:t>
      </w:r>
      <w:r w:rsidRPr="006C66CA">
        <w:rPr>
          <w:rFonts w:cs="Arial"/>
          <w:rPrChange w:id="1476" w:author="Harry Shamoon" w:date="2015-03-05T19:28:00Z">
            <w:rPr/>
          </w:rPrChange>
        </w:rPr>
        <w:t>improve</w:t>
      </w:r>
      <w:r w:rsidRPr="006C66CA">
        <w:rPr>
          <w:rFonts w:cs="Arial"/>
          <w:spacing w:val="-15"/>
          <w:rPrChange w:id="1477" w:author="Harry Shamoon" w:date="2015-03-05T19:28:00Z">
            <w:rPr>
              <w:spacing w:val="-15"/>
            </w:rPr>
          </w:rPrChange>
        </w:rPr>
        <w:t xml:space="preserve"> </w:t>
      </w:r>
      <w:r w:rsidRPr="006C66CA">
        <w:rPr>
          <w:rFonts w:cs="Arial"/>
          <w:rPrChange w:id="1478" w:author="Harry Shamoon" w:date="2015-03-05T19:28:00Z">
            <w:rPr/>
          </w:rPrChange>
        </w:rPr>
        <w:t>prediction</w:t>
      </w:r>
      <w:r w:rsidRPr="006C66CA">
        <w:rPr>
          <w:rFonts w:cs="Arial"/>
          <w:spacing w:val="-15"/>
          <w:rPrChange w:id="1479" w:author="Harry Shamoon" w:date="2015-03-05T19:28:00Z">
            <w:rPr>
              <w:spacing w:val="-15"/>
            </w:rPr>
          </w:rPrChange>
        </w:rPr>
        <w:t xml:space="preserve"> </w:t>
      </w:r>
      <w:r w:rsidRPr="006C66CA">
        <w:rPr>
          <w:rFonts w:cs="Arial"/>
          <w:spacing w:val="-3"/>
          <w:rPrChange w:id="1480" w:author="Harry Shamoon" w:date="2015-03-05T19:28:00Z">
            <w:rPr>
              <w:spacing w:val="-3"/>
            </w:rPr>
          </w:rPrChange>
        </w:rPr>
        <w:t>for</w:t>
      </w:r>
      <w:r w:rsidRPr="006C66CA">
        <w:rPr>
          <w:rFonts w:cs="Arial"/>
          <w:spacing w:val="-15"/>
          <w:rPrChange w:id="1481" w:author="Harry Shamoon" w:date="2015-03-05T19:28:00Z">
            <w:rPr>
              <w:spacing w:val="-15"/>
            </w:rPr>
          </w:rPrChange>
        </w:rPr>
        <w:t xml:space="preserve"> </w:t>
      </w:r>
      <w:r w:rsidRPr="006C66CA">
        <w:rPr>
          <w:rFonts w:cs="Arial"/>
          <w:rPrChange w:id="1482" w:author="Harry Shamoon" w:date="2015-03-05T19:28:00Z">
            <w:rPr/>
          </w:rPrChange>
        </w:rPr>
        <w:t>cases</w:t>
      </w:r>
      <w:r w:rsidRPr="006C66CA">
        <w:rPr>
          <w:rFonts w:cs="Arial"/>
          <w:spacing w:val="-15"/>
          <w:rPrChange w:id="1483" w:author="Harry Shamoon" w:date="2015-03-05T19:28:00Z">
            <w:rPr>
              <w:spacing w:val="-15"/>
            </w:rPr>
          </w:rPrChange>
        </w:rPr>
        <w:t xml:space="preserve"> </w:t>
      </w:r>
      <w:r w:rsidRPr="006C66CA">
        <w:rPr>
          <w:rFonts w:cs="Arial"/>
          <w:rPrChange w:id="1484" w:author="Harry Shamoon" w:date="2015-03-05T19:28:00Z">
            <w:rPr/>
          </w:rPrChange>
        </w:rPr>
        <w:t>with</w:t>
      </w:r>
      <w:r w:rsidRPr="006C66CA">
        <w:rPr>
          <w:rFonts w:cs="Arial"/>
          <w:spacing w:val="-15"/>
          <w:rPrChange w:id="1485" w:author="Harry Shamoon" w:date="2015-03-05T19:28:00Z">
            <w:rPr>
              <w:spacing w:val="-15"/>
            </w:rPr>
          </w:rPrChange>
        </w:rPr>
        <w:t xml:space="preserve"> </w:t>
      </w:r>
      <w:r w:rsidRPr="006C66CA">
        <w:rPr>
          <w:rFonts w:cs="Arial"/>
          <w:rPrChange w:id="1486" w:author="Harry Shamoon" w:date="2015-03-05T19:28:00Z">
            <w:rPr/>
          </w:rPrChange>
        </w:rPr>
        <w:t>incomplete</w:t>
      </w:r>
      <w:r w:rsidRPr="006C66CA">
        <w:rPr>
          <w:rFonts w:cs="Arial"/>
          <w:spacing w:val="-15"/>
          <w:rPrChange w:id="1487" w:author="Harry Shamoon" w:date="2015-03-05T19:28:00Z">
            <w:rPr>
              <w:spacing w:val="-15"/>
            </w:rPr>
          </w:rPrChange>
        </w:rPr>
        <w:t xml:space="preserve"> </w:t>
      </w:r>
      <w:r w:rsidRPr="006C66CA">
        <w:rPr>
          <w:rFonts w:cs="Arial"/>
          <w:rPrChange w:id="1488" w:author="Harry Shamoon" w:date="2015-03-05T19:28:00Z">
            <w:rPr/>
          </w:rPrChange>
        </w:rPr>
        <w:t>data,</w:t>
      </w:r>
      <w:r w:rsidRPr="006C66CA">
        <w:rPr>
          <w:rFonts w:cs="Arial"/>
          <w:spacing w:val="-14"/>
          <w:rPrChange w:id="1489" w:author="Harry Shamoon" w:date="2015-03-05T19:28:00Z">
            <w:rPr>
              <w:spacing w:val="-14"/>
            </w:rPr>
          </w:rPrChange>
        </w:rPr>
        <w:t xml:space="preserve"> </w:t>
      </w:r>
      <w:r w:rsidRPr="006C66CA">
        <w:rPr>
          <w:rFonts w:cs="Arial"/>
          <w:rPrChange w:id="1490" w:author="Harry Shamoon" w:date="2015-03-05T19:28:00Z">
            <w:rPr/>
          </w:rPrChange>
        </w:rPr>
        <w:t>we</w:t>
      </w:r>
      <w:r w:rsidRPr="006C66CA">
        <w:rPr>
          <w:rFonts w:cs="Arial"/>
          <w:spacing w:val="-15"/>
          <w:rPrChange w:id="1491" w:author="Harry Shamoon" w:date="2015-03-05T19:28:00Z">
            <w:rPr>
              <w:spacing w:val="-15"/>
            </w:rPr>
          </w:rPrChange>
        </w:rPr>
        <w:t xml:space="preserve"> </w:t>
      </w:r>
      <w:r w:rsidRPr="006C66CA">
        <w:rPr>
          <w:rFonts w:cs="Arial"/>
          <w:rPrChange w:id="1492" w:author="Harry Shamoon" w:date="2015-03-05T19:28:00Z">
            <w:rPr/>
          </w:rPrChange>
        </w:rPr>
        <w:t>can</w:t>
      </w:r>
      <w:r w:rsidRPr="006C66CA">
        <w:rPr>
          <w:rFonts w:cs="Arial"/>
          <w:spacing w:val="-15"/>
          <w:rPrChange w:id="1493" w:author="Harry Shamoon" w:date="2015-03-05T19:28:00Z">
            <w:rPr>
              <w:spacing w:val="-15"/>
            </w:rPr>
          </w:rPrChange>
        </w:rPr>
        <w:t xml:space="preserve"> </w:t>
      </w:r>
      <w:r w:rsidRPr="006C66CA">
        <w:rPr>
          <w:rFonts w:cs="Arial"/>
          <w:rPrChange w:id="1494" w:author="Harry Shamoon" w:date="2015-03-05T19:28:00Z">
            <w:rPr/>
          </w:rPrChange>
        </w:rPr>
        <w:t>impute</w:t>
      </w:r>
      <w:r w:rsidRPr="006C66CA">
        <w:rPr>
          <w:rFonts w:cs="Arial"/>
          <w:spacing w:val="-15"/>
          <w:rPrChange w:id="1495" w:author="Harry Shamoon" w:date="2015-03-05T19:28:00Z">
            <w:rPr>
              <w:spacing w:val="-15"/>
            </w:rPr>
          </w:rPrChange>
        </w:rPr>
        <w:t xml:space="preserve"> </w:t>
      </w:r>
      <w:r w:rsidRPr="006C66CA">
        <w:rPr>
          <w:rFonts w:cs="Arial"/>
          <w:rPrChange w:id="1496" w:author="Harry Shamoon" w:date="2015-03-05T19:28:00Z">
            <w:rPr/>
          </w:rPrChange>
        </w:rPr>
        <w:t>the</w:t>
      </w:r>
      <w:r w:rsidRPr="006C66CA">
        <w:rPr>
          <w:rFonts w:cs="Arial"/>
          <w:spacing w:val="-15"/>
          <w:rPrChange w:id="1497" w:author="Harry Shamoon" w:date="2015-03-05T19:28:00Z">
            <w:rPr>
              <w:spacing w:val="-15"/>
            </w:rPr>
          </w:rPrChange>
        </w:rPr>
        <w:t xml:space="preserve"> </w:t>
      </w:r>
      <w:r w:rsidRPr="006C66CA">
        <w:rPr>
          <w:rFonts w:cs="Arial"/>
          <w:rPrChange w:id="1498" w:author="Harry Shamoon" w:date="2015-03-05T19:28:00Z">
            <w:rPr/>
          </w:rPrChange>
        </w:rPr>
        <w:t>missing</w:t>
      </w:r>
      <w:r w:rsidRPr="006C66CA">
        <w:rPr>
          <w:rFonts w:cs="Arial"/>
          <w:spacing w:val="-15"/>
          <w:rPrChange w:id="1499" w:author="Harry Shamoon" w:date="2015-03-05T19:28:00Z">
            <w:rPr>
              <w:spacing w:val="-15"/>
            </w:rPr>
          </w:rPrChange>
        </w:rPr>
        <w:t xml:space="preserve"> </w:t>
      </w:r>
      <w:r w:rsidRPr="006C66CA">
        <w:rPr>
          <w:rFonts w:cs="Arial"/>
          <w:rPrChange w:id="1500" w:author="Harry Shamoon" w:date="2015-03-05T19:28:00Z">
            <w:rPr/>
          </w:rPrChange>
        </w:rPr>
        <w:t>data.</w:t>
      </w:r>
      <w:r w:rsidRPr="006C66CA">
        <w:rPr>
          <w:rFonts w:cs="Arial"/>
          <w:w w:val="99"/>
          <w:rPrChange w:id="1501" w:author="Harry Shamoon" w:date="2015-03-05T19:28:00Z">
            <w:rPr>
              <w:w w:val="99"/>
            </w:rPr>
          </w:rPrChange>
        </w:rPr>
        <w:t xml:space="preserve"> </w:t>
      </w:r>
      <w:r w:rsidRPr="006C66CA">
        <w:rPr>
          <w:rFonts w:cs="Arial"/>
          <w:rPrChange w:id="1502" w:author="Harry Shamoon" w:date="2015-03-05T19:28:00Z">
            <w:rPr/>
          </w:rPrChange>
        </w:rPr>
        <w:t xml:space="preserve">Informative loss </w:t>
      </w:r>
      <w:r w:rsidRPr="006C66CA">
        <w:rPr>
          <w:rFonts w:cs="Arial"/>
          <w:spacing w:val="-3"/>
          <w:rPrChange w:id="1503" w:author="Harry Shamoon" w:date="2015-03-05T19:28:00Z">
            <w:rPr>
              <w:spacing w:val="-3"/>
            </w:rPr>
          </w:rPrChange>
        </w:rPr>
        <w:t xml:space="preserve">by </w:t>
      </w:r>
      <w:r w:rsidRPr="006C66CA">
        <w:rPr>
          <w:rFonts w:cs="Arial"/>
          <w:rPrChange w:id="1504" w:author="Harry Shamoon" w:date="2015-03-05T19:28:00Z">
            <w:rPr/>
          </w:rPrChange>
        </w:rPr>
        <w:t xml:space="preserve">non-ignorable incomplete data </w:t>
      </w:r>
      <w:r w:rsidRPr="006C66CA">
        <w:rPr>
          <w:rFonts w:cs="Arial"/>
          <w:spacing w:val="-3"/>
          <w:rPrChange w:id="1505" w:author="Harry Shamoon" w:date="2015-03-05T19:28:00Z">
            <w:rPr>
              <w:spacing w:val="-3"/>
            </w:rPr>
          </w:rPrChange>
        </w:rPr>
        <w:t xml:space="preserve">may </w:t>
      </w:r>
      <w:r w:rsidRPr="006C66CA">
        <w:rPr>
          <w:rFonts w:cs="Arial"/>
          <w:rPrChange w:id="1506" w:author="Harry Shamoon" w:date="2015-03-05T19:28:00Z">
            <w:rPr/>
          </w:rPrChange>
        </w:rPr>
        <w:t xml:space="preserve">bias risk prediction or </w:t>
      </w:r>
      <w:r w:rsidRPr="006C66CA">
        <w:rPr>
          <w:rFonts w:cs="Arial"/>
          <w:spacing w:val="-3"/>
          <w:rPrChange w:id="1507" w:author="Harry Shamoon" w:date="2015-03-05T19:28:00Z">
            <w:rPr>
              <w:spacing w:val="-3"/>
            </w:rPr>
          </w:rPrChange>
        </w:rPr>
        <w:t xml:space="preserve">may </w:t>
      </w:r>
      <w:r w:rsidRPr="006C66CA">
        <w:rPr>
          <w:rFonts w:cs="Arial"/>
          <w:rPrChange w:id="1508" w:author="Harry Shamoon" w:date="2015-03-05T19:28:00Z">
            <w:rPr/>
          </w:rPrChange>
        </w:rPr>
        <w:t>hamper the</w:t>
      </w:r>
      <w:r w:rsidRPr="006C66CA">
        <w:rPr>
          <w:rFonts w:cs="Arial"/>
          <w:spacing w:val="22"/>
          <w:rPrChange w:id="1509" w:author="Harry Shamoon" w:date="2015-03-05T19:28:00Z">
            <w:rPr>
              <w:spacing w:val="22"/>
            </w:rPr>
          </w:rPrChange>
        </w:rPr>
        <w:t xml:space="preserve"> </w:t>
      </w:r>
      <w:r w:rsidRPr="006C66CA">
        <w:rPr>
          <w:rFonts w:cs="Arial"/>
          <w:rPrChange w:id="1510" w:author="Harry Shamoon" w:date="2015-03-05T19:28:00Z">
            <w:rPr/>
          </w:rPrChange>
        </w:rPr>
        <w:t>implementation</w:t>
      </w:r>
      <w:r w:rsidRPr="006C66CA">
        <w:rPr>
          <w:rFonts w:cs="Arial"/>
          <w:w w:val="99"/>
          <w:rPrChange w:id="1511" w:author="Harry Shamoon" w:date="2015-03-05T19:28:00Z">
            <w:rPr>
              <w:w w:val="99"/>
            </w:rPr>
          </w:rPrChange>
        </w:rPr>
        <w:t xml:space="preserve"> </w:t>
      </w:r>
      <w:r w:rsidRPr="006C66CA">
        <w:rPr>
          <w:rFonts w:cs="Arial"/>
          <w:rPrChange w:id="1512" w:author="Harry Shamoon" w:date="2015-03-05T19:28:00Z">
            <w:rPr/>
          </w:rPrChange>
        </w:rPr>
        <w:t>of</w:t>
      </w:r>
      <w:r w:rsidRPr="006C66CA">
        <w:rPr>
          <w:rFonts w:cs="Arial"/>
          <w:spacing w:val="15"/>
          <w:rPrChange w:id="1513" w:author="Harry Shamoon" w:date="2015-03-05T19:28:00Z">
            <w:rPr>
              <w:spacing w:val="15"/>
            </w:rPr>
          </w:rPrChange>
        </w:rPr>
        <w:t xml:space="preserve"> </w:t>
      </w:r>
      <w:r w:rsidRPr="006C66CA">
        <w:rPr>
          <w:rFonts w:cs="Arial"/>
          <w:rPrChange w:id="1514" w:author="Harry Shamoon" w:date="2015-03-05T19:28:00Z">
            <w:rPr/>
          </w:rPrChange>
        </w:rPr>
        <w:t>the</w:t>
      </w:r>
      <w:r w:rsidRPr="006C66CA">
        <w:rPr>
          <w:rFonts w:cs="Arial"/>
          <w:spacing w:val="15"/>
          <w:rPrChange w:id="1515" w:author="Harry Shamoon" w:date="2015-03-05T19:28:00Z">
            <w:rPr>
              <w:spacing w:val="15"/>
            </w:rPr>
          </w:rPrChange>
        </w:rPr>
        <w:t xml:space="preserve"> </w:t>
      </w:r>
      <w:r w:rsidRPr="006C66CA">
        <w:rPr>
          <w:rFonts w:cs="Arial"/>
          <w:rPrChange w:id="1516" w:author="Harry Shamoon" w:date="2015-03-05T19:28:00Z">
            <w:rPr/>
          </w:rPrChange>
        </w:rPr>
        <w:t>prediction</w:t>
      </w:r>
      <w:r w:rsidRPr="006C66CA">
        <w:rPr>
          <w:rFonts w:cs="Arial"/>
          <w:spacing w:val="15"/>
          <w:rPrChange w:id="1517" w:author="Harry Shamoon" w:date="2015-03-05T19:28:00Z">
            <w:rPr>
              <w:spacing w:val="15"/>
            </w:rPr>
          </w:rPrChange>
        </w:rPr>
        <w:t xml:space="preserve"> </w:t>
      </w:r>
      <w:r w:rsidRPr="006C66CA">
        <w:rPr>
          <w:rFonts w:cs="Arial"/>
          <w:rPrChange w:id="1518" w:author="Harry Shamoon" w:date="2015-03-05T19:28:00Z">
            <w:rPr/>
          </w:rPrChange>
        </w:rPr>
        <w:t>algorithm.</w:t>
      </w:r>
      <w:r w:rsidRPr="006C66CA">
        <w:rPr>
          <w:rFonts w:cs="Arial"/>
          <w:spacing w:val="10"/>
          <w:rPrChange w:id="1519" w:author="Harry Shamoon" w:date="2015-03-05T19:28:00Z">
            <w:rPr>
              <w:spacing w:val="10"/>
            </w:rPr>
          </w:rPrChange>
        </w:rPr>
        <w:t xml:space="preserve"> </w:t>
      </w:r>
      <w:r w:rsidRPr="006C66CA">
        <w:rPr>
          <w:rFonts w:cs="Arial"/>
          <w:rPrChange w:id="1520" w:author="Harry Shamoon" w:date="2015-03-05T19:28:00Z">
            <w:rPr/>
          </w:rPrChange>
        </w:rPr>
        <w:t>Likelihood-based</w:t>
      </w:r>
      <w:r w:rsidRPr="006C66CA">
        <w:rPr>
          <w:rFonts w:cs="Arial"/>
          <w:spacing w:val="15"/>
          <w:rPrChange w:id="1521" w:author="Harry Shamoon" w:date="2015-03-05T19:28:00Z">
            <w:rPr>
              <w:spacing w:val="15"/>
            </w:rPr>
          </w:rPrChange>
        </w:rPr>
        <w:t xml:space="preserve"> </w:t>
      </w:r>
      <w:r w:rsidRPr="006C66CA">
        <w:rPr>
          <w:rFonts w:cs="Arial"/>
          <w:rPrChange w:id="1522" w:author="Harry Shamoon" w:date="2015-03-05T19:28:00Z">
            <w:rPr/>
          </w:rPrChange>
        </w:rPr>
        <w:t>mixed</w:t>
      </w:r>
      <w:r w:rsidRPr="006C66CA">
        <w:rPr>
          <w:rFonts w:cs="Arial"/>
          <w:spacing w:val="15"/>
          <w:rPrChange w:id="1523" w:author="Harry Shamoon" w:date="2015-03-05T19:28:00Z">
            <w:rPr>
              <w:spacing w:val="15"/>
            </w:rPr>
          </w:rPrChange>
        </w:rPr>
        <w:t xml:space="preserve"> </w:t>
      </w:r>
      <w:r w:rsidRPr="006C66CA">
        <w:rPr>
          <w:rFonts w:cs="Arial"/>
          <w:rPrChange w:id="1524" w:author="Harry Shamoon" w:date="2015-03-05T19:28:00Z">
            <w:rPr/>
          </w:rPrChange>
        </w:rPr>
        <w:t>effects</w:t>
      </w:r>
      <w:r w:rsidRPr="006C66CA">
        <w:rPr>
          <w:rFonts w:cs="Arial"/>
          <w:spacing w:val="15"/>
          <w:rPrChange w:id="1525" w:author="Harry Shamoon" w:date="2015-03-05T19:28:00Z">
            <w:rPr>
              <w:spacing w:val="15"/>
            </w:rPr>
          </w:rPrChange>
        </w:rPr>
        <w:t xml:space="preserve"> </w:t>
      </w:r>
      <w:r w:rsidRPr="006C66CA">
        <w:rPr>
          <w:rFonts w:cs="Arial"/>
          <w:rPrChange w:id="1526" w:author="Harry Shamoon" w:date="2015-03-05T19:28:00Z">
            <w:rPr/>
          </w:rPrChange>
        </w:rPr>
        <w:t>models</w:t>
      </w:r>
      <w:r w:rsidRPr="006C66CA">
        <w:rPr>
          <w:rFonts w:cs="Arial"/>
          <w:spacing w:val="15"/>
          <w:rPrChange w:id="1527" w:author="Harry Shamoon" w:date="2015-03-05T19:28:00Z">
            <w:rPr>
              <w:spacing w:val="15"/>
            </w:rPr>
          </w:rPrChange>
        </w:rPr>
        <w:t xml:space="preserve"> </w:t>
      </w:r>
      <w:r w:rsidRPr="006C66CA">
        <w:rPr>
          <w:rFonts w:cs="Arial"/>
          <w:spacing w:val="-3"/>
          <w:rPrChange w:id="1528" w:author="Harry Shamoon" w:date="2015-03-05T19:28:00Z">
            <w:rPr>
              <w:spacing w:val="-3"/>
            </w:rPr>
          </w:rPrChange>
        </w:rPr>
        <w:t>for</w:t>
      </w:r>
      <w:r w:rsidRPr="006C66CA">
        <w:rPr>
          <w:rFonts w:cs="Arial"/>
          <w:spacing w:val="15"/>
          <w:rPrChange w:id="1529" w:author="Harry Shamoon" w:date="2015-03-05T19:28:00Z">
            <w:rPr>
              <w:spacing w:val="15"/>
            </w:rPr>
          </w:rPrChange>
        </w:rPr>
        <w:t xml:space="preserve"> </w:t>
      </w:r>
      <w:r w:rsidRPr="006C66CA">
        <w:rPr>
          <w:rFonts w:cs="Arial"/>
          <w:rPrChange w:id="1530" w:author="Harry Shamoon" w:date="2015-03-05T19:28:00Z">
            <w:rPr/>
          </w:rPrChange>
        </w:rPr>
        <w:t>incomplete</w:t>
      </w:r>
      <w:r w:rsidRPr="006C66CA">
        <w:rPr>
          <w:rFonts w:cs="Arial"/>
          <w:spacing w:val="15"/>
          <w:rPrChange w:id="1531" w:author="Harry Shamoon" w:date="2015-03-05T19:28:00Z">
            <w:rPr>
              <w:spacing w:val="15"/>
            </w:rPr>
          </w:rPrChange>
        </w:rPr>
        <w:t xml:space="preserve"> </w:t>
      </w:r>
      <w:r w:rsidRPr="006C66CA">
        <w:rPr>
          <w:rFonts w:cs="Arial"/>
          <w:rPrChange w:id="1532" w:author="Harry Shamoon" w:date="2015-03-05T19:28:00Z">
            <w:rPr/>
          </w:rPrChange>
        </w:rPr>
        <w:t>data</w:t>
      </w:r>
      <w:r w:rsidRPr="006C66CA">
        <w:rPr>
          <w:rFonts w:cs="Arial"/>
          <w:spacing w:val="14"/>
          <w:rPrChange w:id="1533" w:author="Harry Shamoon" w:date="2015-03-05T19:28:00Z">
            <w:rPr>
              <w:spacing w:val="14"/>
            </w:rPr>
          </w:rPrChange>
        </w:rPr>
        <w:t xml:space="preserve"> </w:t>
      </w:r>
      <w:r w:rsidRPr="006C66CA">
        <w:rPr>
          <w:rFonts w:cs="Arial"/>
          <w:rPrChange w:id="1534" w:author="Harry Shamoon" w:date="2015-03-05T19:28:00Z">
            <w:rPr/>
          </w:rPrChange>
        </w:rPr>
        <w:t>give</w:t>
      </w:r>
      <w:r w:rsidRPr="006C66CA">
        <w:rPr>
          <w:rFonts w:cs="Arial"/>
          <w:spacing w:val="15"/>
          <w:rPrChange w:id="1535" w:author="Harry Shamoon" w:date="2015-03-05T19:28:00Z">
            <w:rPr>
              <w:spacing w:val="15"/>
            </w:rPr>
          </w:rPrChange>
        </w:rPr>
        <w:t xml:space="preserve"> </w:t>
      </w:r>
      <w:r w:rsidRPr="006C66CA">
        <w:rPr>
          <w:rFonts w:cs="Arial"/>
          <w:rPrChange w:id="1536" w:author="Harry Shamoon" w:date="2015-03-05T19:28:00Z">
            <w:rPr/>
          </w:rPrChange>
        </w:rPr>
        <w:t>valid</w:t>
      </w:r>
      <w:r w:rsidRPr="006C66CA">
        <w:rPr>
          <w:rFonts w:cs="Arial"/>
          <w:spacing w:val="15"/>
          <w:rPrChange w:id="1537" w:author="Harry Shamoon" w:date="2015-03-05T19:28:00Z">
            <w:rPr>
              <w:spacing w:val="15"/>
            </w:rPr>
          </w:rPrChange>
        </w:rPr>
        <w:t xml:space="preserve"> </w:t>
      </w:r>
      <w:r w:rsidRPr="006C66CA">
        <w:rPr>
          <w:rFonts w:cs="Arial"/>
          <w:rPrChange w:id="1538" w:author="Harry Shamoon" w:date="2015-03-05T19:28:00Z">
            <w:rPr/>
          </w:rPrChange>
        </w:rPr>
        <w:t>estimates</w:t>
      </w:r>
      <w:r w:rsidRPr="006C66CA">
        <w:rPr>
          <w:rFonts w:cs="Arial"/>
          <w:spacing w:val="15"/>
          <w:rPrChange w:id="1539" w:author="Harry Shamoon" w:date="2015-03-05T19:28:00Z">
            <w:rPr>
              <w:spacing w:val="15"/>
            </w:rPr>
          </w:rPrChange>
        </w:rPr>
        <w:t xml:space="preserve"> </w:t>
      </w:r>
      <w:r w:rsidRPr="006C66CA">
        <w:rPr>
          <w:rFonts w:cs="Arial"/>
          <w:rPrChange w:id="1540" w:author="Harry Shamoon" w:date="2015-03-05T19:28:00Z">
            <w:rPr/>
          </w:rPrChange>
        </w:rPr>
        <w:t>if</w:t>
      </w:r>
      <w:r w:rsidRPr="006C66CA">
        <w:rPr>
          <w:rFonts w:cs="Arial"/>
          <w:w w:val="99"/>
          <w:rPrChange w:id="1541" w:author="Harry Shamoon" w:date="2015-03-05T19:28:00Z">
            <w:rPr>
              <w:w w:val="99"/>
            </w:rPr>
          </w:rPrChange>
        </w:rPr>
        <w:t xml:space="preserve"> </w:t>
      </w:r>
      <w:r w:rsidRPr="006C66CA">
        <w:rPr>
          <w:rFonts w:cs="Arial"/>
          <w:rPrChange w:id="1542" w:author="Harry Shamoon" w:date="2015-03-05T19:28:00Z">
            <w:rPr/>
          </w:rPrChange>
        </w:rPr>
        <w:t xml:space="preserve">and only if the data are </w:t>
      </w:r>
      <w:proofErr w:type="spellStart"/>
      <w:r w:rsidRPr="006C66CA">
        <w:rPr>
          <w:rFonts w:cs="Arial"/>
          <w:rPrChange w:id="1543" w:author="Harry Shamoon" w:date="2015-03-05T19:28:00Z">
            <w:rPr/>
          </w:rPrChange>
        </w:rPr>
        <w:t>ignorably</w:t>
      </w:r>
      <w:proofErr w:type="spellEnd"/>
      <w:r w:rsidRPr="006C66CA">
        <w:rPr>
          <w:rFonts w:cs="Arial"/>
          <w:rPrChange w:id="1544" w:author="Harry Shamoon" w:date="2015-03-05T19:28:00Z">
            <w:rPr/>
          </w:rPrChange>
        </w:rPr>
        <w:t xml:space="preserve"> missing; that is, the parameters </w:t>
      </w:r>
      <w:r w:rsidRPr="006C66CA">
        <w:rPr>
          <w:rFonts w:cs="Arial"/>
          <w:spacing w:val="-3"/>
          <w:rPrChange w:id="1545" w:author="Harry Shamoon" w:date="2015-03-05T19:28:00Z">
            <w:rPr>
              <w:spacing w:val="-3"/>
            </w:rPr>
          </w:rPrChange>
        </w:rPr>
        <w:t xml:space="preserve">for </w:t>
      </w:r>
      <w:r w:rsidRPr="006C66CA">
        <w:rPr>
          <w:rFonts w:cs="Arial"/>
          <w:rPrChange w:id="1546" w:author="Harry Shamoon" w:date="2015-03-05T19:28:00Z">
            <w:rPr/>
          </w:rPrChange>
        </w:rPr>
        <w:t>the missing data process are distinct</w:t>
      </w:r>
      <w:r w:rsidRPr="006C66CA">
        <w:rPr>
          <w:rFonts w:cs="Arial"/>
          <w:spacing w:val="50"/>
          <w:rPrChange w:id="1547" w:author="Harry Shamoon" w:date="2015-03-05T19:28:00Z">
            <w:rPr>
              <w:spacing w:val="50"/>
            </w:rPr>
          </w:rPrChange>
        </w:rPr>
        <w:t xml:space="preserve"> </w:t>
      </w:r>
      <w:r w:rsidRPr="006C66CA">
        <w:rPr>
          <w:rFonts w:cs="Arial"/>
          <w:rPrChange w:id="1548" w:author="Harry Shamoon" w:date="2015-03-05T19:28:00Z">
            <w:rPr/>
          </w:rPrChange>
        </w:rPr>
        <w:t>from</w:t>
      </w:r>
      <w:r w:rsidRPr="006C66CA">
        <w:rPr>
          <w:rFonts w:cs="Arial"/>
          <w:w w:val="99"/>
          <w:rPrChange w:id="1549" w:author="Harry Shamoon" w:date="2015-03-05T19:28:00Z">
            <w:rPr>
              <w:w w:val="99"/>
            </w:rPr>
          </w:rPrChange>
        </w:rPr>
        <w:t xml:space="preserve"> </w:t>
      </w:r>
      <w:r w:rsidRPr="006C66CA">
        <w:rPr>
          <w:rFonts w:cs="Arial"/>
          <w:rPrChange w:id="1550" w:author="Harry Shamoon" w:date="2015-03-05T19:28:00Z">
            <w:rPr/>
          </w:rPrChange>
        </w:rPr>
        <w:t xml:space="preserve">those of the main model </w:t>
      </w:r>
      <w:r w:rsidRPr="006C66CA">
        <w:rPr>
          <w:rFonts w:cs="Arial"/>
          <w:spacing w:val="-3"/>
          <w:rPrChange w:id="1551" w:author="Harry Shamoon" w:date="2015-03-05T19:28:00Z">
            <w:rPr>
              <w:spacing w:val="-3"/>
            </w:rPr>
          </w:rPrChange>
        </w:rPr>
        <w:t xml:space="preserve">for </w:t>
      </w:r>
      <w:r w:rsidRPr="006C66CA">
        <w:rPr>
          <w:rFonts w:cs="Arial"/>
          <w:rPrChange w:id="1552" w:author="Harry Shamoon" w:date="2015-03-05T19:28:00Z">
            <w:rPr/>
          </w:rPrChange>
        </w:rPr>
        <w:t xml:space="preserve">the outcome, and the data are missing at random (MAR) [28]. </w:t>
      </w:r>
      <w:r w:rsidRPr="006C66CA">
        <w:rPr>
          <w:rFonts w:cs="Arial"/>
          <w:spacing w:val="-5"/>
          <w:rPrChange w:id="1553" w:author="Harry Shamoon" w:date="2015-03-05T19:28:00Z">
            <w:rPr>
              <w:spacing w:val="-5"/>
            </w:rPr>
          </w:rPrChange>
        </w:rPr>
        <w:t xml:space="preserve">However, </w:t>
      </w:r>
      <w:r w:rsidRPr="006C66CA">
        <w:rPr>
          <w:rFonts w:cs="Arial"/>
          <w:rPrChange w:id="1554" w:author="Harry Shamoon" w:date="2015-03-05T19:28:00Z">
            <w:rPr/>
          </w:rPrChange>
        </w:rPr>
        <w:t>this is</w:t>
      </w:r>
      <w:r w:rsidRPr="006C66CA">
        <w:rPr>
          <w:rFonts w:cs="Arial"/>
          <w:spacing w:val="37"/>
          <w:rPrChange w:id="1555" w:author="Harry Shamoon" w:date="2015-03-05T19:28:00Z">
            <w:rPr>
              <w:spacing w:val="37"/>
            </w:rPr>
          </w:rPrChange>
        </w:rPr>
        <w:t xml:space="preserve"> </w:t>
      </w:r>
      <w:r w:rsidRPr="006C66CA">
        <w:rPr>
          <w:rFonts w:cs="Arial"/>
          <w:rPrChange w:id="1556" w:author="Harry Shamoon" w:date="2015-03-05T19:28:00Z">
            <w:rPr/>
          </w:rPrChange>
        </w:rPr>
        <w:t>an</w:t>
      </w:r>
      <w:r w:rsidRPr="006C66CA">
        <w:rPr>
          <w:rFonts w:cs="Arial"/>
          <w:w w:val="99"/>
          <w:rPrChange w:id="1557" w:author="Harry Shamoon" w:date="2015-03-05T19:28:00Z">
            <w:rPr>
              <w:w w:val="99"/>
            </w:rPr>
          </w:rPrChange>
        </w:rPr>
        <w:t xml:space="preserve"> </w:t>
      </w:r>
      <w:r w:rsidRPr="006C66CA">
        <w:rPr>
          <w:rFonts w:cs="Arial"/>
          <w:rPrChange w:id="1558" w:author="Harry Shamoon" w:date="2015-03-05T19:28:00Z">
            <w:rPr/>
          </w:rPrChange>
        </w:rPr>
        <w:t xml:space="preserve">unreasonable assumption </w:t>
      </w:r>
      <w:r w:rsidRPr="006C66CA">
        <w:rPr>
          <w:rFonts w:cs="Arial"/>
          <w:spacing w:val="-3"/>
          <w:rPrChange w:id="1559" w:author="Harry Shamoon" w:date="2015-03-05T19:28:00Z">
            <w:rPr>
              <w:spacing w:val="-3"/>
            </w:rPr>
          </w:rPrChange>
        </w:rPr>
        <w:t xml:space="preserve">for </w:t>
      </w:r>
      <w:r w:rsidRPr="006C66CA">
        <w:rPr>
          <w:rFonts w:cs="Arial"/>
          <w:rPrChange w:id="1560" w:author="Harry Shamoon" w:date="2015-03-05T19:28:00Z">
            <w:rPr/>
          </w:rPrChange>
        </w:rPr>
        <w:t xml:space="preserve">our electronic medical records, </w:t>
      </w:r>
      <w:r w:rsidRPr="006C66CA">
        <w:rPr>
          <w:rFonts w:cs="Arial"/>
          <w:spacing w:val="-3"/>
          <w:rPrChange w:id="1561" w:author="Harry Shamoon" w:date="2015-03-05T19:28:00Z">
            <w:rPr>
              <w:spacing w:val="-3"/>
            </w:rPr>
          </w:rPrChange>
        </w:rPr>
        <w:t xml:space="preserve">for </w:t>
      </w:r>
      <w:r w:rsidRPr="006C66CA">
        <w:rPr>
          <w:rFonts w:cs="Arial"/>
          <w:rPrChange w:id="1562" w:author="Harry Shamoon" w:date="2015-03-05T19:28:00Z">
            <w:rPr/>
          </w:rPrChange>
        </w:rPr>
        <w:t>example because physicians will request</w:t>
      </w:r>
      <w:r w:rsidRPr="006C66CA">
        <w:rPr>
          <w:rFonts w:cs="Arial"/>
          <w:spacing w:val="34"/>
          <w:rPrChange w:id="1563" w:author="Harry Shamoon" w:date="2015-03-05T19:28:00Z">
            <w:rPr>
              <w:spacing w:val="34"/>
            </w:rPr>
          </w:rPrChange>
        </w:rPr>
        <w:t xml:space="preserve"> </w:t>
      </w:r>
      <w:r w:rsidRPr="006C66CA">
        <w:rPr>
          <w:rFonts w:cs="Arial"/>
          <w:rPrChange w:id="1564" w:author="Harry Shamoon" w:date="2015-03-05T19:28:00Z">
            <w:rPr/>
          </w:rPrChange>
        </w:rPr>
        <w:t>test</w:t>
      </w:r>
      <w:r w:rsidRPr="006C66CA">
        <w:rPr>
          <w:rFonts w:cs="Arial"/>
          <w:w w:val="99"/>
          <w:rPrChange w:id="1565" w:author="Harry Shamoon" w:date="2015-03-05T19:28:00Z">
            <w:rPr>
              <w:w w:val="99"/>
            </w:rPr>
          </w:rPrChange>
        </w:rPr>
        <w:t xml:space="preserve"> </w:t>
      </w:r>
      <w:r w:rsidRPr="006C66CA">
        <w:rPr>
          <w:rFonts w:cs="Arial"/>
          <w:rPrChange w:id="1566" w:author="Harry Shamoon" w:date="2015-03-05T19:28:00Z">
            <w:rPr/>
          </w:rPrChange>
        </w:rPr>
        <w:t>based on the patients co-morbidity and current clinical conditions. Data will not be missing at random,</w:t>
      </w:r>
      <w:r w:rsidRPr="006C66CA">
        <w:rPr>
          <w:rFonts w:cs="Arial"/>
          <w:spacing w:val="44"/>
          <w:rPrChange w:id="1567" w:author="Harry Shamoon" w:date="2015-03-05T19:28:00Z">
            <w:rPr>
              <w:spacing w:val="44"/>
            </w:rPr>
          </w:rPrChange>
        </w:rPr>
        <w:t xml:space="preserve"> </w:t>
      </w:r>
      <w:r w:rsidRPr="006C66CA">
        <w:rPr>
          <w:rFonts w:cs="Arial"/>
          <w:rPrChange w:id="1568" w:author="Harry Shamoon" w:date="2015-03-05T19:28:00Z">
            <w:rPr/>
          </w:rPrChange>
        </w:rPr>
        <w:t>instead</w:t>
      </w:r>
      <w:r w:rsidRPr="006C66CA">
        <w:rPr>
          <w:rFonts w:cs="Arial"/>
          <w:w w:val="99"/>
          <w:rPrChange w:id="1569" w:author="Harry Shamoon" w:date="2015-03-05T19:28:00Z">
            <w:rPr>
              <w:w w:val="99"/>
            </w:rPr>
          </w:rPrChange>
        </w:rPr>
        <w:t xml:space="preserve"> </w:t>
      </w:r>
      <w:r w:rsidRPr="006C66CA">
        <w:rPr>
          <w:rFonts w:cs="Arial"/>
          <w:rPrChange w:id="1570" w:author="Harry Shamoon" w:date="2015-03-05T19:28:00Z">
            <w:rPr/>
          </w:rPrChange>
        </w:rPr>
        <w:t>incomplete</w:t>
      </w:r>
      <w:r w:rsidRPr="006C66CA">
        <w:rPr>
          <w:rFonts w:cs="Arial"/>
          <w:spacing w:val="-7"/>
          <w:rPrChange w:id="1571" w:author="Harry Shamoon" w:date="2015-03-05T19:28:00Z">
            <w:rPr>
              <w:spacing w:val="-7"/>
            </w:rPr>
          </w:rPrChange>
        </w:rPr>
        <w:t xml:space="preserve"> </w:t>
      </w:r>
      <w:r w:rsidRPr="006C66CA">
        <w:rPr>
          <w:rFonts w:cs="Arial"/>
          <w:rPrChange w:id="1572" w:author="Harry Shamoon" w:date="2015-03-05T19:28:00Z">
            <w:rPr/>
          </w:rPrChange>
        </w:rPr>
        <w:t>data</w:t>
      </w:r>
      <w:r w:rsidRPr="006C66CA">
        <w:rPr>
          <w:rFonts w:cs="Arial"/>
          <w:spacing w:val="-7"/>
          <w:rPrChange w:id="1573" w:author="Harry Shamoon" w:date="2015-03-05T19:28:00Z">
            <w:rPr>
              <w:spacing w:val="-7"/>
            </w:rPr>
          </w:rPrChange>
        </w:rPr>
        <w:t xml:space="preserve"> </w:t>
      </w:r>
      <w:r w:rsidRPr="006C66CA">
        <w:rPr>
          <w:rFonts w:cs="Arial"/>
          <w:rPrChange w:id="1574" w:author="Harry Shamoon" w:date="2015-03-05T19:28:00Z">
            <w:rPr/>
          </w:rPrChange>
        </w:rPr>
        <w:t>will</w:t>
      </w:r>
      <w:r w:rsidRPr="006C66CA">
        <w:rPr>
          <w:rFonts w:cs="Arial"/>
          <w:spacing w:val="-7"/>
          <w:rPrChange w:id="1575" w:author="Harry Shamoon" w:date="2015-03-05T19:28:00Z">
            <w:rPr>
              <w:spacing w:val="-7"/>
            </w:rPr>
          </w:rPrChange>
        </w:rPr>
        <w:t xml:space="preserve"> </w:t>
      </w:r>
      <w:r w:rsidRPr="006C66CA">
        <w:rPr>
          <w:rFonts w:cs="Arial"/>
          <w:rPrChange w:id="1576" w:author="Harry Shamoon" w:date="2015-03-05T19:28:00Z">
            <w:rPr/>
          </w:rPrChange>
        </w:rPr>
        <w:t>be</w:t>
      </w:r>
      <w:r w:rsidRPr="006C66CA">
        <w:rPr>
          <w:rFonts w:cs="Arial"/>
          <w:spacing w:val="-7"/>
          <w:rPrChange w:id="1577" w:author="Harry Shamoon" w:date="2015-03-05T19:28:00Z">
            <w:rPr>
              <w:spacing w:val="-7"/>
            </w:rPr>
          </w:rPrChange>
        </w:rPr>
        <w:t xml:space="preserve"> </w:t>
      </w:r>
      <w:r w:rsidRPr="006C66CA">
        <w:rPr>
          <w:rFonts w:cs="Arial"/>
          <w:rPrChange w:id="1578" w:author="Harry Shamoon" w:date="2015-03-05T19:28:00Z">
            <w:rPr/>
          </w:rPrChange>
        </w:rPr>
        <w:t>associated</w:t>
      </w:r>
      <w:r w:rsidRPr="006C66CA">
        <w:rPr>
          <w:rFonts w:cs="Arial"/>
          <w:spacing w:val="-7"/>
          <w:rPrChange w:id="1579" w:author="Harry Shamoon" w:date="2015-03-05T19:28:00Z">
            <w:rPr>
              <w:spacing w:val="-7"/>
            </w:rPr>
          </w:rPrChange>
        </w:rPr>
        <w:t xml:space="preserve"> </w:t>
      </w:r>
      <w:r w:rsidRPr="006C66CA">
        <w:rPr>
          <w:rFonts w:cs="Arial"/>
          <w:rPrChange w:id="1580" w:author="Harry Shamoon" w:date="2015-03-05T19:28:00Z">
            <w:rPr/>
          </w:rPrChange>
        </w:rPr>
        <w:t>with</w:t>
      </w:r>
      <w:r w:rsidRPr="006C66CA">
        <w:rPr>
          <w:rFonts w:cs="Arial"/>
          <w:spacing w:val="-7"/>
          <w:rPrChange w:id="1581" w:author="Harry Shamoon" w:date="2015-03-05T19:28:00Z">
            <w:rPr>
              <w:spacing w:val="-7"/>
            </w:rPr>
          </w:rPrChange>
        </w:rPr>
        <w:t xml:space="preserve"> </w:t>
      </w:r>
      <w:r w:rsidRPr="006C66CA">
        <w:rPr>
          <w:rFonts w:cs="Arial"/>
          <w:rPrChange w:id="1582" w:author="Harry Shamoon" w:date="2015-03-05T19:28:00Z">
            <w:rPr/>
          </w:rPrChange>
        </w:rPr>
        <w:t>predictors</w:t>
      </w:r>
      <w:r w:rsidRPr="006C66CA">
        <w:rPr>
          <w:rFonts w:cs="Arial"/>
          <w:spacing w:val="-7"/>
          <w:rPrChange w:id="1583" w:author="Harry Shamoon" w:date="2015-03-05T19:28:00Z">
            <w:rPr>
              <w:spacing w:val="-7"/>
            </w:rPr>
          </w:rPrChange>
        </w:rPr>
        <w:t xml:space="preserve"> </w:t>
      </w:r>
      <w:r w:rsidRPr="006C66CA">
        <w:rPr>
          <w:rFonts w:cs="Arial"/>
          <w:rPrChange w:id="1584" w:author="Harry Shamoon" w:date="2015-03-05T19:28:00Z">
            <w:rPr/>
          </w:rPrChange>
        </w:rPr>
        <w:t>and</w:t>
      </w:r>
      <w:r w:rsidRPr="006C66CA">
        <w:rPr>
          <w:rFonts w:cs="Arial"/>
          <w:spacing w:val="-7"/>
          <w:rPrChange w:id="1585" w:author="Harry Shamoon" w:date="2015-03-05T19:28:00Z">
            <w:rPr>
              <w:spacing w:val="-7"/>
            </w:rPr>
          </w:rPrChange>
        </w:rPr>
        <w:t xml:space="preserve"> </w:t>
      </w:r>
      <w:r w:rsidRPr="006C66CA">
        <w:rPr>
          <w:rFonts w:cs="Arial"/>
          <w:rPrChange w:id="1586" w:author="Harry Shamoon" w:date="2015-03-05T19:28:00Z">
            <w:rPr/>
          </w:rPrChange>
        </w:rPr>
        <w:t>outcomes;</w:t>
      </w:r>
      <w:r w:rsidRPr="006C66CA">
        <w:rPr>
          <w:rFonts w:cs="Arial"/>
          <w:spacing w:val="-7"/>
          <w:rPrChange w:id="1587" w:author="Harry Shamoon" w:date="2015-03-05T19:28:00Z">
            <w:rPr>
              <w:spacing w:val="-7"/>
            </w:rPr>
          </w:rPrChange>
        </w:rPr>
        <w:t xml:space="preserve"> </w:t>
      </w:r>
      <w:r w:rsidRPr="006C66CA">
        <w:rPr>
          <w:rFonts w:cs="Arial"/>
          <w:rPrChange w:id="1588" w:author="Harry Shamoon" w:date="2015-03-05T19:28:00Z">
            <w:rPr/>
          </w:rPrChange>
        </w:rPr>
        <w:t>this</w:t>
      </w:r>
      <w:r w:rsidRPr="006C66CA">
        <w:rPr>
          <w:rFonts w:cs="Arial"/>
          <w:spacing w:val="-7"/>
          <w:rPrChange w:id="1589" w:author="Harry Shamoon" w:date="2015-03-05T19:28:00Z">
            <w:rPr>
              <w:spacing w:val="-7"/>
            </w:rPr>
          </w:rPrChange>
        </w:rPr>
        <w:t xml:space="preserve"> </w:t>
      </w:r>
      <w:r w:rsidRPr="006C66CA">
        <w:rPr>
          <w:rFonts w:cs="Arial"/>
          <w:rPrChange w:id="1590" w:author="Harry Shamoon" w:date="2015-03-05T19:28:00Z">
            <w:rPr/>
          </w:rPrChange>
        </w:rPr>
        <w:t>could</w:t>
      </w:r>
      <w:r w:rsidRPr="006C66CA">
        <w:rPr>
          <w:rFonts w:cs="Arial"/>
          <w:spacing w:val="-7"/>
          <w:rPrChange w:id="1591" w:author="Harry Shamoon" w:date="2015-03-05T19:28:00Z">
            <w:rPr>
              <w:spacing w:val="-7"/>
            </w:rPr>
          </w:rPrChange>
        </w:rPr>
        <w:t xml:space="preserve"> </w:t>
      </w:r>
      <w:r w:rsidRPr="006C66CA">
        <w:rPr>
          <w:rFonts w:cs="Arial"/>
          <w:rPrChange w:id="1592" w:author="Harry Shamoon" w:date="2015-03-05T19:28:00Z">
            <w:rPr/>
          </w:rPrChange>
        </w:rPr>
        <w:t>lead</w:t>
      </w:r>
      <w:r w:rsidRPr="006C66CA">
        <w:rPr>
          <w:rFonts w:cs="Arial"/>
          <w:spacing w:val="-7"/>
          <w:rPrChange w:id="1593" w:author="Harry Shamoon" w:date="2015-03-05T19:28:00Z">
            <w:rPr>
              <w:spacing w:val="-7"/>
            </w:rPr>
          </w:rPrChange>
        </w:rPr>
        <w:t xml:space="preserve"> </w:t>
      </w:r>
      <w:r w:rsidRPr="006C66CA">
        <w:rPr>
          <w:rFonts w:cs="Arial"/>
          <w:rPrChange w:id="1594" w:author="Harry Shamoon" w:date="2015-03-05T19:28:00Z">
            <w:rPr/>
          </w:rPrChange>
        </w:rPr>
        <w:t>to</w:t>
      </w:r>
      <w:r w:rsidRPr="006C66CA">
        <w:rPr>
          <w:rFonts w:cs="Arial"/>
          <w:spacing w:val="-7"/>
          <w:rPrChange w:id="1595" w:author="Harry Shamoon" w:date="2015-03-05T19:28:00Z">
            <w:rPr>
              <w:spacing w:val="-7"/>
            </w:rPr>
          </w:rPrChange>
        </w:rPr>
        <w:t xml:space="preserve"> </w:t>
      </w:r>
      <w:r w:rsidRPr="006C66CA">
        <w:rPr>
          <w:rFonts w:cs="Arial"/>
          <w:rPrChange w:id="1596" w:author="Harry Shamoon" w:date="2015-03-05T19:28:00Z">
            <w:rPr/>
          </w:rPrChange>
        </w:rPr>
        <w:t>biased</w:t>
      </w:r>
      <w:r w:rsidRPr="006C66CA">
        <w:rPr>
          <w:rFonts w:cs="Arial"/>
          <w:spacing w:val="-7"/>
          <w:rPrChange w:id="1597" w:author="Harry Shamoon" w:date="2015-03-05T19:28:00Z">
            <w:rPr>
              <w:spacing w:val="-7"/>
            </w:rPr>
          </w:rPrChange>
        </w:rPr>
        <w:t xml:space="preserve"> </w:t>
      </w:r>
      <w:r w:rsidRPr="006C66CA">
        <w:rPr>
          <w:rFonts w:cs="Arial"/>
          <w:rPrChange w:id="1598" w:author="Harry Shamoon" w:date="2015-03-05T19:28:00Z">
            <w:rPr/>
          </w:rPrChange>
        </w:rPr>
        <w:t>imputations.</w:t>
      </w:r>
    </w:p>
    <w:p w14:paraId="3D374C6F" w14:textId="77777777" w:rsidR="00F731E7" w:rsidRPr="006C66CA" w:rsidRDefault="006C66CA">
      <w:pPr>
        <w:pStyle w:val="BodyText"/>
        <w:spacing w:before="89"/>
        <w:ind w:left="100" w:right="5986" w:firstLine="338"/>
        <w:jc w:val="both"/>
        <w:rPr>
          <w:rFonts w:cs="Arial"/>
          <w:rPrChange w:id="1599" w:author="Harry Shamoon" w:date="2015-03-05T19:28:00Z">
            <w:rPr/>
          </w:rPrChange>
        </w:rPr>
        <w:pPrChange w:id="1600" w:author="Harry Shamoon" w:date="2015-03-05T19:42:00Z">
          <w:pPr>
            <w:pStyle w:val="BodyText"/>
            <w:spacing w:before="89" w:line="280" w:lineRule="atLeast"/>
            <w:ind w:left="100" w:right="5986" w:firstLine="338"/>
            <w:jc w:val="both"/>
          </w:pPr>
        </w:pPrChange>
      </w:pPr>
      <w:r>
        <w:rPr>
          <w:rFonts w:cs="Arial"/>
          <w:noProof/>
        </w:rPr>
        <mc:AlternateContent>
          <mc:Choice Requires="wps">
            <w:drawing>
              <wp:anchor distT="0" distB="0" distL="114300" distR="114300" simplePos="0" relativeHeight="251659264" behindDoc="1" locked="0" layoutInCell="1" allowOverlap="1" wp14:anchorId="044096D9" wp14:editId="3CE7A899">
                <wp:simplePos x="0" y="0"/>
                <wp:positionH relativeFrom="page">
                  <wp:posOffset>6391910</wp:posOffset>
                </wp:positionH>
                <wp:positionV relativeFrom="paragraph">
                  <wp:posOffset>740410</wp:posOffset>
                </wp:positionV>
                <wp:extent cx="789305" cy="452120"/>
                <wp:effectExtent l="3810" t="3810" r="0" b="12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452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6103D" w14:textId="77777777" w:rsidR="00907C1D" w:rsidRDefault="00907C1D">
                            <w:pPr>
                              <w:rPr>
                                <w:rFonts w:ascii="Arial" w:eastAsia="Arial" w:hAnsi="Arial" w:cs="Arial"/>
                                <w:sz w:val="12"/>
                                <w:szCs w:val="12"/>
                              </w:rPr>
                            </w:pPr>
                          </w:p>
                          <w:p w14:paraId="1FB9C4B6" w14:textId="77777777" w:rsidR="00907C1D" w:rsidRDefault="00907C1D">
                            <w:pPr>
                              <w:spacing w:before="10"/>
                              <w:rPr>
                                <w:rFonts w:ascii="Arial" w:eastAsia="Arial" w:hAnsi="Arial" w:cs="Arial"/>
                                <w:sz w:val="11"/>
                                <w:szCs w:val="11"/>
                              </w:rPr>
                            </w:pPr>
                          </w:p>
                          <w:p w14:paraId="34BC37B6" w14:textId="77777777" w:rsidR="00907C1D" w:rsidRDefault="00907C1D">
                            <w:pPr>
                              <w:spacing w:line="398" w:lineRule="auto"/>
                              <w:ind w:left="517" w:right="125"/>
                              <w:rPr>
                                <w:rFonts w:ascii="Arial" w:eastAsia="Arial" w:hAnsi="Arial" w:cs="Arial"/>
                                <w:sz w:val="12"/>
                                <w:szCs w:val="12"/>
                              </w:rPr>
                            </w:pPr>
                            <w:r>
                              <w:rPr>
                                <w:rFonts w:ascii="Arial"/>
                                <w:w w:val="106"/>
                                <w:sz w:val="12"/>
                              </w:rPr>
                              <w:t>Causation Imputation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left:0;text-align:left;margin-left:503.3pt;margin-top:58.3pt;width:62.15pt;height:35.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" filled="f" stroked="f">
                <v:textbox inset="0,0,0,0">
                  <w:txbxContent>
                    <w:p w14:paraId="2B56103D" w14:textId="77777777" w:rsidR="00907C1D" w:rsidRDefault="00907C1D">
                      <w:pPr>
                        <w:rPr>
                          <w:rFonts w:ascii="Arial" w:eastAsia="Arial" w:hAnsi="Arial" w:cs="Arial"/>
                          <w:sz w:val="12"/>
                          <w:szCs w:val="12"/>
                        </w:rPr>
                      </w:pPr>
                    </w:p>
                    <w:p w14:paraId="1FB9C4B6" w14:textId="77777777" w:rsidR="00907C1D" w:rsidRDefault="00907C1D">
                      <w:pPr>
                        <w:spacing w:before="10"/>
                        <w:rPr>
                          <w:rFonts w:ascii="Arial" w:eastAsia="Arial" w:hAnsi="Arial" w:cs="Arial"/>
                          <w:sz w:val="11"/>
                          <w:szCs w:val="11"/>
                        </w:rPr>
                      </w:pPr>
                    </w:p>
                    <w:p w14:paraId="34BC37B6" w14:textId="77777777" w:rsidR="00907C1D" w:rsidRDefault="00907C1D">
                      <w:pPr>
                        <w:spacing w:line="398" w:lineRule="auto"/>
                        <w:ind w:left="517" w:right="125"/>
                        <w:rPr>
                          <w:rFonts w:ascii="Arial" w:eastAsia="Arial" w:hAnsi="Arial" w:cs="Arial"/>
                          <w:sz w:val="12"/>
                          <w:szCs w:val="12"/>
                        </w:rPr>
                      </w:pPr>
                      <w:r>
                        <w:rPr>
                          <w:rFonts w:ascii="Arial"/>
                          <w:w w:val="106"/>
                          <w:sz w:val="12"/>
                        </w:rPr>
                        <w:t>Causation Imputation</w:t>
                      </w:r>
                    </w:p>
                  </w:txbxContent>
                </v:textbox>
                <w10:wrap anchorx="page"/>
              </v:shape>
            </w:pict>
          </mc:Fallback>
        </mc:AlternateContent>
      </w:r>
      <w:r>
        <w:rPr>
          <w:rFonts w:cs="Arial"/>
          <w:noProof/>
        </w:rPr>
        <mc:AlternateContent>
          <mc:Choice Requires="wpg">
            <w:drawing>
              <wp:anchor distT="0" distB="0" distL="114300" distR="114300" simplePos="0" relativeHeight="251657216" behindDoc="0" locked="0" layoutInCell="1" allowOverlap="1" wp14:anchorId="1E3BBE0A" wp14:editId="74F651E8">
                <wp:simplePos x="0" y="0"/>
                <wp:positionH relativeFrom="page">
                  <wp:posOffset>3739515</wp:posOffset>
                </wp:positionH>
                <wp:positionV relativeFrom="paragraph">
                  <wp:posOffset>75565</wp:posOffset>
                </wp:positionV>
                <wp:extent cx="3453765" cy="1132205"/>
                <wp:effectExtent l="5715"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3765" cy="1132205"/>
                          <a:chOff x="5890" y="120"/>
                          <a:chExt cx="5439" cy="1783"/>
                        </a:xfrm>
                      </wpg:grpSpPr>
                      <pic:pic xmlns:pic="http://schemas.openxmlformats.org/drawingml/2006/picture">
                        <pic:nvPicPr>
                          <pic:cNvPr id="7"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890" y="120"/>
                            <a:ext cx="5439"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14"/>
                        <wps:cNvSpPr txBox="1">
                          <a:spLocks noChangeArrowheads="1"/>
                        </wps:cNvSpPr>
                        <wps:spPr bwMode="auto">
                          <a:xfrm>
                            <a:off x="5996" y="215"/>
                            <a:ext cx="1194"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76875" w14:textId="77777777" w:rsidR="00907C1D" w:rsidRDefault="00907C1D">
                              <w:pPr>
                                <w:spacing w:line="146" w:lineRule="exact"/>
                                <w:rPr>
                                  <w:rFonts w:ascii="Times New Roman" w:eastAsia="Times New Roman" w:hAnsi="Times New Roman" w:cs="Times New Roman"/>
                                  <w:sz w:val="14"/>
                                  <w:szCs w:val="14"/>
                                </w:rPr>
                              </w:pPr>
                              <w:r>
                                <w:rPr>
                                  <w:rFonts w:ascii="Times New Roman"/>
                                  <w:b/>
                                  <w:i/>
                                  <w:w w:val="102"/>
                                  <w:sz w:val="14"/>
                                </w:rPr>
                                <w:t>A</w:t>
                              </w:r>
                              <w:r>
                                <w:rPr>
                                  <w:rFonts w:ascii="Times New Roman"/>
                                  <w:b/>
                                  <w:i/>
                                  <w:spacing w:val="-1"/>
                                  <w:w w:val="102"/>
                                  <w:sz w:val="14"/>
                                </w:rPr>
                                <w:t>u</w:t>
                              </w:r>
                              <w:r>
                                <w:rPr>
                                  <w:rFonts w:ascii="Times New Roman"/>
                                  <w:b/>
                                  <w:i/>
                                  <w:w w:val="102"/>
                                  <w:sz w:val="14"/>
                                </w:rPr>
                                <w:t>xiliary</w:t>
                              </w:r>
                              <w:r>
                                <w:rPr>
                                  <w:rFonts w:ascii="Times New Roman"/>
                                  <w:b/>
                                  <w:i/>
                                  <w:spacing w:val="1"/>
                                  <w:sz w:val="14"/>
                                </w:rPr>
                                <w:t xml:space="preserve"> </w:t>
                              </w:r>
                              <w:r>
                                <w:rPr>
                                  <w:rFonts w:ascii="Times New Roman"/>
                                  <w:b/>
                                  <w:i/>
                                  <w:w w:val="102"/>
                                  <w:sz w:val="14"/>
                                </w:rPr>
                                <w:t>varia</w:t>
                              </w:r>
                              <w:r>
                                <w:rPr>
                                  <w:rFonts w:ascii="Times New Roman"/>
                                  <w:b/>
                                  <w:i/>
                                  <w:spacing w:val="-1"/>
                                  <w:w w:val="102"/>
                                  <w:sz w:val="14"/>
                                </w:rPr>
                                <w:t>b</w:t>
                              </w:r>
                              <w:r>
                                <w:rPr>
                                  <w:rFonts w:ascii="Times New Roman"/>
                                  <w:b/>
                                  <w:i/>
                                  <w:w w:val="102"/>
                                  <w:sz w:val="14"/>
                                </w:rPr>
                                <w:t>le</w:t>
                              </w:r>
                              <w:r>
                                <w:rPr>
                                  <w:rFonts w:ascii="Times New Roman"/>
                                  <w:b/>
                                  <w:i/>
                                  <w:spacing w:val="1"/>
                                  <w:sz w:val="14"/>
                                </w:rPr>
                                <w:t xml:space="preserve"> </w:t>
                              </w:r>
                              <w:r>
                                <w:rPr>
                                  <w:rFonts w:ascii="Times New Roman"/>
                                  <w:b/>
                                  <w:i/>
                                  <w:w w:val="102"/>
                                  <w:sz w:val="14"/>
                                </w:rPr>
                                <w:t>1</w:t>
                              </w:r>
                            </w:p>
                            <w:p w14:paraId="52FF2AF1" w14:textId="77777777" w:rsidR="00907C1D" w:rsidRDefault="00907C1D">
                              <w:pPr>
                                <w:spacing w:before="5" w:line="256" w:lineRule="auto"/>
                                <w:rPr>
                                  <w:rFonts w:ascii="Times New Roman" w:eastAsia="Times New Roman" w:hAnsi="Times New Roman" w:cs="Times New Roman"/>
                                  <w:sz w:val="12"/>
                                  <w:szCs w:val="12"/>
                                </w:rPr>
                              </w:pPr>
                              <w:r>
                                <w:rPr>
                                  <w:rFonts w:ascii="Times New Roman"/>
                                  <w:w w:val="106"/>
                                  <w:sz w:val="12"/>
                                </w:rPr>
                                <w:t>Low</w:t>
                              </w:r>
                              <w:r>
                                <w:rPr>
                                  <w:rFonts w:ascii="Times New Roman"/>
                                  <w:spacing w:val="1"/>
                                  <w:sz w:val="12"/>
                                </w:rPr>
                                <w:t xml:space="preserve"> </w:t>
                              </w:r>
                              <w:r>
                                <w:rPr>
                                  <w:rFonts w:ascii="Times New Roman"/>
                                  <w:w w:val="106"/>
                                  <w:sz w:val="12"/>
                                </w:rPr>
                                <w:t>peripheral</w:t>
                              </w:r>
                              <w:r>
                                <w:rPr>
                                  <w:rFonts w:ascii="Times New Roman"/>
                                  <w:spacing w:val="2"/>
                                  <w:sz w:val="12"/>
                                </w:rPr>
                                <w:t xml:space="preserve"> </w:t>
                              </w:r>
                              <w:r>
                                <w:rPr>
                                  <w:rFonts w:ascii="Times New Roman"/>
                                  <w:w w:val="106"/>
                                  <w:sz w:val="12"/>
                                </w:rPr>
                                <w:t>ox</w:t>
                              </w:r>
                              <w:r>
                                <w:rPr>
                                  <w:rFonts w:ascii="Times New Roman"/>
                                  <w:spacing w:val="-1"/>
                                  <w:w w:val="106"/>
                                  <w:sz w:val="12"/>
                                </w:rPr>
                                <w:t>y</w:t>
                              </w:r>
                              <w:r>
                                <w:rPr>
                                  <w:rFonts w:ascii="Times New Roman"/>
                                  <w:w w:val="106"/>
                                  <w:sz w:val="12"/>
                                </w:rPr>
                                <w:t>gen saturation</w:t>
                              </w:r>
                            </w:p>
                          </w:txbxContent>
                        </wps:txbx>
                        <wps:bodyPr rot="0" vert="horz" wrap="square" lIns="0" tIns="0" rIns="0" bIns="0" anchor="t" anchorCtr="0" upright="1">
                          <a:noAutofit/>
                        </wps:bodyPr>
                      </wps:wsp>
                      <wps:wsp>
                        <wps:cNvPr id="9" name="Text Box 13"/>
                        <wps:cNvSpPr txBox="1">
                          <a:spLocks noChangeArrowheads="1"/>
                        </wps:cNvSpPr>
                        <wps:spPr bwMode="auto">
                          <a:xfrm>
                            <a:off x="7694" y="224"/>
                            <a:ext cx="114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1318" w14:textId="77777777" w:rsidR="00907C1D" w:rsidRDefault="00907C1D">
                              <w:pPr>
                                <w:spacing w:line="213" w:lineRule="exact"/>
                                <w:rPr>
                                  <w:rFonts w:ascii="Arial" w:eastAsia="Arial" w:hAnsi="Arial" w:cs="Arial"/>
                                  <w:sz w:val="21"/>
                                  <w:szCs w:val="21"/>
                                </w:rPr>
                              </w:pPr>
                              <w:r>
                                <w:rPr>
                                  <w:rFonts w:ascii="Arial"/>
                                  <w:w w:val="99"/>
                                  <w:sz w:val="21"/>
                                </w:rPr>
                                <w:t>Pred</w:t>
                              </w:r>
                              <w:r>
                                <w:rPr>
                                  <w:rFonts w:ascii="Arial"/>
                                  <w:spacing w:val="-2"/>
                                  <w:w w:val="99"/>
                                  <w:sz w:val="21"/>
                                </w:rPr>
                                <w:t>i</w:t>
                              </w:r>
                              <w:r>
                                <w:rPr>
                                  <w:rFonts w:ascii="Arial"/>
                                  <w:w w:val="99"/>
                                  <w:sz w:val="21"/>
                                </w:rPr>
                                <w:t>ctor</w:t>
                              </w:r>
                              <w:r>
                                <w:rPr>
                                  <w:rFonts w:ascii="Arial"/>
                                  <w:spacing w:val="-2"/>
                                  <w:sz w:val="21"/>
                                </w:rPr>
                                <w:t xml:space="preserve"> </w:t>
                              </w:r>
                              <w:r>
                                <w:rPr>
                                  <w:rFonts w:ascii="Arial"/>
                                  <w:w w:val="99"/>
                                  <w:sz w:val="21"/>
                                </w:rPr>
                                <w:t>1</w:t>
                              </w:r>
                            </w:p>
                            <w:p w14:paraId="6F2850F0" w14:textId="77777777" w:rsidR="00907C1D" w:rsidRDefault="00907C1D">
                              <w:pPr>
                                <w:spacing w:before="8" w:line="137" w:lineRule="exact"/>
                                <w:rPr>
                                  <w:rFonts w:ascii="Times New Roman" w:eastAsia="Times New Roman" w:hAnsi="Times New Roman" w:cs="Times New Roman"/>
                                  <w:sz w:val="12"/>
                                  <w:szCs w:val="12"/>
                                </w:rPr>
                              </w:pPr>
                              <w:r>
                                <w:rPr>
                                  <w:rFonts w:ascii="Times New Roman"/>
                                  <w:w w:val="106"/>
                                  <w:sz w:val="12"/>
                                </w:rPr>
                                <w:t>Beginning</w:t>
                              </w:r>
                              <w:r>
                                <w:rPr>
                                  <w:rFonts w:ascii="Times New Roman"/>
                                  <w:spacing w:val="2"/>
                                  <w:sz w:val="12"/>
                                </w:rPr>
                                <w:t xml:space="preserve"> </w:t>
                              </w:r>
                              <w:r>
                                <w:rPr>
                                  <w:rFonts w:ascii="Times New Roman"/>
                                  <w:w w:val="106"/>
                                  <w:sz w:val="12"/>
                                </w:rPr>
                                <w:t>Pneu</w:t>
                              </w:r>
                              <w:r>
                                <w:rPr>
                                  <w:rFonts w:ascii="Times New Roman"/>
                                  <w:spacing w:val="-2"/>
                                  <w:w w:val="106"/>
                                  <w:sz w:val="12"/>
                                </w:rPr>
                                <w:t>m</w:t>
                              </w:r>
                              <w:r>
                                <w:rPr>
                                  <w:rFonts w:ascii="Times New Roman"/>
                                  <w:w w:val="106"/>
                                  <w:sz w:val="12"/>
                                </w:rPr>
                                <w:t>onia</w:t>
                              </w:r>
                            </w:p>
                          </w:txbxContent>
                        </wps:txbx>
                        <wps:bodyPr rot="0" vert="horz" wrap="square" lIns="0" tIns="0" rIns="0" bIns="0" anchor="t" anchorCtr="0" upright="1">
                          <a:noAutofit/>
                        </wps:bodyPr>
                      </wps:wsp>
                      <wps:wsp>
                        <wps:cNvPr id="10" name="Text Box 12"/>
                        <wps:cNvSpPr txBox="1">
                          <a:spLocks noChangeArrowheads="1"/>
                        </wps:cNvSpPr>
                        <wps:spPr bwMode="auto">
                          <a:xfrm>
                            <a:off x="6602" y="819"/>
                            <a:ext cx="66"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0DFCC" w14:textId="77777777" w:rsidR="00907C1D" w:rsidRDefault="00907C1D">
                              <w:pPr>
                                <w:spacing w:line="112" w:lineRule="exact"/>
                                <w:rPr>
                                  <w:rFonts w:ascii="Arial" w:eastAsia="Arial" w:hAnsi="Arial" w:cs="Arial"/>
                                  <w:sz w:val="11"/>
                                  <w:szCs w:val="11"/>
                                </w:rPr>
                              </w:pPr>
                              <w:r>
                                <w:rPr>
                                  <w:rFonts w:ascii="Arial"/>
                                  <w:w w:val="102"/>
                                  <w:sz w:val="11"/>
                                </w:rPr>
                                <w:t>+</w:t>
                              </w:r>
                            </w:p>
                          </w:txbxContent>
                        </wps:txbx>
                        <wps:bodyPr rot="0" vert="horz" wrap="square" lIns="0" tIns="0" rIns="0" bIns="0" anchor="t" anchorCtr="0" upright="1">
                          <a:noAutofit/>
                        </wps:bodyPr>
                      </wps:wsp>
                      <wps:wsp>
                        <wps:cNvPr id="11" name="Text Box 11"/>
                        <wps:cNvSpPr txBox="1">
                          <a:spLocks noChangeArrowheads="1"/>
                        </wps:cNvSpPr>
                        <wps:spPr bwMode="auto">
                          <a:xfrm>
                            <a:off x="9829" y="233"/>
                            <a:ext cx="1301" cy="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67FD8" w14:textId="77777777" w:rsidR="00907C1D" w:rsidRDefault="00907C1D">
                              <w:pPr>
                                <w:spacing w:line="213" w:lineRule="exact"/>
                                <w:rPr>
                                  <w:rFonts w:ascii="Arial" w:eastAsia="Arial" w:hAnsi="Arial" w:cs="Arial"/>
                                  <w:sz w:val="21"/>
                                  <w:szCs w:val="21"/>
                                </w:rPr>
                              </w:pPr>
                              <w:r>
                                <w:rPr>
                                  <w:rFonts w:ascii="Arial"/>
                                  <w:w w:val="99"/>
                                  <w:sz w:val="21"/>
                                </w:rPr>
                                <w:t>Outco</w:t>
                              </w:r>
                              <w:r>
                                <w:rPr>
                                  <w:rFonts w:ascii="Arial"/>
                                  <w:spacing w:val="-1"/>
                                  <w:w w:val="99"/>
                                  <w:sz w:val="21"/>
                                </w:rPr>
                                <w:t>m</w:t>
                              </w:r>
                              <w:r>
                                <w:rPr>
                                  <w:rFonts w:ascii="Arial"/>
                                  <w:w w:val="99"/>
                                  <w:sz w:val="21"/>
                                </w:rPr>
                                <w:t>e</w:t>
                              </w:r>
                            </w:p>
                            <w:p w14:paraId="01536E1E" w14:textId="77777777" w:rsidR="00907C1D" w:rsidRDefault="00907C1D">
                              <w:pPr>
                                <w:spacing w:before="5" w:line="256" w:lineRule="auto"/>
                                <w:rPr>
                                  <w:rFonts w:ascii="Times New Roman" w:eastAsia="Times New Roman" w:hAnsi="Times New Roman" w:cs="Times New Roman"/>
                                  <w:sz w:val="12"/>
                                  <w:szCs w:val="12"/>
                                </w:rPr>
                              </w:pPr>
                              <w:r>
                                <w:rPr>
                                  <w:rFonts w:ascii="Times New Roman"/>
                                  <w:w w:val="106"/>
                                  <w:sz w:val="12"/>
                                </w:rPr>
                                <w:t>S</w:t>
                              </w:r>
                              <w:r>
                                <w:rPr>
                                  <w:rFonts w:ascii="Times New Roman"/>
                                  <w:spacing w:val="-1"/>
                                  <w:w w:val="106"/>
                                  <w:sz w:val="12"/>
                                </w:rPr>
                                <w:t>e</w:t>
                              </w:r>
                              <w:r>
                                <w:rPr>
                                  <w:rFonts w:ascii="Times New Roman"/>
                                  <w:w w:val="106"/>
                                  <w:sz w:val="12"/>
                                </w:rPr>
                                <w:t>vere</w:t>
                              </w:r>
                              <w:r>
                                <w:rPr>
                                  <w:rFonts w:ascii="Times New Roman"/>
                                  <w:spacing w:val="1"/>
                                  <w:sz w:val="12"/>
                                </w:rPr>
                                <w:t xml:space="preserve"> </w:t>
                              </w:r>
                              <w:r>
                                <w:rPr>
                                  <w:rFonts w:ascii="Times New Roman"/>
                                  <w:w w:val="106"/>
                                  <w:sz w:val="12"/>
                                </w:rPr>
                                <w:t>respiratory</w:t>
                              </w:r>
                              <w:r>
                                <w:rPr>
                                  <w:rFonts w:ascii="Times New Roman"/>
                                  <w:spacing w:val="2"/>
                                  <w:sz w:val="12"/>
                                </w:rPr>
                                <w:t xml:space="preserve"> </w:t>
                              </w:r>
                              <w:r>
                                <w:rPr>
                                  <w:rFonts w:ascii="Times New Roman"/>
                                  <w:w w:val="106"/>
                                  <w:sz w:val="12"/>
                                </w:rPr>
                                <w:t>failure leading</w:t>
                              </w:r>
                              <w:r>
                                <w:rPr>
                                  <w:rFonts w:ascii="Times New Roman"/>
                                  <w:spacing w:val="2"/>
                                  <w:sz w:val="12"/>
                                </w:rPr>
                                <w:t xml:space="preserve"> </w:t>
                              </w:r>
                              <w:r>
                                <w:rPr>
                                  <w:rFonts w:ascii="Times New Roman"/>
                                  <w:w w:val="106"/>
                                  <w:sz w:val="12"/>
                                </w:rPr>
                                <w:t>to</w:t>
                              </w:r>
                              <w:r>
                                <w:rPr>
                                  <w:rFonts w:ascii="Times New Roman"/>
                                  <w:spacing w:val="2"/>
                                  <w:sz w:val="12"/>
                                </w:rPr>
                                <w:t xml:space="preserve"> </w:t>
                              </w:r>
                              <w:r>
                                <w:rPr>
                                  <w:rFonts w:ascii="Times New Roman"/>
                                  <w:spacing w:val="-2"/>
                                  <w:w w:val="106"/>
                                  <w:sz w:val="12"/>
                                </w:rPr>
                                <w:t>m</w:t>
                              </w:r>
                              <w:r>
                                <w:rPr>
                                  <w:rFonts w:ascii="Times New Roman"/>
                                  <w:w w:val="106"/>
                                  <w:sz w:val="12"/>
                                </w:rPr>
                                <w:t>echanical ventilation</w:t>
                              </w:r>
                            </w:p>
                          </w:txbxContent>
                        </wps:txbx>
                        <wps:bodyPr rot="0" vert="horz" wrap="square" lIns="0" tIns="0" rIns="0" bIns="0" anchor="t" anchorCtr="0" upright="1">
                          <a:noAutofit/>
                        </wps:bodyPr>
                      </wps:wsp>
                      <wps:wsp>
                        <wps:cNvPr id="12" name="Text Box 10"/>
                        <wps:cNvSpPr txBox="1">
                          <a:spLocks noChangeArrowheads="1"/>
                        </wps:cNvSpPr>
                        <wps:spPr bwMode="auto">
                          <a:xfrm>
                            <a:off x="5992" y="1055"/>
                            <a:ext cx="1186"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12333" w14:textId="77777777" w:rsidR="00907C1D" w:rsidRDefault="00907C1D">
                              <w:pPr>
                                <w:spacing w:line="146" w:lineRule="exact"/>
                                <w:rPr>
                                  <w:rFonts w:ascii="Times New Roman" w:eastAsia="Times New Roman" w:hAnsi="Times New Roman" w:cs="Times New Roman"/>
                                  <w:sz w:val="14"/>
                                  <w:szCs w:val="14"/>
                                </w:rPr>
                              </w:pPr>
                              <w:r>
                                <w:rPr>
                                  <w:rFonts w:ascii="Times New Roman"/>
                                  <w:b/>
                                  <w:i/>
                                  <w:w w:val="102"/>
                                  <w:sz w:val="14"/>
                                </w:rPr>
                                <w:t>A</w:t>
                              </w:r>
                              <w:r>
                                <w:rPr>
                                  <w:rFonts w:ascii="Times New Roman"/>
                                  <w:b/>
                                  <w:i/>
                                  <w:spacing w:val="-1"/>
                                  <w:w w:val="102"/>
                                  <w:sz w:val="14"/>
                                </w:rPr>
                                <w:t>u</w:t>
                              </w:r>
                              <w:r>
                                <w:rPr>
                                  <w:rFonts w:ascii="Times New Roman"/>
                                  <w:b/>
                                  <w:i/>
                                  <w:w w:val="102"/>
                                  <w:sz w:val="14"/>
                                </w:rPr>
                                <w:t>xiliary</w:t>
                              </w:r>
                              <w:r>
                                <w:rPr>
                                  <w:rFonts w:ascii="Times New Roman"/>
                                  <w:b/>
                                  <w:i/>
                                  <w:spacing w:val="1"/>
                                  <w:sz w:val="14"/>
                                </w:rPr>
                                <w:t xml:space="preserve"> </w:t>
                              </w:r>
                              <w:r>
                                <w:rPr>
                                  <w:rFonts w:ascii="Times New Roman"/>
                                  <w:b/>
                                  <w:i/>
                                  <w:w w:val="102"/>
                                  <w:sz w:val="14"/>
                                </w:rPr>
                                <w:t>varia</w:t>
                              </w:r>
                              <w:r>
                                <w:rPr>
                                  <w:rFonts w:ascii="Times New Roman"/>
                                  <w:b/>
                                  <w:i/>
                                  <w:spacing w:val="-1"/>
                                  <w:w w:val="102"/>
                                  <w:sz w:val="14"/>
                                </w:rPr>
                                <w:t>b</w:t>
                              </w:r>
                              <w:r>
                                <w:rPr>
                                  <w:rFonts w:ascii="Times New Roman"/>
                                  <w:b/>
                                  <w:i/>
                                  <w:w w:val="102"/>
                                  <w:sz w:val="14"/>
                                </w:rPr>
                                <w:t>le</w:t>
                              </w:r>
                              <w:r>
                                <w:rPr>
                                  <w:rFonts w:ascii="Times New Roman"/>
                                  <w:b/>
                                  <w:i/>
                                  <w:spacing w:val="1"/>
                                  <w:sz w:val="14"/>
                                </w:rPr>
                                <w:t xml:space="preserve"> </w:t>
                              </w:r>
                              <w:r>
                                <w:rPr>
                                  <w:rFonts w:ascii="Times New Roman"/>
                                  <w:b/>
                                  <w:i/>
                                  <w:w w:val="102"/>
                                  <w:sz w:val="14"/>
                                </w:rPr>
                                <w:t>2</w:t>
                              </w:r>
                            </w:p>
                            <w:p w14:paraId="0AA03E5D" w14:textId="77777777" w:rsidR="00907C1D" w:rsidRDefault="00907C1D">
                              <w:pPr>
                                <w:spacing w:before="7" w:line="137" w:lineRule="exact"/>
                                <w:rPr>
                                  <w:rFonts w:ascii="Times New Roman" w:eastAsia="Times New Roman" w:hAnsi="Times New Roman" w:cs="Times New Roman"/>
                                  <w:sz w:val="12"/>
                                  <w:szCs w:val="12"/>
                                </w:rPr>
                              </w:pPr>
                              <w:r>
                                <w:rPr>
                                  <w:rFonts w:ascii="Times New Roman"/>
                                  <w:w w:val="106"/>
                                  <w:sz w:val="12"/>
                                </w:rPr>
                                <w:t>Ox</w:t>
                              </w:r>
                              <w:r>
                                <w:rPr>
                                  <w:rFonts w:ascii="Times New Roman"/>
                                  <w:spacing w:val="-1"/>
                                  <w:w w:val="106"/>
                                  <w:sz w:val="12"/>
                                </w:rPr>
                                <w:t>y</w:t>
                              </w:r>
                              <w:r>
                                <w:rPr>
                                  <w:rFonts w:ascii="Times New Roman"/>
                                  <w:w w:val="106"/>
                                  <w:sz w:val="12"/>
                                </w:rPr>
                                <w:t>gen</w:t>
                              </w:r>
                              <w:r>
                                <w:rPr>
                                  <w:rFonts w:ascii="Times New Roman"/>
                                  <w:spacing w:val="2"/>
                                  <w:sz w:val="12"/>
                                </w:rPr>
                                <w:t xml:space="preserve"> </w:t>
                              </w:r>
                              <w:r>
                                <w:rPr>
                                  <w:rFonts w:ascii="Times New Roman"/>
                                  <w:spacing w:val="-1"/>
                                  <w:w w:val="106"/>
                                  <w:sz w:val="12"/>
                                </w:rPr>
                                <w:t>T</w:t>
                              </w:r>
                              <w:r>
                                <w:rPr>
                                  <w:rFonts w:ascii="Times New Roman"/>
                                  <w:w w:val="106"/>
                                  <w:sz w:val="12"/>
                                </w:rPr>
                                <w:t>herapy</w:t>
                              </w:r>
                            </w:p>
                          </w:txbxContent>
                        </wps:txbx>
                        <wps:bodyPr rot="0" vert="horz" wrap="square" lIns="0" tIns="0" rIns="0" bIns="0" anchor="t" anchorCtr="0" upright="1">
                          <a:noAutofit/>
                        </wps:bodyPr>
                      </wps:wsp>
                      <wps:wsp>
                        <wps:cNvPr id="13" name="Text Box 9"/>
                        <wps:cNvSpPr txBox="1">
                          <a:spLocks noChangeArrowheads="1"/>
                        </wps:cNvSpPr>
                        <wps:spPr bwMode="auto">
                          <a:xfrm>
                            <a:off x="10117" y="1204"/>
                            <a:ext cx="571"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87C8F" w14:textId="77777777" w:rsidR="00907C1D" w:rsidRDefault="00907C1D">
                              <w:pPr>
                                <w:spacing w:line="208" w:lineRule="exact"/>
                                <w:rPr>
                                  <w:rFonts w:ascii="Arial" w:eastAsia="Arial" w:hAnsi="Arial" w:cs="Arial"/>
                                  <w:sz w:val="21"/>
                                  <w:szCs w:val="21"/>
                                </w:rPr>
                              </w:pPr>
                              <w:r>
                                <w:rPr>
                                  <w:rFonts w:ascii="Arial"/>
                                  <w:b/>
                                  <w:w w:val="102"/>
                                  <w:sz w:val="14"/>
                                </w:rPr>
                                <w:t>Legend</w:t>
                              </w:r>
                              <w:r>
                                <w:rPr>
                                  <w:rFonts w:ascii="Arial"/>
                                  <w:color w:val="FFFFFF"/>
                                  <w:w w:val="99"/>
                                  <w:sz w:val="21"/>
                                </w:rPr>
                                <w:t>:</w:t>
                              </w:r>
                            </w:p>
                          </w:txbxContent>
                        </wps:txbx>
                        <wps:bodyPr rot="0" vert="horz" wrap="square" lIns="0" tIns="0" rIns="0" bIns="0" anchor="t" anchorCtr="0" upright="1">
                          <a:noAutofit/>
                        </wps:bodyPr>
                      </wps:wsp>
                      <wps:wsp>
                        <wps:cNvPr id="14" name="Text Box 8"/>
                        <wps:cNvSpPr txBox="1">
                          <a:spLocks noChangeArrowheads="1"/>
                        </wps:cNvSpPr>
                        <wps:spPr bwMode="auto">
                          <a:xfrm>
                            <a:off x="6602" y="1590"/>
                            <a:ext cx="66"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DA6B9" w14:textId="77777777" w:rsidR="00907C1D" w:rsidRDefault="00907C1D">
                              <w:pPr>
                                <w:spacing w:line="112" w:lineRule="exact"/>
                                <w:rPr>
                                  <w:rFonts w:ascii="Arial" w:eastAsia="Arial" w:hAnsi="Arial" w:cs="Arial"/>
                                  <w:sz w:val="11"/>
                                  <w:szCs w:val="11"/>
                                </w:rPr>
                              </w:pPr>
                              <w:r>
                                <w:rPr>
                                  <w:rFonts w:ascii="Arial"/>
                                  <w:w w:val="102"/>
                                  <w:sz w:val="11"/>
                                </w:rPr>
                                <w:t>=</w:t>
                              </w:r>
                            </w:p>
                          </w:txbxContent>
                        </wps:txbx>
                        <wps:bodyPr rot="0" vert="horz" wrap="square" lIns="0" tIns="0" rIns="0" bIns="0" anchor="t" anchorCtr="0" upright="1">
                          <a:noAutofit/>
                        </wps:bodyPr>
                      </wps:wsp>
                      <wps:wsp>
                        <wps:cNvPr id="15" name="Text Box 7"/>
                        <wps:cNvSpPr txBox="1">
                          <a:spLocks noChangeArrowheads="1"/>
                        </wps:cNvSpPr>
                        <wps:spPr bwMode="auto">
                          <a:xfrm>
                            <a:off x="7675" y="1234"/>
                            <a:ext cx="1333"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4B0F6" w14:textId="77777777" w:rsidR="00907C1D" w:rsidRDefault="00907C1D">
                              <w:pPr>
                                <w:spacing w:line="213" w:lineRule="exact"/>
                                <w:rPr>
                                  <w:rFonts w:ascii="Arial" w:eastAsia="Arial" w:hAnsi="Arial" w:cs="Arial"/>
                                  <w:sz w:val="21"/>
                                  <w:szCs w:val="21"/>
                                </w:rPr>
                              </w:pPr>
                              <w:r>
                                <w:rPr>
                                  <w:rFonts w:ascii="Arial"/>
                                  <w:w w:val="99"/>
                                  <w:sz w:val="21"/>
                                </w:rPr>
                                <w:t>Pred</w:t>
                              </w:r>
                              <w:r>
                                <w:rPr>
                                  <w:rFonts w:ascii="Arial"/>
                                  <w:spacing w:val="-2"/>
                                  <w:w w:val="99"/>
                                  <w:sz w:val="21"/>
                                </w:rPr>
                                <w:t>i</w:t>
                              </w:r>
                              <w:r>
                                <w:rPr>
                                  <w:rFonts w:ascii="Arial"/>
                                  <w:w w:val="99"/>
                                  <w:sz w:val="21"/>
                                </w:rPr>
                                <w:t>ctor</w:t>
                              </w:r>
                              <w:r>
                                <w:rPr>
                                  <w:rFonts w:ascii="Arial"/>
                                  <w:spacing w:val="-2"/>
                                  <w:sz w:val="21"/>
                                </w:rPr>
                                <w:t xml:space="preserve"> </w:t>
                              </w:r>
                              <w:r>
                                <w:rPr>
                                  <w:rFonts w:ascii="Arial"/>
                                  <w:w w:val="99"/>
                                  <w:sz w:val="21"/>
                                </w:rPr>
                                <w:t>2</w:t>
                              </w:r>
                            </w:p>
                            <w:p w14:paraId="15E59EF8" w14:textId="77777777" w:rsidR="00907C1D" w:rsidRDefault="00907C1D">
                              <w:pPr>
                                <w:spacing w:before="4" w:line="254" w:lineRule="auto"/>
                                <w:rPr>
                                  <w:rFonts w:ascii="Times New Roman" w:eastAsia="Times New Roman" w:hAnsi="Times New Roman" w:cs="Times New Roman"/>
                                  <w:sz w:val="12"/>
                                  <w:szCs w:val="12"/>
                                </w:rPr>
                              </w:pPr>
                              <w:r>
                                <w:rPr>
                                  <w:rFonts w:ascii="Times New Roman"/>
                                  <w:w w:val="106"/>
                                  <w:sz w:val="12"/>
                                </w:rPr>
                                <w:t>Arte</w:t>
                              </w:r>
                              <w:r>
                                <w:rPr>
                                  <w:rFonts w:ascii="Times New Roman"/>
                                  <w:spacing w:val="-1"/>
                                  <w:w w:val="106"/>
                                  <w:sz w:val="12"/>
                                </w:rPr>
                                <w:t>r</w:t>
                              </w:r>
                              <w:r>
                                <w:rPr>
                                  <w:rFonts w:ascii="Times New Roman"/>
                                  <w:w w:val="106"/>
                                  <w:sz w:val="12"/>
                                </w:rPr>
                                <w:t>ial</w:t>
                              </w:r>
                              <w:r>
                                <w:rPr>
                                  <w:rFonts w:ascii="Times New Roman"/>
                                  <w:spacing w:val="1"/>
                                  <w:sz w:val="12"/>
                                </w:rPr>
                                <w:t xml:space="preserve"> </w:t>
                              </w:r>
                              <w:r>
                                <w:rPr>
                                  <w:rFonts w:ascii="Times New Roman"/>
                                  <w:w w:val="106"/>
                                  <w:sz w:val="12"/>
                                </w:rPr>
                                <w:t>blood</w:t>
                              </w:r>
                              <w:r>
                                <w:rPr>
                                  <w:rFonts w:ascii="Times New Roman"/>
                                  <w:spacing w:val="2"/>
                                  <w:sz w:val="12"/>
                                </w:rPr>
                                <w:t xml:space="preserve"> </w:t>
                              </w:r>
                              <w:r>
                                <w:rPr>
                                  <w:rFonts w:ascii="Times New Roman"/>
                                  <w:w w:val="106"/>
                                  <w:sz w:val="12"/>
                                </w:rPr>
                                <w:t>gas</w:t>
                              </w:r>
                              <w:r>
                                <w:rPr>
                                  <w:rFonts w:ascii="Times New Roman"/>
                                  <w:spacing w:val="2"/>
                                  <w:sz w:val="12"/>
                                </w:rPr>
                                <w:t xml:space="preserve"> </w:t>
                              </w:r>
                              <w:r>
                                <w:rPr>
                                  <w:rFonts w:ascii="Times New Roman"/>
                                  <w:w w:val="106"/>
                                  <w:sz w:val="12"/>
                                </w:rPr>
                                <w:t>ox</w:t>
                              </w:r>
                              <w:r>
                                <w:rPr>
                                  <w:rFonts w:ascii="Times New Roman"/>
                                  <w:spacing w:val="-1"/>
                                  <w:w w:val="106"/>
                                  <w:sz w:val="12"/>
                                </w:rPr>
                                <w:t>y</w:t>
                              </w:r>
                              <w:r>
                                <w:rPr>
                                  <w:rFonts w:ascii="Times New Roman"/>
                                  <w:w w:val="106"/>
                                  <w:sz w:val="12"/>
                                </w:rPr>
                                <w:t>gen concentration</w:t>
                              </w:r>
                              <w:r>
                                <w:rPr>
                                  <w:rFonts w:ascii="Times New Roman"/>
                                  <w:spacing w:val="2"/>
                                  <w:sz w:val="12"/>
                                </w:rPr>
                                <w:t xml:space="preserve"> </w:t>
                              </w:r>
                              <w:r>
                                <w:rPr>
                                  <w:rFonts w:ascii="Times New Roman"/>
                                  <w:w w:val="106"/>
                                  <w:sz w:val="12"/>
                                </w:rPr>
                                <w:t>decr</w:t>
                              </w:r>
                              <w:r>
                                <w:rPr>
                                  <w:rFonts w:ascii="Times New Roman"/>
                                  <w:spacing w:val="-1"/>
                                  <w:w w:val="106"/>
                                  <w:sz w:val="12"/>
                                </w:rPr>
                                <w:t>e</w:t>
                              </w:r>
                              <w:r>
                                <w:rPr>
                                  <w:rFonts w:ascii="Times New Roman"/>
                                  <w:w w:val="106"/>
                                  <w:sz w:val="12"/>
                                </w:rPr>
                                <w:t>ases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7" style="position:absolute;left:0;text-align:left;margin-left:294.45pt;margin-top:5.95pt;width:271.95pt;height:89.15pt;z-index:251657216;mso-position-horizontal-relative:page" coordorigin="5890,120" coordsize="5439,178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890;top:120;width:5439;height:178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e2&#10;qpfEAAAA2gAAAA8AAABkcnMvZG93bnJldi54bWxEj0FrwkAUhO+C/2F5Qi9SNxXREl3FKkVvxajQ&#10;3p7ZZxLMvo3ZVeO/dwuCx2FmvmEms8aU4kq1Kywr+OhFIIhTqwvOFOy23++fIJxH1lhaJgV3cjCb&#10;tlsTjLW98Yauic9EgLCLUUHufRVL6dKcDLqerYiDd7S1QR9knUld4y3ATSn7UTSUBgsOCzlWtMgp&#10;PSUXo+ByX/J5e/j71Xaw2Hf7yc/qa39U6q3TzMcgPDX+FX6211rBCP6vhBsgpw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Le2qpfEAAAA2gAAAA8AAAAAAAAAAAAAAAAAnAIA&#10;AGRycy9kb3ducmV2LnhtbFBLBQYAAAAABAAEAPcAAACNAwAAAAA=&#10;">
                  <v:imagedata r:id="rId10" o:title=""/>
                </v:shape>
                <v:shape id="Text Box 14" o:spid="_x0000_s1029" type="#_x0000_t202" style="position:absolute;left:5996;top:215;width:1194;height:4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ZqCxvwAA&#10;ANoAAAAPAAAAZHJzL2Rvd25yZXYueG1sRE9Ni8IwEL0L/ocwgjeb7h5Eu0aRxQVBWKz14HG2Gdtg&#10;M6lN1O6/NwfB4+N9L1a9bcSdOm8cK/hIUhDEpdOGKwXH4mcyA+EDssbGMSn4Jw+r5XCwwEy7B+d0&#10;P4RKxBD2GSqoQ2gzKX1Zk0WfuJY4cmfXWQwRdpXUHT5iuG3kZ5pOpUXDsaHGlr5rKi+Hm1WwPnG+&#10;Mdffv31+zk1RzFPeTS9KjUf9+gtEoD68xS/3ViuIW+OVeAPk8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lmoLG/AAAA2gAAAA8AAAAAAAAAAAAAAAAAlwIAAGRycy9kb3ducmV2&#10;LnhtbFBLBQYAAAAABAAEAPUAAACDAwAAAAA=&#10;" filled="f" stroked="f">
                  <v:textbox inset="0,0,0,0">
                    <w:txbxContent>
                      <w:p w14:paraId="4EC76875" w14:textId="77777777" w:rsidR="00907C1D" w:rsidRDefault="00907C1D">
                        <w:pPr>
                          <w:spacing w:line="146" w:lineRule="exact"/>
                          <w:rPr>
                            <w:rFonts w:ascii="Times New Roman" w:eastAsia="Times New Roman" w:hAnsi="Times New Roman" w:cs="Times New Roman"/>
                            <w:sz w:val="14"/>
                            <w:szCs w:val="14"/>
                          </w:rPr>
                        </w:pPr>
                        <w:r>
                          <w:rPr>
                            <w:rFonts w:ascii="Times New Roman"/>
                            <w:b/>
                            <w:i/>
                            <w:w w:val="102"/>
                            <w:sz w:val="14"/>
                          </w:rPr>
                          <w:t>A</w:t>
                        </w:r>
                        <w:r>
                          <w:rPr>
                            <w:rFonts w:ascii="Times New Roman"/>
                            <w:b/>
                            <w:i/>
                            <w:spacing w:val="-1"/>
                            <w:w w:val="102"/>
                            <w:sz w:val="14"/>
                          </w:rPr>
                          <w:t>u</w:t>
                        </w:r>
                        <w:r>
                          <w:rPr>
                            <w:rFonts w:ascii="Times New Roman"/>
                            <w:b/>
                            <w:i/>
                            <w:w w:val="102"/>
                            <w:sz w:val="14"/>
                          </w:rPr>
                          <w:t>xiliary</w:t>
                        </w:r>
                        <w:r>
                          <w:rPr>
                            <w:rFonts w:ascii="Times New Roman"/>
                            <w:b/>
                            <w:i/>
                            <w:spacing w:val="1"/>
                            <w:sz w:val="14"/>
                          </w:rPr>
                          <w:t xml:space="preserve"> </w:t>
                        </w:r>
                        <w:r>
                          <w:rPr>
                            <w:rFonts w:ascii="Times New Roman"/>
                            <w:b/>
                            <w:i/>
                            <w:w w:val="102"/>
                            <w:sz w:val="14"/>
                          </w:rPr>
                          <w:t>varia</w:t>
                        </w:r>
                        <w:r>
                          <w:rPr>
                            <w:rFonts w:ascii="Times New Roman"/>
                            <w:b/>
                            <w:i/>
                            <w:spacing w:val="-1"/>
                            <w:w w:val="102"/>
                            <w:sz w:val="14"/>
                          </w:rPr>
                          <w:t>b</w:t>
                        </w:r>
                        <w:r>
                          <w:rPr>
                            <w:rFonts w:ascii="Times New Roman"/>
                            <w:b/>
                            <w:i/>
                            <w:w w:val="102"/>
                            <w:sz w:val="14"/>
                          </w:rPr>
                          <w:t>le</w:t>
                        </w:r>
                        <w:r>
                          <w:rPr>
                            <w:rFonts w:ascii="Times New Roman"/>
                            <w:b/>
                            <w:i/>
                            <w:spacing w:val="1"/>
                            <w:sz w:val="14"/>
                          </w:rPr>
                          <w:t xml:space="preserve"> </w:t>
                        </w:r>
                        <w:r>
                          <w:rPr>
                            <w:rFonts w:ascii="Times New Roman"/>
                            <w:b/>
                            <w:i/>
                            <w:w w:val="102"/>
                            <w:sz w:val="14"/>
                          </w:rPr>
                          <w:t>1</w:t>
                        </w:r>
                      </w:p>
                      <w:p w14:paraId="52FF2AF1" w14:textId="77777777" w:rsidR="00907C1D" w:rsidRDefault="00907C1D">
                        <w:pPr>
                          <w:spacing w:before="5" w:line="256" w:lineRule="auto"/>
                          <w:rPr>
                            <w:rFonts w:ascii="Times New Roman" w:eastAsia="Times New Roman" w:hAnsi="Times New Roman" w:cs="Times New Roman"/>
                            <w:sz w:val="12"/>
                            <w:szCs w:val="12"/>
                          </w:rPr>
                        </w:pPr>
                        <w:r>
                          <w:rPr>
                            <w:rFonts w:ascii="Times New Roman"/>
                            <w:w w:val="106"/>
                            <w:sz w:val="12"/>
                          </w:rPr>
                          <w:t>Low</w:t>
                        </w:r>
                        <w:r>
                          <w:rPr>
                            <w:rFonts w:ascii="Times New Roman"/>
                            <w:spacing w:val="1"/>
                            <w:sz w:val="12"/>
                          </w:rPr>
                          <w:t xml:space="preserve"> </w:t>
                        </w:r>
                        <w:r>
                          <w:rPr>
                            <w:rFonts w:ascii="Times New Roman"/>
                            <w:w w:val="106"/>
                            <w:sz w:val="12"/>
                          </w:rPr>
                          <w:t>peripheral</w:t>
                        </w:r>
                        <w:r>
                          <w:rPr>
                            <w:rFonts w:ascii="Times New Roman"/>
                            <w:spacing w:val="2"/>
                            <w:sz w:val="12"/>
                          </w:rPr>
                          <w:t xml:space="preserve"> </w:t>
                        </w:r>
                        <w:r>
                          <w:rPr>
                            <w:rFonts w:ascii="Times New Roman"/>
                            <w:w w:val="106"/>
                            <w:sz w:val="12"/>
                          </w:rPr>
                          <w:t>ox</w:t>
                        </w:r>
                        <w:r>
                          <w:rPr>
                            <w:rFonts w:ascii="Times New Roman"/>
                            <w:spacing w:val="-1"/>
                            <w:w w:val="106"/>
                            <w:sz w:val="12"/>
                          </w:rPr>
                          <w:t>y</w:t>
                        </w:r>
                        <w:r>
                          <w:rPr>
                            <w:rFonts w:ascii="Times New Roman"/>
                            <w:w w:val="106"/>
                            <w:sz w:val="12"/>
                          </w:rPr>
                          <w:t>gen saturation</w:t>
                        </w:r>
                      </w:p>
                    </w:txbxContent>
                  </v:textbox>
                </v:shape>
                <v:shape id="Text Box 13" o:spid="_x0000_s1030" type="#_x0000_t202" style="position:absolute;left:7694;top:224;width:1141;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KgUqwgAA&#10;ANoAAAAPAAAAZHJzL2Rvd25yZXYueG1sRI9Bi8IwFITvwv6H8Ba8aaoH0a5RRFYQBLHWg8e3zbMN&#10;Ni/dJmr990ZY2OMwM98w82Vna3Gn1hvHCkbDBARx4bThUsEp3wymIHxA1lg7JgVP8rBcfPTmmGr3&#10;4Izux1CKCGGfooIqhCaV0hcVWfRD1xBH7+JaiyHKtpS6xUeE21qOk2QiLRqOCxU2tK6ouB5vVsHq&#10;zNm3+d3/HLJLZvJ8lvBuclWq/9mtvkAE6sJ/+K+91Qpm8L4Sb4B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YqBSrCAAAA2gAAAA8AAAAAAAAAAAAAAAAAlwIAAGRycy9kb3du&#10;cmV2LnhtbFBLBQYAAAAABAAEAPUAAACGAwAAAAA=&#10;" filled="f" stroked="f">
                  <v:textbox inset="0,0,0,0">
                    <w:txbxContent>
                      <w:p w14:paraId="244B1318" w14:textId="77777777" w:rsidR="00907C1D" w:rsidRDefault="00907C1D">
                        <w:pPr>
                          <w:spacing w:line="213" w:lineRule="exact"/>
                          <w:rPr>
                            <w:rFonts w:ascii="Arial" w:eastAsia="Arial" w:hAnsi="Arial" w:cs="Arial"/>
                            <w:sz w:val="21"/>
                            <w:szCs w:val="21"/>
                          </w:rPr>
                        </w:pPr>
                        <w:r>
                          <w:rPr>
                            <w:rFonts w:ascii="Arial"/>
                            <w:w w:val="99"/>
                            <w:sz w:val="21"/>
                          </w:rPr>
                          <w:t>Pred</w:t>
                        </w:r>
                        <w:r>
                          <w:rPr>
                            <w:rFonts w:ascii="Arial"/>
                            <w:spacing w:val="-2"/>
                            <w:w w:val="99"/>
                            <w:sz w:val="21"/>
                          </w:rPr>
                          <w:t>i</w:t>
                        </w:r>
                        <w:r>
                          <w:rPr>
                            <w:rFonts w:ascii="Arial"/>
                            <w:w w:val="99"/>
                            <w:sz w:val="21"/>
                          </w:rPr>
                          <w:t>ctor</w:t>
                        </w:r>
                        <w:r>
                          <w:rPr>
                            <w:rFonts w:ascii="Arial"/>
                            <w:spacing w:val="-2"/>
                            <w:sz w:val="21"/>
                          </w:rPr>
                          <w:t xml:space="preserve"> </w:t>
                        </w:r>
                        <w:r>
                          <w:rPr>
                            <w:rFonts w:ascii="Arial"/>
                            <w:w w:val="99"/>
                            <w:sz w:val="21"/>
                          </w:rPr>
                          <w:t>1</w:t>
                        </w:r>
                      </w:p>
                      <w:p w14:paraId="6F2850F0" w14:textId="77777777" w:rsidR="00907C1D" w:rsidRDefault="00907C1D">
                        <w:pPr>
                          <w:spacing w:before="8" w:line="137" w:lineRule="exact"/>
                          <w:rPr>
                            <w:rFonts w:ascii="Times New Roman" w:eastAsia="Times New Roman" w:hAnsi="Times New Roman" w:cs="Times New Roman"/>
                            <w:sz w:val="12"/>
                            <w:szCs w:val="12"/>
                          </w:rPr>
                        </w:pPr>
                        <w:r>
                          <w:rPr>
                            <w:rFonts w:ascii="Times New Roman"/>
                            <w:w w:val="106"/>
                            <w:sz w:val="12"/>
                          </w:rPr>
                          <w:t>Beginning</w:t>
                        </w:r>
                        <w:r>
                          <w:rPr>
                            <w:rFonts w:ascii="Times New Roman"/>
                            <w:spacing w:val="2"/>
                            <w:sz w:val="12"/>
                          </w:rPr>
                          <w:t xml:space="preserve"> </w:t>
                        </w:r>
                        <w:r>
                          <w:rPr>
                            <w:rFonts w:ascii="Times New Roman"/>
                            <w:w w:val="106"/>
                            <w:sz w:val="12"/>
                          </w:rPr>
                          <w:t>Pneu</w:t>
                        </w:r>
                        <w:r>
                          <w:rPr>
                            <w:rFonts w:ascii="Times New Roman"/>
                            <w:spacing w:val="-2"/>
                            <w:w w:val="106"/>
                            <w:sz w:val="12"/>
                          </w:rPr>
                          <w:t>m</w:t>
                        </w:r>
                        <w:r>
                          <w:rPr>
                            <w:rFonts w:ascii="Times New Roman"/>
                            <w:w w:val="106"/>
                            <w:sz w:val="12"/>
                          </w:rPr>
                          <w:t>onia</w:t>
                        </w:r>
                      </w:p>
                    </w:txbxContent>
                  </v:textbox>
                </v:shape>
                <v:shape id="Text Box 12" o:spid="_x0000_s1031" type="#_x0000_t202" style="position:absolute;left:6602;top:819;width:66;height:1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OaK3xAAA&#10;ANsAAAAPAAAAZHJzL2Rvd25yZXYueG1sRI9Ba8JAEIXvBf/DMoK3umkPoqmrSLEgCKUxPfQ4zY7J&#10;YnY2ZldN/33nIHib4b1575vlevCtulIfXWADL9MMFHEVrOPawHf58TwHFROyxTYwGfijCOvV6GmJ&#10;uQ03Luh6SLWSEI45GmhS6nKtY9WQxzgNHbFox9B7TLL2tbY93iTct/o1y2bao2NpaLCj94aq0+Hi&#10;DWx+uNi68+fvV3EsXFkuMt7PTsZMxsPmDVSiIT3M9+udFXyhl19kAL3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Tmit8QAAADbAAAADwAAAAAAAAAAAAAAAACXAgAAZHJzL2Rv&#10;d25yZXYueG1sUEsFBgAAAAAEAAQA9QAAAIgDAAAAAA==&#10;" filled="f" stroked="f">
                  <v:textbox inset="0,0,0,0">
                    <w:txbxContent>
                      <w:p w14:paraId="79B0DFCC" w14:textId="77777777" w:rsidR="00907C1D" w:rsidRDefault="00907C1D">
                        <w:pPr>
                          <w:spacing w:line="112" w:lineRule="exact"/>
                          <w:rPr>
                            <w:rFonts w:ascii="Arial" w:eastAsia="Arial" w:hAnsi="Arial" w:cs="Arial"/>
                            <w:sz w:val="11"/>
                            <w:szCs w:val="11"/>
                          </w:rPr>
                        </w:pPr>
                        <w:r>
                          <w:rPr>
                            <w:rFonts w:ascii="Arial"/>
                            <w:w w:val="102"/>
                            <w:sz w:val="11"/>
                          </w:rPr>
                          <w:t>+</w:t>
                        </w:r>
                      </w:p>
                    </w:txbxContent>
                  </v:textbox>
                </v:shape>
                <v:shape id="Text Box 11" o:spid="_x0000_s1032" type="#_x0000_t202" style="position:absolute;left:9829;top:233;width:1301;height: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dQcswQAA&#10;ANsAAAAPAAAAZHJzL2Rvd25yZXYueG1sRE9Ni8IwEL0L+x/CCHvTVA+iXaOIrCAsLNZ68DjbjG2w&#10;mdQmq/XfG0HwNo/3OfNlZ2txpdYbxwpGwwQEceG04VLBId8MpiB8QNZYOyYFd/KwXHz05phqd+OM&#10;rvtQihjCPkUFVQhNKqUvKrLoh64hjtzJtRZDhG0pdYu3GG5rOU6SibRoODZU2NC6ouK8/7cKVkfO&#10;vs3l92+XnTKT57OEfyZnpT773eoLRKAuvMUv91bH+SN4/hIPkI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nUHLMEAAADbAAAADwAAAAAAAAAAAAAAAACXAgAAZHJzL2Rvd25y&#10;ZXYueG1sUEsFBgAAAAAEAAQA9QAAAIUDAAAAAA==&#10;" filled="f" stroked="f">
                  <v:textbox inset="0,0,0,0">
                    <w:txbxContent>
                      <w:p w14:paraId="71B67FD8" w14:textId="77777777" w:rsidR="00907C1D" w:rsidRDefault="00907C1D">
                        <w:pPr>
                          <w:spacing w:line="213" w:lineRule="exact"/>
                          <w:rPr>
                            <w:rFonts w:ascii="Arial" w:eastAsia="Arial" w:hAnsi="Arial" w:cs="Arial"/>
                            <w:sz w:val="21"/>
                            <w:szCs w:val="21"/>
                          </w:rPr>
                        </w:pPr>
                        <w:r>
                          <w:rPr>
                            <w:rFonts w:ascii="Arial"/>
                            <w:w w:val="99"/>
                            <w:sz w:val="21"/>
                          </w:rPr>
                          <w:t>Outco</w:t>
                        </w:r>
                        <w:r>
                          <w:rPr>
                            <w:rFonts w:ascii="Arial"/>
                            <w:spacing w:val="-1"/>
                            <w:w w:val="99"/>
                            <w:sz w:val="21"/>
                          </w:rPr>
                          <w:t>m</w:t>
                        </w:r>
                        <w:r>
                          <w:rPr>
                            <w:rFonts w:ascii="Arial"/>
                            <w:w w:val="99"/>
                            <w:sz w:val="21"/>
                          </w:rPr>
                          <w:t>e</w:t>
                        </w:r>
                      </w:p>
                      <w:p w14:paraId="01536E1E" w14:textId="77777777" w:rsidR="00907C1D" w:rsidRDefault="00907C1D">
                        <w:pPr>
                          <w:spacing w:before="5" w:line="256" w:lineRule="auto"/>
                          <w:rPr>
                            <w:rFonts w:ascii="Times New Roman" w:eastAsia="Times New Roman" w:hAnsi="Times New Roman" w:cs="Times New Roman"/>
                            <w:sz w:val="12"/>
                            <w:szCs w:val="12"/>
                          </w:rPr>
                        </w:pPr>
                        <w:r>
                          <w:rPr>
                            <w:rFonts w:ascii="Times New Roman"/>
                            <w:w w:val="106"/>
                            <w:sz w:val="12"/>
                          </w:rPr>
                          <w:t>S</w:t>
                        </w:r>
                        <w:r>
                          <w:rPr>
                            <w:rFonts w:ascii="Times New Roman"/>
                            <w:spacing w:val="-1"/>
                            <w:w w:val="106"/>
                            <w:sz w:val="12"/>
                          </w:rPr>
                          <w:t>e</w:t>
                        </w:r>
                        <w:r>
                          <w:rPr>
                            <w:rFonts w:ascii="Times New Roman"/>
                            <w:w w:val="106"/>
                            <w:sz w:val="12"/>
                          </w:rPr>
                          <w:t>vere</w:t>
                        </w:r>
                        <w:r>
                          <w:rPr>
                            <w:rFonts w:ascii="Times New Roman"/>
                            <w:spacing w:val="1"/>
                            <w:sz w:val="12"/>
                          </w:rPr>
                          <w:t xml:space="preserve"> </w:t>
                        </w:r>
                        <w:r>
                          <w:rPr>
                            <w:rFonts w:ascii="Times New Roman"/>
                            <w:w w:val="106"/>
                            <w:sz w:val="12"/>
                          </w:rPr>
                          <w:t>respiratory</w:t>
                        </w:r>
                        <w:r>
                          <w:rPr>
                            <w:rFonts w:ascii="Times New Roman"/>
                            <w:spacing w:val="2"/>
                            <w:sz w:val="12"/>
                          </w:rPr>
                          <w:t xml:space="preserve"> </w:t>
                        </w:r>
                        <w:r>
                          <w:rPr>
                            <w:rFonts w:ascii="Times New Roman"/>
                            <w:w w:val="106"/>
                            <w:sz w:val="12"/>
                          </w:rPr>
                          <w:t>failure leading</w:t>
                        </w:r>
                        <w:r>
                          <w:rPr>
                            <w:rFonts w:ascii="Times New Roman"/>
                            <w:spacing w:val="2"/>
                            <w:sz w:val="12"/>
                          </w:rPr>
                          <w:t xml:space="preserve"> </w:t>
                        </w:r>
                        <w:r>
                          <w:rPr>
                            <w:rFonts w:ascii="Times New Roman"/>
                            <w:w w:val="106"/>
                            <w:sz w:val="12"/>
                          </w:rPr>
                          <w:t>to</w:t>
                        </w:r>
                        <w:r>
                          <w:rPr>
                            <w:rFonts w:ascii="Times New Roman"/>
                            <w:spacing w:val="2"/>
                            <w:sz w:val="12"/>
                          </w:rPr>
                          <w:t xml:space="preserve"> </w:t>
                        </w:r>
                        <w:r>
                          <w:rPr>
                            <w:rFonts w:ascii="Times New Roman"/>
                            <w:spacing w:val="-2"/>
                            <w:w w:val="106"/>
                            <w:sz w:val="12"/>
                          </w:rPr>
                          <w:t>m</w:t>
                        </w:r>
                        <w:r>
                          <w:rPr>
                            <w:rFonts w:ascii="Times New Roman"/>
                            <w:w w:val="106"/>
                            <w:sz w:val="12"/>
                          </w:rPr>
                          <w:t>echanical ventilation</w:t>
                        </w:r>
                      </w:p>
                    </w:txbxContent>
                  </v:textbox>
                </v:shape>
                <v:shape id="Text Box 10" o:spid="_x0000_s1033" type="#_x0000_t202" style="position:absolute;left:5992;top:1055;width:1186;height:2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p5lbwQAA&#10;ANsAAAAPAAAAZHJzL2Rvd25yZXYueG1sRE9Ni8IwEL0L+x/CLOxNUz2Ido0isoIgLNZ68DjbjG2w&#10;mXSbqPXfG0HwNo/3ObNFZ2txpdYbxwqGgwQEceG04VLBIV/3JyB8QNZYOyYFd/KwmH/0Zphqd+OM&#10;rvtQihjCPkUFVQhNKqUvKrLoB64hjtzJtRZDhG0pdYu3GG5rOUqSsbRoODZU2NCqouK8v1gFyyNn&#10;P+b/92+XnTKT59OEt+OzUl+f3fIbRKAuvMUv90bH+SN4/hIP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qeZW8EAAADbAAAADwAAAAAAAAAAAAAAAACXAgAAZHJzL2Rvd25y&#10;ZXYueG1sUEsFBgAAAAAEAAQA9QAAAIUDAAAAAA==&#10;" filled="f" stroked="f">
                  <v:textbox inset="0,0,0,0">
                    <w:txbxContent>
                      <w:p w14:paraId="34B12333" w14:textId="77777777" w:rsidR="00907C1D" w:rsidRDefault="00907C1D">
                        <w:pPr>
                          <w:spacing w:line="146" w:lineRule="exact"/>
                          <w:rPr>
                            <w:rFonts w:ascii="Times New Roman" w:eastAsia="Times New Roman" w:hAnsi="Times New Roman" w:cs="Times New Roman"/>
                            <w:sz w:val="14"/>
                            <w:szCs w:val="14"/>
                          </w:rPr>
                        </w:pPr>
                        <w:r>
                          <w:rPr>
                            <w:rFonts w:ascii="Times New Roman"/>
                            <w:b/>
                            <w:i/>
                            <w:w w:val="102"/>
                            <w:sz w:val="14"/>
                          </w:rPr>
                          <w:t>A</w:t>
                        </w:r>
                        <w:r>
                          <w:rPr>
                            <w:rFonts w:ascii="Times New Roman"/>
                            <w:b/>
                            <w:i/>
                            <w:spacing w:val="-1"/>
                            <w:w w:val="102"/>
                            <w:sz w:val="14"/>
                          </w:rPr>
                          <w:t>u</w:t>
                        </w:r>
                        <w:r>
                          <w:rPr>
                            <w:rFonts w:ascii="Times New Roman"/>
                            <w:b/>
                            <w:i/>
                            <w:w w:val="102"/>
                            <w:sz w:val="14"/>
                          </w:rPr>
                          <w:t>xiliary</w:t>
                        </w:r>
                        <w:r>
                          <w:rPr>
                            <w:rFonts w:ascii="Times New Roman"/>
                            <w:b/>
                            <w:i/>
                            <w:spacing w:val="1"/>
                            <w:sz w:val="14"/>
                          </w:rPr>
                          <w:t xml:space="preserve"> </w:t>
                        </w:r>
                        <w:r>
                          <w:rPr>
                            <w:rFonts w:ascii="Times New Roman"/>
                            <w:b/>
                            <w:i/>
                            <w:w w:val="102"/>
                            <w:sz w:val="14"/>
                          </w:rPr>
                          <w:t>varia</w:t>
                        </w:r>
                        <w:r>
                          <w:rPr>
                            <w:rFonts w:ascii="Times New Roman"/>
                            <w:b/>
                            <w:i/>
                            <w:spacing w:val="-1"/>
                            <w:w w:val="102"/>
                            <w:sz w:val="14"/>
                          </w:rPr>
                          <w:t>b</w:t>
                        </w:r>
                        <w:r>
                          <w:rPr>
                            <w:rFonts w:ascii="Times New Roman"/>
                            <w:b/>
                            <w:i/>
                            <w:w w:val="102"/>
                            <w:sz w:val="14"/>
                          </w:rPr>
                          <w:t>le</w:t>
                        </w:r>
                        <w:r>
                          <w:rPr>
                            <w:rFonts w:ascii="Times New Roman"/>
                            <w:b/>
                            <w:i/>
                            <w:spacing w:val="1"/>
                            <w:sz w:val="14"/>
                          </w:rPr>
                          <w:t xml:space="preserve"> </w:t>
                        </w:r>
                        <w:r>
                          <w:rPr>
                            <w:rFonts w:ascii="Times New Roman"/>
                            <w:b/>
                            <w:i/>
                            <w:w w:val="102"/>
                            <w:sz w:val="14"/>
                          </w:rPr>
                          <w:t>2</w:t>
                        </w:r>
                      </w:p>
                      <w:p w14:paraId="0AA03E5D" w14:textId="77777777" w:rsidR="00907C1D" w:rsidRDefault="00907C1D">
                        <w:pPr>
                          <w:spacing w:before="7" w:line="137" w:lineRule="exact"/>
                          <w:rPr>
                            <w:rFonts w:ascii="Times New Roman" w:eastAsia="Times New Roman" w:hAnsi="Times New Roman" w:cs="Times New Roman"/>
                            <w:sz w:val="12"/>
                            <w:szCs w:val="12"/>
                          </w:rPr>
                        </w:pPr>
                        <w:r>
                          <w:rPr>
                            <w:rFonts w:ascii="Times New Roman"/>
                            <w:w w:val="106"/>
                            <w:sz w:val="12"/>
                          </w:rPr>
                          <w:t>Ox</w:t>
                        </w:r>
                        <w:r>
                          <w:rPr>
                            <w:rFonts w:ascii="Times New Roman"/>
                            <w:spacing w:val="-1"/>
                            <w:w w:val="106"/>
                            <w:sz w:val="12"/>
                          </w:rPr>
                          <w:t>y</w:t>
                        </w:r>
                        <w:r>
                          <w:rPr>
                            <w:rFonts w:ascii="Times New Roman"/>
                            <w:w w:val="106"/>
                            <w:sz w:val="12"/>
                          </w:rPr>
                          <w:t>gen</w:t>
                        </w:r>
                        <w:r>
                          <w:rPr>
                            <w:rFonts w:ascii="Times New Roman"/>
                            <w:spacing w:val="2"/>
                            <w:sz w:val="12"/>
                          </w:rPr>
                          <w:t xml:space="preserve"> </w:t>
                        </w:r>
                        <w:r>
                          <w:rPr>
                            <w:rFonts w:ascii="Times New Roman"/>
                            <w:spacing w:val="-1"/>
                            <w:w w:val="106"/>
                            <w:sz w:val="12"/>
                          </w:rPr>
                          <w:t>T</w:t>
                        </w:r>
                        <w:r>
                          <w:rPr>
                            <w:rFonts w:ascii="Times New Roman"/>
                            <w:w w:val="106"/>
                            <w:sz w:val="12"/>
                          </w:rPr>
                          <w:t>herapy</w:t>
                        </w:r>
                      </w:p>
                    </w:txbxContent>
                  </v:textbox>
                </v:shape>
                <v:shape id="Text Box 9" o:spid="_x0000_s1034" type="#_x0000_t202" style="position:absolute;left:10117;top:1204;width:571;height:2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6zzAwQAA&#10;ANsAAAAPAAAAZHJzL2Rvd25yZXYueG1sRE9Ni8IwEL0v+B/CCN7W1BVk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es8wMEAAADbAAAADwAAAAAAAAAAAAAAAACXAgAAZHJzL2Rvd25y&#10;ZXYueG1sUEsFBgAAAAAEAAQA9QAAAIUDAAAAAA==&#10;" filled="f" stroked="f">
                  <v:textbox inset="0,0,0,0">
                    <w:txbxContent>
                      <w:p w14:paraId="4D287C8F" w14:textId="77777777" w:rsidR="00907C1D" w:rsidRDefault="00907C1D">
                        <w:pPr>
                          <w:spacing w:line="208" w:lineRule="exact"/>
                          <w:rPr>
                            <w:rFonts w:ascii="Arial" w:eastAsia="Arial" w:hAnsi="Arial" w:cs="Arial"/>
                            <w:sz w:val="21"/>
                            <w:szCs w:val="21"/>
                          </w:rPr>
                        </w:pPr>
                        <w:r>
                          <w:rPr>
                            <w:rFonts w:ascii="Arial"/>
                            <w:b/>
                            <w:w w:val="102"/>
                            <w:sz w:val="14"/>
                          </w:rPr>
                          <w:t>Legend</w:t>
                        </w:r>
                        <w:r>
                          <w:rPr>
                            <w:rFonts w:ascii="Arial"/>
                            <w:color w:val="FFFFFF"/>
                            <w:w w:val="99"/>
                            <w:sz w:val="21"/>
                          </w:rPr>
                          <w:t>:</w:t>
                        </w:r>
                      </w:p>
                    </w:txbxContent>
                  </v:textbox>
                </v:shape>
                <v:shape id="Text Box 8" o:spid="_x0000_s1035" type="#_x0000_t202" style="position:absolute;left:6602;top:1590;width:66;height:1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qS0wQAA&#10;ANsAAAAPAAAAZHJzL2Rvd25yZXYueG1sRE9Ni8IwEL0v+B/CCN7W1EVk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gKktMEAAADbAAAADwAAAAAAAAAAAAAAAACXAgAAZHJzL2Rvd25y&#10;ZXYueG1sUEsFBgAAAAAEAAQA9QAAAIUDAAAAAA==&#10;" filled="f" stroked="f">
                  <v:textbox inset="0,0,0,0">
                    <w:txbxContent>
                      <w:p w14:paraId="08BDA6B9" w14:textId="77777777" w:rsidR="00907C1D" w:rsidRDefault="00907C1D">
                        <w:pPr>
                          <w:spacing w:line="112" w:lineRule="exact"/>
                          <w:rPr>
                            <w:rFonts w:ascii="Arial" w:eastAsia="Arial" w:hAnsi="Arial" w:cs="Arial"/>
                            <w:sz w:val="11"/>
                            <w:szCs w:val="11"/>
                          </w:rPr>
                        </w:pPr>
                        <w:r>
                          <w:rPr>
                            <w:rFonts w:ascii="Arial"/>
                            <w:w w:val="102"/>
                            <w:sz w:val="11"/>
                          </w:rPr>
                          <w:t>=</w:t>
                        </w:r>
                      </w:p>
                    </w:txbxContent>
                  </v:textbox>
                </v:shape>
                <v:shape id="Text Box 7" o:spid="_x0000_s1036" type="#_x0000_t202" style="position:absolute;left:7675;top:1234;width:1333;height:5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gEvwQAA&#10;ANsAAAAPAAAAZHJzL2Rvd25yZXYueG1sRE9Ni8IwEL0v+B/CCN7W1AVl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U4BL8EAAADbAAAADwAAAAAAAAAAAAAAAACXAgAAZHJzL2Rvd25y&#10;ZXYueG1sUEsFBgAAAAAEAAQA9QAAAIUDAAAAAA==&#10;" filled="f" stroked="f">
                  <v:textbox inset="0,0,0,0">
                    <w:txbxContent>
                      <w:p w14:paraId="3464B0F6" w14:textId="77777777" w:rsidR="00907C1D" w:rsidRDefault="00907C1D">
                        <w:pPr>
                          <w:spacing w:line="213" w:lineRule="exact"/>
                          <w:rPr>
                            <w:rFonts w:ascii="Arial" w:eastAsia="Arial" w:hAnsi="Arial" w:cs="Arial"/>
                            <w:sz w:val="21"/>
                            <w:szCs w:val="21"/>
                          </w:rPr>
                        </w:pPr>
                        <w:r>
                          <w:rPr>
                            <w:rFonts w:ascii="Arial"/>
                            <w:w w:val="99"/>
                            <w:sz w:val="21"/>
                          </w:rPr>
                          <w:t>Pred</w:t>
                        </w:r>
                        <w:r>
                          <w:rPr>
                            <w:rFonts w:ascii="Arial"/>
                            <w:spacing w:val="-2"/>
                            <w:w w:val="99"/>
                            <w:sz w:val="21"/>
                          </w:rPr>
                          <w:t>i</w:t>
                        </w:r>
                        <w:r>
                          <w:rPr>
                            <w:rFonts w:ascii="Arial"/>
                            <w:w w:val="99"/>
                            <w:sz w:val="21"/>
                          </w:rPr>
                          <w:t>ctor</w:t>
                        </w:r>
                        <w:r>
                          <w:rPr>
                            <w:rFonts w:ascii="Arial"/>
                            <w:spacing w:val="-2"/>
                            <w:sz w:val="21"/>
                          </w:rPr>
                          <w:t xml:space="preserve"> </w:t>
                        </w:r>
                        <w:r>
                          <w:rPr>
                            <w:rFonts w:ascii="Arial"/>
                            <w:w w:val="99"/>
                            <w:sz w:val="21"/>
                          </w:rPr>
                          <w:t>2</w:t>
                        </w:r>
                      </w:p>
                      <w:p w14:paraId="15E59EF8" w14:textId="77777777" w:rsidR="00907C1D" w:rsidRDefault="00907C1D">
                        <w:pPr>
                          <w:spacing w:before="4" w:line="254" w:lineRule="auto"/>
                          <w:rPr>
                            <w:rFonts w:ascii="Times New Roman" w:eastAsia="Times New Roman" w:hAnsi="Times New Roman" w:cs="Times New Roman"/>
                            <w:sz w:val="12"/>
                            <w:szCs w:val="12"/>
                          </w:rPr>
                        </w:pPr>
                        <w:r>
                          <w:rPr>
                            <w:rFonts w:ascii="Times New Roman"/>
                            <w:w w:val="106"/>
                            <w:sz w:val="12"/>
                          </w:rPr>
                          <w:t>Arte</w:t>
                        </w:r>
                        <w:r>
                          <w:rPr>
                            <w:rFonts w:ascii="Times New Roman"/>
                            <w:spacing w:val="-1"/>
                            <w:w w:val="106"/>
                            <w:sz w:val="12"/>
                          </w:rPr>
                          <w:t>r</w:t>
                        </w:r>
                        <w:r>
                          <w:rPr>
                            <w:rFonts w:ascii="Times New Roman"/>
                            <w:w w:val="106"/>
                            <w:sz w:val="12"/>
                          </w:rPr>
                          <w:t>ial</w:t>
                        </w:r>
                        <w:r>
                          <w:rPr>
                            <w:rFonts w:ascii="Times New Roman"/>
                            <w:spacing w:val="1"/>
                            <w:sz w:val="12"/>
                          </w:rPr>
                          <w:t xml:space="preserve"> </w:t>
                        </w:r>
                        <w:r>
                          <w:rPr>
                            <w:rFonts w:ascii="Times New Roman"/>
                            <w:w w:val="106"/>
                            <w:sz w:val="12"/>
                          </w:rPr>
                          <w:t>blood</w:t>
                        </w:r>
                        <w:r>
                          <w:rPr>
                            <w:rFonts w:ascii="Times New Roman"/>
                            <w:spacing w:val="2"/>
                            <w:sz w:val="12"/>
                          </w:rPr>
                          <w:t xml:space="preserve"> </w:t>
                        </w:r>
                        <w:r>
                          <w:rPr>
                            <w:rFonts w:ascii="Times New Roman"/>
                            <w:w w:val="106"/>
                            <w:sz w:val="12"/>
                          </w:rPr>
                          <w:t>gas</w:t>
                        </w:r>
                        <w:r>
                          <w:rPr>
                            <w:rFonts w:ascii="Times New Roman"/>
                            <w:spacing w:val="2"/>
                            <w:sz w:val="12"/>
                          </w:rPr>
                          <w:t xml:space="preserve"> </w:t>
                        </w:r>
                        <w:r>
                          <w:rPr>
                            <w:rFonts w:ascii="Times New Roman"/>
                            <w:w w:val="106"/>
                            <w:sz w:val="12"/>
                          </w:rPr>
                          <w:t>ox</w:t>
                        </w:r>
                        <w:r>
                          <w:rPr>
                            <w:rFonts w:ascii="Times New Roman"/>
                            <w:spacing w:val="-1"/>
                            <w:w w:val="106"/>
                            <w:sz w:val="12"/>
                          </w:rPr>
                          <w:t>y</w:t>
                        </w:r>
                        <w:r>
                          <w:rPr>
                            <w:rFonts w:ascii="Times New Roman"/>
                            <w:w w:val="106"/>
                            <w:sz w:val="12"/>
                          </w:rPr>
                          <w:t>gen concentration</w:t>
                        </w:r>
                        <w:r>
                          <w:rPr>
                            <w:rFonts w:ascii="Times New Roman"/>
                            <w:spacing w:val="2"/>
                            <w:sz w:val="12"/>
                          </w:rPr>
                          <w:t xml:space="preserve"> </w:t>
                        </w:r>
                        <w:r>
                          <w:rPr>
                            <w:rFonts w:ascii="Times New Roman"/>
                            <w:w w:val="106"/>
                            <w:sz w:val="12"/>
                          </w:rPr>
                          <w:t>decr</w:t>
                        </w:r>
                        <w:r>
                          <w:rPr>
                            <w:rFonts w:ascii="Times New Roman"/>
                            <w:spacing w:val="-1"/>
                            <w:w w:val="106"/>
                            <w:sz w:val="12"/>
                          </w:rPr>
                          <w:t>e</w:t>
                        </w:r>
                        <w:r>
                          <w:rPr>
                            <w:rFonts w:ascii="Times New Roman"/>
                            <w:w w:val="106"/>
                            <w:sz w:val="12"/>
                          </w:rPr>
                          <w:t>ases</w:t>
                        </w:r>
                      </w:p>
                    </w:txbxContent>
                  </v:textbox>
                </v:shape>
                <w10:wrap anchorx="page"/>
              </v:group>
            </w:pict>
          </mc:Fallback>
        </mc:AlternateContent>
      </w:r>
      <w:r w:rsidR="00082CF3" w:rsidRPr="006C66CA">
        <w:rPr>
          <w:rFonts w:cs="Arial"/>
          <w:b/>
        </w:rPr>
        <w:t>Auxiliary data can be used to impute</w:t>
      </w:r>
      <w:r w:rsidR="00082CF3" w:rsidRPr="00C91597">
        <w:rPr>
          <w:rFonts w:cs="Arial"/>
          <w:b/>
          <w:spacing w:val="-19"/>
        </w:rPr>
        <w:t xml:space="preserve"> </w:t>
      </w:r>
      <w:proofErr w:type="spellStart"/>
      <w:r w:rsidR="00082CF3" w:rsidRPr="00082CF3">
        <w:rPr>
          <w:rFonts w:cs="Arial"/>
          <w:b/>
        </w:rPr>
        <w:t>incom</w:t>
      </w:r>
      <w:proofErr w:type="spellEnd"/>
      <w:r w:rsidR="00082CF3" w:rsidRPr="00082CF3">
        <w:rPr>
          <w:rFonts w:cs="Arial"/>
          <w:b/>
        </w:rPr>
        <w:t>-</w:t>
      </w:r>
      <w:r w:rsidR="00082CF3" w:rsidRPr="00082CF3">
        <w:rPr>
          <w:rFonts w:cs="Arial"/>
          <w:b/>
          <w:w w:val="99"/>
        </w:rPr>
        <w:t xml:space="preserve"> </w:t>
      </w:r>
      <w:proofErr w:type="spellStart"/>
      <w:r w:rsidR="00082CF3" w:rsidRPr="00F97E28">
        <w:rPr>
          <w:rFonts w:cs="Arial"/>
          <w:b/>
        </w:rPr>
        <w:t>plete</w:t>
      </w:r>
      <w:proofErr w:type="spellEnd"/>
      <w:r w:rsidR="00082CF3" w:rsidRPr="00F97E28">
        <w:rPr>
          <w:rFonts w:cs="Arial"/>
          <w:b/>
        </w:rPr>
        <w:t xml:space="preserve"> medical records. </w:t>
      </w:r>
      <w:r w:rsidR="00082CF3" w:rsidRPr="00F97E28">
        <w:rPr>
          <w:rFonts w:cs="Arial"/>
        </w:rPr>
        <w:t xml:space="preserve">Auxiliary </w:t>
      </w:r>
      <w:proofErr w:type="gramStart"/>
      <w:r w:rsidR="00082CF3" w:rsidRPr="00F97E28">
        <w:rPr>
          <w:rFonts w:cs="Arial"/>
        </w:rPr>
        <w:t>date are</w:t>
      </w:r>
      <w:proofErr w:type="gramEnd"/>
      <w:r w:rsidR="00082CF3" w:rsidRPr="00030584">
        <w:rPr>
          <w:rFonts w:cs="Arial"/>
          <w:spacing w:val="-14"/>
        </w:rPr>
        <w:t xml:space="preserve"> </w:t>
      </w:r>
      <w:proofErr w:type="spellStart"/>
      <w:r w:rsidR="00082CF3" w:rsidRPr="00174DF6">
        <w:rPr>
          <w:rFonts w:cs="Arial"/>
        </w:rPr>
        <w:t>addi</w:t>
      </w:r>
      <w:proofErr w:type="spellEnd"/>
      <w:r w:rsidR="00082CF3" w:rsidRPr="00174DF6">
        <w:rPr>
          <w:rFonts w:cs="Arial"/>
        </w:rPr>
        <w:t>-</w:t>
      </w:r>
      <w:r w:rsidR="00082CF3" w:rsidRPr="00174DF6">
        <w:rPr>
          <w:rFonts w:cs="Arial"/>
          <w:w w:val="99"/>
        </w:rPr>
        <w:t xml:space="preserve"> </w:t>
      </w:r>
      <w:proofErr w:type="spellStart"/>
      <w:r w:rsidR="00082CF3" w:rsidRPr="00174DF6">
        <w:rPr>
          <w:rFonts w:cs="Arial"/>
        </w:rPr>
        <w:t>tional</w:t>
      </w:r>
      <w:proofErr w:type="spellEnd"/>
      <w:r w:rsidR="00082CF3" w:rsidRPr="00174DF6">
        <w:rPr>
          <w:rFonts w:cs="Arial"/>
        </w:rPr>
        <w:t xml:space="preserve"> information </w:t>
      </w:r>
      <w:r w:rsidR="00082CF3" w:rsidRPr="00231B3C">
        <w:rPr>
          <w:rFonts w:cs="Arial"/>
          <w:spacing w:val="-3"/>
        </w:rPr>
        <w:t xml:space="preserve">available </w:t>
      </w:r>
      <w:r w:rsidR="00082CF3" w:rsidRPr="008C4839">
        <w:rPr>
          <w:rFonts w:cs="Arial"/>
        </w:rPr>
        <w:t>in the form of</w:t>
      </w:r>
      <w:r w:rsidR="00082CF3" w:rsidRPr="00C0557F">
        <w:rPr>
          <w:rFonts w:cs="Arial"/>
          <w:spacing w:val="2"/>
        </w:rPr>
        <w:t xml:space="preserve"> </w:t>
      </w:r>
      <w:r w:rsidR="00082CF3" w:rsidRPr="00C0557F">
        <w:rPr>
          <w:rFonts w:cs="Arial"/>
        </w:rPr>
        <w:t>variables</w:t>
      </w:r>
      <w:r w:rsidR="00082CF3" w:rsidRPr="00C0557F">
        <w:rPr>
          <w:rFonts w:cs="Arial"/>
          <w:w w:val="99"/>
        </w:rPr>
        <w:t xml:space="preserve"> </w:t>
      </w:r>
      <w:r w:rsidR="00082CF3" w:rsidRPr="00765A7F">
        <w:rPr>
          <w:rFonts w:cs="Arial"/>
        </w:rPr>
        <w:t>known to be correlated with the missing data of</w:t>
      </w:r>
      <w:r w:rsidR="00082CF3" w:rsidRPr="00365719">
        <w:rPr>
          <w:rFonts w:cs="Arial"/>
          <w:spacing w:val="31"/>
        </w:rPr>
        <w:t xml:space="preserve"> </w:t>
      </w:r>
      <w:r w:rsidR="00082CF3" w:rsidRPr="00FF1D9C">
        <w:rPr>
          <w:rFonts w:cs="Arial"/>
        </w:rPr>
        <w:t>in-</w:t>
      </w:r>
      <w:r w:rsidR="00082CF3" w:rsidRPr="0011650A">
        <w:rPr>
          <w:rFonts w:cs="Arial"/>
          <w:w w:val="99"/>
        </w:rPr>
        <w:t xml:space="preserve"> </w:t>
      </w:r>
      <w:proofErr w:type="spellStart"/>
      <w:r w:rsidR="00082CF3" w:rsidRPr="00907C1D">
        <w:rPr>
          <w:rFonts w:cs="Arial"/>
        </w:rPr>
        <w:t>terest</w:t>
      </w:r>
      <w:proofErr w:type="spellEnd"/>
      <w:r w:rsidR="00082CF3" w:rsidRPr="00640245">
        <w:rPr>
          <w:rFonts w:cs="Arial"/>
          <w:spacing w:val="-13"/>
        </w:rPr>
        <w:t xml:space="preserve"> </w:t>
      </w:r>
      <w:r w:rsidR="00082CF3" w:rsidRPr="00FF4755">
        <w:rPr>
          <w:rFonts w:cs="Arial"/>
        </w:rPr>
        <w:t>[30].</w:t>
      </w:r>
      <w:r w:rsidR="00082CF3" w:rsidRPr="00FF4755">
        <w:rPr>
          <w:rFonts w:cs="Arial"/>
          <w:spacing w:val="6"/>
        </w:rPr>
        <w:t xml:space="preserve"> </w:t>
      </w:r>
      <w:r w:rsidR="00082CF3" w:rsidRPr="00FF4755">
        <w:rPr>
          <w:rFonts w:cs="Arial"/>
        </w:rPr>
        <w:t>In</w:t>
      </w:r>
      <w:r w:rsidR="00082CF3" w:rsidRPr="00FF4755">
        <w:rPr>
          <w:rFonts w:cs="Arial"/>
          <w:spacing w:val="-13"/>
        </w:rPr>
        <w:t xml:space="preserve"> </w:t>
      </w:r>
      <w:r w:rsidR="00082CF3" w:rsidRPr="00FF4755">
        <w:rPr>
          <w:rFonts w:cs="Arial"/>
        </w:rPr>
        <w:t>our</w:t>
      </w:r>
      <w:r w:rsidR="00082CF3" w:rsidRPr="00FF4755">
        <w:rPr>
          <w:rFonts w:cs="Arial"/>
          <w:spacing w:val="-13"/>
        </w:rPr>
        <w:t xml:space="preserve"> </w:t>
      </w:r>
      <w:r w:rsidR="00082CF3" w:rsidRPr="008F496E">
        <w:rPr>
          <w:rFonts w:cs="Arial"/>
        </w:rPr>
        <w:t>data</w:t>
      </w:r>
      <w:r w:rsidR="00082CF3" w:rsidRPr="008F496E">
        <w:rPr>
          <w:rFonts w:cs="Arial"/>
          <w:spacing w:val="-13"/>
        </w:rPr>
        <w:t xml:space="preserve"> </w:t>
      </w:r>
      <w:r w:rsidR="00082CF3" w:rsidRPr="008F496E">
        <w:rPr>
          <w:rFonts w:cs="Arial"/>
        </w:rPr>
        <w:t>set</w:t>
      </w:r>
      <w:r w:rsidR="00082CF3" w:rsidRPr="006C66CA">
        <w:rPr>
          <w:rFonts w:cs="Arial"/>
          <w:spacing w:val="-13"/>
          <w:rPrChange w:id="1601" w:author="Harry Shamoon" w:date="2015-03-05T19:28:00Z">
            <w:rPr>
              <w:spacing w:val="-13"/>
            </w:rPr>
          </w:rPrChange>
        </w:rPr>
        <w:t xml:space="preserve"> </w:t>
      </w:r>
      <w:r w:rsidR="00082CF3" w:rsidRPr="006C66CA">
        <w:rPr>
          <w:rFonts w:cs="Arial"/>
          <w:rPrChange w:id="1602" w:author="Harry Shamoon" w:date="2015-03-05T19:28:00Z">
            <w:rPr/>
          </w:rPrChange>
        </w:rPr>
        <w:t>we</w:t>
      </w:r>
      <w:r w:rsidR="00082CF3" w:rsidRPr="006C66CA">
        <w:rPr>
          <w:rFonts w:cs="Arial"/>
          <w:spacing w:val="-13"/>
          <w:rPrChange w:id="1603" w:author="Harry Shamoon" w:date="2015-03-05T19:28:00Z">
            <w:rPr>
              <w:spacing w:val="-13"/>
            </w:rPr>
          </w:rPrChange>
        </w:rPr>
        <w:t xml:space="preserve"> </w:t>
      </w:r>
      <w:r w:rsidR="00082CF3" w:rsidRPr="006C66CA">
        <w:rPr>
          <w:rFonts w:cs="Arial"/>
          <w:rPrChange w:id="1604" w:author="Harry Shamoon" w:date="2015-03-05T19:28:00Z">
            <w:rPr/>
          </w:rPrChange>
        </w:rPr>
        <w:t>find</w:t>
      </w:r>
      <w:r w:rsidR="00082CF3" w:rsidRPr="006C66CA">
        <w:rPr>
          <w:rFonts w:cs="Arial"/>
          <w:spacing w:val="-13"/>
          <w:rPrChange w:id="1605" w:author="Harry Shamoon" w:date="2015-03-05T19:28:00Z">
            <w:rPr>
              <w:spacing w:val="-13"/>
            </w:rPr>
          </w:rPrChange>
        </w:rPr>
        <w:t xml:space="preserve"> </w:t>
      </w:r>
      <w:r w:rsidR="00082CF3" w:rsidRPr="006C66CA">
        <w:rPr>
          <w:rFonts w:cs="Arial"/>
          <w:rPrChange w:id="1606" w:author="Harry Shamoon" w:date="2015-03-05T19:28:00Z">
            <w:rPr/>
          </w:rPrChange>
        </w:rPr>
        <w:t>that</w:t>
      </w:r>
      <w:r w:rsidR="00082CF3" w:rsidRPr="006C66CA">
        <w:rPr>
          <w:rFonts w:cs="Arial"/>
          <w:spacing w:val="-13"/>
          <w:rPrChange w:id="1607" w:author="Harry Shamoon" w:date="2015-03-05T19:28:00Z">
            <w:rPr>
              <w:spacing w:val="-13"/>
            </w:rPr>
          </w:rPrChange>
        </w:rPr>
        <w:t xml:space="preserve"> </w:t>
      </w:r>
      <w:r w:rsidR="00082CF3" w:rsidRPr="006C66CA">
        <w:rPr>
          <w:rFonts w:cs="Arial"/>
          <w:rPrChange w:id="1608" w:author="Harry Shamoon" w:date="2015-03-05T19:28:00Z">
            <w:rPr/>
          </w:rPrChange>
        </w:rPr>
        <w:t>arterial</w:t>
      </w:r>
      <w:r w:rsidR="00082CF3" w:rsidRPr="006C66CA">
        <w:rPr>
          <w:rFonts w:cs="Arial"/>
          <w:spacing w:val="-13"/>
          <w:rPrChange w:id="1609" w:author="Harry Shamoon" w:date="2015-03-05T19:28:00Z">
            <w:rPr>
              <w:spacing w:val="-13"/>
            </w:rPr>
          </w:rPrChange>
        </w:rPr>
        <w:t xml:space="preserve"> </w:t>
      </w:r>
      <w:r w:rsidR="00082CF3" w:rsidRPr="006C66CA">
        <w:rPr>
          <w:rFonts w:cs="Arial"/>
          <w:rPrChange w:id="1610" w:author="Harry Shamoon" w:date="2015-03-05T19:28:00Z">
            <w:rPr/>
          </w:rPrChange>
        </w:rPr>
        <w:t>blood</w:t>
      </w:r>
      <w:r w:rsidR="00082CF3" w:rsidRPr="006C66CA">
        <w:rPr>
          <w:rFonts w:cs="Arial"/>
          <w:w w:val="99"/>
          <w:rPrChange w:id="1611" w:author="Harry Shamoon" w:date="2015-03-05T19:28:00Z">
            <w:rPr>
              <w:w w:val="99"/>
            </w:rPr>
          </w:rPrChange>
        </w:rPr>
        <w:t xml:space="preserve"> </w:t>
      </w:r>
      <w:r w:rsidR="00082CF3" w:rsidRPr="006C66CA">
        <w:rPr>
          <w:rFonts w:cs="Arial"/>
          <w:rPrChange w:id="1612" w:author="Harry Shamoon" w:date="2015-03-05T19:28:00Z">
            <w:rPr/>
          </w:rPrChange>
        </w:rPr>
        <w:t xml:space="preserve">gas oxygen tension is often unavailable </w:t>
      </w:r>
      <w:r w:rsidR="00082CF3" w:rsidRPr="006C66CA">
        <w:rPr>
          <w:rFonts w:cs="Arial"/>
          <w:spacing w:val="-3"/>
          <w:rPrChange w:id="1613" w:author="Harry Shamoon" w:date="2015-03-05T19:28:00Z">
            <w:rPr>
              <w:spacing w:val="-3"/>
            </w:rPr>
          </w:rPrChange>
        </w:rPr>
        <w:t xml:space="preserve">for </w:t>
      </w:r>
      <w:r w:rsidR="00082CF3" w:rsidRPr="006C66CA">
        <w:rPr>
          <w:rFonts w:cs="Arial"/>
          <w:rPrChange w:id="1614" w:author="Harry Shamoon" w:date="2015-03-05T19:28:00Z">
            <w:rPr/>
          </w:rPrChange>
        </w:rPr>
        <w:t>the</w:t>
      </w:r>
      <w:r w:rsidR="00082CF3" w:rsidRPr="006C66CA">
        <w:rPr>
          <w:rFonts w:cs="Arial"/>
          <w:spacing w:val="-39"/>
          <w:rPrChange w:id="1615" w:author="Harry Shamoon" w:date="2015-03-05T19:28:00Z">
            <w:rPr>
              <w:spacing w:val="-39"/>
            </w:rPr>
          </w:rPrChange>
        </w:rPr>
        <w:t xml:space="preserve"> </w:t>
      </w:r>
      <w:r w:rsidR="00082CF3" w:rsidRPr="006C66CA">
        <w:rPr>
          <w:rFonts w:cs="Arial"/>
          <w:rPrChange w:id="1616" w:author="Harry Shamoon" w:date="2015-03-05T19:28:00Z">
            <w:rPr/>
          </w:rPrChange>
        </w:rPr>
        <w:t>pre-</w:t>
      </w:r>
      <w:r w:rsidR="00082CF3" w:rsidRPr="006C66CA">
        <w:rPr>
          <w:rFonts w:cs="Arial"/>
          <w:w w:val="99"/>
          <w:rPrChange w:id="1617" w:author="Harry Shamoon" w:date="2015-03-05T19:28:00Z">
            <w:rPr>
              <w:w w:val="99"/>
            </w:rPr>
          </w:rPrChange>
        </w:rPr>
        <w:t xml:space="preserve"> </w:t>
      </w:r>
      <w:r w:rsidR="00082CF3" w:rsidRPr="006C66CA">
        <w:rPr>
          <w:rFonts w:cs="Arial"/>
          <w:rPrChange w:id="1618" w:author="Harry Shamoon" w:date="2015-03-05T19:28:00Z">
            <w:rPr/>
          </w:rPrChange>
        </w:rPr>
        <w:t xml:space="preserve">diction time </w:t>
      </w:r>
      <w:r w:rsidR="00082CF3" w:rsidRPr="006C66CA">
        <w:rPr>
          <w:rFonts w:cs="Arial"/>
          <w:spacing w:val="-3"/>
          <w:rPrChange w:id="1619" w:author="Harry Shamoon" w:date="2015-03-05T19:28:00Z">
            <w:rPr>
              <w:spacing w:val="-3"/>
            </w:rPr>
          </w:rPrChange>
        </w:rPr>
        <w:t xml:space="preserve">window, </w:t>
      </w:r>
      <w:r w:rsidR="00082CF3" w:rsidRPr="006C66CA">
        <w:rPr>
          <w:rFonts w:cs="Arial"/>
          <w:rPrChange w:id="1620" w:author="Harry Shamoon" w:date="2015-03-05T19:28:00Z">
            <w:rPr/>
          </w:rPrChange>
        </w:rPr>
        <w:t>because it was not</w:t>
      </w:r>
      <w:r w:rsidR="00082CF3" w:rsidRPr="006C66CA">
        <w:rPr>
          <w:rFonts w:cs="Arial"/>
          <w:spacing w:val="58"/>
          <w:rPrChange w:id="1621" w:author="Harry Shamoon" w:date="2015-03-05T19:28:00Z">
            <w:rPr>
              <w:spacing w:val="58"/>
            </w:rPr>
          </w:rPrChange>
        </w:rPr>
        <w:t xml:space="preserve"> </w:t>
      </w:r>
      <w:r w:rsidR="00082CF3" w:rsidRPr="006C66CA">
        <w:rPr>
          <w:rFonts w:cs="Arial"/>
          <w:rPrChange w:id="1622" w:author="Harry Shamoon" w:date="2015-03-05T19:28:00Z">
            <w:rPr/>
          </w:rPrChange>
        </w:rPr>
        <w:t>requested</w:t>
      </w:r>
    </w:p>
    <w:p w14:paraId="0D7C0206" w14:textId="77777777" w:rsidR="006A7004" w:rsidRPr="006A7004" w:rsidRDefault="006A7004" w:rsidP="006A7004">
      <w:pPr>
        <w:jc w:val="both"/>
        <w:rPr>
          <w:rFonts w:ascii="Arial" w:hAnsi="Arial" w:cs="Arial"/>
          <w:rPrChange w:id="1623" w:author="Harry Shamoon" w:date="2015-03-05T19:28:00Z">
            <w:rPr/>
          </w:rPrChange>
        </w:rPr>
        <w:sectPr w:rsidR="006A7004" w:rsidRPr="006A7004">
          <w:pgSz w:w="12240" w:h="15840"/>
          <w:pgMar w:top="700" w:right="600" w:bottom="280" w:left="620" w:header="720" w:footer="720" w:gutter="0"/>
          <w:cols w:space="720"/>
        </w:sectPr>
        <w:pPrChange w:id="1624" w:author="Harry Shamoon" w:date="2015-03-05T19:42:00Z">
          <w:pPr>
            <w:spacing w:line="280" w:lineRule="atLeast"/>
            <w:jc w:val="both"/>
          </w:pPr>
        </w:pPrChange>
      </w:pPr>
    </w:p>
    <w:p w14:paraId="69666B1B" w14:textId="42FE1413" w:rsidR="00F731E7" w:rsidRPr="006C66CA" w:rsidRDefault="00082CF3">
      <w:pPr>
        <w:pStyle w:val="BodyText"/>
        <w:spacing w:before="31"/>
        <w:ind w:left="100"/>
        <w:jc w:val="both"/>
        <w:rPr>
          <w:rFonts w:cs="Arial"/>
          <w:rPrChange w:id="1625" w:author="Harry Shamoon" w:date="2015-03-05T19:28:00Z">
            <w:rPr/>
          </w:rPrChange>
        </w:rPr>
        <w:pPrChange w:id="1626" w:author="Harry Shamoon" w:date="2015-03-05T19:42:00Z">
          <w:pPr>
            <w:pStyle w:val="BodyText"/>
            <w:spacing w:before="31" w:line="268" w:lineRule="auto"/>
            <w:ind w:left="100"/>
            <w:jc w:val="both"/>
          </w:pPr>
        </w:pPrChange>
      </w:pPr>
      <w:proofErr w:type="gramStart"/>
      <w:r w:rsidRPr="006C66CA">
        <w:rPr>
          <w:rFonts w:cs="Arial"/>
          <w:spacing w:val="-3"/>
        </w:rPr>
        <w:lastRenderedPageBreak/>
        <w:t>by</w:t>
      </w:r>
      <w:proofErr w:type="gramEnd"/>
      <w:r w:rsidRPr="006C66CA">
        <w:rPr>
          <w:rFonts w:cs="Arial"/>
          <w:spacing w:val="-3"/>
        </w:rPr>
        <w:t xml:space="preserve"> </w:t>
      </w:r>
      <w:r w:rsidRPr="00C91597">
        <w:rPr>
          <w:rFonts w:cs="Arial"/>
        </w:rPr>
        <w:t>the physicians. In this case peripheral</w:t>
      </w:r>
      <w:r w:rsidRPr="00082CF3">
        <w:rPr>
          <w:rFonts w:cs="Arial"/>
          <w:spacing w:val="16"/>
        </w:rPr>
        <w:t xml:space="preserve"> </w:t>
      </w:r>
      <w:r w:rsidRPr="00082CF3">
        <w:rPr>
          <w:rFonts w:cs="Arial"/>
        </w:rPr>
        <w:t>oxygen</w:t>
      </w:r>
      <w:r w:rsidRPr="00F97E28">
        <w:rPr>
          <w:rFonts w:cs="Arial"/>
          <w:w w:val="99"/>
        </w:rPr>
        <w:t xml:space="preserve"> </w:t>
      </w:r>
      <w:r w:rsidRPr="00030584">
        <w:rPr>
          <w:rFonts w:cs="Arial"/>
        </w:rPr>
        <w:t>saturation</w:t>
      </w:r>
      <w:r w:rsidRPr="00174DF6">
        <w:rPr>
          <w:rFonts w:cs="Arial"/>
          <w:spacing w:val="-12"/>
        </w:rPr>
        <w:t xml:space="preserve"> </w:t>
      </w:r>
      <w:r w:rsidRPr="00174DF6">
        <w:rPr>
          <w:rFonts w:cs="Arial"/>
        </w:rPr>
        <w:t>and</w:t>
      </w:r>
      <w:r w:rsidRPr="00174DF6">
        <w:rPr>
          <w:rFonts w:cs="Arial"/>
          <w:spacing w:val="-12"/>
        </w:rPr>
        <w:t xml:space="preserve"> </w:t>
      </w:r>
      <w:r w:rsidRPr="00231B3C">
        <w:rPr>
          <w:rFonts w:cs="Arial"/>
        </w:rPr>
        <w:t>or</w:t>
      </w:r>
      <w:r w:rsidRPr="008C4839">
        <w:rPr>
          <w:rFonts w:cs="Arial"/>
          <w:spacing w:val="-12"/>
        </w:rPr>
        <w:t xml:space="preserve"> </w:t>
      </w:r>
      <w:del w:id="1627" w:author="Harry Shamoon" w:date="2015-03-05T19:53:00Z">
        <w:r w:rsidRPr="00C0557F" w:rsidDel="00765A7F">
          <w:rPr>
            <w:rFonts w:cs="Arial"/>
          </w:rPr>
          <w:delText>or</w:delText>
        </w:r>
        <w:r w:rsidRPr="00C0557F" w:rsidDel="00765A7F">
          <w:rPr>
            <w:rFonts w:cs="Arial"/>
            <w:spacing w:val="-12"/>
          </w:rPr>
          <w:delText xml:space="preserve"> </w:delText>
        </w:r>
      </w:del>
      <w:r w:rsidRPr="00C0557F">
        <w:rPr>
          <w:rFonts w:cs="Arial"/>
        </w:rPr>
        <w:t>oxygen</w:t>
      </w:r>
      <w:r w:rsidRPr="00C0557F">
        <w:rPr>
          <w:rFonts w:cs="Arial"/>
          <w:spacing w:val="-12"/>
        </w:rPr>
        <w:t xml:space="preserve"> </w:t>
      </w:r>
      <w:r w:rsidRPr="00C0557F">
        <w:rPr>
          <w:rFonts w:cs="Arial"/>
        </w:rPr>
        <w:t>therapy</w:t>
      </w:r>
      <w:r w:rsidRPr="00C0557F">
        <w:rPr>
          <w:rFonts w:cs="Arial"/>
          <w:spacing w:val="-12"/>
        </w:rPr>
        <w:t xml:space="preserve"> </w:t>
      </w:r>
      <w:r w:rsidRPr="00C0557F">
        <w:rPr>
          <w:rFonts w:cs="Arial"/>
          <w:spacing w:val="-3"/>
        </w:rPr>
        <w:t>may</w:t>
      </w:r>
      <w:r w:rsidRPr="00765A7F">
        <w:rPr>
          <w:rFonts w:cs="Arial"/>
          <w:spacing w:val="-12"/>
        </w:rPr>
        <w:t xml:space="preserve"> </w:t>
      </w:r>
      <w:r w:rsidRPr="00765A7F">
        <w:rPr>
          <w:rFonts w:cs="Arial"/>
        </w:rPr>
        <w:t>be</w:t>
      </w:r>
      <w:r w:rsidRPr="00365719">
        <w:rPr>
          <w:rFonts w:cs="Arial"/>
          <w:spacing w:val="-12"/>
        </w:rPr>
        <w:t xml:space="preserve"> </w:t>
      </w:r>
      <w:r w:rsidRPr="00FF1D9C">
        <w:rPr>
          <w:rFonts w:cs="Arial"/>
        </w:rPr>
        <w:t>used</w:t>
      </w:r>
      <w:r w:rsidRPr="0011650A">
        <w:rPr>
          <w:rFonts w:cs="Arial"/>
          <w:spacing w:val="-12"/>
        </w:rPr>
        <w:t xml:space="preserve"> </w:t>
      </w:r>
      <w:r w:rsidRPr="0011650A">
        <w:rPr>
          <w:rFonts w:cs="Arial"/>
        </w:rPr>
        <w:t>to</w:t>
      </w:r>
      <w:r w:rsidRPr="0011650A">
        <w:rPr>
          <w:rFonts w:cs="Arial"/>
          <w:w w:val="99"/>
        </w:rPr>
        <w:t xml:space="preserve"> </w:t>
      </w:r>
      <w:r w:rsidRPr="00907C1D">
        <w:rPr>
          <w:rFonts w:cs="Arial"/>
        </w:rPr>
        <w:t>impute the peripheral arterial blood oxygen</w:t>
      </w:r>
      <w:r w:rsidRPr="00640245">
        <w:rPr>
          <w:rFonts w:cs="Arial"/>
          <w:spacing w:val="-15"/>
        </w:rPr>
        <w:t xml:space="preserve"> </w:t>
      </w:r>
      <w:r w:rsidRPr="00FF4755">
        <w:rPr>
          <w:rFonts w:cs="Arial"/>
        </w:rPr>
        <w:t>tension</w:t>
      </w:r>
      <w:r w:rsidRPr="00FF4755">
        <w:rPr>
          <w:rFonts w:cs="Arial"/>
          <w:w w:val="99"/>
        </w:rPr>
        <w:t xml:space="preserve"> </w:t>
      </w:r>
      <w:r w:rsidRPr="008F496E">
        <w:rPr>
          <w:rFonts w:cs="Arial"/>
        </w:rPr>
        <w:t xml:space="preserve">[Figure 3].  This approach </w:t>
      </w:r>
      <w:r w:rsidRPr="008F496E">
        <w:rPr>
          <w:rFonts w:cs="Arial"/>
          <w:spacing w:val="-3"/>
        </w:rPr>
        <w:t xml:space="preserve">avoids </w:t>
      </w:r>
      <w:r w:rsidRPr="008F496E">
        <w:rPr>
          <w:rFonts w:cs="Arial"/>
        </w:rPr>
        <w:t>the perils</w:t>
      </w:r>
      <w:r w:rsidRPr="006C66CA">
        <w:rPr>
          <w:rFonts w:cs="Arial"/>
          <w:spacing w:val="31"/>
          <w:rPrChange w:id="1628" w:author="Harry Shamoon" w:date="2015-03-05T19:28:00Z">
            <w:rPr>
              <w:spacing w:val="31"/>
            </w:rPr>
          </w:rPrChange>
        </w:rPr>
        <w:t xml:space="preserve"> </w:t>
      </w:r>
      <w:proofErr w:type="spellStart"/>
      <w:r w:rsidRPr="006C66CA">
        <w:rPr>
          <w:rFonts w:cs="Arial"/>
          <w:rPrChange w:id="1629" w:author="Harry Shamoon" w:date="2015-03-05T19:28:00Z">
            <w:rPr/>
          </w:rPrChange>
        </w:rPr>
        <w:t>associ</w:t>
      </w:r>
      <w:proofErr w:type="spellEnd"/>
      <w:r w:rsidRPr="006C66CA">
        <w:rPr>
          <w:rFonts w:cs="Arial"/>
          <w:rPrChange w:id="1630" w:author="Harry Shamoon" w:date="2015-03-05T19:28:00Z">
            <w:rPr/>
          </w:rPrChange>
        </w:rPr>
        <w:t>-</w:t>
      </w:r>
    </w:p>
    <w:p w14:paraId="1927DD3A" w14:textId="77777777" w:rsidR="00F731E7" w:rsidRPr="00C0557F" w:rsidRDefault="00082CF3">
      <w:pPr>
        <w:ind w:left="100"/>
        <w:jc w:val="both"/>
        <w:rPr>
          <w:rFonts w:ascii="Arial" w:eastAsia="Arial" w:hAnsi="Arial" w:cs="Arial"/>
          <w:sz w:val="18"/>
          <w:szCs w:val="18"/>
        </w:rPr>
        <w:pPrChange w:id="1631" w:author="Harry Shamoon" w:date="2015-03-05T19:42:00Z">
          <w:pPr>
            <w:spacing w:line="142" w:lineRule="exact"/>
            <w:ind w:left="100"/>
            <w:jc w:val="both"/>
          </w:pPr>
        </w:pPrChange>
      </w:pPr>
      <w:r w:rsidRPr="006C66CA">
        <w:rPr>
          <w:rFonts w:ascii="Arial" w:hAnsi="Arial" w:cs="Arial"/>
          <w:rPrChange w:id="1632" w:author="Harry Shamoon" w:date="2015-03-05T19:28:00Z">
            <w:rPr/>
          </w:rPrChange>
        </w:rPr>
        <w:br w:type="column"/>
      </w:r>
      <w:r w:rsidRPr="00C0557F">
        <w:rPr>
          <w:rFonts w:ascii="Arial" w:hAnsi="Arial" w:cs="Arial"/>
          <w:sz w:val="18"/>
          <w:szCs w:val="18"/>
          <w:rPrChange w:id="1633" w:author="Harry Shamoon" w:date="2015-03-05T19:52:00Z">
            <w:rPr>
              <w:rFonts w:ascii="Arial"/>
              <w:sz w:val="18"/>
            </w:rPr>
          </w:rPrChange>
        </w:rPr>
        <w:lastRenderedPageBreak/>
        <w:t xml:space="preserve">Figure 3:  Incomplete data can hinder outcome prediction, but we  </w:t>
      </w:r>
      <w:r w:rsidRPr="00C0557F">
        <w:rPr>
          <w:rFonts w:ascii="Arial" w:hAnsi="Arial" w:cs="Arial"/>
          <w:spacing w:val="41"/>
          <w:sz w:val="18"/>
          <w:szCs w:val="18"/>
          <w:rPrChange w:id="1634" w:author="Harry Shamoon" w:date="2015-03-05T19:52:00Z">
            <w:rPr>
              <w:rFonts w:ascii="Arial"/>
              <w:spacing w:val="41"/>
              <w:sz w:val="18"/>
            </w:rPr>
          </w:rPrChange>
        </w:rPr>
        <w:t xml:space="preserve"> </w:t>
      </w:r>
      <w:r w:rsidRPr="00C0557F">
        <w:rPr>
          <w:rFonts w:ascii="Arial" w:hAnsi="Arial" w:cs="Arial"/>
          <w:sz w:val="18"/>
          <w:szCs w:val="18"/>
          <w:rPrChange w:id="1635" w:author="Harry Shamoon" w:date="2015-03-05T19:52:00Z">
            <w:rPr>
              <w:rFonts w:ascii="Arial"/>
              <w:sz w:val="18"/>
            </w:rPr>
          </w:rPrChange>
        </w:rPr>
        <w:t>can</w:t>
      </w:r>
    </w:p>
    <w:p w14:paraId="295EBB8F" w14:textId="77777777" w:rsidR="00F731E7" w:rsidRPr="00C0557F" w:rsidRDefault="00082CF3">
      <w:pPr>
        <w:spacing w:before="23"/>
        <w:ind w:left="100" w:right="118"/>
        <w:jc w:val="both"/>
        <w:rPr>
          <w:rFonts w:ascii="Arial" w:eastAsia="Arial" w:hAnsi="Arial" w:cs="Arial"/>
          <w:sz w:val="18"/>
          <w:szCs w:val="18"/>
        </w:rPr>
        <w:pPrChange w:id="1636" w:author="Harry Shamoon" w:date="2015-03-05T19:42:00Z">
          <w:pPr>
            <w:spacing w:before="23" w:line="266" w:lineRule="auto"/>
            <w:ind w:left="100" w:right="118"/>
            <w:jc w:val="both"/>
          </w:pPr>
        </w:pPrChange>
      </w:pPr>
      <w:proofErr w:type="gramStart"/>
      <w:r w:rsidRPr="00C0557F">
        <w:rPr>
          <w:rFonts w:ascii="Arial" w:hAnsi="Arial" w:cs="Arial"/>
          <w:sz w:val="18"/>
          <w:szCs w:val="18"/>
          <w:rPrChange w:id="1637" w:author="Harry Shamoon" w:date="2015-03-05T19:52:00Z">
            <w:rPr>
              <w:rFonts w:ascii="Arial"/>
              <w:sz w:val="18"/>
            </w:rPr>
          </w:rPrChange>
        </w:rPr>
        <w:t>impute</w:t>
      </w:r>
      <w:proofErr w:type="gramEnd"/>
      <w:r w:rsidRPr="00C0557F">
        <w:rPr>
          <w:rFonts w:ascii="Arial" w:hAnsi="Arial" w:cs="Arial"/>
          <w:sz w:val="18"/>
          <w:szCs w:val="18"/>
          <w:rPrChange w:id="1638" w:author="Harry Shamoon" w:date="2015-03-05T19:52:00Z">
            <w:rPr>
              <w:rFonts w:ascii="Arial"/>
              <w:sz w:val="18"/>
            </w:rPr>
          </w:rPrChange>
        </w:rPr>
        <w:t xml:space="preserve"> incomplete data from </w:t>
      </w:r>
      <w:proofErr w:type="spellStart"/>
      <w:r w:rsidRPr="00C0557F">
        <w:rPr>
          <w:rFonts w:ascii="Arial" w:hAnsi="Arial" w:cs="Arial"/>
          <w:sz w:val="18"/>
          <w:szCs w:val="18"/>
          <w:rPrChange w:id="1639" w:author="Harry Shamoon" w:date="2015-03-05T19:52:00Z">
            <w:rPr>
              <w:rFonts w:ascii="Arial"/>
              <w:sz w:val="18"/>
            </w:rPr>
          </w:rPrChange>
        </w:rPr>
        <w:t>auxilliary</w:t>
      </w:r>
      <w:proofErr w:type="spellEnd"/>
      <w:r w:rsidRPr="00C0557F">
        <w:rPr>
          <w:rFonts w:ascii="Arial" w:hAnsi="Arial" w:cs="Arial"/>
          <w:sz w:val="18"/>
          <w:szCs w:val="18"/>
          <w:rPrChange w:id="1640" w:author="Harry Shamoon" w:date="2015-03-05T19:52:00Z">
            <w:rPr>
              <w:rFonts w:ascii="Arial"/>
              <w:sz w:val="18"/>
            </w:rPr>
          </w:rPrChange>
        </w:rPr>
        <w:t xml:space="preserve"> information. For example,</w:t>
      </w:r>
      <w:r w:rsidRPr="00C0557F">
        <w:rPr>
          <w:rFonts w:ascii="Arial" w:hAnsi="Arial" w:cs="Arial"/>
          <w:spacing w:val="41"/>
          <w:sz w:val="18"/>
          <w:szCs w:val="18"/>
          <w:rPrChange w:id="1641" w:author="Harry Shamoon" w:date="2015-03-05T19:52:00Z">
            <w:rPr>
              <w:rFonts w:ascii="Arial"/>
              <w:spacing w:val="41"/>
              <w:sz w:val="18"/>
            </w:rPr>
          </w:rPrChange>
        </w:rPr>
        <w:t xml:space="preserve"> </w:t>
      </w:r>
      <w:proofErr w:type="spellStart"/>
      <w:r w:rsidRPr="00C0557F">
        <w:rPr>
          <w:rFonts w:ascii="Arial" w:hAnsi="Arial" w:cs="Arial"/>
          <w:sz w:val="18"/>
          <w:szCs w:val="18"/>
          <w:rPrChange w:id="1642" w:author="Harry Shamoon" w:date="2015-03-05T19:52:00Z">
            <w:rPr>
              <w:rFonts w:ascii="Arial"/>
              <w:sz w:val="18"/>
            </w:rPr>
          </w:rPrChange>
        </w:rPr>
        <w:t>pneu</w:t>
      </w:r>
      <w:proofErr w:type="spellEnd"/>
      <w:r w:rsidRPr="00C0557F">
        <w:rPr>
          <w:rFonts w:ascii="Arial" w:hAnsi="Arial" w:cs="Arial"/>
          <w:sz w:val="18"/>
          <w:szCs w:val="18"/>
          <w:rPrChange w:id="1643" w:author="Harry Shamoon" w:date="2015-03-05T19:52:00Z">
            <w:rPr>
              <w:rFonts w:ascii="Arial"/>
              <w:sz w:val="18"/>
            </w:rPr>
          </w:rPrChange>
        </w:rPr>
        <w:t>-</w:t>
      </w:r>
      <w:r w:rsidRPr="00C0557F">
        <w:rPr>
          <w:rFonts w:ascii="Arial" w:hAnsi="Arial" w:cs="Arial"/>
          <w:w w:val="99"/>
          <w:sz w:val="18"/>
          <w:szCs w:val="18"/>
          <w:rPrChange w:id="1644" w:author="Harry Shamoon" w:date="2015-03-05T19:52:00Z">
            <w:rPr>
              <w:rFonts w:ascii="Arial"/>
              <w:w w:val="99"/>
              <w:sz w:val="18"/>
            </w:rPr>
          </w:rPrChange>
        </w:rPr>
        <w:t xml:space="preserve"> </w:t>
      </w:r>
      <w:proofErr w:type="spellStart"/>
      <w:r w:rsidRPr="00C0557F">
        <w:rPr>
          <w:rFonts w:ascii="Arial" w:hAnsi="Arial" w:cs="Arial"/>
          <w:sz w:val="18"/>
          <w:szCs w:val="18"/>
          <w:rPrChange w:id="1645" w:author="Harry Shamoon" w:date="2015-03-05T19:52:00Z">
            <w:rPr>
              <w:rFonts w:ascii="Arial"/>
              <w:sz w:val="18"/>
            </w:rPr>
          </w:rPrChange>
        </w:rPr>
        <w:t>monia</w:t>
      </w:r>
      <w:proofErr w:type="spellEnd"/>
      <w:r w:rsidRPr="00C0557F">
        <w:rPr>
          <w:rFonts w:ascii="Arial" w:hAnsi="Arial" w:cs="Arial"/>
          <w:sz w:val="18"/>
          <w:szCs w:val="18"/>
          <w:rPrChange w:id="1646" w:author="Harry Shamoon" w:date="2015-03-05T19:52:00Z">
            <w:rPr>
              <w:rFonts w:ascii="Arial"/>
              <w:sz w:val="18"/>
            </w:rPr>
          </w:rPrChange>
        </w:rPr>
        <w:t xml:space="preserve"> (causing to low oxygen tension</w:t>
      </w:r>
      <w:proofErr w:type="gramStart"/>
      <w:r w:rsidRPr="00C0557F">
        <w:rPr>
          <w:rFonts w:ascii="Arial" w:hAnsi="Arial" w:cs="Arial"/>
          <w:sz w:val="18"/>
          <w:szCs w:val="18"/>
          <w:rPrChange w:id="1647" w:author="Harry Shamoon" w:date="2015-03-05T19:52:00Z">
            <w:rPr>
              <w:rFonts w:ascii="Arial"/>
              <w:sz w:val="18"/>
            </w:rPr>
          </w:rPrChange>
        </w:rPr>
        <w:t>),</w:t>
      </w:r>
      <w:proofErr w:type="gramEnd"/>
      <w:r w:rsidRPr="00C0557F">
        <w:rPr>
          <w:rFonts w:ascii="Arial" w:hAnsi="Arial" w:cs="Arial"/>
          <w:sz w:val="18"/>
          <w:szCs w:val="18"/>
          <w:rPrChange w:id="1648" w:author="Harry Shamoon" w:date="2015-03-05T19:52:00Z">
            <w:rPr>
              <w:rFonts w:ascii="Arial"/>
              <w:sz w:val="18"/>
            </w:rPr>
          </w:rPrChange>
        </w:rPr>
        <w:t xml:space="preserve"> may cause respiratory failure.</w:t>
      </w:r>
      <w:r w:rsidRPr="00C0557F">
        <w:rPr>
          <w:rFonts w:ascii="Arial" w:hAnsi="Arial" w:cs="Arial"/>
          <w:spacing w:val="-13"/>
          <w:sz w:val="18"/>
          <w:szCs w:val="18"/>
          <w:rPrChange w:id="1649" w:author="Harry Shamoon" w:date="2015-03-05T19:52:00Z">
            <w:rPr>
              <w:rFonts w:ascii="Arial"/>
              <w:spacing w:val="-13"/>
              <w:sz w:val="18"/>
            </w:rPr>
          </w:rPrChange>
        </w:rPr>
        <w:t xml:space="preserve"> </w:t>
      </w:r>
      <w:r w:rsidRPr="00C0557F">
        <w:rPr>
          <w:rFonts w:ascii="Arial" w:hAnsi="Arial" w:cs="Arial"/>
          <w:sz w:val="18"/>
          <w:szCs w:val="18"/>
          <w:rPrChange w:id="1650" w:author="Harry Shamoon" w:date="2015-03-05T19:52:00Z">
            <w:rPr>
              <w:rFonts w:ascii="Arial"/>
              <w:sz w:val="18"/>
            </w:rPr>
          </w:rPrChange>
        </w:rPr>
        <w:t>If</w:t>
      </w:r>
      <w:r w:rsidRPr="00C0557F">
        <w:rPr>
          <w:rFonts w:ascii="Arial" w:hAnsi="Arial" w:cs="Arial"/>
          <w:w w:val="99"/>
          <w:sz w:val="18"/>
          <w:szCs w:val="18"/>
          <w:rPrChange w:id="1651" w:author="Harry Shamoon" w:date="2015-03-05T19:52:00Z">
            <w:rPr>
              <w:rFonts w:ascii="Arial"/>
              <w:w w:val="99"/>
              <w:sz w:val="18"/>
            </w:rPr>
          </w:rPrChange>
        </w:rPr>
        <w:t xml:space="preserve"> </w:t>
      </w:r>
      <w:r w:rsidRPr="00C0557F">
        <w:rPr>
          <w:rFonts w:ascii="Arial" w:hAnsi="Arial" w:cs="Arial"/>
          <w:sz w:val="18"/>
          <w:szCs w:val="18"/>
          <w:rPrChange w:id="1652" w:author="Harry Shamoon" w:date="2015-03-05T19:52:00Z">
            <w:rPr>
              <w:rFonts w:ascii="Arial"/>
              <w:sz w:val="18"/>
            </w:rPr>
          </w:rPrChange>
        </w:rPr>
        <w:t>arterial</w:t>
      </w:r>
      <w:r w:rsidRPr="00C0557F">
        <w:rPr>
          <w:rFonts w:ascii="Arial" w:hAnsi="Arial" w:cs="Arial"/>
          <w:spacing w:val="-8"/>
          <w:sz w:val="18"/>
          <w:szCs w:val="18"/>
          <w:rPrChange w:id="1653" w:author="Harry Shamoon" w:date="2015-03-05T19:52:00Z">
            <w:rPr>
              <w:rFonts w:ascii="Arial"/>
              <w:spacing w:val="-8"/>
              <w:sz w:val="18"/>
            </w:rPr>
          </w:rPrChange>
        </w:rPr>
        <w:t xml:space="preserve"> </w:t>
      </w:r>
      <w:r w:rsidRPr="00C0557F">
        <w:rPr>
          <w:rFonts w:ascii="Arial" w:hAnsi="Arial" w:cs="Arial"/>
          <w:sz w:val="18"/>
          <w:szCs w:val="18"/>
          <w:rPrChange w:id="1654" w:author="Harry Shamoon" w:date="2015-03-05T19:52:00Z">
            <w:rPr>
              <w:rFonts w:ascii="Arial"/>
              <w:sz w:val="18"/>
            </w:rPr>
          </w:rPrChange>
        </w:rPr>
        <w:t>blood</w:t>
      </w:r>
      <w:r w:rsidRPr="00C0557F">
        <w:rPr>
          <w:rFonts w:ascii="Arial" w:hAnsi="Arial" w:cs="Arial"/>
          <w:spacing w:val="-8"/>
          <w:sz w:val="18"/>
          <w:szCs w:val="18"/>
          <w:rPrChange w:id="1655" w:author="Harry Shamoon" w:date="2015-03-05T19:52:00Z">
            <w:rPr>
              <w:rFonts w:ascii="Arial"/>
              <w:spacing w:val="-8"/>
              <w:sz w:val="18"/>
            </w:rPr>
          </w:rPrChange>
        </w:rPr>
        <w:t xml:space="preserve"> </w:t>
      </w:r>
      <w:r w:rsidRPr="00C0557F">
        <w:rPr>
          <w:rFonts w:ascii="Arial" w:hAnsi="Arial" w:cs="Arial"/>
          <w:sz w:val="18"/>
          <w:szCs w:val="18"/>
          <w:rPrChange w:id="1656" w:author="Harry Shamoon" w:date="2015-03-05T19:52:00Z">
            <w:rPr>
              <w:rFonts w:ascii="Arial"/>
              <w:sz w:val="18"/>
            </w:rPr>
          </w:rPrChange>
        </w:rPr>
        <w:t>gas</w:t>
      </w:r>
      <w:r w:rsidRPr="00C0557F">
        <w:rPr>
          <w:rFonts w:ascii="Arial" w:hAnsi="Arial" w:cs="Arial"/>
          <w:spacing w:val="-8"/>
          <w:sz w:val="18"/>
          <w:szCs w:val="18"/>
          <w:rPrChange w:id="1657" w:author="Harry Shamoon" w:date="2015-03-05T19:52:00Z">
            <w:rPr>
              <w:rFonts w:ascii="Arial"/>
              <w:spacing w:val="-8"/>
              <w:sz w:val="18"/>
            </w:rPr>
          </w:rPrChange>
        </w:rPr>
        <w:t xml:space="preserve"> </w:t>
      </w:r>
      <w:r w:rsidRPr="00C0557F">
        <w:rPr>
          <w:rFonts w:ascii="Arial" w:hAnsi="Arial" w:cs="Arial"/>
          <w:sz w:val="18"/>
          <w:szCs w:val="18"/>
          <w:rPrChange w:id="1658" w:author="Harry Shamoon" w:date="2015-03-05T19:52:00Z">
            <w:rPr>
              <w:rFonts w:ascii="Arial"/>
              <w:sz w:val="18"/>
            </w:rPr>
          </w:rPrChange>
        </w:rPr>
        <w:t>results</w:t>
      </w:r>
      <w:r w:rsidRPr="00C0557F">
        <w:rPr>
          <w:rFonts w:ascii="Arial" w:hAnsi="Arial" w:cs="Arial"/>
          <w:spacing w:val="-8"/>
          <w:sz w:val="18"/>
          <w:szCs w:val="18"/>
          <w:rPrChange w:id="1659" w:author="Harry Shamoon" w:date="2015-03-05T19:52:00Z">
            <w:rPr>
              <w:rFonts w:ascii="Arial"/>
              <w:spacing w:val="-8"/>
              <w:sz w:val="18"/>
            </w:rPr>
          </w:rPrChange>
        </w:rPr>
        <w:t xml:space="preserve"> </w:t>
      </w:r>
      <w:r w:rsidRPr="00C0557F">
        <w:rPr>
          <w:rFonts w:ascii="Arial" w:hAnsi="Arial" w:cs="Arial"/>
          <w:sz w:val="18"/>
          <w:szCs w:val="18"/>
          <w:rPrChange w:id="1660" w:author="Harry Shamoon" w:date="2015-03-05T19:52:00Z">
            <w:rPr>
              <w:rFonts w:ascii="Arial"/>
              <w:sz w:val="18"/>
            </w:rPr>
          </w:rPrChange>
        </w:rPr>
        <w:t>are</w:t>
      </w:r>
      <w:r w:rsidRPr="00C0557F">
        <w:rPr>
          <w:rFonts w:ascii="Arial" w:hAnsi="Arial" w:cs="Arial"/>
          <w:spacing w:val="-8"/>
          <w:sz w:val="18"/>
          <w:szCs w:val="18"/>
          <w:rPrChange w:id="1661" w:author="Harry Shamoon" w:date="2015-03-05T19:52:00Z">
            <w:rPr>
              <w:rFonts w:ascii="Arial"/>
              <w:spacing w:val="-8"/>
              <w:sz w:val="18"/>
            </w:rPr>
          </w:rPrChange>
        </w:rPr>
        <w:t xml:space="preserve"> </w:t>
      </w:r>
      <w:r w:rsidRPr="00C0557F">
        <w:rPr>
          <w:rFonts w:ascii="Arial" w:hAnsi="Arial" w:cs="Arial"/>
          <w:sz w:val="18"/>
          <w:szCs w:val="18"/>
          <w:rPrChange w:id="1662" w:author="Harry Shamoon" w:date="2015-03-05T19:52:00Z">
            <w:rPr>
              <w:rFonts w:ascii="Arial"/>
              <w:sz w:val="18"/>
            </w:rPr>
          </w:rPrChange>
        </w:rPr>
        <w:t>missing,</w:t>
      </w:r>
      <w:r w:rsidRPr="00C0557F">
        <w:rPr>
          <w:rFonts w:ascii="Arial" w:hAnsi="Arial" w:cs="Arial"/>
          <w:spacing w:val="-8"/>
          <w:sz w:val="18"/>
          <w:szCs w:val="18"/>
          <w:rPrChange w:id="1663" w:author="Harry Shamoon" w:date="2015-03-05T19:52:00Z">
            <w:rPr>
              <w:rFonts w:ascii="Arial"/>
              <w:spacing w:val="-8"/>
              <w:sz w:val="18"/>
            </w:rPr>
          </w:rPrChange>
        </w:rPr>
        <w:t xml:space="preserve"> </w:t>
      </w:r>
      <w:r w:rsidRPr="00C0557F">
        <w:rPr>
          <w:rFonts w:ascii="Arial" w:hAnsi="Arial" w:cs="Arial"/>
          <w:sz w:val="18"/>
          <w:szCs w:val="18"/>
          <w:rPrChange w:id="1664" w:author="Harry Shamoon" w:date="2015-03-05T19:52:00Z">
            <w:rPr>
              <w:rFonts w:ascii="Arial"/>
              <w:sz w:val="18"/>
            </w:rPr>
          </w:rPrChange>
        </w:rPr>
        <w:t>we</w:t>
      </w:r>
      <w:r w:rsidRPr="00C0557F">
        <w:rPr>
          <w:rFonts w:ascii="Arial" w:hAnsi="Arial" w:cs="Arial"/>
          <w:spacing w:val="-8"/>
          <w:sz w:val="18"/>
          <w:szCs w:val="18"/>
          <w:rPrChange w:id="1665" w:author="Harry Shamoon" w:date="2015-03-05T19:52:00Z">
            <w:rPr>
              <w:rFonts w:ascii="Arial"/>
              <w:spacing w:val="-8"/>
              <w:sz w:val="18"/>
            </w:rPr>
          </w:rPrChange>
        </w:rPr>
        <w:t xml:space="preserve"> </w:t>
      </w:r>
      <w:r w:rsidRPr="00C0557F">
        <w:rPr>
          <w:rFonts w:ascii="Arial" w:hAnsi="Arial" w:cs="Arial"/>
          <w:sz w:val="18"/>
          <w:szCs w:val="18"/>
          <w:rPrChange w:id="1666" w:author="Harry Shamoon" w:date="2015-03-05T19:52:00Z">
            <w:rPr>
              <w:rFonts w:ascii="Arial"/>
              <w:sz w:val="18"/>
            </w:rPr>
          </w:rPrChange>
        </w:rPr>
        <w:t>can</w:t>
      </w:r>
      <w:r w:rsidRPr="00C0557F">
        <w:rPr>
          <w:rFonts w:ascii="Arial" w:hAnsi="Arial" w:cs="Arial"/>
          <w:spacing w:val="-8"/>
          <w:sz w:val="18"/>
          <w:szCs w:val="18"/>
          <w:rPrChange w:id="1667" w:author="Harry Shamoon" w:date="2015-03-05T19:52:00Z">
            <w:rPr>
              <w:rFonts w:ascii="Arial"/>
              <w:spacing w:val="-8"/>
              <w:sz w:val="18"/>
            </w:rPr>
          </w:rPrChange>
        </w:rPr>
        <w:t xml:space="preserve"> </w:t>
      </w:r>
      <w:r w:rsidRPr="00C0557F">
        <w:rPr>
          <w:rFonts w:ascii="Arial" w:hAnsi="Arial" w:cs="Arial"/>
          <w:sz w:val="18"/>
          <w:szCs w:val="18"/>
          <w:rPrChange w:id="1668" w:author="Harry Shamoon" w:date="2015-03-05T19:52:00Z">
            <w:rPr>
              <w:rFonts w:ascii="Arial"/>
              <w:sz w:val="18"/>
            </w:rPr>
          </w:rPrChange>
        </w:rPr>
        <w:t>impute</w:t>
      </w:r>
      <w:r w:rsidRPr="00C0557F">
        <w:rPr>
          <w:rFonts w:ascii="Arial" w:hAnsi="Arial" w:cs="Arial"/>
          <w:spacing w:val="-8"/>
          <w:sz w:val="18"/>
          <w:szCs w:val="18"/>
          <w:rPrChange w:id="1669" w:author="Harry Shamoon" w:date="2015-03-05T19:52:00Z">
            <w:rPr>
              <w:rFonts w:ascii="Arial"/>
              <w:spacing w:val="-8"/>
              <w:sz w:val="18"/>
            </w:rPr>
          </w:rPrChange>
        </w:rPr>
        <w:t xml:space="preserve"> </w:t>
      </w:r>
      <w:r w:rsidRPr="00C0557F">
        <w:rPr>
          <w:rFonts w:ascii="Arial" w:hAnsi="Arial" w:cs="Arial"/>
          <w:sz w:val="18"/>
          <w:szCs w:val="18"/>
          <w:rPrChange w:id="1670" w:author="Harry Shamoon" w:date="2015-03-05T19:52:00Z">
            <w:rPr>
              <w:rFonts w:ascii="Arial"/>
              <w:sz w:val="18"/>
            </w:rPr>
          </w:rPrChange>
        </w:rPr>
        <w:t>the</w:t>
      </w:r>
      <w:r w:rsidRPr="00C0557F">
        <w:rPr>
          <w:rFonts w:ascii="Arial" w:hAnsi="Arial" w:cs="Arial"/>
          <w:spacing w:val="-8"/>
          <w:sz w:val="18"/>
          <w:szCs w:val="18"/>
          <w:rPrChange w:id="1671" w:author="Harry Shamoon" w:date="2015-03-05T19:52:00Z">
            <w:rPr>
              <w:rFonts w:ascii="Arial"/>
              <w:spacing w:val="-8"/>
              <w:sz w:val="18"/>
            </w:rPr>
          </w:rPrChange>
        </w:rPr>
        <w:t xml:space="preserve"> </w:t>
      </w:r>
      <w:r w:rsidRPr="00C0557F">
        <w:rPr>
          <w:rFonts w:ascii="Arial" w:hAnsi="Arial" w:cs="Arial"/>
          <w:sz w:val="18"/>
          <w:szCs w:val="18"/>
          <w:rPrChange w:id="1672" w:author="Harry Shamoon" w:date="2015-03-05T19:52:00Z">
            <w:rPr>
              <w:rFonts w:ascii="Arial"/>
              <w:sz w:val="18"/>
            </w:rPr>
          </w:rPrChange>
        </w:rPr>
        <w:t>oxygen</w:t>
      </w:r>
      <w:r w:rsidRPr="00C0557F">
        <w:rPr>
          <w:rFonts w:ascii="Arial" w:hAnsi="Arial" w:cs="Arial"/>
          <w:spacing w:val="-8"/>
          <w:sz w:val="18"/>
          <w:szCs w:val="18"/>
          <w:rPrChange w:id="1673" w:author="Harry Shamoon" w:date="2015-03-05T19:52:00Z">
            <w:rPr>
              <w:rFonts w:ascii="Arial"/>
              <w:spacing w:val="-8"/>
              <w:sz w:val="18"/>
            </w:rPr>
          </w:rPrChange>
        </w:rPr>
        <w:t xml:space="preserve"> </w:t>
      </w:r>
      <w:r w:rsidRPr="00C0557F">
        <w:rPr>
          <w:rFonts w:ascii="Arial" w:hAnsi="Arial" w:cs="Arial"/>
          <w:sz w:val="18"/>
          <w:szCs w:val="18"/>
          <w:rPrChange w:id="1674" w:author="Harry Shamoon" w:date="2015-03-05T19:52:00Z">
            <w:rPr>
              <w:rFonts w:ascii="Arial"/>
              <w:sz w:val="18"/>
            </w:rPr>
          </w:rPrChange>
        </w:rPr>
        <w:t>tension</w:t>
      </w:r>
      <w:r w:rsidRPr="00C0557F">
        <w:rPr>
          <w:rFonts w:ascii="Arial" w:hAnsi="Arial" w:cs="Arial"/>
          <w:w w:val="99"/>
          <w:sz w:val="18"/>
          <w:szCs w:val="18"/>
          <w:rPrChange w:id="1675" w:author="Harry Shamoon" w:date="2015-03-05T19:52:00Z">
            <w:rPr>
              <w:rFonts w:ascii="Arial"/>
              <w:w w:val="99"/>
              <w:sz w:val="18"/>
            </w:rPr>
          </w:rPrChange>
        </w:rPr>
        <w:t xml:space="preserve"> </w:t>
      </w:r>
      <w:r w:rsidRPr="00C0557F">
        <w:rPr>
          <w:rFonts w:ascii="Arial" w:hAnsi="Arial" w:cs="Arial"/>
          <w:sz w:val="18"/>
          <w:szCs w:val="18"/>
          <w:rPrChange w:id="1676" w:author="Harry Shamoon" w:date="2015-03-05T19:52:00Z">
            <w:rPr>
              <w:rFonts w:ascii="Arial"/>
              <w:sz w:val="18"/>
            </w:rPr>
          </w:rPrChange>
        </w:rPr>
        <w:t>from</w:t>
      </w:r>
      <w:r w:rsidRPr="00C0557F">
        <w:rPr>
          <w:rFonts w:ascii="Arial" w:hAnsi="Arial" w:cs="Arial"/>
          <w:spacing w:val="-7"/>
          <w:sz w:val="18"/>
          <w:szCs w:val="18"/>
          <w:rPrChange w:id="1677" w:author="Harry Shamoon" w:date="2015-03-05T19:52:00Z">
            <w:rPr>
              <w:rFonts w:ascii="Arial"/>
              <w:spacing w:val="-7"/>
              <w:sz w:val="18"/>
            </w:rPr>
          </w:rPrChange>
        </w:rPr>
        <w:t xml:space="preserve"> </w:t>
      </w:r>
      <w:r w:rsidRPr="00C0557F">
        <w:rPr>
          <w:rFonts w:ascii="Arial" w:hAnsi="Arial" w:cs="Arial"/>
          <w:sz w:val="18"/>
          <w:szCs w:val="18"/>
          <w:rPrChange w:id="1678" w:author="Harry Shamoon" w:date="2015-03-05T19:52:00Z">
            <w:rPr>
              <w:rFonts w:ascii="Arial"/>
              <w:sz w:val="18"/>
            </w:rPr>
          </w:rPrChange>
        </w:rPr>
        <w:t>oxygen</w:t>
      </w:r>
      <w:r w:rsidRPr="00C0557F">
        <w:rPr>
          <w:rFonts w:ascii="Arial" w:hAnsi="Arial" w:cs="Arial"/>
          <w:spacing w:val="-7"/>
          <w:sz w:val="18"/>
          <w:szCs w:val="18"/>
          <w:rPrChange w:id="1679" w:author="Harry Shamoon" w:date="2015-03-05T19:52:00Z">
            <w:rPr>
              <w:rFonts w:ascii="Arial"/>
              <w:spacing w:val="-7"/>
              <w:sz w:val="18"/>
            </w:rPr>
          </w:rPrChange>
        </w:rPr>
        <w:t xml:space="preserve"> </w:t>
      </w:r>
      <w:r w:rsidRPr="00C0557F">
        <w:rPr>
          <w:rFonts w:ascii="Arial" w:hAnsi="Arial" w:cs="Arial"/>
          <w:sz w:val="18"/>
          <w:szCs w:val="18"/>
          <w:rPrChange w:id="1680" w:author="Harry Shamoon" w:date="2015-03-05T19:52:00Z">
            <w:rPr>
              <w:rFonts w:ascii="Arial"/>
              <w:sz w:val="18"/>
            </w:rPr>
          </w:rPrChange>
        </w:rPr>
        <w:t>therapy</w:t>
      </w:r>
      <w:r w:rsidRPr="00C0557F">
        <w:rPr>
          <w:rFonts w:ascii="Arial" w:hAnsi="Arial" w:cs="Arial"/>
          <w:spacing w:val="-7"/>
          <w:sz w:val="18"/>
          <w:szCs w:val="18"/>
          <w:rPrChange w:id="1681" w:author="Harry Shamoon" w:date="2015-03-05T19:52:00Z">
            <w:rPr>
              <w:rFonts w:ascii="Arial"/>
              <w:spacing w:val="-7"/>
              <w:sz w:val="18"/>
            </w:rPr>
          </w:rPrChange>
        </w:rPr>
        <w:t xml:space="preserve"> </w:t>
      </w:r>
      <w:r w:rsidRPr="00C0557F">
        <w:rPr>
          <w:rFonts w:ascii="Arial" w:hAnsi="Arial" w:cs="Arial"/>
          <w:sz w:val="18"/>
          <w:szCs w:val="18"/>
          <w:rPrChange w:id="1682" w:author="Harry Shamoon" w:date="2015-03-05T19:52:00Z">
            <w:rPr>
              <w:rFonts w:ascii="Arial"/>
              <w:sz w:val="18"/>
            </w:rPr>
          </w:rPrChange>
        </w:rPr>
        <w:t>and/or</w:t>
      </w:r>
      <w:r w:rsidRPr="00C0557F">
        <w:rPr>
          <w:rFonts w:ascii="Arial" w:hAnsi="Arial" w:cs="Arial"/>
          <w:spacing w:val="-7"/>
          <w:sz w:val="18"/>
          <w:szCs w:val="18"/>
          <w:rPrChange w:id="1683" w:author="Harry Shamoon" w:date="2015-03-05T19:52:00Z">
            <w:rPr>
              <w:rFonts w:ascii="Arial"/>
              <w:spacing w:val="-7"/>
              <w:sz w:val="18"/>
            </w:rPr>
          </w:rPrChange>
        </w:rPr>
        <w:t xml:space="preserve"> </w:t>
      </w:r>
      <w:r w:rsidRPr="00C0557F">
        <w:rPr>
          <w:rFonts w:ascii="Arial" w:hAnsi="Arial" w:cs="Arial"/>
          <w:sz w:val="18"/>
          <w:szCs w:val="18"/>
          <w:rPrChange w:id="1684" w:author="Harry Shamoon" w:date="2015-03-05T19:52:00Z">
            <w:rPr>
              <w:rFonts w:ascii="Arial"/>
              <w:sz w:val="18"/>
            </w:rPr>
          </w:rPrChange>
        </w:rPr>
        <w:t>peripheral</w:t>
      </w:r>
      <w:r w:rsidRPr="00C0557F">
        <w:rPr>
          <w:rFonts w:ascii="Arial" w:hAnsi="Arial" w:cs="Arial"/>
          <w:spacing w:val="-7"/>
          <w:sz w:val="18"/>
          <w:szCs w:val="18"/>
          <w:rPrChange w:id="1685" w:author="Harry Shamoon" w:date="2015-03-05T19:52:00Z">
            <w:rPr>
              <w:rFonts w:ascii="Arial"/>
              <w:spacing w:val="-7"/>
              <w:sz w:val="18"/>
            </w:rPr>
          </w:rPrChange>
        </w:rPr>
        <w:t xml:space="preserve"> </w:t>
      </w:r>
      <w:r w:rsidRPr="00C0557F">
        <w:rPr>
          <w:rFonts w:ascii="Arial" w:hAnsi="Arial" w:cs="Arial"/>
          <w:sz w:val="18"/>
          <w:szCs w:val="18"/>
          <w:rPrChange w:id="1686" w:author="Harry Shamoon" w:date="2015-03-05T19:52:00Z">
            <w:rPr>
              <w:rFonts w:ascii="Arial"/>
              <w:sz w:val="18"/>
            </w:rPr>
          </w:rPrChange>
        </w:rPr>
        <w:t>oxygen</w:t>
      </w:r>
      <w:r w:rsidRPr="00C0557F">
        <w:rPr>
          <w:rFonts w:ascii="Arial" w:hAnsi="Arial" w:cs="Arial"/>
          <w:spacing w:val="-7"/>
          <w:sz w:val="18"/>
          <w:szCs w:val="18"/>
          <w:rPrChange w:id="1687" w:author="Harry Shamoon" w:date="2015-03-05T19:52:00Z">
            <w:rPr>
              <w:rFonts w:ascii="Arial"/>
              <w:spacing w:val="-7"/>
              <w:sz w:val="18"/>
            </w:rPr>
          </w:rPrChange>
        </w:rPr>
        <w:t xml:space="preserve"> </w:t>
      </w:r>
      <w:r w:rsidRPr="00C0557F">
        <w:rPr>
          <w:rFonts w:ascii="Arial" w:hAnsi="Arial" w:cs="Arial"/>
          <w:sz w:val="18"/>
          <w:szCs w:val="18"/>
          <w:rPrChange w:id="1688" w:author="Harry Shamoon" w:date="2015-03-05T19:52:00Z">
            <w:rPr>
              <w:rFonts w:ascii="Arial"/>
              <w:sz w:val="18"/>
            </w:rPr>
          </w:rPrChange>
        </w:rPr>
        <w:t>saturation.</w:t>
      </w:r>
      <w:r w:rsidRPr="00C0557F">
        <w:rPr>
          <w:rFonts w:ascii="Arial" w:hAnsi="Arial" w:cs="Arial"/>
          <w:spacing w:val="4"/>
          <w:sz w:val="18"/>
          <w:szCs w:val="18"/>
          <w:rPrChange w:id="1689" w:author="Harry Shamoon" w:date="2015-03-05T19:52:00Z">
            <w:rPr>
              <w:rFonts w:ascii="Arial"/>
              <w:spacing w:val="4"/>
              <w:sz w:val="18"/>
            </w:rPr>
          </w:rPrChange>
        </w:rPr>
        <w:t xml:space="preserve"> </w:t>
      </w:r>
      <w:r w:rsidRPr="00C0557F">
        <w:rPr>
          <w:rFonts w:ascii="Arial" w:hAnsi="Arial" w:cs="Arial"/>
          <w:sz w:val="18"/>
          <w:szCs w:val="18"/>
          <w:rPrChange w:id="1690" w:author="Harry Shamoon" w:date="2015-03-05T19:52:00Z">
            <w:rPr>
              <w:rFonts w:ascii="Arial"/>
              <w:sz w:val="18"/>
            </w:rPr>
          </w:rPrChange>
        </w:rPr>
        <w:t>[29].</w:t>
      </w:r>
    </w:p>
    <w:p w14:paraId="324E2D59" w14:textId="77777777" w:rsidR="006A7004" w:rsidRPr="006A7004" w:rsidRDefault="006A7004" w:rsidP="006A7004">
      <w:pPr>
        <w:jc w:val="both"/>
        <w:rPr>
          <w:rFonts w:ascii="Arial" w:eastAsia="Arial" w:hAnsi="Arial" w:cs="Arial"/>
          <w:rPrChange w:id="1691" w:author="Harry Shamoon" w:date="2015-03-05T19:28:00Z">
            <w:rPr>
              <w:rFonts w:ascii="Arial" w:eastAsia="Arial" w:hAnsi="Arial" w:cs="Arial"/>
              <w:sz w:val="18"/>
              <w:szCs w:val="18"/>
            </w:rPr>
          </w:rPrChange>
        </w:rPr>
        <w:sectPr w:rsidR="006A7004" w:rsidRPr="006A7004">
          <w:type w:val="continuous"/>
          <w:pgSz w:w="12240" w:h="15840"/>
          <w:pgMar w:top="620" w:right="600" w:bottom="280" w:left="620" w:header="720" w:footer="720" w:gutter="0"/>
          <w:cols w:num="2" w:space="720" w:equalWidth="0">
            <w:col w:w="5032" w:space="99"/>
            <w:col w:w="5889"/>
          </w:cols>
        </w:sectPr>
        <w:pPrChange w:id="1692" w:author="Harry Shamoon" w:date="2015-03-05T19:42:00Z">
          <w:pPr>
            <w:spacing w:line="266" w:lineRule="auto"/>
            <w:jc w:val="both"/>
          </w:pPr>
        </w:pPrChange>
      </w:pPr>
    </w:p>
    <w:p w14:paraId="7C2E8559" w14:textId="77777777" w:rsidR="00F731E7" w:rsidRPr="006C66CA" w:rsidRDefault="00082CF3">
      <w:pPr>
        <w:pStyle w:val="BodyText"/>
        <w:spacing w:before="2"/>
        <w:ind w:left="100" w:right="119"/>
        <w:jc w:val="both"/>
        <w:rPr>
          <w:rFonts w:cs="Arial"/>
          <w:rPrChange w:id="1693" w:author="Harry Shamoon" w:date="2015-03-05T19:28:00Z">
            <w:rPr/>
          </w:rPrChange>
        </w:rPr>
        <w:pPrChange w:id="1694" w:author="Harry Shamoon" w:date="2015-03-05T19:42:00Z">
          <w:pPr>
            <w:pStyle w:val="BodyText"/>
            <w:spacing w:before="2" w:line="268" w:lineRule="auto"/>
            <w:ind w:left="100" w:right="119"/>
            <w:jc w:val="both"/>
          </w:pPr>
        </w:pPrChange>
      </w:pPr>
      <w:proofErr w:type="spellStart"/>
      <w:proofErr w:type="gramStart"/>
      <w:r w:rsidRPr="006C66CA">
        <w:rPr>
          <w:rFonts w:cs="Arial"/>
        </w:rPr>
        <w:lastRenderedPageBreak/>
        <w:t>ated</w:t>
      </w:r>
      <w:proofErr w:type="spellEnd"/>
      <w:proofErr w:type="gramEnd"/>
      <w:r w:rsidRPr="006C66CA">
        <w:rPr>
          <w:rFonts w:cs="Arial"/>
        </w:rPr>
        <w:t xml:space="preserve"> with missing at ran</w:t>
      </w:r>
      <w:r w:rsidRPr="00C91597">
        <w:rPr>
          <w:rFonts w:cs="Arial"/>
        </w:rPr>
        <w:t xml:space="preserve">dom (MAR) assumptions, when fitting a non-ignorable </w:t>
      </w:r>
      <w:proofErr w:type="spellStart"/>
      <w:r w:rsidRPr="00C91597">
        <w:rPr>
          <w:rFonts w:cs="Arial"/>
        </w:rPr>
        <w:t>missingness</w:t>
      </w:r>
      <w:proofErr w:type="spellEnd"/>
      <w:r w:rsidRPr="00C91597">
        <w:rPr>
          <w:rFonts w:cs="Arial"/>
        </w:rPr>
        <w:t xml:space="preserve"> model [31].</w:t>
      </w:r>
      <w:r w:rsidRPr="00082CF3">
        <w:rPr>
          <w:rFonts w:cs="Arial"/>
          <w:spacing w:val="6"/>
        </w:rPr>
        <w:t xml:space="preserve"> </w:t>
      </w:r>
      <w:r w:rsidRPr="00082CF3">
        <w:rPr>
          <w:rFonts w:cs="Arial"/>
        </w:rPr>
        <w:t>Adding</w:t>
      </w:r>
      <w:r w:rsidRPr="00F97E28">
        <w:rPr>
          <w:rFonts w:cs="Arial"/>
          <w:w w:val="99"/>
        </w:rPr>
        <w:t xml:space="preserve"> </w:t>
      </w:r>
      <w:r w:rsidRPr="00030584">
        <w:rPr>
          <w:rFonts w:cs="Arial"/>
        </w:rPr>
        <w:t xml:space="preserve">auxiliary variables not included in the main model </w:t>
      </w:r>
      <w:r w:rsidRPr="00174DF6">
        <w:rPr>
          <w:rFonts w:cs="Arial"/>
          <w:spacing w:val="-3"/>
        </w:rPr>
        <w:t xml:space="preserve">for </w:t>
      </w:r>
      <w:r w:rsidRPr="00174DF6">
        <w:rPr>
          <w:rFonts w:cs="Arial"/>
        </w:rPr>
        <w:t>multiple imputation, in other words using additional</w:t>
      </w:r>
      <w:r w:rsidRPr="00174DF6">
        <w:rPr>
          <w:rFonts w:cs="Arial"/>
          <w:spacing w:val="16"/>
        </w:rPr>
        <w:t xml:space="preserve"> </w:t>
      </w:r>
      <w:proofErr w:type="spellStart"/>
      <w:r w:rsidRPr="00231B3C">
        <w:rPr>
          <w:rFonts w:cs="Arial"/>
        </w:rPr>
        <w:t>infor</w:t>
      </w:r>
      <w:proofErr w:type="spellEnd"/>
      <w:r w:rsidRPr="00231B3C">
        <w:rPr>
          <w:rFonts w:cs="Arial"/>
        </w:rPr>
        <w:t>-</w:t>
      </w:r>
      <w:r w:rsidRPr="008C4839">
        <w:rPr>
          <w:rFonts w:cs="Arial"/>
          <w:w w:val="99"/>
        </w:rPr>
        <w:t xml:space="preserve"> </w:t>
      </w:r>
      <w:proofErr w:type="spellStart"/>
      <w:r w:rsidRPr="00C0557F">
        <w:rPr>
          <w:rFonts w:cs="Arial"/>
        </w:rPr>
        <w:t>mation</w:t>
      </w:r>
      <w:proofErr w:type="spellEnd"/>
      <w:r w:rsidRPr="00C0557F">
        <w:rPr>
          <w:rFonts w:cs="Arial"/>
          <w:spacing w:val="15"/>
        </w:rPr>
        <w:t xml:space="preserve"> </w:t>
      </w:r>
      <w:r w:rsidRPr="00C0557F">
        <w:rPr>
          <w:rFonts w:cs="Arial"/>
        </w:rPr>
        <w:t>that</w:t>
      </w:r>
      <w:r w:rsidRPr="00C0557F">
        <w:rPr>
          <w:rFonts w:cs="Arial"/>
          <w:spacing w:val="15"/>
        </w:rPr>
        <w:t xml:space="preserve"> </w:t>
      </w:r>
      <w:r w:rsidRPr="00C0557F">
        <w:rPr>
          <w:rFonts w:cs="Arial"/>
        </w:rPr>
        <w:t>is</w:t>
      </w:r>
      <w:r w:rsidRPr="00C0557F">
        <w:rPr>
          <w:rFonts w:cs="Arial"/>
          <w:spacing w:val="15"/>
        </w:rPr>
        <w:t xml:space="preserve"> </w:t>
      </w:r>
      <w:r w:rsidRPr="00C0557F">
        <w:rPr>
          <w:rFonts w:cs="Arial"/>
        </w:rPr>
        <w:t>correlated</w:t>
      </w:r>
      <w:r w:rsidRPr="00765A7F">
        <w:rPr>
          <w:rFonts w:cs="Arial"/>
          <w:spacing w:val="15"/>
        </w:rPr>
        <w:t xml:space="preserve"> </w:t>
      </w:r>
      <w:r w:rsidRPr="00765A7F">
        <w:rPr>
          <w:rFonts w:cs="Arial"/>
        </w:rPr>
        <w:t>with</w:t>
      </w:r>
      <w:r w:rsidRPr="00365719">
        <w:rPr>
          <w:rFonts w:cs="Arial"/>
          <w:spacing w:val="15"/>
        </w:rPr>
        <w:t xml:space="preserve"> </w:t>
      </w:r>
      <w:r w:rsidRPr="00FF1D9C">
        <w:rPr>
          <w:rFonts w:cs="Arial"/>
        </w:rPr>
        <w:t>the</w:t>
      </w:r>
      <w:r w:rsidRPr="0011650A">
        <w:rPr>
          <w:rFonts w:cs="Arial"/>
          <w:spacing w:val="15"/>
        </w:rPr>
        <w:t xml:space="preserve"> </w:t>
      </w:r>
      <w:r w:rsidRPr="0011650A">
        <w:rPr>
          <w:rFonts w:cs="Arial"/>
        </w:rPr>
        <w:t>missing</w:t>
      </w:r>
      <w:r w:rsidRPr="0011650A">
        <w:rPr>
          <w:rFonts w:cs="Arial"/>
          <w:spacing w:val="15"/>
        </w:rPr>
        <w:t xml:space="preserve"> </w:t>
      </w:r>
      <w:r w:rsidRPr="00907C1D">
        <w:rPr>
          <w:rFonts w:cs="Arial"/>
        </w:rPr>
        <w:t>outcome</w:t>
      </w:r>
      <w:r w:rsidRPr="00640245">
        <w:rPr>
          <w:rFonts w:cs="Arial"/>
          <w:spacing w:val="15"/>
        </w:rPr>
        <w:t xml:space="preserve"> </w:t>
      </w:r>
      <w:r w:rsidRPr="00FF4755">
        <w:rPr>
          <w:rFonts w:cs="Arial"/>
        </w:rPr>
        <w:t>is</w:t>
      </w:r>
      <w:r w:rsidRPr="00FF4755">
        <w:rPr>
          <w:rFonts w:cs="Arial"/>
          <w:spacing w:val="15"/>
        </w:rPr>
        <w:t xml:space="preserve"> </w:t>
      </w:r>
      <w:r w:rsidRPr="00FF4755">
        <w:rPr>
          <w:rFonts w:cs="Arial"/>
        </w:rPr>
        <w:t>an</w:t>
      </w:r>
      <w:r w:rsidRPr="00FF4755">
        <w:rPr>
          <w:rFonts w:cs="Arial"/>
          <w:spacing w:val="15"/>
        </w:rPr>
        <w:t xml:space="preserve"> </w:t>
      </w:r>
      <w:r w:rsidRPr="00FF4755">
        <w:rPr>
          <w:rFonts w:cs="Arial"/>
        </w:rPr>
        <w:t>emerging</w:t>
      </w:r>
      <w:r w:rsidRPr="00FF4755">
        <w:rPr>
          <w:rFonts w:cs="Arial"/>
          <w:spacing w:val="15"/>
        </w:rPr>
        <w:t xml:space="preserve"> </w:t>
      </w:r>
      <w:r w:rsidRPr="008F496E">
        <w:rPr>
          <w:rFonts w:cs="Arial"/>
        </w:rPr>
        <w:t>approach</w:t>
      </w:r>
      <w:r w:rsidRPr="008F496E">
        <w:rPr>
          <w:rFonts w:cs="Arial"/>
          <w:spacing w:val="15"/>
        </w:rPr>
        <w:t xml:space="preserve"> </w:t>
      </w:r>
      <w:r w:rsidRPr="008F496E">
        <w:rPr>
          <w:rFonts w:cs="Arial"/>
        </w:rPr>
        <w:t>to</w:t>
      </w:r>
      <w:r w:rsidRPr="006C66CA">
        <w:rPr>
          <w:rFonts w:cs="Arial"/>
          <w:spacing w:val="15"/>
          <w:rPrChange w:id="1695" w:author="Harry Shamoon" w:date="2015-03-05T19:28:00Z">
            <w:rPr>
              <w:spacing w:val="15"/>
            </w:rPr>
          </w:rPrChange>
        </w:rPr>
        <w:t xml:space="preserve"> </w:t>
      </w:r>
      <w:r w:rsidRPr="006C66CA">
        <w:rPr>
          <w:rFonts w:cs="Arial"/>
          <w:rPrChange w:id="1696" w:author="Harry Shamoon" w:date="2015-03-05T19:28:00Z">
            <w:rPr/>
          </w:rPrChange>
        </w:rPr>
        <w:t>help</w:t>
      </w:r>
      <w:r w:rsidRPr="006C66CA">
        <w:rPr>
          <w:rFonts w:cs="Arial"/>
          <w:spacing w:val="15"/>
          <w:rPrChange w:id="1697" w:author="Harry Shamoon" w:date="2015-03-05T19:28:00Z">
            <w:rPr>
              <w:spacing w:val="15"/>
            </w:rPr>
          </w:rPrChange>
        </w:rPr>
        <w:t xml:space="preserve"> </w:t>
      </w:r>
      <w:r w:rsidRPr="006C66CA">
        <w:rPr>
          <w:rFonts w:cs="Arial"/>
          <w:rPrChange w:id="1698" w:author="Harry Shamoon" w:date="2015-03-05T19:28:00Z">
            <w:rPr/>
          </w:rPrChange>
        </w:rPr>
        <w:t>correct</w:t>
      </w:r>
      <w:r w:rsidRPr="006C66CA">
        <w:rPr>
          <w:rFonts w:cs="Arial"/>
          <w:spacing w:val="15"/>
          <w:rPrChange w:id="1699" w:author="Harry Shamoon" w:date="2015-03-05T19:28:00Z">
            <w:rPr>
              <w:spacing w:val="15"/>
            </w:rPr>
          </w:rPrChange>
        </w:rPr>
        <w:t xml:space="preserve"> </w:t>
      </w:r>
      <w:r w:rsidRPr="006C66CA">
        <w:rPr>
          <w:rFonts w:cs="Arial"/>
          <w:rPrChange w:id="1700" w:author="Harry Shamoon" w:date="2015-03-05T19:28:00Z">
            <w:rPr/>
          </w:rPrChange>
        </w:rPr>
        <w:t>bias</w:t>
      </w:r>
      <w:r w:rsidRPr="006C66CA">
        <w:rPr>
          <w:rFonts w:cs="Arial"/>
          <w:spacing w:val="15"/>
          <w:rPrChange w:id="1701" w:author="Harry Shamoon" w:date="2015-03-05T19:28:00Z">
            <w:rPr>
              <w:spacing w:val="15"/>
            </w:rPr>
          </w:rPrChange>
        </w:rPr>
        <w:t xml:space="preserve"> </w:t>
      </w:r>
      <w:r w:rsidRPr="006C66CA">
        <w:rPr>
          <w:rFonts w:cs="Arial"/>
          <w:rPrChange w:id="1702" w:author="Harry Shamoon" w:date="2015-03-05T19:28:00Z">
            <w:rPr/>
          </w:rPrChange>
        </w:rPr>
        <w:t>[32,</w:t>
      </w:r>
      <w:r w:rsidRPr="006C66CA">
        <w:rPr>
          <w:rFonts w:cs="Arial"/>
          <w:spacing w:val="15"/>
          <w:rPrChange w:id="1703" w:author="Harry Shamoon" w:date="2015-03-05T19:28:00Z">
            <w:rPr>
              <w:spacing w:val="15"/>
            </w:rPr>
          </w:rPrChange>
        </w:rPr>
        <w:t xml:space="preserve"> </w:t>
      </w:r>
      <w:r w:rsidRPr="006C66CA">
        <w:rPr>
          <w:rFonts w:cs="Arial"/>
          <w:rPrChange w:id="1704" w:author="Harry Shamoon" w:date="2015-03-05T19:28:00Z">
            <w:rPr/>
          </w:rPrChange>
        </w:rPr>
        <w:t>33,</w:t>
      </w:r>
      <w:r w:rsidRPr="006C66CA">
        <w:rPr>
          <w:rFonts w:cs="Arial"/>
          <w:spacing w:val="15"/>
          <w:rPrChange w:id="1705" w:author="Harry Shamoon" w:date="2015-03-05T19:28:00Z">
            <w:rPr>
              <w:spacing w:val="15"/>
            </w:rPr>
          </w:rPrChange>
        </w:rPr>
        <w:t xml:space="preserve"> </w:t>
      </w:r>
      <w:r w:rsidRPr="006C66CA">
        <w:rPr>
          <w:rFonts w:cs="Arial"/>
          <w:rPrChange w:id="1706" w:author="Harry Shamoon" w:date="2015-03-05T19:28:00Z">
            <w:rPr/>
          </w:rPrChange>
        </w:rPr>
        <w:t>34],</w:t>
      </w:r>
      <w:r w:rsidRPr="006C66CA">
        <w:rPr>
          <w:rFonts w:cs="Arial"/>
          <w:w w:val="99"/>
          <w:rPrChange w:id="1707" w:author="Harry Shamoon" w:date="2015-03-05T19:28:00Z">
            <w:rPr>
              <w:w w:val="99"/>
            </w:rPr>
          </w:rPrChange>
        </w:rPr>
        <w:t xml:space="preserve"> </w:t>
      </w:r>
      <w:r w:rsidRPr="006C66CA">
        <w:rPr>
          <w:rFonts w:cs="Arial"/>
          <w:rPrChange w:id="1708" w:author="Harry Shamoon" w:date="2015-03-05T19:28:00Z">
            <w:rPr/>
          </w:rPrChange>
        </w:rPr>
        <w:t>often</w:t>
      </w:r>
      <w:r w:rsidRPr="006C66CA">
        <w:rPr>
          <w:rFonts w:cs="Arial"/>
          <w:spacing w:val="14"/>
          <w:rPrChange w:id="1709" w:author="Harry Shamoon" w:date="2015-03-05T19:28:00Z">
            <w:rPr>
              <w:spacing w:val="14"/>
            </w:rPr>
          </w:rPrChange>
        </w:rPr>
        <w:t xml:space="preserve"> </w:t>
      </w:r>
      <w:r w:rsidRPr="006C66CA">
        <w:rPr>
          <w:rFonts w:cs="Arial"/>
          <w:rPrChange w:id="1710" w:author="Harry Shamoon" w:date="2015-03-05T19:28:00Z">
            <w:rPr/>
          </w:rPrChange>
        </w:rPr>
        <w:t>relying</w:t>
      </w:r>
      <w:r w:rsidRPr="006C66CA">
        <w:rPr>
          <w:rFonts w:cs="Arial"/>
          <w:spacing w:val="14"/>
          <w:rPrChange w:id="1711" w:author="Harry Shamoon" w:date="2015-03-05T19:28:00Z">
            <w:rPr>
              <w:spacing w:val="14"/>
            </w:rPr>
          </w:rPrChange>
        </w:rPr>
        <w:t xml:space="preserve"> </w:t>
      </w:r>
      <w:r w:rsidRPr="006C66CA">
        <w:rPr>
          <w:rFonts w:cs="Arial"/>
          <w:rPrChange w:id="1712" w:author="Harry Shamoon" w:date="2015-03-05T19:28:00Z">
            <w:rPr/>
          </w:rPrChange>
        </w:rPr>
        <w:t>on</w:t>
      </w:r>
      <w:r w:rsidRPr="006C66CA">
        <w:rPr>
          <w:rFonts w:cs="Arial"/>
          <w:spacing w:val="14"/>
          <w:rPrChange w:id="1713" w:author="Harry Shamoon" w:date="2015-03-05T19:28:00Z">
            <w:rPr>
              <w:spacing w:val="14"/>
            </w:rPr>
          </w:rPrChange>
        </w:rPr>
        <w:t xml:space="preserve"> </w:t>
      </w:r>
      <w:r w:rsidRPr="006C66CA">
        <w:rPr>
          <w:rFonts w:cs="Arial"/>
          <w:rPrChange w:id="1714" w:author="Harry Shamoon" w:date="2015-03-05T19:28:00Z">
            <w:rPr/>
          </w:rPrChange>
        </w:rPr>
        <w:t>Bayesian</w:t>
      </w:r>
      <w:r w:rsidRPr="006C66CA">
        <w:rPr>
          <w:rFonts w:cs="Arial"/>
          <w:spacing w:val="14"/>
          <w:rPrChange w:id="1715" w:author="Harry Shamoon" w:date="2015-03-05T19:28:00Z">
            <w:rPr>
              <w:spacing w:val="14"/>
            </w:rPr>
          </w:rPrChange>
        </w:rPr>
        <w:t xml:space="preserve"> </w:t>
      </w:r>
      <w:r w:rsidRPr="006C66CA">
        <w:rPr>
          <w:rFonts w:cs="Arial"/>
          <w:rPrChange w:id="1716" w:author="Harry Shamoon" w:date="2015-03-05T19:28:00Z">
            <w:rPr/>
          </w:rPrChange>
        </w:rPr>
        <w:t>methods</w:t>
      </w:r>
      <w:r w:rsidRPr="006C66CA">
        <w:rPr>
          <w:rFonts w:cs="Arial"/>
          <w:spacing w:val="14"/>
          <w:rPrChange w:id="1717" w:author="Harry Shamoon" w:date="2015-03-05T19:28:00Z">
            <w:rPr>
              <w:spacing w:val="14"/>
            </w:rPr>
          </w:rPrChange>
        </w:rPr>
        <w:t xml:space="preserve"> </w:t>
      </w:r>
      <w:r w:rsidRPr="006C66CA">
        <w:rPr>
          <w:rFonts w:cs="Arial"/>
          <w:spacing w:val="-3"/>
          <w:rPrChange w:id="1718" w:author="Harry Shamoon" w:date="2015-03-05T19:28:00Z">
            <w:rPr>
              <w:spacing w:val="-3"/>
            </w:rPr>
          </w:rPrChange>
        </w:rPr>
        <w:t>for</w:t>
      </w:r>
      <w:r w:rsidRPr="006C66CA">
        <w:rPr>
          <w:rFonts w:cs="Arial"/>
          <w:spacing w:val="14"/>
          <w:rPrChange w:id="1719" w:author="Harry Shamoon" w:date="2015-03-05T19:28:00Z">
            <w:rPr>
              <w:spacing w:val="14"/>
            </w:rPr>
          </w:rPrChange>
        </w:rPr>
        <w:t xml:space="preserve"> </w:t>
      </w:r>
      <w:r w:rsidRPr="006C66CA">
        <w:rPr>
          <w:rFonts w:cs="Arial"/>
          <w:rPrChange w:id="1720" w:author="Harry Shamoon" w:date="2015-03-05T19:28:00Z">
            <w:rPr/>
          </w:rPrChange>
        </w:rPr>
        <w:t>the</w:t>
      </w:r>
      <w:r w:rsidRPr="006C66CA">
        <w:rPr>
          <w:rFonts w:cs="Arial"/>
          <w:spacing w:val="14"/>
          <w:rPrChange w:id="1721" w:author="Harry Shamoon" w:date="2015-03-05T19:28:00Z">
            <w:rPr>
              <w:spacing w:val="14"/>
            </w:rPr>
          </w:rPrChange>
        </w:rPr>
        <w:t xml:space="preserve"> </w:t>
      </w:r>
      <w:r w:rsidRPr="006C66CA">
        <w:rPr>
          <w:rFonts w:cs="Arial"/>
          <w:rPrChange w:id="1722" w:author="Harry Shamoon" w:date="2015-03-05T19:28:00Z">
            <w:rPr/>
          </w:rPrChange>
        </w:rPr>
        <w:t>multiple</w:t>
      </w:r>
      <w:r w:rsidRPr="006C66CA">
        <w:rPr>
          <w:rFonts w:cs="Arial"/>
          <w:spacing w:val="14"/>
          <w:rPrChange w:id="1723" w:author="Harry Shamoon" w:date="2015-03-05T19:28:00Z">
            <w:rPr>
              <w:spacing w:val="14"/>
            </w:rPr>
          </w:rPrChange>
        </w:rPr>
        <w:t xml:space="preserve"> </w:t>
      </w:r>
      <w:r w:rsidRPr="006C66CA">
        <w:rPr>
          <w:rFonts w:cs="Arial"/>
          <w:rPrChange w:id="1724" w:author="Harry Shamoon" w:date="2015-03-05T19:28:00Z">
            <w:rPr/>
          </w:rPrChange>
        </w:rPr>
        <w:t>imputations</w:t>
      </w:r>
      <w:r w:rsidRPr="006C66CA">
        <w:rPr>
          <w:rFonts w:cs="Arial"/>
          <w:spacing w:val="14"/>
          <w:rPrChange w:id="1725" w:author="Harry Shamoon" w:date="2015-03-05T19:28:00Z">
            <w:rPr>
              <w:spacing w:val="14"/>
            </w:rPr>
          </w:rPrChange>
        </w:rPr>
        <w:t xml:space="preserve"> </w:t>
      </w:r>
      <w:r w:rsidRPr="006C66CA">
        <w:rPr>
          <w:rFonts w:cs="Arial"/>
          <w:rPrChange w:id="1726" w:author="Harry Shamoon" w:date="2015-03-05T19:28:00Z">
            <w:rPr/>
          </w:rPrChange>
        </w:rPr>
        <w:t>approach</w:t>
      </w:r>
      <w:r w:rsidRPr="006C66CA">
        <w:rPr>
          <w:rFonts w:cs="Arial"/>
          <w:spacing w:val="14"/>
          <w:rPrChange w:id="1727" w:author="Harry Shamoon" w:date="2015-03-05T19:28:00Z">
            <w:rPr>
              <w:spacing w:val="14"/>
            </w:rPr>
          </w:rPrChange>
        </w:rPr>
        <w:t xml:space="preserve"> </w:t>
      </w:r>
      <w:r w:rsidRPr="006C66CA">
        <w:rPr>
          <w:rFonts w:cs="Arial"/>
          <w:rPrChange w:id="1728" w:author="Harry Shamoon" w:date="2015-03-05T19:28:00Z">
            <w:rPr/>
          </w:rPrChange>
        </w:rPr>
        <w:t>[35,</w:t>
      </w:r>
      <w:r w:rsidRPr="006C66CA">
        <w:rPr>
          <w:rFonts w:cs="Arial"/>
          <w:spacing w:val="14"/>
          <w:rPrChange w:id="1729" w:author="Harry Shamoon" w:date="2015-03-05T19:28:00Z">
            <w:rPr>
              <w:spacing w:val="14"/>
            </w:rPr>
          </w:rPrChange>
        </w:rPr>
        <w:t xml:space="preserve"> </w:t>
      </w:r>
      <w:r w:rsidRPr="006C66CA">
        <w:rPr>
          <w:rFonts w:cs="Arial"/>
          <w:rPrChange w:id="1730" w:author="Harry Shamoon" w:date="2015-03-05T19:28:00Z">
            <w:rPr/>
          </w:rPrChange>
        </w:rPr>
        <w:t>36];</w:t>
      </w:r>
      <w:r w:rsidRPr="006C66CA">
        <w:rPr>
          <w:rFonts w:cs="Arial"/>
          <w:spacing w:val="25"/>
          <w:rPrChange w:id="1731" w:author="Harry Shamoon" w:date="2015-03-05T19:28:00Z">
            <w:rPr>
              <w:spacing w:val="25"/>
            </w:rPr>
          </w:rPrChange>
        </w:rPr>
        <w:t xml:space="preserve"> </w:t>
      </w:r>
      <w:r w:rsidRPr="006C66CA">
        <w:rPr>
          <w:rFonts w:cs="Arial"/>
          <w:rPrChange w:id="1732" w:author="Harry Shamoon" w:date="2015-03-05T19:28:00Z">
            <w:rPr/>
          </w:rPrChange>
        </w:rPr>
        <w:t>joint</w:t>
      </w:r>
      <w:r w:rsidRPr="006C66CA">
        <w:rPr>
          <w:rFonts w:cs="Arial"/>
          <w:spacing w:val="14"/>
          <w:rPrChange w:id="1733" w:author="Harry Shamoon" w:date="2015-03-05T19:28:00Z">
            <w:rPr>
              <w:spacing w:val="14"/>
            </w:rPr>
          </w:rPrChange>
        </w:rPr>
        <w:t xml:space="preserve"> </w:t>
      </w:r>
      <w:r w:rsidRPr="006C66CA">
        <w:rPr>
          <w:rFonts w:cs="Arial"/>
          <w:rPrChange w:id="1734" w:author="Harry Shamoon" w:date="2015-03-05T19:28:00Z">
            <w:rPr/>
          </w:rPrChange>
        </w:rPr>
        <w:t>modeling</w:t>
      </w:r>
      <w:r w:rsidRPr="006C66CA">
        <w:rPr>
          <w:rFonts w:cs="Arial"/>
          <w:spacing w:val="14"/>
          <w:rPrChange w:id="1735" w:author="Harry Shamoon" w:date="2015-03-05T19:28:00Z">
            <w:rPr>
              <w:spacing w:val="14"/>
            </w:rPr>
          </w:rPrChange>
        </w:rPr>
        <w:t xml:space="preserve"> </w:t>
      </w:r>
      <w:r w:rsidRPr="006C66CA">
        <w:rPr>
          <w:rFonts w:cs="Arial"/>
          <w:rPrChange w:id="1736" w:author="Harry Shamoon" w:date="2015-03-05T19:28:00Z">
            <w:rPr/>
          </w:rPrChange>
        </w:rPr>
        <w:t>and</w:t>
      </w:r>
      <w:r w:rsidRPr="006C66CA">
        <w:rPr>
          <w:rFonts w:cs="Arial"/>
          <w:spacing w:val="14"/>
          <w:rPrChange w:id="1737" w:author="Harry Shamoon" w:date="2015-03-05T19:28:00Z">
            <w:rPr>
              <w:spacing w:val="14"/>
            </w:rPr>
          </w:rPrChange>
        </w:rPr>
        <w:t xml:space="preserve"> </w:t>
      </w:r>
      <w:r w:rsidRPr="006C66CA">
        <w:rPr>
          <w:rFonts w:cs="Arial"/>
          <w:rPrChange w:id="1738" w:author="Harry Shamoon" w:date="2015-03-05T19:28:00Z">
            <w:rPr/>
          </w:rPrChange>
        </w:rPr>
        <w:t>multiple</w:t>
      </w:r>
      <w:r w:rsidRPr="006C66CA">
        <w:rPr>
          <w:rFonts w:cs="Arial"/>
          <w:w w:val="99"/>
          <w:rPrChange w:id="1739" w:author="Harry Shamoon" w:date="2015-03-05T19:28:00Z">
            <w:rPr>
              <w:w w:val="99"/>
            </w:rPr>
          </w:rPrChange>
        </w:rPr>
        <w:t xml:space="preserve"> </w:t>
      </w:r>
      <w:r w:rsidRPr="006C66CA">
        <w:rPr>
          <w:rFonts w:cs="Arial"/>
          <w:rPrChange w:id="1740" w:author="Harry Shamoon" w:date="2015-03-05T19:28:00Z">
            <w:rPr/>
          </w:rPrChange>
        </w:rPr>
        <w:t>imputations</w:t>
      </w:r>
      <w:r w:rsidRPr="006C66CA">
        <w:rPr>
          <w:rFonts w:cs="Arial"/>
          <w:spacing w:val="19"/>
          <w:rPrChange w:id="1741" w:author="Harry Shamoon" w:date="2015-03-05T19:28:00Z">
            <w:rPr>
              <w:spacing w:val="19"/>
            </w:rPr>
          </w:rPrChange>
        </w:rPr>
        <w:t xml:space="preserve"> </w:t>
      </w:r>
      <w:r w:rsidRPr="006C66CA">
        <w:rPr>
          <w:rFonts w:cs="Arial"/>
          <w:rPrChange w:id="1742" w:author="Harry Shamoon" w:date="2015-03-05T19:28:00Z">
            <w:rPr/>
          </w:rPrChange>
        </w:rPr>
        <w:t>could</w:t>
      </w:r>
      <w:r w:rsidRPr="006C66CA">
        <w:rPr>
          <w:rFonts w:cs="Arial"/>
          <w:spacing w:val="19"/>
          <w:rPrChange w:id="1743" w:author="Harry Shamoon" w:date="2015-03-05T19:28:00Z">
            <w:rPr>
              <w:spacing w:val="19"/>
            </w:rPr>
          </w:rPrChange>
        </w:rPr>
        <w:t xml:space="preserve"> </w:t>
      </w:r>
      <w:r w:rsidRPr="006C66CA">
        <w:rPr>
          <w:rFonts w:cs="Arial"/>
          <w:rPrChange w:id="1744" w:author="Harry Shamoon" w:date="2015-03-05T19:28:00Z">
            <w:rPr/>
          </w:rPrChange>
        </w:rPr>
        <w:t>both</w:t>
      </w:r>
      <w:r w:rsidRPr="006C66CA">
        <w:rPr>
          <w:rFonts w:cs="Arial"/>
          <w:spacing w:val="19"/>
          <w:rPrChange w:id="1745" w:author="Harry Shamoon" w:date="2015-03-05T19:28:00Z">
            <w:rPr>
              <w:spacing w:val="19"/>
            </w:rPr>
          </w:rPrChange>
        </w:rPr>
        <w:t xml:space="preserve"> </w:t>
      </w:r>
      <w:r w:rsidRPr="006C66CA">
        <w:rPr>
          <w:rFonts w:cs="Arial"/>
          <w:rPrChange w:id="1746" w:author="Harry Shamoon" w:date="2015-03-05T19:28:00Z">
            <w:rPr/>
          </w:rPrChange>
        </w:rPr>
        <w:t>be</w:t>
      </w:r>
      <w:r w:rsidRPr="006C66CA">
        <w:rPr>
          <w:rFonts w:cs="Arial"/>
          <w:spacing w:val="19"/>
          <w:rPrChange w:id="1747" w:author="Harry Shamoon" w:date="2015-03-05T19:28:00Z">
            <w:rPr>
              <w:spacing w:val="19"/>
            </w:rPr>
          </w:rPrChange>
        </w:rPr>
        <w:t xml:space="preserve"> </w:t>
      </w:r>
      <w:r w:rsidRPr="006C66CA">
        <w:rPr>
          <w:rFonts w:cs="Arial"/>
          <w:rPrChange w:id="1748" w:author="Harry Shamoon" w:date="2015-03-05T19:28:00Z">
            <w:rPr/>
          </w:rPrChange>
        </w:rPr>
        <w:t>used</w:t>
      </w:r>
      <w:r w:rsidRPr="006C66CA">
        <w:rPr>
          <w:rFonts w:cs="Arial"/>
          <w:spacing w:val="19"/>
          <w:rPrChange w:id="1749" w:author="Harry Shamoon" w:date="2015-03-05T19:28:00Z">
            <w:rPr>
              <w:spacing w:val="19"/>
            </w:rPr>
          </w:rPrChange>
        </w:rPr>
        <w:t xml:space="preserve"> </w:t>
      </w:r>
      <w:r w:rsidRPr="006C66CA">
        <w:rPr>
          <w:rFonts w:cs="Arial"/>
          <w:rPrChange w:id="1750" w:author="Harry Shamoon" w:date="2015-03-05T19:28:00Z">
            <w:rPr/>
          </w:rPrChange>
        </w:rPr>
        <w:t>also</w:t>
      </w:r>
      <w:r w:rsidRPr="006C66CA">
        <w:rPr>
          <w:rFonts w:cs="Arial"/>
          <w:spacing w:val="19"/>
          <w:rPrChange w:id="1751" w:author="Harry Shamoon" w:date="2015-03-05T19:28:00Z">
            <w:rPr>
              <w:spacing w:val="19"/>
            </w:rPr>
          </w:rPrChange>
        </w:rPr>
        <w:t xml:space="preserve"> </w:t>
      </w:r>
      <w:r w:rsidRPr="006C66CA">
        <w:rPr>
          <w:rFonts w:cs="Arial"/>
          <w:rPrChange w:id="1752" w:author="Harry Shamoon" w:date="2015-03-05T19:28:00Z">
            <w:rPr/>
          </w:rPrChange>
        </w:rPr>
        <w:t>to</w:t>
      </w:r>
      <w:r w:rsidRPr="006C66CA">
        <w:rPr>
          <w:rFonts w:cs="Arial"/>
          <w:spacing w:val="19"/>
          <w:rPrChange w:id="1753" w:author="Harry Shamoon" w:date="2015-03-05T19:28:00Z">
            <w:rPr>
              <w:spacing w:val="19"/>
            </w:rPr>
          </w:rPrChange>
        </w:rPr>
        <w:t xml:space="preserve"> </w:t>
      </w:r>
      <w:r w:rsidRPr="006C66CA">
        <w:rPr>
          <w:rFonts w:cs="Arial"/>
          <w:rPrChange w:id="1754" w:author="Harry Shamoon" w:date="2015-03-05T19:28:00Z">
            <w:rPr/>
          </w:rPrChange>
        </w:rPr>
        <w:t>impute</w:t>
      </w:r>
      <w:r w:rsidRPr="006C66CA">
        <w:rPr>
          <w:rFonts w:cs="Arial"/>
          <w:spacing w:val="19"/>
          <w:rPrChange w:id="1755" w:author="Harry Shamoon" w:date="2015-03-05T19:28:00Z">
            <w:rPr>
              <w:spacing w:val="19"/>
            </w:rPr>
          </w:rPrChange>
        </w:rPr>
        <w:t xml:space="preserve"> </w:t>
      </w:r>
      <w:r w:rsidRPr="006C66CA">
        <w:rPr>
          <w:rFonts w:cs="Arial"/>
          <w:rPrChange w:id="1756" w:author="Harry Shamoon" w:date="2015-03-05T19:28:00Z">
            <w:rPr/>
          </w:rPrChange>
        </w:rPr>
        <w:t>incomplete</w:t>
      </w:r>
      <w:r w:rsidRPr="006C66CA">
        <w:rPr>
          <w:rFonts w:cs="Arial"/>
          <w:spacing w:val="19"/>
          <w:rPrChange w:id="1757" w:author="Harry Shamoon" w:date="2015-03-05T19:28:00Z">
            <w:rPr>
              <w:spacing w:val="19"/>
            </w:rPr>
          </w:rPrChange>
        </w:rPr>
        <w:t xml:space="preserve"> </w:t>
      </w:r>
      <w:r w:rsidRPr="006C66CA">
        <w:rPr>
          <w:rFonts w:cs="Arial"/>
          <w:rPrChange w:id="1758" w:author="Harry Shamoon" w:date="2015-03-05T19:28:00Z">
            <w:rPr/>
          </w:rPrChange>
        </w:rPr>
        <w:t>medical</w:t>
      </w:r>
      <w:r w:rsidRPr="006C66CA">
        <w:rPr>
          <w:rFonts w:cs="Arial"/>
          <w:spacing w:val="19"/>
          <w:rPrChange w:id="1759" w:author="Harry Shamoon" w:date="2015-03-05T19:28:00Z">
            <w:rPr>
              <w:spacing w:val="19"/>
            </w:rPr>
          </w:rPrChange>
        </w:rPr>
        <w:t xml:space="preserve"> </w:t>
      </w:r>
      <w:r w:rsidRPr="006C66CA">
        <w:rPr>
          <w:rFonts w:cs="Arial"/>
          <w:rPrChange w:id="1760" w:author="Harry Shamoon" w:date="2015-03-05T19:28:00Z">
            <w:rPr/>
          </w:rPrChange>
        </w:rPr>
        <w:t>records</w:t>
      </w:r>
      <w:r w:rsidRPr="006C66CA">
        <w:rPr>
          <w:rFonts w:cs="Arial"/>
          <w:spacing w:val="19"/>
          <w:rPrChange w:id="1761" w:author="Harry Shamoon" w:date="2015-03-05T19:28:00Z">
            <w:rPr>
              <w:spacing w:val="19"/>
            </w:rPr>
          </w:rPrChange>
        </w:rPr>
        <w:t xml:space="preserve"> </w:t>
      </w:r>
      <w:r w:rsidRPr="006C66CA">
        <w:rPr>
          <w:rFonts w:cs="Arial"/>
          <w:rPrChange w:id="1762" w:author="Harry Shamoon" w:date="2015-03-05T19:28:00Z">
            <w:rPr/>
          </w:rPrChange>
        </w:rPr>
        <w:t>[37].</w:t>
      </w:r>
      <w:r w:rsidRPr="006C66CA">
        <w:rPr>
          <w:rFonts w:cs="Arial"/>
          <w:spacing w:val="18"/>
          <w:rPrChange w:id="1763" w:author="Harry Shamoon" w:date="2015-03-05T19:28:00Z">
            <w:rPr>
              <w:spacing w:val="18"/>
            </w:rPr>
          </w:rPrChange>
        </w:rPr>
        <w:t xml:space="preserve"> </w:t>
      </w:r>
      <w:r w:rsidRPr="006C66CA">
        <w:rPr>
          <w:rFonts w:cs="Arial"/>
          <w:rPrChange w:id="1764" w:author="Harry Shamoon" w:date="2015-03-05T19:28:00Z">
            <w:rPr/>
          </w:rPrChange>
        </w:rPr>
        <w:t>The</w:t>
      </w:r>
      <w:r w:rsidRPr="006C66CA">
        <w:rPr>
          <w:rFonts w:cs="Arial"/>
          <w:spacing w:val="19"/>
          <w:rPrChange w:id="1765" w:author="Harry Shamoon" w:date="2015-03-05T19:28:00Z">
            <w:rPr>
              <w:spacing w:val="19"/>
            </w:rPr>
          </w:rPrChange>
        </w:rPr>
        <w:t xml:space="preserve"> </w:t>
      </w:r>
      <w:r w:rsidRPr="006C66CA">
        <w:rPr>
          <w:rFonts w:cs="Arial"/>
          <w:rPrChange w:id="1766" w:author="Harry Shamoon" w:date="2015-03-05T19:28:00Z">
            <w:rPr/>
          </w:rPrChange>
        </w:rPr>
        <w:t>use</w:t>
      </w:r>
      <w:r w:rsidRPr="006C66CA">
        <w:rPr>
          <w:rFonts w:cs="Arial"/>
          <w:spacing w:val="19"/>
          <w:rPrChange w:id="1767" w:author="Harry Shamoon" w:date="2015-03-05T19:28:00Z">
            <w:rPr>
              <w:spacing w:val="19"/>
            </w:rPr>
          </w:rPrChange>
        </w:rPr>
        <w:t xml:space="preserve"> </w:t>
      </w:r>
      <w:r w:rsidRPr="006C66CA">
        <w:rPr>
          <w:rFonts w:cs="Arial"/>
          <w:rPrChange w:id="1768" w:author="Harry Shamoon" w:date="2015-03-05T19:28:00Z">
            <w:rPr/>
          </w:rPrChange>
        </w:rPr>
        <w:t>of</w:t>
      </w:r>
      <w:r w:rsidRPr="006C66CA">
        <w:rPr>
          <w:rFonts w:cs="Arial"/>
          <w:spacing w:val="19"/>
          <w:rPrChange w:id="1769" w:author="Harry Shamoon" w:date="2015-03-05T19:28:00Z">
            <w:rPr>
              <w:spacing w:val="19"/>
            </w:rPr>
          </w:rPrChange>
        </w:rPr>
        <w:t xml:space="preserve"> </w:t>
      </w:r>
      <w:r w:rsidRPr="006C66CA">
        <w:rPr>
          <w:rFonts w:cs="Arial"/>
          <w:rPrChange w:id="1770" w:author="Harry Shamoon" w:date="2015-03-05T19:28:00Z">
            <w:rPr/>
          </w:rPrChange>
        </w:rPr>
        <w:t>auxiliary</w:t>
      </w:r>
      <w:r w:rsidRPr="006C66CA">
        <w:rPr>
          <w:rFonts w:cs="Arial"/>
          <w:spacing w:val="19"/>
          <w:rPrChange w:id="1771" w:author="Harry Shamoon" w:date="2015-03-05T19:28:00Z">
            <w:rPr>
              <w:spacing w:val="19"/>
            </w:rPr>
          </w:rPrChange>
        </w:rPr>
        <w:t xml:space="preserve"> </w:t>
      </w:r>
      <w:r w:rsidRPr="006C66CA">
        <w:rPr>
          <w:rFonts w:cs="Arial"/>
          <w:rPrChange w:id="1772" w:author="Harry Shamoon" w:date="2015-03-05T19:28:00Z">
            <w:rPr/>
          </w:rPrChange>
        </w:rPr>
        <w:t>data</w:t>
      </w:r>
      <w:r w:rsidRPr="006C66CA">
        <w:rPr>
          <w:rFonts w:cs="Arial"/>
          <w:spacing w:val="19"/>
          <w:rPrChange w:id="1773" w:author="Harry Shamoon" w:date="2015-03-05T19:28:00Z">
            <w:rPr>
              <w:spacing w:val="19"/>
            </w:rPr>
          </w:rPrChange>
        </w:rPr>
        <w:t xml:space="preserve"> </w:t>
      </w:r>
      <w:r w:rsidRPr="006C66CA">
        <w:rPr>
          <w:rFonts w:cs="Arial"/>
          <w:rPrChange w:id="1774" w:author="Harry Shamoon" w:date="2015-03-05T19:28:00Z">
            <w:rPr/>
          </w:rPrChange>
        </w:rPr>
        <w:t>to</w:t>
      </w:r>
      <w:r w:rsidRPr="006C66CA">
        <w:rPr>
          <w:rFonts w:cs="Arial"/>
          <w:w w:val="99"/>
          <w:rPrChange w:id="1775" w:author="Harry Shamoon" w:date="2015-03-05T19:28:00Z">
            <w:rPr>
              <w:w w:val="99"/>
            </w:rPr>
          </w:rPrChange>
        </w:rPr>
        <w:t xml:space="preserve"> </w:t>
      </w:r>
      <w:r w:rsidRPr="006C66CA">
        <w:rPr>
          <w:rFonts w:cs="Arial"/>
          <w:rPrChange w:id="1776" w:author="Harry Shamoon" w:date="2015-03-05T19:28:00Z">
            <w:rPr/>
          </w:rPrChange>
        </w:rPr>
        <w:t>impute</w:t>
      </w:r>
      <w:r w:rsidRPr="006C66CA">
        <w:rPr>
          <w:rFonts w:cs="Arial"/>
          <w:spacing w:val="-15"/>
          <w:rPrChange w:id="1777" w:author="Harry Shamoon" w:date="2015-03-05T19:28:00Z">
            <w:rPr>
              <w:spacing w:val="-15"/>
            </w:rPr>
          </w:rPrChange>
        </w:rPr>
        <w:t xml:space="preserve"> </w:t>
      </w:r>
      <w:r w:rsidRPr="006C66CA">
        <w:rPr>
          <w:rFonts w:cs="Arial"/>
          <w:rPrChange w:id="1778" w:author="Harry Shamoon" w:date="2015-03-05T19:28:00Z">
            <w:rPr/>
          </w:rPrChange>
        </w:rPr>
        <w:t>incomplete</w:t>
      </w:r>
      <w:r w:rsidRPr="006C66CA">
        <w:rPr>
          <w:rFonts w:cs="Arial"/>
          <w:spacing w:val="-15"/>
          <w:rPrChange w:id="1779" w:author="Harry Shamoon" w:date="2015-03-05T19:28:00Z">
            <w:rPr>
              <w:spacing w:val="-15"/>
            </w:rPr>
          </w:rPrChange>
        </w:rPr>
        <w:t xml:space="preserve"> </w:t>
      </w:r>
      <w:r w:rsidRPr="006C66CA">
        <w:rPr>
          <w:rFonts w:cs="Arial"/>
          <w:rPrChange w:id="1780" w:author="Harry Shamoon" w:date="2015-03-05T19:28:00Z">
            <w:rPr/>
          </w:rPrChange>
        </w:rPr>
        <w:t>patient</w:t>
      </w:r>
      <w:r w:rsidRPr="006C66CA">
        <w:rPr>
          <w:rFonts w:cs="Arial"/>
          <w:spacing w:val="-15"/>
          <w:rPrChange w:id="1781" w:author="Harry Shamoon" w:date="2015-03-05T19:28:00Z">
            <w:rPr>
              <w:spacing w:val="-15"/>
            </w:rPr>
          </w:rPrChange>
        </w:rPr>
        <w:t xml:space="preserve"> </w:t>
      </w:r>
      <w:r w:rsidRPr="006C66CA">
        <w:rPr>
          <w:rFonts w:cs="Arial"/>
          <w:rPrChange w:id="1782" w:author="Harry Shamoon" w:date="2015-03-05T19:28:00Z">
            <w:rPr/>
          </w:rPrChange>
        </w:rPr>
        <w:t>records</w:t>
      </w:r>
      <w:r w:rsidRPr="006C66CA">
        <w:rPr>
          <w:rFonts w:cs="Arial"/>
          <w:spacing w:val="-15"/>
          <w:rPrChange w:id="1783" w:author="Harry Shamoon" w:date="2015-03-05T19:28:00Z">
            <w:rPr>
              <w:spacing w:val="-15"/>
            </w:rPr>
          </w:rPrChange>
        </w:rPr>
        <w:t xml:space="preserve"> </w:t>
      </w:r>
      <w:r w:rsidRPr="006C66CA">
        <w:rPr>
          <w:rFonts w:cs="Arial"/>
          <w:rPrChange w:id="1784" w:author="Harry Shamoon" w:date="2015-03-05T19:28:00Z">
            <w:rPr/>
          </w:rPrChange>
        </w:rPr>
        <w:t>will</w:t>
      </w:r>
      <w:r w:rsidRPr="006C66CA">
        <w:rPr>
          <w:rFonts w:cs="Arial"/>
          <w:spacing w:val="-15"/>
          <w:rPrChange w:id="1785" w:author="Harry Shamoon" w:date="2015-03-05T19:28:00Z">
            <w:rPr>
              <w:spacing w:val="-15"/>
            </w:rPr>
          </w:rPrChange>
        </w:rPr>
        <w:t xml:space="preserve"> </w:t>
      </w:r>
      <w:r w:rsidRPr="006C66CA">
        <w:rPr>
          <w:rFonts w:cs="Arial"/>
          <w:rPrChange w:id="1786" w:author="Harry Shamoon" w:date="2015-03-05T19:28:00Z">
            <w:rPr/>
          </w:rPrChange>
        </w:rPr>
        <w:t>improve</w:t>
      </w:r>
      <w:r w:rsidRPr="006C66CA">
        <w:rPr>
          <w:rFonts w:cs="Arial"/>
          <w:spacing w:val="-15"/>
          <w:rPrChange w:id="1787" w:author="Harry Shamoon" w:date="2015-03-05T19:28:00Z">
            <w:rPr>
              <w:spacing w:val="-15"/>
            </w:rPr>
          </w:rPrChange>
        </w:rPr>
        <w:t xml:space="preserve"> </w:t>
      </w:r>
      <w:r w:rsidRPr="006C66CA">
        <w:rPr>
          <w:rFonts w:cs="Arial"/>
          <w:rPrChange w:id="1788" w:author="Harry Shamoon" w:date="2015-03-05T19:28:00Z">
            <w:rPr/>
          </w:rPrChange>
        </w:rPr>
        <w:t>the</w:t>
      </w:r>
      <w:r w:rsidRPr="006C66CA">
        <w:rPr>
          <w:rFonts w:cs="Arial"/>
          <w:spacing w:val="-15"/>
          <w:rPrChange w:id="1789" w:author="Harry Shamoon" w:date="2015-03-05T19:28:00Z">
            <w:rPr>
              <w:spacing w:val="-15"/>
            </w:rPr>
          </w:rPrChange>
        </w:rPr>
        <w:t xml:space="preserve"> </w:t>
      </w:r>
      <w:r w:rsidRPr="006C66CA">
        <w:rPr>
          <w:rFonts w:cs="Arial"/>
          <w:rPrChange w:id="1790" w:author="Harry Shamoon" w:date="2015-03-05T19:28:00Z">
            <w:rPr/>
          </w:rPrChange>
        </w:rPr>
        <w:t>prediction</w:t>
      </w:r>
      <w:r w:rsidRPr="006C66CA">
        <w:rPr>
          <w:rFonts w:cs="Arial"/>
          <w:spacing w:val="-15"/>
          <w:rPrChange w:id="1791" w:author="Harry Shamoon" w:date="2015-03-05T19:28:00Z">
            <w:rPr>
              <w:spacing w:val="-15"/>
            </w:rPr>
          </w:rPrChange>
        </w:rPr>
        <w:t xml:space="preserve"> </w:t>
      </w:r>
      <w:r w:rsidRPr="006C66CA">
        <w:rPr>
          <w:rFonts w:cs="Arial"/>
          <w:rPrChange w:id="1792" w:author="Harry Shamoon" w:date="2015-03-05T19:28:00Z">
            <w:rPr/>
          </w:rPrChange>
        </w:rPr>
        <w:t>model</w:t>
      </w:r>
      <w:r w:rsidRPr="006C66CA">
        <w:rPr>
          <w:rFonts w:cs="Arial"/>
          <w:spacing w:val="-15"/>
          <w:rPrChange w:id="1793" w:author="Harry Shamoon" w:date="2015-03-05T19:28:00Z">
            <w:rPr>
              <w:spacing w:val="-15"/>
            </w:rPr>
          </w:rPrChange>
        </w:rPr>
        <w:t xml:space="preserve"> </w:t>
      </w:r>
      <w:r w:rsidRPr="006C66CA">
        <w:rPr>
          <w:rFonts w:cs="Arial"/>
          <w:rPrChange w:id="1794" w:author="Harry Shamoon" w:date="2015-03-05T19:28:00Z">
            <w:rPr/>
          </w:rPrChange>
        </w:rPr>
        <w:t>and</w:t>
      </w:r>
      <w:r w:rsidRPr="006C66CA">
        <w:rPr>
          <w:rFonts w:cs="Arial"/>
          <w:spacing w:val="-15"/>
          <w:rPrChange w:id="1795" w:author="Harry Shamoon" w:date="2015-03-05T19:28:00Z">
            <w:rPr>
              <w:spacing w:val="-15"/>
            </w:rPr>
          </w:rPrChange>
        </w:rPr>
        <w:t xml:space="preserve"> </w:t>
      </w:r>
      <w:r w:rsidRPr="006C66CA">
        <w:rPr>
          <w:rFonts w:cs="Arial"/>
          <w:rPrChange w:id="1796" w:author="Harry Shamoon" w:date="2015-03-05T19:28:00Z">
            <w:rPr/>
          </w:rPrChange>
        </w:rPr>
        <w:t>facilitate</w:t>
      </w:r>
      <w:r w:rsidRPr="006C66CA">
        <w:rPr>
          <w:rFonts w:cs="Arial"/>
          <w:spacing w:val="-15"/>
          <w:rPrChange w:id="1797" w:author="Harry Shamoon" w:date="2015-03-05T19:28:00Z">
            <w:rPr>
              <w:spacing w:val="-15"/>
            </w:rPr>
          </w:rPrChange>
        </w:rPr>
        <w:t xml:space="preserve"> </w:t>
      </w:r>
      <w:r w:rsidRPr="006C66CA">
        <w:rPr>
          <w:rFonts w:cs="Arial"/>
          <w:rPrChange w:id="1798" w:author="Harry Shamoon" w:date="2015-03-05T19:28:00Z">
            <w:rPr/>
          </w:rPrChange>
        </w:rPr>
        <w:t>smoother</w:t>
      </w:r>
      <w:r w:rsidRPr="006C66CA">
        <w:rPr>
          <w:rFonts w:cs="Arial"/>
          <w:spacing w:val="-15"/>
          <w:rPrChange w:id="1799" w:author="Harry Shamoon" w:date="2015-03-05T19:28:00Z">
            <w:rPr>
              <w:spacing w:val="-15"/>
            </w:rPr>
          </w:rPrChange>
        </w:rPr>
        <w:t xml:space="preserve"> </w:t>
      </w:r>
      <w:r w:rsidRPr="006C66CA">
        <w:rPr>
          <w:rFonts w:cs="Arial"/>
          <w:rPrChange w:id="1800" w:author="Harry Shamoon" w:date="2015-03-05T19:28:00Z">
            <w:rPr/>
          </w:rPrChange>
        </w:rPr>
        <w:t>implementation</w:t>
      </w:r>
      <w:r w:rsidRPr="006C66CA">
        <w:rPr>
          <w:rFonts w:cs="Arial"/>
          <w:spacing w:val="-15"/>
          <w:rPrChange w:id="1801" w:author="Harry Shamoon" w:date="2015-03-05T19:28:00Z">
            <w:rPr>
              <w:spacing w:val="-15"/>
            </w:rPr>
          </w:rPrChange>
        </w:rPr>
        <w:t xml:space="preserve"> </w:t>
      </w:r>
      <w:r w:rsidRPr="006C66CA">
        <w:rPr>
          <w:rFonts w:cs="Arial"/>
          <w:rPrChange w:id="1802" w:author="Harry Shamoon" w:date="2015-03-05T19:28:00Z">
            <w:rPr/>
          </w:rPrChange>
        </w:rPr>
        <w:t>of</w:t>
      </w:r>
      <w:r w:rsidRPr="006C66CA">
        <w:rPr>
          <w:rFonts w:cs="Arial"/>
          <w:spacing w:val="-15"/>
          <w:rPrChange w:id="1803" w:author="Harry Shamoon" w:date="2015-03-05T19:28:00Z">
            <w:rPr>
              <w:spacing w:val="-15"/>
            </w:rPr>
          </w:rPrChange>
        </w:rPr>
        <w:t xml:space="preserve"> </w:t>
      </w:r>
      <w:r w:rsidRPr="006C66CA">
        <w:rPr>
          <w:rFonts w:cs="Arial"/>
          <w:rPrChange w:id="1804" w:author="Harry Shamoon" w:date="2015-03-05T19:28:00Z">
            <w:rPr/>
          </w:rPrChange>
        </w:rPr>
        <w:t>the</w:t>
      </w:r>
      <w:r w:rsidRPr="006C66CA">
        <w:rPr>
          <w:rFonts w:cs="Arial"/>
          <w:w w:val="99"/>
          <w:rPrChange w:id="1805" w:author="Harry Shamoon" w:date="2015-03-05T19:28:00Z">
            <w:rPr>
              <w:w w:val="99"/>
            </w:rPr>
          </w:rPrChange>
        </w:rPr>
        <w:t xml:space="preserve"> </w:t>
      </w:r>
      <w:r w:rsidRPr="006C66CA">
        <w:rPr>
          <w:rFonts w:cs="Arial"/>
          <w:rPrChange w:id="1806" w:author="Harry Shamoon" w:date="2015-03-05T19:28:00Z">
            <w:rPr/>
          </w:rPrChange>
        </w:rPr>
        <w:t xml:space="preserve">algorithm into the clinical trial [29]. </w:t>
      </w:r>
      <w:r w:rsidRPr="006C66CA">
        <w:rPr>
          <w:rFonts w:cs="Arial"/>
          <w:spacing w:val="-3"/>
          <w:rPrChange w:id="1807" w:author="Harry Shamoon" w:date="2015-03-05T19:28:00Z">
            <w:rPr>
              <w:spacing w:val="-3"/>
            </w:rPr>
          </w:rPrChange>
        </w:rPr>
        <w:t xml:space="preserve">Moreover, </w:t>
      </w:r>
      <w:r w:rsidRPr="006C66CA">
        <w:rPr>
          <w:rFonts w:cs="Arial"/>
          <w:rPrChange w:id="1808" w:author="Harry Shamoon" w:date="2015-03-05T19:28:00Z">
            <w:rPr/>
          </w:rPrChange>
        </w:rPr>
        <w:t xml:space="preserve">auxiliary data imputation </w:t>
      </w:r>
      <w:r w:rsidRPr="006C66CA">
        <w:rPr>
          <w:rFonts w:cs="Arial"/>
          <w:spacing w:val="-3"/>
          <w:rPrChange w:id="1809" w:author="Harry Shamoon" w:date="2015-03-05T19:28:00Z">
            <w:rPr>
              <w:spacing w:val="-3"/>
            </w:rPr>
          </w:rPrChange>
        </w:rPr>
        <w:t xml:space="preserve">for </w:t>
      </w:r>
      <w:r w:rsidRPr="006C66CA">
        <w:rPr>
          <w:rFonts w:cs="Arial"/>
          <w:rPrChange w:id="1810" w:author="Harry Shamoon" w:date="2015-03-05T19:28:00Z">
            <w:rPr/>
          </w:rPrChange>
        </w:rPr>
        <w:t>incomplete electronic medical</w:t>
      </w:r>
      <w:r w:rsidRPr="006C66CA">
        <w:rPr>
          <w:rFonts w:cs="Arial"/>
          <w:spacing w:val="-25"/>
          <w:rPrChange w:id="1811" w:author="Harry Shamoon" w:date="2015-03-05T19:28:00Z">
            <w:rPr>
              <w:spacing w:val="-25"/>
            </w:rPr>
          </w:rPrChange>
        </w:rPr>
        <w:t xml:space="preserve"> </w:t>
      </w:r>
      <w:r w:rsidRPr="006C66CA">
        <w:rPr>
          <w:rFonts w:cs="Arial"/>
          <w:rPrChange w:id="1812" w:author="Harry Shamoon" w:date="2015-03-05T19:28:00Z">
            <w:rPr/>
          </w:rPrChange>
        </w:rPr>
        <w:t>records</w:t>
      </w:r>
      <w:r w:rsidRPr="006C66CA">
        <w:rPr>
          <w:rFonts w:cs="Arial"/>
          <w:w w:val="99"/>
          <w:rPrChange w:id="1813" w:author="Harry Shamoon" w:date="2015-03-05T19:28:00Z">
            <w:rPr>
              <w:w w:val="99"/>
            </w:rPr>
          </w:rPrChange>
        </w:rPr>
        <w:t xml:space="preserve"> </w:t>
      </w:r>
      <w:r w:rsidRPr="006C66CA">
        <w:rPr>
          <w:rFonts w:cs="Arial"/>
          <w:rPrChange w:id="1814" w:author="Harry Shamoon" w:date="2015-03-05T19:28:00Z">
            <w:rPr/>
          </w:rPrChange>
        </w:rPr>
        <w:t>is</w:t>
      </w:r>
      <w:r w:rsidRPr="006C66CA">
        <w:rPr>
          <w:rFonts w:cs="Arial"/>
          <w:spacing w:val="-14"/>
          <w:rPrChange w:id="1815" w:author="Harry Shamoon" w:date="2015-03-05T19:28:00Z">
            <w:rPr>
              <w:spacing w:val="-14"/>
            </w:rPr>
          </w:rPrChange>
        </w:rPr>
        <w:t xml:space="preserve"> </w:t>
      </w:r>
      <w:r w:rsidRPr="006C66CA">
        <w:rPr>
          <w:rFonts w:cs="Arial"/>
          <w:rPrChange w:id="1816" w:author="Harry Shamoon" w:date="2015-03-05T19:28:00Z">
            <w:rPr/>
          </w:rPrChange>
        </w:rPr>
        <w:t>underdeveloped;</w:t>
      </w:r>
      <w:r w:rsidRPr="006C66CA">
        <w:rPr>
          <w:rFonts w:cs="Arial"/>
          <w:spacing w:val="-14"/>
          <w:rPrChange w:id="1817" w:author="Harry Shamoon" w:date="2015-03-05T19:28:00Z">
            <w:rPr>
              <w:spacing w:val="-14"/>
            </w:rPr>
          </w:rPrChange>
        </w:rPr>
        <w:t xml:space="preserve"> </w:t>
      </w:r>
      <w:r w:rsidRPr="006C66CA">
        <w:rPr>
          <w:rFonts w:cs="Arial"/>
          <w:rPrChange w:id="1818" w:author="Harry Shamoon" w:date="2015-03-05T19:28:00Z">
            <w:rPr/>
          </w:rPrChange>
        </w:rPr>
        <w:t>methodologically,</w:t>
      </w:r>
      <w:r w:rsidRPr="006C66CA">
        <w:rPr>
          <w:rFonts w:cs="Arial"/>
          <w:spacing w:val="-14"/>
          <w:rPrChange w:id="1819" w:author="Harry Shamoon" w:date="2015-03-05T19:28:00Z">
            <w:rPr>
              <w:spacing w:val="-14"/>
            </w:rPr>
          </w:rPrChange>
        </w:rPr>
        <w:t xml:space="preserve"> </w:t>
      </w:r>
      <w:r w:rsidRPr="006C66CA">
        <w:rPr>
          <w:rFonts w:cs="Arial"/>
          <w:rPrChange w:id="1820" w:author="Harry Shamoon" w:date="2015-03-05T19:28:00Z">
            <w:rPr/>
          </w:rPrChange>
        </w:rPr>
        <w:t>their</w:t>
      </w:r>
      <w:r w:rsidRPr="006C66CA">
        <w:rPr>
          <w:rFonts w:cs="Arial"/>
          <w:spacing w:val="-14"/>
          <w:rPrChange w:id="1821" w:author="Harry Shamoon" w:date="2015-03-05T19:28:00Z">
            <w:rPr>
              <w:spacing w:val="-14"/>
            </w:rPr>
          </w:rPrChange>
        </w:rPr>
        <w:t xml:space="preserve"> </w:t>
      </w:r>
      <w:r w:rsidRPr="006C66CA">
        <w:rPr>
          <w:rFonts w:cs="Arial"/>
          <w:rPrChange w:id="1822" w:author="Harry Shamoon" w:date="2015-03-05T19:28:00Z">
            <w:rPr/>
          </w:rPrChange>
        </w:rPr>
        <w:t>development</w:t>
      </w:r>
      <w:r w:rsidRPr="006C66CA">
        <w:rPr>
          <w:rFonts w:cs="Arial"/>
          <w:spacing w:val="-14"/>
          <w:rPrChange w:id="1823" w:author="Harry Shamoon" w:date="2015-03-05T19:28:00Z">
            <w:rPr>
              <w:spacing w:val="-14"/>
            </w:rPr>
          </w:rPrChange>
        </w:rPr>
        <w:t xml:space="preserve"> </w:t>
      </w:r>
      <w:r w:rsidRPr="006C66CA">
        <w:rPr>
          <w:rFonts w:cs="Arial"/>
          <w:rPrChange w:id="1824" w:author="Harry Shamoon" w:date="2015-03-05T19:28:00Z">
            <w:rPr/>
          </w:rPrChange>
        </w:rPr>
        <w:t>is</w:t>
      </w:r>
      <w:r w:rsidRPr="006C66CA">
        <w:rPr>
          <w:rFonts w:cs="Arial"/>
          <w:spacing w:val="-14"/>
          <w:rPrChange w:id="1825" w:author="Harry Shamoon" w:date="2015-03-05T19:28:00Z">
            <w:rPr>
              <w:spacing w:val="-14"/>
            </w:rPr>
          </w:rPrChange>
        </w:rPr>
        <w:t xml:space="preserve"> </w:t>
      </w:r>
      <w:r w:rsidRPr="006C66CA">
        <w:rPr>
          <w:rFonts w:cs="Arial"/>
          <w:rPrChange w:id="1826" w:author="Harry Shamoon" w:date="2015-03-05T19:28:00Z">
            <w:rPr/>
          </w:rPrChange>
        </w:rPr>
        <w:t>an</w:t>
      </w:r>
      <w:r w:rsidRPr="006C66CA">
        <w:rPr>
          <w:rFonts w:cs="Arial"/>
          <w:spacing w:val="-14"/>
          <w:rPrChange w:id="1827" w:author="Harry Shamoon" w:date="2015-03-05T19:28:00Z">
            <w:rPr>
              <w:spacing w:val="-14"/>
            </w:rPr>
          </w:rPrChange>
        </w:rPr>
        <w:t xml:space="preserve"> </w:t>
      </w:r>
      <w:r w:rsidRPr="006C66CA">
        <w:rPr>
          <w:rFonts w:cs="Arial"/>
          <w:rPrChange w:id="1828" w:author="Harry Shamoon" w:date="2015-03-05T19:28:00Z">
            <w:rPr/>
          </w:rPrChange>
        </w:rPr>
        <w:t>innovative</w:t>
      </w:r>
      <w:r w:rsidRPr="006C66CA">
        <w:rPr>
          <w:rFonts w:cs="Arial"/>
          <w:spacing w:val="-14"/>
          <w:rPrChange w:id="1829" w:author="Harry Shamoon" w:date="2015-03-05T19:28:00Z">
            <w:rPr>
              <w:spacing w:val="-14"/>
            </w:rPr>
          </w:rPrChange>
        </w:rPr>
        <w:t xml:space="preserve"> </w:t>
      </w:r>
      <w:r w:rsidRPr="006C66CA">
        <w:rPr>
          <w:rFonts w:cs="Arial"/>
          <w:rPrChange w:id="1830" w:author="Harry Shamoon" w:date="2015-03-05T19:28:00Z">
            <w:rPr/>
          </w:rPrChange>
        </w:rPr>
        <w:t>hallmark</w:t>
      </w:r>
      <w:r w:rsidRPr="006C66CA">
        <w:rPr>
          <w:rFonts w:cs="Arial"/>
          <w:spacing w:val="-14"/>
          <w:rPrChange w:id="1831" w:author="Harry Shamoon" w:date="2015-03-05T19:28:00Z">
            <w:rPr>
              <w:spacing w:val="-14"/>
            </w:rPr>
          </w:rPrChange>
        </w:rPr>
        <w:t xml:space="preserve"> </w:t>
      </w:r>
      <w:r w:rsidRPr="006C66CA">
        <w:rPr>
          <w:rFonts w:cs="Arial"/>
          <w:rPrChange w:id="1832" w:author="Harry Shamoon" w:date="2015-03-05T19:28:00Z">
            <w:rPr/>
          </w:rPrChange>
        </w:rPr>
        <w:t>of</w:t>
      </w:r>
      <w:r w:rsidRPr="006C66CA">
        <w:rPr>
          <w:rFonts w:cs="Arial"/>
          <w:spacing w:val="-14"/>
          <w:rPrChange w:id="1833" w:author="Harry Shamoon" w:date="2015-03-05T19:28:00Z">
            <w:rPr>
              <w:spacing w:val="-14"/>
            </w:rPr>
          </w:rPrChange>
        </w:rPr>
        <w:t xml:space="preserve"> </w:t>
      </w:r>
      <w:r w:rsidRPr="006C66CA">
        <w:rPr>
          <w:rFonts w:cs="Arial"/>
          <w:rPrChange w:id="1834" w:author="Harry Shamoon" w:date="2015-03-05T19:28:00Z">
            <w:rPr/>
          </w:rPrChange>
        </w:rPr>
        <w:t>this</w:t>
      </w:r>
      <w:r w:rsidRPr="006C66CA">
        <w:rPr>
          <w:rFonts w:cs="Arial"/>
          <w:spacing w:val="-14"/>
          <w:rPrChange w:id="1835" w:author="Harry Shamoon" w:date="2015-03-05T19:28:00Z">
            <w:rPr>
              <w:spacing w:val="-14"/>
            </w:rPr>
          </w:rPrChange>
        </w:rPr>
        <w:t xml:space="preserve"> </w:t>
      </w:r>
      <w:r w:rsidRPr="006C66CA">
        <w:rPr>
          <w:rFonts w:cs="Arial"/>
          <w:rPrChange w:id="1836" w:author="Harry Shamoon" w:date="2015-03-05T19:28:00Z">
            <w:rPr/>
          </w:rPrChange>
        </w:rPr>
        <w:t>proposal.</w:t>
      </w:r>
    </w:p>
    <w:p w14:paraId="1FBE9541" w14:textId="77777777" w:rsidR="00F731E7" w:rsidRPr="006C66CA" w:rsidRDefault="00082CF3">
      <w:pPr>
        <w:pStyle w:val="BodyText"/>
        <w:spacing w:before="116"/>
        <w:ind w:left="100" w:right="119" w:firstLine="338"/>
        <w:jc w:val="both"/>
        <w:rPr>
          <w:rFonts w:cs="Arial"/>
          <w:rPrChange w:id="1837" w:author="Harry Shamoon" w:date="2015-03-05T19:28:00Z">
            <w:rPr/>
          </w:rPrChange>
        </w:rPr>
        <w:pPrChange w:id="1838" w:author="Harry Shamoon" w:date="2015-03-05T19:42:00Z">
          <w:pPr>
            <w:pStyle w:val="BodyText"/>
            <w:spacing w:before="116" w:line="268" w:lineRule="auto"/>
            <w:ind w:left="100" w:right="119" w:firstLine="338"/>
            <w:jc w:val="both"/>
          </w:pPr>
        </w:pPrChange>
      </w:pPr>
      <w:r w:rsidRPr="006C66CA">
        <w:rPr>
          <w:rFonts w:cs="Arial"/>
          <w:b/>
          <w:rPrChange w:id="1839" w:author="Harry Shamoon" w:date="2015-03-05T19:28:00Z">
            <w:rPr>
              <w:b/>
            </w:rPr>
          </w:rPrChange>
        </w:rPr>
        <w:t>Seasonal</w:t>
      </w:r>
      <w:r w:rsidRPr="006C66CA">
        <w:rPr>
          <w:rFonts w:cs="Arial"/>
          <w:b/>
          <w:spacing w:val="-6"/>
          <w:rPrChange w:id="1840" w:author="Harry Shamoon" w:date="2015-03-05T19:28:00Z">
            <w:rPr>
              <w:b/>
              <w:spacing w:val="-6"/>
            </w:rPr>
          </w:rPrChange>
        </w:rPr>
        <w:t xml:space="preserve"> </w:t>
      </w:r>
      <w:r w:rsidRPr="006C66CA">
        <w:rPr>
          <w:rFonts w:cs="Arial"/>
          <w:b/>
          <w:rPrChange w:id="1841" w:author="Harry Shamoon" w:date="2015-03-05T19:28:00Z">
            <w:rPr>
              <w:b/>
            </w:rPr>
          </w:rPrChange>
        </w:rPr>
        <w:t>effects</w:t>
      </w:r>
      <w:r w:rsidRPr="006C66CA">
        <w:rPr>
          <w:rFonts w:cs="Arial"/>
          <w:b/>
          <w:spacing w:val="-6"/>
          <w:rPrChange w:id="1842" w:author="Harry Shamoon" w:date="2015-03-05T19:28:00Z">
            <w:rPr>
              <w:b/>
              <w:spacing w:val="-6"/>
            </w:rPr>
          </w:rPrChange>
        </w:rPr>
        <w:t xml:space="preserve"> </w:t>
      </w:r>
      <w:r w:rsidRPr="006C66CA">
        <w:rPr>
          <w:rFonts w:cs="Arial"/>
          <w:b/>
          <w:rPrChange w:id="1843" w:author="Harry Shamoon" w:date="2015-03-05T19:28:00Z">
            <w:rPr>
              <w:b/>
            </w:rPr>
          </w:rPrChange>
        </w:rPr>
        <w:t>and</w:t>
      </w:r>
      <w:r w:rsidRPr="006C66CA">
        <w:rPr>
          <w:rFonts w:cs="Arial"/>
          <w:b/>
          <w:spacing w:val="-6"/>
          <w:rPrChange w:id="1844" w:author="Harry Shamoon" w:date="2015-03-05T19:28:00Z">
            <w:rPr>
              <w:b/>
              <w:spacing w:val="-6"/>
            </w:rPr>
          </w:rPrChange>
        </w:rPr>
        <w:t xml:space="preserve"> </w:t>
      </w:r>
      <w:r w:rsidRPr="006C66CA">
        <w:rPr>
          <w:rFonts w:cs="Arial"/>
          <w:b/>
          <w:rPrChange w:id="1845" w:author="Harry Shamoon" w:date="2015-03-05T19:28:00Z">
            <w:rPr>
              <w:b/>
            </w:rPr>
          </w:rPrChange>
        </w:rPr>
        <w:t>institutional</w:t>
      </w:r>
      <w:r w:rsidRPr="006C66CA">
        <w:rPr>
          <w:rFonts w:cs="Arial"/>
          <w:b/>
          <w:spacing w:val="-6"/>
          <w:rPrChange w:id="1846" w:author="Harry Shamoon" w:date="2015-03-05T19:28:00Z">
            <w:rPr>
              <w:b/>
              <w:spacing w:val="-6"/>
            </w:rPr>
          </w:rPrChange>
        </w:rPr>
        <w:t xml:space="preserve"> </w:t>
      </w:r>
      <w:r w:rsidRPr="006C66CA">
        <w:rPr>
          <w:rFonts w:cs="Arial"/>
          <w:b/>
          <w:rPrChange w:id="1847" w:author="Harry Shamoon" w:date="2015-03-05T19:28:00Z">
            <w:rPr>
              <w:b/>
            </w:rPr>
          </w:rPrChange>
        </w:rPr>
        <w:t>learning</w:t>
      </w:r>
      <w:r w:rsidRPr="006C66CA">
        <w:rPr>
          <w:rFonts w:cs="Arial"/>
          <w:b/>
          <w:spacing w:val="-6"/>
          <w:rPrChange w:id="1848" w:author="Harry Shamoon" w:date="2015-03-05T19:28:00Z">
            <w:rPr>
              <w:b/>
              <w:spacing w:val="-6"/>
            </w:rPr>
          </w:rPrChange>
        </w:rPr>
        <w:t xml:space="preserve"> </w:t>
      </w:r>
      <w:r w:rsidRPr="006C66CA">
        <w:rPr>
          <w:rFonts w:cs="Arial"/>
          <w:b/>
          <w:rPrChange w:id="1849" w:author="Harry Shamoon" w:date="2015-03-05T19:28:00Z">
            <w:rPr>
              <w:b/>
            </w:rPr>
          </w:rPrChange>
        </w:rPr>
        <w:t>can</w:t>
      </w:r>
      <w:r w:rsidRPr="006C66CA">
        <w:rPr>
          <w:rFonts w:cs="Arial"/>
          <w:b/>
          <w:spacing w:val="-6"/>
          <w:rPrChange w:id="1850" w:author="Harry Shamoon" w:date="2015-03-05T19:28:00Z">
            <w:rPr>
              <w:b/>
              <w:spacing w:val="-6"/>
            </w:rPr>
          </w:rPrChange>
        </w:rPr>
        <w:t xml:space="preserve"> </w:t>
      </w:r>
      <w:r w:rsidRPr="006C66CA">
        <w:rPr>
          <w:rFonts w:cs="Arial"/>
          <w:b/>
          <w:rPrChange w:id="1851" w:author="Harry Shamoon" w:date="2015-03-05T19:28:00Z">
            <w:rPr>
              <w:b/>
            </w:rPr>
          </w:rPrChange>
        </w:rPr>
        <w:t>bias</w:t>
      </w:r>
      <w:r w:rsidRPr="006C66CA">
        <w:rPr>
          <w:rFonts w:cs="Arial"/>
          <w:b/>
          <w:spacing w:val="-6"/>
          <w:rPrChange w:id="1852" w:author="Harry Shamoon" w:date="2015-03-05T19:28:00Z">
            <w:rPr>
              <w:b/>
              <w:spacing w:val="-6"/>
            </w:rPr>
          </w:rPrChange>
        </w:rPr>
        <w:t xml:space="preserve"> </w:t>
      </w:r>
      <w:r w:rsidRPr="006C66CA">
        <w:rPr>
          <w:rFonts w:cs="Arial"/>
          <w:b/>
          <w:rPrChange w:id="1853" w:author="Harry Shamoon" w:date="2015-03-05T19:28:00Z">
            <w:rPr>
              <w:b/>
            </w:rPr>
          </w:rPrChange>
        </w:rPr>
        <w:t>risk</w:t>
      </w:r>
      <w:r w:rsidRPr="006C66CA">
        <w:rPr>
          <w:rFonts w:cs="Arial"/>
          <w:b/>
          <w:spacing w:val="-6"/>
          <w:rPrChange w:id="1854" w:author="Harry Shamoon" w:date="2015-03-05T19:28:00Z">
            <w:rPr>
              <w:b/>
              <w:spacing w:val="-6"/>
            </w:rPr>
          </w:rPrChange>
        </w:rPr>
        <w:t xml:space="preserve"> </w:t>
      </w:r>
      <w:r w:rsidRPr="006C66CA">
        <w:rPr>
          <w:rFonts w:cs="Arial"/>
          <w:b/>
          <w:rPrChange w:id="1855" w:author="Harry Shamoon" w:date="2015-03-05T19:28:00Z">
            <w:rPr>
              <w:b/>
            </w:rPr>
          </w:rPrChange>
        </w:rPr>
        <w:t>prediction</w:t>
      </w:r>
      <w:r w:rsidRPr="006C66CA">
        <w:rPr>
          <w:rFonts w:cs="Arial"/>
          <w:b/>
          <w:spacing w:val="-6"/>
          <w:rPrChange w:id="1856" w:author="Harry Shamoon" w:date="2015-03-05T19:28:00Z">
            <w:rPr>
              <w:b/>
              <w:spacing w:val="-6"/>
            </w:rPr>
          </w:rPrChange>
        </w:rPr>
        <w:t xml:space="preserve"> </w:t>
      </w:r>
      <w:r w:rsidRPr="006C66CA">
        <w:rPr>
          <w:rFonts w:cs="Arial"/>
          <w:b/>
          <w:rPrChange w:id="1857" w:author="Harry Shamoon" w:date="2015-03-05T19:28:00Z">
            <w:rPr>
              <w:b/>
            </w:rPr>
          </w:rPrChange>
        </w:rPr>
        <w:t>and</w:t>
      </w:r>
      <w:r w:rsidRPr="006C66CA">
        <w:rPr>
          <w:rFonts w:cs="Arial"/>
          <w:b/>
          <w:spacing w:val="-6"/>
          <w:rPrChange w:id="1858" w:author="Harry Shamoon" w:date="2015-03-05T19:28:00Z">
            <w:rPr>
              <w:b/>
              <w:spacing w:val="-6"/>
            </w:rPr>
          </w:rPrChange>
        </w:rPr>
        <w:t xml:space="preserve"> </w:t>
      </w:r>
      <w:r w:rsidRPr="006C66CA">
        <w:rPr>
          <w:rFonts w:cs="Arial"/>
          <w:b/>
          <w:rPrChange w:id="1859" w:author="Harry Shamoon" w:date="2015-03-05T19:28:00Z">
            <w:rPr>
              <w:b/>
            </w:rPr>
          </w:rPrChange>
        </w:rPr>
        <w:t>can</w:t>
      </w:r>
      <w:r w:rsidRPr="006C66CA">
        <w:rPr>
          <w:rFonts w:cs="Arial"/>
          <w:b/>
          <w:spacing w:val="-6"/>
          <w:rPrChange w:id="1860" w:author="Harry Shamoon" w:date="2015-03-05T19:28:00Z">
            <w:rPr>
              <w:b/>
              <w:spacing w:val="-6"/>
            </w:rPr>
          </w:rPrChange>
        </w:rPr>
        <w:t xml:space="preserve"> </w:t>
      </w:r>
      <w:r w:rsidRPr="006C66CA">
        <w:rPr>
          <w:rFonts w:cs="Arial"/>
          <w:b/>
          <w:rPrChange w:id="1861" w:author="Harry Shamoon" w:date="2015-03-05T19:28:00Z">
            <w:rPr>
              <w:b/>
            </w:rPr>
          </w:rPrChange>
        </w:rPr>
        <w:t>thwart</w:t>
      </w:r>
      <w:r w:rsidRPr="006C66CA">
        <w:rPr>
          <w:rFonts w:cs="Arial"/>
          <w:b/>
          <w:spacing w:val="-6"/>
          <w:rPrChange w:id="1862" w:author="Harry Shamoon" w:date="2015-03-05T19:28:00Z">
            <w:rPr>
              <w:b/>
              <w:spacing w:val="-6"/>
            </w:rPr>
          </w:rPrChange>
        </w:rPr>
        <w:t xml:space="preserve"> </w:t>
      </w:r>
      <w:r w:rsidRPr="006C66CA">
        <w:rPr>
          <w:rFonts w:cs="Arial"/>
          <w:b/>
          <w:rPrChange w:id="1863" w:author="Harry Shamoon" w:date="2015-03-05T19:28:00Z">
            <w:rPr>
              <w:b/>
            </w:rPr>
          </w:rPrChange>
        </w:rPr>
        <w:t>implementation</w:t>
      </w:r>
      <w:r w:rsidRPr="006C66CA">
        <w:rPr>
          <w:rFonts w:cs="Arial"/>
          <w:b/>
          <w:spacing w:val="37"/>
          <w:rPrChange w:id="1864" w:author="Harry Shamoon" w:date="2015-03-05T19:28:00Z">
            <w:rPr>
              <w:b/>
              <w:spacing w:val="37"/>
            </w:rPr>
          </w:rPrChange>
        </w:rPr>
        <w:t xml:space="preserve"> </w:t>
      </w:r>
      <w:r w:rsidRPr="006C66CA">
        <w:rPr>
          <w:rFonts w:cs="Arial"/>
          <w:rPrChange w:id="1865" w:author="Harry Shamoon" w:date="2015-03-05T19:28:00Z">
            <w:rPr/>
          </w:rPrChange>
        </w:rPr>
        <w:t>or</w:t>
      </w:r>
      <w:r w:rsidRPr="006C66CA">
        <w:rPr>
          <w:rFonts w:cs="Arial"/>
          <w:w w:val="99"/>
          <w:rPrChange w:id="1866" w:author="Harry Shamoon" w:date="2015-03-05T19:28:00Z">
            <w:rPr>
              <w:w w:val="99"/>
            </w:rPr>
          </w:rPrChange>
        </w:rPr>
        <w:t xml:space="preserve"> </w:t>
      </w:r>
      <w:r w:rsidRPr="006C66CA">
        <w:rPr>
          <w:rFonts w:cs="Arial"/>
          <w:rPrChange w:id="1867" w:author="Harry Shamoon" w:date="2015-03-05T19:28:00Z">
            <w:rPr/>
          </w:rPrChange>
        </w:rPr>
        <w:t xml:space="preserve">imperil the effectiveness of our efforts to mitigate the risks of </w:t>
      </w:r>
      <w:r w:rsidRPr="006C66CA">
        <w:rPr>
          <w:rFonts w:cs="Arial"/>
          <w:spacing w:val="-3"/>
          <w:rPrChange w:id="1868" w:author="Harry Shamoon" w:date="2015-03-05T19:28:00Z">
            <w:rPr>
              <w:spacing w:val="-3"/>
            </w:rPr>
          </w:rPrChange>
        </w:rPr>
        <w:t xml:space="preserve">severe </w:t>
      </w:r>
      <w:r w:rsidRPr="006C66CA">
        <w:rPr>
          <w:rFonts w:cs="Arial"/>
          <w:rPrChange w:id="1869" w:author="Harry Shamoon" w:date="2015-03-05T19:28:00Z">
            <w:rPr/>
          </w:rPrChange>
        </w:rPr>
        <w:t>respiratory failure in hospitalized</w:t>
      </w:r>
      <w:r w:rsidRPr="006C66CA">
        <w:rPr>
          <w:rFonts w:cs="Arial"/>
          <w:spacing w:val="57"/>
          <w:rPrChange w:id="1870" w:author="Harry Shamoon" w:date="2015-03-05T19:28:00Z">
            <w:rPr>
              <w:spacing w:val="57"/>
            </w:rPr>
          </w:rPrChange>
        </w:rPr>
        <w:t xml:space="preserve"> </w:t>
      </w:r>
      <w:r w:rsidRPr="006C66CA">
        <w:rPr>
          <w:rFonts w:cs="Arial"/>
          <w:rPrChange w:id="1871" w:author="Harry Shamoon" w:date="2015-03-05T19:28:00Z">
            <w:rPr/>
          </w:rPrChange>
        </w:rPr>
        <w:t>patients.</w:t>
      </w:r>
      <w:r w:rsidRPr="006C66CA">
        <w:rPr>
          <w:rFonts w:cs="Arial"/>
          <w:w w:val="99"/>
          <w:rPrChange w:id="1872" w:author="Harry Shamoon" w:date="2015-03-05T19:28:00Z">
            <w:rPr>
              <w:w w:val="99"/>
            </w:rPr>
          </w:rPrChange>
        </w:rPr>
        <w:t xml:space="preserve"> </w:t>
      </w:r>
      <w:r w:rsidRPr="006C66CA">
        <w:rPr>
          <w:rFonts w:cs="Arial"/>
          <w:rPrChange w:id="1873" w:author="Harry Shamoon" w:date="2015-03-05T19:28:00Z">
            <w:rPr/>
          </w:rPrChange>
        </w:rPr>
        <w:t>Like</w:t>
      </w:r>
      <w:r w:rsidRPr="006C66CA">
        <w:rPr>
          <w:rFonts w:cs="Arial"/>
          <w:spacing w:val="-9"/>
          <w:rPrChange w:id="1874" w:author="Harry Shamoon" w:date="2015-03-05T19:28:00Z">
            <w:rPr>
              <w:spacing w:val="-9"/>
            </w:rPr>
          </w:rPrChange>
        </w:rPr>
        <w:t xml:space="preserve"> </w:t>
      </w:r>
      <w:r w:rsidRPr="006C66CA">
        <w:rPr>
          <w:rFonts w:cs="Arial"/>
          <w:spacing w:val="-3"/>
          <w:rPrChange w:id="1875" w:author="Harry Shamoon" w:date="2015-03-05T19:28:00Z">
            <w:rPr>
              <w:spacing w:val="-3"/>
            </w:rPr>
          </w:rPrChange>
        </w:rPr>
        <w:t>for</w:t>
      </w:r>
      <w:r w:rsidRPr="006C66CA">
        <w:rPr>
          <w:rFonts w:cs="Arial"/>
          <w:spacing w:val="-9"/>
          <w:rPrChange w:id="1876" w:author="Harry Shamoon" w:date="2015-03-05T19:28:00Z">
            <w:rPr>
              <w:spacing w:val="-9"/>
            </w:rPr>
          </w:rPrChange>
        </w:rPr>
        <w:t xml:space="preserve"> </w:t>
      </w:r>
      <w:r w:rsidRPr="006C66CA">
        <w:rPr>
          <w:rFonts w:cs="Arial"/>
          <w:rPrChange w:id="1877" w:author="Harry Shamoon" w:date="2015-03-05T19:28:00Z">
            <w:rPr/>
          </w:rPrChange>
        </w:rPr>
        <w:t>any</w:t>
      </w:r>
      <w:r w:rsidRPr="006C66CA">
        <w:rPr>
          <w:rFonts w:cs="Arial"/>
          <w:spacing w:val="-9"/>
          <w:rPrChange w:id="1878" w:author="Harry Shamoon" w:date="2015-03-05T19:28:00Z">
            <w:rPr>
              <w:spacing w:val="-9"/>
            </w:rPr>
          </w:rPrChange>
        </w:rPr>
        <w:t xml:space="preserve"> </w:t>
      </w:r>
      <w:r w:rsidRPr="006C66CA">
        <w:rPr>
          <w:rFonts w:cs="Arial"/>
          <w:rPrChange w:id="1879" w:author="Harry Shamoon" w:date="2015-03-05T19:28:00Z">
            <w:rPr/>
          </w:rPrChange>
        </w:rPr>
        <w:t>institution,</w:t>
      </w:r>
      <w:r w:rsidRPr="006C66CA">
        <w:rPr>
          <w:rFonts w:cs="Arial"/>
          <w:spacing w:val="-9"/>
          <w:rPrChange w:id="1880" w:author="Harry Shamoon" w:date="2015-03-05T19:28:00Z">
            <w:rPr>
              <w:spacing w:val="-9"/>
            </w:rPr>
          </w:rPrChange>
        </w:rPr>
        <w:t xml:space="preserve"> </w:t>
      </w:r>
      <w:r w:rsidRPr="006C66CA">
        <w:rPr>
          <w:rFonts w:cs="Arial"/>
          <w:rPrChange w:id="1881" w:author="Harry Shamoon" w:date="2015-03-05T19:28:00Z">
            <w:rPr/>
          </w:rPrChange>
        </w:rPr>
        <w:t>the</w:t>
      </w:r>
      <w:r w:rsidRPr="006C66CA">
        <w:rPr>
          <w:rFonts w:cs="Arial"/>
          <w:spacing w:val="-9"/>
          <w:rPrChange w:id="1882" w:author="Harry Shamoon" w:date="2015-03-05T19:28:00Z">
            <w:rPr>
              <w:spacing w:val="-9"/>
            </w:rPr>
          </w:rPrChange>
        </w:rPr>
        <w:t xml:space="preserve"> </w:t>
      </w:r>
      <w:r w:rsidRPr="006C66CA">
        <w:rPr>
          <w:rFonts w:cs="Arial"/>
          <w:rPrChange w:id="1883" w:author="Harry Shamoon" w:date="2015-03-05T19:28:00Z">
            <w:rPr/>
          </w:rPrChange>
        </w:rPr>
        <w:t>composition</w:t>
      </w:r>
      <w:r w:rsidRPr="006C66CA">
        <w:rPr>
          <w:rFonts w:cs="Arial"/>
          <w:spacing w:val="-9"/>
          <w:rPrChange w:id="1884" w:author="Harry Shamoon" w:date="2015-03-05T19:28:00Z">
            <w:rPr>
              <w:spacing w:val="-9"/>
            </w:rPr>
          </w:rPrChange>
        </w:rPr>
        <w:t xml:space="preserve"> </w:t>
      </w:r>
      <w:r w:rsidRPr="006C66CA">
        <w:rPr>
          <w:rFonts w:cs="Arial"/>
          <w:rPrChange w:id="1885" w:author="Harry Shamoon" w:date="2015-03-05T19:28:00Z">
            <w:rPr/>
          </w:rPrChange>
        </w:rPr>
        <w:t>of</w:t>
      </w:r>
      <w:r w:rsidRPr="006C66CA">
        <w:rPr>
          <w:rFonts w:cs="Arial"/>
          <w:spacing w:val="-9"/>
          <w:rPrChange w:id="1886" w:author="Harry Shamoon" w:date="2015-03-05T19:28:00Z">
            <w:rPr>
              <w:spacing w:val="-9"/>
            </w:rPr>
          </w:rPrChange>
        </w:rPr>
        <w:t xml:space="preserve"> </w:t>
      </w:r>
      <w:r w:rsidRPr="006C66CA">
        <w:rPr>
          <w:rFonts w:cs="Arial"/>
          <w:rPrChange w:id="1887" w:author="Harry Shamoon" w:date="2015-03-05T19:28:00Z">
            <w:rPr/>
          </w:rPrChange>
        </w:rPr>
        <w:t>the</w:t>
      </w:r>
      <w:r w:rsidRPr="006C66CA">
        <w:rPr>
          <w:rFonts w:cs="Arial"/>
          <w:spacing w:val="-9"/>
          <w:rPrChange w:id="1888" w:author="Harry Shamoon" w:date="2015-03-05T19:28:00Z">
            <w:rPr>
              <w:spacing w:val="-9"/>
            </w:rPr>
          </w:rPrChange>
        </w:rPr>
        <w:t xml:space="preserve"> </w:t>
      </w:r>
      <w:r w:rsidRPr="006C66CA">
        <w:rPr>
          <w:rFonts w:cs="Arial"/>
          <w:rPrChange w:id="1889" w:author="Harry Shamoon" w:date="2015-03-05T19:28:00Z">
            <w:rPr/>
          </w:rPrChange>
        </w:rPr>
        <w:t>Montefiore</w:t>
      </w:r>
      <w:r w:rsidRPr="006C66CA">
        <w:rPr>
          <w:rFonts w:cs="Arial"/>
          <w:spacing w:val="-9"/>
          <w:rPrChange w:id="1890" w:author="Harry Shamoon" w:date="2015-03-05T19:28:00Z">
            <w:rPr>
              <w:spacing w:val="-9"/>
            </w:rPr>
          </w:rPrChange>
        </w:rPr>
        <w:t xml:space="preserve"> </w:t>
      </w:r>
      <w:r w:rsidRPr="006C66CA">
        <w:rPr>
          <w:rFonts w:cs="Arial"/>
          <w:rPrChange w:id="1891" w:author="Harry Shamoon" w:date="2015-03-05T19:28:00Z">
            <w:rPr/>
          </w:rPrChange>
        </w:rPr>
        <w:t>Medical</w:t>
      </w:r>
      <w:r w:rsidRPr="006C66CA">
        <w:rPr>
          <w:rFonts w:cs="Arial"/>
          <w:spacing w:val="-9"/>
          <w:rPrChange w:id="1892" w:author="Harry Shamoon" w:date="2015-03-05T19:28:00Z">
            <w:rPr>
              <w:spacing w:val="-9"/>
            </w:rPr>
          </w:rPrChange>
        </w:rPr>
        <w:t xml:space="preserve"> </w:t>
      </w:r>
      <w:r w:rsidRPr="006C66CA">
        <w:rPr>
          <w:rFonts w:cs="Arial"/>
          <w:rPrChange w:id="1893" w:author="Harry Shamoon" w:date="2015-03-05T19:28:00Z">
            <w:rPr/>
          </w:rPrChange>
        </w:rPr>
        <w:t>Center</w:t>
      </w:r>
      <w:r w:rsidRPr="006C66CA">
        <w:rPr>
          <w:rFonts w:cs="Arial"/>
          <w:spacing w:val="-9"/>
          <w:rPrChange w:id="1894" w:author="Harry Shamoon" w:date="2015-03-05T19:28:00Z">
            <w:rPr>
              <w:spacing w:val="-9"/>
            </w:rPr>
          </w:rPrChange>
        </w:rPr>
        <w:t xml:space="preserve"> </w:t>
      </w:r>
      <w:r w:rsidRPr="006C66CA">
        <w:rPr>
          <w:rFonts w:cs="Arial"/>
          <w:rPrChange w:id="1895" w:author="Harry Shamoon" w:date="2015-03-05T19:28:00Z">
            <w:rPr/>
          </w:rPrChange>
        </w:rPr>
        <w:t>population,</w:t>
      </w:r>
      <w:r w:rsidRPr="006C66CA">
        <w:rPr>
          <w:rFonts w:cs="Arial"/>
          <w:spacing w:val="-9"/>
          <w:rPrChange w:id="1896" w:author="Harry Shamoon" w:date="2015-03-05T19:28:00Z">
            <w:rPr>
              <w:spacing w:val="-9"/>
            </w:rPr>
          </w:rPrChange>
        </w:rPr>
        <w:t xml:space="preserve"> </w:t>
      </w:r>
      <w:r w:rsidRPr="006C66CA">
        <w:rPr>
          <w:rFonts w:cs="Arial"/>
          <w:rPrChange w:id="1897" w:author="Harry Shamoon" w:date="2015-03-05T19:28:00Z">
            <w:rPr/>
          </w:rPrChange>
        </w:rPr>
        <w:t>their</w:t>
      </w:r>
      <w:r w:rsidRPr="006C66CA">
        <w:rPr>
          <w:rFonts w:cs="Arial"/>
          <w:spacing w:val="-9"/>
          <w:rPrChange w:id="1898" w:author="Harry Shamoon" w:date="2015-03-05T19:28:00Z">
            <w:rPr>
              <w:spacing w:val="-9"/>
            </w:rPr>
          </w:rPrChange>
        </w:rPr>
        <w:t xml:space="preserve"> </w:t>
      </w:r>
      <w:r w:rsidRPr="006C66CA">
        <w:rPr>
          <w:rFonts w:cs="Arial"/>
          <w:rPrChange w:id="1899" w:author="Harry Shamoon" w:date="2015-03-05T19:28:00Z">
            <w:rPr/>
          </w:rPrChange>
        </w:rPr>
        <w:t>co-morbidities</w:t>
      </w:r>
      <w:r w:rsidRPr="006C66CA">
        <w:rPr>
          <w:rFonts w:cs="Arial"/>
          <w:spacing w:val="-9"/>
          <w:rPrChange w:id="1900" w:author="Harry Shamoon" w:date="2015-03-05T19:28:00Z">
            <w:rPr>
              <w:spacing w:val="-9"/>
            </w:rPr>
          </w:rPrChange>
        </w:rPr>
        <w:t xml:space="preserve"> </w:t>
      </w:r>
      <w:r w:rsidRPr="006C66CA">
        <w:rPr>
          <w:rFonts w:cs="Arial"/>
          <w:rPrChange w:id="1901" w:author="Harry Shamoon" w:date="2015-03-05T19:28:00Z">
            <w:rPr/>
          </w:rPrChange>
        </w:rPr>
        <w:t>and</w:t>
      </w:r>
      <w:r w:rsidRPr="006C66CA">
        <w:rPr>
          <w:rFonts w:cs="Arial"/>
          <w:spacing w:val="-9"/>
          <w:rPrChange w:id="1902" w:author="Harry Shamoon" w:date="2015-03-05T19:28:00Z">
            <w:rPr>
              <w:spacing w:val="-9"/>
            </w:rPr>
          </w:rPrChange>
        </w:rPr>
        <w:t xml:space="preserve"> </w:t>
      </w:r>
      <w:r w:rsidRPr="006C66CA">
        <w:rPr>
          <w:rFonts w:cs="Arial"/>
          <w:rPrChange w:id="1903" w:author="Harry Shamoon" w:date="2015-03-05T19:28:00Z">
            <w:rPr/>
          </w:rPrChange>
        </w:rPr>
        <w:t>risk</w:t>
      </w:r>
      <w:r w:rsidRPr="006C66CA">
        <w:rPr>
          <w:rFonts w:cs="Arial"/>
          <w:w w:val="99"/>
          <w:rPrChange w:id="1904" w:author="Harry Shamoon" w:date="2015-03-05T19:28:00Z">
            <w:rPr>
              <w:w w:val="99"/>
            </w:rPr>
          </w:rPrChange>
        </w:rPr>
        <w:t xml:space="preserve"> </w:t>
      </w:r>
      <w:r w:rsidRPr="006C66CA">
        <w:rPr>
          <w:rFonts w:cs="Arial"/>
          <w:rPrChange w:id="1905" w:author="Harry Shamoon" w:date="2015-03-05T19:28:00Z">
            <w:rPr/>
          </w:rPrChange>
        </w:rPr>
        <w:t xml:space="preserve">profiles change </w:t>
      </w:r>
      <w:r w:rsidRPr="006C66CA">
        <w:rPr>
          <w:rFonts w:cs="Arial"/>
          <w:spacing w:val="-3"/>
          <w:rPrChange w:id="1906" w:author="Harry Shamoon" w:date="2015-03-05T19:28:00Z">
            <w:rPr>
              <w:spacing w:val="-3"/>
            </w:rPr>
          </w:rPrChange>
        </w:rPr>
        <w:t xml:space="preserve">over </w:t>
      </w:r>
      <w:r w:rsidRPr="006C66CA">
        <w:rPr>
          <w:rFonts w:cs="Arial"/>
          <w:rPrChange w:id="1907" w:author="Harry Shamoon" w:date="2015-03-05T19:28:00Z">
            <w:rPr/>
          </w:rPrChange>
        </w:rPr>
        <w:t xml:space="preserve">time, altering which patient characteristics best predict </w:t>
      </w:r>
      <w:r w:rsidRPr="006C66CA">
        <w:rPr>
          <w:rFonts w:cs="Arial"/>
          <w:spacing w:val="-3"/>
          <w:rPrChange w:id="1908" w:author="Harry Shamoon" w:date="2015-03-05T19:28:00Z">
            <w:rPr>
              <w:spacing w:val="-3"/>
            </w:rPr>
          </w:rPrChange>
        </w:rPr>
        <w:t xml:space="preserve">severe </w:t>
      </w:r>
      <w:r w:rsidRPr="006C66CA">
        <w:rPr>
          <w:rFonts w:cs="Arial"/>
          <w:rPrChange w:id="1909" w:author="Harry Shamoon" w:date="2015-03-05T19:28:00Z">
            <w:rPr/>
          </w:rPrChange>
        </w:rPr>
        <w:t>adverse respiratory</w:t>
      </w:r>
      <w:r w:rsidRPr="006C66CA">
        <w:rPr>
          <w:rFonts w:cs="Arial"/>
          <w:spacing w:val="3"/>
          <w:rPrChange w:id="1910" w:author="Harry Shamoon" w:date="2015-03-05T19:28:00Z">
            <w:rPr>
              <w:spacing w:val="3"/>
            </w:rPr>
          </w:rPrChange>
        </w:rPr>
        <w:t xml:space="preserve"> </w:t>
      </w:r>
      <w:r w:rsidRPr="006C66CA">
        <w:rPr>
          <w:rFonts w:cs="Arial"/>
          <w:rPrChange w:id="1911" w:author="Harry Shamoon" w:date="2015-03-05T19:28:00Z">
            <w:rPr/>
          </w:rPrChange>
        </w:rPr>
        <w:t>failure</w:t>
      </w:r>
      <w:r w:rsidRPr="006C66CA">
        <w:rPr>
          <w:rFonts w:cs="Arial"/>
          <w:w w:val="99"/>
          <w:rPrChange w:id="1912" w:author="Harry Shamoon" w:date="2015-03-05T19:28:00Z">
            <w:rPr>
              <w:w w:val="99"/>
            </w:rPr>
          </w:rPrChange>
        </w:rPr>
        <w:t xml:space="preserve"> </w:t>
      </w:r>
      <w:r w:rsidRPr="006C66CA">
        <w:rPr>
          <w:rFonts w:cs="Arial"/>
          <w:rPrChange w:id="1913" w:author="Harry Shamoon" w:date="2015-03-05T19:28:00Z">
            <w:rPr/>
          </w:rPrChange>
        </w:rPr>
        <w:t>and mechanical ventilation. More importantly, we noted during the implementation phase of previous</w:t>
      </w:r>
      <w:r w:rsidRPr="006C66CA">
        <w:rPr>
          <w:rFonts w:cs="Arial"/>
          <w:spacing w:val="-18"/>
          <w:rPrChange w:id="1914" w:author="Harry Shamoon" w:date="2015-03-05T19:28:00Z">
            <w:rPr>
              <w:spacing w:val="-18"/>
            </w:rPr>
          </w:rPrChange>
        </w:rPr>
        <w:t xml:space="preserve"> </w:t>
      </w:r>
      <w:r w:rsidRPr="006C66CA">
        <w:rPr>
          <w:rFonts w:cs="Arial"/>
          <w:spacing w:val="-3"/>
          <w:rPrChange w:id="1915" w:author="Harry Shamoon" w:date="2015-03-05T19:28:00Z">
            <w:rPr>
              <w:spacing w:val="-3"/>
            </w:rPr>
          </w:rPrChange>
        </w:rPr>
        <w:t>preventive</w:t>
      </w:r>
      <w:r w:rsidRPr="006C66CA">
        <w:rPr>
          <w:rFonts w:cs="Arial"/>
          <w:w w:val="99"/>
          <w:rPrChange w:id="1916" w:author="Harry Shamoon" w:date="2015-03-05T19:28:00Z">
            <w:rPr>
              <w:w w:val="99"/>
            </w:rPr>
          </w:rPrChange>
        </w:rPr>
        <w:t xml:space="preserve"> </w:t>
      </w:r>
      <w:r w:rsidRPr="006C66CA">
        <w:rPr>
          <w:rFonts w:cs="Arial"/>
          <w:rPrChange w:id="1917" w:author="Harry Shamoon" w:date="2015-03-05T19:28:00Z">
            <w:rPr/>
          </w:rPrChange>
        </w:rPr>
        <w:t>trials,</w:t>
      </w:r>
      <w:r w:rsidRPr="006C66CA">
        <w:rPr>
          <w:rFonts w:cs="Arial"/>
          <w:spacing w:val="-7"/>
          <w:rPrChange w:id="1918" w:author="Harry Shamoon" w:date="2015-03-05T19:28:00Z">
            <w:rPr>
              <w:spacing w:val="-7"/>
            </w:rPr>
          </w:rPrChange>
        </w:rPr>
        <w:t xml:space="preserve"> </w:t>
      </w:r>
      <w:r w:rsidRPr="006C66CA">
        <w:rPr>
          <w:rFonts w:cs="Arial"/>
          <w:rPrChange w:id="1919" w:author="Harry Shamoon" w:date="2015-03-05T19:28:00Z">
            <w:rPr/>
          </w:rPrChange>
        </w:rPr>
        <w:t>that</w:t>
      </w:r>
      <w:r w:rsidRPr="006C66CA">
        <w:rPr>
          <w:rFonts w:cs="Arial"/>
          <w:spacing w:val="-8"/>
          <w:rPrChange w:id="1920" w:author="Harry Shamoon" w:date="2015-03-05T19:28:00Z">
            <w:rPr>
              <w:spacing w:val="-8"/>
            </w:rPr>
          </w:rPrChange>
        </w:rPr>
        <w:t xml:space="preserve"> </w:t>
      </w:r>
      <w:r w:rsidRPr="006C66CA">
        <w:rPr>
          <w:rFonts w:cs="Arial"/>
          <w:rPrChange w:id="1921" w:author="Harry Shamoon" w:date="2015-03-05T19:28:00Z">
            <w:rPr/>
          </w:rPrChange>
        </w:rPr>
        <w:t>providers</w:t>
      </w:r>
      <w:r w:rsidRPr="006C66CA">
        <w:rPr>
          <w:rFonts w:cs="Arial"/>
          <w:spacing w:val="-8"/>
          <w:rPrChange w:id="1922" w:author="Harry Shamoon" w:date="2015-03-05T19:28:00Z">
            <w:rPr>
              <w:spacing w:val="-8"/>
            </w:rPr>
          </w:rPrChange>
        </w:rPr>
        <w:t xml:space="preserve"> </w:t>
      </w:r>
      <w:r w:rsidRPr="006C66CA">
        <w:rPr>
          <w:rFonts w:cs="Arial"/>
          <w:rPrChange w:id="1923" w:author="Harry Shamoon" w:date="2015-03-05T19:28:00Z">
            <w:rPr/>
          </w:rPrChange>
        </w:rPr>
        <w:t>learn,</w:t>
      </w:r>
      <w:r w:rsidRPr="006C66CA">
        <w:rPr>
          <w:rFonts w:cs="Arial"/>
          <w:spacing w:val="-7"/>
          <w:rPrChange w:id="1924" w:author="Harry Shamoon" w:date="2015-03-05T19:28:00Z">
            <w:rPr>
              <w:spacing w:val="-7"/>
            </w:rPr>
          </w:rPrChange>
        </w:rPr>
        <w:t xml:space="preserve"> </w:t>
      </w:r>
      <w:r w:rsidRPr="006C66CA">
        <w:rPr>
          <w:rFonts w:cs="Arial"/>
          <w:rPrChange w:id="1925" w:author="Harry Shamoon" w:date="2015-03-05T19:28:00Z">
            <w:rPr/>
          </w:rPrChange>
        </w:rPr>
        <w:t>changing</w:t>
      </w:r>
      <w:r w:rsidRPr="006C66CA">
        <w:rPr>
          <w:rFonts w:cs="Arial"/>
          <w:spacing w:val="-8"/>
          <w:rPrChange w:id="1926" w:author="Harry Shamoon" w:date="2015-03-05T19:28:00Z">
            <w:rPr>
              <w:spacing w:val="-8"/>
            </w:rPr>
          </w:rPrChange>
        </w:rPr>
        <w:t xml:space="preserve"> </w:t>
      </w:r>
      <w:r w:rsidRPr="006C66CA">
        <w:rPr>
          <w:rFonts w:cs="Arial"/>
          <w:rPrChange w:id="1927" w:author="Harry Shamoon" w:date="2015-03-05T19:28:00Z">
            <w:rPr/>
          </w:rPrChange>
        </w:rPr>
        <w:t>their</w:t>
      </w:r>
      <w:r w:rsidRPr="006C66CA">
        <w:rPr>
          <w:rFonts w:cs="Arial"/>
          <w:spacing w:val="-8"/>
          <w:rPrChange w:id="1928" w:author="Harry Shamoon" w:date="2015-03-05T19:28:00Z">
            <w:rPr>
              <w:spacing w:val="-8"/>
            </w:rPr>
          </w:rPrChange>
        </w:rPr>
        <w:t xml:space="preserve"> </w:t>
      </w:r>
      <w:r w:rsidRPr="006C66CA">
        <w:rPr>
          <w:rFonts w:cs="Arial"/>
          <w:rPrChange w:id="1929" w:author="Harry Shamoon" w:date="2015-03-05T19:28:00Z">
            <w:rPr/>
          </w:rPrChange>
        </w:rPr>
        <w:t>behavior</w:t>
      </w:r>
      <w:r w:rsidRPr="006C66CA">
        <w:rPr>
          <w:rFonts w:cs="Arial"/>
          <w:spacing w:val="-8"/>
          <w:rPrChange w:id="1930" w:author="Harry Shamoon" w:date="2015-03-05T19:28:00Z">
            <w:rPr>
              <w:spacing w:val="-8"/>
            </w:rPr>
          </w:rPrChange>
        </w:rPr>
        <w:t xml:space="preserve"> </w:t>
      </w:r>
      <w:r w:rsidRPr="006C66CA">
        <w:rPr>
          <w:rFonts w:cs="Arial"/>
          <w:rPrChange w:id="1931" w:author="Harry Shamoon" w:date="2015-03-05T19:28:00Z">
            <w:rPr/>
          </w:rPrChange>
        </w:rPr>
        <w:t>as</w:t>
      </w:r>
      <w:r w:rsidRPr="006C66CA">
        <w:rPr>
          <w:rFonts w:cs="Arial"/>
          <w:spacing w:val="-8"/>
          <w:rPrChange w:id="1932" w:author="Harry Shamoon" w:date="2015-03-05T19:28:00Z">
            <w:rPr>
              <w:spacing w:val="-8"/>
            </w:rPr>
          </w:rPrChange>
        </w:rPr>
        <w:t xml:space="preserve"> </w:t>
      </w:r>
      <w:r w:rsidRPr="006C66CA">
        <w:rPr>
          <w:rFonts w:cs="Arial"/>
          <w:rPrChange w:id="1933" w:author="Harry Shamoon" w:date="2015-03-05T19:28:00Z">
            <w:rPr/>
          </w:rPrChange>
        </w:rPr>
        <w:t>a</w:t>
      </w:r>
      <w:r w:rsidRPr="006C66CA">
        <w:rPr>
          <w:rFonts w:cs="Arial"/>
          <w:spacing w:val="-8"/>
          <w:rPrChange w:id="1934" w:author="Harry Shamoon" w:date="2015-03-05T19:28:00Z">
            <w:rPr>
              <w:spacing w:val="-8"/>
            </w:rPr>
          </w:rPrChange>
        </w:rPr>
        <w:t xml:space="preserve"> </w:t>
      </w:r>
      <w:r w:rsidRPr="006C66CA">
        <w:rPr>
          <w:rFonts w:cs="Arial"/>
          <w:rPrChange w:id="1935" w:author="Harry Shamoon" w:date="2015-03-05T19:28:00Z">
            <w:rPr/>
          </w:rPrChange>
        </w:rPr>
        <w:t>result</w:t>
      </w:r>
      <w:r w:rsidRPr="006C66CA">
        <w:rPr>
          <w:rFonts w:cs="Arial"/>
          <w:spacing w:val="-8"/>
          <w:rPrChange w:id="1936" w:author="Harry Shamoon" w:date="2015-03-05T19:28:00Z">
            <w:rPr>
              <w:spacing w:val="-8"/>
            </w:rPr>
          </w:rPrChange>
        </w:rPr>
        <w:t xml:space="preserve"> </w:t>
      </w:r>
      <w:r w:rsidRPr="006C66CA">
        <w:rPr>
          <w:rFonts w:cs="Arial"/>
          <w:rPrChange w:id="1937" w:author="Harry Shamoon" w:date="2015-03-05T19:28:00Z">
            <w:rPr/>
          </w:rPrChange>
        </w:rPr>
        <w:t>of</w:t>
      </w:r>
      <w:r w:rsidRPr="006C66CA">
        <w:rPr>
          <w:rFonts w:cs="Arial"/>
          <w:spacing w:val="-8"/>
          <w:rPrChange w:id="1938" w:author="Harry Shamoon" w:date="2015-03-05T19:28:00Z">
            <w:rPr>
              <w:spacing w:val="-8"/>
            </w:rPr>
          </w:rPrChange>
        </w:rPr>
        <w:t xml:space="preserve"> </w:t>
      </w:r>
      <w:r w:rsidRPr="006C66CA">
        <w:rPr>
          <w:rFonts w:cs="Arial"/>
          <w:rPrChange w:id="1939" w:author="Harry Shamoon" w:date="2015-03-05T19:28:00Z">
            <w:rPr/>
          </w:rPrChange>
        </w:rPr>
        <w:t>trial</w:t>
      </w:r>
      <w:r w:rsidRPr="006C66CA">
        <w:rPr>
          <w:rFonts w:cs="Arial"/>
          <w:spacing w:val="-8"/>
          <w:rPrChange w:id="1940" w:author="Harry Shamoon" w:date="2015-03-05T19:28:00Z">
            <w:rPr>
              <w:spacing w:val="-8"/>
            </w:rPr>
          </w:rPrChange>
        </w:rPr>
        <w:t xml:space="preserve"> </w:t>
      </w:r>
      <w:r w:rsidRPr="006C66CA">
        <w:rPr>
          <w:rFonts w:cs="Arial"/>
          <w:rPrChange w:id="1941" w:author="Harry Shamoon" w:date="2015-03-05T19:28:00Z">
            <w:rPr/>
          </w:rPrChange>
        </w:rPr>
        <w:t>participation.</w:t>
      </w:r>
      <w:r w:rsidRPr="006C66CA">
        <w:rPr>
          <w:rFonts w:cs="Arial"/>
          <w:spacing w:val="6"/>
          <w:rPrChange w:id="1942" w:author="Harry Shamoon" w:date="2015-03-05T19:28:00Z">
            <w:rPr>
              <w:spacing w:val="6"/>
            </w:rPr>
          </w:rPrChange>
        </w:rPr>
        <w:t xml:space="preserve"> </w:t>
      </w:r>
      <w:r w:rsidRPr="006C66CA">
        <w:rPr>
          <w:rFonts w:cs="Arial"/>
          <w:rPrChange w:id="1943" w:author="Harry Shamoon" w:date="2015-03-05T19:28:00Z">
            <w:rPr/>
          </w:rPrChange>
        </w:rPr>
        <w:t>As</w:t>
      </w:r>
      <w:r w:rsidRPr="006C66CA">
        <w:rPr>
          <w:rFonts w:cs="Arial"/>
          <w:spacing w:val="-8"/>
          <w:rPrChange w:id="1944" w:author="Harry Shamoon" w:date="2015-03-05T19:28:00Z">
            <w:rPr>
              <w:spacing w:val="-8"/>
            </w:rPr>
          </w:rPrChange>
        </w:rPr>
        <w:t xml:space="preserve"> </w:t>
      </w:r>
      <w:r w:rsidRPr="006C66CA">
        <w:rPr>
          <w:rFonts w:cs="Arial"/>
          <w:rPrChange w:id="1945" w:author="Harry Shamoon" w:date="2015-03-05T19:28:00Z">
            <w:rPr/>
          </w:rPrChange>
        </w:rPr>
        <w:t>trials</w:t>
      </w:r>
      <w:r w:rsidRPr="006C66CA">
        <w:rPr>
          <w:rFonts w:cs="Arial"/>
          <w:spacing w:val="-8"/>
          <w:rPrChange w:id="1946" w:author="Harry Shamoon" w:date="2015-03-05T19:28:00Z">
            <w:rPr>
              <w:spacing w:val="-8"/>
            </w:rPr>
          </w:rPrChange>
        </w:rPr>
        <w:t xml:space="preserve"> </w:t>
      </w:r>
      <w:r w:rsidRPr="006C66CA">
        <w:rPr>
          <w:rFonts w:cs="Arial"/>
          <w:rPrChange w:id="1947" w:author="Harry Shamoon" w:date="2015-03-05T19:28:00Z">
            <w:rPr/>
          </w:rPrChange>
        </w:rPr>
        <w:t>progressed</w:t>
      </w:r>
      <w:r w:rsidRPr="006C66CA">
        <w:rPr>
          <w:rFonts w:cs="Arial"/>
          <w:spacing w:val="-8"/>
          <w:rPrChange w:id="1948" w:author="Harry Shamoon" w:date="2015-03-05T19:28:00Z">
            <w:rPr>
              <w:spacing w:val="-8"/>
            </w:rPr>
          </w:rPrChange>
        </w:rPr>
        <w:t xml:space="preserve"> </w:t>
      </w:r>
      <w:r w:rsidRPr="006C66CA">
        <w:rPr>
          <w:rFonts w:cs="Arial"/>
          <w:rPrChange w:id="1949" w:author="Harry Shamoon" w:date="2015-03-05T19:28:00Z">
            <w:rPr/>
          </w:rPrChange>
        </w:rPr>
        <w:t>providers</w:t>
      </w:r>
      <w:r w:rsidRPr="006C66CA">
        <w:rPr>
          <w:rFonts w:cs="Arial"/>
          <w:w w:val="99"/>
          <w:rPrChange w:id="1950" w:author="Harry Shamoon" w:date="2015-03-05T19:28:00Z">
            <w:rPr>
              <w:w w:val="99"/>
            </w:rPr>
          </w:rPrChange>
        </w:rPr>
        <w:t xml:space="preserve"> </w:t>
      </w:r>
      <w:r w:rsidRPr="006C66CA">
        <w:rPr>
          <w:rFonts w:cs="Arial"/>
          <w:rPrChange w:id="1951" w:author="Harry Shamoon" w:date="2015-03-05T19:28:00Z">
            <w:rPr/>
          </w:rPrChange>
        </w:rPr>
        <w:t xml:space="preserve">implemented previously underutilized interventions more frequently </w:t>
      </w:r>
      <w:r w:rsidRPr="006C66CA">
        <w:rPr>
          <w:rFonts w:cs="Arial"/>
          <w:spacing w:val="-4"/>
          <w:rPrChange w:id="1952" w:author="Harry Shamoon" w:date="2015-03-05T19:28:00Z">
            <w:rPr>
              <w:spacing w:val="-4"/>
            </w:rPr>
          </w:rPrChange>
        </w:rPr>
        <w:t xml:space="preserve">even </w:t>
      </w:r>
      <w:r w:rsidRPr="006C66CA">
        <w:rPr>
          <w:rFonts w:cs="Arial"/>
          <w:rPrChange w:id="1953" w:author="Harry Shamoon" w:date="2015-03-05T19:28:00Z">
            <w:rPr/>
          </w:rPrChange>
        </w:rPr>
        <w:t xml:space="preserve">before they were prompted. </w:t>
      </w:r>
      <w:r w:rsidRPr="006C66CA">
        <w:rPr>
          <w:rFonts w:cs="Arial"/>
          <w:spacing w:val="-4"/>
          <w:rPrChange w:id="1954" w:author="Harry Shamoon" w:date="2015-03-05T19:28:00Z">
            <w:rPr>
              <w:spacing w:val="-4"/>
            </w:rPr>
          </w:rPrChange>
        </w:rPr>
        <w:t>We</w:t>
      </w:r>
      <w:r w:rsidRPr="006C66CA">
        <w:rPr>
          <w:rFonts w:cs="Arial"/>
          <w:spacing w:val="1"/>
          <w:rPrChange w:id="1955" w:author="Harry Shamoon" w:date="2015-03-05T19:28:00Z">
            <w:rPr>
              <w:spacing w:val="1"/>
            </w:rPr>
          </w:rPrChange>
        </w:rPr>
        <w:t xml:space="preserve"> </w:t>
      </w:r>
      <w:r w:rsidRPr="006C66CA">
        <w:rPr>
          <w:rFonts w:cs="Arial"/>
          <w:rPrChange w:id="1956" w:author="Harry Shamoon" w:date="2015-03-05T19:28:00Z">
            <w:rPr/>
          </w:rPrChange>
        </w:rPr>
        <w:t>term</w:t>
      </w:r>
      <w:r w:rsidRPr="006C66CA">
        <w:rPr>
          <w:rFonts w:cs="Arial"/>
          <w:w w:val="99"/>
          <w:rPrChange w:id="1957" w:author="Harry Shamoon" w:date="2015-03-05T19:28:00Z">
            <w:rPr>
              <w:w w:val="99"/>
            </w:rPr>
          </w:rPrChange>
        </w:rPr>
        <w:t xml:space="preserve"> </w:t>
      </w:r>
      <w:r w:rsidRPr="006C66CA">
        <w:rPr>
          <w:rFonts w:cs="Arial"/>
          <w:rPrChange w:id="1958" w:author="Harry Shamoon" w:date="2015-03-05T19:28:00Z">
            <w:rPr/>
          </w:rPrChange>
        </w:rPr>
        <w:t>this effect institutional learning. The transition of junior and senior providers through their training and to</w:t>
      </w:r>
      <w:r w:rsidRPr="006C66CA">
        <w:rPr>
          <w:rFonts w:cs="Arial"/>
          <w:spacing w:val="54"/>
          <w:rPrChange w:id="1959" w:author="Harry Shamoon" w:date="2015-03-05T19:28:00Z">
            <w:rPr>
              <w:spacing w:val="54"/>
            </w:rPr>
          </w:rPrChange>
        </w:rPr>
        <w:t xml:space="preserve"> </w:t>
      </w:r>
      <w:r w:rsidRPr="006C66CA">
        <w:rPr>
          <w:rFonts w:cs="Arial"/>
          <w:rPrChange w:id="1960" w:author="Harry Shamoon" w:date="2015-03-05T19:28:00Z">
            <w:rPr/>
          </w:rPrChange>
        </w:rPr>
        <w:t>other</w:t>
      </w:r>
      <w:r w:rsidRPr="006C66CA">
        <w:rPr>
          <w:rFonts w:cs="Arial"/>
          <w:w w:val="99"/>
          <w:rPrChange w:id="1961" w:author="Harry Shamoon" w:date="2015-03-05T19:28:00Z">
            <w:rPr>
              <w:w w:val="99"/>
            </w:rPr>
          </w:rPrChange>
        </w:rPr>
        <w:t xml:space="preserve"> </w:t>
      </w:r>
      <w:r w:rsidRPr="006C66CA">
        <w:rPr>
          <w:rFonts w:cs="Arial"/>
          <w:rPrChange w:id="1962" w:author="Harry Shamoon" w:date="2015-03-05T19:28:00Z">
            <w:rPr/>
          </w:rPrChange>
        </w:rPr>
        <w:t>institutions</w:t>
      </w:r>
      <w:r w:rsidRPr="006C66CA">
        <w:rPr>
          <w:rFonts w:cs="Arial"/>
          <w:spacing w:val="-13"/>
          <w:rPrChange w:id="1963" w:author="Harry Shamoon" w:date="2015-03-05T19:28:00Z">
            <w:rPr>
              <w:spacing w:val="-13"/>
            </w:rPr>
          </w:rPrChange>
        </w:rPr>
        <w:t xml:space="preserve"> </w:t>
      </w:r>
      <w:r w:rsidRPr="006C66CA">
        <w:rPr>
          <w:rFonts w:cs="Arial"/>
          <w:rPrChange w:id="1964" w:author="Harry Shamoon" w:date="2015-03-05T19:28:00Z">
            <w:rPr/>
          </w:rPrChange>
        </w:rPr>
        <w:t>and</w:t>
      </w:r>
      <w:r w:rsidRPr="006C66CA">
        <w:rPr>
          <w:rFonts w:cs="Arial"/>
          <w:spacing w:val="-13"/>
          <w:rPrChange w:id="1965" w:author="Harry Shamoon" w:date="2015-03-05T19:28:00Z">
            <w:rPr>
              <w:spacing w:val="-13"/>
            </w:rPr>
          </w:rPrChange>
        </w:rPr>
        <w:t xml:space="preserve"> </w:t>
      </w:r>
      <w:r w:rsidRPr="006C66CA">
        <w:rPr>
          <w:rFonts w:cs="Arial"/>
          <w:rPrChange w:id="1966" w:author="Harry Shamoon" w:date="2015-03-05T19:28:00Z">
            <w:rPr/>
          </w:rPrChange>
        </w:rPr>
        <w:t>new</w:t>
      </w:r>
      <w:r w:rsidRPr="006C66CA">
        <w:rPr>
          <w:rFonts w:cs="Arial"/>
          <w:spacing w:val="-13"/>
          <w:rPrChange w:id="1967" w:author="Harry Shamoon" w:date="2015-03-05T19:28:00Z">
            <w:rPr>
              <w:spacing w:val="-13"/>
            </w:rPr>
          </w:rPrChange>
        </w:rPr>
        <w:t xml:space="preserve"> </w:t>
      </w:r>
      <w:r w:rsidRPr="006C66CA">
        <w:rPr>
          <w:rFonts w:cs="Arial"/>
          <w:rPrChange w:id="1968" w:author="Harry Shamoon" w:date="2015-03-05T19:28:00Z">
            <w:rPr/>
          </w:rPrChange>
        </w:rPr>
        <w:t>personnel</w:t>
      </w:r>
      <w:r w:rsidRPr="006C66CA">
        <w:rPr>
          <w:rFonts w:cs="Arial"/>
          <w:spacing w:val="-13"/>
          <w:rPrChange w:id="1969" w:author="Harry Shamoon" w:date="2015-03-05T19:28:00Z">
            <w:rPr>
              <w:spacing w:val="-13"/>
            </w:rPr>
          </w:rPrChange>
        </w:rPr>
        <w:t xml:space="preserve"> </w:t>
      </w:r>
      <w:r w:rsidRPr="006C66CA">
        <w:rPr>
          <w:rFonts w:cs="Arial"/>
          <w:rPrChange w:id="1970" w:author="Harry Shamoon" w:date="2015-03-05T19:28:00Z">
            <w:rPr/>
          </w:rPrChange>
        </w:rPr>
        <w:t>joining</w:t>
      </w:r>
      <w:r w:rsidRPr="006C66CA">
        <w:rPr>
          <w:rFonts w:cs="Arial"/>
          <w:spacing w:val="-13"/>
          <w:rPrChange w:id="1971" w:author="Harry Shamoon" w:date="2015-03-05T19:28:00Z">
            <w:rPr>
              <w:spacing w:val="-13"/>
            </w:rPr>
          </w:rPrChange>
        </w:rPr>
        <w:t xml:space="preserve"> </w:t>
      </w:r>
      <w:r w:rsidRPr="006C66CA">
        <w:rPr>
          <w:rFonts w:cs="Arial"/>
          <w:rPrChange w:id="1972" w:author="Harry Shamoon" w:date="2015-03-05T19:28:00Z">
            <w:rPr/>
          </w:rPrChange>
        </w:rPr>
        <w:t>the</w:t>
      </w:r>
      <w:r w:rsidRPr="006C66CA">
        <w:rPr>
          <w:rFonts w:cs="Arial"/>
          <w:spacing w:val="-13"/>
          <w:rPrChange w:id="1973" w:author="Harry Shamoon" w:date="2015-03-05T19:28:00Z">
            <w:rPr>
              <w:spacing w:val="-13"/>
            </w:rPr>
          </w:rPrChange>
        </w:rPr>
        <w:t xml:space="preserve"> </w:t>
      </w:r>
      <w:r w:rsidRPr="006C66CA">
        <w:rPr>
          <w:rFonts w:cs="Arial"/>
          <w:rPrChange w:id="1974" w:author="Harry Shamoon" w:date="2015-03-05T19:28:00Z">
            <w:rPr/>
          </w:rPrChange>
        </w:rPr>
        <w:t>staff,</w:t>
      </w:r>
      <w:r w:rsidRPr="006C66CA">
        <w:rPr>
          <w:rFonts w:cs="Arial"/>
          <w:spacing w:val="-12"/>
          <w:rPrChange w:id="1975" w:author="Harry Shamoon" w:date="2015-03-05T19:28:00Z">
            <w:rPr>
              <w:spacing w:val="-12"/>
            </w:rPr>
          </w:rPrChange>
        </w:rPr>
        <w:t xml:space="preserve"> </w:t>
      </w:r>
      <w:r w:rsidRPr="006C66CA">
        <w:rPr>
          <w:rFonts w:cs="Arial"/>
          <w:spacing w:val="-3"/>
          <w:rPrChange w:id="1976" w:author="Harry Shamoon" w:date="2015-03-05T19:28:00Z">
            <w:rPr>
              <w:spacing w:val="-3"/>
            </w:rPr>
          </w:rPrChange>
        </w:rPr>
        <w:t>may</w:t>
      </w:r>
      <w:r w:rsidRPr="006C66CA">
        <w:rPr>
          <w:rFonts w:cs="Arial"/>
          <w:spacing w:val="-13"/>
          <w:rPrChange w:id="1977" w:author="Harry Shamoon" w:date="2015-03-05T19:28:00Z">
            <w:rPr>
              <w:spacing w:val="-13"/>
            </w:rPr>
          </w:rPrChange>
        </w:rPr>
        <w:t xml:space="preserve"> </w:t>
      </w:r>
      <w:r w:rsidRPr="006C66CA">
        <w:rPr>
          <w:rFonts w:cs="Arial"/>
          <w:rPrChange w:id="1978" w:author="Harry Shamoon" w:date="2015-03-05T19:28:00Z">
            <w:rPr/>
          </w:rPrChange>
        </w:rPr>
        <w:t>on</w:t>
      </w:r>
      <w:r w:rsidRPr="006C66CA">
        <w:rPr>
          <w:rFonts w:cs="Arial"/>
          <w:spacing w:val="-13"/>
          <w:rPrChange w:id="1979" w:author="Harry Shamoon" w:date="2015-03-05T19:28:00Z">
            <w:rPr>
              <w:spacing w:val="-13"/>
            </w:rPr>
          </w:rPrChange>
        </w:rPr>
        <w:t xml:space="preserve"> </w:t>
      </w:r>
      <w:r w:rsidRPr="006C66CA">
        <w:rPr>
          <w:rFonts w:cs="Arial"/>
          <w:rPrChange w:id="1980" w:author="Harry Shamoon" w:date="2015-03-05T19:28:00Z">
            <w:rPr/>
          </w:rPrChange>
        </w:rPr>
        <w:t>the</w:t>
      </w:r>
      <w:r w:rsidRPr="006C66CA">
        <w:rPr>
          <w:rFonts w:cs="Arial"/>
          <w:spacing w:val="-13"/>
          <w:rPrChange w:id="1981" w:author="Harry Shamoon" w:date="2015-03-05T19:28:00Z">
            <w:rPr>
              <w:spacing w:val="-13"/>
            </w:rPr>
          </w:rPrChange>
        </w:rPr>
        <w:t xml:space="preserve"> </w:t>
      </w:r>
      <w:r w:rsidRPr="006C66CA">
        <w:rPr>
          <w:rFonts w:cs="Arial"/>
          <w:rPrChange w:id="1982" w:author="Harry Shamoon" w:date="2015-03-05T19:28:00Z">
            <w:rPr/>
          </w:rPrChange>
        </w:rPr>
        <w:t>other</w:t>
      </w:r>
      <w:r w:rsidRPr="006C66CA">
        <w:rPr>
          <w:rFonts w:cs="Arial"/>
          <w:spacing w:val="-13"/>
          <w:rPrChange w:id="1983" w:author="Harry Shamoon" w:date="2015-03-05T19:28:00Z">
            <w:rPr>
              <w:spacing w:val="-13"/>
            </w:rPr>
          </w:rPrChange>
        </w:rPr>
        <w:t xml:space="preserve"> </w:t>
      </w:r>
      <w:r w:rsidRPr="006C66CA">
        <w:rPr>
          <w:rFonts w:cs="Arial"/>
          <w:rPrChange w:id="1984" w:author="Harry Shamoon" w:date="2015-03-05T19:28:00Z">
            <w:rPr/>
          </w:rPrChange>
        </w:rPr>
        <w:t>hand</w:t>
      </w:r>
      <w:r w:rsidRPr="006C66CA">
        <w:rPr>
          <w:rFonts w:cs="Arial"/>
          <w:spacing w:val="-13"/>
          <w:rPrChange w:id="1985" w:author="Harry Shamoon" w:date="2015-03-05T19:28:00Z">
            <w:rPr>
              <w:spacing w:val="-13"/>
            </w:rPr>
          </w:rPrChange>
        </w:rPr>
        <w:t xml:space="preserve"> </w:t>
      </w:r>
      <w:r w:rsidRPr="006C66CA">
        <w:rPr>
          <w:rFonts w:cs="Arial"/>
          <w:rPrChange w:id="1986" w:author="Harry Shamoon" w:date="2015-03-05T19:28:00Z">
            <w:rPr/>
          </w:rPrChange>
        </w:rPr>
        <w:t>led</w:t>
      </w:r>
      <w:r w:rsidRPr="006C66CA">
        <w:rPr>
          <w:rFonts w:cs="Arial"/>
          <w:spacing w:val="-13"/>
          <w:rPrChange w:id="1987" w:author="Harry Shamoon" w:date="2015-03-05T19:28:00Z">
            <w:rPr>
              <w:spacing w:val="-13"/>
            </w:rPr>
          </w:rPrChange>
        </w:rPr>
        <w:t xml:space="preserve"> </w:t>
      </w:r>
      <w:r w:rsidRPr="006C66CA">
        <w:rPr>
          <w:rFonts w:cs="Arial"/>
          <w:rPrChange w:id="1988" w:author="Harry Shamoon" w:date="2015-03-05T19:28:00Z">
            <w:rPr/>
          </w:rPrChange>
        </w:rPr>
        <w:t>to</w:t>
      </w:r>
      <w:r w:rsidRPr="006C66CA">
        <w:rPr>
          <w:rFonts w:cs="Arial"/>
          <w:spacing w:val="-13"/>
          <w:rPrChange w:id="1989" w:author="Harry Shamoon" w:date="2015-03-05T19:28:00Z">
            <w:rPr>
              <w:spacing w:val="-13"/>
            </w:rPr>
          </w:rPrChange>
        </w:rPr>
        <w:t xml:space="preserve"> </w:t>
      </w:r>
      <w:r w:rsidRPr="006C66CA">
        <w:rPr>
          <w:rFonts w:cs="Arial"/>
          <w:rPrChange w:id="1990" w:author="Harry Shamoon" w:date="2015-03-05T19:28:00Z">
            <w:rPr/>
          </w:rPrChange>
        </w:rPr>
        <w:t>these</w:t>
      </w:r>
      <w:r w:rsidRPr="006C66CA">
        <w:rPr>
          <w:rFonts w:cs="Arial"/>
          <w:spacing w:val="-13"/>
          <w:rPrChange w:id="1991" w:author="Harry Shamoon" w:date="2015-03-05T19:28:00Z">
            <w:rPr>
              <w:spacing w:val="-13"/>
            </w:rPr>
          </w:rPrChange>
        </w:rPr>
        <w:t xml:space="preserve"> </w:t>
      </w:r>
      <w:r w:rsidRPr="006C66CA">
        <w:rPr>
          <w:rFonts w:cs="Arial"/>
          <w:rPrChange w:id="1992" w:author="Harry Shamoon" w:date="2015-03-05T19:28:00Z">
            <w:rPr/>
          </w:rPrChange>
        </w:rPr>
        <w:t>improvements</w:t>
      </w:r>
      <w:r w:rsidRPr="006C66CA">
        <w:rPr>
          <w:rFonts w:cs="Arial"/>
          <w:spacing w:val="-13"/>
          <w:rPrChange w:id="1993" w:author="Harry Shamoon" w:date="2015-03-05T19:28:00Z">
            <w:rPr>
              <w:spacing w:val="-13"/>
            </w:rPr>
          </w:rPrChange>
        </w:rPr>
        <w:t xml:space="preserve"> </w:t>
      </w:r>
      <w:r w:rsidRPr="006C66CA">
        <w:rPr>
          <w:rFonts w:cs="Arial"/>
          <w:rPrChange w:id="1994" w:author="Harry Shamoon" w:date="2015-03-05T19:28:00Z">
            <w:rPr/>
          </w:rPrChange>
        </w:rPr>
        <w:t>being</w:t>
      </w:r>
      <w:r w:rsidRPr="006C66CA">
        <w:rPr>
          <w:rFonts w:cs="Arial"/>
          <w:spacing w:val="-13"/>
          <w:rPrChange w:id="1995" w:author="Harry Shamoon" w:date="2015-03-05T19:28:00Z">
            <w:rPr>
              <w:spacing w:val="-13"/>
            </w:rPr>
          </w:rPrChange>
        </w:rPr>
        <w:t xml:space="preserve"> </w:t>
      </w:r>
      <w:r w:rsidRPr="006C66CA">
        <w:rPr>
          <w:rFonts w:cs="Arial"/>
          <w:rPrChange w:id="1996" w:author="Harry Shamoon" w:date="2015-03-05T19:28:00Z">
            <w:rPr/>
          </w:rPrChange>
        </w:rPr>
        <w:t>lost.</w:t>
      </w:r>
      <w:r w:rsidRPr="006C66CA">
        <w:rPr>
          <w:rFonts w:cs="Arial"/>
          <w:spacing w:val="3"/>
          <w:rPrChange w:id="1997" w:author="Harry Shamoon" w:date="2015-03-05T19:28:00Z">
            <w:rPr>
              <w:spacing w:val="3"/>
            </w:rPr>
          </w:rPrChange>
        </w:rPr>
        <w:t xml:space="preserve"> </w:t>
      </w:r>
      <w:r w:rsidRPr="006C66CA">
        <w:rPr>
          <w:rFonts w:cs="Arial"/>
          <w:rPrChange w:id="1998" w:author="Harry Shamoon" w:date="2015-03-05T19:28:00Z">
            <w:rPr/>
          </w:rPrChange>
        </w:rPr>
        <w:t>Last</w:t>
      </w:r>
    </w:p>
    <w:p w14:paraId="6D70A412" w14:textId="77777777" w:rsidR="006A7004" w:rsidRPr="006A7004" w:rsidRDefault="006A7004" w:rsidP="006A7004">
      <w:pPr>
        <w:jc w:val="both"/>
        <w:rPr>
          <w:rFonts w:ascii="Arial" w:hAnsi="Arial" w:cs="Arial"/>
          <w:rPrChange w:id="1999" w:author="Harry Shamoon" w:date="2015-03-05T19:28:00Z">
            <w:rPr/>
          </w:rPrChange>
        </w:rPr>
        <w:sectPr w:rsidR="006A7004" w:rsidRPr="006A7004">
          <w:type w:val="continuous"/>
          <w:pgSz w:w="12240" w:h="15840"/>
          <w:pgMar w:top="620" w:right="600" w:bottom="280" w:left="620" w:header="720" w:footer="720" w:gutter="0"/>
          <w:cols w:space="720"/>
        </w:sectPr>
        <w:pPrChange w:id="2000" w:author="Harry Shamoon" w:date="2015-03-05T19:42:00Z">
          <w:pPr>
            <w:spacing w:line="268" w:lineRule="auto"/>
            <w:jc w:val="both"/>
          </w:pPr>
        </w:pPrChange>
      </w:pPr>
    </w:p>
    <w:p w14:paraId="15532EFE" w14:textId="77777777" w:rsidR="00F731E7" w:rsidRPr="006C66CA" w:rsidRDefault="00082CF3">
      <w:pPr>
        <w:pStyle w:val="BodyText"/>
        <w:spacing w:before="33"/>
        <w:ind w:left="120" w:right="119"/>
        <w:jc w:val="both"/>
        <w:rPr>
          <w:rFonts w:cs="Arial"/>
          <w:rPrChange w:id="2001" w:author="Harry Shamoon" w:date="2015-03-05T19:28:00Z">
            <w:rPr/>
          </w:rPrChange>
        </w:rPr>
        <w:pPrChange w:id="2002" w:author="Harry Shamoon" w:date="2015-03-05T19:42:00Z">
          <w:pPr>
            <w:pStyle w:val="BodyText"/>
            <w:spacing w:before="33" w:line="268" w:lineRule="auto"/>
            <w:ind w:left="120" w:right="119"/>
            <w:jc w:val="both"/>
          </w:pPr>
        </w:pPrChange>
      </w:pPr>
      <w:proofErr w:type="gramStart"/>
      <w:r w:rsidRPr="006C66CA">
        <w:rPr>
          <w:rFonts w:cs="Arial"/>
        </w:rPr>
        <w:lastRenderedPageBreak/>
        <w:t>but</w:t>
      </w:r>
      <w:proofErr w:type="gramEnd"/>
      <w:r w:rsidRPr="006C66CA">
        <w:rPr>
          <w:rFonts w:cs="Arial"/>
        </w:rPr>
        <w:t xml:space="preserve"> not lea</w:t>
      </w:r>
      <w:r w:rsidRPr="00C91597">
        <w:rPr>
          <w:rFonts w:cs="Arial"/>
        </w:rPr>
        <w:t xml:space="preserve">st, respiratory disease is affected </w:t>
      </w:r>
      <w:r w:rsidRPr="00082CF3">
        <w:rPr>
          <w:rFonts w:cs="Arial"/>
          <w:spacing w:val="-3"/>
        </w:rPr>
        <w:t xml:space="preserve">by </w:t>
      </w:r>
      <w:r w:rsidRPr="00082CF3">
        <w:rPr>
          <w:rFonts w:cs="Arial"/>
        </w:rPr>
        <w:t xml:space="preserve">seasonal and secular effects; influenza prevalence </w:t>
      </w:r>
      <w:r w:rsidRPr="00F97E28">
        <w:rPr>
          <w:rFonts w:cs="Arial"/>
          <w:spacing w:val="-3"/>
        </w:rPr>
        <w:t>for</w:t>
      </w:r>
      <w:r w:rsidRPr="00F97E28">
        <w:rPr>
          <w:rFonts w:cs="Arial"/>
          <w:spacing w:val="7"/>
        </w:rPr>
        <w:t xml:space="preserve"> </w:t>
      </w:r>
      <w:r w:rsidRPr="00030584">
        <w:rPr>
          <w:rFonts w:cs="Arial"/>
        </w:rPr>
        <w:t>example</w:t>
      </w:r>
      <w:r w:rsidRPr="00174DF6">
        <w:rPr>
          <w:rFonts w:cs="Arial"/>
          <w:w w:val="99"/>
        </w:rPr>
        <w:t xml:space="preserve"> </w:t>
      </w:r>
      <w:r w:rsidRPr="00174DF6">
        <w:rPr>
          <w:rFonts w:cs="Arial"/>
        </w:rPr>
        <w:t xml:space="preserve">is seasonal and characterized </w:t>
      </w:r>
      <w:r w:rsidRPr="00231B3C">
        <w:rPr>
          <w:rFonts w:cs="Arial"/>
          <w:spacing w:val="-3"/>
        </w:rPr>
        <w:t xml:space="preserve">by </w:t>
      </w:r>
      <w:r w:rsidRPr="008C4839">
        <w:rPr>
          <w:rFonts w:cs="Arial"/>
        </w:rPr>
        <w:t>major and minor epidemics. Seasons and epidemics will affect the</w:t>
      </w:r>
      <w:r w:rsidRPr="00C0557F">
        <w:rPr>
          <w:rFonts w:cs="Arial"/>
          <w:spacing w:val="42"/>
        </w:rPr>
        <w:t xml:space="preserve"> </w:t>
      </w:r>
      <w:r w:rsidRPr="00C0557F">
        <w:rPr>
          <w:rFonts w:cs="Arial"/>
        </w:rPr>
        <w:t>predictive</w:t>
      </w:r>
      <w:r w:rsidRPr="00765A7F">
        <w:rPr>
          <w:rFonts w:cs="Arial"/>
          <w:w w:val="99"/>
        </w:rPr>
        <w:t xml:space="preserve"> </w:t>
      </w:r>
      <w:r w:rsidRPr="00365719">
        <w:rPr>
          <w:rFonts w:cs="Arial"/>
        </w:rPr>
        <w:t xml:space="preserve">power of any model and hence also alter the risk profile of our patients </w:t>
      </w:r>
      <w:r w:rsidRPr="00365719">
        <w:rPr>
          <w:rFonts w:cs="Arial"/>
          <w:spacing w:val="-3"/>
        </w:rPr>
        <w:t xml:space="preserve">over </w:t>
      </w:r>
      <w:r w:rsidRPr="00FF1D9C">
        <w:rPr>
          <w:rFonts w:cs="Arial"/>
        </w:rPr>
        <w:t>time. Institutional</w:t>
      </w:r>
      <w:r w:rsidRPr="0011650A">
        <w:rPr>
          <w:rFonts w:cs="Arial"/>
        </w:rPr>
        <w:t xml:space="preserve"> culture and</w:t>
      </w:r>
      <w:r w:rsidRPr="0011650A">
        <w:rPr>
          <w:rFonts w:cs="Arial"/>
          <w:spacing w:val="60"/>
        </w:rPr>
        <w:t xml:space="preserve"> </w:t>
      </w:r>
      <w:proofErr w:type="spellStart"/>
      <w:r w:rsidRPr="0011650A">
        <w:rPr>
          <w:rFonts w:cs="Arial"/>
        </w:rPr>
        <w:t>indi</w:t>
      </w:r>
      <w:proofErr w:type="spellEnd"/>
      <w:r w:rsidRPr="0011650A">
        <w:rPr>
          <w:rFonts w:cs="Arial"/>
        </w:rPr>
        <w:t>-</w:t>
      </w:r>
      <w:r w:rsidRPr="00907C1D">
        <w:rPr>
          <w:rFonts w:cs="Arial"/>
          <w:w w:val="99"/>
        </w:rPr>
        <w:t xml:space="preserve"> </w:t>
      </w:r>
      <w:proofErr w:type="spellStart"/>
      <w:r w:rsidRPr="00640245">
        <w:rPr>
          <w:rFonts w:cs="Arial"/>
        </w:rPr>
        <w:t>vidual</w:t>
      </w:r>
      <w:proofErr w:type="spellEnd"/>
      <w:r w:rsidRPr="00FF4755">
        <w:rPr>
          <w:rFonts w:cs="Arial"/>
          <w:spacing w:val="-11"/>
        </w:rPr>
        <w:t xml:space="preserve"> </w:t>
      </w:r>
      <w:r w:rsidRPr="00FF4755">
        <w:rPr>
          <w:rFonts w:cs="Arial"/>
        </w:rPr>
        <w:t>provider</w:t>
      </w:r>
      <w:r w:rsidRPr="00FF4755">
        <w:rPr>
          <w:rFonts w:cs="Arial"/>
          <w:spacing w:val="-11"/>
        </w:rPr>
        <w:t xml:space="preserve"> </w:t>
      </w:r>
      <w:r w:rsidRPr="00FF4755">
        <w:rPr>
          <w:rFonts w:cs="Arial"/>
        </w:rPr>
        <w:t>behavior</w:t>
      </w:r>
      <w:r w:rsidRPr="00FF4755">
        <w:rPr>
          <w:rFonts w:cs="Arial"/>
          <w:spacing w:val="-11"/>
        </w:rPr>
        <w:t xml:space="preserve"> </w:t>
      </w:r>
      <w:r w:rsidRPr="00FF4755">
        <w:rPr>
          <w:rFonts w:cs="Arial"/>
        </w:rPr>
        <w:t>change</w:t>
      </w:r>
      <w:r w:rsidRPr="008F496E">
        <w:rPr>
          <w:rFonts w:cs="Arial"/>
          <w:spacing w:val="-11"/>
        </w:rPr>
        <w:t xml:space="preserve"> </w:t>
      </w:r>
      <w:r w:rsidRPr="008F496E">
        <w:rPr>
          <w:rFonts w:cs="Arial"/>
        </w:rPr>
        <w:t>in</w:t>
      </w:r>
      <w:r w:rsidRPr="008F496E">
        <w:rPr>
          <w:rFonts w:cs="Arial"/>
          <w:spacing w:val="-11"/>
        </w:rPr>
        <w:t xml:space="preserve"> </w:t>
      </w:r>
      <w:r w:rsidRPr="006C66CA">
        <w:rPr>
          <w:rFonts w:cs="Arial"/>
          <w:rPrChange w:id="2003" w:author="Harry Shamoon" w:date="2015-03-05T19:28:00Z">
            <w:rPr/>
          </w:rPrChange>
        </w:rPr>
        <w:t>response</w:t>
      </w:r>
      <w:r w:rsidRPr="006C66CA">
        <w:rPr>
          <w:rFonts w:cs="Arial"/>
          <w:spacing w:val="-11"/>
          <w:rPrChange w:id="2004" w:author="Harry Shamoon" w:date="2015-03-05T19:28:00Z">
            <w:rPr>
              <w:spacing w:val="-11"/>
            </w:rPr>
          </w:rPrChange>
        </w:rPr>
        <w:t xml:space="preserve"> </w:t>
      </w:r>
      <w:r w:rsidRPr="006C66CA">
        <w:rPr>
          <w:rFonts w:cs="Arial"/>
          <w:rPrChange w:id="2005" w:author="Harry Shamoon" w:date="2015-03-05T19:28:00Z">
            <w:rPr/>
          </w:rPrChange>
        </w:rPr>
        <w:t>to</w:t>
      </w:r>
      <w:r w:rsidRPr="006C66CA">
        <w:rPr>
          <w:rFonts w:cs="Arial"/>
          <w:spacing w:val="-11"/>
          <w:rPrChange w:id="2006" w:author="Harry Shamoon" w:date="2015-03-05T19:28:00Z">
            <w:rPr>
              <w:spacing w:val="-11"/>
            </w:rPr>
          </w:rPrChange>
        </w:rPr>
        <w:t xml:space="preserve"> </w:t>
      </w:r>
      <w:r w:rsidRPr="006C66CA">
        <w:rPr>
          <w:rFonts w:cs="Arial"/>
          <w:rPrChange w:id="2007" w:author="Harry Shamoon" w:date="2015-03-05T19:28:00Z">
            <w:rPr/>
          </w:rPrChange>
        </w:rPr>
        <w:t>trials</w:t>
      </w:r>
      <w:r w:rsidRPr="006C66CA">
        <w:rPr>
          <w:rFonts w:cs="Arial"/>
          <w:spacing w:val="-11"/>
          <w:rPrChange w:id="2008" w:author="Harry Shamoon" w:date="2015-03-05T19:28:00Z">
            <w:rPr>
              <w:spacing w:val="-11"/>
            </w:rPr>
          </w:rPrChange>
        </w:rPr>
        <w:t xml:space="preserve"> </w:t>
      </w:r>
      <w:r w:rsidRPr="006C66CA">
        <w:rPr>
          <w:rFonts w:cs="Arial"/>
          <w:rPrChange w:id="2009" w:author="Harry Shamoon" w:date="2015-03-05T19:28:00Z">
            <w:rPr/>
          </w:rPrChange>
        </w:rPr>
        <w:t>and</w:t>
      </w:r>
      <w:r w:rsidRPr="006C66CA">
        <w:rPr>
          <w:rFonts w:cs="Arial"/>
          <w:spacing w:val="-11"/>
          <w:rPrChange w:id="2010" w:author="Harry Shamoon" w:date="2015-03-05T19:28:00Z">
            <w:rPr>
              <w:spacing w:val="-11"/>
            </w:rPr>
          </w:rPrChange>
        </w:rPr>
        <w:t xml:space="preserve"> </w:t>
      </w:r>
      <w:r w:rsidRPr="006C66CA">
        <w:rPr>
          <w:rFonts w:cs="Arial"/>
          <w:rPrChange w:id="2011" w:author="Harry Shamoon" w:date="2015-03-05T19:28:00Z">
            <w:rPr/>
          </w:rPrChange>
        </w:rPr>
        <w:t>quality</w:t>
      </w:r>
      <w:r w:rsidRPr="006C66CA">
        <w:rPr>
          <w:rFonts w:cs="Arial"/>
          <w:spacing w:val="-11"/>
          <w:rPrChange w:id="2012" w:author="Harry Shamoon" w:date="2015-03-05T19:28:00Z">
            <w:rPr>
              <w:spacing w:val="-11"/>
            </w:rPr>
          </w:rPrChange>
        </w:rPr>
        <w:t xml:space="preserve"> </w:t>
      </w:r>
      <w:r w:rsidRPr="006C66CA">
        <w:rPr>
          <w:rFonts w:cs="Arial"/>
          <w:rPrChange w:id="2013" w:author="Harry Shamoon" w:date="2015-03-05T19:28:00Z">
            <w:rPr/>
          </w:rPrChange>
        </w:rPr>
        <w:t>improvements</w:t>
      </w:r>
      <w:r w:rsidRPr="006C66CA">
        <w:rPr>
          <w:rFonts w:cs="Arial"/>
          <w:spacing w:val="-11"/>
          <w:rPrChange w:id="2014" w:author="Harry Shamoon" w:date="2015-03-05T19:28:00Z">
            <w:rPr>
              <w:spacing w:val="-11"/>
            </w:rPr>
          </w:rPrChange>
        </w:rPr>
        <w:t xml:space="preserve"> </w:t>
      </w:r>
      <w:r w:rsidRPr="006C66CA">
        <w:rPr>
          <w:rFonts w:cs="Arial"/>
          <w:rPrChange w:id="2015" w:author="Harry Shamoon" w:date="2015-03-05T19:28:00Z">
            <w:rPr/>
          </w:rPrChange>
        </w:rPr>
        <w:t>interventions;</w:t>
      </w:r>
      <w:r w:rsidRPr="006C66CA">
        <w:rPr>
          <w:rFonts w:cs="Arial"/>
          <w:spacing w:val="-11"/>
          <w:rPrChange w:id="2016" w:author="Harry Shamoon" w:date="2015-03-05T19:28:00Z">
            <w:rPr>
              <w:spacing w:val="-11"/>
            </w:rPr>
          </w:rPrChange>
        </w:rPr>
        <w:t xml:space="preserve"> </w:t>
      </w:r>
      <w:r w:rsidRPr="006C66CA">
        <w:rPr>
          <w:rFonts w:cs="Arial"/>
          <w:rPrChange w:id="2017" w:author="Harry Shamoon" w:date="2015-03-05T19:28:00Z">
            <w:rPr/>
          </w:rPrChange>
        </w:rPr>
        <w:t>patient</w:t>
      </w:r>
      <w:r w:rsidRPr="006C66CA">
        <w:rPr>
          <w:rFonts w:cs="Arial"/>
          <w:spacing w:val="-11"/>
          <w:rPrChange w:id="2018" w:author="Harry Shamoon" w:date="2015-03-05T19:28:00Z">
            <w:rPr>
              <w:spacing w:val="-11"/>
            </w:rPr>
          </w:rPrChange>
        </w:rPr>
        <w:t xml:space="preserve"> </w:t>
      </w:r>
      <w:r w:rsidRPr="006C66CA">
        <w:rPr>
          <w:rFonts w:cs="Arial"/>
          <w:rPrChange w:id="2019" w:author="Harry Shamoon" w:date="2015-03-05T19:28:00Z">
            <w:rPr/>
          </w:rPrChange>
        </w:rPr>
        <w:t>populations</w:t>
      </w:r>
      <w:r w:rsidRPr="006C66CA">
        <w:rPr>
          <w:rFonts w:cs="Arial"/>
          <w:w w:val="99"/>
          <w:rPrChange w:id="2020" w:author="Harry Shamoon" w:date="2015-03-05T19:28:00Z">
            <w:rPr>
              <w:w w:val="99"/>
            </w:rPr>
          </w:rPrChange>
        </w:rPr>
        <w:t xml:space="preserve"> </w:t>
      </w:r>
      <w:r w:rsidRPr="006C66CA">
        <w:rPr>
          <w:rFonts w:cs="Arial"/>
          <w:rPrChange w:id="2021" w:author="Harry Shamoon" w:date="2015-03-05T19:28:00Z">
            <w:rPr/>
          </w:rPrChange>
        </w:rPr>
        <w:t xml:space="preserve">change </w:t>
      </w:r>
      <w:r w:rsidRPr="006C66CA">
        <w:rPr>
          <w:rFonts w:cs="Arial"/>
          <w:spacing w:val="-3"/>
          <w:rPrChange w:id="2022" w:author="Harry Shamoon" w:date="2015-03-05T19:28:00Z">
            <w:rPr>
              <w:spacing w:val="-3"/>
            </w:rPr>
          </w:rPrChange>
        </w:rPr>
        <w:t xml:space="preserve">over </w:t>
      </w:r>
      <w:r w:rsidRPr="006C66CA">
        <w:rPr>
          <w:rFonts w:cs="Arial"/>
          <w:rPrChange w:id="2023" w:author="Harry Shamoon" w:date="2015-03-05T19:28:00Z">
            <w:rPr/>
          </w:rPrChange>
        </w:rPr>
        <w:t xml:space="preserve">time. Respiratory patients are plagued </w:t>
      </w:r>
      <w:r w:rsidRPr="006C66CA">
        <w:rPr>
          <w:rFonts w:cs="Arial"/>
          <w:spacing w:val="-3"/>
          <w:rPrChange w:id="2024" w:author="Harry Shamoon" w:date="2015-03-05T19:28:00Z">
            <w:rPr>
              <w:spacing w:val="-3"/>
            </w:rPr>
          </w:rPrChange>
        </w:rPr>
        <w:t xml:space="preserve">by </w:t>
      </w:r>
      <w:r w:rsidRPr="006C66CA">
        <w:rPr>
          <w:rFonts w:cs="Arial"/>
          <w:rPrChange w:id="2025" w:author="Harry Shamoon" w:date="2015-03-05T19:28:00Z">
            <w:rPr/>
          </w:rPrChange>
        </w:rPr>
        <w:t>seasonal deterioration. These temporal, seasonal</w:t>
      </w:r>
      <w:r w:rsidRPr="006C66CA">
        <w:rPr>
          <w:rFonts w:cs="Arial"/>
          <w:spacing w:val="36"/>
          <w:rPrChange w:id="2026" w:author="Harry Shamoon" w:date="2015-03-05T19:28:00Z">
            <w:rPr>
              <w:spacing w:val="36"/>
            </w:rPr>
          </w:rPrChange>
        </w:rPr>
        <w:t xml:space="preserve"> </w:t>
      </w:r>
      <w:r w:rsidRPr="006C66CA">
        <w:rPr>
          <w:rFonts w:cs="Arial"/>
          <w:rPrChange w:id="2027" w:author="Harry Shamoon" w:date="2015-03-05T19:28:00Z">
            <w:rPr/>
          </w:rPrChange>
        </w:rPr>
        <w:t>and</w:t>
      </w:r>
      <w:r w:rsidRPr="006C66CA">
        <w:rPr>
          <w:rFonts w:cs="Arial"/>
          <w:w w:val="99"/>
          <w:rPrChange w:id="2028" w:author="Harry Shamoon" w:date="2015-03-05T19:28:00Z">
            <w:rPr>
              <w:w w:val="99"/>
            </w:rPr>
          </w:rPrChange>
        </w:rPr>
        <w:t xml:space="preserve"> </w:t>
      </w:r>
      <w:r w:rsidRPr="006C66CA">
        <w:rPr>
          <w:rFonts w:cs="Arial"/>
          <w:rPrChange w:id="2029" w:author="Harry Shamoon" w:date="2015-03-05T19:28:00Z">
            <w:rPr/>
          </w:rPrChange>
        </w:rPr>
        <w:t>secular</w:t>
      </w:r>
      <w:r w:rsidRPr="006C66CA">
        <w:rPr>
          <w:rFonts w:cs="Arial"/>
          <w:spacing w:val="12"/>
          <w:rPrChange w:id="2030" w:author="Harry Shamoon" w:date="2015-03-05T19:28:00Z">
            <w:rPr>
              <w:spacing w:val="12"/>
            </w:rPr>
          </w:rPrChange>
        </w:rPr>
        <w:t xml:space="preserve"> </w:t>
      </w:r>
      <w:r w:rsidRPr="006C66CA">
        <w:rPr>
          <w:rFonts w:cs="Arial"/>
          <w:rPrChange w:id="2031" w:author="Harry Shamoon" w:date="2015-03-05T19:28:00Z">
            <w:rPr/>
          </w:rPrChange>
        </w:rPr>
        <w:t>effects</w:t>
      </w:r>
      <w:r w:rsidRPr="006C66CA">
        <w:rPr>
          <w:rFonts w:cs="Arial"/>
          <w:spacing w:val="12"/>
          <w:rPrChange w:id="2032" w:author="Harry Shamoon" w:date="2015-03-05T19:28:00Z">
            <w:rPr>
              <w:spacing w:val="12"/>
            </w:rPr>
          </w:rPrChange>
        </w:rPr>
        <w:t xml:space="preserve"> </w:t>
      </w:r>
      <w:r w:rsidRPr="006C66CA">
        <w:rPr>
          <w:rFonts w:cs="Arial"/>
          <w:rPrChange w:id="2033" w:author="Harry Shamoon" w:date="2015-03-05T19:28:00Z">
            <w:rPr/>
          </w:rPrChange>
        </w:rPr>
        <w:t>will</w:t>
      </w:r>
      <w:r w:rsidRPr="006C66CA">
        <w:rPr>
          <w:rFonts w:cs="Arial"/>
          <w:spacing w:val="12"/>
          <w:rPrChange w:id="2034" w:author="Harry Shamoon" w:date="2015-03-05T19:28:00Z">
            <w:rPr>
              <w:spacing w:val="12"/>
            </w:rPr>
          </w:rPrChange>
        </w:rPr>
        <w:t xml:space="preserve"> </w:t>
      </w:r>
      <w:r w:rsidRPr="006C66CA">
        <w:rPr>
          <w:rFonts w:cs="Arial"/>
          <w:rPrChange w:id="2035" w:author="Harry Shamoon" w:date="2015-03-05T19:28:00Z">
            <w:rPr/>
          </w:rPrChange>
        </w:rPr>
        <w:t>alter</w:t>
      </w:r>
      <w:r w:rsidRPr="006C66CA">
        <w:rPr>
          <w:rFonts w:cs="Arial"/>
          <w:spacing w:val="12"/>
          <w:rPrChange w:id="2036" w:author="Harry Shamoon" w:date="2015-03-05T19:28:00Z">
            <w:rPr>
              <w:spacing w:val="12"/>
            </w:rPr>
          </w:rPrChange>
        </w:rPr>
        <w:t xml:space="preserve"> </w:t>
      </w:r>
      <w:r w:rsidRPr="006C66CA">
        <w:rPr>
          <w:rFonts w:cs="Arial"/>
          <w:rPrChange w:id="2037" w:author="Harry Shamoon" w:date="2015-03-05T19:28:00Z">
            <w:rPr/>
          </w:rPrChange>
        </w:rPr>
        <w:t>the</w:t>
      </w:r>
      <w:r w:rsidRPr="006C66CA">
        <w:rPr>
          <w:rFonts w:cs="Arial"/>
          <w:spacing w:val="12"/>
          <w:rPrChange w:id="2038" w:author="Harry Shamoon" w:date="2015-03-05T19:28:00Z">
            <w:rPr>
              <w:spacing w:val="12"/>
            </w:rPr>
          </w:rPrChange>
        </w:rPr>
        <w:t xml:space="preserve"> </w:t>
      </w:r>
      <w:r w:rsidRPr="006C66CA">
        <w:rPr>
          <w:rFonts w:cs="Arial"/>
          <w:rPrChange w:id="2039" w:author="Harry Shamoon" w:date="2015-03-05T19:28:00Z">
            <w:rPr/>
          </w:rPrChange>
        </w:rPr>
        <w:t>predictors</w:t>
      </w:r>
      <w:r w:rsidRPr="006C66CA">
        <w:rPr>
          <w:rFonts w:cs="Arial"/>
          <w:spacing w:val="12"/>
          <w:rPrChange w:id="2040" w:author="Harry Shamoon" w:date="2015-03-05T19:28:00Z">
            <w:rPr>
              <w:spacing w:val="12"/>
            </w:rPr>
          </w:rPrChange>
        </w:rPr>
        <w:t xml:space="preserve"> </w:t>
      </w:r>
      <w:r w:rsidRPr="006C66CA">
        <w:rPr>
          <w:rFonts w:cs="Arial"/>
          <w:rPrChange w:id="2041" w:author="Harry Shamoon" w:date="2015-03-05T19:28:00Z">
            <w:rPr/>
          </w:rPrChange>
        </w:rPr>
        <w:t>of</w:t>
      </w:r>
      <w:r w:rsidRPr="006C66CA">
        <w:rPr>
          <w:rFonts w:cs="Arial"/>
          <w:spacing w:val="12"/>
          <w:rPrChange w:id="2042" w:author="Harry Shamoon" w:date="2015-03-05T19:28:00Z">
            <w:rPr>
              <w:spacing w:val="12"/>
            </w:rPr>
          </w:rPrChange>
        </w:rPr>
        <w:t xml:space="preserve"> </w:t>
      </w:r>
      <w:r w:rsidRPr="006C66CA">
        <w:rPr>
          <w:rFonts w:cs="Arial"/>
          <w:rPrChange w:id="2043" w:author="Harry Shamoon" w:date="2015-03-05T19:28:00Z">
            <w:rPr/>
          </w:rPrChange>
        </w:rPr>
        <w:t>risk</w:t>
      </w:r>
      <w:r w:rsidRPr="006C66CA">
        <w:rPr>
          <w:rFonts w:cs="Arial"/>
          <w:spacing w:val="12"/>
          <w:rPrChange w:id="2044" w:author="Harry Shamoon" w:date="2015-03-05T19:28:00Z">
            <w:rPr>
              <w:spacing w:val="12"/>
            </w:rPr>
          </w:rPrChange>
        </w:rPr>
        <w:t xml:space="preserve"> </w:t>
      </w:r>
      <w:r w:rsidRPr="006C66CA">
        <w:rPr>
          <w:rFonts w:cs="Arial"/>
          <w:rPrChange w:id="2045" w:author="Harry Shamoon" w:date="2015-03-05T19:28:00Z">
            <w:rPr/>
          </w:rPrChange>
        </w:rPr>
        <w:t>in</w:t>
      </w:r>
      <w:r w:rsidRPr="006C66CA">
        <w:rPr>
          <w:rFonts w:cs="Arial"/>
          <w:spacing w:val="12"/>
          <w:rPrChange w:id="2046" w:author="Harry Shamoon" w:date="2015-03-05T19:28:00Z">
            <w:rPr>
              <w:spacing w:val="12"/>
            </w:rPr>
          </w:rPrChange>
        </w:rPr>
        <w:t xml:space="preserve"> </w:t>
      </w:r>
      <w:r w:rsidRPr="006C66CA">
        <w:rPr>
          <w:rFonts w:cs="Arial"/>
          <w:rPrChange w:id="2047" w:author="Harry Shamoon" w:date="2015-03-05T19:28:00Z">
            <w:rPr/>
          </w:rPrChange>
        </w:rPr>
        <w:t>our</w:t>
      </w:r>
      <w:r w:rsidRPr="006C66CA">
        <w:rPr>
          <w:rFonts w:cs="Arial"/>
          <w:spacing w:val="12"/>
          <w:rPrChange w:id="2048" w:author="Harry Shamoon" w:date="2015-03-05T19:28:00Z">
            <w:rPr>
              <w:spacing w:val="12"/>
            </w:rPr>
          </w:rPrChange>
        </w:rPr>
        <w:t xml:space="preserve"> </w:t>
      </w:r>
      <w:r w:rsidRPr="006C66CA">
        <w:rPr>
          <w:rFonts w:cs="Arial"/>
          <w:rPrChange w:id="2049" w:author="Harry Shamoon" w:date="2015-03-05T19:28:00Z">
            <w:rPr/>
          </w:rPrChange>
        </w:rPr>
        <w:t>model</w:t>
      </w:r>
      <w:r w:rsidRPr="006C66CA">
        <w:rPr>
          <w:rFonts w:cs="Arial"/>
          <w:spacing w:val="12"/>
          <w:rPrChange w:id="2050" w:author="Harry Shamoon" w:date="2015-03-05T19:28:00Z">
            <w:rPr>
              <w:spacing w:val="12"/>
            </w:rPr>
          </w:rPrChange>
        </w:rPr>
        <w:t xml:space="preserve"> </w:t>
      </w:r>
      <w:r w:rsidRPr="006C66CA">
        <w:rPr>
          <w:rFonts w:cs="Arial"/>
          <w:rPrChange w:id="2051" w:author="Harry Shamoon" w:date="2015-03-05T19:28:00Z">
            <w:rPr/>
          </w:rPrChange>
        </w:rPr>
        <w:t>and</w:t>
      </w:r>
      <w:r w:rsidRPr="006C66CA">
        <w:rPr>
          <w:rFonts w:cs="Arial"/>
          <w:spacing w:val="12"/>
          <w:rPrChange w:id="2052" w:author="Harry Shamoon" w:date="2015-03-05T19:28:00Z">
            <w:rPr>
              <w:spacing w:val="12"/>
            </w:rPr>
          </w:rPrChange>
        </w:rPr>
        <w:t xml:space="preserve"> </w:t>
      </w:r>
      <w:r w:rsidRPr="006C66CA">
        <w:rPr>
          <w:rFonts w:cs="Arial"/>
          <w:rPrChange w:id="2053" w:author="Harry Shamoon" w:date="2015-03-05T19:28:00Z">
            <w:rPr/>
          </w:rPrChange>
        </w:rPr>
        <w:t>affect</w:t>
      </w:r>
      <w:r w:rsidRPr="006C66CA">
        <w:rPr>
          <w:rFonts w:cs="Arial"/>
          <w:spacing w:val="12"/>
          <w:rPrChange w:id="2054" w:author="Harry Shamoon" w:date="2015-03-05T19:28:00Z">
            <w:rPr>
              <w:spacing w:val="12"/>
            </w:rPr>
          </w:rPrChange>
        </w:rPr>
        <w:t xml:space="preserve"> </w:t>
      </w:r>
      <w:r w:rsidRPr="006C66CA">
        <w:rPr>
          <w:rFonts w:cs="Arial"/>
          <w:rPrChange w:id="2055" w:author="Harry Shamoon" w:date="2015-03-05T19:28:00Z">
            <w:rPr/>
          </w:rPrChange>
        </w:rPr>
        <w:t>its</w:t>
      </w:r>
      <w:r w:rsidRPr="006C66CA">
        <w:rPr>
          <w:rFonts w:cs="Arial"/>
          <w:spacing w:val="12"/>
          <w:rPrChange w:id="2056" w:author="Harry Shamoon" w:date="2015-03-05T19:28:00Z">
            <w:rPr>
              <w:spacing w:val="12"/>
            </w:rPr>
          </w:rPrChange>
        </w:rPr>
        <w:t xml:space="preserve"> </w:t>
      </w:r>
      <w:r w:rsidRPr="006C66CA">
        <w:rPr>
          <w:rFonts w:cs="Arial"/>
          <w:rPrChange w:id="2057" w:author="Harry Shamoon" w:date="2015-03-05T19:28:00Z">
            <w:rPr/>
          </w:rPrChange>
        </w:rPr>
        <w:t xml:space="preserve">implementation. </w:t>
      </w:r>
      <w:r w:rsidRPr="006C66CA">
        <w:rPr>
          <w:rFonts w:cs="Arial"/>
          <w:spacing w:val="-4"/>
          <w:rPrChange w:id="2058" w:author="Harry Shamoon" w:date="2015-03-05T19:28:00Z">
            <w:rPr>
              <w:spacing w:val="-4"/>
            </w:rPr>
          </w:rPrChange>
        </w:rPr>
        <w:t>We</w:t>
      </w:r>
      <w:r w:rsidRPr="006C66CA">
        <w:rPr>
          <w:rFonts w:cs="Arial"/>
          <w:spacing w:val="12"/>
          <w:rPrChange w:id="2059" w:author="Harry Shamoon" w:date="2015-03-05T19:28:00Z">
            <w:rPr>
              <w:spacing w:val="12"/>
            </w:rPr>
          </w:rPrChange>
        </w:rPr>
        <w:t xml:space="preserve"> </w:t>
      </w:r>
      <w:r w:rsidRPr="006C66CA">
        <w:rPr>
          <w:rFonts w:cs="Arial"/>
          <w:rPrChange w:id="2060" w:author="Harry Shamoon" w:date="2015-03-05T19:28:00Z">
            <w:rPr/>
          </w:rPrChange>
        </w:rPr>
        <w:t>will</w:t>
      </w:r>
      <w:r w:rsidRPr="006C66CA">
        <w:rPr>
          <w:rFonts w:cs="Arial"/>
          <w:spacing w:val="12"/>
          <w:rPrChange w:id="2061" w:author="Harry Shamoon" w:date="2015-03-05T19:28:00Z">
            <w:rPr>
              <w:spacing w:val="12"/>
            </w:rPr>
          </w:rPrChange>
        </w:rPr>
        <w:t xml:space="preserve"> </w:t>
      </w:r>
      <w:r w:rsidRPr="006C66CA">
        <w:rPr>
          <w:rFonts w:cs="Arial"/>
          <w:rPrChange w:id="2062" w:author="Harry Shamoon" w:date="2015-03-05T19:28:00Z">
            <w:rPr/>
          </w:rPrChange>
        </w:rPr>
        <w:t>therefore</w:t>
      </w:r>
      <w:r w:rsidRPr="006C66CA">
        <w:rPr>
          <w:rFonts w:cs="Arial"/>
          <w:spacing w:val="12"/>
          <w:rPrChange w:id="2063" w:author="Harry Shamoon" w:date="2015-03-05T19:28:00Z">
            <w:rPr>
              <w:spacing w:val="12"/>
            </w:rPr>
          </w:rPrChange>
        </w:rPr>
        <w:t xml:space="preserve"> </w:t>
      </w:r>
      <w:r w:rsidRPr="006C66CA">
        <w:rPr>
          <w:rFonts w:cs="Arial"/>
          <w:rPrChange w:id="2064" w:author="Harry Shamoon" w:date="2015-03-05T19:28:00Z">
            <w:rPr/>
          </w:rPrChange>
        </w:rPr>
        <w:t>in-</w:t>
      </w:r>
      <w:r w:rsidRPr="006C66CA">
        <w:rPr>
          <w:rFonts w:cs="Arial"/>
          <w:w w:val="99"/>
          <w:rPrChange w:id="2065" w:author="Harry Shamoon" w:date="2015-03-05T19:28:00Z">
            <w:rPr>
              <w:w w:val="99"/>
            </w:rPr>
          </w:rPrChange>
        </w:rPr>
        <w:t xml:space="preserve"> </w:t>
      </w:r>
      <w:proofErr w:type="spellStart"/>
      <w:r w:rsidRPr="006C66CA">
        <w:rPr>
          <w:rFonts w:cs="Arial"/>
          <w:rPrChange w:id="2066" w:author="Harry Shamoon" w:date="2015-03-05T19:28:00Z">
            <w:rPr/>
          </w:rPrChange>
        </w:rPr>
        <w:t>clude</w:t>
      </w:r>
      <w:proofErr w:type="spellEnd"/>
      <w:r w:rsidRPr="006C66CA">
        <w:rPr>
          <w:rFonts w:cs="Arial"/>
          <w:spacing w:val="-10"/>
          <w:rPrChange w:id="2067" w:author="Harry Shamoon" w:date="2015-03-05T19:28:00Z">
            <w:rPr>
              <w:spacing w:val="-10"/>
            </w:rPr>
          </w:rPrChange>
        </w:rPr>
        <w:t xml:space="preserve"> </w:t>
      </w:r>
      <w:r w:rsidRPr="006C66CA">
        <w:rPr>
          <w:rFonts w:cs="Arial"/>
          <w:rPrChange w:id="2068" w:author="Harry Shamoon" w:date="2015-03-05T19:28:00Z">
            <w:rPr/>
          </w:rPrChange>
        </w:rPr>
        <w:t>institutional</w:t>
      </w:r>
      <w:r w:rsidRPr="006C66CA">
        <w:rPr>
          <w:rFonts w:cs="Arial"/>
          <w:spacing w:val="-10"/>
          <w:rPrChange w:id="2069" w:author="Harry Shamoon" w:date="2015-03-05T19:28:00Z">
            <w:rPr>
              <w:spacing w:val="-10"/>
            </w:rPr>
          </w:rPrChange>
        </w:rPr>
        <w:t xml:space="preserve"> </w:t>
      </w:r>
      <w:r w:rsidRPr="006C66CA">
        <w:rPr>
          <w:rFonts w:cs="Arial"/>
          <w:rPrChange w:id="2070" w:author="Harry Shamoon" w:date="2015-03-05T19:28:00Z">
            <w:rPr/>
          </w:rPrChange>
        </w:rPr>
        <w:t>learning,</w:t>
      </w:r>
      <w:r w:rsidRPr="006C66CA">
        <w:rPr>
          <w:rFonts w:cs="Arial"/>
          <w:spacing w:val="-10"/>
          <w:rPrChange w:id="2071" w:author="Harry Shamoon" w:date="2015-03-05T19:28:00Z">
            <w:rPr>
              <w:spacing w:val="-10"/>
            </w:rPr>
          </w:rPrChange>
        </w:rPr>
        <w:t xml:space="preserve"> </w:t>
      </w:r>
      <w:r w:rsidRPr="006C66CA">
        <w:rPr>
          <w:rFonts w:cs="Arial"/>
          <w:rPrChange w:id="2072" w:author="Harry Shamoon" w:date="2015-03-05T19:28:00Z">
            <w:rPr/>
          </w:rPrChange>
        </w:rPr>
        <w:t>seasonal</w:t>
      </w:r>
      <w:r w:rsidRPr="006C66CA">
        <w:rPr>
          <w:rFonts w:cs="Arial"/>
          <w:spacing w:val="-10"/>
          <w:rPrChange w:id="2073" w:author="Harry Shamoon" w:date="2015-03-05T19:28:00Z">
            <w:rPr>
              <w:spacing w:val="-10"/>
            </w:rPr>
          </w:rPrChange>
        </w:rPr>
        <w:t xml:space="preserve"> </w:t>
      </w:r>
      <w:r w:rsidRPr="006C66CA">
        <w:rPr>
          <w:rFonts w:cs="Arial"/>
          <w:rPrChange w:id="2074" w:author="Harry Shamoon" w:date="2015-03-05T19:28:00Z">
            <w:rPr/>
          </w:rPrChange>
        </w:rPr>
        <w:t>effects</w:t>
      </w:r>
      <w:r w:rsidRPr="006C66CA">
        <w:rPr>
          <w:rFonts w:cs="Arial"/>
          <w:spacing w:val="-10"/>
          <w:rPrChange w:id="2075" w:author="Harry Shamoon" w:date="2015-03-05T19:28:00Z">
            <w:rPr>
              <w:spacing w:val="-10"/>
            </w:rPr>
          </w:rPrChange>
        </w:rPr>
        <w:t xml:space="preserve"> </w:t>
      </w:r>
      <w:r w:rsidRPr="006C66CA">
        <w:rPr>
          <w:rFonts w:cs="Arial"/>
          <w:rPrChange w:id="2076" w:author="Harry Shamoon" w:date="2015-03-05T19:28:00Z">
            <w:rPr/>
          </w:rPrChange>
        </w:rPr>
        <w:t>and</w:t>
      </w:r>
      <w:r w:rsidRPr="006C66CA">
        <w:rPr>
          <w:rFonts w:cs="Arial"/>
          <w:spacing w:val="-10"/>
          <w:rPrChange w:id="2077" w:author="Harry Shamoon" w:date="2015-03-05T19:28:00Z">
            <w:rPr>
              <w:spacing w:val="-10"/>
            </w:rPr>
          </w:rPrChange>
        </w:rPr>
        <w:t xml:space="preserve"> </w:t>
      </w:r>
      <w:r w:rsidRPr="006C66CA">
        <w:rPr>
          <w:rFonts w:cs="Arial"/>
          <w:rPrChange w:id="2078" w:author="Harry Shamoon" w:date="2015-03-05T19:28:00Z">
            <w:rPr/>
          </w:rPrChange>
        </w:rPr>
        <w:t>continuously</w:t>
      </w:r>
      <w:r w:rsidRPr="006C66CA">
        <w:rPr>
          <w:rFonts w:cs="Arial"/>
          <w:spacing w:val="-10"/>
          <w:rPrChange w:id="2079" w:author="Harry Shamoon" w:date="2015-03-05T19:28:00Z">
            <w:rPr>
              <w:spacing w:val="-10"/>
            </w:rPr>
          </w:rPrChange>
        </w:rPr>
        <w:t xml:space="preserve"> </w:t>
      </w:r>
      <w:r w:rsidRPr="006C66CA">
        <w:rPr>
          <w:rFonts w:cs="Arial"/>
          <w:rPrChange w:id="2080" w:author="Harry Shamoon" w:date="2015-03-05T19:28:00Z">
            <w:rPr/>
          </w:rPrChange>
        </w:rPr>
        <w:t>update</w:t>
      </w:r>
      <w:r w:rsidRPr="006C66CA">
        <w:rPr>
          <w:rFonts w:cs="Arial"/>
          <w:spacing w:val="-10"/>
          <w:rPrChange w:id="2081" w:author="Harry Shamoon" w:date="2015-03-05T19:28:00Z">
            <w:rPr>
              <w:spacing w:val="-10"/>
            </w:rPr>
          </w:rPrChange>
        </w:rPr>
        <w:t xml:space="preserve"> </w:t>
      </w:r>
      <w:r w:rsidRPr="006C66CA">
        <w:rPr>
          <w:rFonts w:cs="Arial"/>
          <w:rPrChange w:id="2082" w:author="Harry Shamoon" w:date="2015-03-05T19:28:00Z">
            <w:rPr/>
          </w:rPrChange>
        </w:rPr>
        <w:t>our</w:t>
      </w:r>
      <w:r w:rsidRPr="006C66CA">
        <w:rPr>
          <w:rFonts w:cs="Arial"/>
          <w:spacing w:val="-10"/>
          <w:rPrChange w:id="2083" w:author="Harry Shamoon" w:date="2015-03-05T19:28:00Z">
            <w:rPr>
              <w:spacing w:val="-10"/>
            </w:rPr>
          </w:rPrChange>
        </w:rPr>
        <w:t xml:space="preserve"> </w:t>
      </w:r>
      <w:r w:rsidRPr="006C66CA">
        <w:rPr>
          <w:rFonts w:cs="Arial"/>
          <w:rPrChange w:id="2084" w:author="Harry Shamoon" w:date="2015-03-05T19:28:00Z">
            <w:rPr/>
          </w:rPrChange>
        </w:rPr>
        <w:t>model</w:t>
      </w:r>
      <w:r w:rsidRPr="006C66CA">
        <w:rPr>
          <w:rFonts w:cs="Arial"/>
          <w:spacing w:val="-10"/>
          <w:rPrChange w:id="2085" w:author="Harry Shamoon" w:date="2015-03-05T19:28:00Z">
            <w:rPr>
              <w:spacing w:val="-10"/>
            </w:rPr>
          </w:rPrChange>
        </w:rPr>
        <w:t xml:space="preserve"> </w:t>
      </w:r>
      <w:r w:rsidRPr="006C66CA">
        <w:rPr>
          <w:rFonts w:cs="Arial"/>
          <w:rPrChange w:id="2086" w:author="Harry Shamoon" w:date="2015-03-05T19:28:00Z">
            <w:rPr/>
          </w:rPrChange>
        </w:rPr>
        <w:t>with</w:t>
      </w:r>
      <w:r w:rsidRPr="006C66CA">
        <w:rPr>
          <w:rFonts w:cs="Arial"/>
          <w:spacing w:val="-10"/>
          <w:rPrChange w:id="2087" w:author="Harry Shamoon" w:date="2015-03-05T19:28:00Z">
            <w:rPr>
              <w:spacing w:val="-10"/>
            </w:rPr>
          </w:rPrChange>
        </w:rPr>
        <w:t xml:space="preserve"> </w:t>
      </w:r>
      <w:r w:rsidRPr="006C66CA">
        <w:rPr>
          <w:rFonts w:cs="Arial"/>
          <w:rPrChange w:id="2088" w:author="Harry Shamoon" w:date="2015-03-05T19:28:00Z">
            <w:rPr/>
          </w:rPrChange>
        </w:rPr>
        <w:t>new</w:t>
      </w:r>
      <w:r w:rsidRPr="006C66CA">
        <w:rPr>
          <w:rFonts w:cs="Arial"/>
          <w:spacing w:val="-10"/>
          <w:rPrChange w:id="2089" w:author="Harry Shamoon" w:date="2015-03-05T19:28:00Z">
            <w:rPr>
              <w:spacing w:val="-10"/>
            </w:rPr>
          </w:rPrChange>
        </w:rPr>
        <w:t xml:space="preserve"> </w:t>
      </w:r>
      <w:r w:rsidRPr="006C66CA">
        <w:rPr>
          <w:rFonts w:cs="Arial"/>
          <w:rPrChange w:id="2090" w:author="Harry Shamoon" w:date="2015-03-05T19:28:00Z">
            <w:rPr/>
          </w:rPrChange>
        </w:rPr>
        <w:t>patient</w:t>
      </w:r>
      <w:r w:rsidRPr="006C66CA">
        <w:rPr>
          <w:rFonts w:cs="Arial"/>
          <w:spacing w:val="-10"/>
          <w:rPrChange w:id="2091" w:author="Harry Shamoon" w:date="2015-03-05T19:28:00Z">
            <w:rPr>
              <w:spacing w:val="-10"/>
            </w:rPr>
          </w:rPrChange>
        </w:rPr>
        <w:t xml:space="preserve"> </w:t>
      </w:r>
      <w:r w:rsidRPr="006C66CA">
        <w:rPr>
          <w:rFonts w:cs="Arial"/>
          <w:rPrChange w:id="2092" w:author="Harry Shamoon" w:date="2015-03-05T19:28:00Z">
            <w:rPr/>
          </w:rPrChange>
        </w:rPr>
        <w:t>data</w:t>
      </w:r>
      <w:r w:rsidRPr="006C66CA">
        <w:rPr>
          <w:rFonts w:cs="Arial"/>
          <w:spacing w:val="-10"/>
          <w:rPrChange w:id="2093" w:author="Harry Shamoon" w:date="2015-03-05T19:28:00Z">
            <w:rPr>
              <w:spacing w:val="-10"/>
            </w:rPr>
          </w:rPrChange>
        </w:rPr>
        <w:t xml:space="preserve"> </w:t>
      </w:r>
      <w:r w:rsidRPr="006C66CA">
        <w:rPr>
          <w:rFonts w:cs="Arial"/>
          <w:rPrChange w:id="2094" w:author="Harry Shamoon" w:date="2015-03-05T19:28:00Z">
            <w:rPr/>
          </w:rPrChange>
        </w:rPr>
        <w:t>to</w:t>
      </w:r>
      <w:r w:rsidRPr="006C66CA">
        <w:rPr>
          <w:rFonts w:cs="Arial"/>
          <w:spacing w:val="-10"/>
          <w:rPrChange w:id="2095" w:author="Harry Shamoon" w:date="2015-03-05T19:28:00Z">
            <w:rPr>
              <w:spacing w:val="-10"/>
            </w:rPr>
          </w:rPrChange>
        </w:rPr>
        <w:t xml:space="preserve"> </w:t>
      </w:r>
      <w:r w:rsidRPr="006C66CA">
        <w:rPr>
          <w:rFonts w:cs="Arial"/>
          <w:rPrChange w:id="2096" w:author="Harry Shamoon" w:date="2015-03-05T19:28:00Z">
            <w:rPr/>
          </w:rPrChange>
        </w:rPr>
        <w:t>account</w:t>
      </w:r>
      <w:r w:rsidRPr="006C66CA">
        <w:rPr>
          <w:rFonts w:cs="Arial"/>
          <w:w w:val="99"/>
          <w:rPrChange w:id="2097" w:author="Harry Shamoon" w:date="2015-03-05T19:28:00Z">
            <w:rPr>
              <w:w w:val="99"/>
            </w:rPr>
          </w:rPrChange>
        </w:rPr>
        <w:t xml:space="preserve"> </w:t>
      </w:r>
      <w:r w:rsidRPr="006C66CA">
        <w:rPr>
          <w:rFonts w:cs="Arial"/>
          <w:spacing w:val="-3"/>
          <w:rPrChange w:id="2098" w:author="Harry Shamoon" w:date="2015-03-05T19:28:00Z">
            <w:rPr>
              <w:spacing w:val="-3"/>
            </w:rPr>
          </w:rPrChange>
        </w:rPr>
        <w:t>for</w:t>
      </w:r>
      <w:r w:rsidRPr="006C66CA">
        <w:rPr>
          <w:rFonts w:cs="Arial"/>
          <w:spacing w:val="17"/>
          <w:rPrChange w:id="2099" w:author="Harry Shamoon" w:date="2015-03-05T19:28:00Z">
            <w:rPr>
              <w:spacing w:val="17"/>
            </w:rPr>
          </w:rPrChange>
        </w:rPr>
        <w:t xml:space="preserve"> </w:t>
      </w:r>
      <w:r w:rsidRPr="006C66CA">
        <w:rPr>
          <w:rFonts w:cs="Arial"/>
          <w:rPrChange w:id="2100" w:author="Harry Shamoon" w:date="2015-03-05T19:28:00Z">
            <w:rPr/>
          </w:rPrChange>
        </w:rPr>
        <w:t>said</w:t>
      </w:r>
      <w:r w:rsidRPr="006C66CA">
        <w:rPr>
          <w:rFonts w:cs="Arial"/>
          <w:spacing w:val="17"/>
          <w:rPrChange w:id="2101" w:author="Harry Shamoon" w:date="2015-03-05T19:28:00Z">
            <w:rPr>
              <w:spacing w:val="17"/>
            </w:rPr>
          </w:rPrChange>
        </w:rPr>
        <w:t xml:space="preserve"> </w:t>
      </w:r>
      <w:r w:rsidRPr="006C66CA">
        <w:rPr>
          <w:rFonts w:cs="Arial"/>
          <w:rPrChange w:id="2102" w:author="Harry Shamoon" w:date="2015-03-05T19:28:00Z">
            <w:rPr/>
          </w:rPrChange>
        </w:rPr>
        <w:t>changes</w:t>
      </w:r>
      <w:r w:rsidRPr="006C66CA">
        <w:rPr>
          <w:rFonts w:cs="Arial"/>
          <w:spacing w:val="17"/>
          <w:rPrChange w:id="2103" w:author="Harry Shamoon" w:date="2015-03-05T19:28:00Z">
            <w:rPr>
              <w:spacing w:val="17"/>
            </w:rPr>
          </w:rPrChange>
        </w:rPr>
        <w:t xml:space="preserve"> </w:t>
      </w:r>
      <w:r w:rsidRPr="006C66CA">
        <w:rPr>
          <w:rFonts w:cs="Arial"/>
          <w:rPrChange w:id="2104" w:author="Harry Shamoon" w:date="2015-03-05T19:28:00Z">
            <w:rPr/>
          </w:rPrChange>
        </w:rPr>
        <w:t>in</w:t>
      </w:r>
      <w:r w:rsidRPr="006C66CA">
        <w:rPr>
          <w:rFonts w:cs="Arial"/>
          <w:spacing w:val="17"/>
          <w:rPrChange w:id="2105" w:author="Harry Shamoon" w:date="2015-03-05T19:28:00Z">
            <w:rPr>
              <w:spacing w:val="17"/>
            </w:rPr>
          </w:rPrChange>
        </w:rPr>
        <w:t xml:space="preserve"> </w:t>
      </w:r>
      <w:r w:rsidRPr="006C66CA">
        <w:rPr>
          <w:rFonts w:cs="Arial"/>
          <w:rPrChange w:id="2106" w:author="Harry Shamoon" w:date="2015-03-05T19:28:00Z">
            <w:rPr/>
          </w:rPrChange>
        </w:rPr>
        <w:t>the</w:t>
      </w:r>
      <w:r w:rsidRPr="006C66CA">
        <w:rPr>
          <w:rFonts w:cs="Arial"/>
          <w:spacing w:val="17"/>
          <w:rPrChange w:id="2107" w:author="Harry Shamoon" w:date="2015-03-05T19:28:00Z">
            <w:rPr>
              <w:spacing w:val="17"/>
            </w:rPr>
          </w:rPrChange>
        </w:rPr>
        <w:t xml:space="preserve"> </w:t>
      </w:r>
      <w:r w:rsidRPr="006C66CA">
        <w:rPr>
          <w:rFonts w:cs="Arial"/>
          <w:rPrChange w:id="2108" w:author="Harry Shamoon" w:date="2015-03-05T19:28:00Z">
            <w:rPr/>
          </w:rPrChange>
        </w:rPr>
        <w:t>risk</w:t>
      </w:r>
      <w:r w:rsidRPr="006C66CA">
        <w:rPr>
          <w:rFonts w:cs="Arial"/>
          <w:spacing w:val="17"/>
          <w:rPrChange w:id="2109" w:author="Harry Shamoon" w:date="2015-03-05T19:28:00Z">
            <w:rPr>
              <w:spacing w:val="17"/>
            </w:rPr>
          </w:rPrChange>
        </w:rPr>
        <w:t xml:space="preserve"> </w:t>
      </w:r>
      <w:r w:rsidRPr="006C66CA">
        <w:rPr>
          <w:rFonts w:cs="Arial"/>
          <w:rPrChange w:id="2110" w:author="Harry Shamoon" w:date="2015-03-05T19:28:00Z">
            <w:rPr/>
          </w:rPrChange>
        </w:rPr>
        <w:t>profile.</w:t>
      </w:r>
      <w:r w:rsidRPr="006C66CA">
        <w:rPr>
          <w:rFonts w:cs="Arial"/>
          <w:spacing w:val="12"/>
          <w:rPrChange w:id="2111" w:author="Harry Shamoon" w:date="2015-03-05T19:28:00Z">
            <w:rPr>
              <w:spacing w:val="12"/>
            </w:rPr>
          </w:rPrChange>
        </w:rPr>
        <w:t xml:space="preserve"> </w:t>
      </w:r>
      <w:r w:rsidRPr="006C66CA">
        <w:rPr>
          <w:rFonts w:cs="Arial"/>
          <w:rPrChange w:id="2112" w:author="Harry Shamoon" w:date="2015-03-05T19:28:00Z">
            <w:rPr/>
          </w:rPrChange>
        </w:rPr>
        <w:t>The</w:t>
      </w:r>
      <w:r w:rsidRPr="006C66CA">
        <w:rPr>
          <w:rFonts w:cs="Arial"/>
          <w:spacing w:val="17"/>
          <w:rPrChange w:id="2113" w:author="Harry Shamoon" w:date="2015-03-05T19:28:00Z">
            <w:rPr>
              <w:spacing w:val="17"/>
            </w:rPr>
          </w:rPrChange>
        </w:rPr>
        <w:t xml:space="preserve"> </w:t>
      </w:r>
      <w:r w:rsidRPr="006C66CA">
        <w:rPr>
          <w:rFonts w:cs="Arial"/>
          <w:rPrChange w:id="2114" w:author="Harry Shamoon" w:date="2015-03-05T19:28:00Z">
            <w:rPr/>
          </w:rPrChange>
        </w:rPr>
        <w:t>integration</w:t>
      </w:r>
      <w:r w:rsidRPr="006C66CA">
        <w:rPr>
          <w:rFonts w:cs="Arial"/>
          <w:spacing w:val="17"/>
          <w:rPrChange w:id="2115" w:author="Harry Shamoon" w:date="2015-03-05T19:28:00Z">
            <w:rPr>
              <w:spacing w:val="17"/>
            </w:rPr>
          </w:rPrChange>
        </w:rPr>
        <w:t xml:space="preserve"> </w:t>
      </w:r>
      <w:r w:rsidRPr="006C66CA">
        <w:rPr>
          <w:rFonts w:cs="Arial"/>
          <w:rPrChange w:id="2116" w:author="Harry Shamoon" w:date="2015-03-05T19:28:00Z">
            <w:rPr/>
          </w:rPrChange>
        </w:rPr>
        <w:t>of</w:t>
      </w:r>
      <w:r w:rsidRPr="006C66CA">
        <w:rPr>
          <w:rFonts w:cs="Arial"/>
          <w:spacing w:val="17"/>
          <w:rPrChange w:id="2117" w:author="Harry Shamoon" w:date="2015-03-05T19:28:00Z">
            <w:rPr>
              <w:spacing w:val="17"/>
            </w:rPr>
          </w:rPrChange>
        </w:rPr>
        <w:t xml:space="preserve"> </w:t>
      </w:r>
      <w:r w:rsidRPr="006C66CA">
        <w:rPr>
          <w:rFonts w:cs="Arial"/>
          <w:rPrChange w:id="2118" w:author="Harry Shamoon" w:date="2015-03-05T19:28:00Z">
            <w:rPr/>
          </w:rPrChange>
        </w:rPr>
        <w:t>institutional</w:t>
      </w:r>
      <w:r w:rsidRPr="006C66CA">
        <w:rPr>
          <w:rFonts w:cs="Arial"/>
          <w:spacing w:val="17"/>
          <w:rPrChange w:id="2119" w:author="Harry Shamoon" w:date="2015-03-05T19:28:00Z">
            <w:rPr>
              <w:spacing w:val="17"/>
            </w:rPr>
          </w:rPrChange>
        </w:rPr>
        <w:t xml:space="preserve"> </w:t>
      </w:r>
      <w:r w:rsidRPr="006C66CA">
        <w:rPr>
          <w:rFonts w:cs="Arial"/>
          <w:rPrChange w:id="2120" w:author="Harry Shamoon" w:date="2015-03-05T19:28:00Z">
            <w:rPr/>
          </w:rPrChange>
        </w:rPr>
        <w:t>learning,</w:t>
      </w:r>
      <w:r w:rsidRPr="006C66CA">
        <w:rPr>
          <w:rFonts w:cs="Arial"/>
          <w:spacing w:val="22"/>
          <w:rPrChange w:id="2121" w:author="Harry Shamoon" w:date="2015-03-05T19:28:00Z">
            <w:rPr>
              <w:spacing w:val="22"/>
            </w:rPr>
          </w:rPrChange>
        </w:rPr>
        <w:t xml:space="preserve"> </w:t>
      </w:r>
      <w:r w:rsidRPr="006C66CA">
        <w:rPr>
          <w:rFonts w:cs="Arial"/>
          <w:rPrChange w:id="2122" w:author="Harry Shamoon" w:date="2015-03-05T19:28:00Z">
            <w:rPr/>
          </w:rPrChange>
        </w:rPr>
        <w:t>secular</w:t>
      </w:r>
      <w:r w:rsidRPr="006C66CA">
        <w:rPr>
          <w:rFonts w:cs="Arial"/>
          <w:spacing w:val="17"/>
          <w:rPrChange w:id="2123" w:author="Harry Shamoon" w:date="2015-03-05T19:28:00Z">
            <w:rPr>
              <w:spacing w:val="17"/>
            </w:rPr>
          </w:rPrChange>
        </w:rPr>
        <w:t xml:space="preserve"> </w:t>
      </w:r>
      <w:r w:rsidRPr="006C66CA">
        <w:rPr>
          <w:rFonts w:cs="Arial"/>
          <w:rPrChange w:id="2124" w:author="Harry Shamoon" w:date="2015-03-05T19:28:00Z">
            <w:rPr/>
          </w:rPrChange>
        </w:rPr>
        <w:t>and</w:t>
      </w:r>
      <w:r w:rsidRPr="006C66CA">
        <w:rPr>
          <w:rFonts w:cs="Arial"/>
          <w:spacing w:val="17"/>
          <w:rPrChange w:id="2125" w:author="Harry Shamoon" w:date="2015-03-05T19:28:00Z">
            <w:rPr>
              <w:spacing w:val="17"/>
            </w:rPr>
          </w:rPrChange>
        </w:rPr>
        <w:t xml:space="preserve"> </w:t>
      </w:r>
      <w:r w:rsidRPr="006C66CA">
        <w:rPr>
          <w:rFonts w:cs="Arial"/>
          <w:rPrChange w:id="2126" w:author="Harry Shamoon" w:date="2015-03-05T19:28:00Z">
            <w:rPr/>
          </w:rPrChange>
        </w:rPr>
        <w:t>seasonal</w:t>
      </w:r>
      <w:r w:rsidRPr="006C66CA">
        <w:rPr>
          <w:rFonts w:cs="Arial"/>
          <w:spacing w:val="17"/>
          <w:rPrChange w:id="2127" w:author="Harry Shamoon" w:date="2015-03-05T19:28:00Z">
            <w:rPr>
              <w:spacing w:val="17"/>
            </w:rPr>
          </w:rPrChange>
        </w:rPr>
        <w:t xml:space="preserve"> </w:t>
      </w:r>
      <w:r w:rsidRPr="006C66CA">
        <w:rPr>
          <w:rFonts w:cs="Arial"/>
          <w:rPrChange w:id="2128" w:author="Harry Shamoon" w:date="2015-03-05T19:28:00Z">
            <w:rPr/>
          </w:rPrChange>
        </w:rPr>
        <w:t>effects</w:t>
      </w:r>
      <w:r w:rsidRPr="006C66CA">
        <w:rPr>
          <w:rFonts w:cs="Arial"/>
          <w:spacing w:val="17"/>
          <w:rPrChange w:id="2129" w:author="Harry Shamoon" w:date="2015-03-05T19:28:00Z">
            <w:rPr>
              <w:spacing w:val="17"/>
            </w:rPr>
          </w:rPrChange>
        </w:rPr>
        <w:t xml:space="preserve"> </w:t>
      </w:r>
      <w:r w:rsidRPr="006C66CA">
        <w:rPr>
          <w:rFonts w:cs="Arial"/>
          <w:rPrChange w:id="2130" w:author="Harry Shamoon" w:date="2015-03-05T19:28:00Z">
            <w:rPr/>
          </w:rPrChange>
        </w:rPr>
        <w:t>in</w:t>
      </w:r>
      <w:r w:rsidRPr="006C66CA">
        <w:rPr>
          <w:rFonts w:cs="Arial"/>
          <w:spacing w:val="17"/>
          <w:rPrChange w:id="2131" w:author="Harry Shamoon" w:date="2015-03-05T19:28:00Z">
            <w:rPr>
              <w:spacing w:val="17"/>
            </w:rPr>
          </w:rPrChange>
        </w:rPr>
        <w:t xml:space="preserve"> </w:t>
      </w:r>
      <w:proofErr w:type="gramStart"/>
      <w:r w:rsidRPr="006C66CA">
        <w:rPr>
          <w:rFonts w:cs="Arial"/>
          <w:rPrChange w:id="2132" w:author="Harry Shamoon" w:date="2015-03-05T19:28:00Z">
            <w:rPr/>
          </w:rPrChange>
        </w:rPr>
        <w:t>a</w:t>
      </w:r>
      <w:proofErr w:type="gramEnd"/>
      <w:r w:rsidRPr="006C66CA">
        <w:rPr>
          <w:rFonts w:cs="Arial"/>
          <w:w w:val="99"/>
          <w:rPrChange w:id="2133" w:author="Harry Shamoon" w:date="2015-03-05T19:28:00Z">
            <w:rPr>
              <w:w w:val="99"/>
            </w:rPr>
          </w:rPrChange>
        </w:rPr>
        <w:t xml:space="preserve"> </w:t>
      </w:r>
      <w:r w:rsidRPr="006C66CA">
        <w:rPr>
          <w:rFonts w:cs="Arial"/>
          <w:rPrChange w:id="2134" w:author="Harry Shamoon" w:date="2015-03-05T19:28:00Z">
            <w:rPr/>
          </w:rPrChange>
        </w:rPr>
        <w:t>EMR-triggered</w:t>
      </w:r>
      <w:r w:rsidRPr="006C66CA">
        <w:rPr>
          <w:rFonts w:cs="Arial"/>
          <w:spacing w:val="-11"/>
          <w:rPrChange w:id="2135" w:author="Harry Shamoon" w:date="2015-03-05T19:28:00Z">
            <w:rPr>
              <w:spacing w:val="-11"/>
            </w:rPr>
          </w:rPrChange>
        </w:rPr>
        <w:t xml:space="preserve"> </w:t>
      </w:r>
      <w:r w:rsidRPr="006C66CA">
        <w:rPr>
          <w:rFonts w:cs="Arial"/>
          <w:rPrChange w:id="2136" w:author="Harry Shamoon" w:date="2015-03-05T19:28:00Z">
            <w:rPr/>
          </w:rPrChange>
        </w:rPr>
        <w:t>prediction</w:t>
      </w:r>
      <w:r w:rsidRPr="006C66CA">
        <w:rPr>
          <w:rFonts w:cs="Arial"/>
          <w:spacing w:val="-11"/>
          <w:rPrChange w:id="2137" w:author="Harry Shamoon" w:date="2015-03-05T19:28:00Z">
            <w:rPr>
              <w:spacing w:val="-11"/>
            </w:rPr>
          </w:rPrChange>
        </w:rPr>
        <w:t xml:space="preserve"> </w:t>
      </w:r>
      <w:r w:rsidRPr="006C66CA">
        <w:rPr>
          <w:rFonts w:cs="Arial"/>
          <w:rPrChange w:id="2138" w:author="Harry Shamoon" w:date="2015-03-05T19:28:00Z">
            <w:rPr/>
          </w:rPrChange>
        </w:rPr>
        <w:t>and</w:t>
      </w:r>
      <w:r w:rsidRPr="006C66CA">
        <w:rPr>
          <w:rFonts w:cs="Arial"/>
          <w:spacing w:val="-11"/>
          <w:rPrChange w:id="2139" w:author="Harry Shamoon" w:date="2015-03-05T19:28:00Z">
            <w:rPr>
              <w:spacing w:val="-11"/>
            </w:rPr>
          </w:rPrChange>
        </w:rPr>
        <w:t xml:space="preserve"> </w:t>
      </w:r>
      <w:r w:rsidRPr="006C66CA">
        <w:rPr>
          <w:rFonts w:cs="Arial"/>
          <w:rPrChange w:id="2140" w:author="Harry Shamoon" w:date="2015-03-05T19:28:00Z">
            <w:rPr/>
          </w:rPrChange>
        </w:rPr>
        <w:t>prevention</w:t>
      </w:r>
      <w:r w:rsidRPr="006C66CA">
        <w:rPr>
          <w:rFonts w:cs="Arial"/>
          <w:spacing w:val="-11"/>
          <w:rPrChange w:id="2141" w:author="Harry Shamoon" w:date="2015-03-05T19:28:00Z">
            <w:rPr>
              <w:spacing w:val="-11"/>
            </w:rPr>
          </w:rPrChange>
        </w:rPr>
        <w:t xml:space="preserve"> </w:t>
      </w:r>
      <w:r w:rsidRPr="006C66CA">
        <w:rPr>
          <w:rFonts w:cs="Arial"/>
          <w:rPrChange w:id="2142" w:author="Harry Shamoon" w:date="2015-03-05T19:28:00Z">
            <w:rPr/>
          </w:rPrChange>
        </w:rPr>
        <w:t>within</w:t>
      </w:r>
      <w:r w:rsidRPr="006C66CA">
        <w:rPr>
          <w:rFonts w:cs="Arial"/>
          <w:spacing w:val="-11"/>
          <w:rPrChange w:id="2143" w:author="Harry Shamoon" w:date="2015-03-05T19:28:00Z">
            <w:rPr>
              <w:spacing w:val="-11"/>
            </w:rPr>
          </w:rPrChange>
        </w:rPr>
        <w:t xml:space="preserve"> </w:t>
      </w:r>
      <w:r w:rsidRPr="006C66CA">
        <w:rPr>
          <w:rFonts w:cs="Arial"/>
          <w:rPrChange w:id="2144" w:author="Harry Shamoon" w:date="2015-03-05T19:28:00Z">
            <w:rPr/>
          </w:rPrChange>
        </w:rPr>
        <w:t>one</w:t>
      </w:r>
      <w:r w:rsidRPr="006C66CA">
        <w:rPr>
          <w:rFonts w:cs="Arial"/>
          <w:spacing w:val="-11"/>
          <w:rPrChange w:id="2145" w:author="Harry Shamoon" w:date="2015-03-05T19:28:00Z">
            <w:rPr>
              <w:spacing w:val="-11"/>
            </w:rPr>
          </w:rPrChange>
        </w:rPr>
        <w:t xml:space="preserve"> </w:t>
      </w:r>
      <w:r w:rsidRPr="006C66CA">
        <w:rPr>
          <w:rFonts w:cs="Arial"/>
          <w:rPrChange w:id="2146" w:author="Harry Shamoon" w:date="2015-03-05T19:28:00Z">
            <w:rPr/>
          </w:rPrChange>
        </w:rPr>
        <w:t>coherent</w:t>
      </w:r>
      <w:r w:rsidRPr="006C66CA">
        <w:rPr>
          <w:rFonts w:cs="Arial"/>
          <w:spacing w:val="-11"/>
          <w:rPrChange w:id="2147" w:author="Harry Shamoon" w:date="2015-03-05T19:28:00Z">
            <w:rPr>
              <w:spacing w:val="-11"/>
            </w:rPr>
          </w:rPrChange>
        </w:rPr>
        <w:t xml:space="preserve"> </w:t>
      </w:r>
      <w:r w:rsidRPr="006C66CA">
        <w:rPr>
          <w:rFonts w:cs="Arial"/>
          <w:rPrChange w:id="2148" w:author="Harry Shamoon" w:date="2015-03-05T19:28:00Z">
            <w:rPr/>
          </w:rPrChange>
        </w:rPr>
        <w:t>(Bayesian)</w:t>
      </w:r>
      <w:r w:rsidRPr="006C66CA">
        <w:rPr>
          <w:rFonts w:cs="Arial"/>
          <w:spacing w:val="-11"/>
          <w:rPrChange w:id="2149" w:author="Harry Shamoon" w:date="2015-03-05T19:28:00Z">
            <w:rPr>
              <w:spacing w:val="-11"/>
            </w:rPr>
          </w:rPrChange>
        </w:rPr>
        <w:t xml:space="preserve"> </w:t>
      </w:r>
      <w:r w:rsidRPr="006C66CA">
        <w:rPr>
          <w:rFonts w:cs="Arial"/>
          <w:rPrChange w:id="2150" w:author="Harry Shamoon" w:date="2015-03-05T19:28:00Z">
            <w:rPr/>
          </w:rPrChange>
        </w:rPr>
        <w:t>model</w:t>
      </w:r>
      <w:r w:rsidRPr="006C66CA">
        <w:rPr>
          <w:rFonts w:cs="Arial"/>
          <w:spacing w:val="-11"/>
          <w:rPrChange w:id="2151" w:author="Harry Shamoon" w:date="2015-03-05T19:28:00Z">
            <w:rPr>
              <w:spacing w:val="-11"/>
            </w:rPr>
          </w:rPrChange>
        </w:rPr>
        <w:t xml:space="preserve"> </w:t>
      </w:r>
      <w:r w:rsidRPr="006C66CA">
        <w:rPr>
          <w:rFonts w:cs="Arial"/>
          <w:rPrChange w:id="2152" w:author="Harry Shamoon" w:date="2015-03-05T19:28:00Z">
            <w:rPr/>
          </w:rPrChange>
        </w:rPr>
        <w:t>is</w:t>
      </w:r>
      <w:r w:rsidRPr="006C66CA">
        <w:rPr>
          <w:rFonts w:cs="Arial"/>
          <w:spacing w:val="-11"/>
          <w:rPrChange w:id="2153" w:author="Harry Shamoon" w:date="2015-03-05T19:28:00Z">
            <w:rPr>
              <w:spacing w:val="-11"/>
            </w:rPr>
          </w:rPrChange>
        </w:rPr>
        <w:t xml:space="preserve"> </w:t>
      </w:r>
      <w:r w:rsidRPr="006C66CA">
        <w:rPr>
          <w:rFonts w:cs="Arial"/>
          <w:rPrChange w:id="2154" w:author="Harry Shamoon" w:date="2015-03-05T19:28:00Z">
            <w:rPr/>
          </w:rPrChange>
        </w:rPr>
        <w:t>novel.</w:t>
      </w:r>
    </w:p>
    <w:p w14:paraId="333E81D8" w14:textId="77777777" w:rsidR="00F731E7" w:rsidRPr="006C66CA" w:rsidRDefault="00082CF3" w:rsidP="00174DF6">
      <w:pPr>
        <w:pStyle w:val="Heading3"/>
        <w:jc w:val="both"/>
        <w:rPr>
          <w:rFonts w:cs="Arial"/>
          <w:b w:val="0"/>
          <w:bCs w:val="0"/>
          <w:sz w:val="22"/>
          <w:szCs w:val="22"/>
          <w:rPrChange w:id="2155" w:author="Harry Shamoon" w:date="2015-03-05T19:28:00Z">
            <w:rPr>
              <w:b w:val="0"/>
              <w:bCs w:val="0"/>
            </w:rPr>
          </w:rPrChange>
        </w:rPr>
      </w:pPr>
      <w:r w:rsidRPr="006C66CA">
        <w:rPr>
          <w:rFonts w:cs="Arial"/>
          <w:sz w:val="22"/>
          <w:szCs w:val="22"/>
          <w:rPrChange w:id="2156" w:author="Harry Shamoon" w:date="2015-03-05T19:28:00Z">
            <w:rPr/>
          </w:rPrChange>
        </w:rPr>
        <w:t>Analyzing</w:t>
      </w:r>
      <w:r w:rsidRPr="006C66CA">
        <w:rPr>
          <w:rFonts w:cs="Arial"/>
          <w:spacing w:val="-9"/>
          <w:sz w:val="22"/>
          <w:szCs w:val="22"/>
          <w:rPrChange w:id="2157" w:author="Harry Shamoon" w:date="2015-03-05T19:28:00Z">
            <w:rPr>
              <w:spacing w:val="-9"/>
            </w:rPr>
          </w:rPrChange>
        </w:rPr>
        <w:t xml:space="preserve"> </w:t>
      </w:r>
      <w:r w:rsidRPr="006C66CA">
        <w:rPr>
          <w:rFonts w:cs="Arial"/>
          <w:sz w:val="22"/>
          <w:szCs w:val="22"/>
          <w:rPrChange w:id="2158" w:author="Harry Shamoon" w:date="2015-03-05T19:28:00Z">
            <w:rPr/>
          </w:rPrChange>
        </w:rPr>
        <w:t>and</w:t>
      </w:r>
      <w:r w:rsidRPr="006C66CA">
        <w:rPr>
          <w:rFonts w:cs="Arial"/>
          <w:spacing w:val="-9"/>
          <w:sz w:val="22"/>
          <w:szCs w:val="22"/>
          <w:rPrChange w:id="2159" w:author="Harry Shamoon" w:date="2015-03-05T19:28:00Z">
            <w:rPr>
              <w:spacing w:val="-9"/>
            </w:rPr>
          </w:rPrChange>
        </w:rPr>
        <w:t xml:space="preserve"> </w:t>
      </w:r>
      <w:r w:rsidRPr="006C66CA">
        <w:rPr>
          <w:rFonts w:cs="Arial"/>
          <w:sz w:val="22"/>
          <w:szCs w:val="22"/>
          <w:rPrChange w:id="2160" w:author="Harry Shamoon" w:date="2015-03-05T19:28:00Z">
            <w:rPr/>
          </w:rPrChange>
        </w:rPr>
        <w:t>advancing</w:t>
      </w:r>
      <w:r w:rsidRPr="006C66CA">
        <w:rPr>
          <w:rFonts w:cs="Arial"/>
          <w:spacing w:val="-9"/>
          <w:sz w:val="22"/>
          <w:szCs w:val="22"/>
          <w:rPrChange w:id="2161" w:author="Harry Shamoon" w:date="2015-03-05T19:28:00Z">
            <w:rPr>
              <w:spacing w:val="-9"/>
            </w:rPr>
          </w:rPrChange>
        </w:rPr>
        <w:t xml:space="preserve"> </w:t>
      </w:r>
      <w:r w:rsidRPr="006C66CA">
        <w:rPr>
          <w:rFonts w:cs="Arial"/>
          <w:sz w:val="22"/>
          <w:szCs w:val="22"/>
          <w:rPrChange w:id="2162" w:author="Harry Shamoon" w:date="2015-03-05T19:28:00Z">
            <w:rPr/>
          </w:rPrChange>
        </w:rPr>
        <w:t>implementation</w:t>
      </w:r>
      <w:r w:rsidRPr="006C66CA">
        <w:rPr>
          <w:rFonts w:cs="Arial"/>
          <w:spacing w:val="-9"/>
          <w:sz w:val="22"/>
          <w:szCs w:val="22"/>
          <w:rPrChange w:id="2163" w:author="Harry Shamoon" w:date="2015-03-05T19:28:00Z">
            <w:rPr>
              <w:spacing w:val="-9"/>
            </w:rPr>
          </w:rPrChange>
        </w:rPr>
        <w:t xml:space="preserve"> </w:t>
      </w:r>
      <w:r w:rsidRPr="006C66CA">
        <w:rPr>
          <w:rFonts w:cs="Arial"/>
          <w:sz w:val="22"/>
          <w:szCs w:val="22"/>
          <w:rPrChange w:id="2164" w:author="Harry Shamoon" w:date="2015-03-05T19:28:00Z">
            <w:rPr/>
          </w:rPrChange>
        </w:rPr>
        <w:t>is</w:t>
      </w:r>
      <w:r w:rsidRPr="006C66CA">
        <w:rPr>
          <w:rFonts w:cs="Arial"/>
          <w:spacing w:val="-9"/>
          <w:sz w:val="22"/>
          <w:szCs w:val="22"/>
          <w:rPrChange w:id="2165" w:author="Harry Shamoon" w:date="2015-03-05T19:28:00Z">
            <w:rPr>
              <w:spacing w:val="-9"/>
            </w:rPr>
          </w:rPrChange>
        </w:rPr>
        <w:t xml:space="preserve"> </w:t>
      </w:r>
      <w:r w:rsidRPr="006C66CA">
        <w:rPr>
          <w:rFonts w:cs="Arial"/>
          <w:sz w:val="22"/>
          <w:szCs w:val="22"/>
          <w:rPrChange w:id="2166" w:author="Harry Shamoon" w:date="2015-03-05T19:28:00Z">
            <w:rPr/>
          </w:rPrChange>
        </w:rPr>
        <w:t>decisive</w:t>
      </w:r>
      <w:r w:rsidRPr="006C66CA">
        <w:rPr>
          <w:rFonts w:cs="Arial"/>
          <w:spacing w:val="-9"/>
          <w:sz w:val="22"/>
          <w:szCs w:val="22"/>
          <w:rPrChange w:id="2167" w:author="Harry Shamoon" w:date="2015-03-05T19:28:00Z">
            <w:rPr>
              <w:spacing w:val="-9"/>
            </w:rPr>
          </w:rPrChange>
        </w:rPr>
        <w:t xml:space="preserve"> </w:t>
      </w:r>
      <w:r w:rsidRPr="006C66CA">
        <w:rPr>
          <w:rFonts w:cs="Arial"/>
          <w:sz w:val="22"/>
          <w:szCs w:val="22"/>
          <w:rPrChange w:id="2168" w:author="Harry Shamoon" w:date="2015-03-05T19:28:00Z">
            <w:rPr/>
          </w:rPrChange>
        </w:rPr>
        <w:t>for</w:t>
      </w:r>
      <w:r w:rsidRPr="006C66CA">
        <w:rPr>
          <w:rFonts w:cs="Arial"/>
          <w:spacing w:val="-9"/>
          <w:sz w:val="22"/>
          <w:szCs w:val="22"/>
          <w:rPrChange w:id="2169" w:author="Harry Shamoon" w:date="2015-03-05T19:28:00Z">
            <w:rPr>
              <w:spacing w:val="-9"/>
            </w:rPr>
          </w:rPrChange>
        </w:rPr>
        <w:t xml:space="preserve"> </w:t>
      </w:r>
      <w:r w:rsidRPr="006C66CA">
        <w:rPr>
          <w:rFonts w:cs="Arial"/>
          <w:sz w:val="22"/>
          <w:szCs w:val="22"/>
          <w:rPrChange w:id="2170" w:author="Harry Shamoon" w:date="2015-03-05T19:28:00Z">
            <w:rPr/>
          </w:rPrChange>
        </w:rPr>
        <w:t>outcome</w:t>
      </w:r>
      <w:r w:rsidRPr="006C66CA">
        <w:rPr>
          <w:rFonts w:cs="Arial"/>
          <w:spacing w:val="-9"/>
          <w:sz w:val="22"/>
          <w:szCs w:val="22"/>
          <w:rPrChange w:id="2171" w:author="Harry Shamoon" w:date="2015-03-05T19:28:00Z">
            <w:rPr>
              <w:spacing w:val="-9"/>
            </w:rPr>
          </w:rPrChange>
        </w:rPr>
        <w:t xml:space="preserve"> </w:t>
      </w:r>
      <w:r w:rsidRPr="006C66CA">
        <w:rPr>
          <w:rFonts w:cs="Arial"/>
          <w:sz w:val="22"/>
          <w:szCs w:val="22"/>
          <w:rPrChange w:id="2172" w:author="Harry Shamoon" w:date="2015-03-05T19:28:00Z">
            <w:rPr/>
          </w:rPrChange>
        </w:rPr>
        <w:t>improvement</w:t>
      </w:r>
      <w:r w:rsidRPr="006C66CA">
        <w:rPr>
          <w:rFonts w:cs="Arial"/>
          <w:spacing w:val="-9"/>
          <w:sz w:val="22"/>
          <w:szCs w:val="22"/>
          <w:rPrChange w:id="2173" w:author="Harry Shamoon" w:date="2015-03-05T19:28:00Z">
            <w:rPr>
              <w:spacing w:val="-9"/>
            </w:rPr>
          </w:rPrChange>
        </w:rPr>
        <w:t xml:space="preserve"> </w:t>
      </w:r>
      <w:r w:rsidRPr="006C66CA">
        <w:rPr>
          <w:rFonts w:cs="Arial"/>
          <w:sz w:val="22"/>
          <w:szCs w:val="22"/>
          <w:rPrChange w:id="2174" w:author="Harry Shamoon" w:date="2015-03-05T19:28:00Z">
            <w:rPr/>
          </w:rPrChange>
        </w:rPr>
        <w:t>and</w:t>
      </w:r>
      <w:r w:rsidRPr="006C66CA">
        <w:rPr>
          <w:rFonts w:cs="Arial"/>
          <w:spacing w:val="-9"/>
          <w:sz w:val="22"/>
          <w:szCs w:val="22"/>
          <w:rPrChange w:id="2175" w:author="Harry Shamoon" w:date="2015-03-05T19:28:00Z">
            <w:rPr>
              <w:spacing w:val="-9"/>
            </w:rPr>
          </w:rPrChange>
        </w:rPr>
        <w:t xml:space="preserve"> </w:t>
      </w:r>
      <w:r w:rsidRPr="006C66CA">
        <w:rPr>
          <w:rFonts w:cs="Arial"/>
          <w:sz w:val="22"/>
          <w:szCs w:val="22"/>
          <w:rPrChange w:id="2176" w:author="Harry Shamoon" w:date="2015-03-05T19:28:00Z">
            <w:rPr/>
          </w:rPrChange>
        </w:rPr>
        <w:t>research.</w:t>
      </w:r>
    </w:p>
    <w:p w14:paraId="0007FE75" w14:textId="77777777" w:rsidR="00F731E7" w:rsidRPr="006C66CA" w:rsidRDefault="00082CF3">
      <w:pPr>
        <w:pStyle w:val="BodyText"/>
        <w:spacing w:before="121"/>
        <w:ind w:left="120" w:right="117" w:firstLine="338"/>
        <w:jc w:val="both"/>
        <w:rPr>
          <w:rFonts w:cs="Arial"/>
          <w:rPrChange w:id="2177" w:author="Harry Shamoon" w:date="2015-03-05T19:28:00Z">
            <w:rPr/>
          </w:rPrChange>
        </w:rPr>
        <w:pPrChange w:id="2178" w:author="Harry Shamoon" w:date="2015-03-05T19:42:00Z">
          <w:pPr>
            <w:pStyle w:val="BodyText"/>
            <w:spacing w:before="121" w:line="268" w:lineRule="auto"/>
            <w:ind w:left="120" w:right="117" w:firstLine="338"/>
            <w:jc w:val="both"/>
          </w:pPr>
        </w:pPrChange>
      </w:pPr>
      <w:r w:rsidRPr="006C66CA">
        <w:rPr>
          <w:rFonts w:cs="Arial"/>
          <w:b/>
        </w:rPr>
        <w:t>Imperfect</w:t>
      </w:r>
      <w:r w:rsidRPr="00C91597">
        <w:rPr>
          <w:rFonts w:cs="Arial"/>
          <w:b/>
          <w:spacing w:val="-12"/>
        </w:rPr>
        <w:t xml:space="preserve"> </w:t>
      </w:r>
      <w:r w:rsidRPr="00082CF3">
        <w:rPr>
          <w:rFonts w:cs="Arial"/>
          <w:b/>
        </w:rPr>
        <w:t>fidelity</w:t>
      </w:r>
      <w:r w:rsidRPr="00082CF3">
        <w:rPr>
          <w:rFonts w:cs="Arial"/>
          <w:b/>
          <w:spacing w:val="-12"/>
        </w:rPr>
        <w:t xml:space="preserve"> </w:t>
      </w:r>
      <w:r w:rsidRPr="00F97E28">
        <w:rPr>
          <w:rFonts w:cs="Arial"/>
          <w:b/>
        </w:rPr>
        <w:t>(poor</w:t>
      </w:r>
      <w:r w:rsidRPr="00F97E28">
        <w:rPr>
          <w:rFonts w:cs="Arial"/>
          <w:b/>
          <w:spacing w:val="-12"/>
        </w:rPr>
        <w:t xml:space="preserve"> </w:t>
      </w:r>
      <w:r w:rsidRPr="00030584">
        <w:rPr>
          <w:rFonts w:cs="Arial"/>
          <w:b/>
        </w:rPr>
        <w:t>provider</w:t>
      </w:r>
      <w:r w:rsidRPr="00174DF6">
        <w:rPr>
          <w:rFonts w:cs="Arial"/>
          <w:b/>
          <w:spacing w:val="-12"/>
        </w:rPr>
        <w:t xml:space="preserve"> </w:t>
      </w:r>
      <w:r w:rsidRPr="00174DF6">
        <w:rPr>
          <w:rFonts w:cs="Arial"/>
          <w:b/>
        </w:rPr>
        <w:t>compliance)</w:t>
      </w:r>
      <w:r w:rsidRPr="00174DF6">
        <w:rPr>
          <w:rFonts w:cs="Arial"/>
          <w:b/>
          <w:spacing w:val="-12"/>
        </w:rPr>
        <w:t xml:space="preserve"> </w:t>
      </w:r>
      <w:r w:rsidRPr="00231B3C">
        <w:rPr>
          <w:rFonts w:cs="Arial"/>
          <w:b/>
        </w:rPr>
        <w:t>is</w:t>
      </w:r>
      <w:r w:rsidRPr="008C4839">
        <w:rPr>
          <w:rFonts w:cs="Arial"/>
          <w:b/>
          <w:spacing w:val="-12"/>
        </w:rPr>
        <w:t xml:space="preserve"> </w:t>
      </w:r>
      <w:r w:rsidRPr="00C0557F">
        <w:rPr>
          <w:rFonts w:cs="Arial"/>
          <w:b/>
        </w:rPr>
        <w:t>a</w:t>
      </w:r>
      <w:r w:rsidRPr="00C0557F">
        <w:rPr>
          <w:rFonts w:cs="Arial"/>
          <w:b/>
          <w:spacing w:val="-12"/>
        </w:rPr>
        <w:t xml:space="preserve"> </w:t>
      </w:r>
      <w:r w:rsidRPr="00765A7F">
        <w:rPr>
          <w:rFonts w:cs="Arial"/>
          <w:b/>
        </w:rPr>
        <w:t>major</w:t>
      </w:r>
      <w:r w:rsidRPr="00765A7F">
        <w:rPr>
          <w:rFonts w:cs="Arial"/>
          <w:b/>
          <w:spacing w:val="-12"/>
        </w:rPr>
        <w:t xml:space="preserve"> </w:t>
      </w:r>
      <w:r w:rsidRPr="00765A7F">
        <w:rPr>
          <w:rFonts w:cs="Arial"/>
          <w:b/>
        </w:rPr>
        <w:t>concern</w:t>
      </w:r>
      <w:r w:rsidRPr="00765A7F">
        <w:rPr>
          <w:rFonts w:cs="Arial"/>
          <w:b/>
          <w:spacing w:val="-12"/>
        </w:rPr>
        <w:t xml:space="preserve"> </w:t>
      </w:r>
      <w:r w:rsidRPr="00765A7F">
        <w:rPr>
          <w:rFonts w:cs="Arial"/>
          <w:b/>
        </w:rPr>
        <w:t>also</w:t>
      </w:r>
      <w:r w:rsidRPr="00765A7F">
        <w:rPr>
          <w:rFonts w:cs="Arial"/>
          <w:b/>
          <w:spacing w:val="-12"/>
        </w:rPr>
        <w:t xml:space="preserve"> </w:t>
      </w:r>
      <w:r w:rsidRPr="00765A7F">
        <w:rPr>
          <w:rFonts w:cs="Arial"/>
          <w:b/>
        </w:rPr>
        <w:t>in</w:t>
      </w:r>
      <w:r w:rsidRPr="00765A7F">
        <w:rPr>
          <w:rFonts w:cs="Arial"/>
          <w:b/>
          <w:spacing w:val="-12"/>
        </w:rPr>
        <w:t xml:space="preserve"> </w:t>
      </w:r>
      <w:r w:rsidRPr="00765A7F">
        <w:rPr>
          <w:rFonts w:cs="Arial"/>
          <w:b/>
        </w:rPr>
        <w:t>our</w:t>
      </w:r>
      <w:r w:rsidRPr="00765A7F">
        <w:rPr>
          <w:rFonts w:cs="Arial"/>
          <w:b/>
          <w:spacing w:val="-12"/>
        </w:rPr>
        <w:t xml:space="preserve"> </w:t>
      </w:r>
      <w:proofErr w:type="spellStart"/>
      <w:r w:rsidRPr="00765A7F">
        <w:rPr>
          <w:rFonts w:cs="Arial"/>
          <w:b/>
        </w:rPr>
        <w:t>PROOFCheck</w:t>
      </w:r>
      <w:proofErr w:type="spellEnd"/>
      <w:r w:rsidRPr="00765A7F">
        <w:rPr>
          <w:rFonts w:cs="Arial"/>
          <w:b/>
          <w:spacing w:val="-12"/>
        </w:rPr>
        <w:t xml:space="preserve"> </w:t>
      </w:r>
      <w:r w:rsidRPr="00765A7F">
        <w:rPr>
          <w:rFonts w:cs="Arial"/>
          <w:b/>
        </w:rPr>
        <w:t>trial,</w:t>
      </w:r>
      <w:r w:rsidRPr="00765A7F">
        <w:rPr>
          <w:rFonts w:cs="Arial"/>
          <w:b/>
          <w:spacing w:val="34"/>
        </w:rPr>
        <w:t xml:space="preserve"> </w:t>
      </w:r>
      <w:r w:rsidRPr="00765A7F">
        <w:rPr>
          <w:rFonts w:cs="Arial"/>
        </w:rPr>
        <w:t>just</w:t>
      </w:r>
      <w:r w:rsidRPr="00765A7F">
        <w:rPr>
          <w:rFonts w:cs="Arial"/>
          <w:spacing w:val="-12"/>
        </w:rPr>
        <w:t xml:space="preserve"> </w:t>
      </w:r>
      <w:r w:rsidRPr="00765A7F">
        <w:rPr>
          <w:rFonts w:cs="Arial"/>
        </w:rPr>
        <w:t>as</w:t>
      </w:r>
      <w:r w:rsidRPr="00765A7F">
        <w:rPr>
          <w:rFonts w:cs="Arial"/>
          <w:w w:val="99"/>
        </w:rPr>
        <w:t xml:space="preserve"> </w:t>
      </w:r>
      <w:r w:rsidRPr="00365719">
        <w:rPr>
          <w:rFonts w:cs="Arial"/>
        </w:rPr>
        <w:t>non-compliance</w:t>
      </w:r>
      <w:r w:rsidRPr="00365719">
        <w:rPr>
          <w:rFonts w:cs="Arial"/>
          <w:spacing w:val="-18"/>
        </w:rPr>
        <w:t xml:space="preserve"> </w:t>
      </w:r>
      <w:r w:rsidRPr="00FF1D9C">
        <w:rPr>
          <w:rFonts w:cs="Arial"/>
        </w:rPr>
        <w:t>is</w:t>
      </w:r>
      <w:r w:rsidRPr="0011650A">
        <w:rPr>
          <w:rFonts w:cs="Arial"/>
          <w:spacing w:val="-18"/>
        </w:rPr>
        <w:t xml:space="preserve"> </w:t>
      </w:r>
      <w:r w:rsidRPr="0011650A">
        <w:rPr>
          <w:rFonts w:cs="Arial"/>
        </w:rPr>
        <w:t>a</w:t>
      </w:r>
      <w:r w:rsidRPr="0011650A">
        <w:rPr>
          <w:rFonts w:cs="Arial"/>
          <w:spacing w:val="-18"/>
        </w:rPr>
        <w:t xml:space="preserve"> </w:t>
      </w:r>
      <w:r w:rsidRPr="00907C1D">
        <w:rPr>
          <w:rFonts w:cs="Arial"/>
        </w:rPr>
        <w:t>major</w:t>
      </w:r>
      <w:r w:rsidRPr="00640245">
        <w:rPr>
          <w:rFonts w:cs="Arial"/>
          <w:spacing w:val="-18"/>
        </w:rPr>
        <w:t xml:space="preserve"> </w:t>
      </w:r>
      <w:r w:rsidRPr="00FF4755">
        <w:rPr>
          <w:rFonts w:cs="Arial"/>
        </w:rPr>
        <w:t>obstacle</w:t>
      </w:r>
      <w:r w:rsidRPr="00FF4755">
        <w:rPr>
          <w:rFonts w:cs="Arial"/>
          <w:spacing w:val="-18"/>
        </w:rPr>
        <w:t xml:space="preserve"> </w:t>
      </w:r>
      <w:r w:rsidRPr="00FF4755">
        <w:rPr>
          <w:rFonts w:cs="Arial"/>
        </w:rPr>
        <w:t>to</w:t>
      </w:r>
      <w:r w:rsidRPr="00FF4755">
        <w:rPr>
          <w:rFonts w:cs="Arial"/>
          <w:spacing w:val="-18"/>
        </w:rPr>
        <w:t xml:space="preserve"> </w:t>
      </w:r>
      <w:r w:rsidRPr="00FF4755">
        <w:rPr>
          <w:rFonts w:cs="Arial"/>
        </w:rPr>
        <w:t>the</w:t>
      </w:r>
      <w:r w:rsidRPr="00FF4755">
        <w:rPr>
          <w:rFonts w:cs="Arial"/>
          <w:spacing w:val="-18"/>
        </w:rPr>
        <w:t xml:space="preserve"> </w:t>
      </w:r>
      <w:r w:rsidRPr="008F496E">
        <w:rPr>
          <w:rFonts w:cs="Arial"/>
        </w:rPr>
        <w:t>effective</w:t>
      </w:r>
      <w:r w:rsidRPr="008F496E">
        <w:rPr>
          <w:rFonts w:cs="Arial"/>
          <w:spacing w:val="-18"/>
        </w:rPr>
        <w:t xml:space="preserve"> </w:t>
      </w:r>
      <w:r w:rsidRPr="008F496E">
        <w:rPr>
          <w:rFonts w:cs="Arial"/>
        </w:rPr>
        <w:t>delivery</w:t>
      </w:r>
      <w:r w:rsidRPr="006C66CA">
        <w:rPr>
          <w:rFonts w:cs="Arial"/>
          <w:spacing w:val="-18"/>
          <w:rPrChange w:id="2179" w:author="Harry Shamoon" w:date="2015-03-05T19:28:00Z">
            <w:rPr>
              <w:spacing w:val="-18"/>
            </w:rPr>
          </w:rPrChange>
        </w:rPr>
        <w:t xml:space="preserve"> </w:t>
      </w:r>
      <w:r w:rsidRPr="006C66CA">
        <w:rPr>
          <w:rFonts w:cs="Arial"/>
          <w:rPrChange w:id="2180" w:author="Harry Shamoon" w:date="2015-03-05T19:28:00Z">
            <w:rPr/>
          </w:rPrChange>
        </w:rPr>
        <w:t>of</w:t>
      </w:r>
      <w:r w:rsidRPr="006C66CA">
        <w:rPr>
          <w:rFonts w:cs="Arial"/>
          <w:spacing w:val="-18"/>
          <w:rPrChange w:id="2181" w:author="Harry Shamoon" w:date="2015-03-05T19:28:00Z">
            <w:rPr>
              <w:spacing w:val="-18"/>
            </w:rPr>
          </w:rPrChange>
        </w:rPr>
        <w:t xml:space="preserve"> </w:t>
      </w:r>
      <w:r w:rsidRPr="006C66CA">
        <w:rPr>
          <w:rFonts w:cs="Arial"/>
          <w:rPrChange w:id="2182" w:author="Harry Shamoon" w:date="2015-03-05T19:28:00Z">
            <w:rPr/>
          </w:rPrChange>
        </w:rPr>
        <w:t>health</w:t>
      </w:r>
      <w:r w:rsidRPr="006C66CA">
        <w:rPr>
          <w:rFonts w:cs="Arial"/>
          <w:spacing w:val="-18"/>
          <w:rPrChange w:id="2183" w:author="Harry Shamoon" w:date="2015-03-05T19:28:00Z">
            <w:rPr>
              <w:spacing w:val="-18"/>
            </w:rPr>
          </w:rPrChange>
        </w:rPr>
        <w:t xml:space="preserve"> </w:t>
      </w:r>
      <w:r w:rsidRPr="006C66CA">
        <w:rPr>
          <w:rFonts w:cs="Arial"/>
          <w:rPrChange w:id="2184" w:author="Harry Shamoon" w:date="2015-03-05T19:28:00Z">
            <w:rPr/>
          </w:rPrChange>
        </w:rPr>
        <w:t>care</w:t>
      </w:r>
      <w:r w:rsidRPr="006C66CA">
        <w:rPr>
          <w:rFonts w:cs="Arial"/>
          <w:spacing w:val="-18"/>
          <w:rPrChange w:id="2185" w:author="Harry Shamoon" w:date="2015-03-05T19:28:00Z">
            <w:rPr>
              <w:spacing w:val="-18"/>
            </w:rPr>
          </w:rPrChange>
        </w:rPr>
        <w:t xml:space="preserve"> </w:t>
      </w:r>
      <w:r w:rsidRPr="006C66CA">
        <w:rPr>
          <w:rFonts w:cs="Arial"/>
          <w:rPrChange w:id="2186" w:author="Harry Shamoon" w:date="2015-03-05T19:28:00Z">
            <w:rPr/>
          </w:rPrChange>
        </w:rPr>
        <w:t>and</w:t>
      </w:r>
      <w:r w:rsidRPr="006C66CA">
        <w:rPr>
          <w:rFonts w:cs="Arial"/>
          <w:spacing w:val="-18"/>
          <w:rPrChange w:id="2187" w:author="Harry Shamoon" w:date="2015-03-05T19:28:00Z">
            <w:rPr>
              <w:spacing w:val="-18"/>
            </w:rPr>
          </w:rPrChange>
        </w:rPr>
        <w:t xml:space="preserve"> </w:t>
      </w:r>
      <w:r w:rsidRPr="006C66CA">
        <w:rPr>
          <w:rFonts w:cs="Arial"/>
          <w:rPrChange w:id="2188" w:author="Harry Shamoon" w:date="2015-03-05T19:28:00Z">
            <w:rPr/>
          </w:rPrChange>
        </w:rPr>
        <w:t>improved</w:t>
      </w:r>
      <w:r w:rsidRPr="006C66CA">
        <w:rPr>
          <w:rFonts w:cs="Arial"/>
          <w:spacing w:val="-18"/>
          <w:rPrChange w:id="2189" w:author="Harry Shamoon" w:date="2015-03-05T19:28:00Z">
            <w:rPr>
              <w:spacing w:val="-18"/>
            </w:rPr>
          </w:rPrChange>
        </w:rPr>
        <w:t xml:space="preserve"> </w:t>
      </w:r>
      <w:r w:rsidRPr="006C66CA">
        <w:rPr>
          <w:rFonts w:cs="Arial"/>
          <w:rPrChange w:id="2190" w:author="Harry Shamoon" w:date="2015-03-05T19:28:00Z">
            <w:rPr/>
          </w:rPrChange>
        </w:rPr>
        <w:t>outcomes</w:t>
      </w:r>
      <w:r w:rsidRPr="006C66CA">
        <w:rPr>
          <w:rFonts w:cs="Arial"/>
          <w:spacing w:val="-18"/>
          <w:rPrChange w:id="2191" w:author="Harry Shamoon" w:date="2015-03-05T19:28:00Z">
            <w:rPr>
              <w:spacing w:val="-18"/>
            </w:rPr>
          </w:rPrChange>
        </w:rPr>
        <w:t xml:space="preserve"> </w:t>
      </w:r>
      <w:r w:rsidRPr="006C66CA">
        <w:rPr>
          <w:rFonts w:cs="Arial"/>
          <w:rPrChange w:id="2192" w:author="Harry Shamoon" w:date="2015-03-05T19:28:00Z">
            <w:rPr/>
          </w:rPrChange>
        </w:rPr>
        <w:t>in</w:t>
      </w:r>
      <w:r w:rsidRPr="006C66CA">
        <w:rPr>
          <w:rFonts w:cs="Arial"/>
          <w:spacing w:val="-18"/>
          <w:rPrChange w:id="2193" w:author="Harry Shamoon" w:date="2015-03-05T19:28:00Z">
            <w:rPr>
              <w:spacing w:val="-18"/>
            </w:rPr>
          </w:rPrChange>
        </w:rPr>
        <w:t xml:space="preserve"> </w:t>
      </w:r>
      <w:r w:rsidRPr="006C66CA">
        <w:rPr>
          <w:rFonts w:cs="Arial"/>
          <w:rPrChange w:id="2194" w:author="Harry Shamoon" w:date="2015-03-05T19:28:00Z">
            <w:rPr/>
          </w:rPrChange>
        </w:rPr>
        <w:t>general</w:t>
      </w:r>
      <w:r w:rsidRPr="006C66CA">
        <w:rPr>
          <w:rFonts w:cs="Arial"/>
          <w:spacing w:val="-18"/>
          <w:rPrChange w:id="2195" w:author="Harry Shamoon" w:date="2015-03-05T19:28:00Z">
            <w:rPr>
              <w:spacing w:val="-18"/>
            </w:rPr>
          </w:rPrChange>
        </w:rPr>
        <w:t xml:space="preserve"> </w:t>
      </w:r>
      <w:r w:rsidRPr="006C66CA">
        <w:rPr>
          <w:rFonts w:cs="Arial"/>
          <w:rPrChange w:id="2196" w:author="Harry Shamoon" w:date="2015-03-05T19:28:00Z">
            <w:rPr/>
          </w:rPrChange>
        </w:rPr>
        <w:t>[38].</w:t>
      </w:r>
      <w:r w:rsidRPr="006C66CA">
        <w:rPr>
          <w:rFonts w:cs="Arial"/>
          <w:w w:val="99"/>
          <w:rPrChange w:id="2197" w:author="Harry Shamoon" w:date="2015-03-05T19:28:00Z">
            <w:rPr>
              <w:w w:val="99"/>
            </w:rPr>
          </w:rPrChange>
        </w:rPr>
        <w:t xml:space="preserve"> </w:t>
      </w:r>
      <w:r w:rsidRPr="006C66CA">
        <w:rPr>
          <w:rFonts w:cs="Arial"/>
          <w:rPrChange w:id="2198" w:author="Harry Shamoon" w:date="2015-03-05T19:28:00Z">
            <w:rPr/>
          </w:rPrChange>
        </w:rPr>
        <w:t>The</w:t>
      </w:r>
      <w:r w:rsidRPr="006C66CA">
        <w:rPr>
          <w:rFonts w:cs="Arial"/>
          <w:spacing w:val="13"/>
          <w:rPrChange w:id="2199" w:author="Harry Shamoon" w:date="2015-03-05T19:28:00Z">
            <w:rPr>
              <w:spacing w:val="13"/>
            </w:rPr>
          </w:rPrChange>
        </w:rPr>
        <w:t xml:space="preserve"> </w:t>
      </w:r>
      <w:r w:rsidRPr="006C66CA">
        <w:rPr>
          <w:rFonts w:cs="Arial"/>
          <w:rPrChange w:id="2200" w:author="Harry Shamoon" w:date="2015-03-05T19:28:00Z">
            <w:rPr/>
          </w:rPrChange>
        </w:rPr>
        <w:t>targeted</w:t>
      </w:r>
      <w:r w:rsidRPr="006C66CA">
        <w:rPr>
          <w:rFonts w:cs="Arial"/>
          <w:spacing w:val="13"/>
          <w:rPrChange w:id="2201" w:author="Harry Shamoon" w:date="2015-03-05T19:28:00Z">
            <w:rPr>
              <w:spacing w:val="13"/>
            </w:rPr>
          </w:rPrChange>
        </w:rPr>
        <w:t xml:space="preserve"> </w:t>
      </w:r>
      <w:r w:rsidRPr="006C66CA">
        <w:rPr>
          <w:rFonts w:cs="Arial"/>
          <w:rPrChange w:id="2202" w:author="Harry Shamoon" w:date="2015-03-05T19:28:00Z">
            <w:rPr/>
          </w:rPrChange>
        </w:rPr>
        <w:t>interventions</w:t>
      </w:r>
      <w:r w:rsidRPr="006C66CA">
        <w:rPr>
          <w:rFonts w:cs="Arial"/>
          <w:spacing w:val="13"/>
          <w:rPrChange w:id="2203" w:author="Harry Shamoon" w:date="2015-03-05T19:28:00Z">
            <w:rPr>
              <w:spacing w:val="13"/>
            </w:rPr>
          </w:rPrChange>
        </w:rPr>
        <w:t xml:space="preserve"> </w:t>
      </w:r>
      <w:r w:rsidRPr="006C66CA">
        <w:rPr>
          <w:rFonts w:cs="Arial"/>
          <w:rPrChange w:id="2204" w:author="Harry Shamoon" w:date="2015-03-05T19:28:00Z">
            <w:rPr/>
          </w:rPrChange>
        </w:rPr>
        <w:t>triggered</w:t>
      </w:r>
      <w:r w:rsidRPr="006C66CA">
        <w:rPr>
          <w:rFonts w:cs="Arial"/>
          <w:spacing w:val="13"/>
          <w:rPrChange w:id="2205" w:author="Harry Shamoon" w:date="2015-03-05T19:28:00Z">
            <w:rPr>
              <w:spacing w:val="13"/>
            </w:rPr>
          </w:rPrChange>
        </w:rPr>
        <w:t xml:space="preserve"> </w:t>
      </w:r>
      <w:r w:rsidRPr="006C66CA">
        <w:rPr>
          <w:rFonts w:cs="Arial"/>
          <w:spacing w:val="-3"/>
          <w:rPrChange w:id="2206" w:author="Harry Shamoon" w:date="2015-03-05T19:28:00Z">
            <w:rPr>
              <w:spacing w:val="-3"/>
            </w:rPr>
          </w:rPrChange>
        </w:rPr>
        <w:t>by</w:t>
      </w:r>
      <w:r w:rsidRPr="006C66CA">
        <w:rPr>
          <w:rFonts w:cs="Arial"/>
          <w:spacing w:val="13"/>
          <w:rPrChange w:id="2207" w:author="Harry Shamoon" w:date="2015-03-05T19:28:00Z">
            <w:rPr>
              <w:spacing w:val="13"/>
            </w:rPr>
          </w:rPrChange>
        </w:rPr>
        <w:t xml:space="preserve"> </w:t>
      </w:r>
      <w:r w:rsidRPr="006C66CA">
        <w:rPr>
          <w:rFonts w:cs="Arial"/>
          <w:rPrChange w:id="2208" w:author="Harry Shamoon" w:date="2015-03-05T19:28:00Z">
            <w:rPr/>
          </w:rPrChange>
        </w:rPr>
        <w:t>our</w:t>
      </w:r>
      <w:r w:rsidRPr="006C66CA">
        <w:rPr>
          <w:rFonts w:cs="Arial"/>
          <w:spacing w:val="13"/>
          <w:rPrChange w:id="2209" w:author="Harry Shamoon" w:date="2015-03-05T19:28:00Z">
            <w:rPr>
              <w:spacing w:val="13"/>
            </w:rPr>
          </w:rPrChange>
        </w:rPr>
        <w:t xml:space="preserve"> </w:t>
      </w:r>
      <w:r w:rsidRPr="006C66CA">
        <w:rPr>
          <w:rFonts w:cs="Arial"/>
          <w:rPrChange w:id="2210" w:author="Harry Shamoon" w:date="2015-03-05T19:28:00Z">
            <w:rPr/>
          </w:rPrChange>
        </w:rPr>
        <w:t>EMR-prediction</w:t>
      </w:r>
      <w:r w:rsidRPr="006C66CA">
        <w:rPr>
          <w:rFonts w:cs="Arial"/>
          <w:spacing w:val="13"/>
          <w:rPrChange w:id="2211" w:author="Harry Shamoon" w:date="2015-03-05T19:28:00Z">
            <w:rPr>
              <w:spacing w:val="13"/>
            </w:rPr>
          </w:rPrChange>
        </w:rPr>
        <w:t xml:space="preserve"> </w:t>
      </w:r>
      <w:r w:rsidRPr="006C66CA">
        <w:rPr>
          <w:rFonts w:cs="Arial"/>
          <w:rPrChange w:id="2212" w:author="Harry Shamoon" w:date="2015-03-05T19:28:00Z">
            <w:rPr/>
          </w:rPrChange>
        </w:rPr>
        <w:t>algorithm</w:t>
      </w:r>
      <w:r w:rsidRPr="006C66CA">
        <w:rPr>
          <w:rFonts w:cs="Arial"/>
          <w:spacing w:val="13"/>
          <w:rPrChange w:id="2213" w:author="Harry Shamoon" w:date="2015-03-05T19:28:00Z">
            <w:rPr>
              <w:spacing w:val="13"/>
            </w:rPr>
          </w:rPrChange>
        </w:rPr>
        <w:t xml:space="preserve"> </w:t>
      </w:r>
      <w:r w:rsidRPr="006C66CA">
        <w:rPr>
          <w:rFonts w:cs="Arial"/>
          <w:rPrChange w:id="2214" w:author="Harry Shamoon" w:date="2015-03-05T19:28:00Z">
            <w:rPr/>
          </w:rPrChange>
        </w:rPr>
        <w:t>will</w:t>
      </w:r>
      <w:r w:rsidRPr="006C66CA">
        <w:rPr>
          <w:rFonts w:cs="Arial"/>
          <w:spacing w:val="13"/>
          <w:rPrChange w:id="2215" w:author="Harry Shamoon" w:date="2015-03-05T19:28:00Z">
            <w:rPr>
              <w:spacing w:val="13"/>
            </w:rPr>
          </w:rPrChange>
        </w:rPr>
        <w:t xml:space="preserve"> </w:t>
      </w:r>
      <w:r w:rsidRPr="006C66CA">
        <w:rPr>
          <w:rFonts w:cs="Arial"/>
          <w:rPrChange w:id="2216" w:author="Harry Shamoon" w:date="2015-03-05T19:28:00Z">
            <w:rPr/>
          </w:rPrChange>
        </w:rPr>
        <w:t>only</w:t>
      </w:r>
      <w:r w:rsidRPr="006C66CA">
        <w:rPr>
          <w:rFonts w:cs="Arial"/>
          <w:spacing w:val="13"/>
          <w:rPrChange w:id="2217" w:author="Harry Shamoon" w:date="2015-03-05T19:28:00Z">
            <w:rPr>
              <w:spacing w:val="13"/>
            </w:rPr>
          </w:rPrChange>
        </w:rPr>
        <w:t xml:space="preserve"> </w:t>
      </w:r>
      <w:r w:rsidRPr="006C66CA">
        <w:rPr>
          <w:rFonts w:cs="Arial"/>
          <w:spacing w:val="-3"/>
          <w:rPrChange w:id="2218" w:author="Harry Shamoon" w:date="2015-03-05T19:28:00Z">
            <w:rPr>
              <w:spacing w:val="-3"/>
            </w:rPr>
          </w:rPrChange>
        </w:rPr>
        <w:t>prevent</w:t>
      </w:r>
      <w:r w:rsidRPr="006C66CA">
        <w:rPr>
          <w:rFonts w:cs="Arial"/>
          <w:spacing w:val="13"/>
          <w:rPrChange w:id="2219" w:author="Harry Shamoon" w:date="2015-03-05T19:28:00Z">
            <w:rPr>
              <w:spacing w:val="13"/>
            </w:rPr>
          </w:rPrChange>
        </w:rPr>
        <w:t xml:space="preserve"> </w:t>
      </w:r>
      <w:r w:rsidRPr="006C66CA">
        <w:rPr>
          <w:rFonts w:cs="Arial"/>
          <w:rPrChange w:id="2220" w:author="Harry Shamoon" w:date="2015-03-05T19:28:00Z">
            <w:rPr/>
          </w:rPrChange>
        </w:rPr>
        <w:t>respiratory</w:t>
      </w:r>
      <w:r w:rsidRPr="006C66CA">
        <w:rPr>
          <w:rFonts w:cs="Arial"/>
          <w:spacing w:val="13"/>
          <w:rPrChange w:id="2221" w:author="Harry Shamoon" w:date="2015-03-05T19:28:00Z">
            <w:rPr>
              <w:spacing w:val="13"/>
            </w:rPr>
          </w:rPrChange>
        </w:rPr>
        <w:t xml:space="preserve"> </w:t>
      </w:r>
      <w:r w:rsidRPr="006C66CA">
        <w:rPr>
          <w:rFonts w:cs="Arial"/>
          <w:rPrChange w:id="2222" w:author="Harry Shamoon" w:date="2015-03-05T19:28:00Z">
            <w:rPr/>
          </w:rPrChange>
        </w:rPr>
        <w:t>failure</w:t>
      </w:r>
      <w:r w:rsidRPr="006C66CA">
        <w:rPr>
          <w:rFonts w:cs="Arial"/>
          <w:spacing w:val="13"/>
          <w:rPrChange w:id="2223" w:author="Harry Shamoon" w:date="2015-03-05T19:28:00Z">
            <w:rPr>
              <w:spacing w:val="13"/>
            </w:rPr>
          </w:rPrChange>
        </w:rPr>
        <w:t xml:space="preserve"> </w:t>
      </w:r>
      <w:r w:rsidRPr="006C66CA">
        <w:rPr>
          <w:rFonts w:cs="Arial"/>
          <w:rPrChange w:id="2224" w:author="Harry Shamoon" w:date="2015-03-05T19:28:00Z">
            <w:rPr/>
          </w:rPrChange>
        </w:rPr>
        <w:t>if</w:t>
      </w:r>
      <w:r w:rsidRPr="006C66CA">
        <w:rPr>
          <w:rFonts w:cs="Arial"/>
          <w:spacing w:val="13"/>
          <w:rPrChange w:id="2225" w:author="Harry Shamoon" w:date="2015-03-05T19:28:00Z">
            <w:rPr>
              <w:spacing w:val="13"/>
            </w:rPr>
          </w:rPrChange>
        </w:rPr>
        <w:t xml:space="preserve"> </w:t>
      </w:r>
      <w:r w:rsidRPr="006C66CA">
        <w:rPr>
          <w:rFonts w:cs="Arial"/>
          <w:rPrChange w:id="2226" w:author="Harry Shamoon" w:date="2015-03-05T19:28:00Z">
            <w:rPr/>
          </w:rPrChange>
        </w:rPr>
        <w:t>our</w:t>
      </w:r>
      <w:r w:rsidRPr="006C66CA">
        <w:rPr>
          <w:rFonts w:cs="Arial"/>
          <w:w w:val="99"/>
          <w:rPrChange w:id="2227" w:author="Harry Shamoon" w:date="2015-03-05T19:28:00Z">
            <w:rPr>
              <w:w w:val="99"/>
            </w:rPr>
          </w:rPrChange>
        </w:rPr>
        <w:t xml:space="preserve"> </w:t>
      </w:r>
      <w:r w:rsidRPr="006C66CA">
        <w:rPr>
          <w:rFonts w:cs="Arial"/>
          <w:rPrChange w:id="2228" w:author="Harry Shamoon" w:date="2015-03-05T19:28:00Z">
            <w:rPr/>
          </w:rPrChange>
        </w:rPr>
        <w:t xml:space="preserve">physicians and nurses actually implement them. Improving fidelity of health care providers with </w:t>
      </w:r>
      <w:proofErr w:type="gramStart"/>
      <w:r w:rsidRPr="006C66CA">
        <w:rPr>
          <w:rFonts w:cs="Arial"/>
          <w:rPrChange w:id="2229" w:author="Harry Shamoon" w:date="2015-03-05T19:28:00Z">
            <w:rPr/>
          </w:rPrChange>
        </w:rPr>
        <w:t>evidence</w:t>
      </w:r>
      <w:r w:rsidRPr="006C66CA">
        <w:rPr>
          <w:rFonts w:cs="Arial"/>
          <w:spacing w:val="-9"/>
          <w:rPrChange w:id="2230" w:author="Harry Shamoon" w:date="2015-03-05T19:28:00Z">
            <w:rPr>
              <w:spacing w:val="-9"/>
            </w:rPr>
          </w:rPrChange>
        </w:rPr>
        <w:t xml:space="preserve"> </w:t>
      </w:r>
      <w:r w:rsidRPr="006C66CA">
        <w:rPr>
          <w:rFonts w:cs="Arial"/>
          <w:rPrChange w:id="2231" w:author="Harry Shamoon" w:date="2015-03-05T19:28:00Z">
            <w:rPr/>
          </w:rPrChange>
        </w:rPr>
        <w:t>based</w:t>
      </w:r>
      <w:proofErr w:type="gramEnd"/>
      <w:r w:rsidRPr="006C66CA">
        <w:rPr>
          <w:rFonts w:cs="Arial"/>
          <w:w w:val="99"/>
          <w:rPrChange w:id="2232" w:author="Harry Shamoon" w:date="2015-03-05T19:28:00Z">
            <w:rPr>
              <w:w w:val="99"/>
            </w:rPr>
          </w:rPrChange>
        </w:rPr>
        <w:t xml:space="preserve"> </w:t>
      </w:r>
      <w:r w:rsidRPr="006C66CA">
        <w:rPr>
          <w:rFonts w:cs="Arial"/>
          <w:rPrChange w:id="2233" w:author="Harry Shamoon" w:date="2015-03-05T19:28:00Z">
            <w:rPr/>
          </w:rPrChange>
        </w:rPr>
        <w:t>interventions</w:t>
      </w:r>
      <w:r w:rsidRPr="006C66CA">
        <w:rPr>
          <w:rFonts w:cs="Arial"/>
          <w:spacing w:val="-7"/>
          <w:rPrChange w:id="2234" w:author="Harry Shamoon" w:date="2015-03-05T19:28:00Z">
            <w:rPr>
              <w:spacing w:val="-7"/>
            </w:rPr>
          </w:rPrChange>
        </w:rPr>
        <w:t xml:space="preserve"> </w:t>
      </w:r>
      <w:r w:rsidRPr="006C66CA">
        <w:rPr>
          <w:rFonts w:cs="Arial"/>
          <w:rPrChange w:id="2235" w:author="Harry Shamoon" w:date="2015-03-05T19:28:00Z">
            <w:rPr/>
          </w:rPrChange>
        </w:rPr>
        <w:t>continues</w:t>
      </w:r>
      <w:r w:rsidRPr="006C66CA">
        <w:rPr>
          <w:rFonts w:cs="Arial"/>
          <w:spacing w:val="-7"/>
          <w:rPrChange w:id="2236" w:author="Harry Shamoon" w:date="2015-03-05T19:28:00Z">
            <w:rPr>
              <w:spacing w:val="-7"/>
            </w:rPr>
          </w:rPrChange>
        </w:rPr>
        <w:t xml:space="preserve"> </w:t>
      </w:r>
      <w:r w:rsidRPr="006C66CA">
        <w:rPr>
          <w:rFonts w:cs="Arial"/>
          <w:rPrChange w:id="2237" w:author="Harry Shamoon" w:date="2015-03-05T19:28:00Z">
            <w:rPr/>
          </w:rPrChange>
        </w:rPr>
        <w:t>to</w:t>
      </w:r>
      <w:r w:rsidRPr="006C66CA">
        <w:rPr>
          <w:rFonts w:cs="Arial"/>
          <w:spacing w:val="-7"/>
          <w:rPrChange w:id="2238" w:author="Harry Shamoon" w:date="2015-03-05T19:28:00Z">
            <w:rPr>
              <w:spacing w:val="-7"/>
            </w:rPr>
          </w:rPrChange>
        </w:rPr>
        <w:t xml:space="preserve"> </w:t>
      </w:r>
      <w:r w:rsidRPr="006C66CA">
        <w:rPr>
          <w:rFonts w:cs="Arial"/>
          <w:rPrChange w:id="2239" w:author="Harry Shamoon" w:date="2015-03-05T19:28:00Z">
            <w:rPr/>
          </w:rPrChange>
        </w:rPr>
        <w:t>be</w:t>
      </w:r>
      <w:r w:rsidRPr="006C66CA">
        <w:rPr>
          <w:rFonts w:cs="Arial"/>
          <w:spacing w:val="-7"/>
          <w:rPrChange w:id="2240" w:author="Harry Shamoon" w:date="2015-03-05T19:28:00Z">
            <w:rPr>
              <w:spacing w:val="-7"/>
            </w:rPr>
          </w:rPrChange>
        </w:rPr>
        <w:t xml:space="preserve"> </w:t>
      </w:r>
      <w:r w:rsidRPr="006C66CA">
        <w:rPr>
          <w:rFonts w:cs="Arial"/>
          <w:rPrChange w:id="2241" w:author="Harry Shamoon" w:date="2015-03-05T19:28:00Z">
            <w:rPr/>
          </w:rPrChange>
        </w:rPr>
        <w:t>a</w:t>
      </w:r>
      <w:r w:rsidRPr="006C66CA">
        <w:rPr>
          <w:rFonts w:cs="Arial"/>
          <w:spacing w:val="-7"/>
          <w:rPrChange w:id="2242" w:author="Harry Shamoon" w:date="2015-03-05T19:28:00Z">
            <w:rPr>
              <w:spacing w:val="-7"/>
            </w:rPr>
          </w:rPrChange>
        </w:rPr>
        <w:t xml:space="preserve"> </w:t>
      </w:r>
      <w:r w:rsidRPr="006C66CA">
        <w:rPr>
          <w:rFonts w:cs="Arial"/>
          <w:rPrChange w:id="2243" w:author="Harry Shamoon" w:date="2015-03-05T19:28:00Z">
            <w:rPr/>
          </w:rPrChange>
        </w:rPr>
        <w:t>challenge</w:t>
      </w:r>
      <w:r w:rsidRPr="006C66CA">
        <w:rPr>
          <w:rFonts w:cs="Arial"/>
          <w:spacing w:val="-7"/>
          <w:rPrChange w:id="2244" w:author="Harry Shamoon" w:date="2015-03-05T19:28:00Z">
            <w:rPr>
              <w:spacing w:val="-7"/>
            </w:rPr>
          </w:rPrChange>
        </w:rPr>
        <w:t xml:space="preserve"> </w:t>
      </w:r>
      <w:r w:rsidRPr="006C66CA">
        <w:rPr>
          <w:rFonts w:cs="Arial"/>
          <w:rPrChange w:id="2245" w:author="Harry Shamoon" w:date="2015-03-05T19:28:00Z">
            <w:rPr/>
          </w:rPrChange>
        </w:rPr>
        <w:t>and</w:t>
      </w:r>
      <w:r w:rsidRPr="006C66CA">
        <w:rPr>
          <w:rFonts w:cs="Arial"/>
          <w:spacing w:val="-7"/>
          <w:rPrChange w:id="2246" w:author="Harry Shamoon" w:date="2015-03-05T19:28:00Z">
            <w:rPr>
              <w:spacing w:val="-7"/>
            </w:rPr>
          </w:rPrChange>
        </w:rPr>
        <w:t xml:space="preserve"> </w:t>
      </w:r>
      <w:r w:rsidRPr="006C66CA">
        <w:rPr>
          <w:rFonts w:cs="Arial"/>
          <w:rPrChange w:id="2247" w:author="Harry Shamoon" w:date="2015-03-05T19:28:00Z">
            <w:rPr/>
          </w:rPrChange>
        </w:rPr>
        <w:t>is</w:t>
      </w:r>
      <w:r w:rsidRPr="006C66CA">
        <w:rPr>
          <w:rFonts w:cs="Arial"/>
          <w:spacing w:val="-7"/>
          <w:rPrChange w:id="2248" w:author="Harry Shamoon" w:date="2015-03-05T19:28:00Z">
            <w:rPr>
              <w:spacing w:val="-7"/>
            </w:rPr>
          </w:rPrChange>
        </w:rPr>
        <w:t xml:space="preserve"> </w:t>
      </w:r>
      <w:r w:rsidRPr="006C66CA">
        <w:rPr>
          <w:rFonts w:cs="Arial"/>
          <w:rPrChange w:id="2249" w:author="Harry Shamoon" w:date="2015-03-05T19:28:00Z">
            <w:rPr/>
          </w:rPrChange>
        </w:rPr>
        <w:t>under-researched</w:t>
      </w:r>
      <w:r w:rsidRPr="006C66CA">
        <w:rPr>
          <w:rFonts w:cs="Arial"/>
          <w:spacing w:val="-7"/>
          <w:rPrChange w:id="2250" w:author="Harry Shamoon" w:date="2015-03-05T19:28:00Z">
            <w:rPr>
              <w:spacing w:val="-7"/>
            </w:rPr>
          </w:rPrChange>
        </w:rPr>
        <w:t xml:space="preserve"> </w:t>
      </w:r>
      <w:r w:rsidRPr="006C66CA">
        <w:rPr>
          <w:rFonts w:cs="Arial"/>
          <w:rPrChange w:id="2251" w:author="Harry Shamoon" w:date="2015-03-05T19:28:00Z">
            <w:rPr/>
          </w:rPrChange>
        </w:rPr>
        <w:t>[39]</w:t>
      </w:r>
      <w:r w:rsidRPr="006C66CA">
        <w:rPr>
          <w:rFonts w:cs="Arial"/>
          <w:spacing w:val="-7"/>
          <w:rPrChange w:id="2252" w:author="Harry Shamoon" w:date="2015-03-05T19:28:00Z">
            <w:rPr>
              <w:spacing w:val="-7"/>
            </w:rPr>
          </w:rPrChange>
        </w:rPr>
        <w:t xml:space="preserve"> </w:t>
      </w:r>
      <w:r w:rsidRPr="006C66CA">
        <w:rPr>
          <w:rFonts w:cs="Arial"/>
          <w:rPrChange w:id="2253" w:author="Harry Shamoon" w:date="2015-03-05T19:28:00Z">
            <w:rPr/>
          </w:rPrChange>
        </w:rPr>
        <w:t>and</w:t>
      </w:r>
      <w:r w:rsidRPr="006C66CA">
        <w:rPr>
          <w:rFonts w:cs="Arial"/>
          <w:spacing w:val="-7"/>
          <w:rPrChange w:id="2254" w:author="Harry Shamoon" w:date="2015-03-05T19:28:00Z">
            <w:rPr>
              <w:spacing w:val="-7"/>
            </w:rPr>
          </w:rPrChange>
        </w:rPr>
        <w:t xml:space="preserve"> </w:t>
      </w:r>
      <w:r w:rsidRPr="006C66CA">
        <w:rPr>
          <w:rFonts w:cs="Arial"/>
          <w:rPrChange w:id="2255" w:author="Harry Shamoon" w:date="2015-03-05T19:28:00Z">
            <w:rPr/>
          </w:rPrChange>
        </w:rPr>
        <w:t>little</w:t>
      </w:r>
      <w:r w:rsidRPr="006C66CA">
        <w:rPr>
          <w:rFonts w:cs="Arial"/>
          <w:spacing w:val="-7"/>
          <w:rPrChange w:id="2256" w:author="Harry Shamoon" w:date="2015-03-05T19:28:00Z">
            <w:rPr>
              <w:spacing w:val="-7"/>
            </w:rPr>
          </w:rPrChange>
        </w:rPr>
        <w:t xml:space="preserve"> </w:t>
      </w:r>
      <w:r w:rsidRPr="006C66CA">
        <w:rPr>
          <w:rFonts w:cs="Arial"/>
          <w:rPrChange w:id="2257" w:author="Harry Shamoon" w:date="2015-03-05T19:28:00Z">
            <w:rPr/>
          </w:rPrChange>
        </w:rPr>
        <w:t>is</w:t>
      </w:r>
      <w:r w:rsidRPr="006C66CA">
        <w:rPr>
          <w:rFonts w:cs="Arial"/>
          <w:spacing w:val="-7"/>
          <w:rPrChange w:id="2258" w:author="Harry Shamoon" w:date="2015-03-05T19:28:00Z">
            <w:rPr>
              <w:spacing w:val="-7"/>
            </w:rPr>
          </w:rPrChange>
        </w:rPr>
        <w:t xml:space="preserve"> </w:t>
      </w:r>
      <w:r w:rsidRPr="006C66CA">
        <w:rPr>
          <w:rFonts w:cs="Arial"/>
          <w:rPrChange w:id="2259" w:author="Harry Shamoon" w:date="2015-03-05T19:28:00Z">
            <w:rPr/>
          </w:rPrChange>
        </w:rPr>
        <w:t>known</w:t>
      </w:r>
      <w:r w:rsidRPr="006C66CA">
        <w:rPr>
          <w:rFonts w:cs="Arial"/>
          <w:spacing w:val="-7"/>
          <w:rPrChange w:id="2260" w:author="Harry Shamoon" w:date="2015-03-05T19:28:00Z">
            <w:rPr>
              <w:spacing w:val="-7"/>
            </w:rPr>
          </w:rPrChange>
        </w:rPr>
        <w:t xml:space="preserve"> </w:t>
      </w:r>
      <w:r w:rsidRPr="006C66CA">
        <w:rPr>
          <w:rFonts w:cs="Arial"/>
          <w:rPrChange w:id="2261" w:author="Harry Shamoon" w:date="2015-03-05T19:28:00Z">
            <w:rPr/>
          </w:rPrChange>
        </w:rPr>
        <w:t>on</w:t>
      </w:r>
      <w:r w:rsidRPr="006C66CA">
        <w:rPr>
          <w:rFonts w:cs="Arial"/>
          <w:spacing w:val="-7"/>
          <w:rPrChange w:id="2262" w:author="Harry Shamoon" w:date="2015-03-05T19:28:00Z">
            <w:rPr>
              <w:spacing w:val="-7"/>
            </w:rPr>
          </w:rPrChange>
        </w:rPr>
        <w:t xml:space="preserve"> </w:t>
      </w:r>
      <w:r w:rsidRPr="006C66CA">
        <w:rPr>
          <w:rFonts w:cs="Arial"/>
          <w:rPrChange w:id="2263" w:author="Harry Shamoon" w:date="2015-03-05T19:28:00Z">
            <w:rPr/>
          </w:rPrChange>
        </w:rPr>
        <w:t>how</w:t>
      </w:r>
      <w:r w:rsidRPr="006C66CA">
        <w:rPr>
          <w:rFonts w:cs="Arial"/>
          <w:spacing w:val="-7"/>
          <w:rPrChange w:id="2264" w:author="Harry Shamoon" w:date="2015-03-05T19:28:00Z">
            <w:rPr>
              <w:spacing w:val="-7"/>
            </w:rPr>
          </w:rPrChange>
        </w:rPr>
        <w:t xml:space="preserve"> </w:t>
      </w:r>
      <w:r w:rsidRPr="006C66CA">
        <w:rPr>
          <w:rFonts w:cs="Arial"/>
          <w:rPrChange w:id="2265" w:author="Harry Shamoon" w:date="2015-03-05T19:28:00Z">
            <w:rPr/>
          </w:rPrChange>
        </w:rPr>
        <w:t>to</w:t>
      </w:r>
      <w:r w:rsidRPr="006C66CA">
        <w:rPr>
          <w:rFonts w:cs="Arial"/>
          <w:spacing w:val="-7"/>
          <w:rPrChange w:id="2266" w:author="Harry Shamoon" w:date="2015-03-05T19:28:00Z">
            <w:rPr>
              <w:spacing w:val="-7"/>
            </w:rPr>
          </w:rPrChange>
        </w:rPr>
        <w:t xml:space="preserve"> </w:t>
      </w:r>
      <w:r w:rsidRPr="006C66CA">
        <w:rPr>
          <w:rFonts w:cs="Arial"/>
          <w:rPrChange w:id="2267" w:author="Harry Shamoon" w:date="2015-03-05T19:28:00Z">
            <w:rPr/>
          </w:rPrChange>
        </w:rPr>
        <w:t>reproducing</w:t>
      </w:r>
      <w:r w:rsidRPr="006C66CA">
        <w:rPr>
          <w:rFonts w:cs="Arial"/>
          <w:w w:val="99"/>
          <w:rPrChange w:id="2268" w:author="Harry Shamoon" w:date="2015-03-05T19:28:00Z">
            <w:rPr>
              <w:w w:val="99"/>
            </w:rPr>
          </w:rPrChange>
        </w:rPr>
        <w:t xml:space="preserve"> </w:t>
      </w:r>
      <w:r w:rsidRPr="006C66CA">
        <w:rPr>
          <w:rFonts w:cs="Arial"/>
          <w:rPrChange w:id="2269" w:author="Harry Shamoon" w:date="2015-03-05T19:28:00Z">
            <w:rPr/>
          </w:rPrChange>
        </w:rPr>
        <w:t>complex interventions (specially directed toward providers) to improve clinical outcomes [40]. As long as we</w:t>
      </w:r>
      <w:r w:rsidRPr="006C66CA">
        <w:rPr>
          <w:rFonts w:cs="Arial"/>
          <w:spacing w:val="25"/>
          <w:rPrChange w:id="2270" w:author="Harry Shamoon" w:date="2015-03-05T19:28:00Z">
            <w:rPr>
              <w:spacing w:val="25"/>
            </w:rPr>
          </w:rPrChange>
        </w:rPr>
        <w:t xml:space="preserve"> </w:t>
      </w:r>
      <w:r w:rsidRPr="006C66CA">
        <w:rPr>
          <w:rFonts w:cs="Arial"/>
          <w:rPrChange w:id="2271" w:author="Harry Shamoon" w:date="2015-03-05T19:28:00Z">
            <w:rPr/>
          </w:rPrChange>
        </w:rPr>
        <w:t>do</w:t>
      </w:r>
      <w:r w:rsidRPr="006C66CA">
        <w:rPr>
          <w:rFonts w:cs="Arial"/>
          <w:w w:val="99"/>
          <w:rPrChange w:id="2272" w:author="Harry Shamoon" w:date="2015-03-05T19:28:00Z">
            <w:rPr>
              <w:w w:val="99"/>
            </w:rPr>
          </w:rPrChange>
        </w:rPr>
        <w:t xml:space="preserve"> </w:t>
      </w:r>
      <w:r w:rsidRPr="006C66CA">
        <w:rPr>
          <w:rFonts w:cs="Arial"/>
          <w:rPrChange w:id="2273" w:author="Harry Shamoon" w:date="2015-03-05T19:28:00Z">
            <w:rPr/>
          </w:rPrChange>
        </w:rPr>
        <w:t xml:space="preserve">not understand what drives provider fidelity and patient compliance with the </w:t>
      </w:r>
      <w:r w:rsidRPr="006C66CA">
        <w:rPr>
          <w:rFonts w:cs="Arial"/>
          <w:spacing w:val="-3"/>
          <w:rPrChange w:id="2274" w:author="Harry Shamoon" w:date="2015-03-05T19:28:00Z">
            <w:rPr>
              <w:spacing w:val="-3"/>
            </w:rPr>
          </w:rPrChange>
        </w:rPr>
        <w:t xml:space="preserve">preventive </w:t>
      </w:r>
      <w:r w:rsidRPr="006C66CA">
        <w:rPr>
          <w:rFonts w:cs="Arial"/>
          <w:rPrChange w:id="2275" w:author="Harry Shamoon" w:date="2015-03-05T19:28:00Z">
            <w:rPr/>
          </w:rPrChange>
        </w:rPr>
        <w:t>measures proposed</w:t>
      </w:r>
      <w:r w:rsidRPr="006C66CA">
        <w:rPr>
          <w:rFonts w:cs="Arial"/>
          <w:spacing w:val="56"/>
          <w:rPrChange w:id="2276" w:author="Harry Shamoon" w:date="2015-03-05T19:28:00Z">
            <w:rPr>
              <w:spacing w:val="56"/>
            </w:rPr>
          </w:rPrChange>
        </w:rPr>
        <w:t xml:space="preserve"> </w:t>
      </w:r>
      <w:r w:rsidRPr="006C66CA">
        <w:rPr>
          <w:rFonts w:cs="Arial"/>
          <w:rPrChange w:id="2277" w:author="Harry Shamoon" w:date="2015-03-05T19:28:00Z">
            <w:rPr/>
          </w:rPrChange>
        </w:rPr>
        <w:t>to</w:t>
      </w:r>
      <w:r w:rsidRPr="006C66CA">
        <w:rPr>
          <w:rFonts w:cs="Arial"/>
          <w:w w:val="99"/>
          <w:rPrChange w:id="2278" w:author="Harry Shamoon" w:date="2015-03-05T19:28:00Z">
            <w:rPr>
              <w:w w:val="99"/>
            </w:rPr>
          </w:rPrChange>
        </w:rPr>
        <w:t xml:space="preserve"> </w:t>
      </w:r>
      <w:r w:rsidRPr="006C66CA">
        <w:rPr>
          <w:rFonts w:cs="Arial"/>
          <w:rPrChange w:id="2279" w:author="Harry Shamoon" w:date="2015-03-05T19:28:00Z">
            <w:rPr/>
          </w:rPrChange>
        </w:rPr>
        <w:t>our</w:t>
      </w:r>
      <w:r w:rsidRPr="006C66CA">
        <w:rPr>
          <w:rFonts w:cs="Arial"/>
          <w:spacing w:val="-10"/>
          <w:rPrChange w:id="2280" w:author="Harry Shamoon" w:date="2015-03-05T19:28:00Z">
            <w:rPr>
              <w:spacing w:val="-10"/>
            </w:rPr>
          </w:rPrChange>
        </w:rPr>
        <w:t xml:space="preserve"> </w:t>
      </w:r>
      <w:r w:rsidRPr="006C66CA">
        <w:rPr>
          <w:rFonts w:cs="Arial"/>
          <w:rPrChange w:id="2281" w:author="Harry Shamoon" w:date="2015-03-05T19:28:00Z">
            <w:rPr/>
          </w:rPrChange>
        </w:rPr>
        <w:t>providers</w:t>
      </w:r>
      <w:r w:rsidRPr="006C66CA">
        <w:rPr>
          <w:rFonts w:cs="Arial"/>
          <w:spacing w:val="-10"/>
          <w:rPrChange w:id="2282" w:author="Harry Shamoon" w:date="2015-03-05T19:28:00Z">
            <w:rPr>
              <w:spacing w:val="-10"/>
            </w:rPr>
          </w:rPrChange>
        </w:rPr>
        <w:t xml:space="preserve"> </w:t>
      </w:r>
      <w:r w:rsidRPr="006C66CA">
        <w:rPr>
          <w:rFonts w:cs="Arial"/>
          <w:spacing w:val="-3"/>
          <w:rPrChange w:id="2283" w:author="Harry Shamoon" w:date="2015-03-05T19:28:00Z">
            <w:rPr>
              <w:spacing w:val="-3"/>
            </w:rPr>
          </w:rPrChange>
        </w:rPr>
        <w:t>for</w:t>
      </w:r>
      <w:r w:rsidRPr="006C66CA">
        <w:rPr>
          <w:rFonts w:cs="Arial"/>
          <w:spacing w:val="-10"/>
          <w:rPrChange w:id="2284" w:author="Harry Shamoon" w:date="2015-03-05T19:28:00Z">
            <w:rPr>
              <w:spacing w:val="-10"/>
            </w:rPr>
          </w:rPrChange>
        </w:rPr>
        <w:t xml:space="preserve"> </w:t>
      </w:r>
      <w:r w:rsidRPr="006C66CA">
        <w:rPr>
          <w:rFonts w:cs="Arial"/>
          <w:rPrChange w:id="2285" w:author="Harry Shamoon" w:date="2015-03-05T19:28:00Z">
            <w:rPr/>
          </w:rPrChange>
        </w:rPr>
        <w:t>their</w:t>
      </w:r>
      <w:r w:rsidRPr="006C66CA">
        <w:rPr>
          <w:rFonts w:cs="Arial"/>
          <w:spacing w:val="-10"/>
          <w:rPrChange w:id="2286" w:author="Harry Shamoon" w:date="2015-03-05T19:28:00Z">
            <w:rPr>
              <w:spacing w:val="-10"/>
            </w:rPr>
          </w:rPrChange>
        </w:rPr>
        <w:t xml:space="preserve"> </w:t>
      </w:r>
      <w:r w:rsidRPr="006C66CA">
        <w:rPr>
          <w:rFonts w:cs="Arial"/>
          <w:rPrChange w:id="2287" w:author="Harry Shamoon" w:date="2015-03-05T19:28:00Z">
            <w:rPr/>
          </w:rPrChange>
        </w:rPr>
        <w:t>high</w:t>
      </w:r>
      <w:r w:rsidRPr="006C66CA">
        <w:rPr>
          <w:rFonts w:cs="Arial"/>
          <w:spacing w:val="-10"/>
          <w:rPrChange w:id="2288" w:author="Harry Shamoon" w:date="2015-03-05T19:28:00Z">
            <w:rPr>
              <w:spacing w:val="-10"/>
            </w:rPr>
          </w:rPrChange>
        </w:rPr>
        <w:t xml:space="preserve"> </w:t>
      </w:r>
      <w:r w:rsidRPr="006C66CA">
        <w:rPr>
          <w:rFonts w:cs="Arial"/>
          <w:rPrChange w:id="2289" w:author="Harry Shamoon" w:date="2015-03-05T19:28:00Z">
            <w:rPr/>
          </w:rPrChange>
        </w:rPr>
        <w:t>risk</w:t>
      </w:r>
      <w:r w:rsidRPr="006C66CA">
        <w:rPr>
          <w:rFonts w:cs="Arial"/>
          <w:spacing w:val="-10"/>
          <w:rPrChange w:id="2290" w:author="Harry Shamoon" w:date="2015-03-05T19:28:00Z">
            <w:rPr>
              <w:spacing w:val="-10"/>
            </w:rPr>
          </w:rPrChange>
        </w:rPr>
        <w:t xml:space="preserve"> </w:t>
      </w:r>
      <w:r w:rsidRPr="006C66CA">
        <w:rPr>
          <w:rFonts w:cs="Arial"/>
          <w:rPrChange w:id="2291" w:author="Harry Shamoon" w:date="2015-03-05T19:28:00Z">
            <w:rPr/>
          </w:rPrChange>
        </w:rPr>
        <w:t>patients</w:t>
      </w:r>
      <w:r w:rsidRPr="006C66CA">
        <w:rPr>
          <w:rFonts w:cs="Arial"/>
          <w:spacing w:val="-10"/>
          <w:rPrChange w:id="2292" w:author="Harry Shamoon" w:date="2015-03-05T19:28:00Z">
            <w:rPr>
              <w:spacing w:val="-10"/>
            </w:rPr>
          </w:rPrChange>
        </w:rPr>
        <w:t xml:space="preserve"> </w:t>
      </w:r>
      <w:r w:rsidRPr="006C66CA">
        <w:rPr>
          <w:rFonts w:cs="Arial"/>
          <w:rPrChange w:id="2293" w:author="Harry Shamoon" w:date="2015-03-05T19:28:00Z">
            <w:rPr/>
          </w:rPrChange>
        </w:rPr>
        <w:t>[41],</w:t>
      </w:r>
      <w:r w:rsidRPr="006C66CA">
        <w:rPr>
          <w:rFonts w:cs="Arial"/>
          <w:spacing w:val="-10"/>
          <w:rPrChange w:id="2294" w:author="Harry Shamoon" w:date="2015-03-05T19:28:00Z">
            <w:rPr>
              <w:spacing w:val="-10"/>
            </w:rPr>
          </w:rPrChange>
        </w:rPr>
        <w:t xml:space="preserve"> </w:t>
      </w:r>
      <w:r w:rsidRPr="006C66CA">
        <w:rPr>
          <w:rFonts w:cs="Arial"/>
          <w:rPrChange w:id="2295" w:author="Harry Shamoon" w:date="2015-03-05T19:28:00Z">
            <w:rPr/>
          </w:rPrChange>
        </w:rPr>
        <w:t>we</w:t>
      </w:r>
      <w:r w:rsidRPr="006C66CA">
        <w:rPr>
          <w:rFonts w:cs="Arial"/>
          <w:spacing w:val="-10"/>
          <w:rPrChange w:id="2296" w:author="Harry Shamoon" w:date="2015-03-05T19:28:00Z">
            <w:rPr>
              <w:spacing w:val="-10"/>
            </w:rPr>
          </w:rPrChange>
        </w:rPr>
        <w:t xml:space="preserve"> </w:t>
      </w:r>
      <w:r w:rsidRPr="006C66CA">
        <w:rPr>
          <w:rFonts w:cs="Arial"/>
          <w:rPrChange w:id="2297" w:author="Harry Shamoon" w:date="2015-03-05T19:28:00Z">
            <w:rPr/>
          </w:rPrChange>
        </w:rPr>
        <w:t>ignore</w:t>
      </w:r>
      <w:r w:rsidRPr="006C66CA">
        <w:rPr>
          <w:rFonts w:cs="Arial"/>
          <w:spacing w:val="-10"/>
          <w:rPrChange w:id="2298" w:author="Harry Shamoon" w:date="2015-03-05T19:28:00Z">
            <w:rPr>
              <w:spacing w:val="-10"/>
            </w:rPr>
          </w:rPrChange>
        </w:rPr>
        <w:t xml:space="preserve"> </w:t>
      </w:r>
      <w:r w:rsidRPr="006C66CA">
        <w:rPr>
          <w:rFonts w:cs="Arial"/>
          <w:rPrChange w:id="2299" w:author="Harry Shamoon" w:date="2015-03-05T19:28:00Z">
            <w:rPr/>
          </w:rPrChange>
        </w:rPr>
        <w:t>the</w:t>
      </w:r>
      <w:r w:rsidRPr="006C66CA">
        <w:rPr>
          <w:rFonts w:cs="Arial"/>
          <w:spacing w:val="-10"/>
          <w:rPrChange w:id="2300" w:author="Harry Shamoon" w:date="2015-03-05T19:28:00Z">
            <w:rPr>
              <w:spacing w:val="-10"/>
            </w:rPr>
          </w:rPrChange>
        </w:rPr>
        <w:t xml:space="preserve"> </w:t>
      </w:r>
      <w:r w:rsidRPr="006C66CA">
        <w:rPr>
          <w:rFonts w:cs="Arial"/>
          <w:rPrChange w:id="2301" w:author="Harry Shamoon" w:date="2015-03-05T19:28:00Z">
            <w:rPr/>
          </w:rPrChange>
        </w:rPr>
        <w:t>best</w:t>
      </w:r>
      <w:r w:rsidRPr="006C66CA">
        <w:rPr>
          <w:rFonts w:cs="Arial"/>
          <w:spacing w:val="-10"/>
          <w:rPrChange w:id="2302" w:author="Harry Shamoon" w:date="2015-03-05T19:28:00Z">
            <w:rPr>
              <w:spacing w:val="-10"/>
            </w:rPr>
          </w:rPrChange>
        </w:rPr>
        <w:t xml:space="preserve"> </w:t>
      </w:r>
      <w:r w:rsidRPr="006C66CA">
        <w:rPr>
          <w:rFonts w:cs="Arial"/>
          <w:rPrChange w:id="2303" w:author="Harry Shamoon" w:date="2015-03-05T19:28:00Z">
            <w:rPr/>
          </w:rPrChange>
        </w:rPr>
        <w:t>means</w:t>
      </w:r>
      <w:r w:rsidRPr="006C66CA">
        <w:rPr>
          <w:rFonts w:cs="Arial"/>
          <w:spacing w:val="-10"/>
          <w:rPrChange w:id="2304" w:author="Harry Shamoon" w:date="2015-03-05T19:28:00Z">
            <w:rPr>
              <w:spacing w:val="-10"/>
            </w:rPr>
          </w:rPrChange>
        </w:rPr>
        <w:t xml:space="preserve"> </w:t>
      </w:r>
      <w:r w:rsidRPr="006C66CA">
        <w:rPr>
          <w:rFonts w:cs="Arial"/>
          <w:rPrChange w:id="2305" w:author="Harry Shamoon" w:date="2015-03-05T19:28:00Z">
            <w:rPr/>
          </w:rPrChange>
        </w:rPr>
        <w:t>to</w:t>
      </w:r>
      <w:r w:rsidRPr="006C66CA">
        <w:rPr>
          <w:rFonts w:cs="Arial"/>
          <w:spacing w:val="-10"/>
          <w:rPrChange w:id="2306" w:author="Harry Shamoon" w:date="2015-03-05T19:28:00Z">
            <w:rPr>
              <w:spacing w:val="-10"/>
            </w:rPr>
          </w:rPrChange>
        </w:rPr>
        <w:t xml:space="preserve"> </w:t>
      </w:r>
      <w:r w:rsidRPr="006C66CA">
        <w:rPr>
          <w:rFonts w:cs="Arial"/>
          <w:rPrChange w:id="2307" w:author="Harry Shamoon" w:date="2015-03-05T19:28:00Z">
            <w:rPr/>
          </w:rPrChange>
        </w:rPr>
        <w:t>translate</w:t>
      </w:r>
      <w:r w:rsidRPr="006C66CA">
        <w:rPr>
          <w:rFonts w:cs="Arial"/>
          <w:spacing w:val="-10"/>
          <w:rPrChange w:id="2308" w:author="Harry Shamoon" w:date="2015-03-05T19:28:00Z">
            <w:rPr>
              <w:spacing w:val="-10"/>
            </w:rPr>
          </w:rPrChange>
        </w:rPr>
        <w:t xml:space="preserve"> </w:t>
      </w:r>
      <w:r w:rsidRPr="006C66CA">
        <w:rPr>
          <w:rFonts w:cs="Arial"/>
          <w:rPrChange w:id="2309" w:author="Harry Shamoon" w:date="2015-03-05T19:28:00Z">
            <w:rPr/>
          </w:rPrChange>
        </w:rPr>
        <w:t>widely</w:t>
      </w:r>
      <w:r w:rsidRPr="006C66CA">
        <w:rPr>
          <w:rFonts w:cs="Arial"/>
          <w:spacing w:val="-10"/>
          <w:rPrChange w:id="2310" w:author="Harry Shamoon" w:date="2015-03-05T19:28:00Z">
            <w:rPr>
              <w:spacing w:val="-10"/>
            </w:rPr>
          </w:rPrChange>
        </w:rPr>
        <w:t xml:space="preserve"> </w:t>
      </w:r>
      <w:r w:rsidRPr="006C66CA">
        <w:rPr>
          <w:rFonts w:cs="Arial"/>
          <w:rPrChange w:id="2311" w:author="Harry Shamoon" w:date="2015-03-05T19:28:00Z">
            <w:rPr/>
          </w:rPrChange>
        </w:rPr>
        <w:t>accepted</w:t>
      </w:r>
      <w:r w:rsidRPr="006C66CA">
        <w:rPr>
          <w:rFonts w:cs="Arial"/>
          <w:spacing w:val="-10"/>
          <w:rPrChange w:id="2312" w:author="Harry Shamoon" w:date="2015-03-05T19:28:00Z">
            <w:rPr>
              <w:spacing w:val="-10"/>
            </w:rPr>
          </w:rPrChange>
        </w:rPr>
        <w:t xml:space="preserve"> </w:t>
      </w:r>
      <w:r w:rsidRPr="006C66CA">
        <w:rPr>
          <w:rFonts w:cs="Arial"/>
          <w:rPrChange w:id="2313" w:author="Harry Shamoon" w:date="2015-03-05T19:28:00Z">
            <w:rPr/>
          </w:rPrChange>
        </w:rPr>
        <w:t>interventions</w:t>
      </w:r>
      <w:r w:rsidRPr="006C66CA">
        <w:rPr>
          <w:rFonts w:cs="Arial"/>
          <w:w w:val="99"/>
          <w:rPrChange w:id="2314" w:author="Harry Shamoon" w:date="2015-03-05T19:28:00Z">
            <w:rPr>
              <w:w w:val="99"/>
            </w:rPr>
          </w:rPrChange>
        </w:rPr>
        <w:t xml:space="preserve"> </w:t>
      </w:r>
      <w:r w:rsidRPr="006C66CA">
        <w:rPr>
          <w:rFonts w:cs="Arial"/>
          <w:rPrChange w:id="2315" w:author="Harry Shamoon" w:date="2015-03-05T19:28:00Z">
            <w:rPr/>
          </w:rPrChange>
        </w:rPr>
        <w:t>and</w:t>
      </w:r>
      <w:r w:rsidRPr="006C66CA">
        <w:rPr>
          <w:rFonts w:cs="Arial"/>
          <w:spacing w:val="16"/>
          <w:rPrChange w:id="2316" w:author="Harry Shamoon" w:date="2015-03-05T19:28:00Z">
            <w:rPr>
              <w:spacing w:val="16"/>
            </w:rPr>
          </w:rPrChange>
        </w:rPr>
        <w:t xml:space="preserve"> </w:t>
      </w:r>
      <w:r w:rsidRPr="006C66CA">
        <w:rPr>
          <w:rFonts w:cs="Arial"/>
          <w:rPrChange w:id="2317" w:author="Harry Shamoon" w:date="2015-03-05T19:28:00Z">
            <w:rPr/>
          </w:rPrChange>
        </w:rPr>
        <w:t>new</w:t>
      </w:r>
      <w:r w:rsidRPr="006C66CA">
        <w:rPr>
          <w:rFonts w:cs="Arial"/>
          <w:spacing w:val="16"/>
          <w:rPrChange w:id="2318" w:author="Harry Shamoon" w:date="2015-03-05T19:28:00Z">
            <w:rPr>
              <w:spacing w:val="16"/>
            </w:rPr>
          </w:rPrChange>
        </w:rPr>
        <w:t xml:space="preserve"> </w:t>
      </w:r>
      <w:r w:rsidRPr="006C66CA">
        <w:rPr>
          <w:rFonts w:cs="Arial"/>
          <w:rPrChange w:id="2319" w:author="Harry Shamoon" w:date="2015-03-05T19:28:00Z">
            <w:rPr/>
          </w:rPrChange>
        </w:rPr>
        <w:t>findings</w:t>
      </w:r>
      <w:r w:rsidRPr="006C66CA">
        <w:rPr>
          <w:rFonts w:cs="Arial"/>
          <w:spacing w:val="16"/>
          <w:rPrChange w:id="2320" w:author="Harry Shamoon" w:date="2015-03-05T19:28:00Z">
            <w:rPr>
              <w:spacing w:val="16"/>
            </w:rPr>
          </w:rPrChange>
        </w:rPr>
        <w:t xml:space="preserve"> </w:t>
      </w:r>
      <w:r w:rsidRPr="006C66CA">
        <w:rPr>
          <w:rFonts w:cs="Arial"/>
          <w:rPrChange w:id="2321" w:author="Harry Shamoon" w:date="2015-03-05T19:28:00Z">
            <w:rPr/>
          </w:rPrChange>
        </w:rPr>
        <w:t>of</w:t>
      </w:r>
      <w:r w:rsidRPr="006C66CA">
        <w:rPr>
          <w:rFonts w:cs="Arial"/>
          <w:spacing w:val="16"/>
          <w:rPrChange w:id="2322" w:author="Harry Shamoon" w:date="2015-03-05T19:28:00Z">
            <w:rPr>
              <w:spacing w:val="16"/>
            </w:rPr>
          </w:rPrChange>
        </w:rPr>
        <w:t xml:space="preserve"> </w:t>
      </w:r>
      <w:r w:rsidRPr="006C66CA">
        <w:rPr>
          <w:rFonts w:cs="Arial"/>
          <w:rPrChange w:id="2323" w:author="Harry Shamoon" w:date="2015-03-05T19:28:00Z">
            <w:rPr/>
          </w:rPrChange>
        </w:rPr>
        <w:t>outcomes</w:t>
      </w:r>
      <w:r w:rsidRPr="006C66CA">
        <w:rPr>
          <w:rFonts w:cs="Arial"/>
          <w:spacing w:val="16"/>
          <w:rPrChange w:id="2324" w:author="Harry Shamoon" w:date="2015-03-05T19:28:00Z">
            <w:rPr>
              <w:spacing w:val="16"/>
            </w:rPr>
          </w:rPrChange>
        </w:rPr>
        <w:t xml:space="preserve"> </w:t>
      </w:r>
      <w:r w:rsidRPr="006C66CA">
        <w:rPr>
          <w:rFonts w:cs="Arial"/>
          <w:rPrChange w:id="2325" w:author="Harry Shamoon" w:date="2015-03-05T19:28:00Z">
            <w:rPr/>
          </w:rPrChange>
        </w:rPr>
        <w:t>research</w:t>
      </w:r>
      <w:r w:rsidRPr="006C66CA">
        <w:rPr>
          <w:rFonts w:cs="Arial"/>
          <w:spacing w:val="16"/>
          <w:rPrChange w:id="2326" w:author="Harry Shamoon" w:date="2015-03-05T19:28:00Z">
            <w:rPr>
              <w:spacing w:val="16"/>
            </w:rPr>
          </w:rPrChange>
        </w:rPr>
        <w:t xml:space="preserve"> </w:t>
      </w:r>
      <w:r w:rsidRPr="006C66CA">
        <w:rPr>
          <w:rFonts w:cs="Arial"/>
          <w:rPrChange w:id="2327" w:author="Harry Shamoon" w:date="2015-03-05T19:28:00Z">
            <w:rPr/>
          </w:rPrChange>
        </w:rPr>
        <w:t>into</w:t>
      </w:r>
      <w:r w:rsidRPr="006C66CA">
        <w:rPr>
          <w:rFonts w:cs="Arial"/>
          <w:spacing w:val="16"/>
          <w:rPrChange w:id="2328" w:author="Harry Shamoon" w:date="2015-03-05T19:28:00Z">
            <w:rPr>
              <w:spacing w:val="16"/>
            </w:rPr>
          </w:rPrChange>
        </w:rPr>
        <w:t xml:space="preserve"> </w:t>
      </w:r>
      <w:r w:rsidRPr="006C66CA">
        <w:rPr>
          <w:rFonts w:cs="Arial"/>
          <w:rPrChange w:id="2329" w:author="Harry Shamoon" w:date="2015-03-05T19:28:00Z">
            <w:rPr/>
          </w:rPrChange>
        </w:rPr>
        <w:t>practice</w:t>
      </w:r>
      <w:r w:rsidRPr="006C66CA">
        <w:rPr>
          <w:rFonts w:cs="Arial"/>
          <w:spacing w:val="16"/>
          <w:rPrChange w:id="2330" w:author="Harry Shamoon" w:date="2015-03-05T19:28:00Z">
            <w:rPr>
              <w:spacing w:val="16"/>
            </w:rPr>
          </w:rPrChange>
        </w:rPr>
        <w:t xml:space="preserve"> </w:t>
      </w:r>
      <w:r w:rsidRPr="006C66CA">
        <w:rPr>
          <w:rFonts w:cs="Arial"/>
          <w:rPrChange w:id="2331" w:author="Harry Shamoon" w:date="2015-03-05T19:28:00Z">
            <w:rPr/>
          </w:rPrChange>
        </w:rPr>
        <w:t>[42].</w:t>
      </w:r>
      <w:r w:rsidRPr="006C66CA">
        <w:rPr>
          <w:rFonts w:cs="Arial"/>
          <w:spacing w:val="13"/>
          <w:rPrChange w:id="2332" w:author="Harry Shamoon" w:date="2015-03-05T19:28:00Z">
            <w:rPr>
              <w:spacing w:val="13"/>
            </w:rPr>
          </w:rPrChange>
        </w:rPr>
        <w:t xml:space="preserve"> </w:t>
      </w:r>
      <w:r w:rsidRPr="006C66CA">
        <w:rPr>
          <w:rFonts w:cs="Arial"/>
          <w:spacing w:val="-4"/>
          <w:rPrChange w:id="2333" w:author="Harry Shamoon" w:date="2015-03-05T19:28:00Z">
            <w:rPr>
              <w:spacing w:val="-4"/>
            </w:rPr>
          </w:rPrChange>
        </w:rPr>
        <w:t>We</w:t>
      </w:r>
      <w:r w:rsidRPr="006C66CA">
        <w:rPr>
          <w:rFonts w:cs="Arial"/>
          <w:spacing w:val="16"/>
          <w:rPrChange w:id="2334" w:author="Harry Shamoon" w:date="2015-03-05T19:28:00Z">
            <w:rPr>
              <w:spacing w:val="16"/>
            </w:rPr>
          </w:rPrChange>
        </w:rPr>
        <w:t xml:space="preserve"> </w:t>
      </w:r>
      <w:r w:rsidRPr="006C66CA">
        <w:rPr>
          <w:rFonts w:cs="Arial"/>
          <w:rPrChange w:id="2335" w:author="Harry Shamoon" w:date="2015-03-05T19:28:00Z">
            <w:rPr/>
          </w:rPrChange>
        </w:rPr>
        <w:t>need</w:t>
      </w:r>
      <w:r w:rsidRPr="006C66CA">
        <w:rPr>
          <w:rFonts w:cs="Arial"/>
          <w:spacing w:val="16"/>
          <w:rPrChange w:id="2336" w:author="Harry Shamoon" w:date="2015-03-05T19:28:00Z">
            <w:rPr>
              <w:spacing w:val="16"/>
            </w:rPr>
          </w:rPrChange>
        </w:rPr>
        <w:t xml:space="preserve"> </w:t>
      </w:r>
      <w:r w:rsidRPr="006C66CA">
        <w:rPr>
          <w:rFonts w:cs="Arial"/>
          <w:rPrChange w:id="2337" w:author="Harry Shamoon" w:date="2015-03-05T19:28:00Z">
            <w:rPr/>
          </w:rPrChange>
        </w:rPr>
        <w:t>to</w:t>
      </w:r>
      <w:r w:rsidRPr="006C66CA">
        <w:rPr>
          <w:rFonts w:cs="Arial"/>
          <w:spacing w:val="16"/>
          <w:rPrChange w:id="2338" w:author="Harry Shamoon" w:date="2015-03-05T19:28:00Z">
            <w:rPr>
              <w:spacing w:val="16"/>
            </w:rPr>
          </w:rPrChange>
        </w:rPr>
        <w:t xml:space="preserve"> </w:t>
      </w:r>
      <w:r w:rsidRPr="006C66CA">
        <w:rPr>
          <w:rFonts w:cs="Arial"/>
          <w:rPrChange w:id="2339" w:author="Harry Shamoon" w:date="2015-03-05T19:28:00Z">
            <w:rPr/>
          </w:rPrChange>
        </w:rPr>
        <w:t>understand</w:t>
      </w:r>
      <w:r w:rsidRPr="006C66CA">
        <w:rPr>
          <w:rFonts w:cs="Arial"/>
          <w:spacing w:val="16"/>
          <w:rPrChange w:id="2340" w:author="Harry Shamoon" w:date="2015-03-05T19:28:00Z">
            <w:rPr>
              <w:spacing w:val="16"/>
            </w:rPr>
          </w:rPrChange>
        </w:rPr>
        <w:t xml:space="preserve"> </w:t>
      </w:r>
      <w:r w:rsidRPr="006C66CA">
        <w:rPr>
          <w:rFonts w:cs="Arial"/>
          <w:rPrChange w:id="2341" w:author="Harry Shamoon" w:date="2015-03-05T19:28:00Z">
            <w:rPr/>
          </w:rPrChange>
        </w:rPr>
        <w:t>better</w:t>
      </w:r>
      <w:r w:rsidRPr="006C66CA">
        <w:rPr>
          <w:rFonts w:cs="Arial"/>
          <w:spacing w:val="16"/>
          <w:rPrChange w:id="2342" w:author="Harry Shamoon" w:date="2015-03-05T19:28:00Z">
            <w:rPr>
              <w:spacing w:val="16"/>
            </w:rPr>
          </w:rPrChange>
        </w:rPr>
        <w:t xml:space="preserve"> </w:t>
      </w:r>
      <w:r w:rsidRPr="006C66CA">
        <w:rPr>
          <w:rFonts w:cs="Arial"/>
          <w:rPrChange w:id="2343" w:author="Harry Shamoon" w:date="2015-03-05T19:28:00Z">
            <w:rPr/>
          </w:rPrChange>
        </w:rPr>
        <w:t>what</w:t>
      </w:r>
      <w:r w:rsidRPr="006C66CA">
        <w:rPr>
          <w:rFonts w:cs="Arial"/>
          <w:spacing w:val="16"/>
          <w:rPrChange w:id="2344" w:author="Harry Shamoon" w:date="2015-03-05T19:28:00Z">
            <w:rPr>
              <w:spacing w:val="16"/>
            </w:rPr>
          </w:rPrChange>
        </w:rPr>
        <w:t xml:space="preserve"> </w:t>
      </w:r>
      <w:r w:rsidRPr="006C66CA">
        <w:rPr>
          <w:rFonts w:cs="Arial"/>
          <w:rPrChange w:id="2345" w:author="Harry Shamoon" w:date="2015-03-05T19:28:00Z">
            <w:rPr/>
          </w:rPrChange>
        </w:rPr>
        <w:t>patient</w:t>
      </w:r>
      <w:r w:rsidRPr="006C66CA">
        <w:rPr>
          <w:rFonts w:cs="Arial"/>
          <w:spacing w:val="16"/>
          <w:rPrChange w:id="2346" w:author="Harry Shamoon" w:date="2015-03-05T19:28:00Z">
            <w:rPr>
              <w:spacing w:val="16"/>
            </w:rPr>
          </w:rPrChange>
        </w:rPr>
        <w:t xml:space="preserve"> </w:t>
      </w:r>
      <w:r w:rsidRPr="006C66CA">
        <w:rPr>
          <w:rFonts w:cs="Arial"/>
          <w:rPrChange w:id="2347" w:author="Harry Shamoon" w:date="2015-03-05T19:28:00Z">
            <w:rPr/>
          </w:rPrChange>
        </w:rPr>
        <w:t>and/or</w:t>
      </w:r>
      <w:r w:rsidRPr="006C66CA">
        <w:rPr>
          <w:rFonts w:cs="Arial"/>
          <w:w w:val="99"/>
          <w:rPrChange w:id="2348" w:author="Harry Shamoon" w:date="2015-03-05T19:28:00Z">
            <w:rPr>
              <w:w w:val="99"/>
            </w:rPr>
          </w:rPrChange>
        </w:rPr>
        <w:t xml:space="preserve"> </w:t>
      </w:r>
      <w:r w:rsidRPr="006C66CA">
        <w:rPr>
          <w:rFonts w:cs="Arial"/>
          <w:rPrChange w:id="2349" w:author="Harry Shamoon" w:date="2015-03-05T19:28:00Z">
            <w:rPr/>
          </w:rPrChange>
        </w:rPr>
        <w:t xml:space="preserve">provider characteristics hinder compliance with the triggered </w:t>
      </w:r>
      <w:r w:rsidRPr="006C66CA">
        <w:rPr>
          <w:rFonts w:cs="Arial"/>
          <w:spacing w:val="-3"/>
          <w:rPrChange w:id="2350" w:author="Harry Shamoon" w:date="2015-03-05T19:28:00Z">
            <w:rPr>
              <w:spacing w:val="-3"/>
            </w:rPr>
          </w:rPrChange>
        </w:rPr>
        <w:t xml:space="preserve">preventive </w:t>
      </w:r>
      <w:r w:rsidRPr="006C66CA">
        <w:rPr>
          <w:rFonts w:cs="Arial"/>
          <w:rPrChange w:id="2351" w:author="Harry Shamoon" w:date="2015-03-05T19:28:00Z">
            <w:rPr/>
          </w:rPrChange>
        </w:rPr>
        <w:t>checklist interventions to ensure care</w:t>
      </w:r>
      <w:r w:rsidRPr="006C66CA">
        <w:rPr>
          <w:rFonts w:cs="Arial"/>
          <w:spacing w:val="-9"/>
          <w:rPrChange w:id="2352" w:author="Harry Shamoon" w:date="2015-03-05T19:28:00Z">
            <w:rPr>
              <w:spacing w:val="-9"/>
            </w:rPr>
          </w:rPrChange>
        </w:rPr>
        <w:t xml:space="preserve"> </w:t>
      </w:r>
      <w:r w:rsidRPr="006C66CA">
        <w:rPr>
          <w:rFonts w:cs="Arial"/>
          <w:rPrChange w:id="2353" w:author="Harry Shamoon" w:date="2015-03-05T19:28:00Z">
            <w:rPr/>
          </w:rPrChange>
        </w:rPr>
        <w:t>is</w:t>
      </w:r>
      <w:r w:rsidRPr="006C66CA">
        <w:rPr>
          <w:rFonts w:cs="Arial"/>
          <w:w w:val="99"/>
          <w:rPrChange w:id="2354" w:author="Harry Shamoon" w:date="2015-03-05T19:28:00Z">
            <w:rPr>
              <w:w w:val="99"/>
            </w:rPr>
          </w:rPrChange>
        </w:rPr>
        <w:t xml:space="preserve"> </w:t>
      </w:r>
      <w:r w:rsidRPr="006C66CA">
        <w:rPr>
          <w:rFonts w:cs="Arial"/>
          <w:rPrChange w:id="2355" w:author="Harry Shamoon" w:date="2015-03-05T19:28:00Z">
            <w:rPr/>
          </w:rPrChange>
        </w:rPr>
        <w:t>in</w:t>
      </w:r>
      <w:r w:rsidRPr="006C66CA">
        <w:rPr>
          <w:rFonts w:cs="Arial"/>
          <w:spacing w:val="-10"/>
          <w:rPrChange w:id="2356" w:author="Harry Shamoon" w:date="2015-03-05T19:28:00Z">
            <w:rPr>
              <w:spacing w:val="-10"/>
            </w:rPr>
          </w:rPrChange>
        </w:rPr>
        <w:t xml:space="preserve"> </w:t>
      </w:r>
      <w:r w:rsidRPr="006C66CA">
        <w:rPr>
          <w:rFonts w:cs="Arial"/>
          <w:rPrChange w:id="2357" w:author="Harry Shamoon" w:date="2015-03-05T19:28:00Z">
            <w:rPr/>
          </w:rPrChange>
        </w:rPr>
        <w:t>accordance</w:t>
      </w:r>
      <w:r w:rsidRPr="006C66CA">
        <w:rPr>
          <w:rFonts w:cs="Arial"/>
          <w:spacing w:val="-10"/>
          <w:rPrChange w:id="2358" w:author="Harry Shamoon" w:date="2015-03-05T19:28:00Z">
            <w:rPr>
              <w:spacing w:val="-10"/>
            </w:rPr>
          </w:rPrChange>
        </w:rPr>
        <w:t xml:space="preserve"> </w:t>
      </w:r>
      <w:r w:rsidRPr="006C66CA">
        <w:rPr>
          <w:rFonts w:cs="Arial"/>
          <w:rPrChange w:id="2359" w:author="Harry Shamoon" w:date="2015-03-05T19:28:00Z">
            <w:rPr/>
          </w:rPrChange>
        </w:rPr>
        <w:t>with</w:t>
      </w:r>
      <w:r w:rsidRPr="006C66CA">
        <w:rPr>
          <w:rFonts w:cs="Arial"/>
          <w:spacing w:val="-10"/>
          <w:rPrChange w:id="2360" w:author="Harry Shamoon" w:date="2015-03-05T19:28:00Z">
            <w:rPr>
              <w:spacing w:val="-10"/>
            </w:rPr>
          </w:rPrChange>
        </w:rPr>
        <w:t xml:space="preserve"> </w:t>
      </w:r>
      <w:r w:rsidRPr="006C66CA">
        <w:rPr>
          <w:rFonts w:cs="Arial"/>
          <w:rPrChange w:id="2361" w:author="Harry Shamoon" w:date="2015-03-05T19:28:00Z">
            <w:rPr/>
          </w:rPrChange>
        </w:rPr>
        <w:t>accepted</w:t>
      </w:r>
      <w:r w:rsidRPr="006C66CA">
        <w:rPr>
          <w:rFonts w:cs="Arial"/>
          <w:spacing w:val="-10"/>
          <w:rPrChange w:id="2362" w:author="Harry Shamoon" w:date="2015-03-05T19:28:00Z">
            <w:rPr>
              <w:spacing w:val="-10"/>
            </w:rPr>
          </w:rPrChange>
        </w:rPr>
        <w:t xml:space="preserve"> </w:t>
      </w:r>
      <w:r w:rsidRPr="006C66CA">
        <w:rPr>
          <w:rFonts w:cs="Arial"/>
          <w:rPrChange w:id="2363" w:author="Harry Shamoon" w:date="2015-03-05T19:28:00Z">
            <w:rPr/>
          </w:rPrChange>
        </w:rPr>
        <w:t>evidence</w:t>
      </w:r>
      <w:r w:rsidRPr="006C66CA">
        <w:rPr>
          <w:rFonts w:cs="Arial"/>
          <w:spacing w:val="-10"/>
          <w:rPrChange w:id="2364" w:author="Harry Shamoon" w:date="2015-03-05T19:28:00Z">
            <w:rPr>
              <w:spacing w:val="-10"/>
            </w:rPr>
          </w:rPrChange>
        </w:rPr>
        <w:t xml:space="preserve"> </w:t>
      </w:r>
      <w:r w:rsidRPr="006C66CA">
        <w:rPr>
          <w:rFonts w:cs="Arial"/>
          <w:rPrChange w:id="2365" w:author="Harry Shamoon" w:date="2015-03-05T19:28:00Z">
            <w:rPr/>
          </w:rPrChange>
        </w:rPr>
        <w:t>based</w:t>
      </w:r>
      <w:r w:rsidRPr="006C66CA">
        <w:rPr>
          <w:rFonts w:cs="Arial"/>
          <w:spacing w:val="-10"/>
          <w:rPrChange w:id="2366" w:author="Harry Shamoon" w:date="2015-03-05T19:28:00Z">
            <w:rPr>
              <w:spacing w:val="-10"/>
            </w:rPr>
          </w:rPrChange>
        </w:rPr>
        <w:t xml:space="preserve"> </w:t>
      </w:r>
      <w:r w:rsidRPr="006C66CA">
        <w:rPr>
          <w:rFonts w:cs="Arial"/>
          <w:rPrChange w:id="2367" w:author="Harry Shamoon" w:date="2015-03-05T19:28:00Z">
            <w:rPr/>
          </w:rPrChange>
        </w:rPr>
        <w:t>best</w:t>
      </w:r>
      <w:r w:rsidRPr="006C66CA">
        <w:rPr>
          <w:rFonts w:cs="Arial"/>
          <w:spacing w:val="-10"/>
          <w:rPrChange w:id="2368" w:author="Harry Shamoon" w:date="2015-03-05T19:28:00Z">
            <w:rPr>
              <w:spacing w:val="-10"/>
            </w:rPr>
          </w:rPrChange>
        </w:rPr>
        <w:t xml:space="preserve"> </w:t>
      </w:r>
      <w:r w:rsidRPr="006C66CA">
        <w:rPr>
          <w:rFonts w:cs="Arial"/>
          <w:rPrChange w:id="2369" w:author="Harry Shamoon" w:date="2015-03-05T19:28:00Z">
            <w:rPr/>
          </w:rPrChange>
        </w:rPr>
        <w:t>practices.</w:t>
      </w:r>
    </w:p>
    <w:p w14:paraId="4DB990D1" w14:textId="77777777" w:rsidR="00F731E7" w:rsidRPr="006C66CA" w:rsidRDefault="00082CF3">
      <w:pPr>
        <w:pStyle w:val="BodyText"/>
        <w:spacing w:before="116"/>
        <w:ind w:left="120" w:right="117" w:firstLine="338"/>
        <w:jc w:val="both"/>
        <w:rPr>
          <w:rFonts w:cs="Arial"/>
          <w:rPrChange w:id="2370" w:author="Harry Shamoon" w:date="2015-03-05T19:28:00Z">
            <w:rPr/>
          </w:rPrChange>
        </w:rPr>
        <w:pPrChange w:id="2371" w:author="Harry Shamoon" w:date="2015-03-05T19:42:00Z">
          <w:pPr>
            <w:pStyle w:val="BodyText"/>
            <w:spacing w:before="116" w:line="268" w:lineRule="auto"/>
            <w:ind w:left="120" w:right="117" w:firstLine="338"/>
            <w:jc w:val="both"/>
          </w:pPr>
        </w:pPrChange>
      </w:pPr>
      <w:r w:rsidRPr="006C66CA">
        <w:rPr>
          <w:rFonts w:cs="Arial"/>
          <w:b/>
          <w:bCs/>
          <w:spacing w:val="-5"/>
        </w:rPr>
        <w:t xml:space="preserve">We </w:t>
      </w:r>
      <w:r w:rsidRPr="006C66CA">
        <w:rPr>
          <w:rFonts w:cs="Arial"/>
          <w:b/>
          <w:bCs/>
        </w:rPr>
        <w:t>use a pragmatic trial to investigate heterogeneous provider fidelity with in clinical</w:t>
      </w:r>
      <w:r w:rsidRPr="006C66CA">
        <w:rPr>
          <w:rFonts w:cs="Arial"/>
          <w:b/>
          <w:bCs/>
          <w:spacing w:val="1"/>
        </w:rPr>
        <w:t xml:space="preserve"> </w:t>
      </w:r>
      <w:proofErr w:type="spellStart"/>
      <w:r w:rsidRPr="006C66CA">
        <w:rPr>
          <w:rFonts w:cs="Arial"/>
          <w:b/>
          <w:bCs/>
        </w:rPr>
        <w:t>implementa</w:t>
      </w:r>
      <w:proofErr w:type="spellEnd"/>
      <w:r w:rsidRPr="006C66CA">
        <w:rPr>
          <w:rFonts w:cs="Arial"/>
          <w:b/>
          <w:bCs/>
        </w:rPr>
        <w:t>-</w:t>
      </w:r>
      <w:r w:rsidRPr="006C66CA">
        <w:rPr>
          <w:rFonts w:cs="Arial"/>
          <w:b/>
          <w:bCs/>
          <w:w w:val="99"/>
        </w:rPr>
        <w:t xml:space="preserve"> </w:t>
      </w:r>
      <w:proofErr w:type="spellStart"/>
      <w:r w:rsidRPr="006C66CA">
        <w:rPr>
          <w:rFonts w:cs="Arial"/>
          <w:b/>
          <w:bCs/>
        </w:rPr>
        <w:t>tion</w:t>
      </w:r>
      <w:proofErr w:type="spellEnd"/>
      <w:r w:rsidRPr="006C66CA">
        <w:rPr>
          <w:rFonts w:cs="Arial"/>
          <w:b/>
          <w:bCs/>
        </w:rPr>
        <w:t xml:space="preserve">. </w:t>
      </w:r>
      <w:r w:rsidRPr="00FF4755">
        <w:rPr>
          <w:rFonts w:cs="Arial"/>
        </w:rPr>
        <w:t xml:space="preserve">Pragmatic trials like </w:t>
      </w:r>
      <w:r w:rsidRPr="00FF4755">
        <w:rPr>
          <w:rFonts w:cs="Arial"/>
          <w:spacing w:val="-4"/>
        </w:rPr>
        <w:t xml:space="preserve">Dr. </w:t>
      </w:r>
      <w:r w:rsidRPr="00FF4755">
        <w:rPr>
          <w:rFonts w:cs="Arial"/>
        </w:rPr>
        <w:t xml:space="preserve">Gong’s </w:t>
      </w:r>
      <w:r w:rsidRPr="00FF4755">
        <w:rPr>
          <w:rFonts w:cs="Arial"/>
          <w:spacing w:val="-3"/>
        </w:rPr>
        <w:t xml:space="preserve">may </w:t>
      </w:r>
      <w:r w:rsidRPr="00FF4755">
        <w:rPr>
          <w:rFonts w:cs="Arial"/>
        </w:rPr>
        <w:t>result in valid estimates of effectiveness in more realistic health</w:t>
      </w:r>
      <w:r w:rsidRPr="00FF4755">
        <w:rPr>
          <w:rFonts w:cs="Arial"/>
          <w:spacing w:val="-14"/>
        </w:rPr>
        <w:t xml:space="preserve"> </w:t>
      </w:r>
      <w:r w:rsidRPr="008F496E">
        <w:rPr>
          <w:rFonts w:cs="Arial"/>
        </w:rPr>
        <w:t>care</w:t>
      </w:r>
      <w:r w:rsidRPr="008F496E">
        <w:rPr>
          <w:rFonts w:cs="Arial"/>
          <w:w w:val="99"/>
        </w:rPr>
        <w:t xml:space="preserve"> </w:t>
      </w:r>
      <w:r w:rsidRPr="006C66CA">
        <w:rPr>
          <w:rFonts w:cs="Arial"/>
          <w:rPrChange w:id="2372" w:author="Harry Shamoon" w:date="2015-03-05T19:28:00Z">
            <w:rPr/>
          </w:rPrChange>
        </w:rPr>
        <w:t xml:space="preserve">scenarios [43, 44]; we will use her pragmatic trial data to investigate incomplete </w:t>
      </w:r>
      <w:r w:rsidRPr="006C66CA">
        <w:rPr>
          <w:rFonts w:cs="Arial"/>
          <w:spacing w:val="-3"/>
          <w:rPrChange w:id="2373" w:author="Harry Shamoon" w:date="2015-03-05T19:28:00Z">
            <w:rPr>
              <w:spacing w:val="-3"/>
            </w:rPr>
          </w:rPrChange>
        </w:rPr>
        <w:t xml:space="preserve">fidelity, </w:t>
      </w:r>
      <w:r w:rsidRPr="006C66CA">
        <w:rPr>
          <w:rFonts w:cs="Arial"/>
          <w:rPrChange w:id="2374" w:author="Harry Shamoon" w:date="2015-03-05T19:28:00Z">
            <w:rPr/>
          </w:rPrChange>
        </w:rPr>
        <w:t>heterogeneity and</w:t>
      </w:r>
      <w:r w:rsidRPr="006C66CA">
        <w:rPr>
          <w:rFonts w:cs="Arial"/>
          <w:spacing w:val="56"/>
          <w:rPrChange w:id="2375" w:author="Harry Shamoon" w:date="2015-03-05T19:28:00Z">
            <w:rPr>
              <w:spacing w:val="56"/>
            </w:rPr>
          </w:rPrChange>
        </w:rPr>
        <w:t xml:space="preserve"> </w:t>
      </w:r>
      <w:proofErr w:type="spellStart"/>
      <w:r w:rsidRPr="006C66CA">
        <w:rPr>
          <w:rFonts w:cs="Arial"/>
          <w:rPrChange w:id="2376" w:author="Harry Shamoon" w:date="2015-03-05T19:28:00Z">
            <w:rPr/>
          </w:rPrChange>
        </w:rPr>
        <w:t>diffi</w:t>
      </w:r>
      <w:proofErr w:type="spellEnd"/>
      <w:r w:rsidRPr="006C66CA">
        <w:rPr>
          <w:rFonts w:cs="Arial"/>
          <w:rPrChange w:id="2377" w:author="Harry Shamoon" w:date="2015-03-05T19:28:00Z">
            <w:rPr/>
          </w:rPrChange>
        </w:rPr>
        <w:t>-</w:t>
      </w:r>
      <w:r w:rsidRPr="006C66CA">
        <w:rPr>
          <w:rFonts w:cs="Arial"/>
          <w:w w:val="99"/>
          <w:rPrChange w:id="2378" w:author="Harry Shamoon" w:date="2015-03-05T19:28:00Z">
            <w:rPr>
              <w:w w:val="99"/>
            </w:rPr>
          </w:rPrChange>
        </w:rPr>
        <w:t xml:space="preserve"> </w:t>
      </w:r>
      <w:proofErr w:type="spellStart"/>
      <w:r w:rsidRPr="006C66CA">
        <w:rPr>
          <w:rFonts w:cs="Arial"/>
          <w:rPrChange w:id="2379" w:author="Harry Shamoon" w:date="2015-03-05T19:28:00Z">
            <w:rPr/>
          </w:rPrChange>
        </w:rPr>
        <w:t>culty</w:t>
      </w:r>
      <w:proofErr w:type="spellEnd"/>
      <w:r w:rsidRPr="006C66CA">
        <w:rPr>
          <w:rFonts w:cs="Arial"/>
          <w:rPrChange w:id="2380" w:author="Harry Shamoon" w:date="2015-03-05T19:28:00Z">
            <w:rPr/>
          </w:rPrChange>
        </w:rPr>
        <w:t xml:space="preserve"> in clinical implementation. An example with problematic fidelity relevant </w:t>
      </w:r>
      <w:r w:rsidRPr="006C66CA">
        <w:rPr>
          <w:rFonts w:cs="Arial"/>
          <w:spacing w:val="-3"/>
          <w:rPrChange w:id="2381" w:author="Harry Shamoon" w:date="2015-03-05T19:28:00Z">
            <w:rPr>
              <w:spacing w:val="-3"/>
            </w:rPr>
          </w:rPrChange>
        </w:rPr>
        <w:t xml:space="preserve">for </w:t>
      </w:r>
      <w:proofErr w:type="spellStart"/>
      <w:r w:rsidRPr="006C66CA">
        <w:rPr>
          <w:rFonts w:cs="Arial"/>
          <w:rPrChange w:id="2382" w:author="Harry Shamoon" w:date="2015-03-05T19:28:00Z">
            <w:rPr/>
          </w:rPrChange>
        </w:rPr>
        <w:t>PROOFCheck</w:t>
      </w:r>
      <w:proofErr w:type="spellEnd"/>
      <w:r w:rsidRPr="006C66CA">
        <w:rPr>
          <w:rFonts w:cs="Arial"/>
          <w:rPrChange w:id="2383" w:author="Harry Shamoon" w:date="2015-03-05T19:28:00Z">
            <w:rPr/>
          </w:rPrChange>
        </w:rPr>
        <w:t xml:space="preserve"> is blood</w:t>
      </w:r>
      <w:r w:rsidRPr="006C66CA">
        <w:rPr>
          <w:rFonts w:cs="Arial"/>
          <w:spacing w:val="-20"/>
          <w:rPrChange w:id="2384" w:author="Harry Shamoon" w:date="2015-03-05T19:28:00Z">
            <w:rPr>
              <w:spacing w:val="-20"/>
            </w:rPr>
          </w:rPrChange>
        </w:rPr>
        <w:t xml:space="preserve"> </w:t>
      </w:r>
      <w:r w:rsidRPr="006C66CA">
        <w:rPr>
          <w:rFonts w:cs="Arial"/>
          <w:rPrChange w:id="2385" w:author="Harry Shamoon" w:date="2015-03-05T19:28:00Z">
            <w:rPr/>
          </w:rPrChange>
        </w:rPr>
        <w:t>product</w:t>
      </w:r>
      <w:r w:rsidRPr="006C66CA">
        <w:rPr>
          <w:rFonts w:cs="Arial"/>
          <w:w w:val="99"/>
          <w:rPrChange w:id="2386" w:author="Harry Shamoon" w:date="2015-03-05T19:28:00Z">
            <w:rPr>
              <w:w w:val="99"/>
            </w:rPr>
          </w:rPrChange>
        </w:rPr>
        <w:t xml:space="preserve"> </w:t>
      </w:r>
      <w:r w:rsidRPr="006C66CA">
        <w:rPr>
          <w:rFonts w:cs="Arial"/>
          <w:rPrChange w:id="2387" w:author="Harry Shamoon" w:date="2015-03-05T19:28:00Z">
            <w:rPr/>
          </w:rPrChange>
        </w:rPr>
        <w:t xml:space="preserve">management; transfusions increase the risk of acute </w:t>
      </w:r>
      <w:r w:rsidRPr="006C66CA">
        <w:rPr>
          <w:rFonts w:cs="Arial"/>
          <w:spacing w:val="-3"/>
          <w:rPrChange w:id="2388" w:author="Harry Shamoon" w:date="2015-03-05T19:28:00Z">
            <w:rPr>
              <w:spacing w:val="-3"/>
            </w:rPr>
          </w:rPrChange>
        </w:rPr>
        <w:t xml:space="preserve">severe </w:t>
      </w:r>
      <w:r w:rsidRPr="006C66CA">
        <w:rPr>
          <w:rFonts w:cs="Arial"/>
          <w:rPrChange w:id="2389" w:author="Harry Shamoon" w:date="2015-03-05T19:28:00Z">
            <w:rPr/>
          </w:rPrChange>
        </w:rPr>
        <w:t>respiratory failure with mechanical ventilation</w:t>
      </w:r>
      <w:r w:rsidRPr="006C66CA">
        <w:rPr>
          <w:rFonts w:cs="Arial"/>
          <w:spacing w:val="3"/>
          <w:rPrChange w:id="2390" w:author="Harry Shamoon" w:date="2015-03-05T19:28:00Z">
            <w:rPr>
              <w:spacing w:val="3"/>
            </w:rPr>
          </w:rPrChange>
        </w:rPr>
        <w:t xml:space="preserve"> </w:t>
      </w:r>
      <w:r w:rsidRPr="006C66CA">
        <w:rPr>
          <w:rFonts w:cs="Arial"/>
          <w:rPrChange w:id="2391" w:author="Harry Shamoon" w:date="2015-03-05T19:28:00Z">
            <w:rPr/>
          </w:rPrChange>
        </w:rPr>
        <w:t>[45];</w:t>
      </w:r>
      <w:r w:rsidRPr="006C66CA">
        <w:rPr>
          <w:rFonts w:cs="Arial"/>
          <w:w w:val="99"/>
          <w:rPrChange w:id="2392" w:author="Harry Shamoon" w:date="2015-03-05T19:28:00Z">
            <w:rPr>
              <w:w w:val="99"/>
            </w:rPr>
          </w:rPrChange>
        </w:rPr>
        <w:t xml:space="preserve"> </w:t>
      </w:r>
      <w:r w:rsidRPr="006C66CA">
        <w:rPr>
          <w:rFonts w:cs="Arial"/>
          <w:rPrChange w:id="2393" w:author="Harry Shamoon" w:date="2015-03-05T19:28:00Z">
            <w:rPr/>
          </w:rPrChange>
        </w:rPr>
        <w:t>recent</w:t>
      </w:r>
      <w:r w:rsidRPr="006C66CA">
        <w:rPr>
          <w:rFonts w:cs="Arial"/>
          <w:spacing w:val="-9"/>
          <w:rPrChange w:id="2394" w:author="Harry Shamoon" w:date="2015-03-05T19:28:00Z">
            <w:rPr>
              <w:spacing w:val="-9"/>
            </w:rPr>
          </w:rPrChange>
        </w:rPr>
        <w:t xml:space="preserve"> </w:t>
      </w:r>
      <w:r w:rsidRPr="006C66CA">
        <w:rPr>
          <w:rFonts w:cs="Arial"/>
          <w:rPrChange w:id="2395" w:author="Harry Shamoon" w:date="2015-03-05T19:28:00Z">
            <w:rPr/>
          </w:rPrChange>
        </w:rPr>
        <w:t>research</w:t>
      </w:r>
      <w:r w:rsidRPr="006C66CA">
        <w:rPr>
          <w:rFonts w:cs="Arial"/>
          <w:spacing w:val="-9"/>
          <w:rPrChange w:id="2396" w:author="Harry Shamoon" w:date="2015-03-05T19:28:00Z">
            <w:rPr>
              <w:spacing w:val="-9"/>
            </w:rPr>
          </w:rPrChange>
        </w:rPr>
        <w:t xml:space="preserve"> </w:t>
      </w:r>
      <w:r w:rsidRPr="006C66CA">
        <w:rPr>
          <w:rFonts w:cs="Arial"/>
          <w:rPrChange w:id="2397" w:author="Harry Shamoon" w:date="2015-03-05T19:28:00Z">
            <w:rPr/>
          </w:rPrChange>
        </w:rPr>
        <w:t>led</w:t>
      </w:r>
      <w:r w:rsidRPr="006C66CA">
        <w:rPr>
          <w:rFonts w:cs="Arial"/>
          <w:spacing w:val="-9"/>
          <w:rPrChange w:id="2398" w:author="Harry Shamoon" w:date="2015-03-05T19:28:00Z">
            <w:rPr>
              <w:spacing w:val="-9"/>
            </w:rPr>
          </w:rPrChange>
        </w:rPr>
        <w:t xml:space="preserve"> </w:t>
      </w:r>
      <w:r w:rsidRPr="006C66CA">
        <w:rPr>
          <w:rFonts w:cs="Arial"/>
          <w:rPrChange w:id="2399" w:author="Harry Shamoon" w:date="2015-03-05T19:28:00Z">
            <w:rPr/>
          </w:rPrChange>
        </w:rPr>
        <w:t>to</w:t>
      </w:r>
      <w:r w:rsidRPr="006C66CA">
        <w:rPr>
          <w:rFonts w:cs="Arial"/>
          <w:spacing w:val="-9"/>
          <w:rPrChange w:id="2400" w:author="Harry Shamoon" w:date="2015-03-05T19:28:00Z">
            <w:rPr>
              <w:spacing w:val="-9"/>
            </w:rPr>
          </w:rPrChange>
        </w:rPr>
        <w:t xml:space="preserve"> </w:t>
      </w:r>
      <w:r w:rsidRPr="006C66CA">
        <w:rPr>
          <w:rFonts w:cs="Arial"/>
          <w:rPrChange w:id="2401" w:author="Harry Shamoon" w:date="2015-03-05T19:28:00Z">
            <w:rPr/>
          </w:rPrChange>
        </w:rPr>
        <w:t>consensus</w:t>
      </w:r>
      <w:r w:rsidRPr="006C66CA">
        <w:rPr>
          <w:rFonts w:cs="Arial"/>
          <w:spacing w:val="-9"/>
          <w:rPrChange w:id="2402" w:author="Harry Shamoon" w:date="2015-03-05T19:28:00Z">
            <w:rPr>
              <w:spacing w:val="-9"/>
            </w:rPr>
          </w:rPrChange>
        </w:rPr>
        <w:t xml:space="preserve"> </w:t>
      </w:r>
      <w:r w:rsidRPr="006C66CA">
        <w:rPr>
          <w:rFonts w:cs="Arial"/>
          <w:rPrChange w:id="2403" w:author="Harry Shamoon" w:date="2015-03-05T19:28:00Z">
            <w:rPr/>
          </w:rPrChange>
        </w:rPr>
        <w:t>that</w:t>
      </w:r>
      <w:r w:rsidRPr="006C66CA">
        <w:rPr>
          <w:rFonts w:cs="Arial"/>
          <w:spacing w:val="-9"/>
          <w:rPrChange w:id="2404" w:author="Harry Shamoon" w:date="2015-03-05T19:28:00Z">
            <w:rPr>
              <w:spacing w:val="-9"/>
            </w:rPr>
          </w:rPrChange>
        </w:rPr>
        <w:t xml:space="preserve"> </w:t>
      </w:r>
      <w:r w:rsidRPr="006C66CA">
        <w:rPr>
          <w:rFonts w:cs="Arial"/>
          <w:rPrChange w:id="2405" w:author="Harry Shamoon" w:date="2015-03-05T19:28:00Z">
            <w:rPr/>
          </w:rPrChange>
        </w:rPr>
        <w:t>overzealous</w:t>
      </w:r>
      <w:r w:rsidRPr="006C66CA">
        <w:rPr>
          <w:rFonts w:cs="Arial"/>
          <w:spacing w:val="-9"/>
          <w:rPrChange w:id="2406" w:author="Harry Shamoon" w:date="2015-03-05T19:28:00Z">
            <w:rPr>
              <w:spacing w:val="-9"/>
            </w:rPr>
          </w:rPrChange>
        </w:rPr>
        <w:t xml:space="preserve"> </w:t>
      </w:r>
      <w:r w:rsidRPr="006C66CA">
        <w:rPr>
          <w:rFonts w:cs="Arial"/>
          <w:rPrChange w:id="2407" w:author="Harry Shamoon" w:date="2015-03-05T19:28:00Z">
            <w:rPr/>
          </w:rPrChange>
        </w:rPr>
        <w:t>and</w:t>
      </w:r>
      <w:r w:rsidRPr="006C66CA">
        <w:rPr>
          <w:rFonts w:cs="Arial"/>
          <w:spacing w:val="-9"/>
          <w:rPrChange w:id="2408" w:author="Harry Shamoon" w:date="2015-03-05T19:28:00Z">
            <w:rPr>
              <w:spacing w:val="-9"/>
            </w:rPr>
          </w:rPrChange>
        </w:rPr>
        <w:t xml:space="preserve"> </w:t>
      </w:r>
      <w:r w:rsidRPr="006C66CA">
        <w:rPr>
          <w:rFonts w:cs="Arial"/>
          <w:rPrChange w:id="2409" w:author="Harry Shamoon" w:date="2015-03-05T19:28:00Z">
            <w:rPr/>
          </w:rPrChange>
        </w:rPr>
        <w:t>empiric</w:t>
      </w:r>
      <w:r w:rsidRPr="006C66CA">
        <w:rPr>
          <w:rFonts w:cs="Arial"/>
          <w:spacing w:val="-9"/>
          <w:rPrChange w:id="2410" w:author="Harry Shamoon" w:date="2015-03-05T19:28:00Z">
            <w:rPr>
              <w:spacing w:val="-9"/>
            </w:rPr>
          </w:rPrChange>
        </w:rPr>
        <w:t xml:space="preserve"> </w:t>
      </w:r>
      <w:r w:rsidRPr="006C66CA">
        <w:rPr>
          <w:rFonts w:cs="Arial"/>
          <w:rPrChange w:id="2411" w:author="Harry Shamoon" w:date="2015-03-05T19:28:00Z">
            <w:rPr/>
          </w:rPrChange>
        </w:rPr>
        <w:t>transfusion</w:t>
      </w:r>
      <w:r w:rsidRPr="006C66CA">
        <w:rPr>
          <w:rFonts w:cs="Arial"/>
          <w:spacing w:val="-9"/>
          <w:rPrChange w:id="2412" w:author="Harry Shamoon" w:date="2015-03-05T19:28:00Z">
            <w:rPr>
              <w:spacing w:val="-9"/>
            </w:rPr>
          </w:rPrChange>
        </w:rPr>
        <w:t xml:space="preserve"> </w:t>
      </w:r>
      <w:r w:rsidRPr="006C66CA">
        <w:rPr>
          <w:rFonts w:cs="Arial"/>
          <w:rPrChange w:id="2413" w:author="Harry Shamoon" w:date="2015-03-05T19:28:00Z">
            <w:rPr/>
          </w:rPrChange>
        </w:rPr>
        <w:t>of</w:t>
      </w:r>
      <w:r w:rsidRPr="006C66CA">
        <w:rPr>
          <w:rFonts w:cs="Arial"/>
          <w:spacing w:val="-9"/>
          <w:rPrChange w:id="2414" w:author="Harry Shamoon" w:date="2015-03-05T19:28:00Z">
            <w:rPr>
              <w:spacing w:val="-9"/>
            </w:rPr>
          </w:rPrChange>
        </w:rPr>
        <w:t xml:space="preserve"> </w:t>
      </w:r>
      <w:r w:rsidRPr="006C66CA">
        <w:rPr>
          <w:rFonts w:cs="Arial"/>
          <w:rPrChange w:id="2415" w:author="Harry Shamoon" w:date="2015-03-05T19:28:00Z">
            <w:rPr/>
          </w:rPrChange>
        </w:rPr>
        <w:t>blood</w:t>
      </w:r>
      <w:r w:rsidRPr="006C66CA">
        <w:rPr>
          <w:rFonts w:cs="Arial"/>
          <w:spacing w:val="-9"/>
          <w:rPrChange w:id="2416" w:author="Harry Shamoon" w:date="2015-03-05T19:28:00Z">
            <w:rPr>
              <w:spacing w:val="-9"/>
            </w:rPr>
          </w:rPrChange>
        </w:rPr>
        <w:t xml:space="preserve"> </w:t>
      </w:r>
      <w:r w:rsidRPr="006C66CA">
        <w:rPr>
          <w:rFonts w:cs="Arial"/>
          <w:rPrChange w:id="2417" w:author="Harry Shamoon" w:date="2015-03-05T19:28:00Z">
            <w:rPr/>
          </w:rPrChange>
        </w:rPr>
        <w:t>products</w:t>
      </w:r>
      <w:r w:rsidRPr="006C66CA">
        <w:rPr>
          <w:rFonts w:cs="Arial"/>
          <w:spacing w:val="-9"/>
          <w:rPrChange w:id="2418" w:author="Harry Shamoon" w:date="2015-03-05T19:28:00Z">
            <w:rPr>
              <w:spacing w:val="-9"/>
            </w:rPr>
          </w:rPrChange>
        </w:rPr>
        <w:t xml:space="preserve"> </w:t>
      </w:r>
      <w:r w:rsidRPr="006C66CA">
        <w:rPr>
          <w:rFonts w:cs="Arial"/>
          <w:rPrChange w:id="2419" w:author="Harry Shamoon" w:date="2015-03-05T19:28:00Z">
            <w:rPr/>
          </w:rPrChange>
        </w:rPr>
        <w:t>leads</w:t>
      </w:r>
      <w:r w:rsidRPr="006C66CA">
        <w:rPr>
          <w:rFonts w:cs="Arial"/>
          <w:spacing w:val="-9"/>
          <w:rPrChange w:id="2420" w:author="Harry Shamoon" w:date="2015-03-05T19:28:00Z">
            <w:rPr>
              <w:spacing w:val="-9"/>
            </w:rPr>
          </w:rPrChange>
        </w:rPr>
        <w:t xml:space="preserve"> </w:t>
      </w:r>
      <w:r w:rsidRPr="006C66CA">
        <w:rPr>
          <w:rFonts w:cs="Arial"/>
          <w:rPrChange w:id="2421" w:author="Harry Shamoon" w:date="2015-03-05T19:28:00Z">
            <w:rPr/>
          </w:rPrChange>
        </w:rPr>
        <w:t>to</w:t>
      </w:r>
      <w:r w:rsidRPr="006C66CA">
        <w:rPr>
          <w:rFonts w:cs="Arial"/>
          <w:spacing w:val="-9"/>
          <w:rPrChange w:id="2422" w:author="Harry Shamoon" w:date="2015-03-05T19:28:00Z">
            <w:rPr>
              <w:spacing w:val="-9"/>
            </w:rPr>
          </w:rPrChange>
        </w:rPr>
        <w:t xml:space="preserve"> </w:t>
      </w:r>
      <w:r w:rsidRPr="006C66CA">
        <w:rPr>
          <w:rFonts w:cs="Arial"/>
          <w:rPrChange w:id="2423" w:author="Harry Shamoon" w:date="2015-03-05T19:28:00Z">
            <w:rPr/>
          </w:rPrChange>
        </w:rPr>
        <w:t>worse</w:t>
      </w:r>
      <w:r w:rsidRPr="006C66CA">
        <w:rPr>
          <w:rFonts w:cs="Arial"/>
          <w:spacing w:val="-9"/>
          <w:rPrChange w:id="2424" w:author="Harry Shamoon" w:date="2015-03-05T19:28:00Z">
            <w:rPr>
              <w:spacing w:val="-9"/>
            </w:rPr>
          </w:rPrChange>
        </w:rPr>
        <w:t xml:space="preserve"> </w:t>
      </w:r>
      <w:r w:rsidRPr="006C66CA">
        <w:rPr>
          <w:rFonts w:cs="Arial"/>
          <w:rPrChange w:id="2425" w:author="Harry Shamoon" w:date="2015-03-05T19:28:00Z">
            <w:rPr/>
          </w:rPrChange>
        </w:rPr>
        <w:t>out-</w:t>
      </w:r>
      <w:r w:rsidRPr="006C66CA">
        <w:rPr>
          <w:rFonts w:cs="Arial"/>
          <w:w w:val="99"/>
          <w:rPrChange w:id="2426" w:author="Harry Shamoon" w:date="2015-03-05T19:28:00Z">
            <w:rPr>
              <w:w w:val="99"/>
            </w:rPr>
          </w:rPrChange>
        </w:rPr>
        <w:t xml:space="preserve"> </w:t>
      </w:r>
      <w:r w:rsidRPr="006C66CA">
        <w:rPr>
          <w:rFonts w:cs="Arial"/>
          <w:rPrChange w:id="2427" w:author="Harry Shamoon" w:date="2015-03-05T19:28:00Z">
            <w:rPr/>
          </w:rPrChange>
        </w:rPr>
        <w:t>comes</w:t>
      </w:r>
      <w:r w:rsidRPr="006C66CA">
        <w:rPr>
          <w:rFonts w:cs="Arial"/>
          <w:spacing w:val="-11"/>
          <w:rPrChange w:id="2428" w:author="Harry Shamoon" w:date="2015-03-05T19:28:00Z">
            <w:rPr>
              <w:spacing w:val="-11"/>
            </w:rPr>
          </w:rPrChange>
        </w:rPr>
        <w:t xml:space="preserve"> </w:t>
      </w:r>
      <w:r w:rsidRPr="006C66CA">
        <w:rPr>
          <w:rFonts w:cs="Arial"/>
          <w:rPrChange w:id="2429" w:author="Harry Shamoon" w:date="2015-03-05T19:28:00Z">
            <w:rPr/>
          </w:rPrChange>
        </w:rPr>
        <w:t>[46],</w:t>
      </w:r>
      <w:r w:rsidRPr="006C66CA">
        <w:rPr>
          <w:rFonts w:cs="Arial"/>
          <w:spacing w:val="-10"/>
          <w:rPrChange w:id="2430" w:author="Harry Shamoon" w:date="2015-03-05T19:28:00Z">
            <w:rPr>
              <w:spacing w:val="-10"/>
            </w:rPr>
          </w:rPrChange>
        </w:rPr>
        <w:t xml:space="preserve"> </w:t>
      </w:r>
      <w:r w:rsidRPr="006C66CA">
        <w:rPr>
          <w:rFonts w:cs="Arial"/>
          <w:rPrChange w:id="2431" w:author="Harry Shamoon" w:date="2015-03-05T19:28:00Z">
            <w:rPr/>
          </w:rPrChange>
        </w:rPr>
        <w:t>acknowledging</w:t>
      </w:r>
      <w:r w:rsidRPr="006C66CA">
        <w:rPr>
          <w:rFonts w:cs="Arial"/>
          <w:spacing w:val="-11"/>
          <w:rPrChange w:id="2432" w:author="Harry Shamoon" w:date="2015-03-05T19:28:00Z">
            <w:rPr>
              <w:spacing w:val="-11"/>
            </w:rPr>
          </w:rPrChange>
        </w:rPr>
        <w:t xml:space="preserve"> </w:t>
      </w:r>
      <w:r w:rsidRPr="006C66CA">
        <w:rPr>
          <w:rFonts w:cs="Arial"/>
          <w:rPrChange w:id="2433" w:author="Harry Shamoon" w:date="2015-03-05T19:28:00Z">
            <w:rPr/>
          </w:rPrChange>
        </w:rPr>
        <w:t>that</w:t>
      </w:r>
      <w:r w:rsidRPr="006C66CA">
        <w:rPr>
          <w:rFonts w:cs="Arial"/>
          <w:spacing w:val="-11"/>
          <w:rPrChange w:id="2434" w:author="Harry Shamoon" w:date="2015-03-05T19:28:00Z">
            <w:rPr>
              <w:spacing w:val="-11"/>
            </w:rPr>
          </w:rPrChange>
        </w:rPr>
        <w:t xml:space="preserve"> </w:t>
      </w:r>
      <w:r w:rsidRPr="006C66CA">
        <w:rPr>
          <w:rFonts w:cs="Arial"/>
          <w:rPrChange w:id="2435" w:author="Harry Shamoon" w:date="2015-03-05T19:28:00Z">
            <w:rPr/>
          </w:rPrChange>
        </w:rPr>
        <w:t>untreated</w:t>
      </w:r>
      <w:r w:rsidRPr="006C66CA">
        <w:rPr>
          <w:rFonts w:cs="Arial"/>
          <w:spacing w:val="-11"/>
          <w:rPrChange w:id="2436" w:author="Harry Shamoon" w:date="2015-03-05T19:28:00Z">
            <w:rPr>
              <w:spacing w:val="-11"/>
            </w:rPr>
          </w:rPrChange>
        </w:rPr>
        <w:t xml:space="preserve"> </w:t>
      </w:r>
      <w:r w:rsidRPr="006C66CA">
        <w:rPr>
          <w:rFonts w:cs="Arial"/>
          <w:rPrChange w:id="2437" w:author="Harry Shamoon" w:date="2015-03-05T19:28:00Z">
            <w:rPr/>
          </w:rPrChange>
        </w:rPr>
        <w:t>anemia</w:t>
      </w:r>
      <w:r w:rsidRPr="006C66CA">
        <w:rPr>
          <w:rFonts w:cs="Arial"/>
          <w:spacing w:val="-11"/>
          <w:rPrChange w:id="2438" w:author="Harry Shamoon" w:date="2015-03-05T19:28:00Z">
            <w:rPr>
              <w:spacing w:val="-11"/>
            </w:rPr>
          </w:rPrChange>
        </w:rPr>
        <w:t xml:space="preserve"> </w:t>
      </w:r>
      <w:r w:rsidRPr="006C66CA">
        <w:rPr>
          <w:rFonts w:cs="Arial"/>
          <w:rPrChange w:id="2439" w:author="Harry Shamoon" w:date="2015-03-05T19:28:00Z">
            <w:rPr/>
          </w:rPrChange>
        </w:rPr>
        <w:t>also</w:t>
      </w:r>
      <w:r w:rsidRPr="006C66CA">
        <w:rPr>
          <w:rFonts w:cs="Arial"/>
          <w:spacing w:val="-11"/>
          <w:rPrChange w:id="2440" w:author="Harry Shamoon" w:date="2015-03-05T19:28:00Z">
            <w:rPr>
              <w:spacing w:val="-11"/>
            </w:rPr>
          </w:rPrChange>
        </w:rPr>
        <w:t xml:space="preserve"> </w:t>
      </w:r>
      <w:r w:rsidRPr="006C66CA">
        <w:rPr>
          <w:rFonts w:cs="Arial"/>
          <w:rPrChange w:id="2441" w:author="Harry Shamoon" w:date="2015-03-05T19:28:00Z">
            <w:rPr/>
          </w:rPrChange>
        </w:rPr>
        <w:t>predicts</w:t>
      </w:r>
      <w:r w:rsidRPr="006C66CA">
        <w:rPr>
          <w:rFonts w:cs="Arial"/>
          <w:spacing w:val="-11"/>
          <w:rPrChange w:id="2442" w:author="Harry Shamoon" w:date="2015-03-05T19:28:00Z">
            <w:rPr>
              <w:spacing w:val="-11"/>
            </w:rPr>
          </w:rPrChange>
        </w:rPr>
        <w:t xml:space="preserve"> </w:t>
      </w:r>
      <w:r w:rsidRPr="006C66CA">
        <w:rPr>
          <w:rFonts w:cs="Arial"/>
          <w:rPrChange w:id="2443" w:author="Harry Shamoon" w:date="2015-03-05T19:28:00Z">
            <w:rPr/>
          </w:rPrChange>
        </w:rPr>
        <w:t>poor</w:t>
      </w:r>
      <w:r w:rsidRPr="006C66CA">
        <w:rPr>
          <w:rFonts w:cs="Arial"/>
          <w:spacing w:val="-11"/>
          <w:rPrChange w:id="2444" w:author="Harry Shamoon" w:date="2015-03-05T19:28:00Z">
            <w:rPr>
              <w:spacing w:val="-11"/>
            </w:rPr>
          </w:rPrChange>
        </w:rPr>
        <w:t xml:space="preserve"> </w:t>
      </w:r>
      <w:r w:rsidRPr="006C66CA">
        <w:rPr>
          <w:rFonts w:cs="Arial"/>
          <w:rPrChange w:id="2445" w:author="Harry Shamoon" w:date="2015-03-05T19:28:00Z">
            <w:rPr/>
          </w:rPrChange>
        </w:rPr>
        <w:t>outcome</w:t>
      </w:r>
      <w:r w:rsidRPr="006C66CA">
        <w:rPr>
          <w:rFonts w:cs="Arial"/>
          <w:spacing w:val="-11"/>
          <w:rPrChange w:id="2446" w:author="Harry Shamoon" w:date="2015-03-05T19:28:00Z">
            <w:rPr>
              <w:spacing w:val="-11"/>
            </w:rPr>
          </w:rPrChange>
        </w:rPr>
        <w:t xml:space="preserve"> </w:t>
      </w:r>
      <w:r w:rsidRPr="006C66CA">
        <w:rPr>
          <w:rFonts w:cs="Arial"/>
          <w:rPrChange w:id="2447" w:author="Harry Shamoon" w:date="2015-03-05T19:28:00Z">
            <w:rPr/>
          </w:rPrChange>
        </w:rPr>
        <w:t>[47];</w:t>
      </w:r>
      <w:r w:rsidRPr="006C66CA">
        <w:rPr>
          <w:rFonts w:cs="Arial"/>
          <w:spacing w:val="-9"/>
          <w:rPrChange w:id="2448" w:author="Harry Shamoon" w:date="2015-03-05T19:28:00Z">
            <w:rPr>
              <w:spacing w:val="-9"/>
            </w:rPr>
          </w:rPrChange>
        </w:rPr>
        <w:t xml:space="preserve"> </w:t>
      </w:r>
      <w:r w:rsidRPr="006C66CA">
        <w:rPr>
          <w:rFonts w:cs="Arial"/>
          <w:rPrChange w:id="2449" w:author="Harry Shamoon" w:date="2015-03-05T19:28:00Z">
            <w:rPr/>
          </w:rPrChange>
        </w:rPr>
        <w:t>guidelines</w:t>
      </w:r>
      <w:r w:rsidRPr="006C66CA">
        <w:rPr>
          <w:rFonts w:cs="Arial"/>
          <w:spacing w:val="-11"/>
          <w:rPrChange w:id="2450" w:author="Harry Shamoon" w:date="2015-03-05T19:28:00Z">
            <w:rPr>
              <w:spacing w:val="-11"/>
            </w:rPr>
          </w:rPrChange>
        </w:rPr>
        <w:t xml:space="preserve"> </w:t>
      </w:r>
      <w:r w:rsidRPr="006C66CA">
        <w:rPr>
          <w:rFonts w:cs="Arial"/>
          <w:rPrChange w:id="2451" w:author="Harry Shamoon" w:date="2015-03-05T19:28:00Z">
            <w:rPr/>
          </w:rPrChange>
        </w:rPr>
        <w:t>reflect</w:t>
      </w:r>
      <w:r w:rsidRPr="006C66CA">
        <w:rPr>
          <w:rFonts w:cs="Arial"/>
          <w:spacing w:val="-11"/>
          <w:rPrChange w:id="2452" w:author="Harry Shamoon" w:date="2015-03-05T19:28:00Z">
            <w:rPr>
              <w:spacing w:val="-11"/>
            </w:rPr>
          </w:rPrChange>
        </w:rPr>
        <w:t xml:space="preserve"> </w:t>
      </w:r>
      <w:r w:rsidRPr="006C66CA">
        <w:rPr>
          <w:rFonts w:cs="Arial"/>
          <w:rPrChange w:id="2453" w:author="Harry Shamoon" w:date="2015-03-05T19:28:00Z">
            <w:rPr/>
          </w:rPrChange>
        </w:rPr>
        <w:t>this</w:t>
      </w:r>
      <w:r w:rsidRPr="006C66CA">
        <w:rPr>
          <w:rFonts w:cs="Arial"/>
          <w:spacing w:val="-11"/>
          <w:rPrChange w:id="2454" w:author="Harry Shamoon" w:date="2015-03-05T19:28:00Z">
            <w:rPr>
              <w:spacing w:val="-11"/>
            </w:rPr>
          </w:rPrChange>
        </w:rPr>
        <w:t xml:space="preserve"> </w:t>
      </w:r>
      <w:r w:rsidRPr="006C66CA">
        <w:rPr>
          <w:rFonts w:cs="Arial"/>
          <w:spacing w:val="-3"/>
          <w:rPrChange w:id="2455" w:author="Harry Shamoon" w:date="2015-03-05T19:28:00Z">
            <w:rPr>
              <w:spacing w:val="-3"/>
            </w:rPr>
          </w:rPrChange>
        </w:rPr>
        <w:t>for</w:t>
      </w:r>
      <w:r w:rsidRPr="006C66CA">
        <w:rPr>
          <w:rFonts w:cs="Arial"/>
          <w:spacing w:val="-11"/>
          <w:rPrChange w:id="2456" w:author="Harry Shamoon" w:date="2015-03-05T19:28:00Z">
            <w:rPr>
              <w:spacing w:val="-11"/>
            </w:rPr>
          </w:rPrChange>
        </w:rPr>
        <w:t xml:space="preserve"> </w:t>
      </w:r>
      <w:r w:rsidRPr="006C66CA">
        <w:rPr>
          <w:rFonts w:cs="Arial"/>
          <w:spacing w:val="-3"/>
          <w:rPrChange w:id="2457" w:author="Harry Shamoon" w:date="2015-03-05T19:28:00Z">
            <w:rPr>
              <w:spacing w:val="-3"/>
            </w:rPr>
          </w:rPrChange>
        </w:rPr>
        <w:t>over</w:t>
      </w:r>
      <w:r w:rsidRPr="006C66CA">
        <w:rPr>
          <w:rFonts w:cs="Arial"/>
          <w:w w:val="99"/>
          <w:rPrChange w:id="2458" w:author="Harry Shamoon" w:date="2015-03-05T19:28:00Z">
            <w:rPr>
              <w:w w:val="99"/>
            </w:rPr>
          </w:rPrChange>
        </w:rPr>
        <w:t xml:space="preserve"> </w:t>
      </w:r>
      <w:r w:rsidRPr="006C66CA">
        <w:rPr>
          <w:rFonts w:cs="Arial"/>
          <w:rPrChange w:id="2459" w:author="Harry Shamoon" w:date="2015-03-05T19:28:00Z">
            <w:rPr/>
          </w:rPrChange>
        </w:rPr>
        <w:t xml:space="preserve">a decade [48], but years later, implementation of rational transfusion blood product management is </w:t>
      </w:r>
      <w:r w:rsidRPr="006C66CA">
        <w:rPr>
          <w:rFonts w:cs="Arial"/>
          <w:spacing w:val="-3"/>
          <w:rPrChange w:id="2460" w:author="Harry Shamoon" w:date="2015-03-05T19:28:00Z">
            <w:rPr>
              <w:spacing w:val="-3"/>
            </w:rPr>
          </w:rPrChange>
        </w:rPr>
        <w:t>sketchy</w:t>
      </w:r>
      <w:r w:rsidRPr="006C66CA">
        <w:rPr>
          <w:rFonts w:cs="Arial"/>
          <w:spacing w:val="-11"/>
          <w:rPrChange w:id="2461" w:author="Harry Shamoon" w:date="2015-03-05T19:28:00Z">
            <w:rPr>
              <w:spacing w:val="-11"/>
            </w:rPr>
          </w:rPrChange>
        </w:rPr>
        <w:t xml:space="preserve"> </w:t>
      </w:r>
      <w:r w:rsidRPr="006C66CA">
        <w:rPr>
          <w:rFonts w:cs="Arial"/>
          <w:rPrChange w:id="2462" w:author="Harry Shamoon" w:date="2015-03-05T19:28:00Z">
            <w:rPr/>
          </w:rPrChange>
        </w:rPr>
        <w:t>and</w:t>
      </w:r>
      <w:r w:rsidRPr="006C66CA">
        <w:rPr>
          <w:rFonts w:cs="Arial"/>
          <w:w w:val="99"/>
          <w:rPrChange w:id="2463" w:author="Harry Shamoon" w:date="2015-03-05T19:28:00Z">
            <w:rPr>
              <w:w w:val="99"/>
            </w:rPr>
          </w:rPrChange>
        </w:rPr>
        <w:t xml:space="preserve"> </w:t>
      </w:r>
      <w:r w:rsidRPr="006C66CA">
        <w:rPr>
          <w:rFonts w:cs="Arial"/>
          <w:rPrChange w:id="2464" w:author="Harry Shamoon" w:date="2015-03-05T19:28:00Z">
            <w:rPr/>
          </w:rPrChange>
        </w:rPr>
        <w:t>very heterogeneous across the nation [49]; not least because their complex algorithms can be difficult to</w:t>
      </w:r>
      <w:r w:rsidRPr="006C66CA">
        <w:rPr>
          <w:rFonts w:cs="Arial"/>
          <w:spacing w:val="18"/>
          <w:rPrChange w:id="2465" w:author="Harry Shamoon" w:date="2015-03-05T19:28:00Z">
            <w:rPr>
              <w:spacing w:val="18"/>
            </w:rPr>
          </w:rPrChange>
        </w:rPr>
        <w:t xml:space="preserve"> </w:t>
      </w:r>
      <w:r w:rsidRPr="006C66CA">
        <w:rPr>
          <w:rFonts w:cs="Arial"/>
          <w:spacing w:val="-4"/>
          <w:rPrChange w:id="2466" w:author="Harry Shamoon" w:date="2015-03-05T19:28:00Z">
            <w:rPr>
              <w:spacing w:val="-4"/>
            </w:rPr>
          </w:rPrChange>
        </w:rPr>
        <w:t>follow.</w:t>
      </w:r>
      <w:r w:rsidRPr="006C66CA">
        <w:rPr>
          <w:rFonts w:cs="Arial"/>
          <w:w w:val="99"/>
          <w:rPrChange w:id="2467" w:author="Harry Shamoon" w:date="2015-03-05T19:28:00Z">
            <w:rPr>
              <w:w w:val="99"/>
            </w:rPr>
          </w:rPrChange>
        </w:rPr>
        <w:t xml:space="preserve"> </w:t>
      </w:r>
      <w:r w:rsidRPr="006C66CA">
        <w:rPr>
          <w:rFonts w:cs="Arial"/>
          <w:rPrChange w:id="2468" w:author="Harry Shamoon" w:date="2015-03-05T19:28:00Z">
            <w:rPr/>
          </w:rPrChange>
        </w:rPr>
        <w:t xml:space="preserve">Weiss et al. demonstrated that direct prompting </w:t>
      </w:r>
      <w:r w:rsidRPr="006C66CA">
        <w:rPr>
          <w:rFonts w:cs="Arial"/>
          <w:spacing w:val="-3"/>
          <w:rPrChange w:id="2469" w:author="Harry Shamoon" w:date="2015-03-05T19:28:00Z">
            <w:rPr>
              <w:spacing w:val="-3"/>
            </w:rPr>
          </w:rPrChange>
        </w:rPr>
        <w:t xml:space="preserve">for </w:t>
      </w:r>
      <w:r w:rsidRPr="006C66CA">
        <w:rPr>
          <w:rFonts w:cs="Arial"/>
          <w:rPrChange w:id="2470" w:author="Harry Shamoon" w:date="2015-03-05T19:28:00Z">
            <w:rPr/>
          </w:rPrChange>
        </w:rPr>
        <w:t>best practices improves provider compliance in the ICU</w:t>
      </w:r>
      <w:r w:rsidRPr="006C66CA">
        <w:rPr>
          <w:rFonts w:cs="Arial"/>
          <w:spacing w:val="4"/>
          <w:rPrChange w:id="2471" w:author="Harry Shamoon" w:date="2015-03-05T19:28:00Z">
            <w:rPr>
              <w:spacing w:val="4"/>
            </w:rPr>
          </w:rPrChange>
        </w:rPr>
        <w:t xml:space="preserve"> </w:t>
      </w:r>
      <w:r w:rsidRPr="006C66CA">
        <w:rPr>
          <w:rFonts w:cs="Arial"/>
          <w:rPrChange w:id="2472" w:author="Harry Shamoon" w:date="2015-03-05T19:28:00Z">
            <w:rPr/>
          </w:rPrChange>
        </w:rPr>
        <w:t>and</w:t>
      </w:r>
      <w:r w:rsidRPr="006C66CA">
        <w:rPr>
          <w:rFonts w:cs="Arial"/>
          <w:w w:val="99"/>
          <w:rPrChange w:id="2473" w:author="Harry Shamoon" w:date="2015-03-05T19:28:00Z">
            <w:rPr>
              <w:w w:val="99"/>
            </w:rPr>
          </w:rPrChange>
        </w:rPr>
        <w:t xml:space="preserve"> </w:t>
      </w:r>
      <w:r w:rsidRPr="006C66CA">
        <w:rPr>
          <w:rFonts w:cs="Arial"/>
          <w:rPrChange w:id="2474" w:author="Harry Shamoon" w:date="2015-03-05T19:28:00Z">
            <w:rPr/>
          </w:rPrChange>
        </w:rPr>
        <w:t>outcomes</w:t>
      </w:r>
      <w:r w:rsidRPr="006C66CA">
        <w:rPr>
          <w:rFonts w:cs="Arial"/>
          <w:spacing w:val="-12"/>
          <w:rPrChange w:id="2475" w:author="Harry Shamoon" w:date="2015-03-05T19:28:00Z">
            <w:rPr>
              <w:spacing w:val="-12"/>
            </w:rPr>
          </w:rPrChange>
        </w:rPr>
        <w:t xml:space="preserve"> </w:t>
      </w:r>
      <w:r w:rsidRPr="006C66CA">
        <w:rPr>
          <w:rFonts w:cs="Arial"/>
          <w:rPrChange w:id="2476" w:author="Harry Shamoon" w:date="2015-03-05T19:28:00Z">
            <w:rPr/>
          </w:rPrChange>
        </w:rPr>
        <w:t>such</w:t>
      </w:r>
      <w:r w:rsidRPr="006C66CA">
        <w:rPr>
          <w:rFonts w:cs="Arial"/>
          <w:spacing w:val="-12"/>
          <w:rPrChange w:id="2477" w:author="Harry Shamoon" w:date="2015-03-05T19:28:00Z">
            <w:rPr>
              <w:spacing w:val="-12"/>
            </w:rPr>
          </w:rPrChange>
        </w:rPr>
        <w:t xml:space="preserve"> </w:t>
      </w:r>
      <w:r w:rsidRPr="006C66CA">
        <w:rPr>
          <w:rFonts w:cs="Arial"/>
          <w:rPrChange w:id="2478" w:author="Harry Shamoon" w:date="2015-03-05T19:28:00Z">
            <w:rPr/>
          </w:rPrChange>
        </w:rPr>
        <w:t>as</w:t>
      </w:r>
      <w:r w:rsidRPr="006C66CA">
        <w:rPr>
          <w:rFonts w:cs="Arial"/>
          <w:spacing w:val="-12"/>
          <w:rPrChange w:id="2479" w:author="Harry Shamoon" w:date="2015-03-05T19:28:00Z">
            <w:rPr>
              <w:spacing w:val="-12"/>
            </w:rPr>
          </w:rPrChange>
        </w:rPr>
        <w:t xml:space="preserve"> </w:t>
      </w:r>
      <w:r w:rsidRPr="006C66CA">
        <w:rPr>
          <w:rFonts w:cs="Arial"/>
          <w:rPrChange w:id="2480" w:author="Harry Shamoon" w:date="2015-03-05T19:28:00Z">
            <w:rPr/>
          </w:rPrChange>
        </w:rPr>
        <w:t>duration</w:t>
      </w:r>
      <w:r w:rsidRPr="006C66CA">
        <w:rPr>
          <w:rFonts w:cs="Arial"/>
          <w:spacing w:val="-12"/>
          <w:rPrChange w:id="2481" w:author="Harry Shamoon" w:date="2015-03-05T19:28:00Z">
            <w:rPr>
              <w:spacing w:val="-12"/>
            </w:rPr>
          </w:rPrChange>
        </w:rPr>
        <w:t xml:space="preserve"> </w:t>
      </w:r>
      <w:r w:rsidRPr="006C66CA">
        <w:rPr>
          <w:rFonts w:cs="Arial"/>
          <w:rPrChange w:id="2482" w:author="Harry Shamoon" w:date="2015-03-05T19:28:00Z">
            <w:rPr/>
          </w:rPrChange>
        </w:rPr>
        <w:t>of</w:t>
      </w:r>
      <w:r w:rsidRPr="006C66CA">
        <w:rPr>
          <w:rFonts w:cs="Arial"/>
          <w:spacing w:val="-12"/>
          <w:rPrChange w:id="2483" w:author="Harry Shamoon" w:date="2015-03-05T19:28:00Z">
            <w:rPr>
              <w:spacing w:val="-12"/>
            </w:rPr>
          </w:rPrChange>
        </w:rPr>
        <w:t xml:space="preserve"> </w:t>
      </w:r>
      <w:r w:rsidRPr="006C66CA">
        <w:rPr>
          <w:rFonts w:cs="Arial"/>
          <w:rPrChange w:id="2484" w:author="Harry Shamoon" w:date="2015-03-05T19:28:00Z">
            <w:rPr/>
          </w:rPrChange>
        </w:rPr>
        <w:t>mechanical</w:t>
      </w:r>
      <w:r w:rsidRPr="006C66CA">
        <w:rPr>
          <w:rFonts w:cs="Arial"/>
          <w:spacing w:val="-12"/>
          <w:rPrChange w:id="2485" w:author="Harry Shamoon" w:date="2015-03-05T19:28:00Z">
            <w:rPr>
              <w:spacing w:val="-12"/>
            </w:rPr>
          </w:rPrChange>
        </w:rPr>
        <w:t xml:space="preserve"> </w:t>
      </w:r>
      <w:r w:rsidRPr="006C66CA">
        <w:rPr>
          <w:rFonts w:cs="Arial"/>
          <w:rPrChange w:id="2486" w:author="Harry Shamoon" w:date="2015-03-05T19:28:00Z">
            <w:rPr/>
          </w:rPrChange>
        </w:rPr>
        <w:t>ventilation</w:t>
      </w:r>
      <w:r w:rsidRPr="006C66CA">
        <w:rPr>
          <w:rFonts w:cs="Arial"/>
          <w:spacing w:val="-12"/>
          <w:rPrChange w:id="2487" w:author="Harry Shamoon" w:date="2015-03-05T19:28:00Z">
            <w:rPr>
              <w:spacing w:val="-12"/>
            </w:rPr>
          </w:rPrChange>
        </w:rPr>
        <w:t xml:space="preserve"> </w:t>
      </w:r>
      <w:r w:rsidRPr="006C66CA">
        <w:rPr>
          <w:rFonts w:cs="Arial"/>
          <w:rPrChange w:id="2488" w:author="Harry Shamoon" w:date="2015-03-05T19:28:00Z">
            <w:rPr/>
          </w:rPrChange>
        </w:rPr>
        <w:t>or</w:t>
      </w:r>
      <w:r w:rsidRPr="006C66CA">
        <w:rPr>
          <w:rFonts w:cs="Arial"/>
          <w:spacing w:val="-12"/>
          <w:rPrChange w:id="2489" w:author="Harry Shamoon" w:date="2015-03-05T19:28:00Z">
            <w:rPr>
              <w:spacing w:val="-12"/>
            </w:rPr>
          </w:rPrChange>
        </w:rPr>
        <w:t xml:space="preserve"> </w:t>
      </w:r>
      <w:r w:rsidRPr="006C66CA">
        <w:rPr>
          <w:rFonts w:cs="Arial"/>
          <w:rPrChange w:id="2490" w:author="Harry Shamoon" w:date="2015-03-05T19:28:00Z">
            <w:rPr/>
          </w:rPrChange>
        </w:rPr>
        <w:t>length</w:t>
      </w:r>
      <w:r w:rsidRPr="006C66CA">
        <w:rPr>
          <w:rFonts w:cs="Arial"/>
          <w:spacing w:val="-12"/>
          <w:rPrChange w:id="2491" w:author="Harry Shamoon" w:date="2015-03-05T19:28:00Z">
            <w:rPr>
              <w:spacing w:val="-12"/>
            </w:rPr>
          </w:rPrChange>
        </w:rPr>
        <w:t xml:space="preserve"> </w:t>
      </w:r>
      <w:r w:rsidRPr="006C66CA">
        <w:rPr>
          <w:rFonts w:cs="Arial"/>
          <w:rPrChange w:id="2492" w:author="Harry Shamoon" w:date="2015-03-05T19:28:00Z">
            <w:rPr/>
          </w:rPrChange>
        </w:rPr>
        <w:t>of</w:t>
      </w:r>
      <w:r w:rsidRPr="006C66CA">
        <w:rPr>
          <w:rFonts w:cs="Arial"/>
          <w:spacing w:val="-12"/>
          <w:rPrChange w:id="2493" w:author="Harry Shamoon" w:date="2015-03-05T19:28:00Z">
            <w:rPr>
              <w:spacing w:val="-12"/>
            </w:rPr>
          </w:rPrChange>
        </w:rPr>
        <w:t xml:space="preserve"> </w:t>
      </w:r>
      <w:r w:rsidRPr="006C66CA">
        <w:rPr>
          <w:rFonts w:cs="Arial"/>
          <w:rPrChange w:id="2494" w:author="Harry Shamoon" w:date="2015-03-05T19:28:00Z">
            <w:rPr/>
          </w:rPrChange>
        </w:rPr>
        <w:t>stay</w:t>
      </w:r>
      <w:r w:rsidRPr="006C66CA">
        <w:rPr>
          <w:rFonts w:cs="Arial"/>
          <w:spacing w:val="-12"/>
          <w:rPrChange w:id="2495" w:author="Harry Shamoon" w:date="2015-03-05T19:28:00Z">
            <w:rPr>
              <w:spacing w:val="-12"/>
            </w:rPr>
          </w:rPrChange>
        </w:rPr>
        <w:t xml:space="preserve"> </w:t>
      </w:r>
      <w:r w:rsidRPr="006C66CA">
        <w:rPr>
          <w:rFonts w:cs="Arial"/>
          <w:rPrChange w:id="2496" w:author="Harry Shamoon" w:date="2015-03-05T19:28:00Z">
            <w:rPr/>
          </w:rPrChange>
        </w:rPr>
        <w:t>[50].</w:t>
      </w:r>
      <w:r w:rsidRPr="006C66CA">
        <w:rPr>
          <w:rFonts w:cs="Arial"/>
          <w:spacing w:val="4"/>
          <w:rPrChange w:id="2497" w:author="Harry Shamoon" w:date="2015-03-05T19:28:00Z">
            <w:rPr>
              <w:spacing w:val="4"/>
            </w:rPr>
          </w:rPrChange>
        </w:rPr>
        <w:t xml:space="preserve"> </w:t>
      </w:r>
      <w:r w:rsidRPr="006C66CA">
        <w:rPr>
          <w:rFonts w:cs="Arial"/>
          <w:spacing w:val="-4"/>
          <w:rPrChange w:id="2498" w:author="Harry Shamoon" w:date="2015-03-05T19:28:00Z">
            <w:rPr>
              <w:spacing w:val="-4"/>
            </w:rPr>
          </w:rPrChange>
        </w:rPr>
        <w:t>We</w:t>
      </w:r>
      <w:r w:rsidRPr="006C66CA">
        <w:rPr>
          <w:rFonts w:cs="Arial"/>
          <w:spacing w:val="-12"/>
          <w:rPrChange w:id="2499" w:author="Harry Shamoon" w:date="2015-03-05T19:28:00Z">
            <w:rPr>
              <w:spacing w:val="-12"/>
            </w:rPr>
          </w:rPrChange>
        </w:rPr>
        <w:t xml:space="preserve"> </w:t>
      </w:r>
      <w:r w:rsidRPr="006C66CA">
        <w:rPr>
          <w:rFonts w:cs="Arial"/>
          <w:rPrChange w:id="2500" w:author="Harry Shamoon" w:date="2015-03-05T19:28:00Z">
            <w:rPr/>
          </w:rPrChange>
        </w:rPr>
        <w:t>hypothesize</w:t>
      </w:r>
      <w:r w:rsidRPr="006C66CA">
        <w:rPr>
          <w:rFonts w:cs="Arial"/>
          <w:spacing w:val="-12"/>
          <w:rPrChange w:id="2501" w:author="Harry Shamoon" w:date="2015-03-05T19:28:00Z">
            <w:rPr>
              <w:spacing w:val="-12"/>
            </w:rPr>
          </w:rPrChange>
        </w:rPr>
        <w:t xml:space="preserve"> </w:t>
      </w:r>
      <w:r w:rsidRPr="006C66CA">
        <w:rPr>
          <w:rFonts w:cs="Arial"/>
          <w:rPrChange w:id="2502" w:author="Harry Shamoon" w:date="2015-03-05T19:28:00Z">
            <w:rPr/>
          </w:rPrChange>
        </w:rPr>
        <w:t>that</w:t>
      </w:r>
      <w:r w:rsidRPr="006C66CA">
        <w:rPr>
          <w:rFonts w:cs="Arial"/>
          <w:spacing w:val="-12"/>
          <w:rPrChange w:id="2503" w:author="Harry Shamoon" w:date="2015-03-05T19:28:00Z">
            <w:rPr>
              <w:spacing w:val="-12"/>
            </w:rPr>
          </w:rPrChange>
        </w:rPr>
        <w:t xml:space="preserve"> </w:t>
      </w:r>
      <w:r w:rsidRPr="006C66CA">
        <w:rPr>
          <w:rFonts w:cs="Arial"/>
          <w:rPrChange w:id="2504" w:author="Harry Shamoon" w:date="2015-03-05T19:28:00Z">
            <w:rPr/>
          </w:rPrChange>
        </w:rPr>
        <w:t>fidelity</w:t>
      </w:r>
      <w:r w:rsidRPr="006C66CA">
        <w:rPr>
          <w:rFonts w:cs="Arial"/>
          <w:spacing w:val="-12"/>
          <w:rPrChange w:id="2505" w:author="Harry Shamoon" w:date="2015-03-05T19:28:00Z">
            <w:rPr>
              <w:spacing w:val="-12"/>
            </w:rPr>
          </w:rPrChange>
        </w:rPr>
        <w:t xml:space="preserve"> </w:t>
      </w:r>
      <w:r w:rsidRPr="006C66CA">
        <w:rPr>
          <w:rFonts w:cs="Arial"/>
          <w:rPrChange w:id="2506" w:author="Harry Shamoon" w:date="2015-03-05T19:28:00Z">
            <w:rPr/>
          </w:rPrChange>
        </w:rPr>
        <w:t>will</w:t>
      </w:r>
      <w:r w:rsidRPr="006C66CA">
        <w:rPr>
          <w:rFonts w:cs="Arial"/>
          <w:spacing w:val="-12"/>
          <w:rPrChange w:id="2507" w:author="Harry Shamoon" w:date="2015-03-05T19:28:00Z">
            <w:rPr>
              <w:spacing w:val="-12"/>
            </w:rPr>
          </w:rPrChange>
        </w:rPr>
        <w:t xml:space="preserve"> </w:t>
      </w:r>
      <w:r w:rsidRPr="006C66CA">
        <w:rPr>
          <w:rFonts w:cs="Arial"/>
          <w:rPrChange w:id="2508" w:author="Harry Shamoon" w:date="2015-03-05T19:28:00Z">
            <w:rPr/>
          </w:rPrChange>
        </w:rPr>
        <w:t>be</w:t>
      </w:r>
      <w:r w:rsidRPr="006C66CA">
        <w:rPr>
          <w:rFonts w:cs="Arial"/>
          <w:spacing w:val="-12"/>
          <w:rPrChange w:id="2509" w:author="Harry Shamoon" w:date="2015-03-05T19:28:00Z">
            <w:rPr>
              <w:spacing w:val="-12"/>
            </w:rPr>
          </w:rPrChange>
        </w:rPr>
        <w:t xml:space="preserve"> </w:t>
      </w:r>
      <w:r w:rsidRPr="006C66CA">
        <w:rPr>
          <w:rFonts w:cs="Arial"/>
          <w:rPrChange w:id="2510" w:author="Harry Shamoon" w:date="2015-03-05T19:28:00Z">
            <w:rPr/>
          </w:rPrChange>
        </w:rPr>
        <w:t>as-</w:t>
      </w:r>
      <w:r w:rsidRPr="006C66CA">
        <w:rPr>
          <w:rFonts w:cs="Arial"/>
          <w:w w:val="99"/>
          <w:rPrChange w:id="2511" w:author="Harry Shamoon" w:date="2015-03-05T19:28:00Z">
            <w:rPr>
              <w:w w:val="99"/>
            </w:rPr>
          </w:rPrChange>
        </w:rPr>
        <w:t xml:space="preserve"> </w:t>
      </w:r>
      <w:proofErr w:type="spellStart"/>
      <w:r w:rsidRPr="006C66CA">
        <w:rPr>
          <w:rFonts w:cs="Arial"/>
          <w:rPrChange w:id="2512" w:author="Harry Shamoon" w:date="2015-03-05T19:28:00Z">
            <w:rPr/>
          </w:rPrChange>
        </w:rPr>
        <w:t>sociated</w:t>
      </w:r>
      <w:proofErr w:type="spellEnd"/>
      <w:r w:rsidRPr="006C66CA">
        <w:rPr>
          <w:rFonts w:cs="Arial"/>
          <w:spacing w:val="-9"/>
          <w:rPrChange w:id="2513" w:author="Harry Shamoon" w:date="2015-03-05T19:28:00Z">
            <w:rPr>
              <w:spacing w:val="-9"/>
            </w:rPr>
          </w:rPrChange>
        </w:rPr>
        <w:t xml:space="preserve"> </w:t>
      </w:r>
      <w:r w:rsidRPr="006C66CA">
        <w:rPr>
          <w:rFonts w:cs="Arial"/>
          <w:rPrChange w:id="2514" w:author="Harry Shamoon" w:date="2015-03-05T19:28:00Z">
            <w:rPr/>
          </w:rPrChange>
        </w:rPr>
        <w:t>with</w:t>
      </w:r>
      <w:r w:rsidRPr="006C66CA">
        <w:rPr>
          <w:rFonts w:cs="Arial"/>
          <w:spacing w:val="-9"/>
          <w:rPrChange w:id="2515" w:author="Harry Shamoon" w:date="2015-03-05T19:28:00Z">
            <w:rPr>
              <w:spacing w:val="-9"/>
            </w:rPr>
          </w:rPrChange>
        </w:rPr>
        <w:t xml:space="preserve"> </w:t>
      </w:r>
      <w:r w:rsidRPr="006C66CA">
        <w:rPr>
          <w:rFonts w:cs="Arial"/>
          <w:rPrChange w:id="2516" w:author="Harry Shamoon" w:date="2015-03-05T19:28:00Z">
            <w:rPr/>
          </w:rPrChange>
        </w:rPr>
        <w:t>certain</w:t>
      </w:r>
      <w:r w:rsidRPr="006C66CA">
        <w:rPr>
          <w:rFonts w:cs="Arial"/>
          <w:spacing w:val="-9"/>
          <w:rPrChange w:id="2517" w:author="Harry Shamoon" w:date="2015-03-05T19:28:00Z">
            <w:rPr>
              <w:spacing w:val="-9"/>
            </w:rPr>
          </w:rPrChange>
        </w:rPr>
        <w:t xml:space="preserve"> </w:t>
      </w:r>
      <w:r w:rsidRPr="006C66CA">
        <w:rPr>
          <w:rFonts w:cs="Arial"/>
          <w:rPrChange w:id="2518" w:author="Harry Shamoon" w:date="2015-03-05T19:28:00Z">
            <w:rPr/>
          </w:rPrChange>
        </w:rPr>
        <w:t>provider</w:t>
      </w:r>
      <w:r w:rsidRPr="006C66CA">
        <w:rPr>
          <w:rFonts w:cs="Arial"/>
          <w:spacing w:val="-9"/>
          <w:rPrChange w:id="2519" w:author="Harry Shamoon" w:date="2015-03-05T19:28:00Z">
            <w:rPr>
              <w:spacing w:val="-9"/>
            </w:rPr>
          </w:rPrChange>
        </w:rPr>
        <w:t xml:space="preserve"> </w:t>
      </w:r>
      <w:r w:rsidRPr="006C66CA">
        <w:rPr>
          <w:rFonts w:cs="Arial"/>
          <w:rPrChange w:id="2520" w:author="Harry Shamoon" w:date="2015-03-05T19:28:00Z">
            <w:rPr/>
          </w:rPrChange>
        </w:rPr>
        <w:t>and</w:t>
      </w:r>
      <w:r w:rsidRPr="006C66CA">
        <w:rPr>
          <w:rFonts w:cs="Arial"/>
          <w:spacing w:val="-9"/>
          <w:rPrChange w:id="2521" w:author="Harry Shamoon" w:date="2015-03-05T19:28:00Z">
            <w:rPr>
              <w:spacing w:val="-9"/>
            </w:rPr>
          </w:rPrChange>
        </w:rPr>
        <w:t xml:space="preserve"> </w:t>
      </w:r>
      <w:r w:rsidRPr="006C66CA">
        <w:rPr>
          <w:rFonts w:cs="Arial"/>
          <w:rPrChange w:id="2522" w:author="Harry Shamoon" w:date="2015-03-05T19:28:00Z">
            <w:rPr/>
          </w:rPrChange>
        </w:rPr>
        <w:t>patient</w:t>
      </w:r>
      <w:r w:rsidRPr="006C66CA">
        <w:rPr>
          <w:rFonts w:cs="Arial"/>
          <w:spacing w:val="-9"/>
          <w:rPrChange w:id="2523" w:author="Harry Shamoon" w:date="2015-03-05T19:28:00Z">
            <w:rPr>
              <w:spacing w:val="-9"/>
            </w:rPr>
          </w:rPrChange>
        </w:rPr>
        <w:t xml:space="preserve"> </w:t>
      </w:r>
      <w:r w:rsidRPr="006C66CA">
        <w:rPr>
          <w:rFonts w:cs="Arial"/>
          <w:rPrChange w:id="2524" w:author="Harry Shamoon" w:date="2015-03-05T19:28:00Z">
            <w:rPr/>
          </w:rPrChange>
        </w:rPr>
        <w:t>characteristics;</w:t>
      </w:r>
      <w:r w:rsidRPr="006C66CA">
        <w:rPr>
          <w:rFonts w:cs="Arial"/>
          <w:spacing w:val="-9"/>
          <w:rPrChange w:id="2525" w:author="Harry Shamoon" w:date="2015-03-05T19:28:00Z">
            <w:rPr>
              <w:spacing w:val="-9"/>
            </w:rPr>
          </w:rPrChange>
        </w:rPr>
        <w:t xml:space="preserve"> </w:t>
      </w:r>
      <w:r w:rsidRPr="006C66CA">
        <w:rPr>
          <w:rFonts w:cs="Arial"/>
          <w:rPrChange w:id="2526" w:author="Harry Shamoon" w:date="2015-03-05T19:28:00Z">
            <w:rPr/>
          </w:rPrChange>
        </w:rPr>
        <w:t>their</w:t>
      </w:r>
      <w:r w:rsidRPr="006C66CA">
        <w:rPr>
          <w:rFonts w:cs="Arial"/>
          <w:spacing w:val="-9"/>
          <w:rPrChange w:id="2527" w:author="Harry Shamoon" w:date="2015-03-05T19:28:00Z">
            <w:rPr>
              <w:spacing w:val="-9"/>
            </w:rPr>
          </w:rPrChange>
        </w:rPr>
        <w:t xml:space="preserve"> </w:t>
      </w:r>
      <w:r w:rsidRPr="006C66CA">
        <w:rPr>
          <w:rFonts w:cs="Arial"/>
          <w:rPrChange w:id="2528" w:author="Harry Shamoon" w:date="2015-03-05T19:28:00Z">
            <w:rPr/>
          </w:rPrChange>
        </w:rPr>
        <w:t>investigation</w:t>
      </w:r>
      <w:r w:rsidRPr="006C66CA">
        <w:rPr>
          <w:rFonts w:cs="Arial"/>
          <w:spacing w:val="-9"/>
          <w:rPrChange w:id="2529" w:author="Harry Shamoon" w:date="2015-03-05T19:28:00Z">
            <w:rPr>
              <w:spacing w:val="-9"/>
            </w:rPr>
          </w:rPrChange>
        </w:rPr>
        <w:t xml:space="preserve"> </w:t>
      </w:r>
      <w:r w:rsidRPr="006C66CA">
        <w:rPr>
          <w:rFonts w:cs="Arial"/>
          <w:rPrChange w:id="2530" w:author="Harry Shamoon" w:date="2015-03-05T19:28:00Z">
            <w:rPr/>
          </w:rPrChange>
        </w:rPr>
        <w:t>will</w:t>
      </w:r>
      <w:r w:rsidRPr="006C66CA">
        <w:rPr>
          <w:rFonts w:cs="Arial"/>
          <w:spacing w:val="-9"/>
          <w:rPrChange w:id="2531" w:author="Harry Shamoon" w:date="2015-03-05T19:28:00Z">
            <w:rPr>
              <w:spacing w:val="-9"/>
            </w:rPr>
          </w:rPrChange>
        </w:rPr>
        <w:t xml:space="preserve"> </w:t>
      </w:r>
      <w:r w:rsidRPr="006C66CA">
        <w:rPr>
          <w:rFonts w:cs="Arial"/>
          <w:rPrChange w:id="2532" w:author="Harry Shamoon" w:date="2015-03-05T19:28:00Z">
            <w:rPr/>
          </w:rPrChange>
        </w:rPr>
        <w:t>allow</w:t>
      </w:r>
      <w:r w:rsidRPr="006C66CA">
        <w:rPr>
          <w:rFonts w:cs="Arial"/>
          <w:spacing w:val="-9"/>
          <w:rPrChange w:id="2533" w:author="Harry Shamoon" w:date="2015-03-05T19:28:00Z">
            <w:rPr>
              <w:spacing w:val="-9"/>
            </w:rPr>
          </w:rPrChange>
        </w:rPr>
        <w:t xml:space="preserve"> </w:t>
      </w:r>
      <w:r w:rsidRPr="006C66CA">
        <w:rPr>
          <w:rFonts w:cs="Arial"/>
          <w:rPrChange w:id="2534" w:author="Harry Shamoon" w:date="2015-03-05T19:28:00Z">
            <w:rPr/>
          </w:rPrChange>
        </w:rPr>
        <w:t>more</w:t>
      </w:r>
      <w:r w:rsidRPr="006C66CA">
        <w:rPr>
          <w:rFonts w:cs="Arial"/>
          <w:spacing w:val="-9"/>
          <w:rPrChange w:id="2535" w:author="Harry Shamoon" w:date="2015-03-05T19:28:00Z">
            <w:rPr>
              <w:spacing w:val="-9"/>
            </w:rPr>
          </w:rPrChange>
        </w:rPr>
        <w:t xml:space="preserve"> </w:t>
      </w:r>
      <w:r w:rsidRPr="006C66CA">
        <w:rPr>
          <w:rFonts w:cs="Arial"/>
          <w:rPrChange w:id="2536" w:author="Harry Shamoon" w:date="2015-03-05T19:28:00Z">
            <w:rPr/>
          </w:rPrChange>
        </w:rPr>
        <w:t>focused</w:t>
      </w:r>
      <w:r w:rsidRPr="006C66CA">
        <w:rPr>
          <w:rFonts w:cs="Arial"/>
          <w:spacing w:val="-9"/>
          <w:rPrChange w:id="2537" w:author="Harry Shamoon" w:date="2015-03-05T19:28:00Z">
            <w:rPr>
              <w:spacing w:val="-9"/>
            </w:rPr>
          </w:rPrChange>
        </w:rPr>
        <w:t xml:space="preserve"> </w:t>
      </w:r>
      <w:r w:rsidRPr="006C66CA">
        <w:rPr>
          <w:rFonts w:cs="Arial"/>
          <w:rPrChange w:id="2538" w:author="Harry Shamoon" w:date="2015-03-05T19:28:00Z">
            <w:rPr/>
          </w:rPrChange>
        </w:rPr>
        <w:t>re-education</w:t>
      </w:r>
      <w:r w:rsidRPr="006C66CA">
        <w:rPr>
          <w:rFonts w:cs="Arial"/>
          <w:w w:val="99"/>
          <w:rPrChange w:id="2539" w:author="Harry Shamoon" w:date="2015-03-05T19:28:00Z">
            <w:rPr>
              <w:w w:val="99"/>
            </w:rPr>
          </w:rPrChange>
        </w:rPr>
        <w:t xml:space="preserve"> </w:t>
      </w:r>
      <w:r w:rsidRPr="006C66CA">
        <w:rPr>
          <w:rFonts w:cs="Arial"/>
          <w:rPrChange w:id="2540" w:author="Harry Shamoon" w:date="2015-03-05T19:28:00Z">
            <w:rPr/>
          </w:rPrChange>
        </w:rPr>
        <w:t>efforts</w:t>
      </w:r>
      <w:r w:rsidRPr="006C66CA">
        <w:rPr>
          <w:rFonts w:cs="Arial"/>
          <w:spacing w:val="-9"/>
          <w:rPrChange w:id="2541" w:author="Harry Shamoon" w:date="2015-03-05T19:28:00Z">
            <w:rPr>
              <w:spacing w:val="-9"/>
            </w:rPr>
          </w:rPrChange>
        </w:rPr>
        <w:t xml:space="preserve"> </w:t>
      </w:r>
      <w:r w:rsidRPr="006C66CA">
        <w:rPr>
          <w:rFonts w:cs="Arial"/>
          <w:rPrChange w:id="2542" w:author="Harry Shamoon" w:date="2015-03-05T19:28:00Z">
            <w:rPr/>
          </w:rPrChange>
        </w:rPr>
        <w:t>and</w:t>
      </w:r>
      <w:r w:rsidRPr="006C66CA">
        <w:rPr>
          <w:rFonts w:cs="Arial"/>
          <w:spacing w:val="-9"/>
          <w:rPrChange w:id="2543" w:author="Harry Shamoon" w:date="2015-03-05T19:28:00Z">
            <w:rPr>
              <w:spacing w:val="-9"/>
            </w:rPr>
          </w:rPrChange>
        </w:rPr>
        <w:t xml:space="preserve"> </w:t>
      </w:r>
      <w:r w:rsidRPr="006C66CA">
        <w:rPr>
          <w:rFonts w:cs="Arial"/>
          <w:rPrChange w:id="2544" w:author="Harry Shamoon" w:date="2015-03-05T19:28:00Z">
            <w:rPr/>
          </w:rPrChange>
        </w:rPr>
        <w:t>adaptation</w:t>
      </w:r>
      <w:r w:rsidRPr="006C66CA">
        <w:rPr>
          <w:rFonts w:cs="Arial"/>
          <w:spacing w:val="-9"/>
          <w:rPrChange w:id="2545" w:author="Harry Shamoon" w:date="2015-03-05T19:28:00Z">
            <w:rPr>
              <w:spacing w:val="-9"/>
            </w:rPr>
          </w:rPrChange>
        </w:rPr>
        <w:t xml:space="preserve"> </w:t>
      </w:r>
      <w:r w:rsidRPr="006C66CA">
        <w:rPr>
          <w:rFonts w:cs="Arial"/>
          <w:rPrChange w:id="2546" w:author="Harry Shamoon" w:date="2015-03-05T19:28:00Z">
            <w:rPr/>
          </w:rPrChange>
        </w:rPr>
        <w:t>of</w:t>
      </w:r>
      <w:r w:rsidRPr="006C66CA">
        <w:rPr>
          <w:rFonts w:cs="Arial"/>
          <w:spacing w:val="-9"/>
          <w:rPrChange w:id="2547" w:author="Harry Shamoon" w:date="2015-03-05T19:28:00Z">
            <w:rPr>
              <w:spacing w:val="-9"/>
            </w:rPr>
          </w:rPrChange>
        </w:rPr>
        <w:t xml:space="preserve"> </w:t>
      </w:r>
      <w:r w:rsidRPr="006C66CA">
        <w:rPr>
          <w:rFonts w:cs="Arial"/>
          <w:rPrChange w:id="2548" w:author="Harry Shamoon" w:date="2015-03-05T19:28:00Z">
            <w:rPr/>
          </w:rPrChange>
        </w:rPr>
        <w:t>the</w:t>
      </w:r>
      <w:r w:rsidRPr="006C66CA">
        <w:rPr>
          <w:rFonts w:cs="Arial"/>
          <w:spacing w:val="-9"/>
          <w:rPrChange w:id="2549" w:author="Harry Shamoon" w:date="2015-03-05T19:28:00Z">
            <w:rPr>
              <w:spacing w:val="-9"/>
            </w:rPr>
          </w:rPrChange>
        </w:rPr>
        <w:t xml:space="preserve"> </w:t>
      </w:r>
      <w:r w:rsidRPr="006C66CA">
        <w:rPr>
          <w:rFonts w:cs="Arial"/>
          <w:rPrChange w:id="2550" w:author="Harry Shamoon" w:date="2015-03-05T19:28:00Z">
            <w:rPr/>
          </w:rPrChange>
        </w:rPr>
        <w:t>checklist</w:t>
      </w:r>
      <w:r w:rsidRPr="006C66CA">
        <w:rPr>
          <w:rFonts w:cs="Arial"/>
          <w:spacing w:val="-9"/>
          <w:rPrChange w:id="2551" w:author="Harry Shamoon" w:date="2015-03-05T19:28:00Z">
            <w:rPr>
              <w:spacing w:val="-9"/>
            </w:rPr>
          </w:rPrChange>
        </w:rPr>
        <w:t xml:space="preserve"> </w:t>
      </w:r>
      <w:r w:rsidRPr="006C66CA">
        <w:rPr>
          <w:rFonts w:cs="Arial"/>
          <w:rPrChange w:id="2552" w:author="Harry Shamoon" w:date="2015-03-05T19:28:00Z">
            <w:rPr/>
          </w:rPrChange>
        </w:rPr>
        <w:t>implementation.</w:t>
      </w:r>
    </w:p>
    <w:p w14:paraId="62F57240" w14:textId="77777777" w:rsidR="00F731E7" w:rsidRPr="006C66CA" w:rsidRDefault="00082CF3" w:rsidP="00174DF6">
      <w:pPr>
        <w:pStyle w:val="Heading2"/>
        <w:numPr>
          <w:ilvl w:val="0"/>
          <w:numId w:val="1"/>
        </w:numPr>
        <w:tabs>
          <w:tab w:val="left" w:pos="487"/>
        </w:tabs>
        <w:ind w:left="486" w:hanging="366"/>
        <w:jc w:val="both"/>
        <w:rPr>
          <w:rFonts w:cs="Arial"/>
          <w:b w:val="0"/>
          <w:bCs w:val="0"/>
          <w:sz w:val="22"/>
          <w:szCs w:val="22"/>
          <w:rPrChange w:id="2553" w:author="Harry Shamoon" w:date="2015-03-05T19:28:00Z">
            <w:rPr>
              <w:b w:val="0"/>
              <w:bCs w:val="0"/>
            </w:rPr>
          </w:rPrChange>
        </w:rPr>
      </w:pPr>
      <w:r w:rsidRPr="006C66CA">
        <w:rPr>
          <w:rFonts w:cs="Arial"/>
          <w:sz w:val="22"/>
          <w:szCs w:val="22"/>
          <w:rPrChange w:id="2554" w:author="Harry Shamoon" w:date="2015-03-05T19:28:00Z">
            <w:rPr/>
          </w:rPrChange>
        </w:rPr>
        <w:t>Innovation</w:t>
      </w:r>
    </w:p>
    <w:p w14:paraId="7D2CDDEF" w14:textId="66EF2F85" w:rsidR="00F731E7" w:rsidRPr="006C66CA" w:rsidRDefault="00082CF3">
      <w:pPr>
        <w:pStyle w:val="BodyText"/>
        <w:spacing w:before="112"/>
        <w:ind w:left="120" w:right="119" w:firstLine="338"/>
        <w:jc w:val="both"/>
        <w:rPr>
          <w:rFonts w:cs="Arial"/>
          <w:rPrChange w:id="2555" w:author="Harry Shamoon" w:date="2015-03-05T19:28:00Z">
            <w:rPr/>
          </w:rPrChange>
        </w:rPr>
        <w:pPrChange w:id="2556" w:author="Harry Shamoon" w:date="2015-03-05T19:42:00Z">
          <w:pPr>
            <w:pStyle w:val="BodyText"/>
            <w:spacing w:before="112" w:line="268" w:lineRule="auto"/>
            <w:ind w:left="120" w:right="119" w:firstLine="338"/>
            <w:jc w:val="both"/>
          </w:pPr>
        </w:pPrChange>
      </w:pPr>
      <w:r w:rsidRPr="006C66CA">
        <w:rPr>
          <w:rFonts w:cs="Arial"/>
          <w:b/>
        </w:rPr>
        <w:t xml:space="preserve">Focus on prevention of critical adverse outcomes in hospitalized patients. </w:t>
      </w:r>
      <w:r w:rsidRPr="00C91597">
        <w:rPr>
          <w:rFonts w:cs="Arial"/>
        </w:rPr>
        <w:t>Changes in</w:t>
      </w:r>
      <w:r w:rsidRPr="00082CF3">
        <w:rPr>
          <w:rFonts w:cs="Arial"/>
          <w:spacing w:val="-4"/>
        </w:rPr>
        <w:t xml:space="preserve"> </w:t>
      </w:r>
      <w:ins w:id="2557" w:author="Harry Shamoon" w:date="2015-03-05T19:54:00Z">
        <w:r w:rsidR="00765A7F">
          <w:rPr>
            <w:rFonts w:cs="Arial"/>
            <w:spacing w:val="-4"/>
          </w:rPr>
          <w:t xml:space="preserve">healthcare </w:t>
        </w:r>
      </w:ins>
      <w:r w:rsidRPr="00082CF3">
        <w:rPr>
          <w:rFonts w:cs="Arial"/>
        </w:rPr>
        <w:t>reimbursement</w:t>
      </w:r>
      <w:r w:rsidRPr="00F97E28">
        <w:rPr>
          <w:rFonts w:cs="Arial"/>
          <w:w w:val="99"/>
        </w:rPr>
        <w:t xml:space="preserve"> </w:t>
      </w:r>
      <w:r w:rsidRPr="00030584">
        <w:rPr>
          <w:rFonts w:cs="Arial"/>
        </w:rPr>
        <w:t>give</w:t>
      </w:r>
      <w:r w:rsidRPr="00174DF6">
        <w:rPr>
          <w:rFonts w:cs="Arial"/>
          <w:spacing w:val="-4"/>
        </w:rPr>
        <w:t xml:space="preserve"> </w:t>
      </w:r>
      <w:r w:rsidRPr="00174DF6">
        <w:rPr>
          <w:rFonts w:cs="Arial"/>
        </w:rPr>
        <w:t>providers</w:t>
      </w:r>
      <w:r w:rsidRPr="00174DF6">
        <w:rPr>
          <w:rFonts w:cs="Arial"/>
          <w:spacing w:val="-4"/>
        </w:rPr>
        <w:t xml:space="preserve"> </w:t>
      </w:r>
      <w:r w:rsidRPr="00231B3C">
        <w:rPr>
          <w:rFonts w:cs="Arial"/>
        </w:rPr>
        <w:t>a</w:t>
      </w:r>
      <w:r w:rsidRPr="008C4839">
        <w:rPr>
          <w:rFonts w:cs="Arial"/>
          <w:spacing w:val="-4"/>
        </w:rPr>
        <w:t xml:space="preserve"> </w:t>
      </w:r>
      <w:r w:rsidRPr="00C0557F">
        <w:rPr>
          <w:rFonts w:cs="Arial"/>
        </w:rPr>
        <w:t>stake</w:t>
      </w:r>
      <w:r w:rsidRPr="00C0557F">
        <w:rPr>
          <w:rFonts w:cs="Arial"/>
          <w:spacing w:val="-5"/>
        </w:rPr>
        <w:t xml:space="preserve"> </w:t>
      </w:r>
      <w:r w:rsidRPr="00765A7F">
        <w:rPr>
          <w:rFonts w:cs="Arial"/>
        </w:rPr>
        <w:t>in</w:t>
      </w:r>
      <w:r w:rsidRPr="00765A7F">
        <w:rPr>
          <w:rFonts w:cs="Arial"/>
          <w:spacing w:val="-4"/>
        </w:rPr>
        <w:t xml:space="preserve"> </w:t>
      </w:r>
      <w:r w:rsidRPr="00765A7F">
        <w:rPr>
          <w:rFonts w:cs="Arial"/>
        </w:rPr>
        <w:t>patient</w:t>
      </w:r>
      <w:r w:rsidRPr="00765A7F">
        <w:rPr>
          <w:rFonts w:cs="Arial"/>
          <w:spacing w:val="-4"/>
        </w:rPr>
        <w:t xml:space="preserve"> </w:t>
      </w:r>
      <w:r w:rsidRPr="00765A7F">
        <w:rPr>
          <w:rFonts w:cs="Arial"/>
        </w:rPr>
        <w:t>outcomes</w:t>
      </w:r>
      <w:r w:rsidRPr="00765A7F">
        <w:rPr>
          <w:rFonts w:cs="Arial"/>
          <w:spacing w:val="-4"/>
        </w:rPr>
        <w:t xml:space="preserve"> </w:t>
      </w:r>
      <w:r w:rsidRPr="00765A7F">
        <w:rPr>
          <w:rFonts w:cs="Arial"/>
        </w:rPr>
        <w:t>and</w:t>
      </w:r>
      <w:r w:rsidRPr="00765A7F">
        <w:rPr>
          <w:rFonts w:cs="Arial"/>
          <w:spacing w:val="-4"/>
        </w:rPr>
        <w:t xml:space="preserve"> </w:t>
      </w:r>
      <w:r w:rsidRPr="00765A7F">
        <w:rPr>
          <w:rFonts w:cs="Arial"/>
        </w:rPr>
        <w:t>le</w:t>
      </w:r>
      <w:ins w:id="2558" w:author="Harry Shamoon" w:date="2015-03-05T19:54:00Z">
        <w:r w:rsidR="00765A7F">
          <w:rPr>
            <w:rFonts w:cs="Arial"/>
          </w:rPr>
          <w:t>a</w:t>
        </w:r>
      </w:ins>
      <w:r w:rsidRPr="00765A7F">
        <w:rPr>
          <w:rFonts w:cs="Arial"/>
        </w:rPr>
        <w:t>d</w:t>
      </w:r>
      <w:r w:rsidRPr="00765A7F">
        <w:rPr>
          <w:rFonts w:cs="Arial"/>
          <w:spacing w:val="-4"/>
        </w:rPr>
        <w:t xml:space="preserve"> </w:t>
      </w:r>
      <w:r w:rsidRPr="00765A7F">
        <w:rPr>
          <w:rFonts w:cs="Arial"/>
        </w:rPr>
        <w:t>to</w:t>
      </w:r>
      <w:r w:rsidRPr="00765A7F">
        <w:rPr>
          <w:rFonts w:cs="Arial"/>
          <w:spacing w:val="-5"/>
        </w:rPr>
        <w:t xml:space="preserve"> </w:t>
      </w:r>
      <w:r w:rsidRPr="00765A7F">
        <w:rPr>
          <w:rFonts w:cs="Arial"/>
        </w:rPr>
        <w:t>a</w:t>
      </w:r>
      <w:r w:rsidRPr="00765A7F">
        <w:rPr>
          <w:rFonts w:cs="Arial"/>
          <w:spacing w:val="-4"/>
        </w:rPr>
        <w:t xml:space="preserve"> </w:t>
      </w:r>
      <w:r w:rsidRPr="00765A7F">
        <w:rPr>
          <w:rFonts w:cs="Arial"/>
        </w:rPr>
        <w:t>keen</w:t>
      </w:r>
      <w:r w:rsidRPr="00765A7F">
        <w:rPr>
          <w:rFonts w:cs="Arial"/>
          <w:spacing w:val="-4"/>
        </w:rPr>
        <w:t xml:space="preserve"> </w:t>
      </w:r>
      <w:r w:rsidRPr="00765A7F">
        <w:rPr>
          <w:rFonts w:cs="Arial"/>
        </w:rPr>
        <w:t>interest</w:t>
      </w:r>
      <w:r w:rsidRPr="00765A7F">
        <w:rPr>
          <w:rFonts w:cs="Arial"/>
          <w:spacing w:val="-4"/>
        </w:rPr>
        <w:t xml:space="preserve"> </w:t>
      </w:r>
      <w:r w:rsidRPr="00765A7F">
        <w:rPr>
          <w:rFonts w:cs="Arial"/>
        </w:rPr>
        <w:t>in</w:t>
      </w:r>
      <w:r w:rsidRPr="00765A7F">
        <w:rPr>
          <w:rFonts w:cs="Arial"/>
          <w:spacing w:val="-4"/>
        </w:rPr>
        <w:t xml:space="preserve"> </w:t>
      </w:r>
      <w:r w:rsidRPr="00365719">
        <w:rPr>
          <w:rFonts w:cs="Arial"/>
        </w:rPr>
        <w:t>the</w:t>
      </w:r>
      <w:r w:rsidRPr="00365719">
        <w:rPr>
          <w:rFonts w:cs="Arial"/>
          <w:spacing w:val="-4"/>
        </w:rPr>
        <w:t xml:space="preserve"> </w:t>
      </w:r>
      <w:r w:rsidRPr="00FF1D9C">
        <w:rPr>
          <w:rFonts w:cs="Arial"/>
        </w:rPr>
        <w:t>prediction</w:t>
      </w:r>
      <w:r w:rsidRPr="0011650A">
        <w:rPr>
          <w:rFonts w:cs="Arial"/>
          <w:spacing w:val="-4"/>
        </w:rPr>
        <w:t xml:space="preserve"> </w:t>
      </w:r>
      <w:r w:rsidRPr="0011650A">
        <w:rPr>
          <w:rFonts w:cs="Arial"/>
        </w:rPr>
        <w:t>and</w:t>
      </w:r>
      <w:r w:rsidRPr="0011650A">
        <w:rPr>
          <w:rFonts w:cs="Arial"/>
          <w:spacing w:val="-5"/>
        </w:rPr>
        <w:t xml:space="preserve"> </w:t>
      </w:r>
      <w:r w:rsidRPr="00907C1D">
        <w:rPr>
          <w:rFonts w:cs="Arial"/>
        </w:rPr>
        <w:t>prevention</w:t>
      </w:r>
      <w:r w:rsidRPr="00640245">
        <w:rPr>
          <w:rFonts w:cs="Arial"/>
          <w:spacing w:val="-4"/>
        </w:rPr>
        <w:t xml:space="preserve"> </w:t>
      </w:r>
      <w:r w:rsidRPr="00FF4755">
        <w:rPr>
          <w:rFonts w:cs="Arial"/>
        </w:rPr>
        <w:t>of</w:t>
      </w:r>
      <w:r w:rsidRPr="00FF4755">
        <w:rPr>
          <w:rFonts w:cs="Arial"/>
          <w:spacing w:val="-4"/>
        </w:rPr>
        <w:t xml:space="preserve"> </w:t>
      </w:r>
      <w:r w:rsidRPr="00FF4755">
        <w:rPr>
          <w:rFonts w:cs="Arial"/>
        </w:rPr>
        <w:t>adverse</w:t>
      </w:r>
      <w:r w:rsidRPr="00FF4755">
        <w:rPr>
          <w:rFonts w:cs="Arial"/>
          <w:w w:val="99"/>
        </w:rPr>
        <w:t xml:space="preserve"> </w:t>
      </w:r>
      <w:r w:rsidRPr="00FF4755">
        <w:rPr>
          <w:rFonts w:cs="Arial"/>
          <w:spacing w:val="-3"/>
        </w:rPr>
        <w:t>event</w:t>
      </w:r>
      <w:r w:rsidRPr="00FF4755">
        <w:rPr>
          <w:rFonts w:cs="Arial"/>
          <w:spacing w:val="-21"/>
        </w:rPr>
        <w:t xml:space="preserve"> </w:t>
      </w:r>
      <w:r w:rsidRPr="008F496E">
        <w:rPr>
          <w:rFonts w:cs="Arial"/>
        </w:rPr>
        <w:t>in</w:t>
      </w:r>
      <w:r w:rsidRPr="008F496E">
        <w:rPr>
          <w:rFonts w:cs="Arial"/>
          <w:spacing w:val="-21"/>
        </w:rPr>
        <w:t xml:space="preserve"> </w:t>
      </w:r>
      <w:r w:rsidRPr="008F496E">
        <w:rPr>
          <w:rFonts w:cs="Arial"/>
        </w:rPr>
        <w:t>hospitalized</w:t>
      </w:r>
      <w:r w:rsidRPr="006C66CA">
        <w:rPr>
          <w:rFonts w:cs="Arial"/>
          <w:spacing w:val="-21"/>
          <w:rPrChange w:id="2559" w:author="Harry Shamoon" w:date="2015-03-05T19:28:00Z">
            <w:rPr>
              <w:spacing w:val="-21"/>
            </w:rPr>
          </w:rPrChange>
        </w:rPr>
        <w:t xml:space="preserve"> </w:t>
      </w:r>
      <w:r w:rsidRPr="006C66CA">
        <w:rPr>
          <w:rFonts w:cs="Arial"/>
          <w:rPrChange w:id="2560" w:author="Harry Shamoon" w:date="2015-03-05T19:28:00Z">
            <w:rPr/>
          </w:rPrChange>
        </w:rPr>
        <w:t>patients.</w:t>
      </w:r>
      <w:r w:rsidRPr="006C66CA">
        <w:rPr>
          <w:rFonts w:cs="Arial"/>
          <w:spacing w:val="1"/>
          <w:rPrChange w:id="2561" w:author="Harry Shamoon" w:date="2015-03-05T19:28:00Z">
            <w:rPr>
              <w:spacing w:val="1"/>
            </w:rPr>
          </w:rPrChange>
        </w:rPr>
        <w:t xml:space="preserve"> </w:t>
      </w:r>
      <w:r w:rsidRPr="006C66CA">
        <w:rPr>
          <w:rFonts w:cs="Arial"/>
          <w:rPrChange w:id="2562" w:author="Harry Shamoon" w:date="2015-03-05T19:28:00Z">
            <w:rPr/>
          </w:rPrChange>
        </w:rPr>
        <w:t>It</w:t>
      </w:r>
      <w:r w:rsidRPr="006C66CA">
        <w:rPr>
          <w:rFonts w:cs="Arial"/>
          <w:spacing w:val="-21"/>
          <w:rPrChange w:id="2563" w:author="Harry Shamoon" w:date="2015-03-05T19:28:00Z">
            <w:rPr>
              <w:spacing w:val="-21"/>
            </w:rPr>
          </w:rPrChange>
        </w:rPr>
        <w:t xml:space="preserve"> </w:t>
      </w:r>
      <w:r w:rsidRPr="006C66CA">
        <w:rPr>
          <w:rFonts w:cs="Arial"/>
          <w:rPrChange w:id="2564" w:author="Harry Shamoon" w:date="2015-03-05T19:28:00Z">
            <w:rPr/>
          </w:rPrChange>
        </w:rPr>
        <w:t>makes</w:t>
      </w:r>
      <w:r w:rsidRPr="006C66CA">
        <w:rPr>
          <w:rFonts w:cs="Arial"/>
          <w:spacing w:val="-21"/>
          <w:rPrChange w:id="2565" w:author="Harry Shamoon" w:date="2015-03-05T19:28:00Z">
            <w:rPr>
              <w:spacing w:val="-21"/>
            </w:rPr>
          </w:rPrChange>
        </w:rPr>
        <w:t xml:space="preserve"> </w:t>
      </w:r>
      <w:r w:rsidRPr="006C66CA">
        <w:rPr>
          <w:rFonts w:cs="Arial"/>
          <w:rPrChange w:id="2566" w:author="Harry Shamoon" w:date="2015-03-05T19:28:00Z">
            <w:rPr/>
          </w:rPrChange>
        </w:rPr>
        <w:t>sense</w:t>
      </w:r>
      <w:r w:rsidRPr="006C66CA">
        <w:rPr>
          <w:rFonts w:cs="Arial"/>
          <w:spacing w:val="-21"/>
          <w:rPrChange w:id="2567" w:author="Harry Shamoon" w:date="2015-03-05T19:28:00Z">
            <w:rPr>
              <w:spacing w:val="-21"/>
            </w:rPr>
          </w:rPrChange>
        </w:rPr>
        <w:t xml:space="preserve"> </w:t>
      </w:r>
      <w:r w:rsidRPr="006C66CA">
        <w:rPr>
          <w:rFonts w:cs="Arial"/>
          <w:rPrChange w:id="2568" w:author="Harry Shamoon" w:date="2015-03-05T19:28:00Z">
            <w:rPr/>
          </w:rPrChange>
        </w:rPr>
        <w:t>to</w:t>
      </w:r>
      <w:r w:rsidRPr="006C66CA">
        <w:rPr>
          <w:rFonts w:cs="Arial"/>
          <w:spacing w:val="-21"/>
          <w:rPrChange w:id="2569" w:author="Harry Shamoon" w:date="2015-03-05T19:28:00Z">
            <w:rPr>
              <w:spacing w:val="-21"/>
            </w:rPr>
          </w:rPrChange>
        </w:rPr>
        <w:t xml:space="preserve"> </w:t>
      </w:r>
      <w:r w:rsidRPr="006C66CA">
        <w:rPr>
          <w:rFonts w:cs="Arial"/>
          <w:rPrChange w:id="2570" w:author="Harry Shamoon" w:date="2015-03-05T19:28:00Z">
            <w:rPr/>
          </w:rPrChange>
        </w:rPr>
        <w:t>focus</w:t>
      </w:r>
      <w:r w:rsidRPr="006C66CA">
        <w:rPr>
          <w:rFonts w:cs="Arial"/>
          <w:spacing w:val="-21"/>
          <w:rPrChange w:id="2571" w:author="Harry Shamoon" w:date="2015-03-05T19:28:00Z">
            <w:rPr>
              <w:spacing w:val="-21"/>
            </w:rPr>
          </w:rPrChange>
        </w:rPr>
        <w:t xml:space="preserve"> </w:t>
      </w:r>
      <w:r w:rsidRPr="006C66CA">
        <w:rPr>
          <w:rFonts w:cs="Arial"/>
          <w:rPrChange w:id="2572" w:author="Harry Shamoon" w:date="2015-03-05T19:28:00Z">
            <w:rPr/>
          </w:rPrChange>
        </w:rPr>
        <w:t>early</w:t>
      </w:r>
      <w:r w:rsidRPr="006C66CA">
        <w:rPr>
          <w:rFonts w:cs="Arial"/>
          <w:spacing w:val="-21"/>
          <w:rPrChange w:id="2573" w:author="Harry Shamoon" w:date="2015-03-05T19:28:00Z">
            <w:rPr>
              <w:spacing w:val="-21"/>
            </w:rPr>
          </w:rPrChange>
        </w:rPr>
        <w:t xml:space="preserve"> </w:t>
      </w:r>
      <w:r w:rsidRPr="006C66CA">
        <w:rPr>
          <w:rFonts w:cs="Arial"/>
          <w:rPrChange w:id="2574" w:author="Harry Shamoon" w:date="2015-03-05T19:28:00Z">
            <w:rPr/>
          </w:rPrChange>
        </w:rPr>
        <w:t>intervention</w:t>
      </w:r>
      <w:r w:rsidRPr="006C66CA">
        <w:rPr>
          <w:rFonts w:cs="Arial"/>
          <w:spacing w:val="-21"/>
          <w:rPrChange w:id="2575" w:author="Harry Shamoon" w:date="2015-03-05T19:28:00Z">
            <w:rPr>
              <w:spacing w:val="-21"/>
            </w:rPr>
          </w:rPrChange>
        </w:rPr>
        <w:t xml:space="preserve"> </w:t>
      </w:r>
      <w:r w:rsidRPr="006C66CA">
        <w:rPr>
          <w:rFonts w:cs="Arial"/>
          <w:rPrChange w:id="2576" w:author="Harry Shamoon" w:date="2015-03-05T19:28:00Z">
            <w:rPr/>
          </w:rPrChange>
        </w:rPr>
        <w:t>on</w:t>
      </w:r>
      <w:r w:rsidRPr="006C66CA">
        <w:rPr>
          <w:rFonts w:cs="Arial"/>
          <w:spacing w:val="-21"/>
          <w:rPrChange w:id="2577" w:author="Harry Shamoon" w:date="2015-03-05T19:28:00Z">
            <w:rPr>
              <w:spacing w:val="-21"/>
            </w:rPr>
          </w:rPrChange>
        </w:rPr>
        <w:t xml:space="preserve"> </w:t>
      </w:r>
      <w:r w:rsidRPr="006C66CA">
        <w:rPr>
          <w:rFonts w:cs="Arial"/>
          <w:rPrChange w:id="2578" w:author="Harry Shamoon" w:date="2015-03-05T19:28:00Z">
            <w:rPr/>
          </w:rPrChange>
        </w:rPr>
        <w:t>patients</w:t>
      </w:r>
      <w:r w:rsidRPr="006C66CA">
        <w:rPr>
          <w:rFonts w:cs="Arial"/>
          <w:spacing w:val="-21"/>
          <w:rPrChange w:id="2579" w:author="Harry Shamoon" w:date="2015-03-05T19:28:00Z">
            <w:rPr>
              <w:spacing w:val="-21"/>
            </w:rPr>
          </w:rPrChange>
        </w:rPr>
        <w:t xml:space="preserve"> </w:t>
      </w:r>
      <w:r w:rsidRPr="006C66CA">
        <w:rPr>
          <w:rFonts w:cs="Arial"/>
          <w:rPrChange w:id="2580" w:author="Harry Shamoon" w:date="2015-03-05T19:28:00Z">
            <w:rPr/>
          </w:rPrChange>
        </w:rPr>
        <w:t>at</w:t>
      </w:r>
      <w:r w:rsidRPr="006C66CA">
        <w:rPr>
          <w:rFonts w:cs="Arial"/>
          <w:spacing w:val="-21"/>
          <w:rPrChange w:id="2581" w:author="Harry Shamoon" w:date="2015-03-05T19:28:00Z">
            <w:rPr>
              <w:spacing w:val="-21"/>
            </w:rPr>
          </w:rPrChange>
        </w:rPr>
        <w:t xml:space="preserve"> </w:t>
      </w:r>
      <w:r w:rsidRPr="006C66CA">
        <w:rPr>
          <w:rFonts w:cs="Arial"/>
          <w:rPrChange w:id="2582" w:author="Harry Shamoon" w:date="2015-03-05T19:28:00Z">
            <w:rPr/>
          </w:rPrChange>
        </w:rPr>
        <w:t>high</w:t>
      </w:r>
      <w:r w:rsidRPr="006C66CA">
        <w:rPr>
          <w:rFonts w:cs="Arial"/>
          <w:spacing w:val="-21"/>
          <w:rPrChange w:id="2583" w:author="Harry Shamoon" w:date="2015-03-05T19:28:00Z">
            <w:rPr>
              <w:spacing w:val="-21"/>
            </w:rPr>
          </w:rPrChange>
        </w:rPr>
        <w:t xml:space="preserve"> </w:t>
      </w:r>
      <w:r w:rsidRPr="006C66CA">
        <w:rPr>
          <w:rFonts w:cs="Arial"/>
          <w:rPrChange w:id="2584" w:author="Harry Shamoon" w:date="2015-03-05T19:28:00Z">
            <w:rPr/>
          </w:rPrChange>
        </w:rPr>
        <w:t>risk</w:t>
      </w:r>
      <w:r w:rsidRPr="006C66CA">
        <w:rPr>
          <w:rFonts w:cs="Arial"/>
          <w:spacing w:val="-21"/>
          <w:rPrChange w:id="2585" w:author="Harry Shamoon" w:date="2015-03-05T19:28:00Z">
            <w:rPr>
              <w:spacing w:val="-21"/>
            </w:rPr>
          </w:rPrChange>
        </w:rPr>
        <w:t xml:space="preserve"> </w:t>
      </w:r>
      <w:r w:rsidRPr="006C66CA">
        <w:rPr>
          <w:rFonts w:cs="Arial"/>
          <w:spacing w:val="-3"/>
          <w:rPrChange w:id="2586" w:author="Harry Shamoon" w:date="2015-03-05T19:28:00Z">
            <w:rPr>
              <w:spacing w:val="-3"/>
            </w:rPr>
          </w:rPrChange>
        </w:rPr>
        <w:t>for</w:t>
      </w:r>
      <w:r w:rsidRPr="006C66CA">
        <w:rPr>
          <w:rFonts w:cs="Arial"/>
          <w:spacing w:val="-21"/>
          <w:rPrChange w:id="2587" w:author="Harry Shamoon" w:date="2015-03-05T19:28:00Z">
            <w:rPr>
              <w:spacing w:val="-21"/>
            </w:rPr>
          </w:rPrChange>
        </w:rPr>
        <w:t xml:space="preserve"> </w:t>
      </w:r>
      <w:r w:rsidRPr="006C66CA">
        <w:rPr>
          <w:rFonts w:cs="Arial"/>
          <w:rPrChange w:id="2588" w:author="Harry Shamoon" w:date="2015-03-05T19:28:00Z">
            <w:rPr/>
          </w:rPrChange>
        </w:rPr>
        <w:t>poor</w:t>
      </w:r>
      <w:r w:rsidRPr="006C66CA">
        <w:rPr>
          <w:rFonts w:cs="Arial"/>
          <w:spacing w:val="-21"/>
          <w:rPrChange w:id="2589" w:author="Harry Shamoon" w:date="2015-03-05T19:28:00Z">
            <w:rPr>
              <w:spacing w:val="-21"/>
            </w:rPr>
          </w:rPrChange>
        </w:rPr>
        <w:t xml:space="preserve"> </w:t>
      </w:r>
      <w:r w:rsidRPr="006C66CA">
        <w:rPr>
          <w:rFonts w:cs="Arial"/>
          <w:rPrChange w:id="2590" w:author="Harry Shamoon" w:date="2015-03-05T19:28:00Z">
            <w:rPr/>
          </w:rPrChange>
        </w:rPr>
        <w:t>outcomes.</w:t>
      </w:r>
      <w:r w:rsidRPr="006C66CA">
        <w:rPr>
          <w:rFonts w:cs="Arial"/>
          <w:w w:val="99"/>
          <w:rPrChange w:id="2591" w:author="Harry Shamoon" w:date="2015-03-05T19:28:00Z">
            <w:rPr>
              <w:w w:val="99"/>
            </w:rPr>
          </w:rPrChange>
        </w:rPr>
        <w:t xml:space="preserve"> </w:t>
      </w:r>
      <w:r w:rsidRPr="006C66CA">
        <w:rPr>
          <w:rFonts w:cs="Arial"/>
          <w:rPrChange w:id="2592" w:author="Harry Shamoon" w:date="2015-03-05T19:28:00Z">
            <w:rPr/>
          </w:rPrChange>
        </w:rPr>
        <w:t>This</w:t>
      </w:r>
      <w:r w:rsidRPr="006C66CA">
        <w:rPr>
          <w:rFonts w:cs="Arial"/>
          <w:spacing w:val="21"/>
          <w:rPrChange w:id="2593" w:author="Harry Shamoon" w:date="2015-03-05T19:28:00Z">
            <w:rPr>
              <w:spacing w:val="21"/>
            </w:rPr>
          </w:rPrChange>
        </w:rPr>
        <w:t xml:space="preserve"> </w:t>
      </w:r>
      <w:r w:rsidRPr="006C66CA">
        <w:rPr>
          <w:rFonts w:cs="Arial"/>
          <w:rPrChange w:id="2594" w:author="Harry Shamoon" w:date="2015-03-05T19:28:00Z">
            <w:rPr/>
          </w:rPrChange>
        </w:rPr>
        <w:t>project</w:t>
      </w:r>
      <w:r w:rsidRPr="006C66CA">
        <w:rPr>
          <w:rFonts w:cs="Arial"/>
          <w:spacing w:val="21"/>
          <w:rPrChange w:id="2595" w:author="Harry Shamoon" w:date="2015-03-05T19:28:00Z">
            <w:rPr>
              <w:spacing w:val="21"/>
            </w:rPr>
          </w:rPrChange>
        </w:rPr>
        <w:t xml:space="preserve"> </w:t>
      </w:r>
      <w:r w:rsidRPr="006C66CA">
        <w:rPr>
          <w:rFonts w:cs="Arial"/>
          <w:rPrChange w:id="2596" w:author="Harry Shamoon" w:date="2015-03-05T19:28:00Z">
            <w:rPr/>
          </w:rPrChange>
        </w:rPr>
        <w:t>advances</w:t>
      </w:r>
      <w:r w:rsidRPr="006C66CA">
        <w:rPr>
          <w:rFonts w:cs="Arial"/>
          <w:spacing w:val="21"/>
          <w:rPrChange w:id="2597" w:author="Harry Shamoon" w:date="2015-03-05T19:28:00Z">
            <w:rPr>
              <w:spacing w:val="21"/>
            </w:rPr>
          </w:rPrChange>
        </w:rPr>
        <w:t xml:space="preserve"> </w:t>
      </w:r>
      <w:r w:rsidRPr="006C66CA">
        <w:rPr>
          <w:rFonts w:cs="Arial"/>
          <w:rPrChange w:id="2598" w:author="Harry Shamoon" w:date="2015-03-05T19:28:00Z">
            <w:rPr/>
          </w:rPrChange>
        </w:rPr>
        <w:t>hierarchical</w:t>
      </w:r>
      <w:r w:rsidRPr="006C66CA">
        <w:rPr>
          <w:rFonts w:cs="Arial"/>
          <w:spacing w:val="21"/>
          <w:rPrChange w:id="2599" w:author="Harry Shamoon" w:date="2015-03-05T19:28:00Z">
            <w:rPr>
              <w:spacing w:val="21"/>
            </w:rPr>
          </w:rPrChange>
        </w:rPr>
        <w:t xml:space="preserve"> </w:t>
      </w:r>
      <w:r w:rsidRPr="006C66CA">
        <w:rPr>
          <w:rFonts w:cs="Arial"/>
          <w:rPrChange w:id="2600" w:author="Harry Shamoon" w:date="2015-03-05T19:28:00Z">
            <w:rPr/>
          </w:rPrChange>
        </w:rPr>
        <w:t>Bayesian</w:t>
      </w:r>
      <w:r w:rsidRPr="006C66CA">
        <w:rPr>
          <w:rFonts w:cs="Arial"/>
          <w:spacing w:val="21"/>
          <w:rPrChange w:id="2601" w:author="Harry Shamoon" w:date="2015-03-05T19:28:00Z">
            <w:rPr>
              <w:spacing w:val="21"/>
            </w:rPr>
          </w:rPrChange>
        </w:rPr>
        <w:t xml:space="preserve"> </w:t>
      </w:r>
      <w:r w:rsidRPr="006C66CA">
        <w:rPr>
          <w:rFonts w:cs="Arial"/>
          <w:rPrChange w:id="2602" w:author="Harry Shamoon" w:date="2015-03-05T19:28:00Z">
            <w:rPr/>
          </w:rPrChange>
        </w:rPr>
        <w:t>models</w:t>
      </w:r>
      <w:r w:rsidRPr="006C66CA">
        <w:rPr>
          <w:rFonts w:cs="Arial"/>
          <w:spacing w:val="21"/>
          <w:rPrChange w:id="2603" w:author="Harry Shamoon" w:date="2015-03-05T19:28:00Z">
            <w:rPr>
              <w:spacing w:val="21"/>
            </w:rPr>
          </w:rPrChange>
        </w:rPr>
        <w:t xml:space="preserve"> </w:t>
      </w:r>
      <w:r w:rsidRPr="006C66CA">
        <w:rPr>
          <w:rFonts w:cs="Arial"/>
          <w:rPrChange w:id="2604" w:author="Harry Shamoon" w:date="2015-03-05T19:28:00Z">
            <w:rPr/>
          </w:rPrChange>
        </w:rPr>
        <w:t>to</w:t>
      </w:r>
      <w:r w:rsidRPr="006C66CA">
        <w:rPr>
          <w:rFonts w:cs="Arial"/>
          <w:spacing w:val="21"/>
          <w:rPrChange w:id="2605" w:author="Harry Shamoon" w:date="2015-03-05T19:28:00Z">
            <w:rPr>
              <w:spacing w:val="21"/>
            </w:rPr>
          </w:rPrChange>
        </w:rPr>
        <w:t xml:space="preserve"> </w:t>
      </w:r>
      <w:r w:rsidRPr="006C66CA">
        <w:rPr>
          <w:rFonts w:cs="Arial"/>
          <w:rPrChange w:id="2606" w:author="Harry Shamoon" w:date="2015-03-05T19:28:00Z">
            <w:rPr/>
          </w:rPrChange>
        </w:rPr>
        <w:t>implement</w:t>
      </w:r>
      <w:r w:rsidRPr="006C66CA">
        <w:rPr>
          <w:rFonts w:cs="Arial"/>
          <w:spacing w:val="21"/>
          <w:rPrChange w:id="2607" w:author="Harry Shamoon" w:date="2015-03-05T19:28:00Z">
            <w:rPr>
              <w:spacing w:val="21"/>
            </w:rPr>
          </w:rPrChange>
        </w:rPr>
        <w:t xml:space="preserve"> </w:t>
      </w:r>
      <w:r w:rsidRPr="006C66CA">
        <w:rPr>
          <w:rFonts w:cs="Arial"/>
          <w:rPrChange w:id="2608" w:author="Harry Shamoon" w:date="2015-03-05T19:28:00Z">
            <w:rPr/>
          </w:rPrChange>
        </w:rPr>
        <w:t>this</w:t>
      </w:r>
      <w:r w:rsidRPr="006C66CA">
        <w:rPr>
          <w:rFonts w:cs="Arial"/>
          <w:spacing w:val="21"/>
          <w:rPrChange w:id="2609" w:author="Harry Shamoon" w:date="2015-03-05T19:28:00Z">
            <w:rPr>
              <w:spacing w:val="21"/>
            </w:rPr>
          </w:rPrChange>
        </w:rPr>
        <w:t xml:space="preserve"> </w:t>
      </w:r>
      <w:r w:rsidRPr="006C66CA">
        <w:rPr>
          <w:rFonts w:cs="Arial"/>
          <w:rPrChange w:id="2610" w:author="Harry Shamoon" w:date="2015-03-05T19:28:00Z">
            <w:rPr/>
          </w:rPrChange>
        </w:rPr>
        <w:t>paradigm</w:t>
      </w:r>
      <w:r w:rsidRPr="006C66CA">
        <w:rPr>
          <w:rFonts w:cs="Arial"/>
          <w:spacing w:val="21"/>
          <w:rPrChange w:id="2611" w:author="Harry Shamoon" w:date="2015-03-05T19:28:00Z">
            <w:rPr>
              <w:spacing w:val="21"/>
            </w:rPr>
          </w:rPrChange>
        </w:rPr>
        <w:t xml:space="preserve"> </w:t>
      </w:r>
      <w:r w:rsidRPr="006C66CA">
        <w:rPr>
          <w:rFonts w:cs="Arial"/>
          <w:rPrChange w:id="2612" w:author="Harry Shamoon" w:date="2015-03-05T19:28:00Z">
            <w:rPr/>
          </w:rPrChange>
        </w:rPr>
        <w:t>shift</w:t>
      </w:r>
      <w:r w:rsidRPr="006C66CA">
        <w:rPr>
          <w:rFonts w:cs="Arial"/>
          <w:spacing w:val="21"/>
          <w:rPrChange w:id="2613" w:author="Harry Shamoon" w:date="2015-03-05T19:28:00Z">
            <w:rPr>
              <w:spacing w:val="21"/>
            </w:rPr>
          </w:rPrChange>
        </w:rPr>
        <w:t xml:space="preserve"> </w:t>
      </w:r>
      <w:r w:rsidRPr="006C66CA">
        <w:rPr>
          <w:rFonts w:cs="Arial"/>
          <w:rPrChange w:id="2614" w:author="Harry Shamoon" w:date="2015-03-05T19:28:00Z">
            <w:rPr/>
          </w:rPrChange>
        </w:rPr>
        <w:t>in</w:t>
      </w:r>
      <w:r w:rsidRPr="006C66CA">
        <w:rPr>
          <w:rFonts w:cs="Arial"/>
          <w:spacing w:val="21"/>
          <w:rPrChange w:id="2615" w:author="Harry Shamoon" w:date="2015-03-05T19:28:00Z">
            <w:rPr>
              <w:spacing w:val="21"/>
            </w:rPr>
          </w:rPrChange>
        </w:rPr>
        <w:t xml:space="preserve"> </w:t>
      </w:r>
      <w:r w:rsidRPr="006C66CA">
        <w:rPr>
          <w:rFonts w:cs="Arial"/>
          <w:rPrChange w:id="2616" w:author="Harry Shamoon" w:date="2015-03-05T19:28:00Z">
            <w:rPr/>
          </w:rPrChange>
        </w:rPr>
        <w:t>very</w:t>
      </w:r>
      <w:r w:rsidRPr="006C66CA">
        <w:rPr>
          <w:rFonts w:cs="Arial"/>
          <w:spacing w:val="21"/>
          <w:rPrChange w:id="2617" w:author="Harry Shamoon" w:date="2015-03-05T19:28:00Z">
            <w:rPr>
              <w:spacing w:val="21"/>
            </w:rPr>
          </w:rPrChange>
        </w:rPr>
        <w:t xml:space="preserve"> </w:t>
      </w:r>
      <w:r w:rsidRPr="006C66CA">
        <w:rPr>
          <w:rFonts w:cs="Arial"/>
          <w:rPrChange w:id="2618" w:author="Harry Shamoon" w:date="2015-03-05T19:28:00Z">
            <w:rPr/>
          </w:rPrChange>
        </w:rPr>
        <w:t>large</w:t>
      </w:r>
      <w:r w:rsidRPr="006C66CA">
        <w:rPr>
          <w:rFonts w:cs="Arial"/>
          <w:spacing w:val="21"/>
          <w:rPrChange w:id="2619" w:author="Harry Shamoon" w:date="2015-03-05T19:28:00Z">
            <w:rPr>
              <w:spacing w:val="21"/>
            </w:rPr>
          </w:rPrChange>
        </w:rPr>
        <w:t xml:space="preserve"> </w:t>
      </w:r>
      <w:r w:rsidRPr="006C66CA">
        <w:rPr>
          <w:rFonts w:cs="Arial"/>
          <w:rPrChange w:id="2620" w:author="Harry Shamoon" w:date="2015-03-05T19:28:00Z">
            <w:rPr/>
          </w:rPrChange>
        </w:rPr>
        <w:t>electronic</w:t>
      </w:r>
      <w:r w:rsidRPr="006C66CA">
        <w:rPr>
          <w:rFonts w:cs="Arial"/>
          <w:w w:val="99"/>
          <w:rPrChange w:id="2621" w:author="Harry Shamoon" w:date="2015-03-05T19:28:00Z">
            <w:rPr>
              <w:w w:val="99"/>
            </w:rPr>
          </w:rPrChange>
        </w:rPr>
        <w:t xml:space="preserve"> </w:t>
      </w:r>
      <w:r w:rsidRPr="006C66CA">
        <w:rPr>
          <w:rFonts w:cs="Arial"/>
          <w:rPrChange w:id="2622" w:author="Harry Shamoon" w:date="2015-03-05T19:28:00Z">
            <w:rPr/>
          </w:rPrChange>
        </w:rPr>
        <w:t xml:space="preserve">medical records, triggering personalized interventions that drive outcome improvements. This is </w:t>
      </w:r>
      <w:r w:rsidRPr="006C66CA">
        <w:rPr>
          <w:rFonts w:cs="Arial"/>
          <w:spacing w:val="-3"/>
          <w:rPrChange w:id="2623" w:author="Harry Shamoon" w:date="2015-03-05T19:28:00Z">
            <w:rPr>
              <w:spacing w:val="-3"/>
            </w:rPr>
          </w:rPrChange>
        </w:rPr>
        <w:t xml:space="preserve">novel </w:t>
      </w:r>
      <w:r w:rsidRPr="006C66CA">
        <w:rPr>
          <w:rFonts w:cs="Arial"/>
          <w:rPrChange w:id="2624" w:author="Harry Shamoon" w:date="2015-03-05T19:28:00Z">
            <w:rPr/>
          </w:rPrChange>
        </w:rPr>
        <w:t>and</w:t>
      </w:r>
      <w:r w:rsidRPr="006C66CA">
        <w:rPr>
          <w:rFonts w:cs="Arial"/>
          <w:spacing w:val="31"/>
          <w:rPrChange w:id="2625" w:author="Harry Shamoon" w:date="2015-03-05T19:28:00Z">
            <w:rPr>
              <w:spacing w:val="31"/>
            </w:rPr>
          </w:rPrChange>
        </w:rPr>
        <w:t xml:space="preserve"> </w:t>
      </w:r>
      <w:r w:rsidRPr="006C66CA">
        <w:rPr>
          <w:rFonts w:cs="Arial"/>
          <w:rPrChange w:id="2626" w:author="Harry Shamoon" w:date="2015-03-05T19:28:00Z">
            <w:rPr/>
          </w:rPrChange>
        </w:rPr>
        <w:t>has</w:t>
      </w:r>
      <w:r w:rsidRPr="006C66CA">
        <w:rPr>
          <w:rFonts w:cs="Arial"/>
          <w:w w:val="99"/>
          <w:rPrChange w:id="2627" w:author="Harry Shamoon" w:date="2015-03-05T19:28:00Z">
            <w:rPr>
              <w:w w:val="99"/>
            </w:rPr>
          </w:rPrChange>
        </w:rPr>
        <w:t xml:space="preserve"> </w:t>
      </w:r>
      <w:r w:rsidRPr="006C66CA">
        <w:rPr>
          <w:rFonts w:cs="Arial"/>
          <w:rPrChange w:id="2628" w:author="Harry Shamoon" w:date="2015-03-05T19:28:00Z">
            <w:rPr/>
          </w:rPrChange>
        </w:rPr>
        <w:t>not been attempted to our</w:t>
      </w:r>
      <w:r w:rsidRPr="006C66CA">
        <w:rPr>
          <w:rFonts w:cs="Arial"/>
          <w:spacing w:val="-41"/>
          <w:rPrChange w:id="2629" w:author="Harry Shamoon" w:date="2015-03-05T19:28:00Z">
            <w:rPr>
              <w:spacing w:val="-41"/>
            </w:rPr>
          </w:rPrChange>
        </w:rPr>
        <w:t xml:space="preserve"> </w:t>
      </w:r>
      <w:r w:rsidRPr="006C66CA">
        <w:rPr>
          <w:rFonts w:cs="Arial"/>
          <w:rPrChange w:id="2630" w:author="Harry Shamoon" w:date="2015-03-05T19:28:00Z">
            <w:rPr/>
          </w:rPrChange>
        </w:rPr>
        <w:t>knowledge.</w:t>
      </w:r>
    </w:p>
    <w:p w14:paraId="3D4B0E1D" w14:textId="77777777" w:rsidR="00F731E7" w:rsidRPr="006C66CA" w:rsidRDefault="00082CF3">
      <w:pPr>
        <w:pStyle w:val="BodyText"/>
        <w:spacing w:before="116"/>
        <w:ind w:left="119" w:right="117" w:firstLine="338"/>
        <w:jc w:val="both"/>
        <w:rPr>
          <w:rFonts w:cs="Arial"/>
          <w:rPrChange w:id="2631" w:author="Harry Shamoon" w:date="2015-03-05T19:28:00Z">
            <w:rPr/>
          </w:rPrChange>
        </w:rPr>
        <w:pPrChange w:id="2632" w:author="Harry Shamoon" w:date="2015-03-05T19:42:00Z">
          <w:pPr>
            <w:pStyle w:val="BodyText"/>
            <w:spacing w:before="116" w:line="268" w:lineRule="auto"/>
            <w:ind w:left="119" w:right="117" w:firstLine="338"/>
            <w:jc w:val="both"/>
          </w:pPr>
        </w:pPrChange>
      </w:pPr>
      <w:r w:rsidRPr="006C66CA">
        <w:rPr>
          <w:rFonts w:cs="Arial"/>
          <w:b/>
          <w:rPrChange w:id="2633" w:author="Harry Shamoon" w:date="2015-03-05T19:28:00Z">
            <w:rPr>
              <w:b/>
            </w:rPr>
          </w:rPrChange>
        </w:rPr>
        <w:t xml:space="preserve">Improve imputation of incomplete electronic medical records. </w:t>
      </w:r>
      <w:r w:rsidRPr="006C66CA">
        <w:rPr>
          <w:rFonts w:cs="Arial"/>
          <w:rPrChange w:id="2634" w:author="Harry Shamoon" w:date="2015-03-05T19:28:00Z">
            <w:rPr/>
          </w:rPrChange>
        </w:rPr>
        <w:t xml:space="preserve">Incomplete patient data, typical </w:t>
      </w:r>
      <w:r w:rsidRPr="006C66CA">
        <w:rPr>
          <w:rFonts w:cs="Arial"/>
          <w:spacing w:val="-3"/>
          <w:rPrChange w:id="2635" w:author="Harry Shamoon" w:date="2015-03-05T19:28:00Z">
            <w:rPr>
              <w:spacing w:val="-3"/>
            </w:rPr>
          </w:rPrChange>
        </w:rPr>
        <w:t>for</w:t>
      </w:r>
      <w:r w:rsidRPr="006C66CA">
        <w:rPr>
          <w:rFonts w:cs="Arial"/>
          <w:spacing w:val="-41"/>
          <w:rPrChange w:id="2636" w:author="Harry Shamoon" w:date="2015-03-05T19:28:00Z">
            <w:rPr>
              <w:spacing w:val="-41"/>
            </w:rPr>
          </w:rPrChange>
        </w:rPr>
        <w:t xml:space="preserve"> </w:t>
      </w:r>
      <w:r w:rsidRPr="006C66CA">
        <w:rPr>
          <w:rFonts w:cs="Arial"/>
          <w:rPrChange w:id="2637" w:author="Harry Shamoon" w:date="2015-03-05T19:28:00Z">
            <w:rPr/>
          </w:rPrChange>
        </w:rPr>
        <w:t>actual</w:t>
      </w:r>
      <w:r w:rsidRPr="006C66CA">
        <w:rPr>
          <w:rFonts w:cs="Arial"/>
          <w:w w:val="99"/>
          <w:rPrChange w:id="2638" w:author="Harry Shamoon" w:date="2015-03-05T19:28:00Z">
            <w:rPr>
              <w:w w:val="99"/>
            </w:rPr>
          </w:rPrChange>
        </w:rPr>
        <w:t xml:space="preserve"> </w:t>
      </w:r>
      <w:r w:rsidRPr="006C66CA">
        <w:rPr>
          <w:rFonts w:cs="Arial"/>
          <w:rPrChange w:id="2639" w:author="Harry Shamoon" w:date="2015-03-05T19:28:00Z">
            <w:rPr/>
          </w:rPrChange>
        </w:rPr>
        <w:t>clinical</w:t>
      </w:r>
      <w:r w:rsidRPr="006C66CA">
        <w:rPr>
          <w:rFonts w:cs="Arial"/>
          <w:spacing w:val="-13"/>
          <w:rPrChange w:id="2640" w:author="Harry Shamoon" w:date="2015-03-05T19:28:00Z">
            <w:rPr>
              <w:spacing w:val="-13"/>
            </w:rPr>
          </w:rPrChange>
        </w:rPr>
        <w:t xml:space="preserve"> </w:t>
      </w:r>
      <w:r w:rsidRPr="006C66CA">
        <w:rPr>
          <w:rFonts w:cs="Arial"/>
          <w:rPrChange w:id="2641" w:author="Harry Shamoon" w:date="2015-03-05T19:28:00Z">
            <w:rPr/>
          </w:rPrChange>
        </w:rPr>
        <w:t>records</w:t>
      </w:r>
      <w:r w:rsidRPr="006C66CA">
        <w:rPr>
          <w:rFonts w:cs="Arial"/>
          <w:spacing w:val="-13"/>
          <w:rPrChange w:id="2642" w:author="Harry Shamoon" w:date="2015-03-05T19:28:00Z">
            <w:rPr>
              <w:spacing w:val="-13"/>
            </w:rPr>
          </w:rPrChange>
        </w:rPr>
        <w:t xml:space="preserve"> </w:t>
      </w:r>
      <w:r w:rsidRPr="006C66CA">
        <w:rPr>
          <w:rFonts w:cs="Arial"/>
          <w:rPrChange w:id="2643" w:author="Harry Shamoon" w:date="2015-03-05T19:28:00Z">
            <w:rPr/>
          </w:rPrChange>
        </w:rPr>
        <w:t>can</w:t>
      </w:r>
      <w:r w:rsidRPr="006C66CA">
        <w:rPr>
          <w:rFonts w:cs="Arial"/>
          <w:spacing w:val="-13"/>
          <w:rPrChange w:id="2644" w:author="Harry Shamoon" w:date="2015-03-05T19:28:00Z">
            <w:rPr>
              <w:spacing w:val="-13"/>
            </w:rPr>
          </w:rPrChange>
        </w:rPr>
        <w:t xml:space="preserve"> </w:t>
      </w:r>
      <w:r w:rsidRPr="006C66CA">
        <w:rPr>
          <w:rFonts w:cs="Arial"/>
          <w:rPrChange w:id="2645" w:author="Harry Shamoon" w:date="2015-03-05T19:28:00Z">
            <w:rPr/>
          </w:rPrChange>
        </w:rPr>
        <w:t>hinder</w:t>
      </w:r>
      <w:r w:rsidRPr="006C66CA">
        <w:rPr>
          <w:rFonts w:cs="Arial"/>
          <w:spacing w:val="-13"/>
          <w:rPrChange w:id="2646" w:author="Harry Shamoon" w:date="2015-03-05T19:28:00Z">
            <w:rPr>
              <w:spacing w:val="-13"/>
            </w:rPr>
          </w:rPrChange>
        </w:rPr>
        <w:t xml:space="preserve"> </w:t>
      </w:r>
      <w:r w:rsidRPr="006C66CA">
        <w:rPr>
          <w:rFonts w:cs="Arial"/>
          <w:rPrChange w:id="2647" w:author="Harry Shamoon" w:date="2015-03-05T19:28:00Z">
            <w:rPr/>
          </w:rPrChange>
        </w:rPr>
        <w:t>the</w:t>
      </w:r>
      <w:r w:rsidRPr="006C66CA">
        <w:rPr>
          <w:rFonts w:cs="Arial"/>
          <w:spacing w:val="-13"/>
          <w:rPrChange w:id="2648" w:author="Harry Shamoon" w:date="2015-03-05T19:28:00Z">
            <w:rPr>
              <w:spacing w:val="-13"/>
            </w:rPr>
          </w:rPrChange>
        </w:rPr>
        <w:t xml:space="preserve"> </w:t>
      </w:r>
      <w:r w:rsidRPr="006C66CA">
        <w:rPr>
          <w:rFonts w:cs="Arial"/>
          <w:rPrChange w:id="2649" w:author="Harry Shamoon" w:date="2015-03-05T19:28:00Z">
            <w:rPr/>
          </w:rPrChange>
        </w:rPr>
        <w:t>development</w:t>
      </w:r>
      <w:r w:rsidRPr="006C66CA">
        <w:rPr>
          <w:rFonts w:cs="Arial"/>
          <w:spacing w:val="-13"/>
          <w:rPrChange w:id="2650" w:author="Harry Shamoon" w:date="2015-03-05T19:28:00Z">
            <w:rPr>
              <w:spacing w:val="-13"/>
            </w:rPr>
          </w:rPrChange>
        </w:rPr>
        <w:t xml:space="preserve"> </w:t>
      </w:r>
      <w:r w:rsidRPr="006C66CA">
        <w:rPr>
          <w:rFonts w:cs="Arial"/>
          <w:rPrChange w:id="2651" w:author="Harry Shamoon" w:date="2015-03-05T19:28:00Z">
            <w:rPr/>
          </w:rPrChange>
        </w:rPr>
        <w:t>and</w:t>
      </w:r>
      <w:r w:rsidRPr="006C66CA">
        <w:rPr>
          <w:rFonts w:cs="Arial"/>
          <w:spacing w:val="-13"/>
          <w:rPrChange w:id="2652" w:author="Harry Shamoon" w:date="2015-03-05T19:28:00Z">
            <w:rPr>
              <w:spacing w:val="-13"/>
            </w:rPr>
          </w:rPrChange>
        </w:rPr>
        <w:t xml:space="preserve"> </w:t>
      </w:r>
      <w:r w:rsidRPr="006C66CA">
        <w:rPr>
          <w:rFonts w:cs="Arial"/>
          <w:rPrChange w:id="2653" w:author="Harry Shamoon" w:date="2015-03-05T19:28:00Z">
            <w:rPr/>
          </w:rPrChange>
        </w:rPr>
        <w:t>execution</w:t>
      </w:r>
      <w:r w:rsidRPr="006C66CA">
        <w:rPr>
          <w:rFonts w:cs="Arial"/>
          <w:spacing w:val="-13"/>
          <w:rPrChange w:id="2654" w:author="Harry Shamoon" w:date="2015-03-05T19:28:00Z">
            <w:rPr>
              <w:spacing w:val="-13"/>
            </w:rPr>
          </w:rPrChange>
        </w:rPr>
        <w:t xml:space="preserve"> </w:t>
      </w:r>
      <w:r w:rsidRPr="006C66CA">
        <w:rPr>
          <w:rFonts w:cs="Arial"/>
          <w:rPrChange w:id="2655" w:author="Harry Shamoon" w:date="2015-03-05T19:28:00Z">
            <w:rPr/>
          </w:rPrChange>
        </w:rPr>
        <w:t>of</w:t>
      </w:r>
      <w:r w:rsidRPr="006C66CA">
        <w:rPr>
          <w:rFonts w:cs="Arial"/>
          <w:spacing w:val="-13"/>
          <w:rPrChange w:id="2656" w:author="Harry Shamoon" w:date="2015-03-05T19:28:00Z">
            <w:rPr>
              <w:spacing w:val="-13"/>
            </w:rPr>
          </w:rPrChange>
        </w:rPr>
        <w:t xml:space="preserve"> </w:t>
      </w:r>
      <w:r w:rsidRPr="006C66CA">
        <w:rPr>
          <w:rFonts w:cs="Arial"/>
          <w:rPrChange w:id="2657" w:author="Harry Shamoon" w:date="2015-03-05T19:28:00Z">
            <w:rPr/>
          </w:rPrChange>
        </w:rPr>
        <w:t>our</w:t>
      </w:r>
      <w:r w:rsidRPr="006C66CA">
        <w:rPr>
          <w:rFonts w:cs="Arial"/>
          <w:spacing w:val="-13"/>
          <w:rPrChange w:id="2658" w:author="Harry Shamoon" w:date="2015-03-05T19:28:00Z">
            <w:rPr>
              <w:spacing w:val="-13"/>
            </w:rPr>
          </w:rPrChange>
        </w:rPr>
        <w:t xml:space="preserve"> </w:t>
      </w:r>
      <w:r w:rsidRPr="006C66CA">
        <w:rPr>
          <w:rFonts w:cs="Arial"/>
          <w:rPrChange w:id="2659" w:author="Harry Shamoon" w:date="2015-03-05T19:28:00Z">
            <w:rPr/>
          </w:rPrChange>
        </w:rPr>
        <w:t>prediction</w:t>
      </w:r>
      <w:r w:rsidRPr="006C66CA">
        <w:rPr>
          <w:rFonts w:cs="Arial"/>
          <w:spacing w:val="-13"/>
          <w:rPrChange w:id="2660" w:author="Harry Shamoon" w:date="2015-03-05T19:28:00Z">
            <w:rPr>
              <w:spacing w:val="-13"/>
            </w:rPr>
          </w:rPrChange>
        </w:rPr>
        <w:t xml:space="preserve"> </w:t>
      </w:r>
      <w:r w:rsidRPr="006C66CA">
        <w:rPr>
          <w:rFonts w:cs="Arial"/>
          <w:rPrChange w:id="2661" w:author="Harry Shamoon" w:date="2015-03-05T19:28:00Z">
            <w:rPr/>
          </w:rPrChange>
        </w:rPr>
        <w:t>algorithms</w:t>
      </w:r>
      <w:r w:rsidRPr="006C66CA">
        <w:rPr>
          <w:rFonts w:cs="Arial"/>
          <w:spacing w:val="-13"/>
          <w:rPrChange w:id="2662" w:author="Harry Shamoon" w:date="2015-03-05T19:28:00Z">
            <w:rPr>
              <w:spacing w:val="-13"/>
            </w:rPr>
          </w:rPrChange>
        </w:rPr>
        <w:t xml:space="preserve"> </w:t>
      </w:r>
      <w:r w:rsidRPr="006C66CA">
        <w:rPr>
          <w:rFonts w:cs="Arial"/>
          <w:rPrChange w:id="2663" w:author="Harry Shamoon" w:date="2015-03-05T19:28:00Z">
            <w:rPr/>
          </w:rPrChange>
        </w:rPr>
        <w:t>and</w:t>
      </w:r>
      <w:r w:rsidRPr="006C66CA">
        <w:rPr>
          <w:rFonts w:cs="Arial"/>
          <w:spacing w:val="-13"/>
          <w:rPrChange w:id="2664" w:author="Harry Shamoon" w:date="2015-03-05T19:28:00Z">
            <w:rPr>
              <w:spacing w:val="-13"/>
            </w:rPr>
          </w:rPrChange>
        </w:rPr>
        <w:t xml:space="preserve"> </w:t>
      </w:r>
      <w:r w:rsidRPr="006C66CA">
        <w:rPr>
          <w:rFonts w:cs="Arial"/>
          <w:rPrChange w:id="2665" w:author="Harry Shamoon" w:date="2015-03-05T19:28:00Z">
            <w:rPr/>
          </w:rPrChange>
        </w:rPr>
        <w:t>implementation</w:t>
      </w:r>
      <w:r w:rsidRPr="006C66CA">
        <w:rPr>
          <w:rFonts w:cs="Arial"/>
          <w:spacing w:val="-13"/>
          <w:rPrChange w:id="2666" w:author="Harry Shamoon" w:date="2015-03-05T19:28:00Z">
            <w:rPr>
              <w:spacing w:val="-13"/>
            </w:rPr>
          </w:rPrChange>
        </w:rPr>
        <w:t xml:space="preserve"> </w:t>
      </w:r>
      <w:r w:rsidRPr="006C66CA">
        <w:rPr>
          <w:rFonts w:cs="Arial"/>
          <w:rPrChange w:id="2667" w:author="Harry Shamoon" w:date="2015-03-05T19:28:00Z">
            <w:rPr/>
          </w:rPrChange>
        </w:rPr>
        <w:t>of</w:t>
      </w:r>
      <w:r w:rsidRPr="006C66CA">
        <w:rPr>
          <w:rFonts w:cs="Arial"/>
          <w:spacing w:val="-13"/>
          <w:rPrChange w:id="2668" w:author="Harry Shamoon" w:date="2015-03-05T19:28:00Z">
            <w:rPr>
              <w:spacing w:val="-13"/>
            </w:rPr>
          </w:rPrChange>
        </w:rPr>
        <w:t xml:space="preserve"> </w:t>
      </w:r>
      <w:r w:rsidRPr="006C66CA">
        <w:rPr>
          <w:rFonts w:cs="Arial"/>
          <w:rPrChange w:id="2669" w:author="Harry Shamoon" w:date="2015-03-05T19:28:00Z">
            <w:rPr/>
          </w:rPrChange>
        </w:rPr>
        <w:t>the</w:t>
      </w:r>
      <w:r w:rsidRPr="006C66CA">
        <w:rPr>
          <w:rFonts w:cs="Arial"/>
          <w:w w:val="99"/>
          <w:rPrChange w:id="2670" w:author="Harry Shamoon" w:date="2015-03-05T19:28:00Z">
            <w:rPr>
              <w:w w:val="99"/>
            </w:rPr>
          </w:rPrChange>
        </w:rPr>
        <w:t xml:space="preserve"> </w:t>
      </w:r>
      <w:r w:rsidRPr="006C66CA">
        <w:rPr>
          <w:rFonts w:cs="Arial"/>
          <w:rPrChange w:id="2671" w:author="Harry Shamoon" w:date="2015-03-05T19:28:00Z">
            <w:rPr/>
          </w:rPrChange>
        </w:rPr>
        <w:t>pragmatic</w:t>
      </w:r>
      <w:r w:rsidRPr="006C66CA">
        <w:rPr>
          <w:rFonts w:cs="Arial"/>
          <w:spacing w:val="15"/>
          <w:rPrChange w:id="2672" w:author="Harry Shamoon" w:date="2015-03-05T19:28:00Z">
            <w:rPr>
              <w:spacing w:val="15"/>
            </w:rPr>
          </w:rPrChange>
        </w:rPr>
        <w:t xml:space="preserve"> </w:t>
      </w:r>
      <w:r w:rsidRPr="006C66CA">
        <w:rPr>
          <w:rFonts w:cs="Arial"/>
          <w:rPrChange w:id="2673" w:author="Harry Shamoon" w:date="2015-03-05T19:28:00Z">
            <w:rPr/>
          </w:rPrChange>
        </w:rPr>
        <w:t>trial.</w:t>
      </w:r>
      <w:r w:rsidRPr="006C66CA">
        <w:rPr>
          <w:rFonts w:cs="Arial"/>
          <w:spacing w:val="8"/>
          <w:rPrChange w:id="2674" w:author="Harry Shamoon" w:date="2015-03-05T19:28:00Z">
            <w:rPr>
              <w:spacing w:val="8"/>
            </w:rPr>
          </w:rPrChange>
        </w:rPr>
        <w:t xml:space="preserve"> </w:t>
      </w:r>
      <w:r w:rsidRPr="006C66CA">
        <w:rPr>
          <w:rFonts w:cs="Arial"/>
          <w:spacing w:val="-4"/>
          <w:rPrChange w:id="2675" w:author="Harry Shamoon" w:date="2015-03-05T19:28:00Z">
            <w:rPr>
              <w:spacing w:val="-4"/>
            </w:rPr>
          </w:rPrChange>
        </w:rPr>
        <w:t>We</w:t>
      </w:r>
      <w:r w:rsidRPr="006C66CA">
        <w:rPr>
          <w:rFonts w:cs="Arial"/>
          <w:spacing w:val="15"/>
          <w:rPrChange w:id="2676" w:author="Harry Shamoon" w:date="2015-03-05T19:28:00Z">
            <w:rPr>
              <w:spacing w:val="15"/>
            </w:rPr>
          </w:rPrChange>
        </w:rPr>
        <w:t xml:space="preserve"> </w:t>
      </w:r>
      <w:r w:rsidRPr="006C66CA">
        <w:rPr>
          <w:rFonts w:cs="Arial"/>
          <w:rPrChange w:id="2677" w:author="Harry Shamoon" w:date="2015-03-05T19:28:00Z">
            <w:rPr/>
          </w:rPrChange>
        </w:rPr>
        <w:t>will</w:t>
      </w:r>
      <w:r w:rsidRPr="006C66CA">
        <w:rPr>
          <w:rFonts w:cs="Arial"/>
          <w:spacing w:val="15"/>
          <w:rPrChange w:id="2678" w:author="Harry Shamoon" w:date="2015-03-05T19:28:00Z">
            <w:rPr>
              <w:spacing w:val="15"/>
            </w:rPr>
          </w:rPrChange>
        </w:rPr>
        <w:t xml:space="preserve"> </w:t>
      </w:r>
      <w:r w:rsidRPr="006C66CA">
        <w:rPr>
          <w:rFonts w:cs="Arial"/>
          <w:rPrChange w:id="2679" w:author="Harry Shamoon" w:date="2015-03-05T19:28:00Z">
            <w:rPr/>
          </w:rPrChange>
        </w:rPr>
        <w:t>further</w:t>
      </w:r>
      <w:r w:rsidRPr="006C66CA">
        <w:rPr>
          <w:rFonts w:cs="Arial"/>
          <w:spacing w:val="15"/>
          <w:rPrChange w:id="2680" w:author="Harry Shamoon" w:date="2015-03-05T19:28:00Z">
            <w:rPr>
              <w:spacing w:val="15"/>
            </w:rPr>
          </w:rPrChange>
        </w:rPr>
        <w:t xml:space="preserve"> </w:t>
      </w:r>
      <w:r w:rsidRPr="006C66CA">
        <w:rPr>
          <w:rFonts w:cs="Arial"/>
          <w:rPrChange w:id="2681" w:author="Harry Shamoon" w:date="2015-03-05T19:28:00Z">
            <w:rPr/>
          </w:rPrChange>
        </w:rPr>
        <w:t>Bayesian</w:t>
      </w:r>
      <w:r w:rsidRPr="006C66CA">
        <w:rPr>
          <w:rFonts w:cs="Arial"/>
          <w:spacing w:val="15"/>
          <w:rPrChange w:id="2682" w:author="Harry Shamoon" w:date="2015-03-05T19:28:00Z">
            <w:rPr>
              <w:spacing w:val="15"/>
            </w:rPr>
          </w:rPrChange>
        </w:rPr>
        <w:t xml:space="preserve"> </w:t>
      </w:r>
      <w:r w:rsidRPr="006C66CA">
        <w:rPr>
          <w:rFonts w:cs="Arial"/>
          <w:rPrChange w:id="2683" w:author="Harry Shamoon" w:date="2015-03-05T19:28:00Z">
            <w:rPr/>
          </w:rPrChange>
        </w:rPr>
        <w:t>methods</w:t>
      </w:r>
      <w:r w:rsidRPr="006C66CA">
        <w:rPr>
          <w:rFonts w:cs="Arial"/>
          <w:spacing w:val="15"/>
          <w:rPrChange w:id="2684" w:author="Harry Shamoon" w:date="2015-03-05T19:28:00Z">
            <w:rPr>
              <w:spacing w:val="15"/>
            </w:rPr>
          </w:rPrChange>
        </w:rPr>
        <w:t xml:space="preserve"> </w:t>
      </w:r>
      <w:r w:rsidRPr="006C66CA">
        <w:rPr>
          <w:rFonts w:cs="Arial"/>
          <w:rPrChange w:id="2685" w:author="Harry Shamoon" w:date="2015-03-05T19:28:00Z">
            <w:rPr/>
          </w:rPrChange>
        </w:rPr>
        <w:t>to</w:t>
      </w:r>
      <w:r w:rsidRPr="006C66CA">
        <w:rPr>
          <w:rFonts w:cs="Arial"/>
          <w:spacing w:val="15"/>
          <w:rPrChange w:id="2686" w:author="Harry Shamoon" w:date="2015-03-05T19:28:00Z">
            <w:rPr>
              <w:spacing w:val="15"/>
            </w:rPr>
          </w:rPrChange>
        </w:rPr>
        <w:t xml:space="preserve"> </w:t>
      </w:r>
      <w:r w:rsidRPr="006C66CA">
        <w:rPr>
          <w:rFonts w:cs="Arial"/>
          <w:rPrChange w:id="2687" w:author="Harry Shamoon" w:date="2015-03-05T19:28:00Z">
            <w:rPr/>
          </w:rPrChange>
        </w:rPr>
        <w:t>impute</w:t>
      </w:r>
      <w:r w:rsidRPr="006C66CA">
        <w:rPr>
          <w:rFonts w:cs="Arial"/>
          <w:spacing w:val="15"/>
          <w:rPrChange w:id="2688" w:author="Harry Shamoon" w:date="2015-03-05T19:28:00Z">
            <w:rPr>
              <w:spacing w:val="15"/>
            </w:rPr>
          </w:rPrChange>
        </w:rPr>
        <w:t xml:space="preserve"> </w:t>
      </w:r>
      <w:r w:rsidRPr="006C66CA">
        <w:rPr>
          <w:rFonts w:cs="Arial"/>
          <w:rPrChange w:id="2689" w:author="Harry Shamoon" w:date="2015-03-05T19:28:00Z">
            <w:rPr/>
          </w:rPrChange>
        </w:rPr>
        <w:t>incomplete</w:t>
      </w:r>
      <w:r w:rsidRPr="006C66CA">
        <w:rPr>
          <w:rFonts w:cs="Arial"/>
          <w:spacing w:val="15"/>
          <w:rPrChange w:id="2690" w:author="Harry Shamoon" w:date="2015-03-05T19:28:00Z">
            <w:rPr>
              <w:spacing w:val="15"/>
            </w:rPr>
          </w:rPrChange>
        </w:rPr>
        <w:t xml:space="preserve"> </w:t>
      </w:r>
      <w:r w:rsidRPr="006C66CA">
        <w:rPr>
          <w:rFonts w:cs="Arial"/>
          <w:rPrChange w:id="2691" w:author="Harry Shamoon" w:date="2015-03-05T19:28:00Z">
            <w:rPr/>
          </w:rPrChange>
        </w:rPr>
        <w:t>missing</w:t>
      </w:r>
      <w:r w:rsidRPr="006C66CA">
        <w:rPr>
          <w:rFonts w:cs="Arial"/>
          <w:spacing w:val="15"/>
          <w:rPrChange w:id="2692" w:author="Harry Shamoon" w:date="2015-03-05T19:28:00Z">
            <w:rPr>
              <w:spacing w:val="15"/>
            </w:rPr>
          </w:rPrChange>
        </w:rPr>
        <w:t xml:space="preserve"> </w:t>
      </w:r>
      <w:r w:rsidRPr="006C66CA">
        <w:rPr>
          <w:rFonts w:cs="Arial"/>
          <w:rPrChange w:id="2693" w:author="Harry Shamoon" w:date="2015-03-05T19:28:00Z">
            <w:rPr/>
          </w:rPrChange>
        </w:rPr>
        <w:t>data</w:t>
      </w:r>
      <w:r w:rsidRPr="006C66CA">
        <w:rPr>
          <w:rFonts w:cs="Arial"/>
          <w:spacing w:val="15"/>
          <w:rPrChange w:id="2694" w:author="Harry Shamoon" w:date="2015-03-05T19:28:00Z">
            <w:rPr>
              <w:spacing w:val="15"/>
            </w:rPr>
          </w:rPrChange>
        </w:rPr>
        <w:t xml:space="preserve"> </w:t>
      </w:r>
      <w:r w:rsidRPr="006C66CA">
        <w:rPr>
          <w:rFonts w:cs="Arial"/>
          <w:rPrChange w:id="2695" w:author="Harry Shamoon" w:date="2015-03-05T19:28:00Z">
            <w:rPr/>
          </w:rPrChange>
        </w:rPr>
        <w:t>from</w:t>
      </w:r>
      <w:r w:rsidRPr="006C66CA">
        <w:rPr>
          <w:rFonts w:cs="Arial"/>
          <w:spacing w:val="15"/>
          <w:rPrChange w:id="2696" w:author="Harry Shamoon" w:date="2015-03-05T19:28:00Z">
            <w:rPr>
              <w:spacing w:val="15"/>
            </w:rPr>
          </w:rPrChange>
        </w:rPr>
        <w:t xml:space="preserve"> </w:t>
      </w:r>
      <w:r w:rsidRPr="006C66CA">
        <w:rPr>
          <w:rFonts w:cs="Arial"/>
          <w:rPrChange w:id="2697" w:author="Harry Shamoon" w:date="2015-03-05T19:28:00Z">
            <w:rPr/>
          </w:rPrChange>
        </w:rPr>
        <w:t>additional</w:t>
      </w:r>
      <w:r w:rsidRPr="006C66CA">
        <w:rPr>
          <w:rFonts w:cs="Arial"/>
          <w:spacing w:val="15"/>
          <w:rPrChange w:id="2698" w:author="Harry Shamoon" w:date="2015-03-05T19:28:00Z">
            <w:rPr>
              <w:spacing w:val="15"/>
            </w:rPr>
          </w:rPrChange>
        </w:rPr>
        <w:t xml:space="preserve"> </w:t>
      </w:r>
      <w:r w:rsidRPr="006C66CA">
        <w:rPr>
          <w:rFonts w:cs="Arial"/>
          <w:rPrChange w:id="2699" w:author="Harry Shamoon" w:date="2015-03-05T19:28:00Z">
            <w:rPr/>
          </w:rPrChange>
        </w:rPr>
        <w:t>auxiliary</w:t>
      </w:r>
      <w:r w:rsidRPr="006C66CA">
        <w:rPr>
          <w:rFonts w:cs="Arial"/>
          <w:w w:val="99"/>
          <w:rPrChange w:id="2700" w:author="Harry Shamoon" w:date="2015-03-05T19:28:00Z">
            <w:rPr>
              <w:w w:val="99"/>
            </w:rPr>
          </w:rPrChange>
        </w:rPr>
        <w:t xml:space="preserve"> </w:t>
      </w:r>
      <w:r w:rsidRPr="006C66CA">
        <w:rPr>
          <w:rFonts w:cs="Arial"/>
          <w:rPrChange w:id="2701" w:author="Harry Shamoon" w:date="2015-03-05T19:28:00Z">
            <w:rPr/>
          </w:rPrChange>
        </w:rPr>
        <w:t>data</w:t>
      </w:r>
      <w:r w:rsidRPr="006C66CA">
        <w:rPr>
          <w:rFonts w:cs="Arial"/>
          <w:spacing w:val="29"/>
          <w:rPrChange w:id="2702" w:author="Harry Shamoon" w:date="2015-03-05T19:28:00Z">
            <w:rPr>
              <w:spacing w:val="29"/>
            </w:rPr>
          </w:rPrChange>
        </w:rPr>
        <w:t xml:space="preserve"> </w:t>
      </w:r>
      <w:r w:rsidRPr="006C66CA">
        <w:rPr>
          <w:rFonts w:cs="Arial"/>
          <w:rPrChange w:id="2703" w:author="Harry Shamoon" w:date="2015-03-05T19:28:00Z">
            <w:rPr/>
          </w:rPrChange>
        </w:rPr>
        <w:t>to</w:t>
      </w:r>
      <w:r w:rsidRPr="006C66CA">
        <w:rPr>
          <w:rFonts w:cs="Arial"/>
          <w:spacing w:val="29"/>
          <w:rPrChange w:id="2704" w:author="Harry Shamoon" w:date="2015-03-05T19:28:00Z">
            <w:rPr>
              <w:spacing w:val="29"/>
            </w:rPr>
          </w:rPrChange>
        </w:rPr>
        <w:t xml:space="preserve"> </w:t>
      </w:r>
      <w:r w:rsidRPr="006C66CA">
        <w:rPr>
          <w:rFonts w:cs="Arial"/>
          <w:rPrChange w:id="2705" w:author="Harry Shamoon" w:date="2015-03-05T19:28:00Z">
            <w:rPr/>
          </w:rPrChange>
        </w:rPr>
        <w:t>overcome</w:t>
      </w:r>
      <w:r w:rsidRPr="006C66CA">
        <w:rPr>
          <w:rFonts w:cs="Arial"/>
          <w:spacing w:val="29"/>
          <w:rPrChange w:id="2706" w:author="Harry Shamoon" w:date="2015-03-05T19:28:00Z">
            <w:rPr>
              <w:spacing w:val="29"/>
            </w:rPr>
          </w:rPrChange>
        </w:rPr>
        <w:t xml:space="preserve"> </w:t>
      </w:r>
      <w:r w:rsidRPr="006C66CA">
        <w:rPr>
          <w:rFonts w:cs="Arial"/>
          <w:rPrChange w:id="2707" w:author="Harry Shamoon" w:date="2015-03-05T19:28:00Z">
            <w:rPr/>
          </w:rPrChange>
        </w:rPr>
        <w:t>this</w:t>
      </w:r>
      <w:r w:rsidRPr="006C66CA">
        <w:rPr>
          <w:rFonts w:cs="Arial"/>
          <w:spacing w:val="29"/>
          <w:rPrChange w:id="2708" w:author="Harry Shamoon" w:date="2015-03-05T19:28:00Z">
            <w:rPr>
              <w:spacing w:val="29"/>
            </w:rPr>
          </w:rPrChange>
        </w:rPr>
        <w:t xml:space="preserve"> </w:t>
      </w:r>
      <w:r w:rsidRPr="006C66CA">
        <w:rPr>
          <w:rFonts w:cs="Arial"/>
          <w:rPrChange w:id="2709" w:author="Harry Shamoon" w:date="2015-03-05T19:28:00Z">
            <w:rPr/>
          </w:rPrChange>
        </w:rPr>
        <w:t>limitation.</w:t>
      </w:r>
      <w:r w:rsidRPr="006C66CA">
        <w:rPr>
          <w:rFonts w:cs="Arial"/>
          <w:spacing w:val="47"/>
          <w:rPrChange w:id="2710" w:author="Harry Shamoon" w:date="2015-03-05T19:28:00Z">
            <w:rPr>
              <w:spacing w:val="47"/>
            </w:rPr>
          </w:rPrChange>
        </w:rPr>
        <w:t xml:space="preserve"> </w:t>
      </w:r>
      <w:r w:rsidRPr="006C66CA">
        <w:rPr>
          <w:rFonts w:cs="Arial"/>
          <w:rPrChange w:id="2711" w:author="Harry Shamoon" w:date="2015-03-05T19:28:00Z">
            <w:rPr/>
          </w:rPrChange>
        </w:rPr>
        <w:t>Beyond</w:t>
      </w:r>
      <w:r w:rsidRPr="006C66CA">
        <w:rPr>
          <w:rFonts w:cs="Arial"/>
          <w:spacing w:val="29"/>
          <w:rPrChange w:id="2712" w:author="Harry Shamoon" w:date="2015-03-05T19:28:00Z">
            <w:rPr>
              <w:spacing w:val="29"/>
            </w:rPr>
          </w:rPrChange>
        </w:rPr>
        <w:t xml:space="preserve"> </w:t>
      </w:r>
      <w:r w:rsidRPr="006C66CA">
        <w:rPr>
          <w:rFonts w:cs="Arial"/>
          <w:rPrChange w:id="2713" w:author="Harry Shamoon" w:date="2015-03-05T19:28:00Z">
            <w:rPr/>
          </w:rPrChange>
        </w:rPr>
        <w:t>improving</w:t>
      </w:r>
      <w:r w:rsidRPr="006C66CA">
        <w:rPr>
          <w:rFonts w:cs="Arial"/>
          <w:spacing w:val="29"/>
          <w:rPrChange w:id="2714" w:author="Harry Shamoon" w:date="2015-03-05T19:28:00Z">
            <w:rPr>
              <w:spacing w:val="29"/>
            </w:rPr>
          </w:rPrChange>
        </w:rPr>
        <w:t xml:space="preserve"> </w:t>
      </w:r>
      <w:r w:rsidRPr="006C66CA">
        <w:rPr>
          <w:rFonts w:cs="Arial"/>
          <w:rPrChange w:id="2715" w:author="Harry Shamoon" w:date="2015-03-05T19:28:00Z">
            <w:rPr/>
          </w:rPrChange>
        </w:rPr>
        <w:t>prediction</w:t>
      </w:r>
      <w:r w:rsidRPr="006C66CA">
        <w:rPr>
          <w:rFonts w:cs="Arial"/>
          <w:spacing w:val="28"/>
          <w:rPrChange w:id="2716" w:author="Harry Shamoon" w:date="2015-03-05T19:28:00Z">
            <w:rPr>
              <w:spacing w:val="28"/>
            </w:rPr>
          </w:rPrChange>
        </w:rPr>
        <w:t xml:space="preserve"> </w:t>
      </w:r>
      <w:r w:rsidRPr="006C66CA">
        <w:rPr>
          <w:rFonts w:cs="Arial"/>
          <w:rPrChange w:id="2717" w:author="Harry Shamoon" w:date="2015-03-05T19:28:00Z">
            <w:rPr/>
          </w:rPrChange>
        </w:rPr>
        <w:t>and</w:t>
      </w:r>
      <w:r w:rsidRPr="006C66CA">
        <w:rPr>
          <w:rFonts w:cs="Arial"/>
          <w:spacing w:val="29"/>
          <w:rPrChange w:id="2718" w:author="Harry Shamoon" w:date="2015-03-05T19:28:00Z">
            <w:rPr>
              <w:spacing w:val="29"/>
            </w:rPr>
          </w:rPrChange>
        </w:rPr>
        <w:t xml:space="preserve"> </w:t>
      </w:r>
      <w:r w:rsidRPr="006C66CA">
        <w:rPr>
          <w:rFonts w:cs="Arial"/>
          <w:rPrChange w:id="2719" w:author="Harry Shamoon" w:date="2015-03-05T19:28:00Z">
            <w:rPr/>
          </w:rPrChange>
        </w:rPr>
        <w:t>patient</w:t>
      </w:r>
      <w:r w:rsidRPr="006C66CA">
        <w:rPr>
          <w:rFonts w:cs="Arial"/>
          <w:spacing w:val="29"/>
          <w:rPrChange w:id="2720" w:author="Harry Shamoon" w:date="2015-03-05T19:28:00Z">
            <w:rPr>
              <w:spacing w:val="29"/>
            </w:rPr>
          </w:rPrChange>
        </w:rPr>
        <w:t xml:space="preserve"> </w:t>
      </w:r>
      <w:r w:rsidRPr="006C66CA">
        <w:rPr>
          <w:rFonts w:cs="Arial"/>
          <w:rPrChange w:id="2721" w:author="Harry Shamoon" w:date="2015-03-05T19:28:00Z">
            <w:rPr/>
          </w:rPrChange>
        </w:rPr>
        <w:t>outcomes</w:t>
      </w:r>
      <w:r w:rsidRPr="006C66CA">
        <w:rPr>
          <w:rFonts w:cs="Arial"/>
          <w:spacing w:val="29"/>
          <w:rPrChange w:id="2722" w:author="Harry Shamoon" w:date="2015-03-05T19:28:00Z">
            <w:rPr>
              <w:spacing w:val="29"/>
            </w:rPr>
          </w:rPrChange>
        </w:rPr>
        <w:t xml:space="preserve"> </w:t>
      </w:r>
      <w:r w:rsidRPr="006C66CA">
        <w:rPr>
          <w:rFonts w:cs="Arial"/>
          <w:rPrChange w:id="2723" w:author="Harry Shamoon" w:date="2015-03-05T19:28:00Z">
            <w:rPr/>
          </w:rPrChange>
        </w:rPr>
        <w:t>in</w:t>
      </w:r>
      <w:r w:rsidRPr="006C66CA">
        <w:rPr>
          <w:rFonts w:cs="Arial"/>
          <w:spacing w:val="29"/>
          <w:rPrChange w:id="2724" w:author="Harry Shamoon" w:date="2015-03-05T19:28:00Z">
            <w:rPr>
              <w:spacing w:val="29"/>
            </w:rPr>
          </w:rPrChange>
        </w:rPr>
        <w:t xml:space="preserve"> </w:t>
      </w:r>
      <w:r w:rsidRPr="006C66CA">
        <w:rPr>
          <w:rFonts w:cs="Arial"/>
          <w:rPrChange w:id="2725" w:author="Harry Shamoon" w:date="2015-03-05T19:28:00Z">
            <w:rPr/>
          </w:rPrChange>
        </w:rPr>
        <w:t>our</w:t>
      </w:r>
      <w:r w:rsidRPr="006C66CA">
        <w:rPr>
          <w:rFonts w:cs="Arial"/>
          <w:spacing w:val="29"/>
          <w:rPrChange w:id="2726" w:author="Harry Shamoon" w:date="2015-03-05T19:28:00Z">
            <w:rPr>
              <w:spacing w:val="29"/>
            </w:rPr>
          </w:rPrChange>
        </w:rPr>
        <w:t xml:space="preserve"> </w:t>
      </w:r>
      <w:r w:rsidRPr="006C66CA">
        <w:rPr>
          <w:rFonts w:cs="Arial"/>
          <w:rPrChange w:id="2727" w:author="Harry Shamoon" w:date="2015-03-05T19:28:00Z">
            <w:rPr/>
          </w:rPrChange>
        </w:rPr>
        <w:t>clinical</w:t>
      </w:r>
      <w:r w:rsidRPr="006C66CA">
        <w:rPr>
          <w:rFonts w:cs="Arial"/>
          <w:spacing w:val="29"/>
          <w:rPrChange w:id="2728" w:author="Harry Shamoon" w:date="2015-03-05T19:28:00Z">
            <w:rPr>
              <w:spacing w:val="29"/>
            </w:rPr>
          </w:rPrChange>
        </w:rPr>
        <w:t xml:space="preserve"> </w:t>
      </w:r>
      <w:r w:rsidRPr="006C66CA">
        <w:rPr>
          <w:rFonts w:cs="Arial"/>
          <w:rPrChange w:id="2729" w:author="Harry Shamoon" w:date="2015-03-05T19:28:00Z">
            <w:rPr/>
          </w:rPrChange>
        </w:rPr>
        <w:t>trial,</w:t>
      </w:r>
      <w:r w:rsidRPr="006C66CA">
        <w:rPr>
          <w:rFonts w:cs="Arial"/>
          <w:spacing w:val="37"/>
          <w:rPrChange w:id="2730" w:author="Harry Shamoon" w:date="2015-03-05T19:28:00Z">
            <w:rPr>
              <w:spacing w:val="37"/>
            </w:rPr>
          </w:rPrChange>
        </w:rPr>
        <w:t xml:space="preserve"> </w:t>
      </w:r>
      <w:r w:rsidRPr="006C66CA">
        <w:rPr>
          <w:rFonts w:cs="Arial"/>
          <w:rPrChange w:id="2731" w:author="Harry Shamoon" w:date="2015-03-05T19:28:00Z">
            <w:rPr/>
          </w:rPrChange>
        </w:rPr>
        <w:t>the</w:t>
      </w:r>
      <w:r w:rsidRPr="006C66CA">
        <w:rPr>
          <w:rFonts w:cs="Arial"/>
          <w:w w:val="99"/>
          <w:rPrChange w:id="2732" w:author="Harry Shamoon" w:date="2015-03-05T19:28:00Z">
            <w:rPr>
              <w:w w:val="99"/>
            </w:rPr>
          </w:rPrChange>
        </w:rPr>
        <w:t xml:space="preserve"> </w:t>
      </w:r>
      <w:r w:rsidRPr="006C66CA">
        <w:rPr>
          <w:rFonts w:cs="Arial"/>
          <w:rPrChange w:id="2733" w:author="Harry Shamoon" w:date="2015-03-05T19:28:00Z">
            <w:rPr/>
          </w:rPrChange>
        </w:rPr>
        <w:t xml:space="preserve">Bayesian methods we propose to </w:t>
      </w:r>
      <w:r w:rsidRPr="006C66CA">
        <w:rPr>
          <w:rFonts w:cs="Arial"/>
          <w:spacing w:val="-3"/>
          <w:rPrChange w:id="2734" w:author="Harry Shamoon" w:date="2015-03-05T19:28:00Z">
            <w:rPr>
              <w:spacing w:val="-3"/>
            </w:rPr>
          </w:rPrChange>
        </w:rPr>
        <w:t xml:space="preserve">develop </w:t>
      </w:r>
      <w:r w:rsidRPr="006C66CA">
        <w:rPr>
          <w:rFonts w:cs="Arial"/>
          <w:rPrChange w:id="2735" w:author="Harry Shamoon" w:date="2015-03-05T19:28:00Z">
            <w:rPr/>
          </w:rPrChange>
        </w:rPr>
        <w:t>can be employed to impute incomplete electronic medical records</w:t>
      </w:r>
      <w:r w:rsidRPr="006C66CA">
        <w:rPr>
          <w:rFonts w:cs="Arial"/>
          <w:spacing w:val="54"/>
          <w:rPrChange w:id="2736" w:author="Harry Shamoon" w:date="2015-03-05T19:28:00Z">
            <w:rPr>
              <w:spacing w:val="54"/>
            </w:rPr>
          </w:rPrChange>
        </w:rPr>
        <w:t xml:space="preserve"> </w:t>
      </w:r>
      <w:r w:rsidRPr="006C66CA">
        <w:rPr>
          <w:rFonts w:cs="Arial"/>
          <w:rPrChange w:id="2737" w:author="Harry Shamoon" w:date="2015-03-05T19:28:00Z">
            <w:rPr/>
          </w:rPrChange>
        </w:rPr>
        <w:t>in</w:t>
      </w:r>
      <w:r w:rsidRPr="006C66CA">
        <w:rPr>
          <w:rFonts w:cs="Arial"/>
          <w:w w:val="99"/>
          <w:rPrChange w:id="2738" w:author="Harry Shamoon" w:date="2015-03-05T19:28:00Z">
            <w:rPr>
              <w:w w:val="99"/>
            </w:rPr>
          </w:rPrChange>
        </w:rPr>
        <w:t xml:space="preserve"> </w:t>
      </w:r>
      <w:r w:rsidRPr="006C66CA">
        <w:rPr>
          <w:rFonts w:cs="Arial"/>
          <w:rPrChange w:id="2739" w:author="Harry Shamoon" w:date="2015-03-05T19:28:00Z">
            <w:rPr/>
          </w:rPrChange>
        </w:rPr>
        <w:t>other</w:t>
      </w:r>
      <w:r w:rsidRPr="006C66CA">
        <w:rPr>
          <w:rFonts w:cs="Arial"/>
          <w:spacing w:val="-16"/>
          <w:rPrChange w:id="2740" w:author="Harry Shamoon" w:date="2015-03-05T19:28:00Z">
            <w:rPr>
              <w:spacing w:val="-16"/>
            </w:rPr>
          </w:rPrChange>
        </w:rPr>
        <w:t xml:space="preserve"> </w:t>
      </w:r>
      <w:r w:rsidRPr="006C66CA">
        <w:rPr>
          <w:rFonts w:cs="Arial"/>
          <w:rPrChange w:id="2741" w:author="Harry Shamoon" w:date="2015-03-05T19:28:00Z">
            <w:rPr/>
          </w:rPrChange>
        </w:rPr>
        <w:t>settings.</w:t>
      </w:r>
    </w:p>
    <w:p w14:paraId="036944C8" w14:textId="77777777" w:rsidR="006A7004" w:rsidRPr="006A7004" w:rsidRDefault="006A7004" w:rsidP="006A7004">
      <w:pPr>
        <w:jc w:val="both"/>
        <w:rPr>
          <w:rFonts w:ascii="Arial" w:hAnsi="Arial" w:cs="Arial"/>
          <w:rPrChange w:id="2742" w:author="Harry Shamoon" w:date="2015-03-05T19:28:00Z">
            <w:rPr/>
          </w:rPrChange>
        </w:rPr>
        <w:sectPr w:rsidR="006A7004" w:rsidRPr="006A7004">
          <w:pgSz w:w="12240" w:h="15840"/>
          <w:pgMar w:top="700" w:right="600" w:bottom="280" w:left="600" w:header="720" w:footer="720" w:gutter="0"/>
          <w:cols w:space="720"/>
        </w:sectPr>
        <w:pPrChange w:id="2743" w:author="Harry Shamoon" w:date="2015-03-05T19:42:00Z">
          <w:pPr>
            <w:spacing w:line="268" w:lineRule="auto"/>
            <w:jc w:val="both"/>
          </w:pPr>
        </w:pPrChange>
      </w:pPr>
    </w:p>
    <w:p w14:paraId="788062C0" w14:textId="77777777" w:rsidR="00F731E7" w:rsidRPr="00FF1D9C" w:rsidRDefault="00082CF3">
      <w:pPr>
        <w:spacing w:before="33"/>
        <w:ind w:left="160" w:right="319" w:firstLine="338"/>
        <w:jc w:val="both"/>
        <w:rPr>
          <w:rFonts w:ascii="Arial" w:eastAsia="Arial" w:hAnsi="Arial" w:cs="Arial"/>
        </w:rPr>
        <w:pPrChange w:id="2744" w:author="Harry Shamoon" w:date="2015-03-05T19:42:00Z">
          <w:pPr>
            <w:spacing w:before="33" w:line="268" w:lineRule="auto"/>
            <w:ind w:left="160" w:right="319" w:firstLine="338"/>
            <w:jc w:val="both"/>
          </w:pPr>
        </w:pPrChange>
      </w:pPr>
      <w:r w:rsidRPr="006C66CA">
        <w:rPr>
          <w:rFonts w:ascii="Arial" w:eastAsia="Arial" w:hAnsi="Arial" w:cs="Arial"/>
          <w:b/>
          <w:bCs/>
        </w:rPr>
        <w:lastRenderedPageBreak/>
        <w:t xml:space="preserve">Analyzing and understanding the drivers of poor </w:t>
      </w:r>
      <w:r w:rsidRPr="00C91597">
        <w:rPr>
          <w:rFonts w:ascii="Arial" w:eastAsia="Arial" w:hAnsi="Arial" w:cs="Arial"/>
          <w:b/>
          <w:bCs/>
        </w:rPr>
        <w:t xml:space="preserve">provider compliance </w:t>
      </w:r>
      <w:r w:rsidRPr="00082CF3">
        <w:rPr>
          <w:rFonts w:ascii="Arial" w:eastAsia="Arial" w:hAnsi="Arial" w:cs="Arial"/>
        </w:rPr>
        <w:t>in a multicenter pragmatic</w:t>
      </w:r>
      <w:r w:rsidRPr="00082CF3">
        <w:rPr>
          <w:rFonts w:ascii="Arial" w:eastAsia="Arial" w:hAnsi="Arial" w:cs="Arial"/>
          <w:spacing w:val="38"/>
        </w:rPr>
        <w:t xml:space="preserve"> </w:t>
      </w:r>
      <w:r w:rsidRPr="00F97E28">
        <w:rPr>
          <w:rFonts w:ascii="Arial" w:eastAsia="Arial" w:hAnsi="Arial" w:cs="Arial"/>
        </w:rPr>
        <w:t>trial</w:t>
      </w:r>
      <w:r w:rsidRPr="00F97E28">
        <w:rPr>
          <w:rFonts w:ascii="Arial" w:eastAsia="Arial" w:hAnsi="Arial" w:cs="Arial"/>
          <w:w w:val="99"/>
        </w:rPr>
        <w:t xml:space="preserve"> </w:t>
      </w:r>
      <w:r w:rsidRPr="00030584">
        <w:rPr>
          <w:rFonts w:ascii="Arial" w:eastAsia="Arial" w:hAnsi="Arial" w:cs="Arial"/>
        </w:rPr>
        <w:t xml:space="preserve">like </w:t>
      </w:r>
      <w:r w:rsidRPr="00765A7F">
        <w:rPr>
          <w:rFonts w:ascii="Arial" w:eastAsia="Arial" w:hAnsi="Arial" w:cs="Arial"/>
          <w:spacing w:val="-4"/>
          <w:highlight w:val="yellow"/>
          <w:rPrChange w:id="2745" w:author="Harry Shamoon" w:date="2015-03-05T19:55:00Z">
            <w:rPr>
              <w:rFonts w:ascii="Arial" w:eastAsia="Arial" w:hAnsi="Arial" w:cs="Arial"/>
              <w:spacing w:val="-4"/>
            </w:rPr>
          </w:rPrChange>
        </w:rPr>
        <w:t xml:space="preserve">Dr. </w:t>
      </w:r>
      <w:r w:rsidRPr="00765A7F">
        <w:rPr>
          <w:rFonts w:ascii="Arial" w:eastAsia="Arial" w:hAnsi="Arial" w:cs="Arial"/>
          <w:highlight w:val="yellow"/>
          <w:rPrChange w:id="2746" w:author="Harry Shamoon" w:date="2015-03-05T19:55:00Z">
            <w:rPr>
              <w:rFonts w:ascii="Arial" w:eastAsia="Arial" w:hAnsi="Arial" w:cs="Arial"/>
            </w:rPr>
          </w:rPrChange>
        </w:rPr>
        <w:t>Gong’s</w:t>
      </w:r>
      <w:r w:rsidRPr="00174DF6">
        <w:rPr>
          <w:rFonts w:ascii="Arial" w:eastAsia="Arial" w:hAnsi="Arial" w:cs="Arial"/>
        </w:rPr>
        <w:t xml:space="preserve"> will be important </w:t>
      </w:r>
      <w:r w:rsidRPr="00174DF6">
        <w:rPr>
          <w:rFonts w:ascii="Arial" w:eastAsia="Arial" w:hAnsi="Arial" w:cs="Arial"/>
          <w:spacing w:val="-3"/>
        </w:rPr>
        <w:t xml:space="preserve">for </w:t>
      </w:r>
      <w:r w:rsidRPr="00231B3C">
        <w:rPr>
          <w:rFonts w:ascii="Arial" w:eastAsia="Arial" w:hAnsi="Arial" w:cs="Arial"/>
        </w:rPr>
        <w:t>any EMR-based outcomes re</w:t>
      </w:r>
      <w:r w:rsidRPr="008C4839">
        <w:rPr>
          <w:rFonts w:ascii="Arial" w:eastAsia="Arial" w:hAnsi="Arial" w:cs="Arial"/>
        </w:rPr>
        <w:t>search or quality improvement, and will</w:t>
      </w:r>
      <w:r w:rsidRPr="00C0557F">
        <w:rPr>
          <w:rFonts w:ascii="Arial" w:eastAsia="Arial" w:hAnsi="Arial" w:cs="Arial"/>
          <w:spacing w:val="50"/>
        </w:rPr>
        <w:t xml:space="preserve"> </w:t>
      </w:r>
      <w:r w:rsidRPr="00765A7F">
        <w:rPr>
          <w:rFonts w:ascii="Arial" w:eastAsia="Arial" w:hAnsi="Arial" w:cs="Arial"/>
          <w:spacing w:val="-4"/>
        </w:rPr>
        <w:t>have</w:t>
      </w:r>
      <w:r w:rsidRPr="00765A7F">
        <w:rPr>
          <w:rFonts w:ascii="Arial" w:eastAsia="Arial" w:hAnsi="Arial" w:cs="Arial"/>
          <w:w w:val="99"/>
        </w:rPr>
        <w:t xml:space="preserve"> </w:t>
      </w:r>
      <w:r w:rsidRPr="00365719">
        <w:rPr>
          <w:rFonts w:ascii="Arial" w:eastAsia="Arial" w:hAnsi="Arial" w:cs="Arial"/>
        </w:rPr>
        <w:t>implications</w:t>
      </w:r>
      <w:r w:rsidRPr="00365719">
        <w:rPr>
          <w:rFonts w:ascii="Arial" w:eastAsia="Arial" w:hAnsi="Arial" w:cs="Arial"/>
          <w:spacing w:val="-9"/>
        </w:rPr>
        <w:t xml:space="preserve"> </w:t>
      </w:r>
      <w:r w:rsidRPr="00365719">
        <w:rPr>
          <w:rFonts w:ascii="Arial" w:eastAsia="Arial" w:hAnsi="Arial" w:cs="Arial"/>
        </w:rPr>
        <w:t>beyond</w:t>
      </w:r>
      <w:r w:rsidRPr="00365719">
        <w:rPr>
          <w:rFonts w:ascii="Arial" w:eastAsia="Arial" w:hAnsi="Arial" w:cs="Arial"/>
          <w:spacing w:val="-9"/>
        </w:rPr>
        <w:t xml:space="preserve"> </w:t>
      </w:r>
      <w:r w:rsidRPr="00365719">
        <w:rPr>
          <w:rFonts w:ascii="Arial" w:eastAsia="Arial" w:hAnsi="Arial" w:cs="Arial"/>
          <w:spacing w:val="-3"/>
        </w:rPr>
        <w:t>for</w:t>
      </w:r>
      <w:r w:rsidRPr="00365719">
        <w:rPr>
          <w:rFonts w:ascii="Arial" w:eastAsia="Arial" w:hAnsi="Arial" w:cs="Arial"/>
          <w:spacing w:val="-9"/>
        </w:rPr>
        <w:t xml:space="preserve"> </w:t>
      </w:r>
      <w:r w:rsidRPr="00365719">
        <w:rPr>
          <w:rFonts w:ascii="Arial" w:eastAsia="Arial" w:hAnsi="Arial" w:cs="Arial"/>
        </w:rPr>
        <w:t>any</w:t>
      </w:r>
      <w:r w:rsidRPr="00365719">
        <w:rPr>
          <w:rFonts w:ascii="Arial" w:eastAsia="Arial" w:hAnsi="Arial" w:cs="Arial"/>
          <w:spacing w:val="-9"/>
        </w:rPr>
        <w:t xml:space="preserve"> </w:t>
      </w:r>
      <w:r w:rsidRPr="00365719">
        <w:rPr>
          <w:rFonts w:ascii="Arial" w:eastAsia="Arial" w:hAnsi="Arial" w:cs="Arial"/>
        </w:rPr>
        <w:t>clinical</w:t>
      </w:r>
      <w:r w:rsidRPr="00365719">
        <w:rPr>
          <w:rFonts w:ascii="Arial" w:eastAsia="Arial" w:hAnsi="Arial" w:cs="Arial"/>
          <w:spacing w:val="-9"/>
        </w:rPr>
        <w:t xml:space="preserve"> </w:t>
      </w:r>
      <w:r w:rsidRPr="00365719">
        <w:rPr>
          <w:rFonts w:ascii="Arial" w:eastAsia="Arial" w:hAnsi="Arial" w:cs="Arial"/>
        </w:rPr>
        <w:t>trial,</w:t>
      </w:r>
      <w:r w:rsidRPr="00365719">
        <w:rPr>
          <w:rFonts w:ascii="Arial" w:eastAsia="Arial" w:hAnsi="Arial" w:cs="Arial"/>
          <w:spacing w:val="-9"/>
        </w:rPr>
        <w:t xml:space="preserve"> </w:t>
      </w:r>
      <w:r w:rsidRPr="00365719">
        <w:rPr>
          <w:rFonts w:ascii="Arial" w:eastAsia="Arial" w:hAnsi="Arial" w:cs="Arial"/>
        </w:rPr>
        <w:t>indeed</w:t>
      </w:r>
      <w:r w:rsidRPr="00365719">
        <w:rPr>
          <w:rFonts w:ascii="Arial" w:eastAsia="Arial" w:hAnsi="Arial" w:cs="Arial"/>
          <w:spacing w:val="-9"/>
        </w:rPr>
        <w:t xml:space="preserve"> </w:t>
      </w:r>
      <w:r w:rsidRPr="00365719">
        <w:rPr>
          <w:rFonts w:ascii="Arial" w:eastAsia="Arial" w:hAnsi="Arial" w:cs="Arial"/>
          <w:spacing w:val="-3"/>
        </w:rPr>
        <w:t>for</w:t>
      </w:r>
      <w:r w:rsidRPr="00365719">
        <w:rPr>
          <w:rFonts w:ascii="Arial" w:eastAsia="Arial" w:hAnsi="Arial" w:cs="Arial"/>
          <w:spacing w:val="-9"/>
        </w:rPr>
        <w:t xml:space="preserve"> </w:t>
      </w:r>
      <w:r w:rsidRPr="00365719">
        <w:rPr>
          <w:rFonts w:ascii="Arial" w:eastAsia="Arial" w:hAnsi="Arial" w:cs="Arial"/>
        </w:rPr>
        <w:t>the</w:t>
      </w:r>
      <w:r w:rsidRPr="00365719">
        <w:rPr>
          <w:rFonts w:ascii="Arial" w:eastAsia="Arial" w:hAnsi="Arial" w:cs="Arial"/>
          <w:spacing w:val="-9"/>
        </w:rPr>
        <w:t xml:space="preserve"> </w:t>
      </w:r>
      <w:r w:rsidRPr="00365719">
        <w:rPr>
          <w:rFonts w:ascii="Arial" w:eastAsia="Arial" w:hAnsi="Arial" w:cs="Arial"/>
        </w:rPr>
        <w:t>implementation</w:t>
      </w:r>
      <w:r w:rsidRPr="00365719">
        <w:rPr>
          <w:rFonts w:ascii="Arial" w:eastAsia="Arial" w:hAnsi="Arial" w:cs="Arial"/>
          <w:spacing w:val="-9"/>
        </w:rPr>
        <w:t xml:space="preserve"> </w:t>
      </w:r>
      <w:r w:rsidRPr="00365719">
        <w:rPr>
          <w:rFonts w:ascii="Arial" w:eastAsia="Arial" w:hAnsi="Arial" w:cs="Arial"/>
        </w:rPr>
        <w:t>of</w:t>
      </w:r>
      <w:r w:rsidRPr="00365719">
        <w:rPr>
          <w:rFonts w:ascii="Arial" w:eastAsia="Arial" w:hAnsi="Arial" w:cs="Arial"/>
          <w:spacing w:val="-9"/>
        </w:rPr>
        <w:t xml:space="preserve"> </w:t>
      </w:r>
      <w:r w:rsidRPr="00365719">
        <w:rPr>
          <w:rFonts w:ascii="Arial" w:eastAsia="Arial" w:hAnsi="Arial" w:cs="Arial"/>
        </w:rPr>
        <w:t>evidence-based-medicine</w:t>
      </w:r>
      <w:r w:rsidRPr="00365719">
        <w:rPr>
          <w:rFonts w:ascii="Arial" w:eastAsia="Arial" w:hAnsi="Arial" w:cs="Arial"/>
          <w:spacing w:val="-9"/>
        </w:rPr>
        <w:t xml:space="preserve"> </w:t>
      </w:r>
      <w:r w:rsidRPr="00365719">
        <w:rPr>
          <w:rFonts w:ascii="Arial" w:eastAsia="Arial" w:hAnsi="Arial" w:cs="Arial"/>
        </w:rPr>
        <w:t>at</w:t>
      </w:r>
      <w:r w:rsidRPr="00365719">
        <w:rPr>
          <w:rFonts w:ascii="Arial" w:eastAsia="Arial" w:hAnsi="Arial" w:cs="Arial"/>
          <w:spacing w:val="-9"/>
        </w:rPr>
        <w:t xml:space="preserve"> </w:t>
      </w:r>
      <w:r w:rsidRPr="00365719">
        <w:rPr>
          <w:rFonts w:ascii="Arial" w:eastAsia="Arial" w:hAnsi="Arial" w:cs="Arial"/>
        </w:rPr>
        <w:t>large.</w:t>
      </w:r>
    </w:p>
    <w:p w14:paraId="7059657F" w14:textId="77777777" w:rsidR="00F731E7" w:rsidRPr="006C66CA" w:rsidRDefault="00082CF3">
      <w:pPr>
        <w:pStyle w:val="BodyText"/>
        <w:spacing w:before="116"/>
        <w:ind w:left="159" w:right="317" w:firstLine="338"/>
        <w:jc w:val="both"/>
        <w:rPr>
          <w:rFonts w:cs="Arial"/>
          <w:rPrChange w:id="2747" w:author="Harry Shamoon" w:date="2015-03-05T19:28:00Z">
            <w:rPr/>
          </w:rPrChange>
        </w:rPr>
        <w:pPrChange w:id="2748" w:author="Harry Shamoon" w:date="2015-03-05T19:42:00Z">
          <w:pPr>
            <w:pStyle w:val="BodyText"/>
            <w:spacing w:before="116" w:line="268" w:lineRule="auto"/>
            <w:ind w:left="159" w:right="317" w:firstLine="338"/>
            <w:jc w:val="both"/>
          </w:pPr>
        </w:pPrChange>
      </w:pPr>
      <w:r w:rsidRPr="0011650A">
        <w:rPr>
          <w:rFonts w:cs="Arial"/>
          <w:b/>
        </w:rPr>
        <w:t>Integrate</w:t>
      </w:r>
      <w:r w:rsidRPr="0011650A">
        <w:rPr>
          <w:rFonts w:cs="Arial"/>
          <w:b/>
          <w:spacing w:val="24"/>
        </w:rPr>
        <w:t xml:space="preserve"> </w:t>
      </w:r>
      <w:r w:rsidRPr="0011650A">
        <w:rPr>
          <w:rFonts w:cs="Arial"/>
          <w:b/>
        </w:rPr>
        <w:t>advances</w:t>
      </w:r>
      <w:r w:rsidRPr="00907C1D">
        <w:rPr>
          <w:rFonts w:cs="Arial"/>
          <w:b/>
          <w:spacing w:val="24"/>
        </w:rPr>
        <w:t xml:space="preserve"> </w:t>
      </w:r>
      <w:r w:rsidRPr="00640245">
        <w:rPr>
          <w:rFonts w:cs="Arial"/>
          <w:b/>
        </w:rPr>
        <w:t>in</w:t>
      </w:r>
      <w:r w:rsidRPr="00FF4755">
        <w:rPr>
          <w:rFonts w:cs="Arial"/>
          <w:b/>
          <w:spacing w:val="24"/>
        </w:rPr>
        <w:t xml:space="preserve"> </w:t>
      </w:r>
      <w:r w:rsidRPr="00FF4755">
        <w:rPr>
          <w:rFonts w:cs="Arial"/>
          <w:b/>
        </w:rPr>
        <w:t>critical</w:t>
      </w:r>
      <w:r w:rsidRPr="00FF4755">
        <w:rPr>
          <w:rFonts w:cs="Arial"/>
          <w:b/>
          <w:spacing w:val="24"/>
        </w:rPr>
        <w:t xml:space="preserve"> </w:t>
      </w:r>
      <w:r w:rsidRPr="00FF4755">
        <w:rPr>
          <w:rFonts w:cs="Arial"/>
          <w:b/>
        </w:rPr>
        <w:t>care</w:t>
      </w:r>
      <w:r w:rsidRPr="00FF4755">
        <w:rPr>
          <w:rFonts w:cs="Arial"/>
          <w:b/>
          <w:spacing w:val="24"/>
        </w:rPr>
        <w:t xml:space="preserve"> </w:t>
      </w:r>
      <w:r w:rsidRPr="008F496E">
        <w:rPr>
          <w:rFonts w:cs="Arial"/>
          <w:b/>
        </w:rPr>
        <w:t>with</w:t>
      </w:r>
      <w:r w:rsidRPr="008F496E">
        <w:rPr>
          <w:rFonts w:cs="Arial"/>
          <w:b/>
          <w:spacing w:val="24"/>
        </w:rPr>
        <w:t xml:space="preserve"> </w:t>
      </w:r>
      <w:r w:rsidRPr="006C66CA">
        <w:rPr>
          <w:rFonts w:cs="Arial"/>
          <w:b/>
          <w:rPrChange w:id="2749" w:author="Harry Shamoon" w:date="2015-03-05T19:28:00Z">
            <w:rPr>
              <w:b/>
            </w:rPr>
          </w:rPrChange>
        </w:rPr>
        <w:t>cutting</w:t>
      </w:r>
      <w:r w:rsidRPr="006C66CA">
        <w:rPr>
          <w:rFonts w:cs="Arial"/>
          <w:b/>
          <w:spacing w:val="24"/>
          <w:rPrChange w:id="2750" w:author="Harry Shamoon" w:date="2015-03-05T19:28:00Z">
            <w:rPr>
              <w:b/>
              <w:spacing w:val="24"/>
            </w:rPr>
          </w:rPrChange>
        </w:rPr>
        <w:t xml:space="preserve"> </w:t>
      </w:r>
      <w:r w:rsidRPr="006C66CA">
        <w:rPr>
          <w:rFonts w:cs="Arial"/>
          <w:b/>
          <w:rPrChange w:id="2751" w:author="Harry Shamoon" w:date="2015-03-05T19:28:00Z">
            <w:rPr>
              <w:b/>
            </w:rPr>
          </w:rPrChange>
        </w:rPr>
        <w:t>edge</w:t>
      </w:r>
      <w:r w:rsidRPr="006C66CA">
        <w:rPr>
          <w:rFonts w:cs="Arial"/>
          <w:b/>
          <w:spacing w:val="24"/>
          <w:rPrChange w:id="2752" w:author="Harry Shamoon" w:date="2015-03-05T19:28:00Z">
            <w:rPr>
              <w:b/>
              <w:spacing w:val="24"/>
            </w:rPr>
          </w:rPrChange>
        </w:rPr>
        <w:t xml:space="preserve"> </w:t>
      </w:r>
      <w:r w:rsidRPr="006C66CA">
        <w:rPr>
          <w:rFonts w:cs="Arial"/>
          <w:b/>
          <w:rPrChange w:id="2753" w:author="Harry Shamoon" w:date="2015-03-05T19:28:00Z">
            <w:rPr>
              <w:b/>
            </w:rPr>
          </w:rPrChange>
        </w:rPr>
        <w:t>computational</w:t>
      </w:r>
      <w:r w:rsidRPr="006C66CA">
        <w:rPr>
          <w:rFonts w:cs="Arial"/>
          <w:b/>
          <w:spacing w:val="24"/>
          <w:rPrChange w:id="2754" w:author="Harry Shamoon" w:date="2015-03-05T19:28:00Z">
            <w:rPr>
              <w:b/>
              <w:spacing w:val="24"/>
            </w:rPr>
          </w:rPrChange>
        </w:rPr>
        <w:t xml:space="preserve"> </w:t>
      </w:r>
      <w:r w:rsidRPr="006C66CA">
        <w:rPr>
          <w:rFonts w:cs="Arial"/>
          <w:b/>
          <w:rPrChange w:id="2755" w:author="Harry Shamoon" w:date="2015-03-05T19:28:00Z">
            <w:rPr>
              <w:b/>
            </w:rPr>
          </w:rPrChange>
        </w:rPr>
        <w:t>statistics.</w:t>
      </w:r>
      <w:r w:rsidRPr="006C66CA">
        <w:rPr>
          <w:rFonts w:cs="Arial"/>
          <w:b/>
          <w:spacing w:val="39"/>
          <w:rPrChange w:id="2756" w:author="Harry Shamoon" w:date="2015-03-05T19:28:00Z">
            <w:rPr>
              <w:b/>
              <w:spacing w:val="39"/>
            </w:rPr>
          </w:rPrChange>
        </w:rPr>
        <w:t xml:space="preserve"> </w:t>
      </w:r>
      <w:r w:rsidRPr="006C66CA">
        <w:rPr>
          <w:rFonts w:cs="Arial"/>
          <w:spacing w:val="-14"/>
          <w:rPrChange w:id="2757" w:author="Harry Shamoon" w:date="2015-03-05T19:28:00Z">
            <w:rPr>
              <w:spacing w:val="-14"/>
            </w:rPr>
          </w:rPrChange>
        </w:rPr>
        <w:t>To</w:t>
      </w:r>
      <w:r w:rsidRPr="006C66CA">
        <w:rPr>
          <w:rFonts w:cs="Arial"/>
          <w:spacing w:val="24"/>
          <w:rPrChange w:id="2758" w:author="Harry Shamoon" w:date="2015-03-05T19:28:00Z">
            <w:rPr>
              <w:spacing w:val="24"/>
            </w:rPr>
          </w:rPrChange>
        </w:rPr>
        <w:t xml:space="preserve"> </w:t>
      </w:r>
      <w:r w:rsidRPr="006C66CA">
        <w:rPr>
          <w:rFonts w:cs="Arial"/>
          <w:rPrChange w:id="2759" w:author="Harry Shamoon" w:date="2015-03-05T19:28:00Z">
            <w:rPr/>
          </w:rPrChange>
        </w:rPr>
        <w:t>often</w:t>
      </w:r>
      <w:r w:rsidRPr="006C66CA">
        <w:rPr>
          <w:rFonts w:cs="Arial"/>
          <w:spacing w:val="24"/>
          <w:rPrChange w:id="2760" w:author="Harry Shamoon" w:date="2015-03-05T19:28:00Z">
            <w:rPr>
              <w:spacing w:val="24"/>
            </w:rPr>
          </w:rPrChange>
        </w:rPr>
        <w:t xml:space="preserve"> </w:t>
      </w:r>
      <w:r w:rsidRPr="006C66CA">
        <w:rPr>
          <w:rFonts w:cs="Arial"/>
          <w:rPrChange w:id="2761" w:author="Harry Shamoon" w:date="2015-03-05T19:28:00Z">
            <w:rPr/>
          </w:rPrChange>
        </w:rPr>
        <w:t>advances</w:t>
      </w:r>
      <w:r w:rsidRPr="006C66CA">
        <w:rPr>
          <w:rFonts w:cs="Arial"/>
          <w:spacing w:val="24"/>
          <w:rPrChange w:id="2762" w:author="Harry Shamoon" w:date="2015-03-05T19:28:00Z">
            <w:rPr>
              <w:spacing w:val="24"/>
            </w:rPr>
          </w:rPrChange>
        </w:rPr>
        <w:t xml:space="preserve"> </w:t>
      </w:r>
      <w:r w:rsidRPr="006C66CA">
        <w:rPr>
          <w:rFonts w:cs="Arial"/>
          <w:rPrChange w:id="2763" w:author="Harry Shamoon" w:date="2015-03-05T19:28:00Z">
            <w:rPr/>
          </w:rPrChange>
        </w:rPr>
        <w:t>in</w:t>
      </w:r>
      <w:r w:rsidRPr="006C66CA">
        <w:rPr>
          <w:rFonts w:cs="Arial"/>
          <w:w w:val="99"/>
          <w:rPrChange w:id="2764" w:author="Harry Shamoon" w:date="2015-03-05T19:28:00Z">
            <w:rPr>
              <w:w w:val="99"/>
            </w:rPr>
          </w:rPrChange>
        </w:rPr>
        <w:t xml:space="preserve"> </w:t>
      </w:r>
      <w:r w:rsidRPr="006C66CA">
        <w:rPr>
          <w:rFonts w:cs="Arial"/>
          <w:rPrChange w:id="2765" w:author="Harry Shamoon" w:date="2015-03-05T19:28:00Z">
            <w:rPr/>
          </w:rPrChange>
        </w:rPr>
        <w:t>statistical</w:t>
      </w:r>
      <w:r w:rsidRPr="006C66CA">
        <w:rPr>
          <w:rFonts w:cs="Arial"/>
          <w:spacing w:val="15"/>
          <w:rPrChange w:id="2766" w:author="Harry Shamoon" w:date="2015-03-05T19:28:00Z">
            <w:rPr>
              <w:spacing w:val="15"/>
            </w:rPr>
          </w:rPrChange>
        </w:rPr>
        <w:t xml:space="preserve"> </w:t>
      </w:r>
      <w:r w:rsidRPr="006C66CA">
        <w:rPr>
          <w:rFonts w:cs="Arial"/>
          <w:rPrChange w:id="2767" w:author="Harry Shamoon" w:date="2015-03-05T19:28:00Z">
            <w:rPr/>
          </w:rPrChange>
        </w:rPr>
        <w:t>modeling</w:t>
      </w:r>
      <w:r w:rsidRPr="006C66CA">
        <w:rPr>
          <w:rFonts w:cs="Arial"/>
          <w:spacing w:val="15"/>
          <w:rPrChange w:id="2768" w:author="Harry Shamoon" w:date="2015-03-05T19:28:00Z">
            <w:rPr>
              <w:spacing w:val="15"/>
            </w:rPr>
          </w:rPrChange>
        </w:rPr>
        <w:t xml:space="preserve"> </w:t>
      </w:r>
      <w:r w:rsidRPr="006C66CA">
        <w:rPr>
          <w:rFonts w:cs="Arial"/>
          <w:rPrChange w:id="2769" w:author="Harry Shamoon" w:date="2015-03-05T19:28:00Z">
            <w:rPr/>
          </w:rPrChange>
        </w:rPr>
        <w:t>and</w:t>
      </w:r>
      <w:r w:rsidRPr="006C66CA">
        <w:rPr>
          <w:rFonts w:cs="Arial"/>
          <w:spacing w:val="15"/>
          <w:rPrChange w:id="2770" w:author="Harry Shamoon" w:date="2015-03-05T19:28:00Z">
            <w:rPr>
              <w:spacing w:val="15"/>
            </w:rPr>
          </w:rPrChange>
        </w:rPr>
        <w:t xml:space="preserve"> </w:t>
      </w:r>
      <w:r w:rsidRPr="006C66CA">
        <w:rPr>
          <w:rFonts w:cs="Arial"/>
          <w:rPrChange w:id="2771" w:author="Harry Shamoon" w:date="2015-03-05T19:28:00Z">
            <w:rPr/>
          </w:rPrChange>
        </w:rPr>
        <w:t>clinical</w:t>
      </w:r>
      <w:r w:rsidRPr="006C66CA">
        <w:rPr>
          <w:rFonts w:cs="Arial"/>
          <w:spacing w:val="15"/>
          <w:rPrChange w:id="2772" w:author="Harry Shamoon" w:date="2015-03-05T19:28:00Z">
            <w:rPr>
              <w:spacing w:val="15"/>
            </w:rPr>
          </w:rPrChange>
        </w:rPr>
        <w:t xml:space="preserve"> </w:t>
      </w:r>
      <w:r w:rsidRPr="006C66CA">
        <w:rPr>
          <w:rFonts w:cs="Arial"/>
          <w:rPrChange w:id="2773" w:author="Harry Shamoon" w:date="2015-03-05T19:28:00Z">
            <w:rPr/>
          </w:rPrChange>
        </w:rPr>
        <w:t>science</w:t>
      </w:r>
      <w:r w:rsidRPr="006C66CA">
        <w:rPr>
          <w:rFonts w:cs="Arial"/>
          <w:spacing w:val="15"/>
          <w:rPrChange w:id="2774" w:author="Harry Shamoon" w:date="2015-03-05T19:28:00Z">
            <w:rPr>
              <w:spacing w:val="15"/>
            </w:rPr>
          </w:rPrChange>
        </w:rPr>
        <w:t xml:space="preserve"> </w:t>
      </w:r>
      <w:r w:rsidRPr="006C66CA">
        <w:rPr>
          <w:rFonts w:cs="Arial"/>
          <w:rPrChange w:id="2775" w:author="Harry Shamoon" w:date="2015-03-05T19:28:00Z">
            <w:rPr/>
          </w:rPrChange>
        </w:rPr>
        <w:t>are</w:t>
      </w:r>
      <w:r w:rsidRPr="006C66CA">
        <w:rPr>
          <w:rFonts w:cs="Arial"/>
          <w:spacing w:val="15"/>
          <w:rPrChange w:id="2776" w:author="Harry Shamoon" w:date="2015-03-05T19:28:00Z">
            <w:rPr>
              <w:spacing w:val="15"/>
            </w:rPr>
          </w:rPrChange>
        </w:rPr>
        <w:t xml:space="preserve"> </w:t>
      </w:r>
      <w:r w:rsidRPr="006C66CA">
        <w:rPr>
          <w:rFonts w:cs="Arial"/>
          <w:rPrChange w:id="2777" w:author="Harry Shamoon" w:date="2015-03-05T19:28:00Z">
            <w:rPr/>
          </w:rPrChange>
        </w:rPr>
        <w:t>worlds</w:t>
      </w:r>
      <w:r w:rsidRPr="006C66CA">
        <w:rPr>
          <w:rFonts w:cs="Arial"/>
          <w:spacing w:val="15"/>
          <w:rPrChange w:id="2778" w:author="Harry Shamoon" w:date="2015-03-05T19:28:00Z">
            <w:rPr>
              <w:spacing w:val="15"/>
            </w:rPr>
          </w:rPrChange>
        </w:rPr>
        <w:t xml:space="preserve"> </w:t>
      </w:r>
      <w:r w:rsidRPr="006C66CA">
        <w:rPr>
          <w:rFonts w:cs="Arial"/>
          <w:rPrChange w:id="2779" w:author="Harry Shamoon" w:date="2015-03-05T19:28:00Z">
            <w:rPr/>
          </w:rPrChange>
        </w:rPr>
        <w:t>apart.</w:t>
      </w:r>
      <w:r w:rsidRPr="006C66CA">
        <w:rPr>
          <w:rFonts w:cs="Arial"/>
          <w:spacing w:val="6"/>
          <w:rPrChange w:id="2780" w:author="Harry Shamoon" w:date="2015-03-05T19:28:00Z">
            <w:rPr>
              <w:spacing w:val="6"/>
            </w:rPr>
          </w:rPrChange>
        </w:rPr>
        <w:t xml:space="preserve"> </w:t>
      </w:r>
      <w:r w:rsidRPr="006C66CA">
        <w:rPr>
          <w:rFonts w:cs="Arial"/>
          <w:spacing w:val="-4"/>
          <w:rPrChange w:id="2781" w:author="Harry Shamoon" w:date="2015-03-05T19:28:00Z">
            <w:rPr>
              <w:spacing w:val="-4"/>
            </w:rPr>
          </w:rPrChange>
        </w:rPr>
        <w:t>We</w:t>
      </w:r>
      <w:r w:rsidRPr="006C66CA">
        <w:rPr>
          <w:rFonts w:cs="Arial"/>
          <w:spacing w:val="15"/>
          <w:rPrChange w:id="2782" w:author="Harry Shamoon" w:date="2015-03-05T19:28:00Z">
            <w:rPr>
              <w:spacing w:val="15"/>
            </w:rPr>
          </w:rPrChange>
        </w:rPr>
        <w:t xml:space="preserve"> </w:t>
      </w:r>
      <w:r w:rsidRPr="006C66CA">
        <w:rPr>
          <w:rFonts w:cs="Arial"/>
          <w:rPrChange w:id="2783" w:author="Harry Shamoon" w:date="2015-03-05T19:28:00Z">
            <w:rPr/>
          </w:rPrChange>
        </w:rPr>
        <w:t>want</w:t>
      </w:r>
      <w:r w:rsidRPr="006C66CA">
        <w:rPr>
          <w:rFonts w:cs="Arial"/>
          <w:spacing w:val="15"/>
          <w:rPrChange w:id="2784" w:author="Harry Shamoon" w:date="2015-03-05T19:28:00Z">
            <w:rPr>
              <w:spacing w:val="15"/>
            </w:rPr>
          </w:rPrChange>
        </w:rPr>
        <w:t xml:space="preserve"> </w:t>
      </w:r>
      <w:r w:rsidRPr="006C66CA">
        <w:rPr>
          <w:rFonts w:cs="Arial"/>
          <w:rPrChange w:id="2785" w:author="Harry Shamoon" w:date="2015-03-05T19:28:00Z">
            <w:rPr/>
          </w:rPrChange>
        </w:rPr>
        <w:t>to</w:t>
      </w:r>
      <w:r w:rsidRPr="006C66CA">
        <w:rPr>
          <w:rFonts w:cs="Arial"/>
          <w:spacing w:val="15"/>
          <w:rPrChange w:id="2786" w:author="Harry Shamoon" w:date="2015-03-05T19:28:00Z">
            <w:rPr>
              <w:spacing w:val="15"/>
            </w:rPr>
          </w:rPrChange>
        </w:rPr>
        <w:t xml:space="preserve"> </w:t>
      </w:r>
      <w:r w:rsidRPr="006C66CA">
        <w:rPr>
          <w:rFonts w:cs="Arial"/>
          <w:rPrChange w:id="2787" w:author="Harry Shamoon" w:date="2015-03-05T19:28:00Z">
            <w:rPr/>
          </w:rPrChange>
        </w:rPr>
        <w:t>address</w:t>
      </w:r>
      <w:r w:rsidRPr="006C66CA">
        <w:rPr>
          <w:rFonts w:cs="Arial"/>
          <w:spacing w:val="15"/>
          <w:rPrChange w:id="2788" w:author="Harry Shamoon" w:date="2015-03-05T19:28:00Z">
            <w:rPr>
              <w:spacing w:val="15"/>
            </w:rPr>
          </w:rPrChange>
        </w:rPr>
        <w:t xml:space="preserve"> </w:t>
      </w:r>
      <w:r w:rsidRPr="006C66CA">
        <w:rPr>
          <w:rFonts w:cs="Arial"/>
          <w:rPrChange w:id="2789" w:author="Harry Shamoon" w:date="2015-03-05T19:28:00Z">
            <w:rPr/>
          </w:rPrChange>
        </w:rPr>
        <w:t>a</w:t>
      </w:r>
      <w:r w:rsidRPr="006C66CA">
        <w:rPr>
          <w:rFonts w:cs="Arial"/>
          <w:spacing w:val="15"/>
          <w:rPrChange w:id="2790" w:author="Harry Shamoon" w:date="2015-03-05T19:28:00Z">
            <w:rPr>
              <w:spacing w:val="15"/>
            </w:rPr>
          </w:rPrChange>
        </w:rPr>
        <w:t xml:space="preserve"> </w:t>
      </w:r>
      <w:r w:rsidRPr="006C66CA">
        <w:rPr>
          <w:rFonts w:cs="Arial"/>
          <w:rPrChange w:id="2791" w:author="Harry Shamoon" w:date="2015-03-05T19:28:00Z">
            <w:rPr/>
          </w:rPrChange>
        </w:rPr>
        <w:t>critical</w:t>
      </w:r>
      <w:r w:rsidRPr="006C66CA">
        <w:rPr>
          <w:rFonts w:cs="Arial"/>
          <w:spacing w:val="15"/>
          <w:rPrChange w:id="2792" w:author="Harry Shamoon" w:date="2015-03-05T19:28:00Z">
            <w:rPr>
              <w:spacing w:val="15"/>
            </w:rPr>
          </w:rPrChange>
        </w:rPr>
        <w:t xml:space="preserve"> </w:t>
      </w:r>
      <w:r w:rsidRPr="006C66CA">
        <w:rPr>
          <w:rFonts w:cs="Arial"/>
          <w:rPrChange w:id="2793" w:author="Harry Shamoon" w:date="2015-03-05T19:28:00Z">
            <w:rPr/>
          </w:rPrChange>
        </w:rPr>
        <w:t>problem</w:t>
      </w:r>
      <w:r w:rsidRPr="006C66CA">
        <w:rPr>
          <w:rFonts w:cs="Arial"/>
          <w:spacing w:val="15"/>
          <w:rPrChange w:id="2794" w:author="Harry Shamoon" w:date="2015-03-05T19:28:00Z">
            <w:rPr>
              <w:spacing w:val="15"/>
            </w:rPr>
          </w:rPrChange>
        </w:rPr>
        <w:t xml:space="preserve"> </w:t>
      </w:r>
      <w:r w:rsidRPr="006C66CA">
        <w:rPr>
          <w:rFonts w:cs="Arial"/>
          <w:rPrChange w:id="2795" w:author="Harry Shamoon" w:date="2015-03-05T19:28:00Z">
            <w:rPr/>
          </w:rPrChange>
        </w:rPr>
        <w:t>of</w:t>
      </w:r>
      <w:r w:rsidRPr="006C66CA">
        <w:rPr>
          <w:rFonts w:cs="Arial"/>
          <w:spacing w:val="15"/>
          <w:rPrChange w:id="2796" w:author="Harry Shamoon" w:date="2015-03-05T19:28:00Z">
            <w:rPr>
              <w:spacing w:val="15"/>
            </w:rPr>
          </w:rPrChange>
        </w:rPr>
        <w:t xml:space="preserve"> </w:t>
      </w:r>
      <w:r w:rsidRPr="006C66CA">
        <w:rPr>
          <w:rFonts w:cs="Arial"/>
          <w:rPrChange w:id="2797" w:author="Harry Shamoon" w:date="2015-03-05T19:28:00Z">
            <w:rPr/>
          </w:rPrChange>
        </w:rPr>
        <w:t>scalability</w:t>
      </w:r>
      <w:r w:rsidRPr="006C66CA">
        <w:rPr>
          <w:rFonts w:cs="Arial"/>
          <w:w w:val="99"/>
          <w:rPrChange w:id="2798" w:author="Harry Shamoon" w:date="2015-03-05T19:28:00Z">
            <w:rPr>
              <w:w w:val="99"/>
            </w:rPr>
          </w:rPrChange>
        </w:rPr>
        <w:t xml:space="preserve"> </w:t>
      </w:r>
      <w:r w:rsidRPr="006C66CA">
        <w:rPr>
          <w:rFonts w:cs="Arial"/>
          <w:rPrChange w:id="2799" w:author="Harry Shamoon" w:date="2015-03-05T19:28:00Z">
            <w:rPr/>
          </w:rPrChange>
        </w:rPr>
        <w:t xml:space="preserve">in Big Data inference, but are equally motivated </w:t>
      </w:r>
      <w:r w:rsidRPr="006C66CA">
        <w:rPr>
          <w:rFonts w:cs="Arial"/>
          <w:spacing w:val="-3"/>
          <w:rPrChange w:id="2800" w:author="Harry Shamoon" w:date="2015-03-05T19:28:00Z">
            <w:rPr>
              <w:spacing w:val="-3"/>
            </w:rPr>
          </w:rPrChange>
        </w:rPr>
        <w:t xml:space="preserve">by </w:t>
      </w:r>
      <w:r w:rsidRPr="006C66CA">
        <w:rPr>
          <w:rFonts w:cs="Arial"/>
          <w:rPrChange w:id="2801" w:author="Harry Shamoon" w:date="2015-03-05T19:28:00Z">
            <w:rPr/>
          </w:rPrChange>
        </w:rPr>
        <w:t xml:space="preserve">our practical use case. The strength of our </w:t>
      </w:r>
      <w:proofErr w:type="gramStart"/>
      <w:r w:rsidRPr="006C66CA">
        <w:rPr>
          <w:rFonts w:cs="Arial"/>
          <w:rPrChange w:id="2802" w:author="Harry Shamoon" w:date="2015-03-05T19:28:00Z">
            <w:rPr/>
          </w:rPrChange>
        </w:rPr>
        <w:t>proposal,</w:t>
      </w:r>
      <w:proofErr w:type="gramEnd"/>
      <w:r w:rsidRPr="006C66CA">
        <w:rPr>
          <w:rFonts w:cs="Arial"/>
          <w:rPrChange w:id="2803" w:author="Harry Shamoon" w:date="2015-03-05T19:28:00Z">
            <w:rPr/>
          </w:rPrChange>
        </w:rPr>
        <w:t xml:space="preserve"> is</w:t>
      </w:r>
      <w:r w:rsidRPr="006C66CA">
        <w:rPr>
          <w:rFonts w:cs="Arial"/>
          <w:spacing w:val="28"/>
          <w:rPrChange w:id="2804" w:author="Harry Shamoon" w:date="2015-03-05T19:28:00Z">
            <w:rPr>
              <w:spacing w:val="28"/>
            </w:rPr>
          </w:rPrChange>
        </w:rPr>
        <w:t xml:space="preserve"> </w:t>
      </w:r>
      <w:r w:rsidRPr="006C66CA">
        <w:rPr>
          <w:rFonts w:cs="Arial"/>
          <w:rPrChange w:id="2805" w:author="Harry Shamoon" w:date="2015-03-05T19:28:00Z">
            <w:rPr/>
          </w:rPrChange>
        </w:rPr>
        <w:t>the</w:t>
      </w:r>
      <w:r w:rsidRPr="006C66CA">
        <w:rPr>
          <w:rFonts w:cs="Arial"/>
          <w:w w:val="99"/>
          <w:rPrChange w:id="2806" w:author="Harry Shamoon" w:date="2015-03-05T19:28:00Z">
            <w:rPr>
              <w:w w:val="99"/>
            </w:rPr>
          </w:rPrChange>
        </w:rPr>
        <w:t xml:space="preserve"> </w:t>
      </w:r>
      <w:r w:rsidRPr="006C66CA">
        <w:rPr>
          <w:rFonts w:cs="Arial"/>
          <w:rPrChange w:id="2807" w:author="Harry Shamoon" w:date="2015-03-05T19:28:00Z">
            <w:rPr/>
          </w:rPrChange>
        </w:rPr>
        <w:t>integration</w:t>
      </w:r>
      <w:r w:rsidRPr="006C66CA">
        <w:rPr>
          <w:rFonts w:cs="Arial"/>
          <w:spacing w:val="-10"/>
          <w:rPrChange w:id="2808" w:author="Harry Shamoon" w:date="2015-03-05T19:28:00Z">
            <w:rPr>
              <w:spacing w:val="-10"/>
            </w:rPr>
          </w:rPrChange>
        </w:rPr>
        <w:t xml:space="preserve"> </w:t>
      </w:r>
      <w:r w:rsidRPr="006C66CA">
        <w:rPr>
          <w:rFonts w:cs="Arial"/>
          <w:rPrChange w:id="2809" w:author="Harry Shamoon" w:date="2015-03-05T19:28:00Z">
            <w:rPr/>
          </w:rPrChange>
        </w:rPr>
        <w:t>of</w:t>
      </w:r>
      <w:r w:rsidRPr="006C66CA">
        <w:rPr>
          <w:rFonts w:cs="Arial"/>
          <w:spacing w:val="-10"/>
          <w:rPrChange w:id="2810" w:author="Harry Shamoon" w:date="2015-03-05T19:28:00Z">
            <w:rPr>
              <w:spacing w:val="-10"/>
            </w:rPr>
          </w:rPrChange>
        </w:rPr>
        <w:t xml:space="preserve"> </w:t>
      </w:r>
      <w:r w:rsidRPr="006C66CA">
        <w:rPr>
          <w:rFonts w:cs="Arial"/>
          <w:rPrChange w:id="2811" w:author="Harry Shamoon" w:date="2015-03-05T19:28:00Z">
            <w:rPr/>
          </w:rPrChange>
        </w:rPr>
        <w:t>disparate</w:t>
      </w:r>
      <w:r w:rsidRPr="006C66CA">
        <w:rPr>
          <w:rFonts w:cs="Arial"/>
          <w:spacing w:val="-10"/>
          <w:rPrChange w:id="2812" w:author="Harry Shamoon" w:date="2015-03-05T19:28:00Z">
            <w:rPr>
              <w:spacing w:val="-10"/>
            </w:rPr>
          </w:rPrChange>
        </w:rPr>
        <w:t xml:space="preserve"> </w:t>
      </w:r>
      <w:r w:rsidRPr="006C66CA">
        <w:rPr>
          <w:rFonts w:cs="Arial"/>
          <w:rPrChange w:id="2813" w:author="Harry Shamoon" w:date="2015-03-05T19:28:00Z">
            <w:rPr/>
          </w:rPrChange>
        </w:rPr>
        <w:t>disciplines,</w:t>
      </w:r>
      <w:r w:rsidRPr="006C66CA">
        <w:rPr>
          <w:rFonts w:cs="Arial"/>
          <w:spacing w:val="-10"/>
          <w:rPrChange w:id="2814" w:author="Harry Shamoon" w:date="2015-03-05T19:28:00Z">
            <w:rPr>
              <w:spacing w:val="-10"/>
            </w:rPr>
          </w:rPrChange>
        </w:rPr>
        <w:t xml:space="preserve"> </w:t>
      </w:r>
      <w:r w:rsidRPr="006C66CA">
        <w:rPr>
          <w:rFonts w:cs="Arial"/>
          <w:rPrChange w:id="2815" w:author="Harry Shamoon" w:date="2015-03-05T19:28:00Z">
            <w:rPr/>
          </w:rPrChange>
        </w:rPr>
        <w:t>critical</w:t>
      </w:r>
      <w:r w:rsidRPr="006C66CA">
        <w:rPr>
          <w:rFonts w:cs="Arial"/>
          <w:spacing w:val="-10"/>
          <w:rPrChange w:id="2816" w:author="Harry Shamoon" w:date="2015-03-05T19:28:00Z">
            <w:rPr>
              <w:spacing w:val="-10"/>
            </w:rPr>
          </w:rPrChange>
        </w:rPr>
        <w:t xml:space="preserve"> </w:t>
      </w:r>
      <w:r w:rsidRPr="006C66CA">
        <w:rPr>
          <w:rFonts w:cs="Arial"/>
          <w:rPrChange w:id="2817" w:author="Harry Shamoon" w:date="2015-03-05T19:28:00Z">
            <w:rPr/>
          </w:rPrChange>
        </w:rPr>
        <w:t>care</w:t>
      </w:r>
      <w:r w:rsidRPr="006C66CA">
        <w:rPr>
          <w:rFonts w:cs="Arial"/>
          <w:spacing w:val="-10"/>
          <w:rPrChange w:id="2818" w:author="Harry Shamoon" w:date="2015-03-05T19:28:00Z">
            <w:rPr>
              <w:spacing w:val="-10"/>
            </w:rPr>
          </w:rPrChange>
        </w:rPr>
        <w:t xml:space="preserve"> </w:t>
      </w:r>
      <w:r w:rsidRPr="006C66CA">
        <w:rPr>
          <w:rFonts w:cs="Arial"/>
          <w:rPrChange w:id="2819" w:author="Harry Shamoon" w:date="2015-03-05T19:28:00Z">
            <w:rPr/>
          </w:rPrChange>
        </w:rPr>
        <w:t>and</w:t>
      </w:r>
      <w:r w:rsidRPr="006C66CA">
        <w:rPr>
          <w:rFonts w:cs="Arial"/>
          <w:spacing w:val="-10"/>
          <w:rPrChange w:id="2820" w:author="Harry Shamoon" w:date="2015-03-05T19:28:00Z">
            <w:rPr>
              <w:spacing w:val="-10"/>
            </w:rPr>
          </w:rPrChange>
        </w:rPr>
        <w:t xml:space="preserve"> </w:t>
      </w:r>
      <w:r w:rsidRPr="006C66CA">
        <w:rPr>
          <w:rFonts w:cs="Arial"/>
          <w:rPrChange w:id="2821" w:author="Harry Shamoon" w:date="2015-03-05T19:28:00Z">
            <w:rPr/>
          </w:rPrChange>
        </w:rPr>
        <w:t>computational</w:t>
      </w:r>
      <w:r w:rsidRPr="006C66CA">
        <w:rPr>
          <w:rFonts w:cs="Arial"/>
          <w:spacing w:val="-10"/>
          <w:rPrChange w:id="2822" w:author="Harry Shamoon" w:date="2015-03-05T19:28:00Z">
            <w:rPr>
              <w:spacing w:val="-10"/>
            </w:rPr>
          </w:rPrChange>
        </w:rPr>
        <w:t xml:space="preserve"> </w:t>
      </w:r>
      <w:r w:rsidRPr="006C66CA">
        <w:rPr>
          <w:rFonts w:cs="Arial"/>
          <w:rPrChange w:id="2823" w:author="Harry Shamoon" w:date="2015-03-05T19:28:00Z">
            <w:rPr/>
          </w:rPrChange>
        </w:rPr>
        <w:t>statistics.</w:t>
      </w:r>
    </w:p>
    <w:p w14:paraId="30979BD2" w14:textId="77777777" w:rsidR="00F731E7" w:rsidRPr="006C66CA" w:rsidRDefault="00082CF3" w:rsidP="00174DF6">
      <w:pPr>
        <w:pStyle w:val="Heading3"/>
        <w:ind w:left="159"/>
        <w:jc w:val="both"/>
        <w:rPr>
          <w:rFonts w:cs="Arial"/>
          <w:b w:val="0"/>
          <w:bCs w:val="0"/>
          <w:sz w:val="22"/>
          <w:szCs w:val="22"/>
          <w:rPrChange w:id="2824" w:author="Harry Shamoon" w:date="2015-03-05T19:28:00Z">
            <w:rPr>
              <w:b w:val="0"/>
              <w:bCs w:val="0"/>
            </w:rPr>
          </w:rPrChange>
        </w:rPr>
      </w:pPr>
      <w:r w:rsidRPr="006C66CA">
        <w:rPr>
          <w:rFonts w:cs="Arial"/>
          <w:sz w:val="22"/>
          <w:szCs w:val="22"/>
          <w:rPrChange w:id="2825" w:author="Harry Shamoon" w:date="2015-03-05T19:28:00Z">
            <w:rPr/>
          </w:rPrChange>
        </w:rPr>
        <w:t>Summary of the</w:t>
      </w:r>
      <w:r w:rsidRPr="006C66CA">
        <w:rPr>
          <w:rFonts w:cs="Arial"/>
          <w:spacing w:val="-11"/>
          <w:sz w:val="22"/>
          <w:szCs w:val="22"/>
          <w:rPrChange w:id="2826" w:author="Harry Shamoon" w:date="2015-03-05T19:28:00Z">
            <w:rPr>
              <w:spacing w:val="-11"/>
            </w:rPr>
          </w:rPrChange>
        </w:rPr>
        <w:t xml:space="preserve"> </w:t>
      </w:r>
      <w:r w:rsidRPr="006C66CA">
        <w:rPr>
          <w:rFonts w:cs="Arial"/>
          <w:sz w:val="22"/>
          <w:szCs w:val="22"/>
          <w:rPrChange w:id="2827" w:author="Harry Shamoon" w:date="2015-03-05T19:28:00Z">
            <w:rPr/>
          </w:rPrChange>
        </w:rPr>
        <w:t>impact</w:t>
      </w:r>
    </w:p>
    <w:p w14:paraId="4341834F" w14:textId="086F2C56" w:rsidR="00F731E7" w:rsidRPr="006C66CA" w:rsidRDefault="00082CF3">
      <w:pPr>
        <w:pStyle w:val="BodyText"/>
        <w:spacing w:before="121"/>
        <w:ind w:left="159" w:right="319"/>
        <w:jc w:val="both"/>
        <w:rPr>
          <w:rFonts w:cs="Arial"/>
          <w:rPrChange w:id="2828" w:author="Harry Shamoon" w:date="2015-03-05T19:28:00Z">
            <w:rPr/>
          </w:rPrChange>
        </w:rPr>
        <w:pPrChange w:id="2829" w:author="Harry Shamoon" w:date="2015-03-05T19:42:00Z">
          <w:pPr>
            <w:pStyle w:val="BodyText"/>
            <w:spacing w:before="121" w:line="268" w:lineRule="auto"/>
            <w:ind w:left="159" w:right="319"/>
            <w:jc w:val="both"/>
          </w:pPr>
        </w:pPrChange>
      </w:pPr>
      <w:r w:rsidRPr="006C66CA">
        <w:rPr>
          <w:rFonts w:cs="Arial"/>
          <w:spacing w:val="-4"/>
        </w:rPr>
        <w:t>We</w:t>
      </w:r>
      <w:r w:rsidRPr="00C91597">
        <w:rPr>
          <w:rFonts w:cs="Arial"/>
          <w:spacing w:val="-11"/>
        </w:rPr>
        <w:t xml:space="preserve"> </w:t>
      </w:r>
      <w:ins w:id="2830" w:author="Harry Shamoon" w:date="2015-03-05T19:55:00Z">
        <w:r w:rsidR="00765A7F">
          <w:rPr>
            <w:rFonts w:cs="Arial"/>
            <w:spacing w:val="-11"/>
          </w:rPr>
          <w:t xml:space="preserve">propose to </w:t>
        </w:r>
      </w:ins>
      <w:r w:rsidRPr="00082CF3">
        <w:rPr>
          <w:rFonts w:cs="Arial"/>
        </w:rPr>
        <w:t>tackle</w:t>
      </w:r>
      <w:r w:rsidRPr="00082CF3">
        <w:rPr>
          <w:rFonts w:cs="Arial"/>
          <w:spacing w:val="-11"/>
        </w:rPr>
        <w:t xml:space="preserve"> </w:t>
      </w:r>
      <w:r w:rsidRPr="00F97E28">
        <w:rPr>
          <w:rFonts w:cs="Arial"/>
        </w:rPr>
        <w:t>a</w:t>
      </w:r>
      <w:r w:rsidRPr="00F97E28">
        <w:rPr>
          <w:rFonts w:cs="Arial"/>
          <w:spacing w:val="-11"/>
        </w:rPr>
        <w:t xml:space="preserve"> </w:t>
      </w:r>
      <w:r w:rsidRPr="00030584">
        <w:rPr>
          <w:rFonts w:cs="Arial"/>
        </w:rPr>
        <w:t>serious</w:t>
      </w:r>
      <w:r w:rsidRPr="00174DF6">
        <w:rPr>
          <w:rFonts w:cs="Arial"/>
          <w:spacing w:val="-10"/>
        </w:rPr>
        <w:t xml:space="preserve"> </w:t>
      </w:r>
      <w:r w:rsidRPr="00174DF6">
        <w:rPr>
          <w:rFonts w:cs="Arial"/>
        </w:rPr>
        <w:t>health</w:t>
      </w:r>
      <w:del w:id="2831" w:author="Harry Shamoon" w:date="2015-03-05T19:55:00Z">
        <w:r w:rsidRPr="00174DF6" w:rsidDel="00765A7F">
          <w:rPr>
            <w:rFonts w:cs="Arial"/>
            <w:spacing w:val="-11"/>
          </w:rPr>
          <w:delText xml:space="preserve"> </w:delText>
        </w:r>
      </w:del>
      <w:r w:rsidRPr="00231B3C">
        <w:rPr>
          <w:rFonts w:cs="Arial"/>
        </w:rPr>
        <w:t>care</w:t>
      </w:r>
      <w:r w:rsidRPr="008C4839">
        <w:rPr>
          <w:rFonts w:cs="Arial"/>
          <w:spacing w:val="-11"/>
        </w:rPr>
        <w:t xml:space="preserve"> </w:t>
      </w:r>
      <w:r w:rsidRPr="00C0557F">
        <w:rPr>
          <w:rFonts w:cs="Arial"/>
        </w:rPr>
        <w:t>challenge</w:t>
      </w:r>
      <w:r w:rsidRPr="00765A7F">
        <w:rPr>
          <w:rFonts w:cs="Arial"/>
          <w:spacing w:val="-11"/>
        </w:rPr>
        <w:t xml:space="preserve"> </w:t>
      </w:r>
      <w:r w:rsidRPr="00765A7F">
        <w:rPr>
          <w:rFonts w:cs="Arial"/>
          <w:spacing w:val="-3"/>
        </w:rPr>
        <w:t>by</w:t>
      </w:r>
      <w:r w:rsidRPr="00765A7F">
        <w:rPr>
          <w:rFonts w:cs="Arial"/>
          <w:spacing w:val="-11"/>
        </w:rPr>
        <w:t xml:space="preserve"> </w:t>
      </w:r>
      <w:r w:rsidRPr="00765A7F">
        <w:rPr>
          <w:rFonts w:cs="Arial"/>
        </w:rPr>
        <w:t>integrating</w:t>
      </w:r>
      <w:r w:rsidRPr="00765A7F">
        <w:rPr>
          <w:rFonts w:cs="Arial"/>
          <w:spacing w:val="-11"/>
        </w:rPr>
        <w:t xml:space="preserve"> </w:t>
      </w:r>
      <w:r w:rsidRPr="00765A7F">
        <w:rPr>
          <w:rFonts w:cs="Arial"/>
        </w:rPr>
        <w:t>advanced</w:t>
      </w:r>
      <w:r w:rsidRPr="00765A7F">
        <w:rPr>
          <w:rFonts w:cs="Arial"/>
          <w:spacing w:val="-11"/>
        </w:rPr>
        <w:t xml:space="preserve"> </w:t>
      </w:r>
      <w:r w:rsidRPr="00765A7F">
        <w:rPr>
          <w:rFonts w:cs="Arial"/>
        </w:rPr>
        <w:t>hierarchical</w:t>
      </w:r>
      <w:r w:rsidRPr="00765A7F">
        <w:rPr>
          <w:rFonts w:cs="Arial"/>
          <w:spacing w:val="-10"/>
        </w:rPr>
        <w:t xml:space="preserve"> </w:t>
      </w:r>
      <w:r w:rsidRPr="00765A7F">
        <w:rPr>
          <w:rFonts w:cs="Arial"/>
        </w:rPr>
        <w:t>modeling</w:t>
      </w:r>
      <w:r w:rsidRPr="00765A7F">
        <w:rPr>
          <w:rFonts w:cs="Arial"/>
          <w:spacing w:val="-10"/>
        </w:rPr>
        <w:t xml:space="preserve"> </w:t>
      </w:r>
      <w:r w:rsidRPr="00765A7F">
        <w:rPr>
          <w:rFonts w:cs="Arial"/>
        </w:rPr>
        <w:t>into</w:t>
      </w:r>
      <w:r w:rsidRPr="00765A7F">
        <w:rPr>
          <w:rFonts w:cs="Arial"/>
          <w:spacing w:val="-11"/>
        </w:rPr>
        <w:t xml:space="preserve"> </w:t>
      </w:r>
      <w:r w:rsidRPr="00765A7F">
        <w:rPr>
          <w:rFonts w:cs="Arial"/>
        </w:rPr>
        <w:t>a</w:t>
      </w:r>
      <w:r w:rsidRPr="00765A7F">
        <w:rPr>
          <w:rFonts w:cs="Arial"/>
          <w:spacing w:val="-11"/>
        </w:rPr>
        <w:t xml:space="preserve"> </w:t>
      </w:r>
      <w:r w:rsidRPr="00365719">
        <w:rPr>
          <w:rFonts w:cs="Arial"/>
        </w:rPr>
        <w:t>pragmatic</w:t>
      </w:r>
      <w:r w:rsidRPr="00365719">
        <w:rPr>
          <w:rFonts w:cs="Arial"/>
          <w:spacing w:val="-11"/>
        </w:rPr>
        <w:t xml:space="preserve"> </w:t>
      </w:r>
      <w:r w:rsidRPr="00365719">
        <w:rPr>
          <w:rFonts w:cs="Arial"/>
        </w:rPr>
        <w:t>clinical</w:t>
      </w:r>
      <w:r w:rsidRPr="00365719">
        <w:rPr>
          <w:rFonts w:cs="Arial"/>
          <w:w w:val="99"/>
        </w:rPr>
        <w:t xml:space="preserve"> </w:t>
      </w:r>
      <w:r w:rsidRPr="00365719">
        <w:rPr>
          <w:rFonts w:cs="Arial"/>
        </w:rPr>
        <w:t>trial. Beyond</w:t>
      </w:r>
      <w:r w:rsidRPr="00365719">
        <w:rPr>
          <w:rFonts w:cs="Arial"/>
          <w:spacing w:val="-18"/>
        </w:rPr>
        <w:t xml:space="preserve"> </w:t>
      </w:r>
      <w:r w:rsidRPr="00365719">
        <w:rPr>
          <w:rFonts w:cs="Arial"/>
        </w:rPr>
        <w:t>improving</w:t>
      </w:r>
      <w:r w:rsidRPr="00365719">
        <w:rPr>
          <w:rFonts w:cs="Arial"/>
          <w:spacing w:val="-18"/>
        </w:rPr>
        <w:t xml:space="preserve"> </w:t>
      </w:r>
      <w:r w:rsidRPr="00365719">
        <w:rPr>
          <w:rFonts w:cs="Arial"/>
        </w:rPr>
        <w:t>morbidity</w:t>
      </w:r>
      <w:r w:rsidRPr="00365719">
        <w:rPr>
          <w:rFonts w:cs="Arial"/>
          <w:spacing w:val="-18"/>
        </w:rPr>
        <w:t xml:space="preserve"> </w:t>
      </w:r>
      <w:r w:rsidRPr="00365719">
        <w:rPr>
          <w:rFonts w:cs="Arial"/>
        </w:rPr>
        <w:t>and</w:t>
      </w:r>
      <w:r w:rsidRPr="00365719">
        <w:rPr>
          <w:rFonts w:cs="Arial"/>
          <w:spacing w:val="-18"/>
        </w:rPr>
        <w:t xml:space="preserve"> </w:t>
      </w:r>
      <w:r w:rsidRPr="00365719">
        <w:rPr>
          <w:rFonts w:cs="Arial"/>
        </w:rPr>
        <w:t>mortality</w:t>
      </w:r>
      <w:r w:rsidRPr="00365719">
        <w:rPr>
          <w:rFonts w:cs="Arial"/>
          <w:spacing w:val="-18"/>
        </w:rPr>
        <w:t xml:space="preserve"> </w:t>
      </w:r>
      <w:r w:rsidRPr="00365719">
        <w:rPr>
          <w:rFonts w:cs="Arial"/>
        </w:rPr>
        <w:t>from</w:t>
      </w:r>
      <w:r w:rsidRPr="00365719">
        <w:rPr>
          <w:rFonts w:cs="Arial"/>
          <w:spacing w:val="-18"/>
        </w:rPr>
        <w:t xml:space="preserve"> </w:t>
      </w:r>
      <w:r w:rsidRPr="00365719">
        <w:rPr>
          <w:rFonts w:cs="Arial"/>
        </w:rPr>
        <w:t>respiratory</w:t>
      </w:r>
      <w:r w:rsidRPr="00365719">
        <w:rPr>
          <w:rFonts w:cs="Arial"/>
          <w:spacing w:val="-18"/>
        </w:rPr>
        <w:t xml:space="preserve"> </w:t>
      </w:r>
      <w:r w:rsidRPr="00365719">
        <w:rPr>
          <w:rFonts w:cs="Arial"/>
        </w:rPr>
        <w:t>disease</w:t>
      </w:r>
      <w:r w:rsidRPr="00365719">
        <w:rPr>
          <w:rFonts w:cs="Arial"/>
          <w:spacing w:val="-18"/>
        </w:rPr>
        <w:t xml:space="preserve"> </w:t>
      </w:r>
      <w:r w:rsidRPr="00365719">
        <w:rPr>
          <w:rFonts w:cs="Arial"/>
        </w:rPr>
        <w:t>in</w:t>
      </w:r>
      <w:r w:rsidRPr="00365719">
        <w:rPr>
          <w:rFonts w:cs="Arial"/>
          <w:spacing w:val="-18"/>
        </w:rPr>
        <w:t xml:space="preserve"> </w:t>
      </w:r>
      <w:r w:rsidRPr="00365719">
        <w:rPr>
          <w:rFonts w:cs="Arial"/>
        </w:rPr>
        <w:t>hospitalized</w:t>
      </w:r>
      <w:r w:rsidRPr="00365719">
        <w:rPr>
          <w:rFonts w:cs="Arial"/>
          <w:spacing w:val="-18"/>
        </w:rPr>
        <w:t xml:space="preserve"> </w:t>
      </w:r>
      <w:r w:rsidRPr="00365719">
        <w:rPr>
          <w:rFonts w:cs="Arial"/>
        </w:rPr>
        <w:t>patients</w:t>
      </w:r>
      <w:r w:rsidRPr="00365719">
        <w:rPr>
          <w:rFonts w:cs="Arial"/>
          <w:spacing w:val="-18"/>
        </w:rPr>
        <w:t xml:space="preserve"> </w:t>
      </w:r>
      <w:r w:rsidRPr="00365719">
        <w:rPr>
          <w:rFonts w:cs="Arial"/>
        </w:rPr>
        <w:t>through</w:t>
      </w:r>
      <w:r w:rsidRPr="00FF1D9C">
        <w:rPr>
          <w:rFonts w:cs="Arial"/>
          <w:spacing w:val="-18"/>
        </w:rPr>
        <w:t xml:space="preserve"> </w:t>
      </w:r>
      <w:r w:rsidRPr="0011650A">
        <w:rPr>
          <w:rFonts w:cs="Arial"/>
        </w:rPr>
        <w:t>improved</w:t>
      </w:r>
      <w:r w:rsidRPr="0011650A">
        <w:rPr>
          <w:rFonts w:cs="Arial"/>
          <w:w w:val="99"/>
        </w:rPr>
        <w:t xml:space="preserve"> </w:t>
      </w:r>
      <w:r w:rsidRPr="0011650A">
        <w:rPr>
          <w:rFonts w:cs="Arial"/>
        </w:rPr>
        <w:t xml:space="preserve">prediction and prevention, we will </w:t>
      </w:r>
      <w:r w:rsidRPr="00907C1D">
        <w:rPr>
          <w:rFonts w:cs="Arial"/>
          <w:spacing w:val="-3"/>
        </w:rPr>
        <w:t xml:space="preserve">develop </w:t>
      </w:r>
      <w:r w:rsidRPr="00640245">
        <w:rPr>
          <w:rFonts w:cs="Arial"/>
        </w:rPr>
        <w:t xml:space="preserve">new methods to impute incomplete </w:t>
      </w:r>
      <w:del w:id="2832" w:author="Harry Shamoon" w:date="2015-03-05T19:55:00Z">
        <w:r w:rsidRPr="00FF4755" w:rsidDel="00765A7F">
          <w:rPr>
            <w:rFonts w:cs="Arial"/>
          </w:rPr>
          <w:delText>electronic medical record</w:delText>
        </w:r>
      </w:del>
      <w:ins w:id="2833" w:author="Harry Shamoon" w:date="2015-03-05T19:55:00Z">
        <w:r w:rsidR="00765A7F">
          <w:rPr>
            <w:rFonts w:cs="Arial"/>
          </w:rPr>
          <w:t>EMR data</w:t>
        </w:r>
      </w:ins>
      <w:del w:id="2834" w:author="Harry Shamoon" w:date="2015-03-05T19:55:00Z">
        <w:r w:rsidRPr="00765A7F" w:rsidDel="00765A7F">
          <w:rPr>
            <w:rFonts w:cs="Arial"/>
          </w:rPr>
          <w:delText>s</w:delText>
        </w:r>
      </w:del>
      <w:r w:rsidRPr="00765A7F">
        <w:rPr>
          <w:rFonts w:cs="Arial"/>
          <w:spacing w:val="43"/>
        </w:rPr>
        <w:t xml:space="preserve"> </w:t>
      </w:r>
      <w:r w:rsidRPr="00765A7F">
        <w:rPr>
          <w:rFonts w:cs="Arial"/>
        </w:rPr>
        <w:t>from</w:t>
      </w:r>
      <w:r w:rsidRPr="00765A7F">
        <w:rPr>
          <w:rFonts w:cs="Arial"/>
          <w:w w:val="99"/>
        </w:rPr>
        <w:t xml:space="preserve"> </w:t>
      </w:r>
      <w:r w:rsidRPr="00765A7F">
        <w:rPr>
          <w:rFonts w:cs="Arial"/>
        </w:rPr>
        <w:t>auxiliary</w:t>
      </w:r>
      <w:r w:rsidRPr="00765A7F">
        <w:rPr>
          <w:rFonts w:cs="Arial"/>
          <w:spacing w:val="12"/>
        </w:rPr>
        <w:t xml:space="preserve"> </w:t>
      </w:r>
      <w:r w:rsidRPr="00765A7F">
        <w:rPr>
          <w:rFonts w:cs="Arial"/>
        </w:rPr>
        <w:t>data</w:t>
      </w:r>
      <w:ins w:id="2835" w:author="Harry Shamoon" w:date="2015-03-05T19:56:00Z">
        <w:r w:rsidR="00765A7F">
          <w:rPr>
            <w:rFonts w:cs="Arial"/>
          </w:rPr>
          <w:t>,</w:t>
        </w:r>
      </w:ins>
      <w:r w:rsidRPr="00765A7F">
        <w:rPr>
          <w:rFonts w:cs="Arial"/>
          <w:spacing w:val="12"/>
        </w:rPr>
        <w:t xml:space="preserve"> </w:t>
      </w:r>
      <w:del w:id="2836" w:author="Harry Shamoon" w:date="2015-03-05T19:56:00Z">
        <w:r w:rsidRPr="00765A7F" w:rsidDel="00765A7F">
          <w:rPr>
            <w:rFonts w:cs="Arial"/>
          </w:rPr>
          <w:delText>and</w:delText>
        </w:r>
        <w:r w:rsidRPr="00765A7F" w:rsidDel="00765A7F">
          <w:rPr>
            <w:rFonts w:cs="Arial"/>
            <w:spacing w:val="12"/>
          </w:rPr>
          <w:delText xml:space="preserve"> </w:delText>
        </w:r>
      </w:del>
      <w:ins w:id="2837" w:author="Harry Shamoon" w:date="2015-03-05T19:56:00Z">
        <w:r w:rsidR="00765A7F">
          <w:rPr>
            <w:rFonts w:cs="Arial"/>
          </w:rPr>
          <w:t>as well as</w:t>
        </w:r>
        <w:r w:rsidR="00365719">
          <w:rPr>
            <w:rFonts w:cs="Arial"/>
          </w:rPr>
          <w:t xml:space="preserve"> to</w:t>
        </w:r>
        <w:r w:rsidR="00765A7F" w:rsidRPr="00765A7F">
          <w:rPr>
            <w:rFonts w:cs="Arial"/>
            <w:spacing w:val="12"/>
          </w:rPr>
          <w:t xml:space="preserve"> </w:t>
        </w:r>
      </w:ins>
      <w:r w:rsidRPr="00765A7F">
        <w:rPr>
          <w:rFonts w:cs="Arial"/>
        </w:rPr>
        <w:t>scale</w:t>
      </w:r>
      <w:r w:rsidRPr="00765A7F">
        <w:rPr>
          <w:rFonts w:cs="Arial"/>
          <w:spacing w:val="12"/>
        </w:rPr>
        <w:t xml:space="preserve"> </w:t>
      </w:r>
      <w:r w:rsidRPr="00765A7F">
        <w:rPr>
          <w:rFonts w:cs="Arial"/>
        </w:rPr>
        <w:t>Bayesian</w:t>
      </w:r>
      <w:r w:rsidRPr="00765A7F">
        <w:rPr>
          <w:rFonts w:cs="Arial"/>
          <w:spacing w:val="12"/>
        </w:rPr>
        <w:t xml:space="preserve"> </w:t>
      </w:r>
      <w:del w:id="2838" w:author="Harry Shamoon" w:date="2015-03-05T19:56:00Z">
        <w:r w:rsidRPr="00765A7F" w:rsidDel="00365719">
          <w:rPr>
            <w:rFonts w:cs="Arial"/>
          </w:rPr>
          <w:delText>hierarchical</w:delText>
        </w:r>
        <w:r w:rsidRPr="00765A7F" w:rsidDel="00365719">
          <w:rPr>
            <w:rFonts w:cs="Arial"/>
            <w:spacing w:val="12"/>
          </w:rPr>
          <w:delText xml:space="preserve"> </w:delText>
        </w:r>
      </w:del>
      <w:r w:rsidRPr="00765A7F">
        <w:rPr>
          <w:rFonts w:cs="Arial"/>
        </w:rPr>
        <w:t>models</w:t>
      </w:r>
      <w:r w:rsidRPr="00765A7F">
        <w:rPr>
          <w:rFonts w:cs="Arial"/>
          <w:spacing w:val="12"/>
        </w:rPr>
        <w:t xml:space="preserve"> </w:t>
      </w:r>
      <w:r w:rsidRPr="00765A7F">
        <w:rPr>
          <w:rFonts w:cs="Arial"/>
        </w:rPr>
        <w:t>to</w:t>
      </w:r>
      <w:r w:rsidRPr="00765A7F">
        <w:rPr>
          <w:rFonts w:cs="Arial"/>
          <w:spacing w:val="12"/>
        </w:rPr>
        <w:t xml:space="preserve"> </w:t>
      </w:r>
      <w:r w:rsidRPr="00765A7F">
        <w:rPr>
          <w:rFonts w:cs="Arial"/>
        </w:rPr>
        <w:t>use</w:t>
      </w:r>
      <w:r w:rsidRPr="00365719">
        <w:rPr>
          <w:rFonts w:cs="Arial"/>
          <w:spacing w:val="12"/>
        </w:rPr>
        <w:t xml:space="preserve"> </w:t>
      </w:r>
      <w:r w:rsidRPr="00365719">
        <w:rPr>
          <w:rFonts w:cs="Arial"/>
        </w:rPr>
        <w:t>in</w:t>
      </w:r>
      <w:r w:rsidRPr="00365719">
        <w:rPr>
          <w:rFonts w:cs="Arial"/>
          <w:spacing w:val="12"/>
        </w:rPr>
        <w:t xml:space="preserve"> </w:t>
      </w:r>
      <w:r w:rsidRPr="00365719">
        <w:rPr>
          <w:rFonts w:cs="Arial"/>
        </w:rPr>
        <w:t>large</w:t>
      </w:r>
      <w:r w:rsidRPr="00365719">
        <w:rPr>
          <w:rFonts w:cs="Arial"/>
          <w:spacing w:val="12"/>
        </w:rPr>
        <w:t xml:space="preserve"> </w:t>
      </w:r>
      <w:r w:rsidRPr="00365719">
        <w:rPr>
          <w:rFonts w:cs="Arial"/>
        </w:rPr>
        <w:t>EMR</w:t>
      </w:r>
      <w:r w:rsidRPr="00365719">
        <w:rPr>
          <w:rFonts w:cs="Arial"/>
          <w:spacing w:val="12"/>
        </w:rPr>
        <w:t xml:space="preserve"> </w:t>
      </w:r>
      <w:r w:rsidRPr="00365719">
        <w:rPr>
          <w:rFonts w:cs="Arial"/>
        </w:rPr>
        <w:t>data</w:t>
      </w:r>
      <w:ins w:id="2839" w:author="Harry Shamoon" w:date="2015-03-05T19:56:00Z">
        <w:r w:rsidR="00765A7F">
          <w:rPr>
            <w:rFonts w:cs="Arial"/>
          </w:rPr>
          <w:t>sets</w:t>
        </w:r>
      </w:ins>
      <w:r w:rsidRPr="00765A7F">
        <w:rPr>
          <w:rFonts w:cs="Arial"/>
          <w:spacing w:val="12"/>
        </w:rPr>
        <w:t xml:space="preserve"> </w:t>
      </w:r>
      <w:del w:id="2840" w:author="Harry Shamoon" w:date="2015-03-05T19:56:00Z">
        <w:r w:rsidRPr="00765A7F" w:rsidDel="00365719">
          <w:rPr>
            <w:rFonts w:cs="Arial"/>
          </w:rPr>
          <w:delText>and</w:delText>
        </w:r>
        <w:r w:rsidRPr="00765A7F" w:rsidDel="00365719">
          <w:rPr>
            <w:rFonts w:cs="Arial"/>
            <w:spacing w:val="12"/>
          </w:rPr>
          <w:delText xml:space="preserve"> </w:delText>
        </w:r>
        <w:r w:rsidRPr="00765A7F" w:rsidDel="00365719">
          <w:rPr>
            <w:rFonts w:cs="Arial"/>
          </w:rPr>
          <w:delText>will</w:delText>
        </w:r>
      </w:del>
      <w:ins w:id="2841" w:author="Harry Shamoon" w:date="2015-03-05T19:56:00Z">
        <w:r w:rsidR="00365719">
          <w:rPr>
            <w:rFonts w:cs="Arial"/>
          </w:rPr>
          <w:t>to</w:t>
        </w:r>
      </w:ins>
      <w:r w:rsidRPr="00765A7F">
        <w:rPr>
          <w:rFonts w:cs="Arial"/>
          <w:spacing w:val="12"/>
        </w:rPr>
        <w:t xml:space="preserve"> </w:t>
      </w:r>
      <w:r w:rsidRPr="00765A7F">
        <w:rPr>
          <w:rFonts w:cs="Arial"/>
        </w:rPr>
        <w:t>investigate</w:t>
      </w:r>
      <w:r w:rsidRPr="00765A7F">
        <w:rPr>
          <w:rFonts w:cs="Arial"/>
          <w:spacing w:val="12"/>
        </w:rPr>
        <w:t xml:space="preserve"> </w:t>
      </w:r>
      <w:r w:rsidRPr="00765A7F">
        <w:rPr>
          <w:rFonts w:cs="Arial"/>
        </w:rPr>
        <w:t>drivers</w:t>
      </w:r>
      <w:r w:rsidRPr="00765A7F">
        <w:rPr>
          <w:rFonts w:cs="Arial"/>
          <w:spacing w:val="12"/>
        </w:rPr>
        <w:t xml:space="preserve"> </w:t>
      </w:r>
      <w:r w:rsidRPr="00765A7F">
        <w:rPr>
          <w:rFonts w:cs="Arial"/>
        </w:rPr>
        <w:t>of</w:t>
      </w:r>
      <w:r w:rsidRPr="00765A7F">
        <w:rPr>
          <w:rFonts w:cs="Arial"/>
          <w:w w:val="99"/>
        </w:rPr>
        <w:t xml:space="preserve"> </w:t>
      </w:r>
      <w:r w:rsidRPr="00765A7F">
        <w:rPr>
          <w:rFonts w:cs="Arial"/>
        </w:rPr>
        <w:t>poor</w:t>
      </w:r>
      <w:r w:rsidRPr="00765A7F">
        <w:rPr>
          <w:rFonts w:cs="Arial"/>
          <w:spacing w:val="24"/>
        </w:rPr>
        <w:t xml:space="preserve"> </w:t>
      </w:r>
      <w:r w:rsidRPr="00765A7F">
        <w:rPr>
          <w:rFonts w:cs="Arial"/>
        </w:rPr>
        <w:t>provider</w:t>
      </w:r>
      <w:r w:rsidRPr="00365719">
        <w:rPr>
          <w:rFonts w:cs="Arial"/>
          <w:spacing w:val="24"/>
        </w:rPr>
        <w:t xml:space="preserve"> </w:t>
      </w:r>
      <w:r w:rsidRPr="00365719">
        <w:rPr>
          <w:rFonts w:cs="Arial"/>
        </w:rPr>
        <w:t>compliance.</w:t>
      </w:r>
      <w:r w:rsidRPr="00365719">
        <w:rPr>
          <w:rFonts w:cs="Arial"/>
          <w:spacing w:val="35"/>
        </w:rPr>
        <w:t xml:space="preserve"> </w:t>
      </w:r>
      <w:r w:rsidRPr="00365719">
        <w:rPr>
          <w:rFonts w:cs="Arial"/>
        </w:rPr>
        <w:t>Our</w:t>
      </w:r>
      <w:r w:rsidRPr="00365719">
        <w:rPr>
          <w:rFonts w:cs="Arial"/>
          <w:spacing w:val="24"/>
        </w:rPr>
        <w:t xml:space="preserve"> </w:t>
      </w:r>
      <w:r w:rsidRPr="00365719">
        <w:rPr>
          <w:rFonts w:cs="Arial"/>
        </w:rPr>
        <w:t>proposal</w:t>
      </w:r>
      <w:r w:rsidRPr="00365719">
        <w:rPr>
          <w:rFonts w:cs="Arial"/>
          <w:spacing w:val="24"/>
        </w:rPr>
        <w:t xml:space="preserve"> </w:t>
      </w:r>
      <w:r w:rsidRPr="00365719">
        <w:rPr>
          <w:rFonts w:cs="Arial"/>
        </w:rPr>
        <w:t>is</w:t>
      </w:r>
      <w:r w:rsidRPr="00365719">
        <w:rPr>
          <w:rFonts w:cs="Arial"/>
          <w:spacing w:val="24"/>
        </w:rPr>
        <w:t xml:space="preserve"> </w:t>
      </w:r>
      <w:r w:rsidRPr="00365719">
        <w:rPr>
          <w:rFonts w:cs="Arial"/>
        </w:rPr>
        <w:t>unique</w:t>
      </w:r>
      <w:r w:rsidRPr="00365719">
        <w:rPr>
          <w:rFonts w:cs="Arial"/>
          <w:spacing w:val="24"/>
        </w:rPr>
        <w:t xml:space="preserve"> </w:t>
      </w:r>
      <w:r w:rsidRPr="00365719">
        <w:rPr>
          <w:rFonts w:cs="Arial"/>
        </w:rPr>
        <w:t>and</w:t>
      </w:r>
      <w:r w:rsidRPr="00365719">
        <w:rPr>
          <w:rFonts w:cs="Arial"/>
          <w:spacing w:val="24"/>
        </w:rPr>
        <w:t xml:space="preserve"> </w:t>
      </w:r>
      <w:r w:rsidRPr="00365719">
        <w:rPr>
          <w:rFonts w:cs="Arial"/>
          <w:spacing w:val="-3"/>
        </w:rPr>
        <w:t>novel</w:t>
      </w:r>
      <w:r w:rsidRPr="00365719">
        <w:rPr>
          <w:rFonts w:cs="Arial"/>
          <w:spacing w:val="24"/>
        </w:rPr>
        <w:t xml:space="preserve"> </w:t>
      </w:r>
      <w:r w:rsidRPr="00365719">
        <w:rPr>
          <w:rFonts w:cs="Arial"/>
        </w:rPr>
        <w:t>in</w:t>
      </w:r>
      <w:r w:rsidRPr="00365719">
        <w:rPr>
          <w:rFonts w:cs="Arial"/>
          <w:spacing w:val="24"/>
        </w:rPr>
        <w:t xml:space="preserve"> </w:t>
      </w:r>
      <w:r w:rsidRPr="00365719">
        <w:rPr>
          <w:rFonts w:cs="Arial"/>
        </w:rPr>
        <w:t>its</w:t>
      </w:r>
      <w:r w:rsidRPr="00365719">
        <w:rPr>
          <w:rFonts w:cs="Arial"/>
          <w:spacing w:val="25"/>
        </w:rPr>
        <w:t xml:space="preserve"> </w:t>
      </w:r>
      <w:r w:rsidRPr="00365719">
        <w:rPr>
          <w:rFonts w:cs="Arial"/>
        </w:rPr>
        <w:t>integration</w:t>
      </w:r>
      <w:r w:rsidRPr="00365719">
        <w:rPr>
          <w:rFonts w:cs="Arial"/>
          <w:spacing w:val="24"/>
        </w:rPr>
        <w:t xml:space="preserve"> </w:t>
      </w:r>
      <w:r w:rsidRPr="00365719">
        <w:rPr>
          <w:rFonts w:cs="Arial"/>
        </w:rPr>
        <w:t>of</w:t>
      </w:r>
      <w:r w:rsidRPr="00365719">
        <w:rPr>
          <w:rFonts w:cs="Arial"/>
          <w:spacing w:val="24"/>
        </w:rPr>
        <w:t xml:space="preserve"> </w:t>
      </w:r>
      <w:r w:rsidRPr="00365719">
        <w:rPr>
          <w:rFonts w:cs="Arial"/>
        </w:rPr>
        <w:t>cutting</w:t>
      </w:r>
      <w:r w:rsidRPr="00365719">
        <w:rPr>
          <w:rFonts w:cs="Arial"/>
          <w:spacing w:val="24"/>
        </w:rPr>
        <w:t xml:space="preserve"> </w:t>
      </w:r>
      <w:r w:rsidRPr="00365719">
        <w:rPr>
          <w:rFonts w:cs="Arial"/>
        </w:rPr>
        <w:t>edge</w:t>
      </w:r>
      <w:r w:rsidRPr="00365719">
        <w:rPr>
          <w:rFonts w:cs="Arial"/>
          <w:spacing w:val="24"/>
        </w:rPr>
        <w:t xml:space="preserve"> </w:t>
      </w:r>
      <w:r w:rsidRPr="00FF1D9C">
        <w:rPr>
          <w:rFonts w:cs="Arial"/>
        </w:rPr>
        <w:t>methods</w:t>
      </w:r>
      <w:r w:rsidRPr="0011650A">
        <w:rPr>
          <w:rFonts w:cs="Arial"/>
          <w:spacing w:val="24"/>
        </w:rPr>
        <w:t xml:space="preserve"> </w:t>
      </w:r>
      <w:r w:rsidRPr="00907C1D">
        <w:rPr>
          <w:rFonts w:cs="Arial"/>
        </w:rPr>
        <w:t>from</w:t>
      </w:r>
      <w:r w:rsidRPr="00640245">
        <w:rPr>
          <w:rFonts w:cs="Arial"/>
          <w:w w:val="99"/>
        </w:rPr>
        <w:t xml:space="preserve"> </w:t>
      </w:r>
      <w:r w:rsidRPr="00FF4755">
        <w:rPr>
          <w:rFonts w:cs="Arial"/>
        </w:rPr>
        <w:t>clinical,</w:t>
      </w:r>
      <w:r w:rsidRPr="00FF4755">
        <w:rPr>
          <w:rFonts w:cs="Arial"/>
          <w:spacing w:val="-8"/>
        </w:rPr>
        <w:t xml:space="preserve"> </w:t>
      </w:r>
      <w:r w:rsidRPr="00FF4755">
        <w:rPr>
          <w:rFonts w:cs="Arial"/>
        </w:rPr>
        <w:t>statistical</w:t>
      </w:r>
      <w:r w:rsidRPr="00FF4755">
        <w:rPr>
          <w:rFonts w:cs="Arial"/>
          <w:spacing w:val="-8"/>
        </w:rPr>
        <w:t xml:space="preserve"> </w:t>
      </w:r>
      <w:r w:rsidRPr="00FF4755">
        <w:rPr>
          <w:rFonts w:cs="Arial"/>
        </w:rPr>
        <w:t>and</w:t>
      </w:r>
      <w:r w:rsidRPr="008F496E">
        <w:rPr>
          <w:rFonts w:cs="Arial"/>
          <w:spacing w:val="-8"/>
        </w:rPr>
        <w:t xml:space="preserve"> </w:t>
      </w:r>
      <w:r w:rsidRPr="008F496E">
        <w:rPr>
          <w:rFonts w:cs="Arial"/>
        </w:rPr>
        <w:t>computer</w:t>
      </w:r>
      <w:r w:rsidRPr="006C66CA">
        <w:rPr>
          <w:rFonts w:cs="Arial"/>
          <w:spacing w:val="-8"/>
          <w:rPrChange w:id="2842" w:author="Harry Shamoon" w:date="2015-03-05T19:28:00Z">
            <w:rPr>
              <w:spacing w:val="-8"/>
            </w:rPr>
          </w:rPrChange>
        </w:rPr>
        <w:t xml:space="preserve"> </w:t>
      </w:r>
      <w:r w:rsidRPr="006C66CA">
        <w:rPr>
          <w:rFonts w:cs="Arial"/>
          <w:rPrChange w:id="2843" w:author="Harry Shamoon" w:date="2015-03-05T19:28:00Z">
            <w:rPr/>
          </w:rPrChange>
        </w:rPr>
        <w:t>science</w:t>
      </w:r>
      <w:r w:rsidRPr="006C66CA">
        <w:rPr>
          <w:rFonts w:cs="Arial"/>
          <w:spacing w:val="-8"/>
          <w:rPrChange w:id="2844" w:author="Harry Shamoon" w:date="2015-03-05T19:28:00Z">
            <w:rPr>
              <w:spacing w:val="-8"/>
            </w:rPr>
          </w:rPrChange>
        </w:rPr>
        <w:t xml:space="preserve"> </w:t>
      </w:r>
      <w:r w:rsidRPr="006C66CA">
        <w:rPr>
          <w:rFonts w:cs="Arial"/>
          <w:rPrChange w:id="2845" w:author="Harry Shamoon" w:date="2015-03-05T19:28:00Z">
            <w:rPr/>
          </w:rPrChange>
        </w:rPr>
        <w:t>to</w:t>
      </w:r>
      <w:r w:rsidRPr="006C66CA">
        <w:rPr>
          <w:rFonts w:cs="Arial"/>
          <w:spacing w:val="-8"/>
          <w:rPrChange w:id="2846" w:author="Harry Shamoon" w:date="2015-03-05T19:28:00Z">
            <w:rPr>
              <w:spacing w:val="-8"/>
            </w:rPr>
          </w:rPrChange>
        </w:rPr>
        <w:t xml:space="preserve"> </w:t>
      </w:r>
      <w:r w:rsidRPr="006C66CA">
        <w:rPr>
          <w:rFonts w:cs="Arial"/>
          <w:rPrChange w:id="2847" w:author="Harry Shamoon" w:date="2015-03-05T19:28:00Z">
            <w:rPr/>
          </w:rPrChange>
        </w:rPr>
        <w:t>fully</w:t>
      </w:r>
      <w:r w:rsidRPr="006C66CA">
        <w:rPr>
          <w:rFonts w:cs="Arial"/>
          <w:spacing w:val="-8"/>
          <w:rPrChange w:id="2848" w:author="Harry Shamoon" w:date="2015-03-05T19:28:00Z">
            <w:rPr>
              <w:spacing w:val="-8"/>
            </w:rPr>
          </w:rPrChange>
        </w:rPr>
        <w:t xml:space="preserve"> </w:t>
      </w:r>
      <w:r w:rsidRPr="006C66CA">
        <w:rPr>
          <w:rFonts w:cs="Arial"/>
          <w:rPrChange w:id="2849" w:author="Harry Shamoon" w:date="2015-03-05T19:28:00Z">
            <w:rPr/>
          </w:rPrChange>
        </w:rPr>
        <w:t>realize</w:t>
      </w:r>
      <w:r w:rsidRPr="006C66CA">
        <w:rPr>
          <w:rFonts w:cs="Arial"/>
          <w:spacing w:val="-8"/>
          <w:rPrChange w:id="2850" w:author="Harry Shamoon" w:date="2015-03-05T19:28:00Z">
            <w:rPr>
              <w:spacing w:val="-8"/>
            </w:rPr>
          </w:rPrChange>
        </w:rPr>
        <w:t xml:space="preserve"> </w:t>
      </w:r>
      <w:r w:rsidRPr="006C66CA">
        <w:rPr>
          <w:rFonts w:cs="Arial"/>
          <w:rPrChange w:id="2851" w:author="Harry Shamoon" w:date="2015-03-05T19:28:00Z">
            <w:rPr/>
          </w:rPrChange>
        </w:rPr>
        <w:t>the</w:t>
      </w:r>
      <w:r w:rsidRPr="006C66CA">
        <w:rPr>
          <w:rFonts w:cs="Arial"/>
          <w:spacing w:val="-8"/>
          <w:rPrChange w:id="2852" w:author="Harry Shamoon" w:date="2015-03-05T19:28:00Z">
            <w:rPr>
              <w:spacing w:val="-8"/>
            </w:rPr>
          </w:rPrChange>
        </w:rPr>
        <w:t xml:space="preserve"> </w:t>
      </w:r>
      <w:r w:rsidRPr="006C66CA">
        <w:rPr>
          <w:rFonts w:cs="Arial"/>
          <w:rPrChange w:id="2853" w:author="Harry Shamoon" w:date="2015-03-05T19:28:00Z">
            <w:rPr/>
          </w:rPrChange>
        </w:rPr>
        <w:t>promise</w:t>
      </w:r>
      <w:r w:rsidRPr="006C66CA">
        <w:rPr>
          <w:rFonts w:cs="Arial"/>
          <w:spacing w:val="-8"/>
          <w:rPrChange w:id="2854" w:author="Harry Shamoon" w:date="2015-03-05T19:28:00Z">
            <w:rPr>
              <w:spacing w:val="-8"/>
            </w:rPr>
          </w:rPrChange>
        </w:rPr>
        <w:t xml:space="preserve"> </w:t>
      </w:r>
      <w:r w:rsidRPr="006C66CA">
        <w:rPr>
          <w:rFonts w:cs="Arial"/>
          <w:rPrChange w:id="2855" w:author="Harry Shamoon" w:date="2015-03-05T19:28:00Z">
            <w:rPr/>
          </w:rPrChange>
        </w:rPr>
        <w:t>of</w:t>
      </w:r>
      <w:r w:rsidRPr="006C66CA">
        <w:rPr>
          <w:rFonts w:cs="Arial"/>
          <w:spacing w:val="-8"/>
          <w:rPrChange w:id="2856" w:author="Harry Shamoon" w:date="2015-03-05T19:28:00Z">
            <w:rPr>
              <w:spacing w:val="-8"/>
            </w:rPr>
          </w:rPrChange>
        </w:rPr>
        <w:t xml:space="preserve"> </w:t>
      </w:r>
      <w:r w:rsidRPr="006C66CA">
        <w:rPr>
          <w:rFonts w:cs="Arial"/>
          <w:rPrChange w:id="2857" w:author="Harry Shamoon" w:date="2015-03-05T19:28:00Z">
            <w:rPr/>
          </w:rPrChange>
        </w:rPr>
        <w:t>Big</w:t>
      </w:r>
      <w:r w:rsidRPr="006C66CA">
        <w:rPr>
          <w:rFonts w:cs="Arial"/>
          <w:spacing w:val="-8"/>
          <w:rPrChange w:id="2858" w:author="Harry Shamoon" w:date="2015-03-05T19:28:00Z">
            <w:rPr>
              <w:spacing w:val="-8"/>
            </w:rPr>
          </w:rPrChange>
        </w:rPr>
        <w:t xml:space="preserve"> </w:t>
      </w:r>
      <w:r w:rsidRPr="006C66CA">
        <w:rPr>
          <w:rFonts w:cs="Arial"/>
          <w:rPrChange w:id="2859" w:author="Harry Shamoon" w:date="2015-03-05T19:28:00Z">
            <w:rPr/>
          </w:rPrChange>
        </w:rPr>
        <w:t>Data</w:t>
      </w:r>
      <w:r w:rsidRPr="006C66CA">
        <w:rPr>
          <w:rFonts w:cs="Arial"/>
          <w:spacing w:val="-8"/>
          <w:rPrChange w:id="2860" w:author="Harry Shamoon" w:date="2015-03-05T19:28:00Z">
            <w:rPr>
              <w:spacing w:val="-8"/>
            </w:rPr>
          </w:rPrChange>
        </w:rPr>
        <w:t xml:space="preserve"> </w:t>
      </w:r>
      <w:r w:rsidRPr="006C66CA">
        <w:rPr>
          <w:rFonts w:cs="Arial"/>
          <w:rPrChange w:id="2861" w:author="Harry Shamoon" w:date="2015-03-05T19:28:00Z">
            <w:rPr/>
          </w:rPrChange>
        </w:rPr>
        <w:t>in</w:t>
      </w:r>
      <w:r w:rsidRPr="006C66CA">
        <w:rPr>
          <w:rFonts w:cs="Arial"/>
          <w:spacing w:val="-8"/>
          <w:rPrChange w:id="2862" w:author="Harry Shamoon" w:date="2015-03-05T19:28:00Z">
            <w:rPr>
              <w:spacing w:val="-8"/>
            </w:rPr>
          </w:rPrChange>
        </w:rPr>
        <w:t xml:space="preserve"> </w:t>
      </w:r>
      <w:r w:rsidRPr="006C66CA">
        <w:rPr>
          <w:rFonts w:cs="Arial"/>
          <w:rPrChange w:id="2863" w:author="Harry Shamoon" w:date="2015-03-05T19:28:00Z">
            <w:rPr/>
          </w:rPrChange>
        </w:rPr>
        <w:t>perioperative</w:t>
      </w:r>
      <w:r w:rsidRPr="006C66CA">
        <w:rPr>
          <w:rFonts w:cs="Arial"/>
          <w:spacing w:val="-8"/>
          <w:rPrChange w:id="2864" w:author="Harry Shamoon" w:date="2015-03-05T19:28:00Z">
            <w:rPr>
              <w:spacing w:val="-8"/>
            </w:rPr>
          </w:rPrChange>
        </w:rPr>
        <w:t xml:space="preserve"> </w:t>
      </w:r>
      <w:r w:rsidRPr="006C66CA">
        <w:rPr>
          <w:rFonts w:cs="Arial"/>
          <w:rPrChange w:id="2865" w:author="Harry Shamoon" w:date="2015-03-05T19:28:00Z">
            <w:rPr/>
          </w:rPrChange>
        </w:rPr>
        <w:t>medicine.</w:t>
      </w:r>
    </w:p>
    <w:p w14:paraId="43573422" w14:textId="77777777" w:rsidR="00F731E7" w:rsidRPr="006C66CA" w:rsidRDefault="00082CF3" w:rsidP="00174DF6">
      <w:pPr>
        <w:pStyle w:val="Heading2"/>
        <w:numPr>
          <w:ilvl w:val="0"/>
          <w:numId w:val="1"/>
        </w:numPr>
        <w:tabs>
          <w:tab w:val="left" w:pos="527"/>
        </w:tabs>
        <w:ind w:left="526" w:hanging="366"/>
        <w:jc w:val="both"/>
        <w:rPr>
          <w:rFonts w:cs="Arial"/>
          <w:b w:val="0"/>
          <w:bCs w:val="0"/>
          <w:sz w:val="22"/>
          <w:szCs w:val="22"/>
          <w:rPrChange w:id="2866" w:author="Harry Shamoon" w:date="2015-03-05T19:28:00Z">
            <w:rPr>
              <w:b w:val="0"/>
              <w:bCs w:val="0"/>
            </w:rPr>
          </w:rPrChange>
        </w:rPr>
      </w:pPr>
      <w:r w:rsidRPr="006C66CA">
        <w:rPr>
          <w:rFonts w:cs="Arial"/>
          <w:sz w:val="22"/>
          <w:szCs w:val="22"/>
          <w:rPrChange w:id="2867" w:author="Harry Shamoon" w:date="2015-03-05T19:28:00Z">
            <w:rPr/>
          </w:rPrChange>
        </w:rPr>
        <w:t>Approach</w:t>
      </w:r>
    </w:p>
    <w:p w14:paraId="0377CC4E" w14:textId="77777777" w:rsidR="00F731E7" w:rsidRPr="00365719" w:rsidRDefault="00082CF3">
      <w:pPr>
        <w:pStyle w:val="BodyText"/>
        <w:spacing w:before="112"/>
        <w:ind w:left="159" w:right="319"/>
        <w:jc w:val="both"/>
        <w:rPr>
          <w:rFonts w:cs="Arial"/>
        </w:rPr>
        <w:pPrChange w:id="2868" w:author="Harry Shamoon" w:date="2015-03-05T19:42:00Z">
          <w:pPr>
            <w:pStyle w:val="BodyText"/>
            <w:spacing w:before="112" w:line="268" w:lineRule="auto"/>
            <w:ind w:left="159" w:right="319"/>
            <w:jc w:val="both"/>
          </w:pPr>
        </w:pPrChange>
      </w:pPr>
      <w:r w:rsidRPr="006C66CA">
        <w:rPr>
          <w:rFonts w:cs="Arial"/>
        </w:rPr>
        <w:t xml:space="preserve">My research project will be closely aligned with my mentor’s NIH-funded pragmatic </w:t>
      </w:r>
      <w:proofErr w:type="gramStart"/>
      <w:r w:rsidRPr="006C66CA">
        <w:rPr>
          <w:rFonts w:cs="Arial"/>
        </w:rPr>
        <w:t>two phase</w:t>
      </w:r>
      <w:proofErr w:type="gramEnd"/>
      <w:r w:rsidRPr="006C66CA">
        <w:rPr>
          <w:rFonts w:cs="Arial"/>
        </w:rPr>
        <w:t xml:space="preserve"> trial. Aim 1</w:t>
      </w:r>
      <w:r w:rsidRPr="00C91597">
        <w:rPr>
          <w:rFonts w:cs="Arial"/>
          <w:spacing w:val="41"/>
        </w:rPr>
        <w:t xml:space="preserve"> </w:t>
      </w:r>
      <w:r w:rsidRPr="00082CF3">
        <w:rPr>
          <w:rFonts w:cs="Arial"/>
        </w:rPr>
        <w:t>will</w:t>
      </w:r>
      <w:r w:rsidRPr="00082CF3">
        <w:rPr>
          <w:rFonts w:cs="Arial"/>
          <w:w w:val="99"/>
        </w:rPr>
        <w:t xml:space="preserve"> </w:t>
      </w:r>
      <w:r w:rsidRPr="00F97E28">
        <w:rPr>
          <w:rFonts w:cs="Arial"/>
        </w:rPr>
        <w:t>utilize</w:t>
      </w:r>
      <w:r w:rsidRPr="00F97E28">
        <w:rPr>
          <w:rFonts w:cs="Arial"/>
          <w:spacing w:val="13"/>
        </w:rPr>
        <w:t xml:space="preserve"> </w:t>
      </w:r>
      <w:r w:rsidRPr="00030584">
        <w:rPr>
          <w:rFonts w:cs="Arial"/>
        </w:rPr>
        <w:t>the</w:t>
      </w:r>
      <w:r w:rsidRPr="00174DF6">
        <w:rPr>
          <w:rFonts w:cs="Arial"/>
          <w:spacing w:val="13"/>
        </w:rPr>
        <w:t xml:space="preserve"> </w:t>
      </w:r>
      <w:r w:rsidRPr="00174DF6">
        <w:rPr>
          <w:rFonts w:cs="Arial"/>
        </w:rPr>
        <w:t>processed</w:t>
      </w:r>
      <w:r w:rsidRPr="00174DF6">
        <w:rPr>
          <w:rFonts w:cs="Arial"/>
          <w:spacing w:val="13"/>
        </w:rPr>
        <w:t xml:space="preserve"> </w:t>
      </w:r>
      <w:r w:rsidRPr="00231B3C">
        <w:rPr>
          <w:rFonts w:cs="Arial"/>
        </w:rPr>
        <w:t>data</w:t>
      </w:r>
      <w:r w:rsidRPr="008C4839">
        <w:rPr>
          <w:rFonts w:cs="Arial"/>
          <w:spacing w:val="13"/>
        </w:rPr>
        <w:t xml:space="preserve"> </w:t>
      </w:r>
      <w:r w:rsidRPr="00C0557F">
        <w:rPr>
          <w:rFonts w:cs="Arial"/>
        </w:rPr>
        <w:t>of</w:t>
      </w:r>
      <w:r w:rsidRPr="00765A7F">
        <w:rPr>
          <w:rFonts w:cs="Arial"/>
          <w:spacing w:val="13"/>
        </w:rPr>
        <w:t xml:space="preserve"> </w:t>
      </w:r>
      <w:r w:rsidRPr="00765A7F">
        <w:rPr>
          <w:rFonts w:cs="Arial"/>
          <w:spacing w:val="-3"/>
        </w:rPr>
        <w:t>APPROVE</w:t>
      </w:r>
      <w:r w:rsidRPr="00765A7F">
        <w:rPr>
          <w:rFonts w:cs="Arial"/>
          <w:spacing w:val="13"/>
        </w:rPr>
        <w:t xml:space="preserve"> </w:t>
      </w:r>
      <w:r w:rsidRPr="00765A7F">
        <w:rPr>
          <w:rFonts w:cs="Arial"/>
        </w:rPr>
        <w:t>to</w:t>
      </w:r>
      <w:r w:rsidRPr="00765A7F">
        <w:rPr>
          <w:rFonts w:cs="Arial"/>
          <w:spacing w:val="13"/>
        </w:rPr>
        <w:t xml:space="preserve"> </w:t>
      </w:r>
      <w:r w:rsidRPr="00765A7F">
        <w:rPr>
          <w:rFonts w:cs="Arial"/>
        </w:rPr>
        <w:t>improve</w:t>
      </w:r>
      <w:r w:rsidRPr="00765A7F">
        <w:rPr>
          <w:rFonts w:cs="Arial"/>
          <w:spacing w:val="13"/>
        </w:rPr>
        <w:t xml:space="preserve"> </w:t>
      </w:r>
      <w:r w:rsidRPr="00765A7F">
        <w:rPr>
          <w:rFonts w:cs="Arial"/>
        </w:rPr>
        <w:t>the</w:t>
      </w:r>
      <w:r w:rsidRPr="00765A7F">
        <w:rPr>
          <w:rFonts w:cs="Arial"/>
          <w:spacing w:val="13"/>
        </w:rPr>
        <w:t xml:space="preserve"> </w:t>
      </w:r>
      <w:r w:rsidRPr="00765A7F">
        <w:rPr>
          <w:rFonts w:cs="Arial"/>
        </w:rPr>
        <w:t>prediction</w:t>
      </w:r>
      <w:r w:rsidRPr="00765A7F">
        <w:rPr>
          <w:rFonts w:cs="Arial"/>
          <w:spacing w:val="13"/>
        </w:rPr>
        <w:t xml:space="preserve"> </w:t>
      </w:r>
      <w:r w:rsidRPr="00765A7F">
        <w:rPr>
          <w:rFonts w:cs="Arial"/>
        </w:rPr>
        <w:t>model</w:t>
      </w:r>
      <w:r w:rsidRPr="00765A7F">
        <w:rPr>
          <w:rFonts w:cs="Arial"/>
          <w:spacing w:val="13"/>
        </w:rPr>
        <w:t xml:space="preserve"> </w:t>
      </w:r>
      <w:r w:rsidRPr="00765A7F">
        <w:rPr>
          <w:rFonts w:cs="Arial"/>
        </w:rPr>
        <w:t>and</w:t>
      </w:r>
      <w:r w:rsidRPr="00765A7F">
        <w:rPr>
          <w:rFonts w:cs="Arial"/>
          <w:spacing w:val="13"/>
        </w:rPr>
        <w:t xml:space="preserve"> </w:t>
      </w:r>
      <w:r w:rsidRPr="00765A7F">
        <w:rPr>
          <w:rFonts w:cs="Arial"/>
        </w:rPr>
        <w:t>Aim</w:t>
      </w:r>
      <w:r w:rsidRPr="00765A7F">
        <w:rPr>
          <w:rFonts w:cs="Arial"/>
          <w:spacing w:val="13"/>
        </w:rPr>
        <w:t xml:space="preserve"> </w:t>
      </w:r>
      <w:r w:rsidRPr="00765A7F">
        <w:rPr>
          <w:rFonts w:cs="Arial"/>
        </w:rPr>
        <w:t>2</w:t>
      </w:r>
      <w:r w:rsidRPr="00765A7F">
        <w:rPr>
          <w:rFonts w:cs="Arial"/>
          <w:spacing w:val="13"/>
        </w:rPr>
        <w:t xml:space="preserve"> </w:t>
      </w:r>
      <w:r w:rsidRPr="00765A7F">
        <w:rPr>
          <w:rFonts w:cs="Arial"/>
        </w:rPr>
        <w:t>will</w:t>
      </w:r>
      <w:r w:rsidRPr="00765A7F">
        <w:rPr>
          <w:rFonts w:cs="Arial"/>
          <w:spacing w:val="13"/>
        </w:rPr>
        <w:t xml:space="preserve"> </w:t>
      </w:r>
      <w:r w:rsidRPr="00765A7F">
        <w:rPr>
          <w:rFonts w:cs="Arial"/>
        </w:rPr>
        <w:t>use</w:t>
      </w:r>
      <w:r w:rsidRPr="00765A7F">
        <w:rPr>
          <w:rFonts w:cs="Arial"/>
          <w:spacing w:val="13"/>
        </w:rPr>
        <w:t xml:space="preserve"> </w:t>
      </w:r>
      <w:r w:rsidRPr="00765A7F">
        <w:rPr>
          <w:rFonts w:cs="Arial"/>
        </w:rPr>
        <w:t>the</w:t>
      </w:r>
      <w:r w:rsidRPr="00765A7F">
        <w:rPr>
          <w:rFonts w:cs="Arial"/>
          <w:spacing w:val="13"/>
        </w:rPr>
        <w:t xml:space="preserve"> </w:t>
      </w:r>
      <w:r w:rsidRPr="00765A7F">
        <w:rPr>
          <w:rFonts w:cs="Arial"/>
        </w:rPr>
        <w:t>data</w:t>
      </w:r>
      <w:r w:rsidRPr="00765A7F">
        <w:rPr>
          <w:rFonts w:cs="Arial"/>
          <w:spacing w:val="13"/>
        </w:rPr>
        <w:t xml:space="preserve"> </w:t>
      </w:r>
      <w:r w:rsidRPr="00765A7F">
        <w:rPr>
          <w:rFonts w:cs="Arial"/>
        </w:rPr>
        <w:t>from</w:t>
      </w:r>
      <w:r w:rsidRPr="00765A7F">
        <w:rPr>
          <w:rFonts w:cs="Arial"/>
          <w:spacing w:val="13"/>
        </w:rPr>
        <w:t xml:space="preserve"> </w:t>
      </w:r>
      <w:r w:rsidRPr="00765A7F">
        <w:rPr>
          <w:rFonts w:cs="Arial"/>
        </w:rPr>
        <w:t>the</w:t>
      </w:r>
      <w:r w:rsidRPr="00765A7F">
        <w:rPr>
          <w:rFonts w:cs="Arial"/>
          <w:w w:val="99"/>
        </w:rPr>
        <w:t xml:space="preserve"> </w:t>
      </w:r>
      <w:r w:rsidRPr="00365719">
        <w:rPr>
          <w:rFonts w:cs="Arial"/>
        </w:rPr>
        <w:t>implementation</w:t>
      </w:r>
      <w:r w:rsidRPr="00365719">
        <w:rPr>
          <w:rFonts w:cs="Arial"/>
          <w:spacing w:val="-10"/>
        </w:rPr>
        <w:t xml:space="preserve"> </w:t>
      </w:r>
      <w:r w:rsidRPr="00365719">
        <w:rPr>
          <w:rFonts w:cs="Arial"/>
        </w:rPr>
        <w:t>of</w:t>
      </w:r>
      <w:r w:rsidRPr="00365719">
        <w:rPr>
          <w:rFonts w:cs="Arial"/>
          <w:spacing w:val="-10"/>
        </w:rPr>
        <w:t xml:space="preserve"> </w:t>
      </w:r>
      <w:proofErr w:type="spellStart"/>
      <w:r w:rsidRPr="00365719">
        <w:rPr>
          <w:rFonts w:cs="Arial"/>
        </w:rPr>
        <w:t>PROOFCheck</w:t>
      </w:r>
      <w:proofErr w:type="spellEnd"/>
      <w:r w:rsidRPr="00365719">
        <w:rPr>
          <w:rFonts w:cs="Arial"/>
          <w:spacing w:val="-10"/>
        </w:rPr>
        <w:t xml:space="preserve"> </w:t>
      </w:r>
      <w:r w:rsidRPr="00365719">
        <w:rPr>
          <w:rFonts w:cs="Arial"/>
        </w:rPr>
        <w:t>to</w:t>
      </w:r>
      <w:r w:rsidRPr="00365719">
        <w:rPr>
          <w:rFonts w:cs="Arial"/>
          <w:spacing w:val="-10"/>
        </w:rPr>
        <w:t xml:space="preserve"> </w:t>
      </w:r>
      <w:r w:rsidRPr="00365719">
        <w:rPr>
          <w:rFonts w:cs="Arial"/>
        </w:rPr>
        <w:t>investigate</w:t>
      </w:r>
      <w:r w:rsidRPr="00365719">
        <w:rPr>
          <w:rFonts w:cs="Arial"/>
          <w:spacing w:val="-10"/>
        </w:rPr>
        <w:t xml:space="preserve"> </w:t>
      </w:r>
      <w:r w:rsidRPr="00365719">
        <w:rPr>
          <w:rFonts w:cs="Arial"/>
        </w:rPr>
        <w:t>fidelity</w:t>
      </w:r>
      <w:r w:rsidRPr="00365719">
        <w:rPr>
          <w:rFonts w:cs="Arial"/>
          <w:spacing w:val="-10"/>
        </w:rPr>
        <w:t xml:space="preserve"> </w:t>
      </w:r>
      <w:r w:rsidRPr="00365719">
        <w:rPr>
          <w:rFonts w:cs="Arial"/>
        </w:rPr>
        <w:t>of</w:t>
      </w:r>
      <w:r w:rsidRPr="00365719">
        <w:rPr>
          <w:rFonts w:cs="Arial"/>
          <w:spacing w:val="-10"/>
        </w:rPr>
        <w:t xml:space="preserve"> </w:t>
      </w:r>
      <w:r w:rsidRPr="00365719">
        <w:rPr>
          <w:rFonts w:cs="Arial"/>
        </w:rPr>
        <w:t>the</w:t>
      </w:r>
      <w:r w:rsidRPr="00365719">
        <w:rPr>
          <w:rFonts w:cs="Arial"/>
          <w:spacing w:val="-10"/>
        </w:rPr>
        <w:t xml:space="preserve"> </w:t>
      </w:r>
      <w:r w:rsidRPr="00365719">
        <w:rPr>
          <w:rFonts w:cs="Arial"/>
        </w:rPr>
        <w:t>providers</w:t>
      </w:r>
      <w:r w:rsidRPr="00365719">
        <w:rPr>
          <w:rFonts w:cs="Arial"/>
          <w:spacing w:val="-10"/>
        </w:rPr>
        <w:t xml:space="preserve"> </w:t>
      </w:r>
      <w:r w:rsidRPr="00365719">
        <w:rPr>
          <w:rFonts w:cs="Arial"/>
        </w:rPr>
        <w:t>with</w:t>
      </w:r>
      <w:r w:rsidRPr="00365719">
        <w:rPr>
          <w:rFonts w:cs="Arial"/>
          <w:spacing w:val="-10"/>
        </w:rPr>
        <w:t xml:space="preserve"> </w:t>
      </w:r>
      <w:r w:rsidRPr="00365719">
        <w:rPr>
          <w:rFonts w:cs="Arial"/>
        </w:rPr>
        <w:t>the</w:t>
      </w:r>
      <w:r w:rsidRPr="00365719">
        <w:rPr>
          <w:rFonts w:cs="Arial"/>
          <w:spacing w:val="-10"/>
        </w:rPr>
        <w:t xml:space="preserve"> </w:t>
      </w:r>
      <w:r w:rsidRPr="00365719">
        <w:rPr>
          <w:rFonts w:cs="Arial"/>
        </w:rPr>
        <w:t>EMR-triggered</w:t>
      </w:r>
      <w:r w:rsidRPr="00365719">
        <w:rPr>
          <w:rFonts w:cs="Arial"/>
          <w:spacing w:val="-10"/>
        </w:rPr>
        <w:t xml:space="preserve"> </w:t>
      </w:r>
      <w:r w:rsidRPr="00365719">
        <w:rPr>
          <w:rFonts w:cs="Arial"/>
        </w:rPr>
        <w:t>interventions.</w:t>
      </w:r>
    </w:p>
    <w:p w14:paraId="25E5788C" w14:textId="77777777" w:rsidR="00F731E7" w:rsidRPr="006C66CA" w:rsidRDefault="00082CF3" w:rsidP="00174DF6">
      <w:pPr>
        <w:pStyle w:val="Heading4"/>
        <w:ind w:left="159"/>
        <w:jc w:val="both"/>
        <w:rPr>
          <w:rFonts w:cs="Arial"/>
          <w:b w:val="0"/>
          <w:bCs w:val="0"/>
          <w:rPrChange w:id="2869" w:author="Harry Shamoon" w:date="2015-03-05T19:28:00Z">
            <w:rPr>
              <w:b w:val="0"/>
              <w:bCs w:val="0"/>
            </w:rPr>
          </w:rPrChange>
        </w:rPr>
      </w:pPr>
      <w:r w:rsidRPr="00FF1D9C">
        <w:rPr>
          <w:rFonts w:cs="Arial"/>
        </w:rPr>
        <w:t>Aim</w:t>
      </w:r>
      <w:r w:rsidRPr="0011650A">
        <w:rPr>
          <w:rFonts w:cs="Arial"/>
          <w:spacing w:val="-8"/>
        </w:rPr>
        <w:t xml:space="preserve"> </w:t>
      </w:r>
      <w:r w:rsidRPr="0011650A">
        <w:rPr>
          <w:rFonts w:cs="Arial"/>
        </w:rPr>
        <w:t>1:</w:t>
      </w:r>
      <w:r w:rsidRPr="0011650A">
        <w:rPr>
          <w:rFonts w:cs="Arial"/>
          <w:spacing w:val="4"/>
        </w:rPr>
        <w:t xml:space="preserve"> </w:t>
      </w:r>
      <w:r w:rsidRPr="00907C1D">
        <w:rPr>
          <w:rFonts w:cs="Arial"/>
          <w:spacing w:val="-10"/>
        </w:rPr>
        <w:t>To</w:t>
      </w:r>
      <w:r w:rsidRPr="00640245">
        <w:rPr>
          <w:rFonts w:cs="Arial"/>
          <w:spacing w:val="-8"/>
        </w:rPr>
        <w:t xml:space="preserve"> </w:t>
      </w:r>
      <w:r w:rsidRPr="00FF4755">
        <w:rPr>
          <w:rFonts w:cs="Arial"/>
        </w:rPr>
        <w:t>improve</w:t>
      </w:r>
      <w:r w:rsidRPr="00FF4755">
        <w:rPr>
          <w:rFonts w:cs="Arial"/>
          <w:spacing w:val="-8"/>
        </w:rPr>
        <w:t xml:space="preserve"> </w:t>
      </w:r>
      <w:r w:rsidRPr="00FF4755">
        <w:rPr>
          <w:rFonts w:cs="Arial"/>
        </w:rPr>
        <w:t>early</w:t>
      </w:r>
      <w:r w:rsidRPr="00FF4755">
        <w:rPr>
          <w:rFonts w:cs="Arial"/>
          <w:spacing w:val="-8"/>
        </w:rPr>
        <w:t xml:space="preserve"> </w:t>
      </w:r>
      <w:r w:rsidRPr="00FF4755">
        <w:rPr>
          <w:rFonts w:cs="Arial"/>
        </w:rPr>
        <w:t>prediction</w:t>
      </w:r>
      <w:r w:rsidRPr="008F496E">
        <w:rPr>
          <w:rFonts w:cs="Arial"/>
          <w:spacing w:val="-8"/>
        </w:rPr>
        <w:t xml:space="preserve"> </w:t>
      </w:r>
      <w:r w:rsidRPr="008F496E">
        <w:rPr>
          <w:rFonts w:cs="Arial"/>
        </w:rPr>
        <w:t>of</w:t>
      </w:r>
      <w:r w:rsidRPr="006C66CA">
        <w:rPr>
          <w:rFonts w:cs="Arial"/>
          <w:spacing w:val="-8"/>
          <w:rPrChange w:id="2870" w:author="Harry Shamoon" w:date="2015-03-05T19:28:00Z">
            <w:rPr>
              <w:spacing w:val="-8"/>
            </w:rPr>
          </w:rPrChange>
        </w:rPr>
        <w:t xml:space="preserve"> </w:t>
      </w:r>
      <w:r w:rsidRPr="006C66CA">
        <w:rPr>
          <w:rFonts w:cs="Arial"/>
          <w:rPrChange w:id="2871" w:author="Harry Shamoon" w:date="2015-03-05T19:28:00Z">
            <w:rPr/>
          </w:rPrChange>
        </w:rPr>
        <w:t>prolonged</w:t>
      </w:r>
      <w:r w:rsidRPr="006C66CA">
        <w:rPr>
          <w:rFonts w:cs="Arial"/>
          <w:spacing w:val="-8"/>
          <w:rPrChange w:id="2872" w:author="Harry Shamoon" w:date="2015-03-05T19:28:00Z">
            <w:rPr>
              <w:spacing w:val="-8"/>
            </w:rPr>
          </w:rPrChange>
        </w:rPr>
        <w:t xml:space="preserve"> </w:t>
      </w:r>
      <w:r w:rsidRPr="006C66CA">
        <w:rPr>
          <w:rFonts w:cs="Arial"/>
          <w:rPrChange w:id="2873" w:author="Harry Shamoon" w:date="2015-03-05T19:28:00Z">
            <w:rPr/>
          </w:rPrChange>
        </w:rPr>
        <w:t>respiratory</w:t>
      </w:r>
      <w:r w:rsidRPr="006C66CA">
        <w:rPr>
          <w:rFonts w:cs="Arial"/>
          <w:spacing w:val="-8"/>
          <w:rPrChange w:id="2874" w:author="Harry Shamoon" w:date="2015-03-05T19:28:00Z">
            <w:rPr>
              <w:spacing w:val="-8"/>
            </w:rPr>
          </w:rPrChange>
        </w:rPr>
        <w:t xml:space="preserve"> </w:t>
      </w:r>
      <w:r w:rsidRPr="006C66CA">
        <w:rPr>
          <w:rFonts w:cs="Arial"/>
          <w:rPrChange w:id="2875" w:author="Harry Shamoon" w:date="2015-03-05T19:28:00Z">
            <w:rPr/>
          </w:rPrChange>
        </w:rPr>
        <w:t>failure</w:t>
      </w:r>
      <w:r w:rsidRPr="006C66CA">
        <w:rPr>
          <w:rFonts w:cs="Arial"/>
          <w:spacing w:val="-8"/>
          <w:rPrChange w:id="2876" w:author="Harry Shamoon" w:date="2015-03-05T19:28:00Z">
            <w:rPr>
              <w:spacing w:val="-8"/>
            </w:rPr>
          </w:rPrChange>
        </w:rPr>
        <w:t xml:space="preserve"> </w:t>
      </w:r>
      <w:r w:rsidRPr="006C66CA">
        <w:rPr>
          <w:rFonts w:cs="Arial"/>
          <w:rPrChange w:id="2877" w:author="Harry Shamoon" w:date="2015-03-05T19:28:00Z">
            <w:rPr/>
          </w:rPrChange>
        </w:rPr>
        <w:t>and</w:t>
      </w:r>
      <w:r w:rsidRPr="006C66CA">
        <w:rPr>
          <w:rFonts w:cs="Arial"/>
          <w:spacing w:val="-8"/>
          <w:rPrChange w:id="2878" w:author="Harry Shamoon" w:date="2015-03-05T19:28:00Z">
            <w:rPr>
              <w:spacing w:val="-8"/>
            </w:rPr>
          </w:rPrChange>
        </w:rPr>
        <w:t xml:space="preserve"> </w:t>
      </w:r>
      <w:r w:rsidRPr="006C66CA">
        <w:rPr>
          <w:rFonts w:cs="Arial"/>
          <w:rPrChange w:id="2879" w:author="Harry Shamoon" w:date="2015-03-05T19:28:00Z">
            <w:rPr/>
          </w:rPrChange>
        </w:rPr>
        <w:t>death</w:t>
      </w:r>
      <w:r w:rsidRPr="006C66CA">
        <w:rPr>
          <w:rFonts w:cs="Arial"/>
          <w:spacing w:val="-8"/>
          <w:rPrChange w:id="2880" w:author="Harry Shamoon" w:date="2015-03-05T19:28:00Z">
            <w:rPr>
              <w:spacing w:val="-8"/>
            </w:rPr>
          </w:rPrChange>
        </w:rPr>
        <w:t xml:space="preserve"> </w:t>
      </w:r>
      <w:r w:rsidRPr="006C66CA">
        <w:rPr>
          <w:rFonts w:cs="Arial"/>
          <w:rPrChange w:id="2881" w:author="Harry Shamoon" w:date="2015-03-05T19:28:00Z">
            <w:rPr/>
          </w:rPrChange>
        </w:rPr>
        <w:t>in</w:t>
      </w:r>
      <w:r w:rsidRPr="006C66CA">
        <w:rPr>
          <w:rFonts w:cs="Arial"/>
          <w:spacing w:val="-8"/>
          <w:rPrChange w:id="2882" w:author="Harry Shamoon" w:date="2015-03-05T19:28:00Z">
            <w:rPr>
              <w:spacing w:val="-8"/>
            </w:rPr>
          </w:rPrChange>
        </w:rPr>
        <w:t xml:space="preserve"> </w:t>
      </w:r>
      <w:r w:rsidRPr="006C66CA">
        <w:rPr>
          <w:rFonts w:cs="Arial"/>
          <w:rPrChange w:id="2883" w:author="Harry Shamoon" w:date="2015-03-05T19:28:00Z">
            <w:rPr/>
          </w:rPrChange>
        </w:rPr>
        <w:t>hospitalized</w:t>
      </w:r>
      <w:r w:rsidRPr="006C66CA">
        <w:rPr>
          <w:rFonts w:cs="Arial"/>
          <w:spacing w:val="-8"/>
          <w:rPrChange w:id="2884" w:author="Harry Shamoon" w:date="2015-03-05T19:28:00Z">
            <w:rPr>
              <w:spacing w:val="-8"/>
            </w:rPr>
          </w:rPrChange>
        </w:rPr>
        <w:t xml:space="preserve"> </w:t>
      </w:r>
      <w:r w:rsidRPr="006C66CA">
        <w:rPr>
          <w:rFonts w:cs="Arial"/>
          <w:rPrChange w:id="2885" w:author="Harry Shamoon" w:date="2015-03-05T19:28:00Z">
            <w:rPr/>
          </w:rPrChange>
        </w:rPr>
        <w:t>patients.</w:t>
      </w:r>
    </w:p>
    <w:p w14:paraId="6F4E4CC7" w14:textId="77777777" w:rsidR="00F731E7" w:rsidRPr="006C66CA" w:rsidRDefault="00082CF3">
      <w:pPr>
        <w:spacing w:before="125"/>
        <w:ind w:left="159" w:right="707"/>
        <w:jc w:val="both"/>
        <w:rPr>
          <w:rFonts w:ascii="Arial" w:eastAsia="Arial" w:hAnsi="Arial" w:cs="Arial"/>
        </w:rPr>
        <w:pPrChange w:id="2886" w:author="Harry Shamoon" w:date="2015-03-05T19:42:00Z">
          <w:pPr>
            <w:spacing w:before="125" w:line="268" w:lineRule="auto"/>
            <w:ind w:left="159" w:right="707"/>
          </w:pPr>
        </w:pPrChange>
      </w:pPr>
      <w:r w:rsidRPr="006C66CA">
        <w:rPr>
          <w:rFonts w:ascii="Arial" w:hAnsi="Arial" w:cs="Arial"/>
          <w:i/>
          <w:rPrChange w:id="2887" w:author="Harry Shamoon" w:date="2015-03-05T19:28:00Z">
            <w:rPr>
              <w:rFonts w:ascii="Arial"/>
              <w:i/>
            </w:rPr>
          </w:rPrChange>
        </w:rPr>
        <w:t>Hypothesis:</w:t>
      </w:r>
      <w:r w:rsidRPr="006C66CA">
        <w:rPr>
          <w:rFonts w:ascii="Arial" w:hAnsi="Arial" w:cs="Arial"/>
          <w:i/>
          <w:spacing w:val="5"/>
          <w:rPrChange w:id="2888" w:author="Harry Shamoon" w:date="2015-03-05T19:28:00Z">
            <w:rPr>
              <w:rFonts w:ascii="Arial"/>
              <w:i/>
              <w:spacing w:val="5"/>
            </w:rPr>
          </w:rPrChange>
        </w:rPr>
        <w:t xml:space="preserve"> </w:t>
      </w:r>
      <w:r w:rsidRPr="006C66CA">
        <w:rPr>
          <w:rFonts w:ascii="Arial" w:hAnsi="Arial" w:cs="Arial"/>
          <w:i/>
          <w:rPrChange w:id="2889" w:author="Harry Shamoon" w:date="2015-03-05T19:28:00Z">
            <w:rPr>
              <w:rFonts w:ascii="Arial"/>
              <w:i/>
            </w:rPr>
          </w:rPrChange>
        </w:rPr>
        <w:t>The</w:t>
      </w:r>
      <w:r w:rsidRPr="006C66CA">
        <w:rPr>
          <w:rFonts w:ascii="Arial" w:hAnsi="Arial" w:cs="Arial"/>
          <w:i/>
          <w:spacing w:val="-8"/>
          <w:rPrChange w:id="2890" w:author="Harry Shamoon" w:date="2015-03-05T19:28:00Z">
            <w:rPr>
              <w:rFonts w:ascii="Arial"/>
              <w:i/>
              <w:spacing w:val="-8"/>
            </w:rPr>
          </w:rPrChange>
        </w:rPr>
        <w:t xml:space="preserve"> </w:t>
      </w:r>
      <w:r w:rsidRPr="006C66CA">
        <w:rPr>
          <w:rFonts w:ascii="Arial" w:hAnsi="Arial" w:cs="Arial"/>
          <w:i/>
          <w:rPrChange w:id="2891" w:author="Harry Shamoon" w:date="2015-03-05T19:28:00Z">
            <w:rPr>
              <w:rFonts w:ascii="Arial"/>
              <w:i/>
            </w:rPr>
          </w:rPrChange>
        </w:rPr>
        <w:t>Integration</w:t>
      </w:r>
      <w:r w:rsidRPr="006C66CA">
        <w:rPr>
          <w:rFonts w:ascii="Arial" w:hAnsi="Arial" w:cs="Arial"/>
          <w:i/>
          <w:spacing w:val="-8"/>
          <w:rPrChange w:id="2892" w:author="Harry Shamoon" w:date="2015-03-05T19:28:00Z">
            <w:rPr>
              <w:rFonts w:ascii="Arial"/>
              <w:i/>
              <w:spacing w:val="-8"/>
            </w:rPr>
          </w:rPrChange>
        </w:rPr>
        <w:t xml:space="preserve"> </w:t>
      </w:r>
      <w:r w:rsidRPr="006C66CA">
        <w:rPr>
          <w:rFonts w:ascii="Arial" w:hAnsi="Arial" w:cs="Arial"/>
          <w:i/>
          <w:rPrChange w:id="2893" w:author="Harry Shamoon" w:date="2015-03-05T19:28:00Z">
            <w:rPr>
              <w:rFonts w:ascii="Arial"/>
              <w:i/>
            </w:rPr>
          </w:rPrChange>
        </w:rPr>
        <w:t>of</w:t>
      </w:r>
      <w:r w:rsidRPr="006C66CA">
        <w:rPr>
          <w:rFonts w:ascii="Arial" w:hAnsi="Arial" w:cs="Arial"/>
          <w:i/>
          <w:spacing w:val="-8"/>
          <w:rPrChange w:id="2894" w:author="Harry Shamoon" w:date="2015-03-05T19:28:00Z">
            <w:rPr>
              <w:rFonts w:ascii="Arial"/>
              <w:i/>
              <w:spacing w:val="-8"/>
            </w:rPr>
          </w:rPrChange>
        </w:rPr>
        <w:t xml:space="preserve"> </w:t>
      </w:r>
      <w:r w:rsidRPr="006C66CA">
        <w:rPr>
          <w:rFonts w:ascii="Arial" w:hAnsi="Arial" w:cs="Arial"/>
          <w:i/>
          <w:rPrChange w:id="2895" w:author="Harry Shamoon" w:date="2015-03-05T19:28:00Z">
            <w:rPr>
              <w:rFonts w:ascii="Arial"/>
              <w:i/>
            </w:rPr>
          </w:rPrChange>
        </w:rPr>
        <w:t>complex</w:t>
      </w:r>
      <w:r w:rsidRPr="006C66CA">
        <w:rPr>
          <w:rFonts w:ascii="Arial" w:hAnsi="Arial" w:cs="Arial"/>
          <w:i/>
          <w:spacing w:val="-8"/>
          <w:rPrChange w:id="2896" w:author="Harry Shamoon" w:date="2015-03-05T19:28:00Z">
            <w:rPr>
              <w:rFonts w:ascii="Arial"/>
              <w:i/>
              <w:spacing w:val="-8"/>
            </w:rPr>
          </w:rPrChange>
        </w:rPr>
        <w:t xml:space="preserve"> </w:t>
      </w:r>
      <w:r w:rsidRPr="006C66CA">
        <w:rPr>
          <w:rFonts w:ascii="Arial" w:hAnsi="Arial" w:cs="Arial"/>
          <w:i/>
          <w:rPrChange w:id="2897" w:author="Harry Shamoon" w:date="2015-03-05T19:28:00Z">
            <w:rPr>
              <w:rFonts w:ascii="Arial"/>
              <w:i/>
            </w:rPr>
          </w:rPrChange>
        </w:rPr>
        <w:t>hierarchical</w:t>
      </w:r>
      <w:r w:rsidRPr="006C66CA">
        <w:rPr>
          <w:rFonts w:ascii="Arial" w:hAnsi="Arial" w:cs="Arial"/>
          <w:i/>
          <w:spacing w:val="-8"/>
          <w:rPrChange w:id="2898" w:author="Harry Shamoon" w:date="2015-03-05T19:28:00Z">
            <w:rPr>
              <w:rFonts w:ascii="Arial"/>
              <w:i/>
              <w:spacing w:val="-8"/>
            </w:rPr>
          </w:rPrChange>
        </w:rPr>
        <w:t xml:space="preserve"> </w:t>
      </w:r>
      <w:r w:rsidRPr="006C66CA">
        <w:rPr>
          <w:rFonts w:ascii="Arial" w:hAnsi="Arial" w:cs="Arial"/>
          <w:i/>
          <w:rPrChange w:id="2899" w:author="Harry Shamoon" w:date="2015-03-05T19:28:00Z">
            <w:rPr>
              <w:rFonts w:ascii="Arial"/>
              <w:i/>
            </w:rPr>
          </w:rPrChange>
        </w:rPr>
        <w:t>Bayesian</w:t>
      </w:r>
      <w:r w:rsidRPr="006C66CA">
        <w:rPr>
          <w:rFonts w:ascii="Arial" w:hAnsi="Arial" w:cs="Arial"/>
          <w:i/>
          <w:spacing w:val="-8"/>
          <w:rPrChange w:id="2900" w:author="Harry Shamoon" w:date="2015-03-05T19:28:00Z">
            <w:rPr>
              <w:rFonts w:ascii="Arial"/>
              <w:i/>
              <w:spacing w:val="-8"/>
            </w:rPr>
          </w:rPrChange>
        </w:rPr>
        <w:t xml:space="preserve"> </w:t>
      </w:r>
      <w:r w:rsidRPr="006C66CA">
        <w:rPr>
          <w:rFonts w:ascii="Arial" w:hAnsi="Arial" w:cs="Arial"/>
          <w:i/>
          <w:rPrChange w:id="2901" w:author="Harry Shamoon" w:date="2015-03-05T19:28:00Z">
            <w:rPr>
              <w:rFonts w:ascii="Arial"/>
              <w:i/>
            </w:rPr>
          </w:rPrChange>
        </w:rPr>
        <w:t>modeling</w:t>
      </w:r>
      <w:r w:rsidRPr="006C66CA">
        <w:rPr>
          <w:rFonts w:ascii="Arial" w:hAnsi="Arial" w:cs="Arial"/>
          <w:i/>
          <w:spacing w:val="-8"/>
          <w:rPrChange w:id="2902" w:author="Harry Shamoon" w:date="2015-03-05T19:28:00Z">
            <w:rPr>
              <w:rFonts w:ascii="Arial"/>
              <w:i/>
              <w:spacing w:val="-8"/>
            </w:rPr>
          </w:rPrChange>
        </w:rPr>
        <w:t xml:space="preserve"> </w:t>
      </w:r>
      <w:r w:rsidRPr="006C66CA">
        <w:rPr>
          <w:rFonts w:ascii="Arial" w:hAnsi="Arial" w:cs="Arial"/>
          <w:i/>
          <w:rPrChange w:id="2903" w:author="Harry Shamoon" w:date="2015-03-05T19:28:00Z">
            <w:rPr>
              <w:rFonts w:ascii="Arial"/>
              <w:i/>
            </w:rPr>
          </w:rPrChange>
        </w:rPr>
        <w:t>and</w:t>
      </w:r>
      <w:r w:rsidRPr="006C66CA">
        <w:rPr>
          <w:rFonts w:ascii="Arial" w:hAnsi="Arial" w:cs="Arial"/>
          <w:i/>
          <w:spacing w:val="-8"/>
          <w:rPrChange w:id="2904" w:author="Harry Shamoon" w:date="2015-03-05T19:28:00Z">
            <w:rPr>
              <w:rFonts w:ascii="Arial"/>
              <w:i/>
              <w:spacing w:val="-8"/>
            </w:rPr>
          </w:rPrChange>
        </w:rPr>
        <w:t xml:space="preserve"> </w:t>
      </w:r>
      <w:r w:rsidRPr="006C66CA">
        <w:rPr>
          <w:rFonts w:ascii="Arial" w:hAnsi="Arial" w:cs="Arial"/>
          <w:i/>
          <w:rPrChange w:id="2905" w:author="Harry Shamoon" w:date="2015-03-05T19:28:00Z">
            <w:rPr>
              <w:rFonts w:ascii="Arial"/>
              <w:i/>
            </w:rPr>
          </w:rPrChange>
        </w:rPr>
        <w:t>data</w:t>
      </w:r>
      <w:r w:rsidRPr="006C66CA">
        <w:rPr>
          <w:rFonts w:ascii="Arial" w:hAnsi="Arial" w:cs="Arial"/>
          <w:i/>
          <w:spacing w:val="-8"/>
          <w:rPrChange w:id="2906" w:author="Harry Shamoon" w:date="2015-03-05T19:28:00Z">
            <w:rPr>
              <w:rFonts w:ascii="Arial"/>
              <w:i/>
              <w:spacing w:val="-8"/>
            </w:rPr>
          </w:rPrChange>
        </w:rPr>
        <w:t xml:space="preserve"> </w:t>
      </w:r>
      <w:r w:rsidRPr="006C66CA">
        <w:rPr>
          <w:rFonts w:ascii="Arial" w:hAnsi="Arial" w:cs="Arial"/>
          <w:i/>
          <w:rPrChange w:id="2907" w:author="Harry Shamoon" w:date="2015-03-05T19:28:00Z">
            <w:rPr>
              <w:rFonts w:ascii="Arial"/>
              <w:i/>
            </w:rPr>
          </w:rPrChange>
        </w:rPr>
        <w:t>imputation</w:t>
      </w:r>
      <w:r w:rsidRPr="006C66CA">
        <w:rPr>
          <w:rFonts w:ascii="Arial" w:hAnsi="Arial" w:cs="Arial"/>
          <w:i/>
          <w:spacing w:val="-8"/>
          <w:rPrChange w:id="2908" w:author="Harry Shamoon" w:date="2015-03-05T19:28:00Z">
            <w:rPr>
              <w:rFonts w:ascii="Arial"/>
              <w:i/>
              <w:spacing w:val="-8"/>
            </w:rPr>
          </w:rPrChange>
        </w:rPr>
        <w:t xml:space="preserve"> </w:t>
      </w:r>
      <w:r w:rsidRPr="006C66CA">
        <w:rPr>
          <w:rFonts w:ascii="Arial" w:hAnsi="Arial" w:cs="Arial"/>
          <w:i/>
          <w:rPrChange w:id="2909" w:author="Harry Shamoon" w:date="2015-03-05T19:28:00Z">
            <w:rPr>
              <w:rFonts w:ascii="Arial"/>
              <w:i/>
            </w:rPr>
          </w:rPrChange>
        </w:rPr>
        <w:t>will</w:t>
      </w:r>
      <w:r w:rsidRPr="006C66CA">
        <w:rPr>
          <w:rFonts w:ascii="Arial" w:hAnsi="Arial" w:cs="Arial"/>
          <w:i/>
          <w:spacing w:val="-8"/>
          <w:rPrChange w:id="2910" w:author="Harry Shamoon" w:date="2015-03-05T19:28:00Z">
            <w:rPr>
              <w:rFonts w:ascii="Arial"/>
              <w:i/>
              <w:spacing w:val="-8"/>
            </w:rPr>
          </w:rPrChange>
        </w:rPr>
        <w:t xml:space="preserve"> </w:t>
      </w:r>
      <w:r w:rsidRPr="006C66CA">
        <w:rPr>
          <w:rFonts w:ascii="Arial" w:hAnsi="Arial" w:cs="Arial"/>
          <w:i/>
          <w:rPrChange w:id="2911" w:author="Harry Shamoon" w:date="2015-03-05T19:28:00Z">
            <w:rPr>
              <w:rFonts w:ascii="Arial"/>
              <w:i/>
            </w:rPr>
          </w:rPrChange>
        </w:rPr>
        <w:t>improve</w:t>
      </w:r>
      <w:r w:rsidRPr="006C66CA">
        <w:rPr>
          <w:rFonts w:ascii="Arial" w:hAnsi="Arial" w:cs="Arial"/>
          <w:i/>
          <w:w w:val="99"/>
          <w:rPrChange w:id="2912" w:author="Harry Shamoon" w:date="2015-03-05T19:28:00Z">
            <w:rPr>
              <w:rFonts w:ascii="Arial"/>
              <w:i/>
              <w:w w:val="99"/>
            </w:rPr>
          </w:rPrChange>
        </w:rPr>
        <w:t xml:space="preserve"> </w:t>
      </w:r>
      <w:r w:rsidRPr="006C66CA">
        <w:rPr>
          <w:rFonts w:ascii="Arial" w:hAnsi="Arial" w:cs="Arial"/>
          <w:i/>
          <w:rPrChange w:id="2913" w:author="Harry Shamoon" w:date="2015-03-05T19:28:00Z">
            <w:rPr>
              <w:rFonts w:ascii="Arial"/>
              <w:i/>
            </w:rPr>
          </w:rPrChange>
        </w:rPr>
        <w:t>prediction</w:t>
      </w:r>
      <w:r w:rsidRPr="006C66CA">
        <w:rPr>
          <w:rFonts w:ascii="Arial" w:hAnsi="Arial" w:cs="Arial"/>
          <w:i/>
          <w:spacing w:val="-8"/>
          <w:rPrChange w:id="2914" w:author="Harry Shamoon" w:date="2015-03-05T19:28:00Z">
            <w:rPr>
              <w:rFonts w:ascii="Arial"/>
              <w:i/>
              <w:spacing w:val="-8"/>
            </w:rPr>
          </w:rPrChange>
        </w:rPr>
        <w:t xml:space="preserve"> </w:t>
      </w:r>
      <w:r w:rsidRPr="006C66CA">
        <w:rPr>
          <w:rFonts w:ascii="Arial" w:hAnsi="Arial" w:cs="Arial"/>
          <w:i/>
          <w:rPrChange w:id="2915" w:author="Harry Shamoon" w:date="2015-03-05T19:28:00Z">
            <w:rPr>
              <w:rFonts w:ascii="Arial"/>
              <w:i/>
            </w:rPr>
          </w:rPrChange>
        </w:rPr>
        <w:t>of</w:t>
      </w:r>
      <w:r w:rsidRPr="006C66CA">
        <w:rPr>
          <w:rFonts w:ascii="Arial" w:hAnsi="Arial" w:cs="Arial"/>
          <w:i/>
          <w:spacing w:val="-8"/>
          <w:rPrChange w:id="2916" w:author="Harry Shamoon" w:date="2015-03-05T19:28:00Z">
            <w:rPr>
              <w:rFonts w:ascii="Arial"/>
              <w:i/>
              <w:spacing w:val="-8"/>
            </w:rPr>
          </w:rPrChange>
        </w:rPr>
        <w:t xml:space="preserve"> </w:t>
      </w:r>
      <w:r w:rsidRPr="006C66CA">
        <w:rPr>
          <w:rFonts w:ascii="Arial" w:hAnsi="Arial" w:cs="Arial"/>
          <w:i/>
          <w:spacing w:val="-3"/>
          <w:rPrChange w:id="2917" w:author="Harry Shamoon" w:date="2015-03-05T19:28:00Z">
            <w:rPr>
              <w:rFonts w:ascii="Arial"/>
              <w:i/>
              <w:spacing w:val="-3"/>
            </w:rPr>
          </w:rPrChange>
        </w:rPr>
        <w:t>severe</w:t>
      </w:r>
      <w:r w:rsidRPr="006C66CA">
        <w:rPr>
          <w:rFonts w:ascii="Arial" w:hAnsi="Arial" w:cs="Arial"/>
          <w:i/>
          <w:spacing w:val="-8"/>
          <w:rPrChange w:id="2918" w:author="Harry Shamoon" w:date="2015-03-05T19:28:00Z">
            <w:rPr>
              <w:rFonts w:ascii="Arial"/>
              <w:i/>
              <w:spacing w:val="-8"/>
            </w:rPr>
          </w:rPrChange>
        </w:rPr>
        <w:t xml:space="preserve"> </w:t>
      </w:r>
      <w:r w:rsidRPr="006C66CA">
        <w:rPr>
          <w:rFonts w:ascii="Arial" w:hAnsi="Arial" w:cs="Arial"/>
          <w:i/>
          <w:rPrChange w:id="2919" w:author="Harry Shamoon" w:date="2015-03-05T19:28:00Z">
            <w:rPr>
              <w:rFonts w:ascii="Arial"/>
              <w:i/>
            </w:rPr>
          </w:rPrChange>
        </w:rPr>
        <w:t>respiratory</w:t>
      </w:r>
      <w:r w:rsidRPr="006C66CA">
        <w:rPr>
          <w:rFonts w:ascii="Arial" w:hAnsi="Arial" w:cs="Arial"/>
          <w:i/>
          <w:spacing w:val="-8"/>
          <w:rPrChange w:id="2920" w:author="Harry Shamoon" w:date="2015-03-05T19:28:00Z">
            <w:rPr>
              <w:rFonts w:ascii="Arial"/>
              <w:i/>
              <w:spacing w:val="-8"/>
            </w:rPr>
          </w:rPrChange>
        </w:rPr>
        <w:t xml:space="preserve"> </w:t>
      </w:r>
      <w:r w:rsidRPr="006C66CA">
        <w:rPr>
          <w:rFonts w:ascii="Arial" w:hAnsi="Arial" w:cs="Arial"/>
          <w:i/>
          <w:rPrChange w:id="2921" w:author="Harry Shamoon" w:date="2015-03-05T19:28:00Z">
            <w:rPr>
              <w:rFonts w:ascii="Arial"/>
              <w:i/>
            </w:rPr>
          </w:rPrChange>
        </w:rPr>
        <w:t>failure</w:t>
      </w:r>
      <w:r w:rsidRPr="006C66CA">
        <w:rPr>
          <w:rFonts w:ascii="Arial" w:hAnsi="Arial" w:cs="Arial"/>
          <w:i/>
          <w:spacing w:val="-8"/>
          <w:rPrChange w:id="2922" w:author="Harry Shamoon" w:date="2015-03-05T19:28:00Z">
            <w:rPr>
              <w:rFonts w:ascii="Arial"/>
              <w:i/>
              <w:spacing w:val="-8"/>
            </w:rPr>
          </w:rPrChange>
        </w:rPr>
        <w:t xml:space="preserve"> </w:t>
      </w:r>
      <w:r w:rsidRPr="006C66CA">
        <w:rPr>
          <w:rFonts w:ascii="Arial" w:hAnsi="Arial" w:cs="Arial"/>
          <w:i/>
          <w:rPrChange w:id="2923" w:author="Harry Shamoon" w:date="2015-03-05T19:28:00Z">
            <w:rPr>
              <w:rFonts w:ascii="Arial"/>
              <w:i/>
            </w:rPr>
          </w:rPrChange>
        </w:rPr>
        <w:t>in</w:t>
      </w:r>
      <w:r w:rsidRPr="006C66CA">
        <w:rPr>
          <w:rFonts w:ascii="Arial" w:hAnsi="Arial" w:cs="Arial"/>
          <w:i/>
          <w:spacing w:val="-8"/>
          <w:rPrChange w:id="2924" w:author="Harry Shamoon" w:date="2015-03-05T19:28:00Z">
            <w:rPr>
              <w:rFonts w:ascii="Arial"/>
              <w:i/>
              <w:spacing w:val="-8"/>
            </w:rPr>
          </w:rPrChange>
        </w:rPr>
        <w:t xml:space="preserve"> </w:t>
      </w:r>
      <w:r w:rsidRPr="006C66CA">
        <w:rPr>
          <w:rFonts w:ascii="Arial" w:hAnsi="Arial" w:cs="Arial"/>
          <w:i/>
          <w:rPrChange w:id="2925" w:author="Harry Shamoon" w:date="2015-03-05T19:28:00Z">
            <w:rPr>
              <w:rFonts w:ascii="Arial"/>
              <w:i/>
            </w:rPr>
          </w:rPrChange>
        </w:rPr>
        <w:t>hospitalized</w:t>
      </w:r>
      <w:r w:rsidRPr="006C66CA">
        <w:rPr>
          <w:rFonts w:ascii="Arial" w:hAnsi="Arial" w:cs="Arial"/>
          <w:i/>
          <w:spacing w:val="-8"/>
          <w:rPrChange w:id="2926" w:author="Harry Shamoon" w:date="2015-03-05T19:28:00Z">
            <w:rPr>
              <w:rFonts w:ascii="Arial"/>
              <w:i/>
              <w:spacing w:val="-8"/>
            </w:rPr>
          </w:rPrChange>
        </w:rPr>
        <w:t xml:space="preserve"> </w:t>
      </w:r>
      <w:r w:rsidRPr="006C66CA">
        <w:rPr>
          <w:rFonts w:ascii="Arial" w:hAnsi="Arial" w:cs="Arial"/>
          <w:i/>
          <w:rPrChange w:id="2927" w:author="Harry Shamoon" w:date="2015-03-05T19:28:00Z">
            <w:rPr>
              <w:rFonts w:ascii="Arial"/>
              <w:i/>
            </w:rPr>
          </w:rPrChange>
        </w:rPr>
        <w:t>patients</w:t>
      </w:r>
      <w:r w:rsidRPr="006C66CA">
        <w:rPr>
          <w:rFonts w:ascii="Arial" w:hAnsi="Arial" w:cs="Arial"/>
          <w:i/>
          <w:spacing w:val="-8"/>
          <w:rPrChange w:id="2928" w:author="Harry Shamoon" w:date="2015-03-05T19:28:00Z">
            <w:rPr>
              <w:rFonts w:ascii="Arial"/>
              <w:i/>
              <w:spacing w:val="-8"/>
            </w:rPr>
          </w:rPrChange>
        </w:rPr>
        <w:t xml:space="preserve"> </w:t>
      </w:r>
      <w:r w:rsidRPr="006C66CA">
        <w:rPr>
          <w:rFonts w:ascii="Arial" w:hAnsi="Arial" w:cs="Arial"/>
          <w:i/>
          <w:rPrChange w:id="2929" w:author="Harry Shamoon" w:date="2015-03-05T19:28:00Z">
            <w:rPr>
              <w:rFonts w:ascii="Arial"/>
              <w:i/>
            </w:rPr>
          </w:rPrChange>
        </w:rPr>
        <w:t>compared</w:t>
      </w:r>
      <w:r w:rsidRPr="006C66CA">
        <w:rPr>
          <w:rFonts w:ascii="Arial" w:hAnsi="Arial" w:cs="Arial"/>
          <w:i/>
          <w:spacing w:val="-8"/>
          <w:rPrChange w:id="2930" w:author="Harry Shamoon" w:date="2015-03-05T19:28:00Z">
            <w:rPr>
              <w:rFonts w:ascii="Arial"/>
              <w:i/>
              <w:spacing w:val="-8"/>
            </w:rPr>
          </w:rPrChange>
        </w:rPr>
        <w:t xml:space="preserve"> </w:t>
      </w:r>
      <w:r w:rsidRPr="006C66CA">
        <w:rPr>
          <w:rFonts w:ascii="Arial" w:hAnsi="Arial" w:cs="Arial"/>
          <w:i/>
          <w:rPrChange w:id="2931" w:author="Harry Shamoon" w:date="2015-03-05T19:28:00Z">
            <w:rPr>
              <w:rFonts w:ascii="Arial"/>
              <w:i/>
            </w:rPr>
          </w:rPrChange>
        </w:rPr>
        <w:t>to</w:t>
      </w:r>
      <w:r w:rsidRPr="006C66CA">
        <w:rPr>
          <w:rFonts w:ascii="Arial" w:hAnsi="Arial" w:cs="Arial"/>
          <w:i/>
          <w:spacing w:val="-8"/>
          <w:rPrChange w:id="2932" w:author="Harry Shamoon" w:date="2015-03-05T19:28:00Z">
            <w:rPr>
              <w:rFonts w:ascii="Arial"/>
              <w:i/>
              <w:spacing w:val="-8"/>
            </w:rPr>
          </w:rPrChange>
        </w:rPr>
        <w:t xml:space="preserve"> </w:t>
      </w:r>
      <w:r w:rsidRPr="006C66CA">
        <w:rPr>
          <w:rFonts w:ascii="Arial" w:hAnsi="Arial" w:cs="Arial"/>
          <w:i/>
          <w:rPrChange w:id="2933" w:author="Harry Shamoon" w:date="2015-03-05T19:28:00Z">
            <w:rPr>
              <w:rFonts w:ascii="Arial"/>
              <w:i/>
            </w:rPr>
          </w:rPrChange>
        </w:rPr>
        <w:t>the</w:t>
      </w:r>
      <w:r w:rsidRPr="006C66CA">
        <w:rPr>
          <w:rFonts w:ascii="Arial" w:hAnsi="Arial" w:cs="Arial"/>
          <w:i/>
          <w:spacing w:val="-8"/>
          <w:rPrChange w:id="2934" w:author="Harry Shamoon" w:date="2015-03-05T19:28:00Z">
            <w:rPr>
              <w:rFonts w:ascii="Arial"/>
              <w:i/>
              <w:spacing w:val="-8"/>
            </w:rPr>
          </w:rPrChange>
        </w:rPr>
        <w:t xml:space="preserve"> </w:t>
      </w:r>
      <w:r w:rsidRPr="006C66CA">
        <w:rPr>
          <w:rFonts w:ascii="Arial" w:hAnsi="Arial" w:cs="Arial"/>
          <w:i/>
          <w:rPrChange w:id="2935" w:author="Harry Shamoon" w:date="2015-03-05T19:28:00Z">
            <w:rPr>
              <w:rFonts w:ascii="Arial"/>
              <w:i/>
            </w:rPr>
          </w:rPrChange>
        </w:rPr>
        <w:t>classical</w:t>
      </w:r>
      <w:r w:rsidRPr="006C66CA">
        <w:rPr>
          <w:rFonts w:ascii="Arial" w:hAnsi="Arial" w:cs="Arial"/>
          <w:i/>
          <w:spacing w:val="-8"/>
          <w:rPrChange w:id="2936" w:author="Harry Shamoon" w:date="2015-03-05T19:28:00Z">
            <w:rPr>
              <w:rFonts w:ascii="Arial"/>
              <w:i/>
              <w:spacing w:val="-8"/>
            </w:rPr>
          </w:rPrChange>
        </w:rPr>
        <w:t xml:space="preserve"> </w:t>
      </w:r>
      <w:r w:rsidRPr="006C66CA">
        <w:rPr>
          <w:rFonts w:ascii="Arial" w:hAnsi="Arial" w:cs="Arial"/>
          <w:i/>
          <w:rPrChange w:id="2937" w:author="Harry Shamoon" w:date="2015-03-05T19:28:00Z">
            <w:rPr>
              <w:rFonts w:ascii="Arial"/>
              <w:i/>
            </w:rPr>
          </w:rPrChange>
        </w:rPr>
        <w:t>statistical</w:t>
      </w:r>
      <w:r w:rsidRPr="006C66CA">
        <w:rPr>
          <w:rFonts w:ascii="Arial" w:hAnsi="Arial" w:cs="Arial"/>
          <w:i/>
          <w:spacing w:val="-8"/>
          <w:rPrChange w:id="2938" w:author="Harry Shamoon" w:date="2015-03-05T19:28:00Z">
            <w:rPr>
              <w:rFonts w:ascii="Arial"/>
              <w:i/>
              <w:spacing w:val="-8"/>
            </w:rPr>
          </w:rPrChange>
        </w:rPr>
        <w:t xml:space="preserve"> </w:t>
      </w:r>
      <w:r w:rsidRPr="006C66CA">
        <w:rPr>
          <w:rFonts w:ascii="Arial" w:hAnsi="Arial" w:cs="Arial"/>
          <w:i/>
          <w:rPrChange w:id="2939" w:author="Harry Shamoon" w:date="2015-03-05T19:28:00Z">
            <w:rPr>
              <w:rFonts w:ascii="Arial"/>
              <w:i/>
            </w:rPr>
          </w:rPrChange>
        </w:rPr>
        <w:t>approach.</w:t>
      </w:r>
    </w:p>
    <w:p w14:paraId="29E457CB" w14:textId="77777777" w:rsidR="00F731E7" w:rsidRPr="006C66CA" w:rsidRDefault="00F731E7">
      <w:pPr>
        <w:spacing w:before="7"/>
        <w:jc w:val="both"/>
        <w:rPr>
          <w:rFonts w:ascii="Arial" w:eastAsia="Arial" w:hAnsi="Arial" w:cs="Arial"/>
          <w:i/>
          <w:rPrChange w:id="2940" w:author="Harry Shamoon" w:date="2015-03-05T19:28:00Z">
            <w:rPr>
              <w:rFonts w:ascii="Arial" w:eastAsia="Arial" w:hAnsi="Arial" w:cs="Arial"/>
              <w:i/>
              <w:sz w:val="15"/>
              <w:szCs w:val="15"/>
            </w:rPr>
          </w:rPrChange>
        </w:rPr>
        <w:pPrChange w:id="2941" w:author="Harry Shamoon" w:date="2015-03-05T19:42:00Z">
          <w:pPr>
            <w:spacing w:before="7"/>
          </w:pPr>
        </w:pPrChange>
      </w:pPr>
    </w:p>
    <w:p w14:paraId="3808D6FF" w14:textId="77777777" w:rsidR="006A7004" w:rsidRPr="006A7004" w:rsidRDefault="006A7004" w:rsidP="006A7004">
      <w:pPr>
        <w:jc w:val="both"/>
        <w:rPr>
          <w:rFonts w:ascii="Arial" w:eastAsia="Arial" w:hAnsi="Arial" w:cs="Arial"/>
          <w:rPrChange w:id="2942" w:author="Harry Shamoon" w:date="2015-03-05T19:28:00Z">
            <w:rPr>
              <w:rFonts w:ascii="Arial" w:eastAsia="Arial" w:hAnsi="Arial" w:cs="Arial"/>
              <w:sz w:val="15"/>
              <w:szCs w:val="15"/>
            </w:rPr>
          </w:rPrChange>
        </w:rPr>
        <w:sectPr w:rsidR="006A7004" w:rsidRPr="006A7004">
          <w:pgSz w:w="12240" w:h="15840"/>
          <w:pgMar w:top="700" w:right="400" w:bottom="280" w:left="560" w:header="720" w:footer="720" w:gutter="0"/>
          <w:cols w:space="720"/>
        </w:sectPr>
        <w:pPrChange w:id="2943" w:author="Harry Shamoon" w:date="2015-03-05T19:42:00Z">
          <w:pPr/>
        </w:pPrChange>
      </w:pPr>
    </w:p>
    <w:p w14:paraId="462CBCB8" w14:textId="77777777" w:rsidR="00F731E7" w:rsidRPr="008F496E" w:rsidRDefault="00082CF3">
      <w:pPr>
        <w:pStyle w:val="BodyText"/>
        <w:spacing w:before="61"/>
        <w:ind w:left="160" w:firstLine="338"/>
        <w:jc w:val="both"/>
        <w:rPr>
          <w:rFonts w:cs="Arial"/>
        </w:rPr>
        <w:pPrChange w:id="2944" w:author="Harry Shamoon" w:date="2015-03-05T19:42:00Z">
          <w:pPr>
            <w:pStyle w:val="BodyText"/>
            <w:spacing w:before="61" w:line="268" w:lineRule="auto"/>
            <w:ind w:left="160" w:firstLine="338"/>
            <w:jc w:val="both"/>
          </w:pPr>
        </w:pPrChange>
      </w:pPr>
      <w:r w:rsidRPr="006C66CA">
        <w:rPr>
          <w:rFonts w:cs="Arial"/>
          <w:b/>
        </w:rPr>
        <w:lastRenderedPageBreak/>
        <w:t xml:space="preserve">For specific aim 1a, </w:t>
      </w:r>
      <w:r w:rsidRPr="00C91597">
        <w:rPr>
          <w:rFonts w:cs="Arial"/>
        </w:rPr>
        <w:t>we will build a pragmatic EMR-based</w:t>
      </w:r>
      <w:r w:rsidRPr="00082CF3">
        <w:rPr>
          <w:rFonts w:cs="Arial"/>
          <w:spacing w:val="28"/>
        </w:rPr>
        <w:t xml:space="preserve"> </w:t>
      </w:r>
      <w:r w:rsidRPr="00082CF3">
        <w:rPr>
          <w:rFonts w:cs="Arial"/>
        </w:rPr>
        <w:t>hierarchical</w:t>
      </w:r>
      <w:r w:rsidRPr="00F97E28">
        <w:rPr>
          <w:rFonts w:cs="Arial"/>
          <w:w w:val="99"/>
        </w:rPr>
        <w:t xml:space="preserve"> </w:t>
      </w:r>
      <w:r w:rsidRPr="00030584">
        <w:rPr>
          <w:rFonts w:cs="Arial"/>
        </w:rPr>
        <w:t>Bayesian</w:t>
      </w:r>
      <w:r w:rsidRPr="00174DF6">
        <w:rPr>
          <w:rFonts w:cs="Arial"/>
          <w:spacing w:val="-15"/>
        </w:rPr>
        <w:t xml:space="preserve"> </w:t>
      </w:r>
      <w:r w:rsidRPr="00174DF6">
        <w:rPr>
          <w:rFonts w:cs="Arial"/>
        </w:rPr>
        <w:t>model</w:t>
      </w:r>
      <w:r w:rsidRPr="00174DF6">
        <w:rPr>
          <w:rFonts w:cs="Arial"/>
          <w:spacing w:val="-15"/>
        </w:rPr>
        <w:t xml:space="preserve"> </w:t>
      </w:r>
      <w:r w:rsidRPr="00231B3C">
        <w:rPr>
          <w:rFonts w:cs="Arial"/>
        </w:rPr>
        <w:t>to</w:t>
      </w:r>
      <w:r w:rsidRPr="008C4839">
        <w:rPr>
          <w:rFonts w:cs="Arial"/>
          <w:spacing w:val="-15"/>
        </w:rPr>
        <w:t xml:space="preserve"> </w:t>
      </w:r>
      <w:r w:rsidRPr="00C0557F">
        <w:rPr>
          <w:rFonts w:cs="Arial"/>
        </w:rPr>
        <w:t>predict</w:t>
      </w:r>
      <w:r w:rsidRPr="00765A7F">
        <w:rPr>
          <w:rFonts w:cs="Arial"/>
          <w:spacing w:val="-15"/>
        </w:rPr>
        <w:t xml:space="preserve"> </w:t>
      </w:r>
      <w:r w:rsidRPr="00765A7F">
        <w:rPr>
          <w:rFonts w:cs="Arial"/>
        </w:rPr>
        <w:t>a</w:t>
      </w:r>
      <w:r w:rsidRPr="00765A7F">
        <w:rPr>
          <w:rFonts w:cs="Arial"/>
          <w:spacing w:val="-15"/>
        </w:rPr>
        <w:t xml:space="preserve"> </w:t>
      </w:r>
      <w:r w:rsidRPr="00765A7F">
        <w:rPr>
          <w:rFonts w:cs="Arial"/>
        </w:rPr>
        <w:t>composite</w:t>
      </w:r>
      <w:r w:rsidRPr="00765A7F">
        <w:rPr>
          <w:rFonts w:cs="Arial"/>
          <w:spacing w:val="-15"/>
        </w:rPr>
        <w:t xml:space="preserve"> </w:t>
      </w:r>
      <w:r w:rsidRPr="00765A7F">
        <w:rPr>
          <w:rFonts w:cs="Arial"/>
        </w:rPr>
        <w:t>outcome</w:t>
      </w:r>
      <w:r w:rsidRPr="00765A7F">
        <w:rPr>
          <w:rFonts w:cs="Arial"/>
          <w:spacing w:val="-15"/>
        </w:rPr>
        <w:t xml:space="preserve"> </w:t>
      </w:r>
      <w:r w:rsidRPr="00765A7F">
        <w:rPr>
          <w:rFonts w:cs="Arial"/>
        </w:rPr>
        <w:t>[mechanical</w:t>
      </w:r>
      <w:r w:rsidRPr="00765A7F">
        <w:rPr>
          <w:rFonts w:cs="Arial"/>
          <w:spacing w:val="-15"/>
        </w:rPr>
        <w:t xml:space="preserve"> </w:t>
      </w:r>
      <w:r w:rsidRPr="00765A7F">
        <w:rPr>
          <w:rFonts w:cs="Arial"/>
        </w:rPr>
        <w:t>ventilation</w:t>
      </w:r>
      <w:r w:rsidRPr="00765A7F">
        <w:rPr>
          <w:rFonts w:cs="Arial"/>
          <w:spacing w:val="-15"/>
        </w:rPr>
        <w:t xml:space="preserve"> </w:t>
      </w:r>
      <w:r w:rsidRPr="00765A7F">
        <w:rPr>
          <w:rFonts w:cs="Arial"/>
        </w:rPr>
        <w:t>prolonged</w:t>
      </w:r>
      <w:r w:rsidRPr="00765A7F">
        <w:rPr>
          <w:rFonts w:cs="Arial"/>
          <w:w w:val="99"/>
        </w:rPr>
        <w:t xml:space="preserve"> </w:t>
      </w:r>
      <w:r w:rsidRPr="00365719">
        <w:rPr>
          <w:rFonts w:cs="Arial"/>
        </w:rPr>
        <w:t>beyond</w:t>
      </w:r>
      <w:r w:rsidRPr="00365719">
        <w:rPr>
          <w:rFonts w:cs="Arial"/>
          <w:spacing w:val="20"/>
        </w:rPr>
        <w:t xml:space="preserve"> </w:t>
      </w:r>
      <w:r w:rsidRPr="00365719">
        <w:rPr>
          <w:rFonts w:cs="Arial"/>
        </w:rPr>
        <w:t>48</w:t>
      </w:r>
      <w:r w:rsidRPr="00365719">
        <w:rPr>
          <w:rFonts w:cs="Arial"/>
          <w:spacing w:val="20"/>
        </w:rPr>
        <w:t xml:space="preserve"> </w:t>
      </w:r>
      <w:r w:rsidRPr="00365719">
        <w:rPr>
          <w:rFonts w:cs="Arial"/>
        </w:rPr>
        <w:t>hours</w:t>
      </w:r>
      <w:r w:rsidRPr="00365719">
        <w:rPr>
          <w:rFonts w:cs="Arial"/>
          <w:spacing w:val="20"/>
        </w:rPr>
        <w:t xml:space="preserve"> </w:t>
      </w:r>
      <w:r w:rsidRPr="00365719">
        <w:rPr>
          <w:rFonts w:cs="Arial"/>
        </w:rPr>
        <w:t>or</w:t>
      </w:r>
      <w:r w:rsidRPr="00365719">
        <w:rPr>
          <w:rFonts w:cs="Arial"/>
          <w:spacing w:val="20"/>
        </w:rPr>
        <w:t xml:space="preserve"> </w:t>
      </w:r>
      <w:r w:rsidRPr="00365719">
        <w:rPr>
          <w:rFonts w:cs="Arial"/>
        </w:rPr>
        <w:t>death]</w:t>
      </w:r>
      <w:r w:rsidRPr="00365719">
        <w:rPr>
          <w:rFonts w:cs="Arial"/>
          <w:spacing w:val="20"/>
        </w:rPr>
        <w:t xml:space="preserve"> </w:t>
      </w:r>
      <w:r w:rsidRPr="00365719">
        <w:rPr>
          <w:rFonts w:cs="Arial"/>
        </w:rPr>
        <w:t>in</w:t>
      </w:r>
      <w:r w:rsidRPr="00365719">
        <w:rPr>
          <w:rFonts w:cs="Arial"/>
          <w:spacing w:val="20"/>
        </w:rPr>
        <w:t xml:space="preserve"> </w:t>
      </w:r>
      <w:r w:rsidRPr="00365719">
        <w:rPr>
          <w:rFonts w:cs="Arial"/>
        </w:rPr>
        <w:t>hospitalized</w:t>
      </w:r>
      <w:r w:rsidRPr="00365719">
        <w:rPr>
          <w:rFonts w:cs="Arial"/>
          <w:spacing w:val="20"/>
        </w:rPr>
        <w:t xml:space="preserve"> </w:t>
      </w:r>
      <w:r w:rsidRPr="00365719">
        <w:rPr>
          <w:rFonts w:cs="Arial"/>
        </w:rPr>
        <w:t>adult</w:t>
      </w:r>
      <w:r w:rsidRPr="00365719">
        <w:rPr>
          <w:rFonts w:cs="Arial"/>
          <w:spacing w:val="20"/>
        </w:rPr>
        <w:t xml:space="preserve"> </w:t>
      </w:r>
      <w:r w:rsidRPr="00365719">
        <w:rPr>
          <w:rFonts w:cs="Arial"/>
        </w:rPr>
        <w:t>and</w:t>
      </w:r>
      <w:r w:rsidRPr="00365719">
        <w:rPr>
          <w:rFonts w:cs="Arial"/>
          <w:spacing w:val="20"/>
        </w:rPr>
        <w:t xml:space="preserve"> </w:t>
      </w:r>
      <w:r w:rsidRPr="00365719">
        <w:rPr>
          <w:rFonts w:cs="Arial"/>
        </w:rPr>
        <w:t>compare</w:t>
      </w:r>
      <w:r w:rsidRPr="00365719">
        <w:rPr>
          <w:rFonts w:cs="Arial"/>
          <w:spacing w:val="20"/>
        </w:rPr>
        <w:t xml:space="preserve"> </w:t>
      </w:r>
      <w:r w:rsidRPr="00365719">
        <w:rPr>
          <w:rFonts w:cs="Arial"/>
        </w:rPr>
        <w:t>our</w:t>
      </w:r>
      <w:r w:rsidRPr="00365719">
        <w:rPr>
          <w:rFonts w:cs="Arial"/>
          <w:spacing w:val="20"/>
        </w:rPr>
        <w:t xml:space="preserve"> </w:t>
      </w:r>
      <w:r w:rsidRPr="00365719">
        <w:rPr>
          <w:rFonts w:cs="Arial"/>
        </w:rPr>
        <w:t>Bayesian</w:t>
      </w:r>
      <w:r w:rsidRPr="00365719">
        <w:rPr>
          <w:rFonts w:cs="Arial"/>
          <w:spacing w:val="20"/>
        </w:rPr>
        <w:t xml:space="preserve"> </w:t>
      </w:r>
      <w:proofErr w:type="spellStart"/>
      <w:r w:rsidRPr="00365719">
        <w:rPr>
          <w:rFonts w:cs="Arial"/>
        </w:rPr>
        <w:t>ap</w:t>
      </w:r>
      <w:proofErr w:type="spellEnd"/>
      <w:r w:rsidRPr="00365719">
        <w:rPr>
          <w:rFonts w:cs="Arial"/>
        </w:rPr>
        <w:t>-</w:t>
      </w:r>
      <w:r w:rsidRPr="00365719">
        <w:rPr>
          <w:rFonts w:cs="Arial"/>
          <w:w w:val="99"/>
        </w:rPr>
        <w:t xml:space="preserve"> </w:t>
      </w:r>
      <w:proofErr w:type="spellStart"/>
      <w:r w:rsidRPr="00FF1D9C">
        <w:rPr>
          <w:rFonts w:cs="Arial"/>
        </w:rPr>
        <w:t>proach</w:t>
      </w:r>
      <w:proofErr w:type="spellEnd"/>
      <w:r w:rsidRPr="00FF1D9C">
        <w:rPr>
          <w:rFonts w:cs="Arial"/>
        </w:rPr>
        <w:t xml:space="preserve"> with the existing </w:t>
      </w:r>
      <w:proofErr w:type="spellStart"/>
      <w:r w:rsidRPr="00FF1D9C">
        <w:rPr>
          <w:rFonts w:cs="Arial"/>
        </w:rPr>
        <w:t>frequentist</w:t>
      </w:r>
      <w:proofErr w:type="spellEnd"/>
      <w:r w:rsidRPr="00FF1D9C">
        <w:rPr>
          <w:rFonts w:cs="Arial"/>
        </w:rPr>
        <w:t xml:space="preserve"> algorithm used </w:t>
      </w:r>
      <w:r w:rsidRPr="0011650A">
        <w:rPr>
          <w:rFonts w:cs="Arial"/>
          <w:spacing w:val="-3"/>
        </w:rPr>
        <w:t xml:space="preserve">by </w:t>
      </w:r>
      <w:r w:rsidRPr="0011650A">
        <w:rPr>
          <w:rFonts w:cs="Arial"/>
          <w:spacing w:val="-4"/>
        </w:rPr>
        <w:t xml:space="preserve">Dr. </w:t>
      </w:r>
      <w:r w:rsidRPr="0011650A">
        <w:rPr>
          <w:rFonts w:cs="Arial"/>
        </w:rPr>
        <w:t>Gong in her</w:t>
      </w:r>
      <w:r w:rsidRPr="00907C1D">
        <w:rPr>
          <w:rFonts w:cs="Arial"/>
          <w:spacing w:val="59"/>
        </w:rPr>
        <w:t xml:space="preserve"> </w:t>
      </w:r>
      <w:r w:rsidRPr="00640245">
        <w:rPr>
          <w:rFonts w:cs="Arial"/>
        </w:rPr>
        <w:t>pragmatic</w:t>
      </w:r>
      <w:r w:rsidRPr="00FF4755">
        <w:rPr>
          <w:rFonts w:cs="Arial"/>
          <w:w w:val="99"/>
        </w:rPr>
        <w:t xml:space="preserve"> </w:t>
      </w:r>
      <w:r w:rsidRPr="008F496E">
        <w:rPr>
          <w:rFonts w:cs="Arial"/>
        </w:rPr>
        <w:t>trial.</w:t>
      </w:r>
    </w:p>
    <w:p w14:paraId="3D50AEA5" w14:textId="77777777" w:rsidR="00F731E7" w:rsidRPr="006C66CA" w:rsidRDefault="00082CF3">
      <w:pPr>
        <w:spacing w:before="7"/>
        <w:jc w:val="both"/>
        <w:rPr>
          <w:rFonts w:ascii="Arial" w:eastAsia="Arial" w:hAnsi="Arial" w:cs="Arial"/>
          <w:rPrChange w:id="2945" w:author="Harry Shamoon" w:date="2015-03-05T19:28:00Z">
            <w:rPr>
              <w:rFonts w:ascii="Arial" w:eastAsia="Arial" w:hAnsi="Arial" w:cs="Arial"/>
              <w:sz w:val="29"/>
              <w:szCs w:val="29"/>
            </w:rPr>
          </w:rPrChange>
        </w:rPr>
        <w:pPrChange w:id="2946" w:author="Harry Shamoon" w:date="2015-03-05T19:42:00Z">
          <w:pPr>
            <w:spacing w:before="7"/>
          </w:pPr>
        </w:pPrChange>
      </w:pPr>
      <w:r w:rsidRPr="006C66CA">
        <w:rPr>
          <w:rFonts w:ascii="Arial" w:hAnsi="Arial" w:cs="Arial"/>
          <w:rPrChange w:id="2947" w:author="Harry Shamoon" w:date="2015-03-05T19:28:00Z">
            <w:rPr/>
          </w:rPrChange>
        </w:rPr>
        <w:br w:type="column"/>
      </w:r>
    </w:p>
    <w:p w14:paraId="5B48B493" w14:textId="77777777" w:rsidR="00F731E7" w:rsidRPr="006C66CA" w:rsidRDefault="00082CF3">
      <w:pPr>
        <w:ind w:left="159"/>
        <w:jc w:val="both"/>
        <w:rPr>
          <w:rFonts w:ascii="Arial" w:eastAsia="Arial" w:hAnsi="Arial" w:cs="Arial"/>
        </w:rPr>
        <w:pPrChange w:id="2948" w:author="Harry Shamoon" w:date="2015-03-05T19:42:00Z">
          <w:pPr>
            <w:spacing w:line="268" w:lineRule="auto"/>
            <w:ind w:left="159"/>
          </w:pPr>
        </w:pPrChange>
      </w:pPr>
      <w:r w:rsidRPr="006C66CA">
        <w:rPr>
          <w:rFonts w:ascii="Arial" w:hAnsi="Arial" w:cs="Arial"/>
          <w:spacing w:val="-6"/>
          <w:rPrChange w:id="2949" w:author="Harry Shamoon" w:date="2015-03-05T19:28:00Z">
            <w:rPr>
              <w:rFonts w:ascii="Arial"/>
              <w:spacing w:val="-6"/>
              <w:sz w:val="18"/>
            </w:rPr>
          </w:rPrChange>
        </w:rPr>
        <w:t xml:space="preserve">Table </w:t>
      </w:r>
      <w:r w:rsidRPr="006C66CA">
        <w:rPr>
          <w:rFonts w:ascii="Arial" w:hAnsi="Arial" w:cs="Arial"/>
          <w:rPrChange w:id="2950" w:author="Harry Shamoon" w:date="2015-03-05T19:28:00Z">
            <w:rPr>
              <w:rFonts w:ascii="Arial"/>
              <w:sz w:val="18"/>
            </w:rPr>
          </w:rPrChange>
        </w:rPr>
        <w:t xml:space="preserve">1: </w:t>
      </w:r>
      <w:r w:rsidRPr="006C66CA">
        <w:rPr>
          <w:rFonts w:ascii="Arial" w:hAnsi="Arial" w:cs="Arial"/>
          <w:spacing w:val="-7"/>
          <w:rPrChange w:id="2951" w:author="Harry Shamoon" w:date="2015-03-05T19:28:00Z">
            <w:rPr>
              <w:rFonts w:ascii="Arial"/>
              <w:spacing w:val="-7"/>
            </w:rPr>
          </w:rPrChange>
        </w:rPr>
        <w:t xml:space="preserve">Table </w:t>
      </w:r>
      <w:r w:rsidRPr="006C66CA">
        <w:rPr>
          <w:rFonts w:ascii="Arial" w:hAnsi="Arial" w:cs="Arial"/>
          <w:rPrChange w:id="2952" w:author="Harry Shamoon" w:date="2015-03-05T19:28:00Z">
            <w:rPr>
              <w:rFonts w:ascii="Arial"/>
            </w:rPr>
          </w:rPrChange>
        </w:rPr>
        <w:t>describing</w:t>
      </w:r>
      <w:r w:rsidRPr="006C66CA">
        <w:rPr>
          <w:rFonts w:ascii="Arial" w:hAnsi="Arial" w:cs="Arial"/>
          <w:spacing w:val="19"/>
          <w:rPrChange w:id="2953" w:author="Harry Shamoon" w:date="2015-03-05T19:28:00Z">
            <w:rPr>
              <w:rFonts w:ascii="Arial"/>
              <w:spacing w:val="19"/>
            </w:rPr>
          </w:rPrChange>
        </w:rPr>
        <w:t xml:space="preserve"> </w:t>
      </w:r>
      <w:r w:rsidRPr="006C66CA">
        <w:rPr>
          <w:rFonts w:ascii="Arial" w:hAnsi="Arial" w:cs="Arial"/>
          <w:rPrChange w:id="2954" w:author="Harry Shamoon" w:date="2015-03-05T19:28:00Z">
            <w:rPr>
              <w:rFonts w:ascii="Arial"/>
            </w:rPr>
          </w:rPrChange>
        </w:rPr>
        <w:t>the</w:t>
      </w:r>
      <w:r w:rsidRPr="006C66CA">
        <w:rPr>
          <w:rFonts w:ascii="Arial" w:hAnsi="Arial" w:cs="Arial"/>
          <w:w w:val="99"/>
          <w:rPrChange w:id="2955" w:author="Harry Shamoon" w:date="2015-03-05T19:28:00Z">
            <w:rPr>
              <w:rFonts w:ascii="Arial"/>
              <w:w w:val="99"/>
            </w:rPr>
          </w:rPrChange>
        </w:rPr>
        <w:t xml:space="preserve"> </w:t>
      </w:r>
      <w:r w:rsidRPr="006C66CA">
        <w:rPr>
          <w:rFonts w:ascii="Arial" w:hAnsi="Arial" w:cs="Arial"/>
          <w:rPrChange w:id="2956" w:author="Harry Shamoon" w:date="2015-03-05T19:28:00Z">
            <w:rPr>
              <w:rFonts w:ascii="Arial"/>
            </w:rPr>
          </w:rPrChange>
        </w:rPr>
        <w:t>population?</w:t>
      </w:r>
    </w:p>
    <w:p w14:paraId="0F4453EE" w14:textId="2C048E27" w:rsidR="00F731E7" w:rsidRPr="006C66CA" w:rsidDel="00365719" w:rsidRDefault="00F731E7">
      <w:pPr>
        <w:jc w:val="both"/>
        <w:rPr>
          <w:del w:id="2957" w:author="Harry Shamoon" w:date="2015-03-05T19:57:00Z"/>
          <w:rFonts w:ascii="Arial" w:eastAsia="Arial" w:hAnsi="Arial" w:cs="Arial"/>
          <w:rPrChange w:id="2958" w:author="Harry Shamoon" w:date="2015-03-05T19:28:00Z">
            <w:rPr>
              <w:del w:id="2959" w:author="Harry Shamoon" w:date="2015-03-05T19:57:00Z"/>
              <w:rFonts w:ascii="Arial" w:eastAsia="Arial" w:hAnsi="Arial" w:cs="Arial"/>
              <w:sz w:val="20"/>
              <w:szCs w:val="20"/>
            </w:rPr>
          </w:rPrChange>
        </w:rPr>
        <w:pPrChange w:id="2960" w:author="Harry Shamoon" w:date="2015-03-05T19:42:00Z">
          <w:pPr/>
        </w:pPrChange>
      </w:pPr>
    </w:p>
    <w:p w14:paraId="4B5493D9" w14:textId="45CE2D66" w:rsidR="00F731E7" w:rsidRPr="006C66CA" w:rsidDel="00365719" w:rsidRDefault="00F731E7">
      <w:pPr>
        <w:spacing w:before="8"/>
        <w:jc w:val="both"/>
        <w:rPr>
          <w:del w:id="2961" w:author="Harry Shamoon" w:date="2015-03-05T19:57:00Z"/>
          <w:rFonts w:ascii="Arial" w:eastAsia="Arial" w:hAnsi="Arial" w:cs="Arial"/>
          <w:rPrChange w:id="2962" w:author="Harry Shamoon" w:date="2015-03-05T19:28:00Z">
            <w:rPr>
              <w:del w:id="2963" w:author="Harry Shamoon" w:date="2015-03-05T19:57:00Z"/>
              <w:rFonts w:ascii="Arial" w:eastAsia="Arial" w:hAnsi="Arial" w:cs="Arial"/>
              <w:sz w:val="20"/>
              <w:szCs w:val="20"/>
            </w:rPr>
          </w:rPrChange>
        </w:rPr>
        <w:pPrChange w:id="2964" w:author="Harry Shamoon" w:date="2015-03-05T19:42:00Z">
          <w:pPr>
            <w:spacing w:before="8"/>
          </w:pPr>
        </w:pPrChange>
      </w:pPr>
    </w:p>
    <w:p w14:paraId="06B8C321" w14:textId="77777777" w:rsidR="00F731E7" w:rsidRPr="006C66CA" w:rsidRDefault="006C66CA">
      <w:pPr>
        <w:ind w:left="150"/>
        <w:jc w:val="both"/>
        <w:rPr>
          <w:rFonts w:ascii="Arial" w:eastAsia="Arial" w:hAnsi="Arial" w:cs="Arial"/>
          <w:rPrChange w:id="2965" w:author="Harry Shamoon" w:date="2015-03-05T19:28:00Z">
            <w:rPr>
              <w:rFonts w:ascii="Arial" w:eastAsia="Arial" w:hAnsi="Arial" w:cs="Arial"/>
              <w:sz w:val="2"/>
              <w:szCs w:val="2"/>
            </w:rPr>
          </w:rPrChange>
        </w:rPr>
        <w:pPrChange w:id="2966" w:author="Harry Shamoon" w:date="2015-03-05T19:42:00Z">
          <w:pPr>
            <w:spacing w:line="20" w:lineRule="exact"/>
            <w:ind w:left="150"/>
          </w:pPr>
        </w:pPrChange>
      </w:pPr>
      <w:r>
        <w:rPr>
          <w:rFonts w:ascii="Arial" w:eastAsia="Arial" w:hAnsi="Arial" w:cs="Arial"/>
          <w:noProof/>
        </w:rPr>
        <mc:AlternateContent>
          <mc:Choice Requires="wpg">
            <w:drawing>
              <wp:inline distT="0" distB="0" distL="0" distR="0" wp14:anchorId="28B12E0A" wp14:editId="303FF9BE">
                <wp:extent cx="1837690" cy="11430"/>
                <wp:effectExtent l="0" t="0" r="3810" b="1397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7690" cy="11430"/>
                          <a:chOff x="0" y="0"/>
                          <a:chExt cx="2894" cy="18"/>
                        </a:xfrm>
                      </wpg:grpSpPr>
                      <wpg:grpSp>
                        <wpg:cNvPr id="4" name="Group 4"/>
                        <wpg:cNvGrpSpPr>
                          <a:grpSpLocks/>
                        </wpg:cNvGrpSpPr>
                        <wpg:grpSpPr bwMode="auto">
                          <a:xfrm>
                            <a:off x="9" y="9"/>
                            <a:ext cx="2876" cy="2"/>
                            <a:chOff x="9" y="9"/>
                            <a:chExt cx="2876" cy="2"/>
                          </a:xfrm>
                        </wpg:grpSpPr>
                        <wps:wsp>
                          <wps:cNvPr id="5" name="Freeform 5"/>
                          <wps:cNvSpPr>
                            <a:spLocks/>
                          </wps:cNvSpPr>
                          <wps:spPr bwMode="auto">
                            <a:xfrm>
                              <a:off x="9" y="9"/>
                              <a:ext cx="2876" cy="2"/>
                            </a:xfrm>
                            <a:custGeom>
                              <a:avLst/>
                              <a:gdLst>
                                <a:gd name="T0" fmla="+- 0 9 9"/>
                                <a:gd name="T1" fmla="*/ T0 w 2876"/>
                                <a:gd name="T2" fmla="+- 0 2884 9"/>
                                <a:gd name="T3" fmla="*/ T2 w 2876"/>
                              </a:gdLst>
                              <a:ahLst/>
                              <a:cxnLst>
                                <a:cxn ang="0">
                                  <a:pos x="T1" y="0"/>
                                </a:cxn>
                                <a:cxn ang="0">
                                  <a:pos x="T3" y="0"/>
                                </a:cxn>
                              </a:cxnLst>
                              <a:rect l="0" t="0" r="r" b="b"/>
                              <a:pathLst>
                                <a:path w="2876">
                                  <a:moveTo>
                                    <a:pt x="0" y="0"/>
                                  </a:moveTo>
                                  <a:lnTo>
                                    <a:pt x="2875" y="0"/>
                                  </a:lnTo>
                                </a:path>
                              </a:pathLst>
                            </a:custGeom>
                            <a:noFill/>
                            <a:ln w="110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 o:spid="_x0000_s1026" style="width:144.7pt;height:.9pt;mso-position-horizontal-relative:char;mso-position-vertical-relative:line" coordsize="2894,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">
                <v:group id="Group 4" o:spid="_x0000_s1027" style="position:absolute;left:9;top:9;width:2876;height:2" coordorigin="9,9" coordsize="28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polyline id="Freeform 5" o:spid="_x0000_s1028" style="position:absolute;visibility:visible;mso-wrap-style:square;v-text-anchor:top" points="9,9,2884,9" coordsize="287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JpsewwAA&#10;ANoAAAAPAAAAZHJzL2Rvd25yZXYueG1sRI9Ba8JAFITvgv9heQVvummxUqKriNKmiBdtELw9ss8k&#10;mH0bstsk7a93BcHjMDPfMItVbyrRUuNKywpeJxEI4szqknMF6c/n+AOE88gaK8uk4I8crJbDwQJj&#10;bTs+UHv0uQgQdjEqKLyvYyldVpBBN7E1cfAutjHog2xyqRvsAtxU8i2KZtJgyWGhwJo2BWXX469R&#10;sE0oafWu67d+Wh7+z+lpnyZfSo1e+vUchKfeP8OP9rdW8A73K+EGyO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JpsewwAAANoAAAAPAAAAAAAAAAAAAAAAAJcCAABkcnMvZG93&#10;bnJldi54bWxQSwUGAAAAAAQABAD1AAAAhwMAAAAA&#10;" filled="f" strokeweight="11023emu">
                    <v:path arrowok="t" o:connecttype="custom" o:connectlocs="0,0;2875,0" o:connectangles="0,0"/>
                  </v:polyline>
                </v:group>
                <w10:anchorlock/>
              </v:group>
            </w:pict>
          </mc:Fallback>
        </mc:AlternateContent>
      </w:r>
    </w:p>
    <w:p w14:paraId="79226D8D" w14:textId="77777777" w:rsidR="00F731E7" w:rsidRPr="00C91597" w:rsidRDefault="006C66CA">
      <w:pPr>
        <w:pStyle w:val="BodyText"/>
        <w:tabs>
          <w:tab w:val="left" w:pos="1536"/>
          <w:tab w:val="left" w:pos="2321"/>
        </w:tabs>
        <w:spacing w:before="27"/>
        <w:ind w:left="600"/>
        <w:jc w:val="both"/>
        <w:rPr>
          <w:rFonts w:cs="Arial"/>
        </w:rPr>
        <w:pPrChange w:id="2967" w:author="Harry Shamoon" w:date="2015-03-05T19:42:00Z">
          <w:pPr>
            <w:pStyle w:val="BodyText"/>
            <w:tabs>
              <w:tab w:val="left" w:pos="1536"/>
              <w:tab w:val="left" w:pos="2321"/>
            </w:tabs>
            <w:spacing w:before="27"/>
            <w:ind w:left="600"/>
          </w:pPr>
        </w:pPrChange>
      </w:pPr>
      <w:r>
        <w:rPr>
          <w:rFonts w:cs="Arial"/>
          <w:noProof/>
        </w:rPr>
        <mc:AlternateContent>
          <mc:Choice Requires="wps">
            <w:drawing>
              <wp:anchor distT="0" distB="0" distL="114300" distR="114300" simplePos="0" relativeHeight="251658240" behindDoc="0" locked="0" layoutInCell="1" allowOverlap="1" wp14:anchorId="215CCC23" wp14:editId="00101397">
                <wp:simplePos x="0" y="0"/>
                <wp:positionH relativeFrom="page">
                  <wp:posOffset>422275</wp:posOffset>
                </wp:positionH>
                <wp:positionV relativeFrom="paragraph">
                  <wp:posOffset>153035</wp:posOffset>
                </wp:positionV>
                <wp:extent cx="6950710" cy="1223010"/>
                <wp:effectExtent l="3175" t="635" r="571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0710" cy="1223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094"/>
                              <w:gridCol w:w="1298"/>
                              <w:gridCol w:w="773"/>
                              <w:gridCol w:w="781"/>
                            </w:tblGrid>
                            <w:tr w:rsidR="00907C1D" w14:paraId="48DDAD1B" w14:textId="77777777">
                              <w:trPr>
                                <w:trHeight w:hRule="exact" w:val="231"/>
                              </w:trPr>
                              <w:tc>
                                <w:tcPr>
                                  <w:tcW w:w="8094" w:type="dxa"/>
                                  <w:tcBorders>
                                    <w:top w:val="nil"/>
                                    <w:left w:val="nil"/>
                                    <w:bottom w:val="nil"/>
                                    <w:right w:val="nil"/>
                                  </w:tcBorders>
                                </w:tcPr>
                                <w:p w14:paraId="7AE07683" w14:textId="77777777" w:rsidR="00907C1D" w:rsidRDefault="00907C1D">
                                  <w:pPr>
                                    <w:pStyle w:val="TableParagraph"/>
                                    <w:spacing w:line="215" w:lineRule="exact"/>
                                    <w:ind w:left="393"/>
                                    <w:rPr>
                                      <w:rFonts w:ascii="Arial" w:eastAsia="Arial" w:hAnsi="Arial" w:cs="Arial"/>
                                    </w:rPr>
                                  </w:pPr>
                                  <w:r>
                                    <w:rPr>
                                      <w:rFonts w:ascii="Arial"/>
                                      <w:b/>
                                      <w:spacing w:val="-9"/>
                                      <w:w w:val="99"/>
                                    </w:rPr>
                                    <w:t>P</w:t>
                                  </w:r>
                                  <w:r>
                                    <w:rPr>
                                      <w:rFonts w:ascii="Arial"/>
                                      <w:b/>
                                      <w:w w:val="99"/>
                                    </w:rPr>
                                    <w:t>opulation:</w:t>
                                  </w:r>
                                  <w:r>
                                    <w:rPr>
                                      <w:rFonts w:ascii="Arial"/>
                                      <w:b/>
                                    </w:rPr>
                                    <w:t xml:space="preserve"> </w:t>
                                  </w:r>
                                  <w:r>
                                    <w:rPr>
                                      <w:rFonts w:ascii="Arial"/>
                                      <w:b/>
                                      <w:spacing w:val="-14"/>
                                    </w:rPr>
                                    <w:t xml:space="preserve"> </w:t>
                                  </w:r>
                                  <w:proofErr w:type="gramStart"/>
                                  <w:r>
                                    <w:rPr>
                                      <w:rFonts w:ascii="Arial"/>
                                      <w:spacing w:val="-7"/>
                                      <w:w w:val="99"/>
                                    </w:rPr>
                                    <w:t>W</w:t>
                                  </w:r>
                                  <w:r>
                                    <w:rPr>
                                      <w:rFonts w:ascii="Arial"/>
                                      <w:w w:val="99"/>
                                    </w:rPr>
                                    <w:t>e</w:t>
                                  </w:r>
                                  <w:r>
                                    <w:rPr>
                                      <w:rFonts w:ascii="Arial"/>
                                    </w:rPr>
                                    <w:t xml:space="preserve"> </w:t>
                                  </w:r>
                                  <w:r>
                                    <w:rPr>
                                      <w:rFonts w:ascii="Arial"/>
                                      <w:spacing w:val="-18"/>
                                    </w:rPr>
                                    <w:t xml:space="preserve"> </w:t>
                                  </w:r>
                                  <w:r>
                                    <w:rPr>
                                      <w:rFonts w:ascii="Arial"/>
                                      <w:w w:val="99"/>
                                    </w:rPr>
                                    <w:t>will</w:t>
                                  </w:r>
                                  <w:proofErr w:type="gramEnd"/>
                                  <w:r>
                                    <w:rPr>
                                      <w:rFonts w:ascii="Arial"/>
                                    </w:rPr>
                                    <w:t xml:space="preserve"> </w:t>
                                  </w:r>
                                  <w:r>
                                    <w:rPr>
                                      <w:rFonts w:ascii="Arial"/>
                                      <w:spacing w:val="-18"/>
                                    </w:rPr>
                                    <w:t xml:space="preserve"> </w:t>
                                  </w:r>
                                  <w:r>
                                    <w:rPr>
                                      <w:rFonts w:ascii="Arial"/>
                                      <w:w w:val="99"/>
                                    </w:rPr>
                                    <w:t>include</w:t>
                                  </w:r>
                                  <w:r>
                                    <w:rPr>
                                      <w:rFonts w:ascii="Arial"/>
                                    </w:rPr>
                                    <w:t xml:space="preserve"> </w:t>
                                  </w:r>
                                  <w:r>
                                    <w:rPr>
                                      <w:rFonts w:ascii="Arial"/>
                                      <w:spacing w:val="-18"/>
                                    </w:rPr>
                                    <w:t xml:space="preserve"> </w:t>
                                  </w:r>
                                  <w:r>
                                    <w:rPr>
                                      <w:rFonts w:ascii="Arial"/>
                                      <w:w w:val="99"/>
                                    </w:rPr>
                                    <w:t>all</w:t>
                                  </w:r>
                                  <w:r>
                                    <w:rPr>
                                      <w:rFonts w:ascii="Arial"/>
                                    </w:rPr>
                                    <w:t xml:space="preserve"> </w:t>
                                  </w:r>
                                  <w:r>
                                    <w:rPr>
                                      <w:rFonts w:ascii="Arial"/>
                                      <w:spacing w:val="-19"/>
                                    </w:rPr>
                                    <w:t xml:space="preserve"> </w:t>
                                  </w:r>
                                  <w:r>
                                    <w:rPr>
                                      <w:rFonts w:ascii="Arial"/>
                                      <w:w w:val="99"/>
                                    </w:rPr>
                                    <w:t>adults</w:t>
                                  </w:r>
                                  <w:r>
                                    <w:rPr>
                                      <w:rFonts w:ascii="Arial"/>
                                    </w:rPr>
                                    <w:t xml:space="preserve"> </w:t>
                                  </w:r>
                                  <w:r>
                                    <w:rPr>
                                      <w:rFonts w:ascii="Arial"/>
                                      <w:spacing w:val="-18"/>
                                    </w:rPr>
                                    <w:t xml:space="preserve"> </w:t>
                                  </w:r>
                                  <w:r>
                                    <w:rPr>
                                      <w:rFonts w:ascii="Arial"/>
                                      <w:w w:val="99"/>
                                    </w:rPr>
                                    <w:t>patient</w:t>
                                  </w:r>
                                  <w:r>
                                    <w:rPr>
                                      <w:rFonts w:ascii="Arial"/>
                                      <w:spacing w:val="-4"/>
                                      <w:w w:val="99"/>
                                    </w:rPr>
                                    <w:t>s</w:t>
                                  </w:r>
                                  <w:r>
                                    <w:rPr>
                                      <w:rFonts w:ascii="Arial"/>
                                      <w:w w:val="99"/>
                                    </w:rPr>
                                    <w:t>,</w:t>
                                  </w:r>
                                  <w:r>
                                    <w:rPr>
                                      <w:rFonts w:ascii="Arial"/>
                                    </w:rPr>
                                    <w:t xml:space="preserve"> </w:t>
                                  </w:r>
                                  <w:r>
                                    <w:rPr>
                                      <w:rFonts w:ascii="Arial"/>
                                      <w:spacing w:val="-7"/>
                                    </w:rPr>
                                    <w:t xml:space="preserve"> </w:t>
                                  </w:r>
                                  <w:r>
                                    <w:rPr>
                                      <w:rFonts w:ascii="Arial"/>
                                      <w:w w:val="99"/>
                                    </w:rPr>
                                    <w:t>admitted</w:t>
                                  </w:r>
                                  <w:r>
                                    <w:rPr>
                                      <w:rFonts w:ascii="Arial"/>
                                    </w:rPr>
                                    <w:t xml:space="preserve"> </w:t>
                                  </w:r>
                                  <w:r>
                                    <w:rPr>
                                      <w:rFonts w:ascii="Arial"/>
                                      <w:spacing w:val="-18"/>
                                    </w:rPr>
                                    <w:t xml:space="preserve"> </w:t>
                                  </w:r>
                                  <w:r>
                                    <w:rPr>
                                      <w:rFonts w:ascii="Arial"/>
                                      <w:w w:val="99"/>
                                    </w:rPr>
                                    <w:t>to</w:t>
                                  </w:r>
                                  <w:r>
                                    <w:rPr>
                                      <w:rFonts w:ascii="Arial"/>
                                    </w:rPr>
                                    <w:t xml:space="preserve"> </w:t>
                                  </w:r>
                                  <w:r>
                                    <w:rPr>
                                      <w:rFonts w:ascii="Arial"/>
                                      <w:spacing w:val="-18"/>
                                    </w:rPr>
                                    <w:t xml:space="preserve"> </w:t>
                                  </w:r>
                                  <w:r>
                                    <w:rPr>
                                      <w:rFonts w:ascii="Arial"/>
                                      <w:w w:val="99"/>
                                    </w:rPr>
                                    <w:t>the</w:t>
                                  </w:r>
                                  <w:r>
                                    <w:rPr>
                                      <w:rFonts w:ascii="Arial"/>
                                    </w:rPr>
                                    <w:t xml:space="preserve"> </w:t>
                                  </w:r>
                                  <w:r>
                                    <w:rPr>
                                      <w:rFonts w:ascii="Arial"/>
                                      <w:spacing w:val="-18"/>
                                    </w:rPr>
                                    <w:t xml:space="preserve"> </w:t>
                                  </w:r>
                                  <w:r>
                                    <w:rPr>
                                      <w:rFonts w:ascii="Arial"/>
                                      <w:w w:val="99"/>
                                    </w:rPr>
                                    <w:t>Montefiore</w:t>
                                  </w:r>
                                </w:p>
                              </w:tc>
                              <w:tc>
                                <w:tcPr>
                                  <w:tcW w:w="1298" w:type="dxa"/>
                                  <w:tcBorders>
                                    <w:top w:val="nil"/>
                                    <w:left w:val="nil"/>
                                    <w:bottom w:val="nil"/>
                                    <w:right w:val="nil"/>
                                  </w:tcBorders>
                                </w:tcPr>
                                <w:p w14:paraId="102F7156" w14:textId="77777777" w:rsidR="00907C1D" w:rsidRDefault="00907C1D">
                                  <w:pPr>
                                    <w:pStyle w:val="TableParagraph"/>
                                    <w:tabs>
                                      <w:tab w:val="left" w:pos="2965"/>
                                    </w:tabs>
                                    <w:spacing w:line="216" w:lineRule="exact"/>
                                    <w:ind w:left="39" w:right="-1668"/>
                                    <w:rPr>
                                      <w:rFonts w:ascii="Times New Roman" w:eastAsia="Times New Roman" w:hAnsi="Times New Roman" w:cs="Times New Roman"/>
                                    </w:rPr>
                                  </w:pPr>
                                  <w:r>
                                    <w:rPr>
                                      <w:rFonts w:ascii="Times New Roman"/>
                                      <w:w w:val="99"/>
                                      <w:u w:val="single" w:color="000000"/>
                                    </w:rPr>
                                    <w:t xml:space="preserve"> </w:t>
                                  </w:r>
                                  <w:r>
                                    <w:rPr>
                                      <w:rFonts w:ascii="Times New Roman"/>
                                      <w:u w:val="single" w:color="000000"/>
                                    </w:rPr>
                                    <w:tab/>
                                  </w:r>
                                </w:p>
                              </w:tc>
                              <w:tc>
                                <w:tcPr>
                                  <w:tcW w:w="1553" w:type="dxa"/>
                                  <w:gridSpan w:val="2"/>
                                  <w:tcBorders>
                                    <w:top w:val="nil"/>
                                    <w:left w:val="nil"/>
                                    <w:bottom w:val="nil"/>
                                    <w:right w:val="nil"/>
                                  </w:tcBorders>
                                </w:tcPr>
                                <w:p w14:paraId="071B9988" w14:textId="77777777" w:rsidR="00907C1D" w:rsidRDefault="00907C1D"/>
                              </w:tc>
                            </w:tr>
                            <w:tr w:rsidR="00907C1D" w14:paraId="1E1D7036" w14:textId="77777777">
                              <w:trPr>
                                <w:trHeight w:hRule="exact" w:val="283"/>
                              </w:trPr>
                              <w:tc>
                                <w:tcPr>
                                  <w:tcW w:w="8094" w:type="dxa"/>
                                  <w:tcBorders>
                                    <w:top w:val="nil"/>
                                    <w:left w:val="nil"/>
                                    <w:bottom w:val="nil"/>
                                    <w:right w:val="nil"/>
                                  </w:tcBorders>
                                </w:tcPr>
                                <w:p w14:paraId="7B46AF36" w14:textId="77777777" w:rsidR="00907C1D" w:rsidRDefault="00907C1D">
                                  <w:pPr>
                                    <w:pStyle w:val="TableParagraph"/>
                                    <w:spacing w:before="14"/>
                                    <w:ind w:left="55"/>
                                    <w:rPr>
                                      <w:rFonts w:ascii="Arial" w:eastAsia="Arial" w:hAnsi="Arial" w:cs="Arial"/>
                                    </w:rPr>
                                  </w:pPr>
                                  <w:r>
                                    <w:rPr>
                                      <w:rFonts w:ascii="Arial"/>
                                      <w:w w:val="99"/>
                                    </w:rPr>
                                    <w:t>Medical</w:t>
                                  </w:r>
                                  <w:r>
                                    <w:rPr>
                                      <w:rFonts w:ascii="Arial"/>
                                      <w:spacing w:val="8"/>
                                    </w:rPr>
                                    <w:t xml:space="preserve"> </w:t>
                                  </w:r>
                                  <w:r>
                                    <w:rPr>
                                      <w:rFonts w:ascii="Arial"/>
                                      <w:w w:val="99"/>
                                    </w:rPr>
                                    <w:t>Center</w:t>
                                  </w:r>
                                  <w:r>
                                    <w:rPr>
                                      <w:rFonts w:ascii="Arial"/>
                                      <w:spacing w:val="9"/>
                                    </w:rPr>
                                    <w:t xml:space="preserve"> </w:t>
                                  </w:r>
                                  <w:r>
                                    <w:rPr>
                                      <w:rFonts w:ascii="Arial"/>
                                      <w:w w:val="99"/>
                                    </w:rPr>
                                    <w:t>du</w:t>
                                  </w:r>
                                  <w:r>
                                    <w:rPr>
                                      <w:rFonts w:ascii="Arial"/>
                                      <w:spacing w:val="3"/>
                                      <w:w w:val="99"/>
                                    </w:rPr>
                                    <w:t>r</w:t>
                                  </w:r>
                                  <w:r>
                                    <w:rPr>
                                      <w:rFonts w:ascii="Arial"/>
                                      <w:w w:val="99"/>
                                    </w:rPr>
                                    <w:t>ing</w:t>
                                  </w:r>
                                  <w:r>
                                    <w:rPr>
                                      <w:rFonts w:ascii="Arial"/>
                                      <w:spacing w:val="8"/>
                                    </w:rPr>
                                    <w:t xml:space="preserve"> </w:t>
                                  </w:r>
                                  <w:r>
                                    <w:rPr>
                                      <w:rFonts w:ascii="Arial"/>
                                      <w:w w:val="99"/>
                                    </w:rPr>
                                    <w:t>the</w:t>
                                  </w:r>
                                  <w:r>
                                    <w:rPr>
                                      <w:rFonts w:ascii="Arial"/>
                                      <w:spacing w:val="9"/>
                                    </w:rPr>
                                    <w:t xml:space="preserve"> </w:t>
                                  </w:r>
                                  <w:r>
                                    <w:rPr>
                                      <w:rFonts w:ascii="Arial"/>
                                      <w:w w:val="99"/>
                                    </w:rPr>
                                    <w:t>study</w:t>
                                  </w:r>
                                  <w:r>
                                    <w:rPr>
                                      <w:rFonts w:ascii="Arial"/>
                                      <w:spacing w:val="8"/>
                                    </w:rPr>
                                    <w:t xml:space="preserve"> </w:t>
                                  </w:r>
                                  <w:r>
                                    <w:rPr>
                                      <w:rFonts w:ascii="Arial"/>
                                      <w:w w:val="99"/>
                                    </w:rPr>
                                    <w:t>pe</w:t>
                                  </w:r>
                                  <w:r>
                                    <w:rPr>
                                      <w:rFonts w:ascii="Arial"/>
                                      <w:spacing w:val="3"/>
                                      <w:w w:val="99"/>
                                    </w:rPr>
                                    <w:t>r</w:t>
                                  </w:r>
                                  <w:r>
                                    <w:rPr>
                                      <w:rFonts w:ascii="Arial"/>
                                      <w:w w:val="99"/>
                                    </w:rPr>
                                    <w:t>iod,</w:t>
                                  </w:r>
                                  <w:r>
                                    <w:rPr>
                                      <w:rFonts w:ascii="Arial"/>
                                      <w:spacing w:val="11"/>
                                    </w:rPr>
                                    <w:t xml:space="preserve"> </w:t>
                                  </w:r>
                                  <w:r>
                                    <w:rPr>
                                      <w:rFonts w:ascii="Arial"/>
                                      <w:spacing w:val="-7"/>
                                      <w:w w:val="99"/>
                                    </w:rPr>
                                    <w:t>e</w:t>
                                  </w:r>
                                  <w:r>
                                    <w:rPr>
                                      <w:rFonts w:ascii="Arial"/>
                                      <w:w w:val="99"/>
                                    </w:rPr>
                                    <w:t>xcluding</w:t>
                                  </w:r>
                                  <w:r>
                                    <w:rPr>
                                      <w:rFonts w:ascii="Arial"/>
                                      <w:spacing w:val="9"/>
                                    </w:rPr>
                                    <w:t xml:space="preserve"> </w:t>
                                  </w:r>
                                  <w:r>
                                    <w:rPr>
                                      <w:rFonts w:ascii="Arial"/>
                                      <w:w w:val="99"/>
                                    </w:rPr>
                                    <w:t>only</w:t>
                                  </w:r>
                                  <w:r>
                                    <w:rPr>
                                      <w:rFonts w:ascii="Arial"/>
                                      <w:spacing w:val="8"/>
                                    </w:rPr>
                                    <w:t xml:space="preserve"> </w:t>
                                  </w:r>
                                  <w:r>
                                    <w:rPr>
                                      <w:rFonts w:ascii="Arial"/>
                                      <w:w w:val="99"/>
                                    </w:rPr>
                                    <w:t>those</w:t>
                                  </w:r>
                                  <w:r>
                                    <w:rPr>
                                      <w:rFonts w:ascii="Arial"/>
                                      <w:spacing w:val="9"/>
                                    </w:rPr>
                                    <w:t xml:space="preserve"> </w:t>
                                  </w:r>
                                  <w:r>
                                    <w:rPr>
                                      <w:rFonts w:ascii="Arial"/>
                                      <w:w w:val="99"/>
                                    </w:rPr>
                                    <w:t>who</w:t>
                                  </w:r>
                                  <w:r>
                                    <w:rPr>
                                      <w:rFonts w:ascii="Arial"/>
                                      <w:spacing w:val="8"/>
                                    </w:rPr>
                                    <w:t xml:space="preserve"> </w:t>
                                  </w:r>
                                  <w:r>
                                    <w:rPr>
                                      <w:rFonts w:ascii="Arial"/>
                                      <w:w w:val="99"/>
                                    </w:rPr>
                                    <w:t>are</w:t>
                                  </w:r>
                                  <w:r>
                                    <w:rPr>
                                      <w:rFonts w:ascii="Arial"/>
                                      <w:spacing w:val="8"/>
                                    </w:rPr>
                                    <w:t xml:space="preserve"> </w:t>
                                  </w:r>
                                  <w:r>
                                    <w:rPr>
                                      <w:rFonts w:ascii="Arial"/>
                                      <w:w w:val="99"/>
                                    </w:rPr>
                                    <w:t>chronically</w:t>
                                  </w:r>
                                </w:p>
                              </w:tc>
                              <w:tc>
                                <w:tcPr>
                                  <w:tcW w:w="1298" w:type="dxa"/>
                                  <w:tcBorders>
                                    <w:top w:val="nil"/>
                                    <w:left w:val="nil"/>
                                    <w:bottom w:val="nil"/>
                                    <w:right w:val="nil"/>
                                  </w:tcBorders>
                                </w:tcPr>
                                <w:p w14:paraId="61BC929E" w14:textId="77777777" w:rsidR="00907C1D" w:rsidRDefault="00907C1D">
                                  <w:pPr>
                                    <w:pStyle w:val="TableParagraph"/>
                                    <w:spacing w:line="225" w:lineRule="exact"/>
                                    <w:ind w:left="159"/>
                                    <w:rPr>
                                      <w:rFonts w:ascii="Arial" w:eastAsia="Arial" w:hAnsi="Arial" w:cs="Arial"/>
                                    </w:rPr>
                                  </w:pPr>
                                  <w:r>
                                    <w:rPr>
                                      <w:rFonts w:ascii="Arial"/>
                                      <w:w w:val="99"/>
                                    </w:rPr>
                                    <w:t>San</w:t>
                                  </w:r>
                                  <w:r>
                                    <w:rPr>
                                      <w:rFonts w:ascii="Arial"/>
                                      <w:spacing w:val="-1"/>
                                    </w:rPr>
                                    <w:t xml:space="preserve"> </w:t>
                                  </w:r>
                                  <w:r>
                                    <w:rPr>
                                      <w:rFonts w:ascii="Arial"/>
                                      <w:w w:val="99"/>
                                    </w:rPr>
                                    <w:t>Diego</w:t>
                                  </w:r>
                                </w:p>
                              </w:tc>
                              <w:tc>
                                <w:tcPr>
                                  <w:tcW w:w="773" w:type="dxa"/>
                                  <w:tcBorders>
                                    <w:top w:val="nil"/>
                                    <w:left w:val="nil"/>
                                    <w:bottom w:val="nil"/>
                                    <w:right w:val="nil"/>
                                  </w:tcBorders>
                                </w:tcPr>
                                <w:p w14:paraId="1A5195BC" w14:textId="77777777" w:rsidR="00907C1D" w:rsidRDefault="00907C1D">
                                  <w:pPr>
                                    <w:pStyle w:val="TableParagraph"/>
                                    <w:spacing w:line="225" w:lineRule="exact"/>
                                    <w:ind w:left="119"/>
                                    <w:rPr>
                                      <w:rFonts w:ascii="Arial" w:eastAsia="Arial" w:hAnsi="Arial" w:cs="Arial"/>
                                    </w:rPr>
                                  </w:pPr>
                                  <w:r>
                                    <w:rPr>
                                      <w:rFonts w:ascii="Arial"/>
                                      <w:w w:val="99"/>
                                    </w:rPr>
                                    <w:t>289</w:t>
                                  </w:r>
                                </w:p>
                              </w:tc>
                              <w:tc>
                                <w:tcPr>
                                  <w:tcW w:w="781" w:type="dxa"/>
                                  <w:tcBorders>
                                    <w:top w:val="nil"/>
                                    <w:left w:val="nil"/>
                                    <w:bottom w:val="nil"/>
                                    <w:right w:val="nil"/>
                                  </w:tcBorders>
                                </w:tcPr>
                                <w:p w14:paraId="46EA1B13" w14:textId="77777777" w:rsidR="00907C1D" w:rsidRDefault="00907C1D">
                                  <w:pPr>
                                    <w:pStyle w:val="TableParagraph"/>
                                    <w:spacing w:line="225" w:lineRule="exact"/>
                                    <w:ind w:left="289"/>
                                    <w:rPr>
                                      <w:rFonts w:ascii="Arial" w:eastAsia="Arial" w:hAnsi="Arial" w:cs="Arial"/>
                                    </w:rPr>
                                  </w:pPr>
                                  <w:r>
                                    <w:rPr>
                                      <w:rFonts w:ascii="Arial"/>
                                      <w:w w:val="99"/>
                                    </w:rPr>
                                    <w:t>41%</w:t>
                                  </w:r>
                                </w:p>
                              </w:tc>
                            </w:tr>
                            <w:tr w:rsidR="00907C1D" w14:paraId="29A5318A" w14:textId="77777777">
                              <w:trPr>
                                <w:trHeight w:hRule="exact" w:val="285"/>
                              </w:trPr>
                              <w:tc>
                                <w:tcPr>
                                  <w:tcW w:w="8094" w:type="dxa"/>
                                  <w:tcBorders>
                                    <w:top w:val="nil"/>
                                    <w:left w:val="nil"/>
                                    <w:bottom w:val="nil"/>
                                    <w:right w:val="nil"/>
                                  </w:tcBorders>
                                </w:tcPr>
                                <w:p w14:paraId="6A6685F5" w14:textId="77777777" w:rsidR="00907C1D" w:rsidRDefault="00907C1D">
                                  <w:pPr>
                                    <w:pStyle w:val="TableParagraph"/>
                                    <w:spacing w:before="16"/>
                                    <w:ind w:left="55"/>
                                    <w:rPr>
                                      <w:rFonts w:ascii="Arial" w:eastAsia="Arial" w:hAnsi="Arial" w:cs="Arial"/>
                                    </w:rPr>
                                  </w:pPr>
                                  <w:proofErr w:type="gramStart"/>
                                  <w:r>
                                    <w:rPr>
                                      <w:rFonts w:ascii="Arial"/>
                                      <w:spacing w:val="-6"/>
                                      <w:w w:val="99"/>
                                    </w:rPr>
                                    <w:t>v</w:t>
                                  </w:r>
                                  <w:r>
                                    <w:rPr>
                                      <w:rFonts w:ascii="Arial"/>
                                      <w:w w:val="99"/>
                                    </w:rPr>
                                    <w:t>entilated</w:t>
                                  </w:r>
                                  <w:proofErr w:type="gramEnd"/>
                                  <w:r>
                                    <w:rPr>
                                      <w:rFonts w:ascii="Arial"/>
                                      <w:spacing w:val="15"/>
                                    </w:rPr>
                                    <w:t xml:space="preserve"> </w:t>
                                  </w:r>
                                  <w:r>
                                    <w:rPr>
                                      <w:rFonts w:ascii="Arial"/>
                                      <w:w w:val="99"/>
                                    </w:rPr>
                                    <w:t>at</w:t>
                                  </w:r>
                                  <w:r>
                                    <w:rPr>
                                      <w:rFonts w:ascii="Arial"/>
                                      <w:spacing w:val="16"/>
                                    </w:rPr>
                                    <w:t xml:space="preserve"> </w:t>
                                  </w:r>
                                  <w:r>
                                    <w:rPr>
                                      <w:rFonts w:ascii="Arial"/>
                                      <w:w w:val="99"/>
                                    </w:rPr>
                                    <w:t>home</w:t>
                                  </w:r>
                                  <w:r>
                                    <w:rPr>
                                      <w:rFonts w:ascii="Arial"/>
                                      <w:spacing w:val="15"/>
                                    </w:rPr>
                                    <w:t xml:space="preserve"> </w:t>
                                  </w:r>
                                  <w:r>
                                    <w:rPr>
                                      <w:rFonts w:ascii="Arial"/>
                                      <w:w w:val="99"/>
                                    </w:rPr>
                                    <w:t>or</w:t>
                                  </w:r>
                                  <w:r>
                                    <w:rPr>
                                      <w:rFonts w:ascii="Arial"/>
                                      <w:spacing w:val="16"/>
                                    </w:rPr>
                                    <w:t xml:space="preserve"> </w:t>
                                  </w:r>
                                  <w:r>
                                    <w:rPr>
                                      <w:rFonts w:ascii="Arial"/>
                                      <w:w w:val="99"/>
                                    </w:rPr>
                                    <w:t>who</w:t>
                                  </w:r>
                                  <w:r>
                                    <w:rPr>
                                      <w:rFonts w:ascii="Arial"/>
                                      <w:spacing w:val="15"/>
                                    </w:rPr>
                                    <w:t xml:space="preserve"> </w:t>
                                  </w:r>
                                  <w:r>
                                    <w:rPr>
                                      <w:rFonts w:ascii="Arial"/>
                                      <w:w w:val="99"/>
                                    </w:rPr>
                                    <w:t>h</w:t>
                                  </w:r>
                                  <w:r>
                                    <w:rPr>
                                      <w:rFonts w:ascii="Arial"/>
                                      <w:spacing w:val="-5"/>
                                      <w:w w:val="99"/>
                                    </w:rPr>
                                    <w:t>a</w:t>
                                  </w:r>
                                  <w:r>
                                    <w:rPr>
                                      <w:rFonts w:ascii="Arial"/>
                                      <w:spacing w:val="-6"/>
                                      <w:w w:val="99"/>
                                    </w:rPr>
                                    <w:t>v</w:t>
                                  </w:r>
                                  <w:r>
                                    <w:rPr>
                                      <w:rFonts w:ascii="Arial"/>
                                      <w:w w:val="99"/>
                                    </w:rPr>
                                    <w:t>e</w:t>
                                  </w:r>
                                  <w:r>
                                    <w:rPr>
                                      <w:rFonts w:ascii="Arial"/>
                                      <w:spacing w:val="16"/>
                                    </w:rPr>
                                    <w:t xml:space="preserve"> </w:t>
                                  </w:r>
                                  <w:r>
                                    <w:rPr>
                                      <w:rFonts w:ascii="Arial"/>
                                      <w:w w:val="99"/>
                                    </w:rPr>
                                    <w:t>Do</w:t>
                                  </w:r>
                                  <w:r>
                                    <w:rPr>
                                      <w:rFonts w:ascii="Arial"/>
                                      <w:spacing w:val="15"/>
                                    </w:rPr>
                                    <w:t xml:space="preserve"> </w:t>
                                  </w:r>
                                  <w:r>
                                    <w:rPr>
                                      <w:rFonts w:ascii="Arial"/>
                                      <w:w w:val="99"/>
                                    </w:rPr>
                                    <w:t>not</w:t>
                                  </w:r>
                                  <w:r>
                                    <w:rPr>
                                      <w:rFonts w:ascii="Arial"/>
                                      <w:spacing w:val="16"/>
                                    </w:rPr>
                                    <w:t xml:space="preserve"> </w:t>
                                  </w:r>
                                  <w:r>
                                    <w:rPr>
                                      <w:rFonts w:ascii="Arial"/>
                                      <w:w w:val="99"/>
                                    </w:rPr>
                                    <w:t>resuscitate</w:t>
                                  </w:r>
                                  <w:r>
                                    <w:rPr>
                                      <w:rFonts w:ascii="Arial"/>
                                      <w:spacing w:val="15"/>
                                    </w:rPr>
                                    <w:t xml:space="preserve"> </w:t>
                                  </w:r>
                                  <w:r>
                                    <w:rPr>
                                      <w:rFonts w:ascii="Arial"/>
                                      <w:w w:val="99"/>
                                    </w:rPr>
                                    <w:t>orders</w:t>
                                  </w:r>
                                  <w:r>
                                    <w:rPr>
                                      <w:rFonts w:ascii="Arial"/>
                                      <w:spacing w:val="16"/>
                                    </w:rPr>
                                    <w:t xml:space="preserve"> </w:t>
                                  </w:r>
                                  <w:r>
                                    <w:rPr>
                                      <w:rFonts w:ascii="Arial"/>
                                      <w:w w:val="99"/>
                                    </w:rPr>
                                    <w:t>at</w:t>
                                  </w:r>
                                  <w:r>
                                    <w:rPr>
                                      <w:rFonts w:ascii="Arial"/>
                                      <w:spacing w:val="15"/>
                                    </w:rPr>
                                    <w:t xml:space="preserve"> </w:t>
                                  </w:r>
                                  <w:r>
                                    <w:rPr>
                                      <w:rFonts w:ascii="Arial"/>
                                      <w:w w:val="99"/>
                                    </w:rPr>
                                    <w:t>the</w:t>
                                  </w:r>
                                  <w:r>
                                    <w:rPr>
                                      <w:rFonts w:ascii="Arial"/>
                                      <w:spacing w:val="15"/>
                                    </w:rPr>
                                    <w:t xml:space="preserve"> </w:t>
                                  </w:r>
                                  <w:r>
                                    <w:rPr>
                                      <w:rFonts w:ascii="Arial"/>
                                      <w:w w:val="99"/>
                                    </w:rPr>
                                    <w:t>time</w:t>
                                  </w:r>
                                  <w:r>
                                    <w:rPr>
                                      <w:rFonts w:ascii="Arial"/>
                                      <w:spacing w:val="16"/>
                                    </w:rPr>
                                    <w:t xml:space="preserve"> </w:t>
                                  </w:r>
                                  <w:r>
                                    <w:rPr>
                                      <w:rFonts w:ascii="Arial"/>
                                      <w:w w:val="99"/>
                                    </w:rPr>
                                    <w:t>of</w:t>
                                  </w:r>
                                  <w:r>
                                    <w:rPr>
                                      <w:rFonts w:ascii="Arial"/>
                                      <w:spacing w:val="15"/>
                                    </w:rPr>
                                    <w:t xml:space="preserve"> </w:t>
                                  </w:r>
                                  <w:r>
                                    <w:rPr>
                                      <w:rFonts w:ascii="Arial"/>
                                      <w:w w:val="99"/>
                                    </w:rPr>
                                    <w:t>hospital</w:t>
                                  </w:r>
                                </w:p>
                              </w:tc>
                              <w:tc>
                                <w:tcPr>
                                  <w:tcW w:w="1298" w:type="dxa"/>
                                  <w:tcBorders>
                                    <w:top w:val="nil"/>
                                    <w:left w:val="nil"/>
                                    <w:bottom w:val="nil"/>
                                    <w:right w:val="nil"/>
                                  </w:tcBorders>
                                </w:tcPr>
                                <w:p w14:paraId="7A2DE6A3" w14:textId="77777777" w:rsidR="00907C1D" w:rsidRDefault="00907C1D">
                                  <w:pPr>
                                    <w:pStyle w:val="TableParagraph"/>
                                    <w:spacing w:line="226" w:lineRule="exact"/>
                                    <w:ind w:left="159"/>
                                    <w:rPr>
                                      <w:rFonts w:ascii="Arial" w:eastAsia="Arial" w:hAnsi="Arial" w:cs="Arial"/>
                                    </w:rPr>
                                  </w:pPr>
                                  <w:r>
                                    <w:rPr>
                                      <w:rFonts w:ascii="Arial"/>
                                      <w:w w:val="99"/>
                                    </w:rPr>
                                    <w:t>Seattle</w:t>
                                  </w:r>
                                </w:p>
                              </w:tc>
                              <w:tc>
                                <w:tcPr>
                                  <w:tcW w:w="773" w:type="dxa"/>
                                  <w:tcBorders>
                                    <w:top w:val="nil"/>
                                    <w:left w:val="nil"/>
                                    <w:bottom w:val="nil"/>
                                    <w:right w:val="nil"/>
                                  </w:tcBorders>
                                </w:tcPr>
                                <w:p w14:paraId="4DF5E4DD" w14:textId="77777777" w:rsidR="00907C1D" w:rsidRDefault="00907C1D">
                                  <w:pPr>
                                    <w:pStyle w:val="TableParagraph"/>
                                    <w:spacing w:line="226" w:lineRule="exact"/>
                                    <w:ind w:left="119"/>
                                    <w:rPr>
                                      <w:rFonts w:ascii="Arial" w:eastAsia="Arial" w:hAnsi="Arial" w:cs="Arial"/>
                                    </w:rPr>
                                  </w:pPr>
                                  <w:r>
                                    <w:rPr>
                                      <w:rFonts w:ascii="Arial"/>
                                      <w:w w:val="99"/>
                                    </w:rPr>
                                    <w:t>262</w:t>
                                  </w:r>
                                </w:p>
                              </w:tc>
                              <w:tc>
                                <w:tcPr>
                                  <w:tcW w:w="781" w:type="dxa"/>
                                  <w:tcBorders>
                                    <w:top w:val="nil"/>
                                    <w:left w:val="nil"/>
                                    <w:bottom w:val="nil"/>
                                    <w:right w:val="nil"/>
                                  </w:tcBorders>
                                </w:tcPr>
                                <w:p w14:paraId="6D59D09E" w14:textId="77777777" w:rsidR="00907C1D" w:rsidRDefault="00907C1D">
                                  <w:pPr>
                                    <w:pStyle w:val="TableParagraph"/>
                                    <w:spacing w:line="226" w:lineRule="exact"/>
                                    <w:ind w:left="289"/>
                                    <w:rPr>
                                      <w:rFonts w:ascii="Arial" w:eastAsia="Arial" w:hAnsi="Arial" w:cs="Arial"/>
                                    </w:rPr>
                                  </w:pPr>
                                  <w:r>
                                    <w:rPr>
                                      <w:rFonts w:ascii="Arial"/>
                                      <w:w w:val="99"/>
                                    </w:rPr>
                                    <w:t>32%</w:t>
                                  </w:r>
                                </w:p>
                              </w:tc>
                            </w:tr>
                            <w:tr w:rsidR="00907C1D" w14:paraId="4230AF60" w14:textId="77777777">
                              <w:trPr>
                                <w:trHeight w:hRule="exact" w:val="285"/>
                              </w:trPr>
                              <w:tc>
                                <w:tcPr>
                                  <w:tcW w:w="8094" w:type="dxa"/>
                                  <w:tcBorders>
                                    <w:top w:val="nil"/>
                                    <w:left w:val="nil"/>
                                    <w:bottom w:val="nil"/>
                                    <w:right w:val="nil"/>
                                  </w:tcBorders>
                                </w:tcPr>
                                <w:p w14:paraId="416A4397" w14:textId="77777777" w:rsidR="00907C1D" w:rsidRDefault="00907C1D">
                                  <w:pPr>
                                    <w:pStyle w:val="TableParagraph"/>
                                    <w:spacing w:before="16"/>
                                    <w:ind w:left="55"/>
                                    <w:rPr>
                                      <w:rFonts w:ascii="Arial" w:eastAsia="Arial" w:hAnsi="Arial" w:cs="Arial"/>
                                    </w:rPr>
                                  </w:pPr>
                                  <w:proofErr w:type="gramStart"/>
                                  <w:r>
                                    <w:rPr>
                                      <w:rFonts w:ascii="Arial"/>
                                      <w:w w:val="99"/>
                                    </w:rPr>
                                    <w:t>admission</w:t>
                                  </w:r>
                                  <w:proofErr w:type="gramEnd"/>
                                  <w:r>
                                    <w:rPr>
                                      <w:rFonts w:ascii="Arial"/>
                                      <w:spacing w:val="1"/>
                                    </w:rPr>
                                    <w:t xml:space="preserve"> </w:t>
                                  </w:r>
                                  <w:r>
                                    <w:rPr>
                                      <w:rFonts w:ascii="Arial"/>
                                      <w:w w:val="99"/>
                                    </w:rPr>
                                    <w:t>(</w:t>
                                  </w:r>
                                  <w:r>
                                    <w:rPr>
                                      <w:rFonts w:ascii="Arial"/>
                                      <w:spacing w:val="-27"/>
                                      <w:w w:val="99"/>
                                    </w:rPr>
                                    <w:t>T</w:t>
                                  </w:r>
                                  <w:r>
                                    <w:rPr>
                                      <w:rFonts w:ascii="Arial"/>
                                      <w:w w:val="99"/>
                                    </w:rPr>
                                    <w:t>a</w:t>
                                  </w:r>
                                  <w:r>
                                    <w:rPr>
                                      <w:rFonts w:ascii="Arial"/>
                                      <w:spacing w:val="-5"/>
                                      <w:w w:val="99"/>
                                    </w:rPr>
                                    <w:t>b</w:t>
                                  </w:r>
                                  <w:r>
                                    <w:rPr>
                                      <w:rFonts w:ascii="Arial"/>
                                      <w:w w:val="99"/>
                                    </w:rPr>
                                    <w:t>le</w:t>
                                  </w:r>
                                  <w:r>
                                    <w:rPr>
                                      <w:rFonts w:ascii="Arial"/>
                                      <w:spacing w:val="1"/>
                                    </w:rPr>
                                    <w:t xml:space="preserve"> </w:t>
                                  </w:r>
                                  <w:r>
                                    <w:rPr>
                                      <w:rFonts w:ascii="Arial"/>
                                      <w:w w:val="99"/>
                                    </w:rPr>
                                    <w:t>1:</w:t>
                                  </w:r>
                                  <w:r>
                                    <w:rPr>
                                      <w:rFonts w:ascii="Arial"/>
                                      <w:spacing w:val="17"/>
                                    </w:rPr>
                                    <w:t xml:space="preserve"> </w:t>
                                  </w:r>
                                  <w:r>
                                    <w:rPr>
                                      <w:rFonts w:ascii="Arial"/>
                                      <w:w w:val="99"/>
                                    </w:rPr>
                                    <w:t>Inpatient</w:t>
                                  </w:r>
                                  <w:r>
                                    <w:rPr>
                                      <w:rFonts w:ascii="Arial"/>
                                      <w:spacing w:val="1"/>
                                    </w:rPr>
                                    <w:t xml:space="preserve"> </w:t>
                                  </w:r>
                                  <w:r>
                                    <w:rPr>
                                      <w:rFonts w:ascii="Arial"/>
                                      <w:w w:val="99"/>
                                    </w:rPr>
                                    <w:t>populati</w:t>
                                  </w:r>
                                  <w:r>
                                    <w:rPr>
                                      <w:rFonts w:ascii="Arial"/>
                                      <w:spacing w:val="-1"/>
                                      <w:w w:val="99"/>
                                    </w:rPr>
                                    <w:t>o</w:t>
                                  </w:r>
                                  <w:r>
                                    <w:rPr>
                                      <w:rFonts w:ascii="Arial"/>
                                      <w:w w:val="99"/>
                                    </w:rPr>
                                    <w:t>n</w:t>
                                  </w:r>
                                  <w:r>
                                    <w:rPr>
                                      <w:rFonts w:ascii="Arial"/>
                                      <w:spacing w:val="1"/>
                                    </w:rPr>
                                    <w:t xml:space="preserve"> </w:t>
                                  </w:r>
                                  <w:r>
                                    <w:rPr>
                                      <w:rFonts w:ascii="Arial"/>
                                      <w:w w:val="99"/>
                                    </w:rPr>
                                    <w:t>at</w:t>
                                  </w:r>
                                  <w:r>
                                    <w:rPr>
                                      <w:rFonts w:ascii="Arial"/>
                                      <w:spacing w:val="1"/>
                                    </w:rPr>
                                    <w:t xml:space="preserve"> </w:t>
                                  </w:r>
                                  <w:r>
                                    <w:rPr>
                                      <w:rFonts w:ascii="Arial"/>
                                      <w:w w:val="99"/>
                                    </w:rPr>
                                    <w:t>Montefiore</w:t>
                                  </w:r>
                                  <w:r>
                                    <w:rPr>
                                      <w:rFonts w:ascii="Arial"/>
                                      <w:spacing w:val="1"/>
                                    </w:rPr>
                                    <w:t xml:space="preserve"> </w:t>
                                  </w:r>
                                  <w:r>
                                    <w:rPr>
                                      <w:rFonts w:ascii="Arial"/>
                                      <w:w w:val="99"/>
                                    </w:rPr>
                                    <w:t>Medical</w:t>
                                  </w:r>
                                  <w:r>
                                    <w:rPr>
                                      <w:rFonts w:ascii="Arial"/>
                                      <w:spacing w:val="1"/>
                                    </w:rPr>
                                    <w:t xml:space="preserve"> </w:t>
                                  </w:r>
                                  <w:r>
                                    <w:rPr>
                                      <w:rFonts w:ascii="Arial"/>
                                      <w:w w:val="99"/>
                                    </w:rPr>
                                    <w:t>Cente</w:t>
                                  </w:r>
                                  <w:r>
                                    <w:rPr>
                                      <w:rFonts w:ascii="Arial"/>
                                      <w:spacing w:val="-11"/>
                                      <w:w w:val="99"/>
                                    </w:rPr>
                                    <w:t>r</w:t>
                                  </w:r>
                                  <w:r>
                                    <w:rPr>
                                      <w:rFonts w:ascii="Arial"/>
                                      <w:w w:val="99"/>
                                    </w:rPr>
                                    <w:t>.)</w:t>
                                  </w:r>
                                  <w:r>
                                    <w:rPr>
                                      <w:rFonts w:ascii="Arial"/>
                                      <w:spacing w:val="19"/>
                                    </w:rPr>
                                    <w:t xml:space="preserve"> </w:t>
                                  </w:r>
                                  <w:r>
                                    <w:rPr>
                                      <w:rFonts w:ascii="Arial"/>
                                      <w:w w:val="99"/>
                                    </w:rPr>
                                    <w:t>As</w:t>
                                  </w:r>
                                  <w:r>
                                    <w:rPr>
                                      <w:rFonts w:ascii="Arial"/>
                                      <w:spacing w:val="1"/>
                                    </w:rPr>
                                    <w:t xml:space="preserve"> </w:t>
                                  </w:r>
                                  <w:r>
                                    <w:rPr>
                                      <w:rFonts w:ascii="Arial"/>
                                      <w:w w:val="99"/>
                                    </w:rPr>
                                    <w:t>pa</w:t>
                                  </w:r>
                                  <w:r>
                                    <w:rPr>
                                      <w:rFonts w:ascii="Arial"/>
                                      <w:spacing w:val="8"/>
                                      <w:w w:val="99"/>
                                    </w:rPr>
                                    <w:t>r</w:t>
                                  </w:r>
                                  <w:r>
                                    <w:rPr>
                                      <w:rFonts w:ascii="Arial"/>
                                      <w:w w:val="99"/>
                                    </w:rPr>
                                    <w:t>t</w:t>
                                  </w:r>
                                  <w:r>
                                    <w:rPr>
                                      <w:rFonts w:ascii="Arial"/>
                                      <w:spacing w:val="1"/>
                                    </w:rPr>
                                    <w:t xml:space="preserve"> </w:t>
                                  </w:r>
                                  <w:r>
                                    <w:rPr>
                                      <w:rFonts w:ascii="Arial"/>
                                      <w:w w:val="99"/>
                                    </w:rPr>
                                    <w:t>of</w:t>
                                  </w:r>
                                </w:p>
                              </w:tc>
                              <w:tc>
                                <w:tcPr>
                                  <w:tcW w:w="1298" w:type="dxa"/>
                                  <w:tcBorders>
                                    <w:top w:val="nil"/>
                                    <w:left w:val="nil"/>
                                    <w:bottom w:val="nil"/>
                                    <w:right w:val="nil"/>
                                  </w:tcBorders>
                                </w:tcPr>
                                <w:p w14:paraId="24AFC422" w14:textId="77777777" w:rsidR="00907C1D" w:rsidRDefault="00907C1D">
                                  <w:pPr>
                                    <w:pStyle w:val="TableParagraph"/>
                                    <w:spacing w:line="226" w:lineRule="exact"/>
                                    <w:ind w:left="159"/>
                                    <w:rPr>
                                      <w:rFonts w:ascii="Arial" w:eastAsia="Arial" w:hAnsi="Arial" w:cs="Arial"/>
                                    </w:rPr>
                                  </w:pPr>
                                  <w:r>
                                    <w:rPr>
                                      <w:rFonts w:ascii="Arial"/>
                                      <w:w w:val="99"/>
                                    </w:rPr>
                                    <w:t>Gal</w:t>
                                  </w:r>
                                  <w:r>
                                    <w:rPr>
                                      <w:rFonts w:ascii="Arial"/>
                                      <w:spacing w:val="-6"/>
                                      <w:w w:val="99"/>
                                    </w:rPr>
                                    <w:t>v</w:t>
                                  </w:r>
                                  <w:r>
                                    <w:rPr>
                                      <w:rFonts w:ascii="Arial"/>
                                      <w:w w:val="99"/>
                                    </w:rPr>
                                    <w:t>eston</w:t>
                                  </w:r>
                                </w:p>
                              </w:tc>
                              <w:tc>
                                <w:tcPr>
                                  <w:tcW w:w="773" w:type="dxa"/>
                                  <w:tcBorders>
                                    <w:top w:val="nil"/>
                                    <w:left w:val="nil"/>
                                    <w:bottom w:val="nil"/>
                                    <w:right w:val="nil"/>
                                  </w:tcBorders>
                                </w:tcPr>
                                <w:p w14:paraId="060422BF" w14:textId="77777777" w:rsidR="00907C1D" w:rsidRDefault="00907C1D">
                                  <w:pPr>
                                    <w:pStyle w:val="TableParagraph"/>
                                    <w:spacing w:line="226" w:lineRule="exact"/>
                                    <w:ind w:left="119"/>
                                    <w:rPr>
                                      <w:rFonts w:ascii="Arial" w:eastAsia="Arial" w:hAnsi="Arial" w:cs="Arial"/>
                                    </w:rPr>
                                  </w:pPr>
                                  <w:r>
                                    <w:rPr>
                                      <w:rFonts w:ascii="Arial"/>
                                      <w:w w:val="99"/>
                                    </w:rPr>
                                    <w:t>261</w:t>
                                  </w:r>
                                </w:p>
                              </w:tc>
                              <w:tc>
                                <w:tcPr>
                                  <w:tcW w:w="781" w:type="dxa"/>
                                  <w:tcBorders>
                                    <w:top w:val="nil"/>
                                    <w:left w:val="nil"/>
                                    <w:bottom w:val="nil"/>
                                    <w:right w:val="nil"/>
                                  </w:tcBorders>
                                </w:tcPr>
                                <w:p w14:paraId="67B5BD6B" w14:textId="77777777" w:rsidR="00907C1D" w:rsidRDefault="00907C1D">
                                  <w:pPr>
                                    <w:pStyle w:val="TableParagraph"/>
                                    <w:spacing w:line="226" w:lineRule="exact"/>
                                    <w:ind w:left="289"/>
                                    <w:rPr>
                                      <w:rFonts w:ascii="Arial" w:eastAsia="Arial" w:hAnsi="Arial" w:cs="Arial"/>
                                    </w:rPr>
                                  </w:pPr>
                                  <w:r>
                                    <w:rPr>
                                      <w:rFonts w:ascii="Arial"/>
                                      <w:w w:val="99"/>
                                    </w:rPr>
                                    <w:t>15%</w:t>
                                  </w:r>
                                </w:p>
                              </w:tc>
                            </w:tr>
                            <w:tr w:rsidR="00907C1D" w14:paraId="14BF5BF7" w14:textId="77777777">
                              <w:trPr>
                                <w:trHeight w:hRule="exact" w:val="285"/>
                              </w:trPr>
                              <w:tc>
                                <w:tcPr>
                                  <w:tcW w:w="8094" w:type="dxa"/>
                                  <w:tcBorders>
                                    <w:top w:val="nil"/>
                                    <w:left w:val="nil"/>
                                    <w:bottom w:val="nil"/>
                                    <w:right w:val="nil"/>
                                  </w:tcBorders>
                                </w:tcPr>
                                <w:p w14:paraId="60C4D93A" w14:textId="77777777" w:rsidR="00907C1D" w:rsidRDefault="00907C1D">
                                  <w:pPr>
                                    <w:pStyle w:val="TableParagraph"/>
                                    <w:spacing w:before="16"/>
                                    <w:ind w:left="55"/>
                                    <w:rPr>
                                      <w:rFonts w:ascii="Arial" w:eastAsia="Arial" w:hAnsi="Arial" w:cs="Arial"/>
                                    </w:rPr>
                                  </w:pPr>
                                  <w:r>
                                    <w:rPr>
                                      <w:rFonts w:ascii="Arial"/>
                                      <w:w w:val="99"/>
                                    </w:rPr>
                                    <w:t>APP</w:t>
                                  </w:r>
                                  <w:r>
                                    <w:rPr>
                                      <w:rFonts w:ascii="Arial"/>
                                      <w:spacing w:val="-5"/>
                                      <w:w w:val="99"/>
                                    </w:rPr>
                                    <w:t>R</w:t>
                                  </w:r>
                                  <w:r>
                                    <w:rPr>
                                      <w:rFonts w:ascii="Arial"/>
                                      <w:spacing w:val="-11"/>
                                      <w:w w:val="99"/>
                                    </w:rPr>
                                    <w:t>O</w:t>
                                  </w:r>
                                  <w:r>
                                    <w:rPr>
                                      <w:rFonts w:ascii="Arial"/>
                                      <w:w w:val="99"/>
                                    </w:rPr>
                                    <w:t>VE,</w:t>
                                  </w:r>
                                  <w:r>
                                    <w:rPr>
                                      <w:rFonts w:ascii="Arial"/>
                                    </w:rPr>
                                    <w:t xml:space="preserve"> </w:t>
                                  </w:r>
                                  <w:r>
                                    <w:rPr>
                                      <w:rFonts w:ascii="Arial"/>
                                      <w:w w:val="99"/>
                                    </w:rPr>
                                    <w:t>the</w:t>
                                  </w:r>
                                  <w:r>
                                    <w:rPr>
                                      <w:rFonts w:ascii="Arial"/>
                                    </w:rPr>
                                    <w:t xml:space="preserve"> </w:t>
                                  </w:r>
                                  <w:r>
                                    <w:rPr>
                                      <w:rFonts w:ascii="Arial"/>
                                      <w:w w:val="99"/>
                                    </w:rPr>
                                    <w:t>p</w:t>
                                  </w:r>
                                  <w:r>
                                    <w:rPr>
                                      <w:rFonts w:ascii="Arial"/>
                                      <w:spacing w:val="-3"/>
                                      <w:w w:val="99"/>
                                    </w:rPr>
                                    <w:t>r</w:t>
                                  </w:r>
                                  <w:r>
                                    <w:rPr>
                                      <w:rFonts w:ascii="Arial"/>
                                      <w:w w:val="99"/>
                                    </w:rPr>
                                    <w:t>agmatic</w:t>
                                  </w:r>
                                  <w:r>
                                    <w:rPr>
                                      <w:rFonts w:ascii="Arial"/>
                                    </w:rPr>
                                    <w:t xml:space="preserve"> </w:t>
                                  </w:r>
                                  <w:r>
                                    <w:rPr>
                                      <w:rFonts w:ascii="Arial"/>
                                      <w:w w:val="99"/>
                                    </w:rPr>
                                    <w:t>t</w:t>
                                  </w:r>
                                  <w:r>
                                    <w:rPr>
                                      <w:rFonts w:ascii="Arial"/>
                                      <w:spacing w:val="3"/>
                                      <w:w w:val="99"/>
                                    </w:rPr>
                                    <w:t>r</w:t>
                                  </w:r>
                                  <w:r>
                                    <w:rPr>
                                      <w:rFonts w:ascii="Arial"/>
                                      <w:w w:val="99"/>
                                    </w:rPr>
                                    <w:t>ial</w:t>
                                  </w:r>
                                  <w:r>
                                    <w:rPr>
                                      <w:rFonts w:ascii="Arial"/>
                                    </w:rPr>
                                    <w:t xml:space="preserve"> </w:t>
                                  </w:r>
                                  <w:r>
                                    <w:rPr>
                                      <w:rFonts w:ascii="Arial"/>
                                      <w:spacing w:val="-5"/>
                                      <w:w w:val="99"/>
                                    </w:rPr>
                                    <w:t>b</w:t>
                                  </w:r>
                                  <w:r>
                                    <w:rPr>
                                      <w:rFonts w:ascii="Arial"/>
                                      <w:w w:val="99"/>
                                    </w:rPr>
                                    <w:t>y</w:t>
                                  </w:r>
                                  <w:r>
                                    <w:rPr>
                                      <w:rFonts w:ascii="Arial"/>
                                    </w:rPr>
                                    <w:t xml:space="preserve"> </w:t>
                                  </w:r>
                                  <w:r>
                                    <w:rPr>
                                      <w:rFonts w:ascii="Arial"/>
                                      <w:w w:val="99"/>
                                    </w:rPr>
                                    <w:t>D</w:t>
                                  </w:r>
                                  <w:r>
                                    <w:rPr>
                                      <w:rFonts w:ascii="Arial"/>
                                      <w:spacing w:val="-11"/>
                                      <w:w w:val="99"/>
                                    </w:rPr>
                                    <w:t>r</w:t>
                                  </w:r>
                                  <w:r>
                                    <w:rPr>
                                      <w:rFonts w:ascii="Arial"/>
                                      <w:w w:val="99"/>
                                    </w:rPr>
                                    <w:t>.</w:t>
                                  </w:r>
                                  <w:r>
                                    <w:rPr>
                                      <w:rFonts w:ascii="Arial"/>
                                      <w:spacing w:val="16"/>
                                    </w:rPr>
                                    <w:t xml:space="preserve"> </w:t>
                                  </w:r>
                                  <w:r>
                                    <w:rPr>
                                      <w:rFonts w:ascii="Arial"/>
                                      <w:w w:val="99"/>
                                    </w:rPr>
                                    <w:t>Gong</w:t>
                                  </w:r>
                                  <w:r>
                                    <w:rPr>
                                      <w:rFonts w:ascii="Arial"/>
                                    </w:rPr>
                                    <w:t xml:space="preserve"> </w:t>
                                  </w:r>
                                  <w:r>
                                    <w:rPr>
                                      <w:rFonts w:ascii="Arial"/>
                                      <w:w w:val="99"/>
                                    </w:rPr>
                                    <w:t>desc</w:t>
                                  </w:r>
                                  <w:r>
                                    <w:rPr>
                                      <w:rFonts w:ascii="Arial"/>
                                      <w:spacing w:val="3"/>
                                      <w:w w:val="99"/>
                                    </w:rPr>
                                    <w:t>r</w:t>
                                  </w:r>
                                  <w:r>
                                    <w:rPr>
                                      <w:rFonts w:ascii="Arial"/>
                                      <w:w w:val="99"/>
                                    </w:rPr>
                                    <w:t>ibed</w:t>
                                  </w:r>
                                  <w:r>
                                    <w:rPr>
                                      <w:rFonts w:ascii="Arial"/>
                                    </w:rPr>
                                    <w:t xml:space="preserve"> </w:t>
                                  </w:r>
                                  <w:r>
                                    <w:rPr>
                                      <w:rFonts w:ascii="Arial"/>
                                      <w:w w:val="99"/>
                                    </w:rPr>
                                    <w:t>in</w:t>
                                  </w:r>
                                  <w:r>
                                    <w:rPr>
                                      <w:rFonts w:ascii="Arial"/>
                                    </w:rPr>
                                    <w:t xml:space="preserve"> </w:t>
                                  </w:r>
                                  <w:r>
                                    <w:rPr>
                                      <w:rFonts w:ascii="Arial"/>
                                      <w:w w:val="99"/>
                                    </w:rPr>
                                    <w:t>detail</w:t>
                                  </w:r>
                                  <w:r>
                                    <w:rPr>
                                      <w:rFonts w:ascii="Arial"/>
                                    </w:rPr>
                                    <w:t xml:space="preserve"> </w:t>
                                  </w:r>
                                  <w:r>
                                    <w:rPr>
                                      <w:rFonts w:ascii="Arial"/>
                                      <w:w w:val="99"/>
                                    </w:rPr>
                                    <w:t>under</w:t>
                                  </w:r>
                                  <w:r>
                                    <w:rPr>
                                      <w:rFonts w:ascii="Arial"/>
                                    </w:rPr>
                                    <w:t xml:space="preserve"> </w:t>
                                  </w:r>
                                  <w:r>
                                    <w:rPr>
                                      <w:rFonts w:ascii="Arial"/>
                                      <w:w w:val="99"/>
                                    </w:rPr>
                                    <w:t>Significanc</w:t>
                                  </w:r>
                                  <w:r>
                                    <w:rPr>
                                      <w:rFonts w:ascii="Arial"/>
                                      <w:spacing w:val="-4"/>
                                      <w:w w:val="99"/>
                                    </w:rPr>
                                    <w:t>e</w:t>
                                  </w:r>
                                  <w:r>
                                    <w:rPr>
                                      <w:rFonts w:ascii="Arial"/>
                                      <w:w w:val="99"/>
                                    </w:rPr>
                                    <w:t>,</w:t>
                                  </w:r>
                                </w:p>
                              </w:tc>
                              <w:tc>
                                <w:tcPr>
                                  <w:tcW w:w="1298" w:type="dxa"/>
                                  <w:tcBorders>
                                    <w:top w:val="nil"/>
                                    <w:left w:val="nil"/>
                                    <w:bottom w:val="nil"/>
                                    <w:right w:val="nil"/>
                                  </w:tcBorders>
                                </w:tcPr>
                                <w:p w14:paraId="7ACE80BA" w14:textId="77777777" w:rsidR="00907C1D" w:rsidRDefault="00907C1D">
                                  <w:pPr>
                                    <w:pStyle w:val="TableParagraph"/>
                                    <w:spacing w:line="226" w:lineRule="exact"/>
                                    <w:ind w:left="159"/>
                                    <w:rPr>
                                      <w:rFonts w:ascii="Arial" w:eastAsia="Arial" w:hAnsi="Arial" w:cs="Arial"/>
                                    </w:rPr>
                                  </w:pPr>
                                  <w:r>
                                    <w:rPr>
                                      <w:rFonts w:ascii="Arial"/>
                                      <w:w w:val="99"/>
                                    </w:rPr>
                                    <w:t>St</w:t>
                                  </w:r>
                                  <w:r>
                                    <w:rPr>
                                      <w:rFonts w:ascii="Arial"/>
                                      <w:spacing w:val="-1"/>
                                    </w:rPr>
                                    <w:t xml:space="preserve"> </w:t>
                                  </w:r>
                                  <w:r>
                                    <w:rPr>
                                      <w:rFonts w:ascii="Arial"/>
                                      <w:w w:val="99"/>
                                    </w:rPr>
                                    <w:t>Louis</w:t>
                                  </w:r>
                                </w:p>
                              </w:tc>
                              <w:tc>
                                <w:tcPr>
                                  <w:tcW w:w="773" w:type="dxa"/>
                                  <w:tcBorders>
                                    <w:top w:val="nil"/>
                                    <w:left w:val="nil"/>
                                    <w:bottom w:val="nil"/>
                                    <w:right w:val="nil"/>
                                  </w:tcBorders>
                                </w:tcPr>
                                <w:p w14:paraId="5F2D46AC" w14:textId="77777777" w:rsidR="00907C1D" w:rsidRDefault="00907C1D">
                                  <w:pPr>
                                    <w:pStyle w:val="TableParagraph"/>
                                    <w:spacing w:line="226" w:lineRule="exact"/>
                                    <w:ind w:left="119"/>
                                    <w:rPr>
                                      <w:rFonts w:ascii="Arial" w:eastAsia="Arial" w:hAnsi="Arial" w:cs="Arial"/>
                                    </w:rPr>
                                  </w:pPr>
                                  <w:r>
                                    <w:rPr>
                                      <w:rFonts w:ascii="Arial"/>
                                      <w:w w:val="99"/>
                                    </w:rPr>
                                    <w:t>269</w:t>
                                  </w:r>
                                </w:p>
                              </w:tc>
                              <w:tc>
                                <w:tcPr>
                                  <w:tcW w:w="781" w:type="dxa"/>
                                  <w:tcBorders>
                                    <w:top w:val="nil"/>
                                    <w:left w:val="nil"/>
                                    <w:bottom w:val="nil"/>
                                    <w:right w:val="nil"/>
                                  </w:tcBorders>
                                </w:tcPr>
                                <w:p w14:paraId="66FD0BEC" w14:textId="77777777" w:rsidR="00907C1D" w:rsidRDefault="00907C1D">
                                  <w:pPr>
                                    <w:pStyle w:val="TableParagraph"/>
                                    <w:spacing w:line="226" w:lineRule="exact"/>
                                    <w:ind w:left="410"/>
                                    <w:rPr>
                                      <w:rFonts w:ascii="Arial" w:eastAsia="Arial" w:hAnsi="Arial" w:cs="Arial"/>
                                    </w:rPr>
                                  </w:pPr>
                                  <w:r>
                                    <w:rPr>
                                      <w:rFonts w:ascii="Arial"/>
                                      <w:w w:val="99"/>
                                    </w:rPr>
                                    <w:t>7%</w:t>
                                  </w:r>
                                </w:p>
                              </w:tc>
                            </w:tr>
                            <w:tr w:rsidR="00907C1D" w14:paraId="08B3D990" w14:textId="77777777">
                              <w:trPr>
                                <w:trHeight w:hRule="exact" w:val="285"/>
                              </w:trPr>
                              <w:tc>
                                <w:tcPr>
                                  <w:tcW w:w="8094" w:type="dxa"/>
                                  <w:tcBorders>
                                    <w:top w:val="nil"/>
                                    <w:left w:val="nil"/>
                                    <w:bottom w:val="nil"/>
                                    <w:right w:val="nil"/>
                                  </w:tcBorders>
                                </w:tcPr>
                                <w:p w14:paraId="0C37D68B" w14:textId="77777777" w:rsidR="00907C1D" w:rsidRDefault="00907C1D">
                                  <w:pPr>
                                    <w:pStyle w:val="TableParagraph"/>
                                    <w:spacing w:before="16"/>
                                    <w:ind w:left="55"/>
                                    <w:rPr>
                                      <w:rFonts w:ascii="Arial" w:eastAsia="Arial" w:hAnsi="Arial" w:cs="Arial"/>
                                    </w:rPr>
                                  </w:pPr>
                                  <w:proofErr w:type="gramStart"/>
                                  <w:r>
                                    <w:rPr>
                                      <w:rFonts w:ascii="Arial"/>
                                      <w:w w:val="99"/>
                                    </w:rPr>
                                    <w:t>t</w:t>
                                  </w:r>
                                  <w:r>
                                    <w:rPr>
                                      <w:rFonts w:ascii="Arial"/>
                                      <w:spacing w:val="-3"/>
                                      <w:w w:val="99"/>
                                    </w:rPr>
                                    <w:t>w</w:t>
                                  </w:r>
                                  <w:r>
                                    <w:rPr>
                                      <w:rFonts w:ascii="Arial"/>
                                      <w:w w:val="99"/>
                                    </w:rPr>
                                    <w:t>o</w:t>
                                  </w:r>
                                  <w:proofErr w:type="gramEnd"/>
                                  <w:r>
                                    <w:rPr>
                                      <w:rFonts w:ascii="Arial"/>
                                      <w:spacing w:val="24"/>
                                    </w:rPr>
                                    <w:t xml:space="preserve"> </w:t>
                                  </w:r>
                                  <w:r>
                                    <w:rPr>
                                      <w:rFonts w:ascii="Arial"/>
                                      <w:w w:val="99"/>
                                    </w:rPr>
                                    <w:t>3-month,</w:t>
                                  </w:r>
                                  <w:r>
                                    <w:rPr>
                                      <w:rFonts w:ascii="Arial"/>
                                    </w:rPr>
                                    <w:t xml:space="preserve"> </w:t>
                                  </w:r>
                                  <w:r>
                                    <w:rPr>
                                      <w:rFonts w:ascii="Arial"/>
                                      <w:spacing w:val="-31"/>
                                    </w:rPr>
                                    <w:t xml:space="preserve"> </w:t>
                                  </w:r>
                                  <w:r>
                                    <w:rPr>
                                      <w:rFonts w:ascii="Arial"/>
                                      <w:w w:val="99"/>
                                    </w:rPr>
                                    <w:t>prospecti</w:t>
                                  </w:r>
                                  <w:r>
                                    <w:rPr>
                                      <w:rFonts w:ascii="Arial"/>
                                      <w:spacing w:val="-6"/>
                                      <w:w w:val="99"/>
                                    </w:rPr>
                                    <w:t>v</w:t>
                                  </w:r>
                                  <w:r>
                                    <w:rPr>
                                      <w:rFonts w:ascii="Arial"/>
                                      <w:spacing w:val="-4"/>
                                      <w:w w:val="99"/>
                                    </w:rPr>
                                    <w:t>e</w:t>
                                  </w:r>
                                  <w:r>
                                    <w:rPr>
                                      <w:rFonts w:ascii="Arial"/>
                                      <w:w w:val="99"/>
                                    </w:rPr>
                                    <w:t>,</w:t>
                                  </w:r>
                                  <w:r>
                                    <w:rPr>
                                      <w:rFonts w:ascii="Arial"/>
                                    </w:rPr>
                                    <w:t xml:space="preserve"> </w:t>
                                  </w:r>
                                  <w:r>
                                    <w:rPr>
                                      <w:rFonts w:ascii="Arial"/>
                                      <w:spacing w:val="-30"/>
                                    </w:rPr>
                                    <w:t xml:space="preserve"> </w:t>
                                  </w:r>
                                  <w:r>
                                    <w:rPr>
                                      <w:rFonts w:ascii="Arial"/>
                                      <w:spacing w:val="-1"/>
                                      <w:w w:val="99"/>
                                    </w:rPr>
                                    <w:t>o</w:t>
                                  </w:r>
                                  <w:r>
                                    <w:rPr>
                                      <w:rFonts w:ascii="Arial"/>
                                      <w:w w:val="99"/>
                                    </w:rPr>
                                    <w:t>bse</w:t>
                                  </w:r>
                                  <w:r>
                                    <w:rPr>
                                      <w:rFonts w:ascii="Arial"/>
                                      <w:spacing w:val="6"/>
                                      <w:w w:val="99"/>
                                    </w:rPr>
                                    <w:t>r</w:t>
                                  </w:r>
                                  <w:r>
                                    <w:rPr>
                                      <w:rFonts w:ascii="Arial"/>
                                      <w:spacing w:val="-6"/>
                                      <w:w w:val="99"/>
                                    </w:rPr>
                                    <w:t>v</w:t>
                                  </w:r>
                                  <w:r>
                                    <w:rPr>
                                      <w:rFonts w:ascii="Arial"/>
                                      <w:w w:val="99"/>
                                    </w:rPr>
                                    <w:t>ational</w:t>
                                  </w:r>
                                  <w:r>
                                    <w:rPr>
                                      <w:rFonts w:ascii="Arial"/>
                                      <w:spacing w:val="25"/>
                                    </w:rPr>
                                    <w:t xml:space="preserve"> </w:t>
                                  </w:r>
                                  <w:r>
                                    <w:rPr>
                                      <w:rFonts w:ascii="Arial"/>
                                      <w:w w:val="99"/>
                                    </w:rPr>
                                    <w:t>coho</w:t>
                                  </w:r>
                                  <w:r>
                                    <w:rPr>
                                      <w:rFonts w:ascii="Arial"/>
                                      <w:spacing w:val="8"/>
                                      <w:w w:val="99"/>
                                    </w:rPr>
                                    <w:t>r</w:t>
                                  </w:r>
                                  <w:r>
                                    <w:rPr>
                                      <w:rFonts w:ascii="Arial"/>
                                      <w:w w:val="99"/>
                                    </w:rPr>
                                    <w:t>t</w:t>
                                  </w:r>
                                  <w:r>
                                    <w:rPr>
                                      <w:rFonts w:ascii="Arial"/>
                                      <w:spacing w:val="24"/>
                                    </w:rPr>
                                    <w:t xml:space="preserve"> </w:t>
                                  </w:r>
                                  <w:r>
                                    <w:rPr>
                                      <w:rFonts w:ascii="Arial"/>
                                      <w:w w:val="99"/>
                                    </w:rPr>
                                    <w:t>studies</w:t>
                                  </w:r>
                                  <w:r>
                                    <w:rPr>
                                      <w:rFonts w:ascii="Arial"/>
                                      <w:spacing w:val="24"/>
                                    </w:rPr>
                                    <w:t xml:space="preserve"> </w:t>
                                  </w:r>
                                  <w:r>
                                    <w:rPr>
                                      <w:rFonts w:ascii="Arial"/>
                                      <w:w w:val="99"/>
                                    </w:rPr>
                                    <w:t>are</w:t>
                                  </w:r>
                                  <w:r>
                                    <w:rPr>
                                      <w:rFonts w:ascii="Arial"/>
                                      <w:spacing w:val="24"/>
                                    </w:rPr>
                                    <w:t xml:space="preserve"> </w:t>
                                  </w:r>
                                  <w:r>
                                    <w:rPr>
                                      <w:rFonts w:ascii="Arial"/>
                                      <w:w w:val="99"/>
                                    </w:rPr>
                                    <w:t>under</w:t>
                                  </w:r>
                                  <w:r>
                                    <w:rPr>
                                      <w:rFonts w:ascii="Arial"/>
                                      <w:spacing w:val="-4"/>
                                      <w:w w:val="99"/>
                                    </w:rPr>
                                    <w:t>w</w:t>
                                  </w:r>
                                  <w:r>
                                    <w:rPr>
                                      <w:rFonts w:ascii="Arial"/>
                                      <w:spacing w:val="-7"/>
                                      <w:w w:val="99"/>
                                    </w:rPr>
                                    <w:t>a</w:t>
                                  </w:r>
                                  <w:r>
                                    <w:rPr>
                                      <w:rFonts w:ascii="Arial"/>
                                      <w:w w:val="99"/>
                                    </w:rPr>
                                    <w:t>y</w:t>
                                  </w:r>
                                  <w:r>
                                    <w:rPr>
                                      <w:rFonts w:ascii="Arial"/>
                                      <w:spacing w:val="24"/>
                                    </w:rPr>
                                    <w:t xml:space="preserve"> </w:t>
                                  </w:r>
                                  <w:r>
                                    <w:rPr>
                                      <w:rFonts w:ascii="Arial"/>
                                      <w:w w:val="99"/>
                                    </w:rPr>
                                    <w:t>at</w:t>
                                  </w:r>
                                  <w:r>
                                    <w:rPr>
                                      <w:rFonts w:ascii="Arial"/>
                                      <w:spacing w:val="24"/>
                                    </w:rPr>
                                    <w:t xml:space="preserve"> </w:t>
                                  </w:r>
                                  <w:r>
                                    <w:rPr>
                                      <w:rFonts w:ascii="Arial"/>
                                      <w:w w:val="99"/>
                                    </w:rPr>
                                    <w:t>s</w:t>
                                  </w:r>
                                  <w:r>
                                    <w:rPr>
                                      <w:rFonts w:ascii="Arial"/>
                                      <w:spacing w:val="-7"/>
                                      <w:w w:val="99"/>
                                    </w:rPr>
                                    <w:t>e</w:t>
                                  </w:r>
                                  <w:r>
                                    <w:rPr>
                                      <w:rFonts w:ascii="Arial"/>
                                      <w:spacing w:val="-6"/>
                                      <w:w w:val="99"/>
                                    </w:rPr>
                                    <w:t>v</w:t>
                                  </w:r>
                                  <w:r>
                                    <w:rPr>
                                      <w:rFonts w:ascii="Arial"/>
                                      <w:w w:val="99"/>
                                    </w:rPr>
                                    <w:t>e</w:t>
                                  </w:r>
                                  <w:r>
                                    <w:rPr>
                                      <w:rFonts w:ascii="Arial"/>
                                      <w:spacing w:val="-3"/>
                                      <w:w w:val="99"/>
                                    </w:rPr>
                                    <w:t>r</w:t>
                                  </w:r>
                                  <w:r>
                                    <w:rPr>
                                      <w:rFonts w:ascii="Arial"/>
                                      <w:w w:val="99"/>
                                    </w:rPr>
                                    <w:t>al</w:t>
                                  </w:r>
                                </w:p>
                              </w:tc>
                              <w:tc>
                                <w:tcPr>
                                  <w:tcW w:w="1298" w:type="dxa"/>
                                  <w:tcBorders>
                                    <w:top w:val="nil"/>
                                    <w:left w:val="nil"/>
                                    <w:bottom w:val="nil"/>
                                    <w:right w:val="nil"/>
                                  </w:tcBorders>
                                </w:tcPr>
                                <w:p w14:paraId="552E54BB" w14:textId="77777777" w:rsidR="00907C1D" w:rsidRDefault="00907C1D">
                                  <w:pPr>
                                    <w:pStyle w:val="TableParagraph"/>
                                    <w:spacing w:line="226" w:lineRule="exact"/>
                                    <w:ind w:left="159"/>
                                    <w:rPr>
                                      <w:rFonts w:ascii="Arial" w:eastAsia="Arial" w:hAnsi="Arial" w:cs="Arial"/>
                                    </w:rPr>
                                  </w:pPr>
                                  <w:r>
                                    <w:rPr>
                                      <w:rFonts w:ascii="Arial"/>
                                      <w:w w:val="99"/>
                                    </w:rPr>
                                    <w:t>N</w:t>
                                  </w:r>
                                  <w:r>
                                    <w:rPr>
                                      <w:rFonts w:ascii="Arial"/>
                                      <w:spacing w:val="-5"/>
                                      <w:w w:val="99"/>
                                    </w:rPr>
                                    <w:t>e</w:t>
                                  </w:r>
                                  <w:r>
                                    <w:rPr>
                                      <w:rFonts w:ascii="Arial"/>
                                      <w:w w:val="99"/>
                                    </w:rPr>
                                    <w:t>w</w:t>
                                  </w:r>
                                  <w:r>
                                    <w:rPr>
                                      <w:rFonts w:ascii="Arial"/>
                                      <w:spacing w:val="-1"/>
                                    </w:rPr>
                                    <w:t xml:space="preserve"> </w:t>
                                  </w:r>
                                  <w:r>
                                    <w:rPr>
                                      <w:rFonts w:ascii="Arial"/>
                                      <w:spacing w:val="-31"/>
                                      <w:w w:val="99"/>
                                    </w:rPr>
                                    <w:t>Y</w:t>
                                  </w:r>
                                  <w:r>
                                    <w:rPr>
                                      <w:rFonts w:ascii="Arial"/>
                                      <w:w w:val="99"/>
                                    </w:rPr>
                                    <w:t>o</w:t>
                                  </w:r>
                                  <w:r>
                                    <w:rPr>
                                      <w:rFonts w:ascii="Arial"/>
                                      <w:spacing w:val="3"/>
                                      <w:w w:val="99"/>
                                    </w:rPr>
                                    <w:t>r</w:t>
                                  </w:r>
                                  <w:r>
                                    <w:rPr>
                                      <w:rFonts w:ascii="Arial"/>
                                      <w:w w:val="99"/>
                                    </w:rPr>
                                    <w:t>k</w:t>
                                  </w:r>
                                </w:p>
                              </w:tc>
                              <w:tc>
                                <w:tcPr>
                                  <w:tcW w:w="773" w:type="dxa"/>
                                  <w:tcBorders>
                                    <w:top w:val="nil"/>
                                    <w:left w:val="nil"/>
                                    <w:bottom w:val="nil"/>
                                    <w:right w:val="nil"/>
                                  </w:tcBorders>
                                </w:tcPr>
                                <w:p w14:paraId="6D7579A6" w14:textId="77777777" w:rsidR="00907C1D" w:rsidRDefault="00907C1D">
                                  <w:pPr>
                                    <w:pStyle w:val="TableParagraph"/>
                                    <w:spacing w:line="226" w:lineRule="exact"/>
                                    <w:ind w:left="119"/>
                                    <w:rPr>
                                      <w:rFonts w:ascii="Arial" w:eastAsia="Arial" w:hAnsi="Arial" w:cs="Arial"/>
                                    </w:rPr>
                                  </w:pPr>
                                  <w:r>
                                    <w:rPr>
                                      <w:rFonts w:ascii="Arial"/>
                                      <w:w w:val="99"/>
                                    </w:rPr>
                                    <w:t>271</w:t>
                                  </w:r>
                                </w:p>
                              </w:tc>
                              <w:tc>
                                <w:tcPr>
                                  <w:tcW w:w="781" w:type="dxa"/>
                                  <w:tcBorders>
                                    <w:top w:val="nil"/>
                                    <w:left w:val="nil"/>
                                    <w:bottom w:val="nil"/>
                                    <w:right w:val="nil"/>
                                  </w:tcBorders>
                                </w:tcPr>
                                <w:p w14:paraId="4EC8CED6" w14:textId="77777777" w:rsidR="00907C1D" w:rsidRDefault="00907C1D">
                                  <w:pPr>
                                    <w:pStyle w:val="TableParagraph"/>
                                    <w:spacing w:line="226" w:lineRule="exact"/>
                                    <w:ind w:left="410"/>
                                    <w:rPr>
                                      <w:rFonts w:ascii="Arial" w:eastAsia="Arial" w:hAnsi="Arial" w:cs="Arial"/>
                                    </w:rPr>
                                  </w:pPr>
                                  <w:r>
                                    <w:rPr>
                                      <w:rFonts w:ascii="Arial"/>
                                      <w:w w:val="99"/>
                                    </w:rPr>
                                    <w:t>4%</w:t>
                                  </w:r>
                                </w:p>
                              </w:tc>
                            </w:tr>
                            <w:tr w:rsidR="00907C1D" w14:paraId="444FA3E6" w14:textId="77777777">
                              <w:trPr>
                                <w:trHeight w:hRule="exact" w:val="273"/>
                              </w:trPr>
                              <w:tc>
                                <w:tcPr>
                                  <w:tcW w:w="8094" w:type="dxa"/>
                                  <w:tcBorders>
                                    <w:top w:val="nil"/>
                                    <w:left w:val="nil"/>
                                    <w:bottom w:val="nil"/>
                                    <w:right w:val="nil"/>
                                  </w:tcBorders>
                                </w:tcPr>
                                <w:p w14:paraId="76AE196A" w14:textId="377FFB8F" w:rsidR="00907C1D" w:rsidRDefault="00907C1D">
                                  <w:pPr>
                                    <w:pStyle w:val="TableParagraph"/>
                                    <w:spacing w:before="16"/>
                                    <w:ind w:left="55"/>
                                    <w:rPr>
                                      <w:rFonts w:ascii="Arial" w:eastAsia="Arial" w:hAnsi="Arial" w:cs="Arial"/>
                                    </w:rPr>
                                  </w:pPr>
                                  <w:del w:id="2968" w:author="Harry Shamoon" w:date="2015-03-05T19:58:00Z">
                                    <w:r w:rsidDel="00365719">
                                      <w:rPr>
                                        <w:rFonts w:ascii="Arial"/>
                                        <w:w w:val="99"/>
                                      </w:rPr>
                                      <w:delText>Albe</w:delText>
                                    </w:r>
                                    <w:r w:rsidDel="00365719">
                                      <w:rPr>
                                        <w:rFonts w:ascii="Arial"/>
                                        <w:spacing w:val="8"/>
                                        <w:w w:val="99"/>
                                      </w:rPr>
                                      <w:delText>r</w:delText>
                                    </w:r>
                                    <w:r w:rsidDel="00365719">
                                      <w:rPr>
                                        <w:rFonts w:ascii="Arial"/>
                                        <w:w w:val="99"/>
                                      </w:rPr>
                                      <w:delText>t</w:delText>
                                    </w:r>
                                    <w:r w:rsidDel="00365719">
                                      <w:rPr>
                                        <w:rFonts w:ascii="Arial"/>
                                        <w:spacing w:val="9"/>
                                      </w:rPr>
                                      <w:delText xml:space="preserve"> </w:delText>
                                    </w:r>
                                    <w:r w:rsidDel="00365719">
                                      <w:rPr>
                                        <w:rFonts w:ascii="Arial"/>
                                        <w:w w:val="99"/>
                                      </w:rPr>
                                      <w:delText>Einstein</w:delText>
                                    </w:r>
                                    <w:r w:rsidDel="00365719">
                                      <w:rPr>
                                        <w:rFonts w:ascii="Arial"/>
                                        <w:spacing w:val="9"/>
                                      </w:rPr>
                                      <w:delText xml:space="preserve"> </w:delText>
                                    </w:r>
                                    <w:r w:rsidDel="00365719">
                                      <w:rPr>
                                        <w:rFonts w:ascii="Arial"/>
                                        <w:w w:val="99"/>
                                      </w:rPr>
                                      <w:delText>College</w:delText>
                                    </w:r>
                                    <w:r w:rsidDel="00365719">
                                      <w:rPr>
                                        <w:rFonts w:ascii="Arial"/>
                                        <w:spacing w:val="9"/>
                                      </w:rPr>
                                      <w:delText xml:space="preserve"> </w:delText>
                                    </w:r>
                                    <w:r w:rsidDel="00365719">
                                      <w:rPr>
                                        <w:rFonts w:ascii="Arial"/>
                                        <w:w w:val="99"/>
                                      </w:rPr>
                                      <w:delText>of</w:delText>
                                    </w:r>
                                    <w:r w:rsidDel="00365719">
                                      <w:rPr>
                                        <w:rFonts w:ascii="Arial"/>
                                        <w:spacing w:val="9"/>
                                      </w:rPr>
                                      <w:delText xml:space="preserve"> </w:delText>
                                    </w:r>
                                    <w:r w:rsidDel="00365719">
                                      <w:rPr>
                                        <w:rFonts w:ascii="Arial"/>
                                        <w:w w:val="99"/>
                                      </w:rPr>
                                      <w:delText>medicine</w:delText>
                                    </w:r>
                                  </w:del>
                                  <w:ins w:id="2969" w:author="Harry Shamoon" w:date="2015-03-05T19:58:00Z">
                                    <w:r>
                                      <w:rPr>
                                        <w:rFonts w:ascii="Arial"/>
                                        <w:w w:val="99"/>
                                      </w:rPr>
                                      <w:t>Montefiore</w:t>
                                    </w:r>
                                  </w:ins>
                                  <w:r>
                                    <w:rPr>
                                      <w:rFonts w:ascii="Arial"/>
                                      <w:spacing w:val="9"/>
                                    </w:rPr>
                                    <w:t xml:space="preserve"> </w:t>
                                  </w:r>
                                  <w:r>
                                    <w:rPr>
                                      <w:rFonts w:ascii="Arial"/>
                                      <w:w w:val="99"/>
                                    </w:rPr>
                                    <w:t>and</w:t>
                                  </w:r>
                                  <w:r>
                                    <w:rPr>
                                      <w:rFonts w:ascii="Arial"/>
                                      <w:spacing w:val="9"/>
                                    </w:rPr>
                                    <w:t xml:space="preserve"> </w:t>
                                  </w:r>
                                  <w:r>
                                    <w:rPr>
                                      <w:rFonts w:ascii="Arial"/>
                                      <w:w w:val="99"/>
                                    </w:rPr>
                                    <w:t>M</w:t>
                                  </w:r>
                                  <w:r>
                                    <w:rPr>
                                      <w:rFonts w:ascii="Arial"/>
                                      <w:spacing w:val="-7"/>
                                      <w:w w:val="99"/>
                                    </w:rPr>
                                    <w:t>a</w:t>
                                  </w:r>
                                  <w:r>
                                    <w:rPr>
                                      <w:rFonts w:ascii="Arial"/>
                                      <w:spacing w:val="-5"/>
                                      <w:w w:val="99"/>
                                    </w:rPr>
                                    <w:t>y</w:t>
                                  </w:r>
                                  <w:r>
                                    <w:rPr>
                                      <w:rFonts w:ascii="Arial"/>
                                      <w:w w:val="99"/>
                                    </w:rPr>
                                    <w:t>o</w:t>
                                  </w:r>
                                  <w:r>
                                    <w:rPr>
                                      <w:rFonts w:ascii="Arial"/>
                                      <w:spacing w:val="9"/>
                                    </w:rPr>
                                    <w:t xml:space="preserve"> </w:t>
                                  </w:r>
                                  <w:r>
                                    <w:rPr>
                                      <w:rFonts w:ascii="Arial"/>
                                      <w:w w:val="99"/>
                                    </w:rPr>
                                    <w:t>Clinic</w:t>
                                  </w:r>
                                  <w:r>
                                    <w:rPr>
                                      <w:rFonts w:ascii="Arial"/>
                                      <w:spacing w:val="9"/>
                                    </w:rPr>
                                    <w:t xml:space="preserve"> </w:t>
                                  </w:r>
                                  <w:r>
                                    <w:rPr>
                                      <w:rFonts w:ascii="Arial"/>
                                      <w:w w:val="99"/>
                                    </w:rPr>
                                    <w:t>Rochester</w:t>
                                  </w:r>
                                  <w:r>
                                    <w:rPr>
                                      <w:rFonts w:ascii="Arial"/>
                                      <w:spacing w:val="9"/>
                                    </w:rPr>
                                    <w:t xml:space="preserve"> </w:t>
                                  </w:r>
                                  <w:r>
                                    <w:rPr>
                                      <w:rFonts w:ascii="Arial"/>
                                      <w:w w:val="99"/>
                                    </w:rPr>
                                    <w:t>and</w:t>
                                  </w:r>
                                  <w:r>
                                    <w:rPr>
                                      <w:rFonts w:ascii="Arial"/>
                                      <w:spacing w:val="9"/>
                                    </w:rPr>
                                    <w:t xml:space="preserve"> </w:t>
                                  </w:r>
                                  <w:r>
                                    <w:rPr>
                                      <w:rFonts w:ascii="Arial"/>
                                      <w:w w:val="99"/>
                                    </w:rPr>
                                    <w:t>Flo</w:t>
                                  </w:r>
                                  <w:r>
                                    <w:rPr>
                                      <w:rFonts w:ascii="Arial"/>
                                      <w:spacing w:val="3"/>
                                      <w:w w:val="99"/>
                                    </w:rPr>
                                    <w:t>r</w:t>
                                  </w:r>
                                  <w:r>
                                    <w:rPr>
                                      <w:rFonts w:ascii="Arial"/>
                                      <w:w w:val="99"/>
                                    </w:rPr>
                                    <w:t>ida</w:t>
                                  </w:r>
                                  <w:r>
                                    <w:rPr>
                                      <w:rFonts w:ascii="Arial"/>
                                      <w:spacing w:val="9"/>
                                    </w:rPr>
                                    <w:t xml:space="preserve"> </w:t>
                                  </w:r>
                                  <w:r>
                                    <w:rPr>
                                      <w:rFonts w:ascii="Arial"/>
                                      <w:w w:val="99"/>
                                    </w:rPr>
                                    <w:t>sites;</w:t>
                                  </w:r>
                                </w:p>
                              </w:tc>
                              <w:tc>
                                <w:tcPr>
                                  <w:tcW w:w="1298" w:type="dxa"/>
                                  <w:tcBorders>
                                    <w:top w:val="nil"/>
                                    <w:left w:val="nil"/>
                                    <w:bottom w:val="nil"/>
                                    <w:right w:val="nil"/>
                                  </w:tcBorders>
                                </w:tcPr>
                                <w:p w14:paraId="1011E8E1" w14:textId="77777777" w:rsidR="00907C1D" w:rsidRDefault="00907C1D">
                                  <w:pPr>
                                    <w:pStyle w:val="TableParagraph"/>
                                    <w:spacing w:line="226" w:lineRule="exact"/>
                                    <w:ind w:left="159"/>
                                    <w:rPr>
                                      <w:rFonts w:ascii="Arial" w:eastAsia="Arial" w:hAnsi="Arial" w:cs="Arial"/>
                                    </w:rPr>
                                  </w:pPr>
                                  <w:r>
                                    <w:rPr>
                                      <w:rFonts w:ascii="Arial"/>
                                      <w:w w:val="99"/>
                                    </w:rPr>
                                    <w:t>Baltimore</w:t>
                                  </w:r>
                                </w:p>
                              </w:tc>
                              <w:tc>
                                <w:tcPr>
                                  <w:tcW w:w="773" w:type="dxa"/>
                                  <w:tcBorders>
                                    <w:top w:val="nil"/>
                                    <w:left w:val="nil"/>
                                    <w:bottom w:val="nil"/>
                                    <w:right w:val="nil"/>
                                  </w:tcBorders>
                                </w:tcPr>
                                <w:p w14:paraId="1A1FAC79" w14:textId="77777777" w:rsidR="00907C1D" w:rsidRDefault="00907C1D">
                                  <w:pPr>
                                    <w:pStyle w:val="TableParagraph"/>
                                    <w:spacing w:line="226" w:lineRule="exact"/>
                                    <w:ind w:left="119"/>
                                    <w:rPr>
                                      <w:rFonts w:ascii="Arial" w:eastAsia="Arial" w:hAnsi="Arial" w:cs="Arial"/>
                                    </w:rPr>
                                  </w:pPr>
                                  <w:r>
                                    <w:rPr>
                                      <w:rFonts w:ascii="Arial"/>
                                      <w:w w:val="99"/>
                                    </w:rPr>
                                    <w:t>231</w:t>
                                  </w:r>
                                </w:p>
                              </w:tc>
                              <w:tc>
                                <w:tcPr>
                                  <w:tcW w:w="781" w:type="dxa"/>
                                  <w:tcBorders>
                                    <w:top w:val="nil"/>
                                    <w:left w:val="nil"/>
                                    <w:bottom w:val="nil"/>
                                    <w:right w:val="nil"/>
                                  </w:tcBorders>
                                </w:tcPr>
                                <w:p w14:paraId="4C28624B" w14:textId="77777777" w:rsidR="00907C1D" w:rsidRDefault="00907C1D">
                                  <w:pPr>
                                    <w:pStyle w:val="TableParagraph"/>
                                    <w:spacing w:line="226" w:lineRule="exact"/>
                                    <w:ind w:left="410"/>
                                    <w:rPr>
                                      <w:rFonts w:ascii="Arial" w:eastAsia="Arial" w:hAnsi="Arial" w:cs="Arial"/>
                                    </w:rPr>
                                  </w:pPr>
                                  <w:r>
                                    <w:rPr>
                                      <w:rFonts w:ascii="Arial"/>
                                      <w:w w:val="99"/>
                                    </w:rPr>
                                    <w:t>2%</w:t>
                                  </w:r>
                                </w:p>
                              </w:tc>
                            </w:tr>
                          </w:tbl>
                          <w:p w14:paraId="3E4F816D" w14:textId="77777777" w:rsidR="00907C1D" w:rsidRDefault="00907C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37" type="#_x0000_t202" style="position:absolute;left:0;text-align:left;margin-left:33.25pt;margin-top:12.05pt;width:547.3pt;height:96.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094"/>
                        <w:gridCol w:w="1298"/>
                        <w:gridCol w:w="773"/>
                        <w:gridCol w:w="781"/>
                      </w:tblGrid>
                      <w:tr w:rsidR="00907C1D" w14:paraId="48DDAD1B" w14:textId="77777777">
                        <w:trPr>
                          <w:trHeight w:hRule="exact" w:val="231"/>
                        </w:trPr>
                        <w:tc>
                          <w:tcPr>
                            <w:tcW w:w="8094" w:type="dxa"/>
                            <w:tcBorders>
                              <w:top w:val="nil"/>
                              <w:left w:val="nil"/>
                              <w:bottom w:val="nil"/>
                              <w:right w:val="nil"/>
                            </w:tcBorders>
                          </w:tcPr>
                          <w:p w14:paraId="7AE07683" w14:textId="77777777" w:rsidR="00907C1D" w:rsidRDefault="00907C1D">
                            <w:pPr>
                              <w:pStyle w:val="TableParagraph"/>
                              <w:spacing w:line="215" w:lineRule="exact"/>
                              <w:ind w:left="393"/>
                              <w:rPr>
                                <w:rFonts w:ascii="Arial" w:eastAsia="Arial" w:hAnsi="Arial" w:cs="Arial"/>
                              </w:rPr>
                            </w:pPr>
                            <w:r>
                              <w:rPr>
                                <w:rFonts w:ascii="Arial"/>
                                <w:b/>
                                <w:spacing w:val="-9"/>
                                <w:w w:val="99"/>
                              </w:rPr>
                              <w:t>P</w:t>
                            </w:r>
                            <w:r>
                              <w:rPr>
                                <w:rFonts w:ascii="Arial"/>
                                <w:b/>
                                <w:w w:val="99"/>
                              </w:rPr>
                              <w:t>opulation:</w:t>
                            </w:r>
                            <w:r>
                              <w:rPr>
                                <w:rFonts w:ascii="Arial"/>
                                <w:b/>
                              </w:rPr>
                              <w:t xml:space="preserve"> </w:t>
                            </w:r>
                            <w:r>
                              <w:rPr>
                                <w:rFonts w:ascii="Arial"/>
                                <w:b/>
                                <w:spacing w:val="-14"/>
                              </w:rPr>
                              <w:t xml:space="preserve"> </w:t>
                            </w:r>
                            <w:proofErr w:type="gramStart"/>
                            <w:r>
                              <w:rPr>
                                <w:rFonts w:ascii="Arial"/>
                                <w:spacing w:val="-7"/>
                                <w:w w:val="99"/>
                              </w:rPr>
                              <w:t>W</w:t>
                            </w:r>
                            <w:r>
                              <w:rPr>
                                <w:rFonts w:ascii="Arial"/>
                                <w:w w:val="99"/>
                              </w:rPr>
                              <w:t>e</w:t>
                            </w:r>
                            <w:r>
                              <w:rPr>
                                <w:rFonts w:ascii="Arial"/>
                              </w:rPr>
                              <w:t xml:space="preserve"> </w:t>
                            </w:r>
                            <w:r>
                              <w:rPr>
                                <w:rFonts w:ascii="Arial"/>
                                <w:spacing w:val="-18"/>
                              </w:rPr>
                              <w:t xml:space="preserve"> </w:t>
                            </w:r>
                            <w:r>
                              <w:rPr>
                                <w:rFonts w:ascii="Arial"/>
                                <w:w w:val="99"/>
                              </w:rPr>
                              <w:t>will</w:t>
                            </w:r>
                            <w:proofErr w:type="gramEnd"/>
                            <w:r>
                              <w:rPr>
                                <w:rFonts w:ascii="Arial"/>
                              </w:rPr>
                              <w:t xml:space="preserve"> </w:t>
                            </w:r>
                            <w:r>
                              <w:rPr>
                                <w:rFonts w:ascii="Arial"/>
                                <w:spacing w:val="-18"/>
                              </w:rPr>
                              <w:t xml:space="preserve"> </w:t>
                            </w:r>
                            <w:r>
                              <w:rPr>
                                <w:rFonts w:ascii="Arial"/>
                                <w:w w:val="99"/>
                              </w:rPr>
                              <w:t>include</w:t>
                            </w:r>
                            <w:r>
                              <w:rPr>
                                <w:rFonts w:ascii="Arial"/>
                              </w:rPr>
                              <w:t xml:space="preserve"> </w:t>
                            </w:r>
                            <w:r>
                              <w:rPr>
                                <w:rFonts w:ascii="Arial"/>
                                <w:spacing w:val="-18"/>
                              </w:rPr>
                              <w:t xml:space="preserve"> </w:t>
                            </w:r>
                            <w:r>
                              <w:rPr>
                                <w:rFonts w:ascii="Arial"/>
                                <w:w w:val="99"/>
                              </w:rPr>
                              <w:t>all</w:t>
                            </w:r>
                            <w:r>
                              <w:rPr>
                                <w:rFonts w:ascii="Arial"/>
                              </w:rPr>
                              <w:t xml:space="preserve"> </w:t>
                            </w:r>
                            <w:r>
                              <w:rPr>
                                <w:rFonts w:ascii="Arial"/>
                                <w:spacing w:val="-19"/>
                              </w:rPr>
                              <w:t xml:space="preserve"> </w:t>
                            </w:r>
                            <w:r>
                              <w:rPr>
                                <w:rFonts w:ascii="Arial"/>
                                <w:w w:val="99"/>
                              </w:rPr>
                              <w:t>adults</w:t>
                            </w:r>
                            <w:r>
                              <w:rPr>
                                <w:rFonts w:ascii="Arial"/>
                              </w:rPr>
                              <w:t xml:space="preserve"> </w:t>
                            </w:r>
                            <w:r>
                              <w:rPr>
                                <w:rFonts w:ascii="Arial"/>
                                <w:spacing w:val="-18"/>
                              </w:rPr>
                              <w:t xml:space="preserve"> </w:t>
                            </w:r>
                            <w:r>
                              <w:rPr>
                                <w:rFonts w:ascii="Arial"/>
                                <w:w w:val="99"/>
                              </w:rPr>
                              <w:t>patient</w:t>
                            </w:r>
                            <w:r>
                              <w:rPr>
                                <w:rFonts w:ascii="Arial"/>
                                <w:spacing w:val="-4"/>
                                <w:w w:val="99"/>
                              </w:rPr>
                              <w:t>s</w:t>
                            </w:r>
                            <w:r>
                              <w:rPr>
                                <w:rFonts w:ascii="Arial"/>
                                <w:w w:val="99"/>
                              </w:rPr>
                              <w:t>,</w:t>
                            </w:r>
                            <w:r>
                              <w:rPr>
                                <w:rFonts w:ascii="Arial"/>
                              </w:rPr>
                              <w:t xml:space="preserve"> </w:t>
                            </w:r>
                            <w:r>
                              <w:rPr>
                                <w:rFonts w:ascii="Arial"/>
                                <w:spacing w:val="-7"/>
                              </w:rPr>
                              <w:t xml:space="preserve"> </w:t>
                            </w:r>
                            <w:r>
                              <w:rPr>
                                <w:rFonts w:ascii="Arial"/>
                                <w:w w:val="99"/>
                              </w:rPr>
                              <w:t>admitted</w:t>
                            </w:r>
                            <w:r>
                              <w:rPr>
                                <w:rFonts w:ascii="Arial"/>
                              </w:rPr>
                              <w:t xml:space="preserve"> </w:t>
                            </w:r>
                            <w:r>
                              <w:rPr>
                                <w:rFonts w:ascii="Arial"/>
                                <w:spacing w:val="-18"/>
                              </w:rPr>
                              <w:t xml:space="preserve"> </w:t>
                            </w:r>
                            <w:r>
                              <w:rPr>
                                <w:rFonts w:ascii="Arial"/>
                                <w:w w:val="99"/>
                              </w:rPr>
                              <w:t>to</w:t>
                            </w:r>
                            <w:r>
                              <w:rPr>
                                <w:rFonts w:ascii="Arial"/>
                              </w:rPr>
                              <w:t xml:space="preserve"> </w:t>
                            </w:r>
                            <w:r>
                              <w:rPr>
                                <w:rFonts w:ascii="Arial"/>
                                <w:spacing w:val="-18"/>
                              </w:rPr>
                              <w:t xml:space="preserve"> </w:t>
                            </w:r>
                            <w:r>
                              <w:rPr>
                                <w:rFonts w:ascii="Arial"/>
                                <w:w w:val="99"/>
                              </w:rPr>
                              <w:t>the</w:t>
                            </w:r>
                            <w:r>
                              <w:rPr>
                                <w:rFonts w:ascii="Arial"/>
                              </w:rPr>
                              <w:t xml:space="preserve"> </w:t>
                            </w:r>
                            <w:r>
                              <w:rPr>
                                <w:rFonts w:ascii="Arial"/>
                                <w:spacing w:val="-18"/>
                              </w:rPr>
                              <w:t xml:space="preserve"> </w:t>
                            </w:r>
                            <w:r>
                              <w:rPr>
                                <w:rFonts w:ascii="Arial"/>
                                <w:w w:val="99"/>
                              </w:rPr>
                              <w:t>Montefiore</w:t>
                            </w:r>
                          </w:p>
                        </w:tc>
                        <w:tc>
                          <w:tcPr>
                            <w:tcW w:w="1298" w:type="dxa"/>
                            <w:tcBorders>
                              <w:top w:val="nil"/>
                              <w:left w:val="nil"/>
                              <w:bottom w:val="nil"/>
                              <w:right w:val="nil"/>
                            </w:tcBorders>
                          </w:tcPr>
                          <w:p w14:paraId="102F7156" w14:textId="77777777" w:rsidR="00907C1D" w:rsidRDefault="00907C1D">
                            <w:pPr>
                              <w:pStyle w:val="TableParagraph"/>
                              <w:tabs>
                                <w:tab w:val="left" w:pos="2965"/>
                              </w:tabs>
                              <w:spacing w:line="216" w:lineRule="exact"/>
                              <w:ind w:left="39" w:right="-1668"/>
                              <w:rPr>
                                <w:rFonts w:ascii="Times New Roman" w:eastAsia="Times New Roman" w:hAnsi="Times New Roman" w:cs="Times New Roman"/>
                              </w:rPr>
                            </w:pPr>
                            <w:r>
                              <w:rPr>
                                <w:rFonts w:ascii="Times New Roman"/>
                                <w:w w:val="99"/>
                                <w:u w:val="single" w:color="000000"/>
                              </w:rPr>
                              <w:t xml:space="preserve"> </w:t>
                            </w:r>
                            <w:r>
                              <w:rPr>
                                <w:rFonts w:ascii="Times New Roman"/>
                                <w:u w:val="single" w:color="000000"/>
                              </w:rPr>
                              <w:tab/>
                            </w:r>
                          </w:p>
                        </w:tc>
                        <w:tc>
                          <w:tcPr>
                            <w:tcW w:w="1553" w:type="dxa"/>
                            <w:gridSpan w:val="2"/>
                            <w:tcBorders>
                              <w:top w:val="nil"/>
                              <w:left w:val="nil"/>
                              <w:bottom w:val="nil"/>
                              <w:right w:val="nil"/>
                            </w:tcBorders>
                          </w:tcPr>
                          <w:p w14:paraId="071B9988" w14:textId="77777777" w:rsidR="00907C1D" w:rsidRDefault="00907C1D"/>
                        </w:tc>
                      </w:tr>
                      <w:tr w:rsidR="00907C1D" w14:paraId="1E1D7036" w14:textId="77777777">
                        <w:trPr>
                          <w:trHeight w:hRule="exact" w:val="283"/>
                        </w:trPr>
                        <w:tc>
                          <w:tcPr>
                            <w:tcW w:w="8094" w:type="dxa"/>
                            <w:tcBorders>
                              <w:top w:val="nil"/>
                              <w:left w:val="nil"/>
                              <w:bottom w:val="nil"/>
                              <w:right w:val="nil"/>
                            </w:tcBorders>
                          </w:tcPr>
                          <w:p w14:paraId="7B46AF36" w14:textId="77777777" w:rsidR="00907C1D" w:rsidRDefault="00907C1D">
                            <w:pPr>
                              <w:pStyle w:val="TableParagraph"/>
                              <w:spacing w:before="14"/>
                              <w:ind w:left="55"/>
                              <w:rPr>
                                <w:rFonts w:ascii="Arial" w:eastAsia="Arial" w:hAnsi="Arial" w:cs="Arial"/>
                              </w:rPr>
                            </w:pPr>
                            <w:r>
                              <w:rPr>
                                <w:rFonts w:ascii="Arial"/>
                                <w:w w:val="99"/>
                              </w:rPr>
                              <w:t>Medical</w:t>
                            </w:r>
                            <w:r>
                              <w:rPr>
                                <w:rFonts w:ascii="Arial"/>
                                <w:spacing w:val="8"/>
                              </w:rPr>
                              <w:t xml:space="preserve"> </w:t>
                            </w:r>
                            <w:r>
                              <w:rPr>
                                <w:rFonts w:ascii="Arial"/>
                                <w:w w:val="99"/>
                              </w:rPr>
                              <w:t>Center</w:t>
                            </w:r>
                            <w:r>
                              <w:rPr>
                                <w:rFonts w:ascii="Arial"/>
                                <w:spacing w:val="9"/>
                              </w:rPr>
                              <w:t xml:space="preserve"> </w:t>
                            </w:r>
                            <w:r>
                              <w:rPr>
                                <w:rFonts w:ascii="Arial"/>
                                <w:w w:val="99"/>
                              </w:rPr>
                              <w:t>du</w:t>
                            </w:r>
                            <w:r>
                              <w:rPr>
                                <w:rFonts w:ascii="Arial"/>
                                <w:spacing w:val="3"/>
                                <w:w w:val="99"/>
                              </w:rPr>
                              <w:t>r</w:t>
                            </w:r>
                            <w:r>
                              <w:rPr>
                                <w:rFonts w:ascii="Arial"/>
                                <w:w w:val="99"/>
                              </w:rPr>
                              <w:t>ing</w:t>
                            </w:r>
                            <w:r>
                              <w:rPr>
                                <w:rFonts w:ascii="Arial"/>
                                <w:spacing w:val="8"/>
                              </w:rPr>
                              <w:t xml:space="preserve"> </w:t>
                            </w:r>
                            <w:r>
                              <w:rPr>
                                <w:rFonts w:ascii="Arial"/>
                                <w:w w:val="99"/>
                              </w:rPr>
                              <w:t>the</w:t>
                            </w:r>
                            <w:r>
                              <w:rPr>
                                <w:rFonts w:ascii="Arial"/>
                                <w:spacing w:val="9"/>
                              </w:rPr>
                              <w:t xml:space="preserve"> </w:t>
                            </w:r>
                            <w:r>
                              <w:rPr>
                                <w:rFonts w:ascii="Arial"/>
                                <w:w w:val="99"/>
                              </w:rPr>
                              <w:t>study</w:t>
                            </w:r>
                            <w:r>
                              <w:rPr>
                                <w:rFonts w:ascii="Arial"/>
                                <w:spacing w:val="8"/>
                              </w:rPr>
                              <w:t xml:space="preserve"> </w:t>
                            </w:r>
                            <w:r>
                              <w:rPr>
                                <w:rFonts w:ascii="Arial"/>
                                <w:w w:val="99"/>
                              </w:rPr>
                              <w:t>pe</w:t>
                            </w:r>
                            <w:r>
                              <w:rPr>
                                <w:rFonts w:ascii="Arial"/>
                                <w:spacing w:val="3"/>
                                <w:w w:val="99"/>
                              </w:rPr>
                              <w:t>r</w:t>
                            </w:r>
                            <w:r>
                              <w:rPr>
                                <w:rFonts w:ascii="Arial"/>
                                <w:w w:val="99"/>
                              </w:rPr>
                              <w:t>iod,</w:t>
                            </w:r>
                            <w:r>
                              <w:rPr>
                                <w:rFonts w:ascii="Arial"/>
                                <w:spacing w:val="11"/>
                              </w:rPr>
                              <w:t xml:space="preserve"> </w:t>
                            </w:r>
                            <w:r>
                              <w:rPr>
                                <w:rFonts w:ascii="Arial"/>
                                <w:spacing w:val="-7"/>
                                <w:w w:val="99"/>
                              </w:rPr>
                              <w:t>e</w:t>
                            </w:r>
                            <w:r>
                              <w:rPr>
                                <w:rFonts w:ascii="Arial"/>
                                <w:w w:val="99"/>
                              </w:rPr>
                              <w:t>xcluding</w:t>
                            </w:r>
                            <w:r>
                              <w:rPr>
                                <w:rFonts w:ascii="Arial"/>
                                <w:spacing w:val="9"/>
                              </w:rPr>
                              <w:t xml:space="preserve"> </w:t>
                            </w:r>
                            <w:r>
                              <w:rPr>
                                <w:rFonts w:ascii="Arial"/>
                                <w:w w:val="99"/>
                              </w:rPr>
                              <w:t>only</w:t>
                            </w:r>
                            <w:r>
                              <w:rPr>
                                <w:rFonts w:ascii="Arial"/>
                                <w:spacing w:val="8"/>
                              </w:rPr>
                              <w:t xml:space="preserve"> </w:t>
                            </w:r>
                            <w:r>
                              <w:rPr>
                                <w:rFonts w:ascii="Arial"/>
                                <w:w w:val="99"/>
                              </w:rPr>
                              <w:t>those</w:t>
                            </w:r>
                            <w:r>
                              <w:rPr>
                                <w:rFonts w:ascii="Arial"/>
                                <w:spacing w:val="9"/>
                              </w:rPr>
                              <w:t xml:space="preserve"> </w:t>
                            </w:r>
                            <w:r>
                              <w:rPr>
                                <w:rFonts w:ascii="Arial"/>
                                <w:w w:val="99"/>
                              </w:rPr>
                              <w:t>who</w:t>
                            </w:r>
                            <w:r>
                              <w:rPr>
                                <w:rFonts w:ascii="Arial"/>
                                <w:spacing w:val="8"/>
                              </w:rPr>
                              <w:t xml:space="preserve"> </w:t>
                            </w:r>
                            <w:r>
                              <w:rPr>
                                <w:rFonts w:ascii="Arial"/>
                                <w:w w:val="99"/>
                              </w:rPr>
                              <w:t>are</w:t>
                            </w:r>
                            <w:r>
                              <w:rPr>
                                <w:rFonts w:ascii="Arial"/>
                                <w:spacing w:val="8"/>
                              </w:rPr>
                              <w:t xml:space="preserve"> </w:t>
                            </w:r>
                            <w:r>
                              <w:rPr>
                                <w:rFonts w:ascii="Arial"/>
                                <w:w w:val="99"/>
                              </w:rPr>
                              <w:t>chronically</w:t>
                            </w:r>
                          </w:p>
                        </w:tc>
                        <w:tc>
                          <w:tcPr>
                            <w:tcW w:w="1298" w:type="dxa"/>
                            <w:tcBorders>
                              <w:top w:val="nil"/>
                              <w:left w:val="nil"/>
                              <w:bottom w:val="nil"/>
                              <w:right w:val="nil"/>
                            </w:tcBorders>
                          </w:tcPr>
                          <w:p w14:paraId="61BC929E" w14:textId="77777777" w:rsidR="00907C1D" w:rsidRDefault="00907C1D">
                            <w:pPr>
                              <w:pStyle w:val="TableParagraph"/>
                              <w:spacing w:line="225" w:lineRule="exact"/>
                              <w:ind w:left="159"/>
                              <w:rPr>
                                <w:rFonts w:ascii="Arial" w:eastAsia="Arial" w:hAnsi="Arial" w:cs="Arial"/>
                              </w:rPr>
                            </w:pPr>
                            <w:r>
                              <w:rPr>
                                <w:rFonts w:ascii="Arial"/>
                                <w:w w:val="99"/>
                              </w:rPr>
                              <w:t>San</w:t>
                            </w:r>
                            <w:r>
                              <w:rPr>
                                <w:rFonts w:ascii="Arial"/>
                                <w:spacing w:val="-1"/>
                              </w:rPr>
                              <w:t xml:space="preserve"> </w:t>
                            </w:r>
                            <w:r>
                              <w:rPr>
                                <w:rFonts w:ascii="Arial"/>
                                <w:w w:val="99"/>
                              </w:rPr>
                              <w:t>Diego</w:t>
                            </w:r>
                          </w:p>
                        </w:tc>
                        <w:tc>
                          <w:tcPr>
                            <w:tcW w:w="773" w:type="dxa"/>
                            <w:tcBorders>
                              <w:top w:val="nil"/>
                              <w:left w:val="nil"/>
                              <w:bottom w:val="nil"/>
                              <w:right w:val="nil"/>
                            </w:tcBorders>
                          </w:tcPr>
                          <w:p w14:paraId="1A5195BC" w14:textId="77777777" w:rsidR="00907C1D" w:rsidRDefault="00907C1D">
                            <w:pPr>
                              <w:pStyle w:val="TableParagraph"/>
                              <w:spacing w:line="225" w:lineRule="exact"/>
                              <w:ind w:left="119"/>
                              <w:rPr>
                                <w:rFonts w:ascii="Arial" w:eastAsia="Arial" w:hAnsi="Arial" w:cs="Arial"/>
                              </w:rPr>
                            </w:pPr>
                            <w:r>
                              <w:rPr>
                                <w:rFonts w:ascii="Arial"/>
                                <w:w w:val="99"/>
                              </w:rPr>
                              <w:t>289</w:t>
                            </w:r>
                          </w:p>
                        </w:tc>
                        <w:tc>
                          <w:tcPr>
                            <w:tcW w:w="781" w:type="dxa"/>
                            <w:tcBorders>
                              <w:top w:val="nil"/>
                              <w:left w:val="nil"/>
                              <w:bottom w:val="nil"/>
                              <w:right w:val="nil"/>
                            </w:tcBorders>
                          </w:tcPr>
                          <w:p w14:paraId="46EA1B13" w14:textId="77777777" w:rsidR="00907C1D" w:rsidRDefault="00907C1D">
                            <w:pPr>
                              <w:pStyle w:val="TableParagraph"/>
                              <w:spacing w:line="225" w:lineRule="exact"/>
                              <w:ind w:left="289"/>
                              <w:rPr>
                                <w:rFonts w:ascii="Arial" w:eastAsia="Arial" w:hAnsi="Arial" w:cs="Arial"/>
                              </w:rPr>
                            </w:pPr>
                            <w:r>
                              <w:rPr>
                                <w:rFonts w:ascii="Arial"/>
                                <w:w w:val="99"/>
                              </w:rPr>
                              <w:t>41%</w:t>
                            </w:r>
                          </w:p>
                        </w:tc>
                      </w:tr>
                      <w:tr w:rsidR="00907C1D" w14:paraId="29A5318A" w14:textId="77777777">
                        <w:trPr>
                          <w:trHeight w:hRule="exact" w:val="285"/>
                        </w:trPr>
                        <w:tc>
                          <w:tcPr>
                            <w:tcW w:w="8094" w:type="dxa"/>
                            <w:tcBorders>
                              <w:top w:val="nil"/>
                              <w:left w:val="nil"/>
                              <w:bottom w:val="nil"/>
                              <w:right w:val="nil"/>
                            </w:tcBorders>
                          </w:tcPr>
                          <w:p w14:paraId="6A6685F5" w14:textId="77777777" w:rsidR="00907C1D" w:rsidRDefault="00907C1D">
                            <w:pPr>
                              <w:pStyle w:val="TableParagraph"/>
                              <w:spacing w:before="16"/>
                              <w:ind w:left="55"/>
                              <w:rPr>
                                <w:rFonts w:ascii="Arial" w:eastAsia="Arial" w:hAnsi="Arial" w:cs="Arial"/>
                              </w:rPr>
                            </w:pPr>
                            <w:proofErr w:type="gramStart"/>
                            <w:r>
                              <w:rPr>
                                <w:rFonts w:ascii="Arial"/>
                                <w:spacing w:val="-6"/>
                                <w:w w:val="99"/>
                              </w:rPr>
                              <w:t>v</w:t>
                            </w:r>
                            <w:r>
                              <w:rPr>
                                <w:rFonts w:ascii="Arial"/>
                                <w:w w:val="99"/>
                              </w:rPr>
                              <w:t>entilated</w:t>
                            </w:r>
                            <w:proofErr w:type="gramEnd"/>
                            <w:r>
                              <w:rPr>
                                <w:rFonts w:ascii="Arial"/>
                                <w:spacing w:val="15"/>
                              </w:rPr>
                              <w:t xml:space="preserve"> </w:t>
                            </w:r>
                            <w:r>
                              <w:rPr>
                                <w:rFonts w:ascii="Arial"/>
                                <w:w w:val="99"/>
                              </w:rPr>
                              <w:t>at</w:t>
                            </w:r>
                            <w:r>
                              <w:rPr>
                                <w:rFonts w:ascii="Arial"/>
                                <w:spacing w:val="16"/>
                              </w:rPr>
                              <w:t xml:space="preserve"> </w:t>
                            </w:r>
                            <w:r>
                              <w:rPr>
                                <w:rFonts w:ascii="Arial"/>
                                <w:w w:val="99"/>
                              </w:rPr>
                              <w:t>home</w:t>
                            </w:r>
                            <w:r>
                              <w:rPr>
                                <w:rFonts w:ascii="Arial"/>
                                <w:spacing w:val="15"/>
                              </w:rPr>
                              <w:t xml:space="preserve"> </w:t>
                            </w:r>
                            <w:r>
                              <w:rPr>
                                <w:rFonts w:ascii="Arial"/>
                                <w:w w:val="99"/>
                              </w:rPr>
                              <w:t>or</w:t>
                            </w:r>
                            <w:r>
                              <w:rPr>
                                <w:rFonts w:ascii="Arial"/>
                                <w:spacing w:val="16"/>
                              </w:rPr>
                              <w:t xml:space="preserve"> </w:t>
                            </w:r>
                            <w:r>
                              <w:rPr>
                                <w:rFonts w:ascii="Arial"/>
                                <w:w w:val="99"/>
                              </w:rPr>
                              <w:t>who</w:t>
                            </w:r>
                            <w:r>
                              <w:rPr>
                                <w:rFonts w:ascii="Arial"/>
                                <w:spacing w:val="15"/>
                              </w:rPr>
                              <w:t xml:space="preserve"> </w:t>
                            </w:r>
                            <w:r>
                              <w:rPr>
                                <w:rFonts w:ascii="Arial"/>
                                <w:w w:val="99"/>
                              </w:rPr>
                              <w:t>h</w:t>
                            </w:r>
                            <w:r>
                              <w:rPr>
                                <w:rFonts w:ascii="Arial"/>
                                <w:spacing w:val="-5"/>
                                <w:w w:val="99"/>
                              </w:rPr>
                              <w:t>a</w:t>
                            </w:r>
                            <w:r>
                              <w:rPr>
                                <w:rFonts w:ascii="Arial"/>
                                <w:spacing w:val="-6"/>
                                <w:w w:val="99"/>
                              </w:rPr>
                              <w:t>v</w:t>
                            </w:r>
                            <w:r>
                              <w:rPr>
                                <w:rFonts w:ascii="Arial"/>
                                <w:w w:val="99"/>
                              </w:rPr>
                              <w:t>e</w:t>
                            </w:r>
                            <w:r>
                              <w:rPr>
                                <w:rFonts w:ascii="Arial"/>
                                <w:spacing w:val="16"/>
                              </w:rPr>
                              <w:t xml:space="preserve"> </w:t>
                            </w:r>
                            <w:r>
                              <w:rPr>
                                <w:rFonts w:ascii="Arial"/>
                                <w:w w:val="99"/>
                              </w:rPr>
                              <w:t>Do</w:t>
                            </w:r>
                            <w:r>
                              <w:rPr>
                                <w:rFonts w:ascii="Arial"/>
                                <w:spacing w:val="15"/>
                              </w:rPr>
                              <w:t xml:space="preserve"> </w:t>
                            </w:r>
                            <w:r>
                              <w:rPr>
                                <w:rFonts w:ascii="Arial"/>
                                <w:w w:val="99"/>
                              </w:rPr>
                              <w:t>not</w:t>
                            </w:r>
                            <w:r>
                              <w:rPr>
                                <w:rFonts w:ascii="Arial"/>
                                <w:spacing w:val="16"/>
                              </w:rPr>
                              <w:t xml:space="preserve"> </w:t>
                            </w:r>
                            <w:r>
                              <w:rPr>
                                <w:rFonts w:ascii="Arial"/>
                                <w:w w:val="99"/>
                              </w:rPr>
                              <w:t>resuscitate</w:t>
                            </w:r>
                            <w:r>
                              <w:rPr>
                                <w:rFonts w:ascii="Arial"/>
                                <w:spacing w:val="15"/>
                              </w:rPr>
                              <w:t xml:space="preserve"> </w:t>
                            </w:r>
                            <w:r>
                              <w:rPr>
                                <w:rFonts w:ascii="Arial"/>
                                <w:w w:val="99"/>
                              </w:rPr>
                              <w:t>orders</w:t>
                            </w:r>
                            <w:r>
                              <w:rPr>
                                <w:rFonts w:ascii="Arial"/>
                                <w:spacing w:val="16"/>
                              </w:rPr>
                              <w:t xml:space="preserve"> </w:t>
                            </w:r>
                            <w:r>
                              <w:rPr>
                                <w:rFonts w:ascii="Arial"/>
                                <w:w w:val="99"/>
                              </w:rPr>
                              <w:t>at</w:t>
                            </w:r>
                            <w:r>
                              <w:rPr>
                                <w:rFonts w:ascii="Arial"/>
                                <w:spacing w:val="15"/>
                              </w:rPr>
                              <w:t xml:space="preserve"> </w:t>
                            </w:r>
                            <w:r>
                              <w:rPr>
                                <w:rFonts w:ascii="Arial"/>
                                <w:w w:val="99"/>
                              </w:rPr>
                              <w:t>the</w:t>
                            </w:r>
                            <w:r>
                              <w:rPr>
                                <w:rFonts w:ascii="Arial"/>
                                <w:spacing w:val="15"/>
                              </w:rPr>
                              <w:t xml:space="preserve"> </w:t>
                            </w:r>
                            <w:r>
                              <w:rPr>
                                <w:rFonts w:ascii="Arial"/>
                                <w:w w:val="99"/>
                              </w:rPr>
                              <w:t>time</w:t>
                            </w:r>
                            <w:r>
                              <w:rPr>
                                <w:rFonts w:ascii="Arial"/>
                                <w:spacing w:val="16"/>
                              </w:rPr>
                              <w:t xml:space="preserve"> </w:t>
                            </w:r>
                            <w:r>
                              <w:rPr>
                                <w:rFonts w:ascii="Arial"/>
                                <w:w w:val="99"/>
                              </w:rPr>
                              <w:t>of</w:t>
                            </w:r>
                            <w:r>
                              <w:rPr>
                                <w:rFonts w:ascii="Arial"/>
                                <w:spacing w:val="15"/>
                              </w:rPr>
                              <w:t xml:space="preserve"> </w:t>
                            </w:r>
                            <w:r>
                              <w:rPr>
                                <w:rFonts w:ascii="Arial"/>
                                <w:w w:val="99"/>
                              </w:rPr>
                              <w:t>hospital</w:t>
                            </w:r>
                          </w:p>
                        </w:tc>
                        <w:tc>
                          <w:tcPr>
                            <w:tcW w:w="1298" w:type="dxa"/>
                            <w:tcBorders>
                              <w:top w:val="nil"/>
                              <w:left w:val="nil"/>
                              <w:bottom w:val="nil"/>
                              <w:right w:val="nil"/>
                            </w:tcBorders>
                          </w:tcPr>
                          <w:p w14:paraId="7A2DE6A3" w14:textId="77777777" w:rsidR="00907C1D" w:rsidRDefault="00907C1D">
                            <w:pPr>
                              <w:pStyle w:val="TableParagraph"/>
                              <w:spacing w:line="226" w:lineRule="exact"/>
                              <w:ind w:left="159"/>
                              <w:rPr>
                                <w:rFonts w:ascii="Arial" w:eastAsia="Arial" w:hAnsi="Arial" w:cs="Arial"/>
                              </w:rPr>
                            </w:pPr>
                            <w:r>
                              <w:rPr>
                                <w:rFonts w:ascii="Arial"/>
                                <w:w w:val="99"/>
                              </w:rPr>
                              <w:t>Seattle</w:t>
                            </w:r>
                          </w:p>
                        </w:tc>
                        <w:tc>
                          <w:tcPr>
                            <w:tcW w:w="773" w:type="dxa"/>
                            <w:tcBorders>
                              <w:top w:val="nil"/>
                              <w:left w:val="nil"/>
                              <w:bottom w:val="nil"/>
                              <w:right w:val="nil"/>
                            </w:tcBorders>
                          </w:tcPr>
                          <w:p w14:paraId="4DF5E4DD" w14:textId="77777777" w:rsidR="00907C1D" w:rsidRDefault="00907C1D">
                            <w:pPr>
                              <w:pStyle w:val="TableParagraph"/>
                              <w:spacing w:line="226" w:lineRule="exact"/>
                              <w:ind w:left="119"/>
                              <w:rPr>
                                <w:rFonts w:ascii="Arial" w:eastAsia="Arial" w:hAnsi="Arial" w:cs="Arial"/>
                              </w:rPr>
                            </w:pPr>
                            <w:r>
                              <w:rPr>
                                <w:rFonts w:ascii="Arial"/>
                                <w:w w:val="99"/>
                              </w:rPr>
                              <w:t>262</w:t>
                            </w:r>
                          </w:p>
                        </w:tc>
                        <w:tc>
                          <w:tcPr>
                            <w:tcW w:w="781" w:type="dxa"/>
                            <w:tcBorders>
                              <w:top w:val="nil"/>
                              <w:left w:val="nil"/>
                              <w:bottom w:val="nil"/>
                              <w:right w:val="nil"/>
                            </w:tcBorders>
                          </w:tcPr>
                          <w:p w14:paraId="6D59D09E" w14:textId="77777777" w:rsidR="00907C1D" w:rsidRDefault="00907C1D">
                            <w:pPr>
                              <w:pStyle w:val="TableParagraph"/>
                              <w:spacing w:line="226" w:lineRule="exact"/>
                              <w:ind w:left="289"/>
                              <w:rPr>
                                <w:rFonts w:ascii="Arial" w:eastAsia="Arial" w:hAnsi="Arial" w:cs="Arial"/>
                              </w:rPr>
                            </w:pPr>
                            <w:r>
                              <w:rPr>
                                <w:rFonts w:ascii="Arial"/>
                                <w:w w:val="99"/>
                              </w:rPr>
                              <w:t>32%</w:t>
                            </w:r>
                          </w:p>
                        </w:tc>
                      </w:tr>
                      <w:tr w:rsidR="00907C1D" w14:paraId="4230AF60" w14:textId="77777777">
                        <w:trPr>
                          <w:trHeight w:hRule="exact" w:val="285"/>
                        </w:trPr>
                        <w:tc>
                          <w:tcPr>
                            <w:tcW w:w="8094" w:type="dxa"/>
                            <w:tcBorders>
                              <w:top w:val="nil"/>
                              <w:left w:val="nil"/>
                              <w:bottom w:val="nil"/>
                              <w:right w:val="nil"/>
                            </w:tcBorders>
                          </w:tcPr>
                          <w:p w14:paraId="416A4397" w14:textId="77777777" w:rsidR="00907C1D" w:rsidRDefault="00907C1D">
                            <w:pPr>
                              <w:pStyle w:val="TableParagraph"/>
                              <w:spacing w:before="16"/>
                              <w:ind w:left="55"/>
                              <w:rPr>
                                <w:rFonts w:ascii="Arial" w:eastAsia="Arial" w:hAnsi="Arial" w:cs="Arial"/>
                              </w:rPr>
                            </w:pPr>
                            <w:proofErr w:type="gramStart"/>
                            <w:r>
                              <w:rPr>
                                <w:rFonts w:ascii="Arial"/>
                                <w:w w:val="99"/>
                              </w:rPr>
                              <w:t>admission</w:t>
                            </w:r>
                            <w:proofErr w:type="gramEnd"/>
                            <w:r>
                              <w:rPr>
                                <w:rFonts w:ascii="Arial"/>
                                <w:spacing w:val="1"/>
                              </w:rPr>
                              <w:t xml:space="preserve"> </w:t>
                            </w:r>
                            <w:r>
                              <w:rPr>
                                <w:rFonts w:ascii="Arial"/>
                                <w:w w:val="99"/>
                              </w:rPr>
                              <w:t>(</w:t>
                            </w:r>
                            <w:r>
                              <w:rPr>
                                <w:rFonts w:ascii="Arial"/>
                                <w:spacing w:val="-27"/>
                                <w:w w:val="99"/>
                              </w:rPr>
                              <w:t>T</w:t>
                            </w:r>
                            <w:r>
                              <w:rPr>
                                <w:rFonts w:ascii="Arial"/>
                                <w:w w:val="99"/>
                              </w:rPr>
                              <w:t>a</w:t>
                            </w:r>
                            <w:r>
                              <w:rPr>
                                <w:rFonts w:ascii="Arial"/>
                                <w:spacing w:val="-5"/>
                                <w:w w:val="99"/>
                              </w:rPr>
                              <w:t>b</w:t>
                            </w:r>
                            <w:r>
                              <w:rPr>
                                <w:rFonts w:ascii="Arial"/>
                                <w:w w:val="99"/>
                              </w:rPr>
                              <w:t>le</w:t>
                            </w:r>
                            <w:r>
                              <w:rPr>
                                <w:rFonts w:ascii="Arial"/>
                                <w:spacing w:val="1"/>
                              </w:rPr>
                              <w:t xml:space="preserve"> </w:t>
                            </w:r>
                            <w:r>
                              <w:rPr>
                                <w:rFonts w:ascii="Arial"/>
                                <w:w w:val="99"/>
                              </w:rPr>
                              <w:t>1:</w:t>
                            </w:r>
                            <w:r>
                              <w:rPr>
                                <w:rFonts w:ascii="Arial"/>
                                <w:spacing w:val="17"/>
                              </w:rPr>
                              <w:t xml:space="preserve"> </w:t>
                            </w:r>
                            <w:r>
                              <w:rPr>
                                <w:rFonts w:ascii="Arial"/>
                                <w:w w:val="99"/>
                              </w:rPr>
                              <w:t>Inpatient</w:t>
                            </w:r>
                            <w:r>
                              <w:rPr>
                                <w:rFonts w:ascii="Arial"/>
                                <w:spacing w:val="1"/>
                              </w:rPr>
                              <w:t xml:space="preserve"> </w:t>
                            </w:r>
                            <w:r>
                              <w:rPr>
                                <w:rFonts w:ascii="Arial"/>
                                <w:w w:val="99"/>
                              </w:rPr>
                              <w:t>populati</w:t>
                            </w:r>
                            <w:r>
                              <w:rPr>
                                <w:rFonts w:ascii="Arial"/>
                                <w:spacing w:val="-1"/>
                                <w:w w:val="99"/>
                              </w:rPr>
                              <w:t>o</w:t>
                            </w:r>
                            <w:r>
                              <w:rPr>
                                <w:rFonts w:ascii="Arial"/>
                                <w:w w:val="99"/>
                              </w:rPr>
                              <w:t>n</w:t>
                            </w:r>
                            <w:r>
                              <w:rPr>
                                <w:rFonts w:ascii="Arial"/>
                                <w:spacing w:val="1"/>
                              </w:rPr>
                              <w:t xml:space="preserve"> </w:t>
                            </w:r>
                            <w:r>
                              <w:rPr>
                                <w:rFonts w:ascii="Arial"/>
                                <w:w w:val="99"/>
                              </w:rPr>
                              <w:t>at</w:t>
                            </w:r>
                            <w:r>
                              <w:rPr>
                                <w:rFonts w:ascii="Arial"/>
                                <w:spacing w:val="1"/>
                              </w:rPr>
                              <w:t xml:space="preserve"> </w:t>
                            </w:r>
                            <w:r>
                              <w:rPr>
                                <w:rFonts w:ascii="Arial"/>
                                <w:w w:val="99"/>
                              </w:rPr>
                              <w:t>Montefiore</w:t>
                            </w:r>
                            <w:r>
                              <w:rPr>
                                <w:rFonts w:ascii="Arial"/>
                                <w:spacing w:val="1"/>
                              </w:rPr>
                              <w:t xml:space="preserve"> </w:t>
                            </w:r>
                            <w:r>
                              <w:rPr>
                                <w:rFonts w:ascii="Arial"/>
                                <w:w w:val="99"/>
                              </w:rPr>
                              <w:t>Medical</w:t>
                            </w:r>
                            <w:r>
                              <w:rPr>
                                <w:rFonts w:ascii="Arial"/>
                                <w:spacing w:val="1"/>
                              </w:rPr>
                              <w:t xml:space="preserve"> </w:t>
                            </w:r>
                            <w:r>
                              <w:rPr>
                                <w:rFonts w:ascii="Arial"/>
                                <w:w w:val="99"/>
                              </w:rPr>
                              <w:t>Cente</w:t>
                            </w:r>
                            <w:r>
                              <w:rPr>
                                <w:rFonts w:ascii="Arial"/>
                                <w:spacing w:val="-11"/>
                                <w:w w:val="99"/>
                              </w:rPr>
                              <w:t>r</w:t>
                            </w:r>
                            <w:r>
                              <w:rPr>
                                <w:rFonts w:ascii="Arial"/>
                                <w:w w:val="99"/>
                              </w:rPr>
                              <w:t>.)</w:t>
                            </w:r>
                            <w:r>
                              <w:rPr>
                                <w:rFonts w:ascii="Arial"/>
                                <w:spacing w:val="19"/>
                              </w:rPr>
                              <w:t xml:space="preserve"> </w:t>
                            </w:r>
                            <w:r>
                              <w:rPr>
                                <w:rFonts w:ascii="Arial"/>
                                <w:w w:val="99"/>
                              </w:rPr>
                              <w:t>As</w:t>
                            </w:r>
                            <w:r>
                              <w:rPr>
                                <w:rFonts w:ascii="Arial"/>
                                <w:spacing w:val="1"/>
                              </w:rPr>
                              <w:t xml:space="preserve"> </w:t>
                            </w:r>
                            <w:r>
                              <w:rPr>
                                <w:rFonts w:ascii="Arial"/>
                                <w:w w:val="99"/>
                              </w:rPr>
                              <w:t>pa</w:t>
                            </w:r>
                            <w:r>
                              <w:rPr>
                                <w:rFonts w:ascii="Arial"/>
                                <w:spacing w:val="8"/>
                                <w:w w:val="99"/>
                              </w:rPr>
                              <w:t>r</w:t>
                            </w:r>
                            <w:r>
                              <w:rPr>
                                <w:rFonts w:ascii="Arial"/>
                                <w:w w:val="99"/>
                              </w:rPr>
                              <w:t>t</w:t>
                            </w:r>
                            <w:r>
                              <w:rPr>
                                <w:rFonts w:ascii="Arial"/>
                                <w:spacing w:val="1"/>
                              </w:rPr>
                              <w:t xml:space="preserve"> </w:t>
                            </w:r>
                            <w:r>
                              <w:rPr>
                                <w:rFonts w:ascii="Arial"/>
                                <w:w w:val="99"/>
                              </w:rPr>
                              <w:t>of</w:t>
                            </w:r>
                          </w:p>
                        </w:tc>
                        <w:tc>
                          <w:tcPr>
                            <w:tcW w:w="1298" w:type="dxa"/>
                            <w:tcBorders>
                              <w:top w:val="nil"/>
                              <w:left w:val="nil"/>
                              <w:bottom w:val="nil"/>
                              <w:right w:val="nil"/>
                            </w:tcBorders>
                          </w:tcPr>
                          <w:p w14:paraId="24AFC422" w14:textId="77777777" w:rsidR="00907C1D" w:rsidRDefault="00907C1D">
                            <w:pPr>
                              <w:pStyle w:val="TableParagraph"/>
                              <w:spacing w:line="226" w:lineRule="exact"/>
                              <w:ind w:left="159"/>
                              <w:rPr>
                                <w:rFonts w:ascii="Arial" w:eastAsia="Arial" w:hAnsi="Arial" w:cs="Arial"/>
                              </w:rPr>
                            </w:pPr>
                            <w:r>
                              <w:rPr>
                                <w:rFonts w:ascii="Arial"/>
                                <w:w w:val="99"/>
                              </w:rPr>
                              <w:t>Gal</w:t>
                            </w:r>
                            <w:r>
                              <w:rPr>
                                <w:rFonts w:ascii="Arial"/>
                                <w:spacing w:val="-6"/>
                                <w:w w:val="99"/>
                              </w:rPr>
                              <w:t>v</w:t>
                            </w:r>
                            <w:r>
                              <w:rPr>
                                <w:rFonts w:ascii="Arial"/>
                                <w:w w:val="99"/>
                              </w:rPr>
                              <w:t>eston</w:t>
                            </w:r>
                          </w:p>
                        </w:tc>
                        <w:tc>
                          <w:tcPr>
                            <w:tcW w:w="773" w:type="dxa"/>
                            <w:tcBorders>
                              <w:top w:val="nil"/>
                              <w:left w:val="nil"/>
                              <w:bottom w:val="nil"/>
                              <w:right w:val="nil"/>
                            </w:tcBorders>
                          </w:tcPr>
                          <w:p w14:paraId="060422BF" w14:textId="77777777" w:rsidR="00907C1D" w:rsidRDefault="00907C1D">
                            <w:pPr>
                              <w:pStyle w:val="TableParagraph"/>
                              <w:spacing w:line="226" w:lineRule="exact"/>
                              <w:ind w:left="119"/>
                              <w:rPr>
                                <w:rFonts w:ascii="Arial" w:eastAsia="Arial" w:hAnsi="Arial" w:cs="Arial"/>
                              </w:rPr>
                            </w:pPr>
                            <w:r>
                              <w:rPr>
                                <w:rFonts w:ascii="Arial"/>
                                <w:w w:val="99"/>
                              </w:rPr>
                              <w:t>261</w:t>
                            </w:r>
                          </w:p>
                        </w:tc>
                        <w:tc>
                          <w:tcPr>
                            <w:tcW w:w="781" w:type="dxa"/>
                            <w:tcBorders>
                              <w:top w:val="nil"/>
                              <w:left w:val="nil"/>
                              <w:bottom w:val="nil"/>
                              <w:right w:val="nil"/>
                            </w:tcBorders>
                          </w:tcPr>
                          <w:p w14:paraId="67B5BD6B" w14:textId="77777777" w:rsidR="00907C1D" w:rsidRDefault="00907C1D">
                            <w:pPr>
                              <w:pStyle w:val="TableParagraph"/>
                              <w:spacing w:line="226" w:lineRule="exact"/>
                              <w:ind w:left="289"/>
                              <w:rPr>
                                <w:rFonts w:ascii="Arial" w:eastAsia="Arial" w:hAnsi="Arial" w:cs="Arial"/>
                              </w:rPr>
                            </w:pPr>
                            <w:r>
                              <w:rPr>
                                <w:rFonts w:ascii="Arial"/>
                                <w:w w:val="99"/>
                              </w:rPr>
                              <w:t>15%</w:t>
                            </w:r>
                          </w:p>
                        </w:tc>
                      </w:tr>
                      <w:tr w:rsidR="00907C1D" w14:paraId="14BF5BF7" w14:textId="77777777">
                        <w:trPr>
                          <w:trHeight w:hRule="exact" w:val="285"/>
                        </w:trPr>
                        <w:tc>
                          <w:tcPr>
                            <w:tcW w:w="8094" w:type="dxa"/>
                            <w:tcBorders>
                              <w:top w:val="nil"/>
                              <w:left w:val="nil"/>
                              <w:bottom w:val="nil"/>
                              <w:right w:val="nil"/>
                            </w:tcBorders>
                          </w:tcPr>
                          <w:p w14:paraId="60C4D93A" w14:textId="77777777" w:rsidR="00907C1D" w:rsidRDefault="00907C1D">
                            <w:pPr>
                              <w:pStyle w:val="TableParagraph"/>
                              <w:spacing w:before="16"/>
                              <w:ind w:left="55"/>
                              <w:rPr>
                                <w:rFonts w:ascii="Arial" w:eastAsia="Arial" w:hAnsi="Arial" w:cs="Arial"/>
                              </w:rPr>
                            </w:pPr>
                            <w:r>
                              <w:rPr>
                                <w:rFonts w:ascii="Arial"/>
                                <w:w w:val="99"/>
                              </w:rPr>
                              <w:t>APP</w:t>
                            </w:r>
                            <w:r>
                              <w:rPr>
                                <w:rFonts w:ascii="Arial"/>
                                <w:spacing w:val="-5"/>
                                <w:w w:val="99"/>
                              </w:rPr>
                              <w:t>R</w:t>
                            </w:r>
                            <w:r>
                              <w:rPr>
                                <w:rFonts w:ascii="Arial"/>
                                <w:spacing w:val="-11"/>
                                <w:w w:val="99"/>
                              </w:rPr>
                              <w:t>O</w:t>
                            </w:r>
                            <w:r>
                              <w:rPr>
                                <w:rFonts w:ascii="Arial"/>
                                <w:w w:val="99"/>
                              </w:rPr>
                              <w:t>VE,</w:t>
                            </w:r>
                            <w:r>
                              <w:rPr>
                                <w:rFonts w:ascii="Arial"/>
                              </w:rPr>
                              <w:t xml:space="preserve"> </w:t>
                            </w:r>
                            <w:r>
                              <w:rPr>
                                <w:rFonts w:ascii="Arial"/>
                                <w:w w:val="99"/>
                              </w:rPr>
                              <w:t>the</w:t>
                            </w:r>
                            <w:r>
                              <w:rPr>
                                <w:rFonts w:ascii="Arial"/>
                              </w:rPr>
                              <w:t xml:space="preserve"> </w:t>
                            </w:r>
                            <w:r>
                              <w:rPr>
                                <w:rFonts w:ascii="Arial"/>
                                <w:w w:val="99"/>
                              </w:rPr>
                              <w:t>p</w:t>
                            </w:r>
                            <w:r>
                              <w:rPr>
                                <w:rFonts w:ascii="Arial"/>
                                <w:spacing w:val="-3"/>
                                <w:w w:val="99"/>
                              </w:rPr>
                              <w:t>r</w:t>
                            </w:r>
                            <w:r>
                              <w:rPr>
                                <w:rFonts w:ascii="Arial"/>
                                <w:w w:val="99"/>
                              </w:rPr>
                              <w:t>agmatic</w:t>
                            </w:r>
                            <w:r>
                              <w:rPr>
                                <w:rFonts w:ascii="Arial"/>
                              </w:rPr>
                              <w:t xml:space="preserve"> </w:t>
                            </w:r>
                            <w:r>
                              <w:rPr>
                                <w:rFonts w:ascii="Arial"/>
                                <w:w w:val="99"/>
                              </w:rPr>
                              <w:t>t</w:t>
                            </w:r>
                            <w:r>
                              <w:rPr>
                                <w:rFonts w:ascii="Arial"/>
                                <w:spacing w:val="3"/>
                                <w:w w:val="99"/>
                              </w:rPr>
                              <w:t>r</w:t>
                            </w:r>
                            <w:r>
                              <w:rPr>
                                <w:rFonts w:ascii="Arial"/>
                                <w:w w:val="99"/>
                              </w:rPr>
                              <w:t>ial</w:t>
                            </w:r>
                            <w:r>
                              <w:rPr>
                                <w:rFonts w:ascii="Arial"/>
                              </w:rPr>
                              <w:t xml:space="preserve"> </w:t>
                            </w:r>
                            <w:r>
                              <w:rPr>
                                <w:rFonts w:ascii="Arial"/>
                                <w:spacing w:val="-5"/>
                                <w:w w:val="99"/>
                              </w:rPr>
                              <w:t>b</w:t>
                            </w:r>
                            <w:r>
                              <w:rPr>
                                <w:rFonts w:ascii="Arial"/>
                                <w:w w:val="99"/>
                              </w:rPr>
                              <w:t>y</w:t>
                            </w:r>
                            <w:r>
                              <w:rPr>
                                <w:rFonts w:ascii="Arial"/>
                              </w:rPr>
                              <w:t xml:space="preserve"> </w:t>
                            </w:r>
                            <w:r>
                              <w:rPr>
                                <w:rFonts w:ascii="Arial"/>
                                <w:w w:val="99"/>
                              </w:rPr>
                              <w:t>D</w:t>
                            </w:r>
                            <w:r>
                              <w:rPr>
                                <w:rFonts w:ascii="Arial"/>
                                <w:spacing w:val="-11"/>
                                <w:w w:val="99"/>
                              </w:rPr>
                              <w:t>r</w:t>
                            </w:r>
                            <w:r>
                              <w:rPr>
                                <w:rFonts w:ascii="Arial"/>
                                <w:w w:val="99"/>
                              </w:rPr>
                              <w:t>.</w:t>
                            </w:r>
                            <w:r>
                              <w:rPr>
                                <w:rFonts w:ascii="Arial"/>
                                <w:spacing w:val="16"/>
                              </w:rPr>
                              <w:t xml:space="preserve"> </w:t>
                            </w:r>
                            <w:r>
                              <w:rPr>
                                <w:rFonts w:ascii="Arial"/>
                                <w:w w:val="99"/>
                              </w:rPr>
                              <w:t>Gong</w:t>
                            </w:r>
                            <w:r>
                              <w:rPr>
                                <w:rFonts w:ascii="Arial"/>
                              </w:rPr>
                              <w:t xml:space="preserve"> </w:t>
                            </w:r>
                            <w:r>
                              <w:rPr>
                                <w:rFonts w:ascii="Arial"/>
                                <w:w w:val="99"/>
                              </w:rPr>
                              <w:t>desc</w:t>
                            </w:r>
                            <w:r>
                              <w:rPr>
                                <w:rFonts w:ascii="Arial"/>
                                <w:spacing w:val="3"/>
                                <w:w w:val="99"/>
                              </w:rPr>
                              <w:t>r</w:t>
                            </w:r>
                            <w:r>
                              <w:rPr>
                                <w:rFonts w:ascii="Arial"/>
                                <w:w w:val="99"/>
                              </w:rPr>
                              <w:t>ibed</w:t>
                            </w:r>
                            <w:r>
                              <w:rPr>
                                <w:rFonts w:ascii="Arial"/>
                              </w:rPr>
                              <w:t xml:space="preserve"> </w:t>
                            </w:r>
                            <w:r>
                              <w:rPr>
                                <w:rFonts w:ascii="Arial"/>
                                <w:w w:val="99"/>
                              </w:rPr>
                              <w:t>in</w:t>
                            </w:r>
                            <w:r>
                              <w:rPr>
                                <w:rFonts w:ascii="Arial"/>
                              </w:rPr>
                              <w:t xml:space="preserve"> </w:t>
                            </w:r>
                            <w:r>
                              <w:rPr>
                                <w:rFonts w:ascii="Arial"/>
                                <w:w w:val="99"/>
                              </w:rPr>
                              <w:t>detail</w:t>
                            </w:r>
                            <w:r>
                              <w:rPr>
                                <w:rFonts w:ascii="Arial"/>
                              </w:rPr>
                              <w:t xml:space="preserve"> </w:t>
                            </w:r>
                            <w:r>
                              <w:rPr>
                                <w:rFonts w:ascii="Arial"/>
                                <w:w w:val="99"/>
                              </w:rPr>
                              <w:t>under</w:t>
                            </w:r>
                            <w:r>
                              <w:rPr>
                                <w:rFonts w:ascii="Arial"/>
                              </w:rPr>
                              <w:t xml:space="preserve"> </w:t>
                            </w:r>
                            <w:r>
                              <w:rPr>
                                <w:rFonts w:ascii="Arial"/>
                                <w:w w:val="99"/>
                              </w:rPr>
                              <w:t>Significanc</w:t>
                            </w:r>
                            <w:r>
                              <w:rPr>
                                <w:rFonts w:ascii="Arial"/>
                                <w:spacing w:val="-4"/>
                                <w:w w:val="99"/>
                              </w:rPr>
                              <w:t>e</w:t>
                            </w:r>
                            <w:r>
                              <w:rPr>
                                <w:rFonts w:ascii="Arial"/>
                                <w:w w:val="99"/>
                              </w:rPr>
                              <w:t>,</w:t>
                            </w:r>
                          </w:p>
                        </w:tc>
                        <w:tc>
                          <w:tcPr>
                            <w:tcW w:w="1298" w:type="dxa"/>
                            <w:tcBorders>
                              <w:top w:val="nil"/>
                              <w:left w:val="nil"/>
                              <w:bottom w:val="nil"/>
                              <w:right w:val="nil"/>
                            </w:tcBorders>
                          </w:tcPr>
                          <w:p w14:paraId="7ACE80BA" w14:textId="77777777" w:rsidR="00907C1D" w:rsidRDefault="00907C1D">
                            <w:pPr>
                              <w:pStyle w:val="TableParagraph"/>
                              <w:spacing w:line="226" w:lineRule="exact"/>
                              <w:ind w:left="159"/>
                              <w:rPr>
                                <w:rFonts w:ascii="Arial" w:eastAsia="Arial" w:hAnsi="Arial" w:cs="Arial"/>
                              </w:rPr>
                            </w:pPr>
                            <w:r>
                              <w:rPr>
                                <w:rFonts w:ascii="Arial"/>
                                <w:w w:val="99"/>
                              </w:rPr>
                              <w:t>St</w:t>
                            </w:r>
                            <w:r>
                              <w:rPr>
                                <w:rFonts w:ascii="Arial"/>
                                <w:spacing w:val="-1"/>
                              </w:rPr>
                              <w:t xml:space="preserve"> </w:t>
                            </w:r>
                            <w:r>
                              <w:rPr>
                                <w:rFonts w:ascii="Arial"/>
                                <w:w w:val="99"/>
                              </w:rPr>
                              <w:t>Louis</w:t>
                            </w:r>
                          </w:p>
                        </w:tc>
                        <w:tc>
                          <w:tcPr>
                            <w:tcW w:w="773" w:type="dxa"/>
                            <w:tcBorders>
                              <w:top w:val="nil"/>
                              <w:left w:val="nil"/>
                              <w:bottom w:val="nil"/>
                              <w:right w:val="nil"/>
                            </w:tcBorders>
                          </w:tcPr>
                          <w:p w14:paraId="5F2D46AC" w14:textId="77777777" w:rsidR="00907C1D" w:rsidRDefault="00907C1D">
                            <w:pPr>
                              <w:pStyle w:val="TableParagraph"/>
                              <w:spacing w:line="226" w:lineRule="exact"/>
                              <w:ind w:left="119"/>
                              <w:rPr>
                                <w:rFonts w:ascii="Arial" w:eastAsia="Arial" w:hAnsi="Arial" w:cs="Arial"/>
                              </w:rPr>
                            </w:pPr>
                            <w:r>
                              <w:rPr>
                                <w:rFonts w:ascii="Arial"/>
                                <w:w w:val="99"/>
                              </w:rPr>
                              <w:t>269</w:t>
                            </w:r>
                          </w:p>
                        </w:tc>
                        <w:tc>
                          <w:tcPr>
                            <w:tcW w:w="781" w:type="dxa"/>
                            <w:tcBorders>
                              <w:top w:val="nil"/>
                              <w:left w:val="nil"/>
                              <w:bottom w:val="nil"/>
                              <w:right w:val="nil"/>
                            </w:tcBorders>
                          </w:tcPr>
                          <w:p w14:paraId="66FD0BEC" w14:textId="77777777" w:rsidR="00907C1D" w:rsidRDefault="00907C1D">
                            <w:pPr>
                              <w:pStyle w:val="TableParagraph"/>
                              <w:spacing w:line="226" w:lineRule="exact"/>
                              <w:ind w:left="410"/>
                              <w:rPr>
                                <w:rFonts w:ascii="Arial" w:eastAsia="Arial" w:hAnsi="Arial" w:cs="Arial"/>
                              </w:rPr>
                            </w:pPr>
                            <w:r>
                              <w:rPr>
                                <w:rFonts w:ascii="Arial"/>
                                <w:w w:val="99"/>
                              </w:rPr>
                              <w:t>7%</w:t>
                            </w:r>
                          </w:p>
                        </w:tc>
                      </w:tr>
                      <w:tr w:rsidR="00907C1D" w14:paraId="08B3D990" w14:textId="77777777">
                        <w:trPr>
                          <w:trHeight w:hRule="exact" w:val="285"/>
                        </w:trPr>
                        <w:tc>
                          <w:tcPr>
                            <w:tcW w:w="8094" w:type="dxa"/>
                            <w:tcBorders>
                              <w:top w:val="nil"/>
                              <w:left w:val="nil"/>
                              <w:bottom w:val="nil"/>
                              <w:right w:val="nil"/>
                            </w:tcBorders>
                          </w:tcPr>
                          <w:p w14:paraId="0C37D68B" w14:textId="77777777" w:rsidR="00907C1D" w:rsidRDefault="00907C1D">
                            <w:pPr>
                              <w:pStyle w:val="TableParagraph"/>
                              <w:spacing w:before="16"/>
                              <w:ind w:left="55"/>
                              <w:rPr>
                                <w:rFonts w:ascii="Arial" w:eastAsia="Arial" w:hAnsi="Arial" w:cs="Arial"/>
                              </w:rPr>
                            </w:pPr>
                            <w:proofErr w:type="gramStart"/>
                            <w:r>
                              <w:rPr>
                                <w:rFonts w:ascii="Arial"/>
                                <w:w w:val="99"/>
                              </w:rPr>
                              <w:t>t</w:t>
                            </w:r>
                            <w:r>
                              <w:rPr>
                                <w:rFonts w:ascii="Arial"/>
                                <w:spacing w:val="-3"/>
                                <w:w w:val="99"/>
                              </w:rPr>
                              <w:t>w</w:t>
                            </w:r>
                            <w:r>
                              <w:rPr>
                                <w:rFonts w:ascii="Arial"/>
                                <w:w w:val="99"/>
                              </w:rPr>
                              <w:t>o</w:t>
                            </w:r>
                            <w:proofErr w:type="gramEnd"/>
                            <w:r>
                              <w:rPr>
                                <w:rFonts w:ascii="Arial"/>
                                <w:spacing w:val="24"/>
                              </w:rPr>
                              <w:t xml:space="preserve"> </w:t>
                            </w:r>
                            <w:r>
                              <w:rPr>
                                <w:rFonts w:ascii="Arial"/>
                                <w:w w:val="99"/>
                              </w:rPr>
                              <w:t>3-month,</w:t>
                            </w:r>
                            <w:r>
                              <w:rPr>
                                <w:rFonts w:ascii="Arial"/>
                              </w:rPr>
                              <w:t xml:space="preserve"> </w:t>
                            </w:r>
                            <w:r>
                              <w:rPr>
                                <w:rFonts w:ascii="Arial"/>
                                <w:spacing w:val="-31"/>
                              </w:rPr>
                              <w:t xml:space="preserve"> </w:t>
                            </w:r>
                            <w:r>
                              <w:rPr>
                                <w:rFonts w:ascii="Arial"/>
                                <w:w w:val="99"/>
                              </w:rPr>
                              <w:t>prospecti</w:t>
                            </w:r>
                            <w:r>
                              <w:rPr>
                                <w:rFonts w:ascii="Arial"/>
                                <w:spacing w:val="-6"/>
                                <w:w w:val="99"/>
                              </w:rPr>
                              <w:t>v</w:t>
                            </w:r>
                            <w:r>
                              <w:rPr>
                                <w:rFonts w:ascii="Arial"/>
                                <w:spacing w:val="-4"/>
                                <w:w w:val="99"/>
                              </w:rPr>
                              <w:t>e</w:t>
                            </w:r>
                            <w:r>
                              <w:rPr>
                                <w:rFonts w:ascii="Arial"/>
                                <w:w w:val="99"/>
                              </w:rPr>
                              <w:t>,</w:t>
                            </w:r>
                            <w:r>
                              <w:rPr>
                                <w:rFonts w:ascii="Arial"/>
                              </w:rPr>
                              <w:t xml:space="preserve"> </w:t>
                            </w:r>
                            <w:r>
                              <w:rPr>
                                <w:rFonts w:ascii="Arial"/>
                                <w:spacing w:val="-30"/>
                              </w:rPr>
                              <w:t xml:space="preserve"> </w:t>
                            </w:r>
                            <w:r>
                              <w:rPr>
                                <w:rFonts w:ascii="Arial"/>
                                <w:spacing w:val="-1"/>
                                <w:w w:val="99"/>
                              </w:rPr>
                              <w:t>o</w:t>
                            </w:r>
                            <w:r>
                              <w:rPr>
                                <w:rFonts w:ascii="Arial"/>
                                <w:w w:val="99"/>
                              </w:rPr>
                              <w:t>bse</w:t>
                            </w:r>
                            <w:r>
                              <w:rPr>
                                <w:rFonts w:ascii="Arial"/>
                                <w:spacing w:val="6"/>
                                <w:w w:val="99"/>
                              </w:rPr>
                              <w:t>r</w:t>
                            </w:r>
                            <w:r>
                              <w:rPr>
                                <w:rFonts w:ascii="Arial"/>
                                <w:spacing w:val="-6"/>
                                <w:w w:val="99"/>
                              </w:rPr>
                              <w:t>v</w:t>
                            </w:r>
                            <w:r>
                              <w:rPr>
                                <w:rFonts w:ascii="Arial"/>
                                <w:w w:val="99"/>
                              </w:rPr>
                              <w:t>ational</w:t>
                            </w:r>
                            <w:r>
                              <w:rPr>
                                <w:rFonts w:ascii="Arial"/>
                                <w:spacing w:val="25"/>
                              </w:rPr>
                              <w:t xml:space="preserve"> </w:t>
                            </w:r>
                            <w:r>
                              <w:rPr>
                                <w:rFonts w:ascii="Arial"/>
                                <w:w w:val="99"/>
                              </w:rPr>
                              <w:t>coho</w:t>
                            </w:r>
                            <w:r>
                              <w:rPr>
                                <w:rFonts w:ascii="Arial"/>
                                <w:spacing w:val="8"/>
                                <w:w w:val="99"/>
                              </w:rPr>
                              <w:t>r</w:t>
                            </w:r>
                            <w:r>
                              <w:rPr>
                                <w:rFonts w:ascii="Arial"/>
                                <w:w w:val="99"/>
                              </w:rPr>
                              <w:t>t</w:t>
                            </w:r>
                            <w:r>
                              <w:rPr>
                                <w:rFonts w:ascii="Arial"/>
                                <w:spacing w:val="24"/>
                              </w:rPr>
                              <w:t xml:space="preserve"> </w:t>
                            </w:r>
                            <w:r>
                              <w:rPr>
                                <w:rFonts w:ascii="Arial"/>
                                <w:w w:val="99"/>
                              </w:rPr>
                              <w:t>studies</w:t>
                            </w:r>
                            <w:r>
                              <w:rPr>
                                <w:rFonts w:ascii="Arial"/>
                                <w:spacing w:val="24"/>
                              </w:rPr>
                              <w:t xml:space="preserve"> </w:t>
                            </w:r>
                            <w:r>
                              <w:rPr>
                                <w:rFonts w:ascii="Arial"/>
                                <w:w w:val="99"/>
                              </w:rPr>
                              <w:t>are</w:t>
                            </w:r>
                            <w:r>
                              <w:rPr>
                                <w:rFonts w:ascii="Arial"/>
                                <w:spacing w:val="24"/>
                              </w:rPr>
                              <w:t xml:space="preserve"> </w:t>
                            </w:r>
                            <w:r>
                              <w:rPr>
                                <w:rFonts w:ascii="Arial"/>
                                <w:w w:val="99"/>
                              </w:rPr>
                              <w:t>under</w:t>
                            </w:r>
                            <w:r>
                              <w:rPr>
                                <w:rFonts w:ascii="Arial"/>
                                <w:spacing w:val="-4"/>
                                <w:w w:val="99"/>
                              </w:rPr>
                              <w:t>w</w:t>
                            </w:r>
                            <w:r>
                              <w:rPr>
                                <w:rFonts w:ascii="Arial"/>
                                <w:spacing w:val="-7"/>
                                <w:w w:val="99"/>
                              </w:rPr>
                              <w:t>a</w:t>
                            </w:r>
                            <w:r>
                              <w:rPr>
                                <w:rFonts w:ascii="Arial"/>
                                <w:w w:val="99"/>
                              </w:rPr>
                              <w:t>y</w:t>
                            </w:r>
                            <w:r>
                              <w:rPr>
                                <w:rFonts w:ascii="Arial"/>
                                <w:spacing w:val="24"/>
                              </w:rPr>
                              <w:t xml:space="preserve"> </w:t>
                            </w:r>
                            <w:r>
                              <w:rPr>
                                <w:rFonts w:ascii="Arial"/>
                                <w:w w:val="99"/>
                              </w:rPr>
                              <w:t>at</w:t>
                            </w:r>
                            <w:r>
                              <w:rPr>
                                <w:rFonts w:ascii="Arial"/>
                                <w:spacing w:val="24"/>
                              </w:rPr>
                              <w:t xml:space="preserve"> </w:t>
                            </w:r>
                            <w:r>
                              <w:rPr>
                                <w:rFonts w:ascii="Arial"/>
                                <w:w w:val="99"/>
                              </w:rPr>
                              <w:t>s</w:t>
                            </w:r>
                            <w:r>
                              <w:rPr>
                                <w:rFonts w:ascii="Arial"/>
                                <w:spacing w:val="-7"/>
                                <w:w w:val="99"/>
                              </w:rPr>
                              <w:t>e</w:t>
                            </w:r>
                            <w:r>
                              <w:rPr>
                                <w:rFonts w:ascii="Arial"/>
                                <w:spacing w:val="-6"/>
                                <w:w w:val="99"/>
                              </w:rPr>
                              <w:t>v</w:t>
                            </w:r>
                            <w:r>
                              <w:rPr>
                                <w:rFonts w:ascii="Arial"/>
                                <w:w w:val="99"/>
                              </w:rPr>
                              <w:t>e</w:t>
                            </w:r>
                            <w:r>
                              <w:rPr>
                                <w:rFonts w:ascii="Arial"/>
                                <w:spacing w:val="-3"/>
                                <w:w w:val="99"/>
                              </w:rPr>
                              <w:t>r</w:t>
                            </w:r>
                            <w:r>
                              <w:rPr>
                                <w:rFonts w:ascii="Arial"/>
                                <w:w w:val="99"/>
                              </w:rPr>
                              <w:t>al</w:t>
                            </w:r>
                          </w:p>
                        </w:tc>
                        <w:tc>
                          <w:tcPr>
                            <w:tcW w:w="1298" w:type="dxa"/>
                            <w:tcBorders>
                              <w:top w:val="nil"/>
                              <w:left w:val="nil"/>
                              <w:bottom w:val="nil"/>
                              <w:right w:val="nil"/>
                            </w:tcBorders>
                          </w:tcPr>
                          <w:p w14:paraId="552E54BB" w14:textId="77777777" w:rsidR="00907C1D" w:rsidRDefault="00907C1D">
                            <w:pPr>
                              <w:pStyle w:val="TableParagraph"/>
                              <w:spacing w:line="226" w:lineRule="exact"/>
                              <w:ind w:left="159"/>
                              <w:rPr>
                                <w:rFonts w:ascii="Arial" w:eastAsia="Arial" w:hAnsi="Arial" w:cs="Arial"/>
                              </w:rPr>
                            </w:pPr>
                            <w:r>
                              <w:rPr>
                                <w:rFonts w:ascii="Arial"/>
                                <w:w w:val="99"/>
                              </w:rPr>
                              <w:t>N</w:t>
                            </w:r>
                            <w:r>
                              <w:rPr>
                                <w:rFonts w:ascii="Arial"/>
                                <w:spacing w:val="-5"/>
                                <w:w w:val="99"/>
                              </w:rPr>
                              <w:t>e</w:t>
                            </w:r>
                            <w:r>
                              <w:rPr>
                                <w:rFonts w:ascii="Arial"/>
                                <w:w w:val="99"/>
                              </w:rPr>
                              <w:t>w</w:t>
                            </w:r>
                            <w:r>
                              <w:rPr>
                                <w:rFonts w:ascii="Arial"/>
                                <w:spacing w:val="-1"/>
                              </w:rPr>
                              <w:t xml:space="preserve"> </w:t>
                            </w:r>
                            <w:r>
                              <w:rPr>
                                <w:rFonts w:ascii="Arial"/>
                                <w:spacing w:val="-31"/>
                                <w:w w:val="99"/>
                              </w:rPr>
                              <w:t>Y</w:t>
                            </w:r>
                            <w:r>
                              <w:rPr>
                                <w:rFonts w:ascii="Arial"/>
                                <w:w w:val="99"/>
                              </w:rPr>
                              <w:t>o</w:t>
                            </w:r>
                            <w:r>
                              <w:rPr>
                                <w:rFonts w:ascii="Arial"/>
                                <w:spacing w:val="3"/>
                                <w:w w:val="99"/>
                              </w:rPr>
                              <w:t>r</w:t>
                            </w:r>
                            <w:r>
                              <w:rPr>
                                <w:rFonts w:ascii="Arial"/>
                                <w:w w:val="99"/>
                              </w:rPr>
                              <w:t>k</w:t>
                            </w:r>
                          </w:p>
                        </w:tc>
                        <w:tc>
                          <w:tcPr>
                            <w:tcW w:w="773" w:type="dxa"/>
                            <w:tcBorders>
                              <w:top w:val="nil"/>
                              <w:left w:val="nil"/>
                              <w:bottom w:val="nil"/>
                              <w:right w:val="nil"/>
                            </w:tcBorders>
                          </w:tcPr>
                          <w:p w14:paraId="6D7579A6" w14:textId="77777777" w:rsidR="00907C1D" w:rsidRDefault="00907C1D">
                            <w:pPr>
                              <w:pStyle w:val="TableParagraph"/>
                              <w:spacing w:line="226" w:lineRule="exact"/>
                              <w:ind w:left="119"/>
                              <w:rPr>
                                <w:rFonts w:ascii="Arial" w:eastAsia="Arial" w:hAnsi="Arial" w:cs="Arial"/>
                              </w:rPr>
                            </w:pPr>
                            <w:r>
                              <w:rPr>
                                <w:rFonts w:ascii="Arial"/>
                                <w:w w:val="99"/>
                              </w:rPr>
                              <w:t>271</w:t>
                            </w:r>
                          </w:p>
                        </w:tc>
                        <w:tc>
                          <w:tcPr>
                            <w:tcW w:w="781" w:type="dxa"/>
                            <w:tcBorders>
                              <w:top w:val="nil"/>
                              <w:left w:val="nil"/>
                              <w:bottom w:val="nil"/>
                              <w:right w:val="nil"/>
                            </w:tcBorders>
                          </w:tcPr>
                          <w:p w14:paraId="4EC8CED6" w14:textId="77777777" w:rsidR="00907C1D" w:rsidRDefault="00907C1D">
                            <w:pPr>
                              <w:pStyle w:val="TableParagraph"/>
                              <w:spacing w:line="226" w:lineRule="exact"/>
                              <w:ind w:left="410"/>
                              <w:rPr>
                                <w:rFonts w:ascii="Arial" w:eastAsia="Arial" w:hAnsi="Arial" w:cs="Arial"/>
                              </w:rPr>
                            </w:pPr>
                            <w:r>
                              <w:rPr>
                                <w:rFonts w:ascii="Arial"/>
                                <w:w w:val="99"/>
                              </w:rPr>
                              <w:t>4%</w:t>
                            </w:r>
                          </w:p>
                        </w:tc>
                      </w:tr>
                      <w:tr w:rsidR="00907C1D" w14:paraId="444FA3E6" w14:textId="77777777">
                        <w:trPr>
                          <w:trHeight w:hRule="exact" w:val="273"/>
                        </w:trPr>
                        <w:tc>
                          <w:tcPr>
                            <w:tcW w:w="8094" w:type="dxa"/>
                            <w:tcBorders>
                              <w:top w:val="nil"/>
                              <w:left w:val="nil"/>
                              <w:bottom w:val="nil"/>
                              <w:right w:val="nil"/>
                            </w:tcBorders>
                          </w:tcPr>
                          <w:p w14:paraId="76AE196A" w14:textId="377FFB8F" w:rsidR="00907C1D" w:rsidRDefault="00907C1D">
                            <w:pPr>
                              <w:pStyle w:val="TableParagraph"/>
                              <w:spacing w:before="16"/>
                              <w:ind w:left="55"/>
                              <w:rPr>
                                <w:rFonts w:ascii="Arial" w:eastAsia="Arial" w:hAnsi="Arial" w:cs="Arial"/>
                              </w:rPr>
                            </w:pPr>
                            <w:del w:id="2970" w:author="Harry Shamoon" w:date="2015-03-05T19:58:00Z">
                              <w:r w:rsidDel="00365719">
                                <w:rPr>
                                  <w:rFonts w:ascii="Arial"/>
                                  <w:w w:val="99"/>
                                </w:rPr>
                                <w:delText>Albe</w:delText>
                              </w:r>
                              <w:r w:rsidDel="00365719">
                                <w:rPr>
                                  <w:rFonts w:ascii="Arial"/>
                                  <w:spacing w:val="8"/>
                                  <w:w w:val="99"/>
                                </w:rPr>
                                <w:delText>r</w:delText>
                              </w:r>
                              <w:r w:rsidDel="00365719">
                                <w:rPr>
                                  <w:rFonts w:ascii="Arial"/>
                                  <w:w w:val="99"/>
                                </w:rPr>
                                <w:delText>t</w:delText>
                              </w:r>
                              <w:r w:rsidDel="00365719">
                                <w:rPr>
                                  <w:rFonts w:ascii="Arial"/>
                                  <w:spacing w:val="9"/>
                                </w:rPr>
                                <w:delText xml:space="preserve"> </w:delText>
                              </w:r>
                              <w:r w:rsidDel="00365719">
                                <w:rPr>
                                  <w:rFonts w:ascii="Arial"/>
                                  <w:w w:val="99"/>
                                </w:rPr>
                                <w:delText>Einstein</w:delText>
                              </w:r>
                              <w:r w:rsidDel="00365719">
                                <w:rPr>
                                  <w:rFonts w:ascii="Arial"/>
                                  <w:spacing w:val="9"/>
                                </w:rPr>
                                <w:delText xml:space="preserve"> </w:delText>
                              </w:r>
                              <w:r w:rsidDel="00365719">
                                <w:rPr>
                                  <w:rFonts w:ascii="Arial"/>
                                  <w:w w:val="99"/>
                                </w:rPr>
                                <w:delText>College</w:delText>
                              </w:r>
                              <w:r w:rsidDel="00365719">
                                <w:rPr>
                                  <w:rFonts w:ascii="Arial"/>
                                  <w:spacing w:val="9"/>
                                </w:rPr>
                                <w:delText xml:space="preserve"> </w:delText>
                              </w:r>
                              <w:r w:rsidDel="00365719">
                                <w:rPr>
                                  <w:rFonts w:ascii="Arial"/>
                                  <w:w w:val="99"/>
                                </w:rPr>
                                <w:delText>of</w:delText>
                              </w:r>
                              <w:r w:rsidDel="00365719">
                                <w:rPr>
                                  <w:rFonts w:ascii="Arial"/>
                                  <w:spacing w:val="9"/>
                                </w:rPr>
                                <w:delText xml:space="preserve"> </w:delText>
                              </w:r>
                              <w:r w:rsidDel="00365719">
                                <w:rPr>
                                  <w:rFonts w:ascii="Arial"/>
                                  <w:w w:val="99"/>
                                </w:rPr>
                                <w:delText>medicine</w:delText>
                              </w:r>
                            </w:del>
                            <w:ins w:id="2971" w:author="Harry Shamoon" w:date="2015-03-05T19:58:00Z">
                              <w:r>
                                <w:rPr>
                                  <w:rFonts w:ascii="Arial"/>
                                  <w:w w:val="99"/>
                                </w:rPr>
                                <w:t>Montefiore</w:t>
                              </w:r>
                            </w:ins>
                            <w:r>
                              <w:rPr>
                                <w:rFonts w:ascii="Arial"/>
                                <w:spacing w:val="9"/>
                              </w:rPr>
                              <w:t xml:space="preserve"> </w:t>
                            </w:r>
                            <w:r>
                              <w:rPr>
                                <w:rFonts w:ascii="Arial"/>
                                <w:w w:val="99"/>
                              </w:rPr>
                              <w:t>and</w:t>
                            </w:r>
                            <w:r>
                              <w:rPr>
                                <w:rFonts w:ascii="Arial"/>
                                <w:spacing w:val="9"/>
                              </w:rPr>
                              <w:t xml:space="preserve"> </w:t>
                            </w:r>
                            <w:r>
                              <w:rPr>
                                <w:rFonts w:ascii="Arial"/>
                                <w:w w:val="99"/>
                              </w:rPr>
                              <w:t>M</w:t>
                            </w:r>
                            <w:r>
                              <w:rPr>
                                <w:rFonts w:ascii="Arial"/>
                                <w:spacing w:val="-7"/>
                                <w:w w:val="99"/>
                              </w:rPr>
                              <w:t>a</w:t>
                            </w:r>
                            <w:r>
                              <w:rPr>
                                <w:rFonts w:ascii="Arial"/>
                                <w:spacing w:val="-5"/>
                                <w:w w:val="99"/>
                              </w:rPr>
                              <w:t>y</w:t>
                            </w:r>
                            <w:r>
                              <w:rPr>
                                <w:rFonts w:ascii="Arial"/>
                                <w:w w:val="99"/>
                              </w:rPr>
                              <w:t>o</w:t>
                            </w:r>
                            <w:r>
                              <w:rPr>
                                <w:rFonts w:ascii="Arial"/>
                                <w:spacing w:val="9"/>
                              </w:rPr>
                              <w:t xml:space="preserve"> </w:t>
                            </w:r>
                            <w:r>
                              <w:rPr>
                                <w:rFonts w:ascii="Arial"/>
                                <w:w w:val="99"/>
                              </w:rPr>
                              <w:t>Clinic</w:t>
                            </w:r>
                            <w:r>
                              <w:rPr>
                                <w:rFonts w:ascii="Arial"/>
                                <w:spacing w:val="9"/>
                              </w:rPr>
                              <w:t xml:space="preserve"> </w:t>
                            </w:r>
                            <w:r>
                              <w:rPr>
                                <w:rFonts w:ascii="Arial"/>
                                <w:w w:val="99"/>
                              </w:rPr>
                              <w:t>Rochester</w:t>
                            </w:r>
                            <w:r>
                              <w:rPr>
                                <w:rFonts w:ascii="Arial"/>
                                <w:spacing w:val="9"/>
                              </w:rPr>
                              <w:t xml:space="preserve"> </w:t>
                            </w:r>
                            <w:r>
                              <w:rPr>
                                <w:rFonts w:ascii="Arial"/>
                                <w:w w:val="99"/>
                              </w:rPr>
                              <w:t>and</w:t>
                            </w:r>
                            <w:r>
                              <w:rPr>
                                <w:rFonts w:ascii="Arial"/>
                                <w:spacing w:val="9"/>
                              </w:rPr>
                              <w:t xml:space="preserve"> </w:t>
                            </w:r>
                            <w:r>
                              <w:rPr>
                                <w:rFonts w:ascii="Arial"/>
                                <w:w w:val="99"/>
                              </w:rPr>
                              <w:t>Flo</w:t>
                            </w:r>
                            <w:r>
                              <w:rPr>
                                <w:rFonts w:ascii="Arial"/>
                                <w:spacing w:val="3"/>
                                <w:w w:val="99"/>
                              </w:rPr>
                              <w:t>r</w:t>
                            </w:r>
                            <w:r>
                              <w:rPr>
                                <w:rFonts w:ascii="Arial"/>
                                <w:w w:val="99"/>
                              </w:rPr>
                              <w:t>ida</w:t>
                            </w:r>
                            <w:r>
                              <w:rPr>
                                <w:rFonts w:ascii="Arial"/>
                                <w:spacing w:val="9"/>
                              </w:rPr>
                              <w:t xml:space="preserve"> </w:t>
                            </w:r>
                            <w:r>
                              <w:rPr>
                                <w:rFonts w:ascii="Arial"/>
                                <w:w w:val="99"/>
                              </w:rPr>
                              <w:t>sites;</w:t>
                            </w:r>
                          </w:p>
                        </w:tc>
                        <w:tc>
                          <w:tcPr>
                            <w:tcW w:w="1298" w:type="dxa"/>
                            <w:tcBorders>
                              <w:top w:val="nil"/>
                              <w:left w:val="nil"/>
                              <w:bottom w:val="nil"/>
                              <w:right w:val="nil"/>
                            </w:tcBorders>
                          </w:tcPr>
                          <w:p w14:paraId="1011E8E1" w14:textId="77777777" w:rsidR="00907C1D" w:rsidRDefault="00907C1D">
                            <w:pPr>
                              <w:pStyle w:val="TableParagraph"/>
                              <w:spacing w:line="226" w:lineRule="exact"/>
                              <w:ind w:left="159"/>
                              <w:rPr>
                                <w:rFonts w:ascii="Arial" w:eastAsia="Arial" w:hAnsi="Arial" w:cs="Arial"/>
                              </w:rPr>
                            </w:pPr>
                            <w:r>
                              <w:rPr>
                                <w:rFonts w:ascii="Arial"/>
                                <w:w w:val="99"/>
                              </w:rPr>
                              <w:t>Baltimore</w:t>
                            </w:r>
                          </w:p>
                        </w:tc>
                        <w:tc>
                          <w:tcPr>
                            <w:tcW w:w="773" w:type="dxa"/>
                            <w:tcBorders>
                              <w:top w:val="nil"/>
                              <w:left w:val="nil"/>
                              <w:bottom w:val="nil"/>
                              <w:right w:val="nil"/>
                            </w:tcBorders>
                          </w:tcPr>
                          <w:p w14:paraId="1A1FAC79" w14:textId="77777777" w:rsidR="00907C1D" w:rsidRDefault="00907C1D">
                            <w:pPr>
                              <w:pStyle w:val="TableParagraph"/>
                              <w:spacing w:line="226" w:lineRule="exact"/>
                              <w:ind w:left="119"/>
                              <w:rPr>
                                <w:rFonts w:ascii="Arial" w:eastAsia="Arial" w:hAnsi="Arial" w:cs="Arial"/>
                              </w:rPr>
                            </w:pPr>
                            <w:r>
                              <w:rPr>
                                <w:rFonts w:ascii="Arial"/>
                                <w:w w:val="99"/>
                              </w:rPr>
                              <w:t>231</w:t>
                            </w:r>
                          </w:p>
                        </w:tc>
                        <w:tc>
                          <w:tcPr>
                            <w:tcW w:w="781" w:type="dxa"/>
                            <w:tcBorders>
                              <w:top w:val="nil"/>
                              <w:left w:val="nil"/>
                              <w:bottom w:val="nil"/>
                              <w:right w:val="nil"/>
                            </w:tcBorders>
                          </w:tcPr>
                          <w:p w14:paraId="4C28624B" w14:textId="77777777" w:rsidR="00907C1D" w:rsidRDefault="00907C1D">
                            <w:pPr>
                              <w:pStyle w:val="TableParagraph"/>
                              <w:spacing w:line="226" w:lineRule="exact"/>
                              <w:ind w:left="410"/>
                              <w:rPr>
                                <w:rFonts w:ascii="Arial" w:eastAsia="Arial" w:hAnsi="Arial" w:cs="Arial"/>
                              </w:rPr>
                            </w:pPr>
                            <w:r>
                              <w:rPr>
                                <w:rFonts w:ascii="Arial"/>
                                <w:w w:val="99"/>
                              </w:rPr>
                              <w:t>2%</w:t>
                            </w:r>
                          </w:p>
                        </w:tc>
                      </w:tr>
                    </w:tbl>
                    <w:p w14:paraId="3E4F816D" w14:textId="77777777" w:rsidR="00907C1D" w:rsidRDefault="00907C1D"/>
                  </w:txbxContent>
                </v:textbox>
                <w10:wrap anchorx="page"/>
              </v:shape>
            </w:pict>
          </mc:Fallback>
        </mc:AlternateContent>
      </w:r>
      <w:r w:rsidR="00082CF3" w:rsidRPr="006C66CA">
        <w:rPr>
          <w:rFonts w:cs="Arial"/>
          <w:w w:val="95"/>
        </w:rPr>
        <w:t>City</w:t>
      </w:r>
      <w:r w:rsidR="00082CF3" w:rsidRPr="006C66CA">
        <w:rPr>
          <w:rFonts w:cs="Arial"/>
          <w:w w:val="95"/>
        </w:rPr>
        <w:tab/>
        <w:t>N</w:t>
      </w:r>
      <w:r w:rsidR="00082CF3" w:rsidRPr="006C66CA">
        <w:rPr>
          <w:rFonts w:cs="Arial"/>
          <w:w w:val="95"/>
          <w:position w:val="8"/>
          <w:rPrChange w:id="2972" w:author="Harry Shamoon" w:date="2015-03-05T19:28:00Z">
            <w:rPr>
              <w:w w:val="95"/>
              <w:position w:val="8"/>
              <w:sz w:val="16"/>
            </w:rPr>
          </w:rPrChange>
        </w:rPr>
        <w:t>a</w:t>
      </w:r>
      <w:r w:rsidR="00082CF3" w:rsidRPr="006C66CA">
        <w:rPr>
          <w:rFonts w:cs="Arial"/>
          <w:w w:val="95"/>
          <w:position w:val="8"/>
          <w:rPrChange w:id="2973" w:author="Harry Shamoon" w:date="2015-03-05T19:28:00Z">
            <w:rPr>
              <w:w w:val="95"/>
              <w:position w:val="8"/>
              <w:sz w:val="16"/>
            </w:rPr>
          </w:rPrChange>
        </w:rPr>
        <w:tab/>
      </w:r>
      <w:r w:rsidR="00082CF3" w:rsidRPr="006C66CA">
        <w:rPr>
          <w:rFonts w:cs="Arial"/>
        </w:rPr>
        <w:t>%Silly</w:t>
      </w:r>
    </w:p>
    <w:p w14:paraId="38D1ACA4" w14:textId="77777777" w:rsidR="006A7004" w:rsidRPr="006A7004" w:rsidRDefault="006A7004" w:rsidP="006A7004">
      <w:pPr>
        <w:jc w:val="both"/>
        <w:rPr>
          <w:rFonts w:ascii="Arial" w:hAnsi="Arial" w:cs="Arial"/>
          <w:rPrChange w:id="2974" w:author="Harry Shamoon" w:date="2015-03-05T19:28:00Z">
            <w:rPr/>
          </w:rPrChange>
        </w:rPr>
        <w:sectPr w:rsidR="006A7004" w:rsidRPr="006A7004">
          <w:type w:val="continuous"/>
          <w:pgSz w:w="12240" w:h="15840"/>
          <w:pgMar w:top="620" w:right="400" w:bottom="280" w:left="560" w:header="720" w:footer="720" w:gutter="0"/>
          <w:cols w:num="2" w:space="720" w:equalWidth="0">
            <w:col w:w="8040" w:space="40"/>
            <w:col w:w="3200"/>
          </w:cols>
        </w:sectPr>
        <w:pPrChange w:id="2975" w:author="Harry Shamoon" w:date="2015-03-05T19:42:00Z">
          <w:pPr/>
        </w:pPrChange>
      </w:pPr>
    </w:p>
    <w:p w14:paraId="5ED8D124" w14:textId="77777777" w:rsidR="00F731E7" w:rsidRPr="006C66CA" w:rsidRDefault="00F731E7">
      <w:pPr>
        <w:jc w:val="both"/>
        <w:rPr>
          <w:rFonts w:ascii="Arial" w:eastAsia="Arial" w:hAnsi="Arial" w:cs="Arial"/>
          <w:rPrChange w:id="2976" w:author="Harry Shamoon" w:date="2015-03-05T19:28:00Z">
            <w:rPr>
              <w:rFonts w:ascii="Arial" w:eastAsia="Arial" w:hAnsi="Arial" w:cs="Arial"/>
              <w:sz w:val="20"/>
              <w:szCs w:val="20"/>
            </w:rPr>
          </w:rPrChange>
        </w:rPr>
        <w:pPrChange w:id="2977" w:author="Harry Shamoon" w:date="2015-03-05T19:42:00Z">
          <w:pPr/>
        </w:pPrChange>
      </w:pPr>
    </w:p>
    <w:p w14:paraId="3EDC2972" w14:textId="77777777" w:rsidR="00F731E7" w:rsidRPr="006C66CA" w:rsidRDefault="00F731E7">
      <w:pPr>
        <w:jc w:val="both"/>
        <w:rPr>
          <w:rFonts w:ascii="Arial" w:eastAsia="Arial" w:hAnsi="Arial" w:cs="Arial"/>
          <w:rPrChange w:id="2978" w:author="Harry Shamoon" w:date="2015-03-05T19:28:00Z">
            <w:rPr>
              <w:rFonts w:ascii="Arial" w:eastAsia="Arial" w:hAnsi="Arial" w:cs="Arial"/>
              <w:sz w:val="20"/>
              <w:szCs w:val="20"/>
            </w:rPr>
          </w:rPrChange>
        </w:rPr>
        <w:pPrChange w:id="2979" w:author="Harry Shamoon" w:date="2015-03-05T19:42:00Z">
          <w:pPr/>
        </w:pPrChange>
      </w:pPr>
    </w:p>
    <w:p w14:paraId="1F2ECC50" w14:textId="77777777" w:rsidR="00F731E7" w:rsidRPr="006C66CA" w:rsidRDefault="00F731E7">
      <w:pPr>
        <w:jc w:val="both"/>
        <w:rPr>
          <w:rFonts w:ascii="Arial" w:eastAsia="Arial" w:hAnsi="Arial" w:cs="Arial"/>
          <w:rPrChange w:id="2980" w:author="Harry Shamoon" w:date="2015-03-05T19:28:00Z">
            <w:rPr>
              <w:rFonts w:ascii="Arial" w:eastAsia="Arial" w:hAnsi="Arial" w:cs="Arial"/>
              <w:sz w:val="20"/>
              <w:szCs w:val="20"/>
            </w:rPr>
          </w:rPrChange>
        </w:rPr>
        <w:pPrChange w:id="2981" w:author="Harry Shamoon" w:date="2015-03-05T19:42:00Z">
          <w:pPr/>
        </w:pPrChange>
      </w:pPr>
    </w:p>
    <w:p w14:paraId="6160E0FE" w14:textId="77777777" w:rsidR="00F731E7" w:rsidRPr="006C66CA" w:rsidRDefault="00F731E7">
      <w:pPr>
        <w:jc w:val="both"/>
        <w:rPr>
          <w:rFonts w:ascii="Arial" w:eastAsia="Arial" w:hAnsi="Arial" w:cs="Arial"/>
          <w:rPrChange w:id="2982" w:author="Harry Shamoon" w:date="2015-03-05T19:28:00Z">
            <w:rPr>
              <w:rFonts w:ascii="Arial" w:eastAsia="Arial" w:hAnsi="Arial" w:cs="Arial"/>
              <w:sz w:val="20"/>
              <w:szCs w:val="20"/>
            </w:rPr>
          </w:rPrChange>
        </w:rPr>
        <w:pPrChange w:id="2983" w:author="Harry Shamoon" w:date="2015-03-05T19:42:00Z">
          <w:pPr/>
        </w:pPrChange>
      </w:pPr>
    </w:p>
    <w:p w14:paraId="5CA4587F" w14:textId="77777777" w:rsidR="00F731E7" w:rsidRPr="006C66CA" w:rsidRDefault="00F731E7">
      <w:pPr>
        <w:jc w:val="both"/>
        <w:rPr>
          <w:rFonts w:ascii="Arial" w:eastAsia="Arial" w:hAnsi="Arial" w:cs="Arial"/>
          <w:rPrChange w:id="2984" w:author="Harry Shamoon" w:date="2015-03-05T19:28:00Z">
            <w:rPr>
              <w:rFonts w:ascii="Arial" w:eastAsia="Arial" w:hAnsi="Arial" w:cs="Arial"/>
              <w:sz w:val="20"/>
              <w:szCs w:val="20"/>
            </w:rPr>
          </w:rPrChange>
        </w:rPr>
        <w:pPrChange w:id="2985" w:author="Harry Shamoon" w:date="2015-03-05T19:42:00Z">
          <w:pPr/>
        </w:pPrChange>
      </w:pPr>
    </w:p>
    <w:p w14:paraId="27E3F361" w14:textId="77777777" w:rsidR="00F731E7" w:rsidRPr="006C66CA" w:rsidRDefault="00F731E7">
      <w:pPr>
        <w:jc w:val="both"/>
        <w:rPr>
          <w:rFonts w:ascii="Arial" w:eastAsia="Arial" w:hAnsi="Arial" w:cs="Arial"/>
          <w:rPrChange w:id="2986" w:author="Harry Shamoon" w:date="2015-03-05T19:28:00Z">
            <w:rPr>
              <w:rFonts w:ascii="Arial" w:eastAsia="Arial" w:hAnsi="Arial" w:cs="Arial"/>
              <w:sz w:val="20"/>
              <w:szCs w:val="20"/>
            </w:rPr>
          </w:rPrChange>
        </w:rPr>
        <w:pPrChange w:id="2987" w:author="Harry Shamoon" w:date="2015-03-05T19:42:00Z">
          <w:pPr/>
        </w:pPrChange>
      </w:pPr>
    </w:p>
    <w:p w14:paraId="6EFC91A6" w14:textId="77777777" w:rsidR="00F731E7" w:rsidRPr="006C66CA" w:rsidRDefault="00F731E7">
      <w:pPr>
        <w:jc w:val="both"/>
        <w:rPr>
          <w:rFonts w:ascii="Arial" w:eastAsia="Arial" w:hAnsi="Arial" w:cs="Arial"/>
          <w:rPrChange w:id="2988" w:author="Harry Shamoon" w:date="2015-03-05T19:28:00Z">
            <w:rPr>
              <w:rFonts w:ascii="Arial" w:eastAsia="Arial" w:hAnsi="Arial" w:cs="Arial"/>
              <w:sz w:val="20"/>
              <w:szCs w:val="20"/>
            </w:rPr>
          </w:rPrChange>
        </w:rPr>
        <w:pPrChange w:id="2989" w:author="Harry Shamoon" w:date="2015-03-05T19:42:00Z">
          <w:pPr/>
        </w:pPrChange>
      </w:pPr>
    </w:p>
    <w:p w14:paraId="6A6C7D18" w14:textId="77777777" w:rsidR="006A7004" w:rsidRPr="006A7004" w:rsidRDefault="006A7004" w:rsidP="006A7004">
      <w:pPr>
        <w:jc w:val="both"/>
        <w:rPr>
          <w:rFonts w:ascii="Arial" w:eastAsia="Arial" w:hAnsi="Arial" w:cs="Arial"/>
          <w:rPrChange w:id="2990" w:author="Harry Shamoon" w:date="2015-03-05T19:28:00Z">
            <w:rPr>
              <w:rFonts w:ascii="Arial" w:eastAsia="Arial" w:hAnsi="Arial" w:cs="Arial"/>
              <w:sz w:val="20"/>
              <w:szCs w:val="20"/>
            </w:rPr>
          </w:rPrChange>
        </w:rPr>
        <w:sectPr w:rsidR="006A7004" w:rsidRPr="006A7004">
          <w:type w:val="continuous"/>
          <w:pgSz w:w="12240" w:h="15840"/>
          <w:pgMar w:top="620" w:right="400" w:bottom="280" w:left="560" w:header="720" w:footer="720" w:gutter="0"/>
          <w:cols w:space="720"/>
        </w:sectPr>
        <w:pPrChange w:id="2991" w:author="Harry Shamoon" w:date="2015-03-05T19:42:00Z">
          <w:pPr/>
        </w:pPrChange>
      </w:pPr>
    </w:p>
    <w:p w14:paraId="5F080238" w14:textId="77777777" w:rsidR="00F731E7" w:rsidDel="00365719" w:rsidRDefault="00F731E7">
      <w:pPr>
        <w:pStyle w:val="BodyText"/>
        <w:spacing w:before="0"/>
        <w:ind w:left="0"/>
        <w:jc w:val="both"/>
        <w:rPr>
          <w:del w:id="2992" w:author="Harry Shamoon" w:date="2015-03-05T19:57:00Z"/>
          <w:rFonts w:cs="Arial"/>
        </w:rPr>
        <w:pPrChange w:id="2993" w:author="Harry Shamoon" w:date="2015-03-05T19:57:00Z">
          <w:pPr>
            <w:pStyle w:val="BodyText"/>
            <w:spacing w:before="0" w:line="268" w:lineRule="auto"/>
            <w:ind w:left="160"/>
            <w:jc w:val="both"/>
          </w:pPr>
        </w:pPrChange>
      </w:pPr>
    </w:p>
    <w:p w14:paraId="7DE479AC" w14:textId="77777777" w:rsidR="00365719" w:rsidRPr="006C66CA" w:rsidRDefault="00365719">
      <w:pPr>
        <w:spacing w:before="5"/>
        <w:jc w:val="both"/>
        <w:rPr>
          <w:ins w:id="2994" w:author="Harry Shamoon" w:date="2015-03-05T19:58:00Z"/>
          <w:rFonts w:ascii="Arial" w:eastAsia="Arial" w:hAnsi="Arial" w:cs="Arial"/>
          <w:rPrChange w:id="2995" w:author="Harry Shamoon" w:date="2015-03-05T19:28:00Z">
            <w:rPr>
              <w:ins w:id="2996" w:author="Harry Shamoon" w:date="2015-03-05T19:58:00Z"/>
              <w:rFonts w:ascii="Arial" w:eastAsia="Arial" w:hAnsi="Arial" w:cs="Arial"/>
              <w:sz w:val="24"/>
              <w:szCs w:val="24"/>
            </w:rPr>
          </w:rPrChange>
        </w:rPr>
        <w:pPrChange w:id="2997" w:author="Harry Shamoon" w:date="2015-03-05T19:42:00Z">
          <w:pPr>
            <w:spacing w:before="5"/>
          </w:pPr>
        </w:pPrChange>
      </w:pPr>
    </w:p>
    <w:p w14:paraId="514A0BE3" w14:textId="77777777" w:rsidR="00F731E7" w:rsidRPr="008C4839" w:rsidRDefault="00082CF3">
      <w:pPr>
        <w:pStyle w:val="BodyText"/>
        <w:spacing w:before="0"/>
        <w:ind w:left="0"/>
        <w:jc w:val="both"/>
        <w:rPr>
          <w:rFonts w:cs="Arial"/>
        </w:rPr>
        <w:pPrChange w:id="2998" w:author="Harry Shamoon" w:date="2015-03-05T19:57:00Z">
          <w:pPr>
            <w:pStyle w:val="BodyText"/>
            <w:spacing w:before="0" w:line="268" w:lineRule="auto"/>
            <w:ind w:left="160"/>
            <w:jc w:val="both"/>
          </w:pPr>
        </w:pPrChange>
      </w:pPr>
      <w:proofErr w:type="gramStart"/>
      <w:r w:rsidRPr="006C66CA">
        <w:rPr>
          <w:rFonts w:cs="Arial"/>
        </w:rPr>
        <w:t>we</w:t>
      </w:r>
      <w:proofErr w:type="gramEnd"/>
      <w:r w:rsidRPr="006C66CA">
        <w:rPr>
          <w:rFonts w:cs="Arial"/>
        </w:rPr>
        <w:t xml:space="preserve"> will build our Bayesian hierarchical model based solely on Einstein</w:t>
      </w:r>
      <w:r w:rsidRPr="00C91597">
        <w:rPr>
          <w:rFonts w:cs="Arial"/>
          <w:spacing w:val="61"/>
        </w:rPr>
        <w:t xml:space="preserve"> </w:t>
      </w:r>
      <w:r w:rsidRPr="00082CF3">
        <w:rPr>
          <w:rFonts w:cs="Arial"/>
        </w:rPr>
        <w:t>patients:</w:t>
      </w:r>
      <w:r w:rsidRPr="00082CF3">
        <w:rPr>
          <w:rFonts w:cs="Arial"/>
          <w:w w:val="99"/>
        </w:rPr>
        <w:t xml:space="preserve"> </w:t>
      </w:r>
      <w:r w:rsidRPr="00F97E28">
        <w:rPr>
          <w:rFonts w:cs="Arial"/>
        </w:rPr>
        <w:t>Patients from the first three months will serve as the fitting cohort, while the</w:t>
      </w:r>
      <w:r w:rsidRPr="00F97E28">
        <w:rPr>
          <w:rFonts w:cs="Arial"/>
          <w:spacing w:val="20"/>
        </w:rPr>
        <w:t xml:space="preserve"> </w:t>
      </w:r>
      <w:r w:rsidRPr="00030584">
        <w:rPr>
          <w:rFonts w:cs="Arial"/>
        </w:rPr>
        <w:t>2nd</w:t>
      </w:r>
      <w:r w:rsidRPr="00174DF6">
        <w:rPr>
          <w:rFonts w:cs="Arial"/>
          <w:w w:val="99"/>
        </w:rPr>
        <w:t xml:space="preserve"> </w:t>
      </w:r>
      <w:r w:rsidRPr="00174DF6">
        <w:rPr>
          <w:rFonts w:cs="Arial"/>
        </w:rPr>
        <w:t>cohort will serve as the validation and test</w:t>
      </w:r>
      <w:r w:rsidRPr="00174DF6">
        <w:rPr>
          <w:rFonts w:cs="Arial"/>
          <w:spacing w:val="-40"/>
        </w:rPr>
        <w:t xml:space="preserve"> </w:t>
      </w:r>
      <w:r w:rsidRPr="00231B3C">
        <w:rPr>
          <w:rFonts w:cs="Arial"/>
        </w:rPr>
        <w:t>set.</w:t>
      </w:r>
    </w:p>
    <w:p w14:paraId="20B6F2BC" w14:textId="77777777" w:rsidR="00F731E7" w:rsidRPr="00365719" w:rsidRDefault="00082CF3">
      <w:pPr>
        <w:pStyle w:val="BodyText"/>
        <w:spacing w:before="116"/>
        <w:ind w:left="160" w:firstLine="338"/>
        <w:jc w:val="both"/>
        <w:rPr>
          <w:rFonts w:cs="Arial"/>
        </w:rPr>
        <w:pPrChange w:id="2999" w:author="Harry Shamoon" w:date="2015-03-05T19:42:00Z">
          <w:pPr>
            <w:pStyle w:val="BodyText"/>
            <w:spacing w:before="116" w:line="268" w:lineRule="auto"/>
            <w:ind w:left="160" w:firstLine="338"/>
          </w:pPr>
        </w:pPrChange>
      </w:pPr>
      <w:r w:rsidRPr="00C0557F">
        <w:rPr>
          <w:rFonts w:cs="Arial"/>
          <w:b/>
        </w:rPr>
        <w:t>Predictors:</w:t>
      </w:r>
      <w:r w:rsidRPr="00765A7F">
        <w:rPr>
          <w:rFonts w:cs="Arial"/>
          <w:b/>
          <w:spacing w:val="31"/>
        </w:rPr>
        <w:t xml:space="preserve"> </w:t>
      </w:r>
      <w:r w:rsidRPr="00765A7F">
        <w:rPr>
          <w:rFonts w:cs="Arial"/>
        </w:rPr>
        <w:t>Many</w:t>
      </w:r>
      <w:r w:rsidRPr="00765A7F">
        <w:rPr>
          <w:rFonts w:cs="Arial"/>
          <w:spacing w:val="-14"/>
        </w:rPr>
        <w:t xml:space="preserve"> </w:t>
      </w:r>
      <w:r w:rsidRPr="00765A7F">
        <w:rPr>
          <w:rFonts w:cs="Arial"/>
        </w:rPr>
        <w:t>independent</w:t>
      </w:r>
      <w:r w:rsidRPr="00765A7F">
        <w:rPr>
          <w:rFonts w:cs="Arial"/>
          <w:spacing w:val="-14"/>
        </w:rPr>
        <w:t xml:space="preserve"> </w:t>
      </w:r>
      <w:r w:rsidRPr="00765A7F">
        <w:rPr>
          <w:rFonts w:cs="Arial"/>
        </w:rPr>
        <w:t>variables</w:t>
      </w:r>
      <w:r w:rsidRPr="00765A7F">
        <w:rPr>
          <w:rFonts w:cs="Arial"/>
          <w:spacing w:val="-14"/>
        </w:rPr>
        <w:t xml:space="preserve"> </w:t>
      </w:r>
      <w:r w:rsidRPr="00765A7F">
        <w:rPr>
          <w:rFonts w:cs="Arial"/>
        </w:rPr>
        <w:t>are</w:t>
      </w:r>
      <w:r w:rsidRPr="00765A7F">
        <w:rPr>
          <w:rFonts w:cs="Arial"/>
          <w:spacing w:val="-14"/>
        </w:rPr>
        <w:t xml:space="preserve"> </w:t>
      </w:r>
      <w:r w:rsidRPr="00765A7F">
        <w:rPr>
          <w:rFonts w:cs="Arial"/>
        </w:rPr>
        <w:t>candidates</w:t>
      </w:r>
      <w:r w:rsidRPr="00765A7F">
        <w:rPr>
          <w:rFonts w:cs="Arial"/>
          <w:spacing w:val="-14"/>
        </w:rPr>
        <w:t xml:space="preserve"> </w:t>
      </w:r>
      <w:r w:rsidRPr="00765A7F">
        <w:rPr>
          <w:rFonts w:cs="Arial"/>
          <w:spacing w:val="-3"/>
        </w:rPr>
        <w:t>for</w:t>
      </w:r>
      <w:r w:rsidRPr="00765A7F">
        <w:rPr>
          <w:rFonts w:cs="Arial"/>
          <w:spacing w:val="-14"/>
        </w:rPr>
        <w:t xml:space="preserve"> </w:t>
      </w:r>
      <w:r w:rsidRPr="00765A7F">
        <w:rPr>
          <w:rFonts w:cs="Arial"/>
        </w:rPr>
        <w:t>potential</w:t>
      </w:r>
      <w:r w:rsidRPr="00765A7F">
        <w:rPr>
          <w:rFonts w:cs="Arial"/>
          <w:spacing w:val="-14"/>
        </w:rPr>
        <w:t xml:space="preserve"> </w:t>
      </w:r>
      <w:r w:rsidRPr="00765A7F">
        <w:rPr>
          <w:rFonts w:cs="Arial"/>
        </w:rPr>
        <w:t>inclusion</w:t>
      </w:r>
      <w:r w:rsidRPr="00765A7F">
        <w:rPr>
          <w:rFonts w:cs="Arial"/>
          <w:w w:val="99"/>
        </w:rPr>
        <w:t xml:space="preserve"> </w:t>
      </w:r>
      <w:r w:rsidRPr="00365719">
        <w:rPr>
          <w:rFonts w:cs="Arial"/>
        </w:rPr>
        <w:t xml:space="preserve">into our Bayesian hierarchical model.   </w:t>
      </w:r>
      <w:r w:rsidRPr="00365719">
        <w:rPr>
          <w:rFonts w:cs="Arial"/>
          <w:spacing w:val="-3"/>
        </w:rPr>
        <w:t xml:space="preserve">From </w:t>
      </w:r>
      <w:r w:rsidRPr="00365719">
        <w:rPr>
          <w:rFonts w:cs="Arial"/>
        </w:rPr>
        <w:t xml:space="preserve">the multicenter LIPS </w:t>
      </w:r>
      <w:r w:rsidRPr="00365719">
        <w:rPr>
          <w:rFonts w:cs="Arial"/>
          <w:spacing w:val="-4"/>
        </w:rPr>
        <w:t>study</w:t>
      </w:r>
      <w:proofErr w:type="gramStart"/>
      <w:r w:rsidRPr="00365719">
        <w:rPr>
          <w:rFonts w:cs="Arial"/>
          <w:spacing w:val="-4"/>
        </w:rPr>
        <w:t xml:space="preserve">,  </w:t>
      </w:r>
      <w:proofErr w:type="gramEnd"/>
      <w:del w:id="3000" w:author="Harry Shamoon" w:date="2015-03-05T19:58:00Z">
        <w:r w:rsidRPr="00365719" w:rsidDel="00365719">
          <w:rPr>
            <w:rFonts w:cs="Arial"/>
            <w:spacing w:val="-4"/>
          </w:rPr>
          <w:delText xml:space="preserve"> </w:delText>
        </w:r>
        <w:r w:rsidRPr="00365719" w:rsidDel="00365719">
          <w:rPr>
            <w:rFonts w:cs="Arial"/>
            <w:spacing w:val="24"/>
          </w:rPr>
          <w:delText xml:space="preserve"> </w:delText>
        </w:r>
      </w:del>
      <w:r w:rsidRPr="00365719">
        <w:rPr>
          <w:rFonts w:cs="Arial"/>
        </w:rPr>
        <w:t>clinical</w:t>
      </w:r>
    </w:p>
    <w:p w14:paraId="258AE606" w14:textId="77777777" w:rsidR="00F731E7" w:rsidRPr="006C66CA" w:rsidRDefault="00082CF3">
      <w:pPr>
        <w:spacing w:before="8"/>
        <w:jc w:val="both"/>
        <w:rPr>
          <w:rFonts w:ascii="Arial" w:eastAsia="Arial" w:hAnsi="Arial" w:cs="Arial"/>
          <w:rPrChange w:id="3001" w:author="Harry Shamoon" w:date="2015-03-05T19:28:00Z">
            <w:rPr>
              <w:rFonts w:ascii="Arial" w:eastAsia="Arial" w:hAnsi="Arial" w:cs="Arial"/>
              <w:sz w:val="20"/>
              <w:szCs w:val="20"/>
            </w:rPr>
          </w:rPrChange>
        </w:rPr>
        <w:pPrChange w:id="3002" w:author="Harry Shamoon" w:date="2015-03-05T19:42:00Z">
          <w:pPr>
            <w:spacing w:before="8"/>
          </w:pPr>
        </w:pPrChange>
      </w:pPr>
      <w:r w:rsidRPr="006C66CA">
        <w:rPr>
          <w:rFonts w:ascii="Arial" w:hAnsi="Arial" w:cs="Arial"/>
          <w:rPrChange w:id="3003" w:author="Harry Shamoon" w:date="2015-03-05T19:28:00Z">
            <w:rPr/>
          </w:rPrChange>
        </w:rPr>
        <w:br w:type="column"/>
      </w:r>
    </w:p>
    <w:p w14:paraId="5CA731D8" w14:textId="77777777" w:rsidR="00F731E7" w:rsidRPr="006C66CA" w:rsidRDefault="00082CF3">
      <w:pPr>
        <w:tabs>
          <w:tab w:val="left" w:pos="1536"/>
          <w:tab w:val="left" w:pos="2478"/>
          <w:tab w:val="left" w:pos="3084"/>
        </w:tabs>
        <w:ind w:left="159"/>
        <w:jc w:val="both"/>
        <w:rPr>
          <w:rFonts w:ascii="Arial" w:eastAsia="Times New Roman" w:hAnsi="Arial" w:cs="Arial"/>
          <w:rPrChange w:id="3004" w:author="Harry Shamoon" w:date="2015-03-05T19:28:00Z">
            <w:rPr>
              <w:rFonts w:ascii="Times New Roman" w:eastAsia="Times New Roman" w:hAnsi="Times New Roman" w:cs="Times New Roman"/>
            </w:rPr>
          </w:rPrChange>
        </w:rPr>
        <w:pPrChange w:id="3005" w:author="Harry Shamoon" w:date="2015-03-05T19:42:00Z">
          <w:pPr>
            <w:tabs>
              <w:tab w:val="left" w:pos="1536"/>
              <w:tab w:val="left" w:pos="2478"/>
              <w:tab w:val="left" w:pos="3084"/>
            </w:tabs>
            <w:ind w:left="159"/>
          </w:pPr>
        </w:pPrChange>
      </w:pPr>
      <w:r w:rsidRPr="006C66CA">
        <w:rPr>
          <w:rFonts w:ascii="Arial" w:hAnsi="Arial" w:cs="Arial"/>
          <w:w w:val="99"/>
          <w:u w:val="single" w:color="000000"/>
          <w:rPrChange w:id="3006" w:author="Harry Shamoon" w:date="2015-03-05T19:28:00Z">
            <w:rPr>
              <w:rFonts w:ascii="Times New Roman"/>
              <w:w w:val="99"/>
              <w:u w:val="single" w:color="000000"/>
            </w:rPr>
          </w:rPrChange>
        </w:rPr>
        <w:t xml:space="preserve"> </w:t>
      </w:r>
      <w:r w:rsidRPr="006C66CA">
        <w:rPr>
          <w:rFonts w:ascii="Arial" w:hAnsi="Arial" w:cs="Arial"/>
          <w:spacing w:val="10"/>
          <w:u w:val="single" w:color="000000"/>
          <w:rPrChange w:id="3007" w:author="Harry Shamoon" w:date="2015-03-05T19:28:00Z">
            <w:rPr>
              <w:rFonts w:ascii="Times New Roman"/>
              <w:spacing w:val="10"/>
              <w:u w:val="single" w:color="000000"/>
            </w:rPr>
          </w:rPrChange>
        </w:rPr>
        <w:t xml:space="preserve"> </w:t>
      </w:r>
      <w:r w:rsidRPr="006C66CA">
        <w:rPr>
          <w:rFonts w:ascii="Arial" w:hAnsi="Arial" w:cs="Arial"/>
          <w:i/>
          <w:spacing w:val="-6"/>
          <w:w w:val="95"/>
          <w:u w:val="single" w:color="000000"/>
          <w:rPrChange w:id="3008" w:author="Harry Shamoon" w:date="2015-03-05T19:28:00Z">
            <w:rPr>
              <w:rFonts w:ascii="Arial"/>
              <w:i/>
              <w:spacing w:val="-6"/>
              <w:w w:val="95"/>
              <w:u w:val="single" w:color="000000"/>
            </w:rPr>
          </w:rPrChange>
        </w:rPr>
        <w:t>Total</w:t>
      </w:r>
      <w:r w:rsidRPr="006C66CA">
        <w:rPr>
          <w:rFonts w:ascii="Arial" w:hAnsi="Arial" w:cs="Arial"/>
          <w:spacing w:val="-6"/>
          <w:w w:val="95"/>
          <w:u w:val="single" w:color="000000"/>
          <w:rPrChange w:id="3009" w:author="Harry Shamoon" w:date="2015-03-05T19:28:00Z">
            <w:rPr>
              <w:rFonts w:ascii="Times New Roman"/>
              <w:spacing w:val="-6"/>
              <w:w w:val="95"/>
              <w:u w:val="single" w:color="000000"/>
            </w:rPr>
          </w:rPrChange>
        </w:rPr>
        <w:tab/>
      </w:r>
      <w:r w:rsidRPr="006C66CA">
        <w:rPr>
          <w:rFonts w:ascii="Arial" w:hAnsi="Arial" w:cs="Arial"/>
          <w:w w:val="95"/>
          <w:u w:val="single" w:color="000000"/>
          <w:rPrChange w:id="3010" w:author="Harry Shamoon" w:date="2015-03-05T19:28:00Z">
            <w:rPr>
              <w:rFonts w:ascii="Arial"/>
              <w:w w:val="95"/>
              <w:u w:val="single" w:color="000000"/>
            </w:rPr>
          </w:rPrChange>
        </w:rPr>
        <w:t>1,586</w:t>
      </w:r>
      <w:r w:rsidRPr="006C66CA">
        <w:rPr>
          <w:rFonts w:ascii="Arial" w:hAnsi="Arial" w:cs="Arial"/>
          <w:w w:val="95"/>
          <w:u w:val="single" w:color="000000"/>
          <w:rPrChange w:id="3011" w:author="Harry Shamoon" w:date="2015-03-05T19:28:00Z">
            <w:rPr>
              <w:rFonts w:ascii="Times New Roman"/>
              <w:w w:val="95"/>
              <w:u w:val="single" w:color="000000"/>
            </w:rPr>
          </w:rPrChange>
        </w:rPr>
        <w:tab/>
      </w:r>
      <w:r w:rsidRPr="006C66CA">
        <w:rPr>
          <w:rFonts w:ascii="Arial" w:hAnsi="Arial" w:cs="Arial"/>
          <w:u w:val="single" w:color="000000"/>
          <w:rPrChange w:id="3012" w:author="Harry Shamoon" w:date="2015-03-05T19:28:00Z">
            <w:rPr>
              <w:rFonts w:ascii="Arial"/>
              <w:u w:val="single" w:color="000000"/>
            </w:rPr>
          </w:rPrChange>
        </w:rPr>
        <w:t xml:space="preserve">21% </w:t>
      </w:r>
      <w:r w:rsidRPr="006C66CA">
        <w:rPr>
          <w:rFonts w:ascii="Arial" w:hAnsi="Arial" w:cs="Arial"/>
          <w:u w:val="single" w:color="000000"/>
          <w:rPrChange w:id="3013" w:author="Harry Shamoon" w:date="2015-03-05T19:28:00Z">
            <w:rPr>
              <w:rFonts w:ascii="Times New Roman"/>
              <w:u w:val="single" w:color="000000"/>
            </w:rPr>
          </w:rPrChange>
        </w:rPr>
        <w:tab/>
      </w:r>
    </w:p>
    <w:p w14:paraId="1530181E" w14:textId="77777777" w:rsidR="00F731E7" w:rsidRPr="006C66CA" w:rsidRDefault="00082CF3">
      <w:pPr>
        <w:spacing w:before="14"/>
        <w:ind w:left="448" w:firstLine="151"/>
        <w:rPr>
          <w:rFonts w:ascii="Arial" w:eastAsia="Arial" w:hAnsi="Arial" w:cs="Arial"/>
          <w:rPrChange w:id="3014" w:author="Harry Shamoon" w:date="2015-03-05T19:28:00Z">
            <w:rPr>
              <w:rFonts w:ascii="Arial" w:eastAsia="Arial" w:hAnsi="Arial" w:cs="Arial"/>
              <w:sz w:val="18"/>
              <w:szCs w:val="18"/>
            </w:rPr>
          </w:rPrChange>
        </w:rPr>
        <w:pPrChange w:id="3015" w:author="Harry Shamoon" w:date="2015-03-05T19:57:00Z">
          <w:pPr>
            <w:spacing w:before="14" w:line="264" w:lineRule="auto"/>
            <w:ind w:left="448" w:firstLine="151"/>
          </w:pPr>
        </w:pPrChange>
      </w:pPr>
      <w:r w:rsidRPr="00365719">
        <w:rPr>
          <w:rFonts w:ascii="Arial" w:hAnsi="Arial" w:cs="Arial"/>
          <w:position w:val="8"/>
          <w:sz w:val="18"/>
          <w:szCs w:val="18"/>
          <w:rPrChange w:id="3016" w:author="Harry Shamoon" w:date="2015-03-05T19:57:00Z">
            <w:rPr>
              <w:rFonts w:ascii="Arial"/>
              <w:position w:val="8"/>
              <w:sz w:val="12"/>
            </w:rPr>
          </w:rPrChange>
        </w:rPr>
        <w:t>a</w:t>
      </w:r>
      <w:proofErr w:type="gramStart"/>
      <w:r w:rsidRPr="00365719">
        <w:rPr>
          <w:rFonts w:ascii="Arial" w:hAnsi="Arial" w:cs="Arial"/>
          <w:sz w:val="18"/>
          <w:szCs w:val="18"/>
          <w:rPrChange w:id="3017" w:author="Harry Shamoon" w:date="2015-03-05T19:57:00Z">
            <w:rPr>
              <w:rFonts w:ascii="Arial"/>
              <w:sz w:val="18"/>
            </w:rPr>
          </w:rPrChange>
        </w:rPr>
        <w:t>Inpatient population</w:t>
      </w:r>
      <w:r w:rsidRPr="00365719">
        <w:rPr>
          <w:rFonts w:ascii="Arial" w:hAnsi="Arial" w:cs="Arial"/>
          <w:spacing w:val="-2"/>
          <w:sz w:val="18"/>
          <w:szCs w:val="18"/>
          <w:rPrChange w:id="3018" w:author="Harry Shamoon" w:date="2015-03-05T19:57:00Z">
            <w:rPr>
              <w:rFonts w:ascii="Arial"/>
              <w:spacing w:val="-2"/>
              <w:sz w:val="18"/>
            </w:rPr>
          </w:rPrChange>
        </w:rPr>
        <w:t xml:space="preserve"> </w:t>
      </w:r>
      <w:r w:rsidRPr="00365719">
        <w:rPr>
          <w:rFonts w:ascii="Arial" w:hAnsi="Arial" w:cs="Arial"/>
          <w:sz w:val="18"/>
          <w:szCs w:val="18"/>
          <w:rPrChange w:id="3019" w:author="Harry Shamoon" w:date="2015-03-05T19:57:00Z">
            <w:rPr>
              <w:rFonts w:ascii="Arial"/>
              <w:sz w:val="18"/>
            </w:rPr>
          </w:rPrChange>
        </w:rPr>
        <w:t>at</w:t>
      </w:r>
      <w:r w:rsidRPr="00365719">
        <w:rPr>
          <w:rFonts w:ascii="Arial" w:hAnsi="Arial" w:cs="Arial"/>
          <w:w w:val="99"/>
          <w:sz w:val="18"/>
          <w:szCs w:val="18"/>
          <w:rPrChange w:id="3020" w:author="Harry Shamoon" w:date="2015-03-05T19:57:00Z">
            <w:rPr>
              <w:rFonts w:ascii="Arial"/>
              <w:w w:val="99"/>
              <w:sz w:val="18"/>
            </w:rPr>
          </w:rPrChange>
        </w:rPr>
        <w:t xml:space="preserve"> </w:t>
      </w:r>
      <w:r w:rsidRPr="00365719">
        <w:rPr>
          <w:rFonts w:ascii="Arial" w:hAnsi="Arial" w:cs="Arial"/>
          <w:sz w:val="18"/>
          <w:szCs w:val="18"/>
          <w:rPrChange w:id="3021" w:author="Harry Shamoon" w:date="2015-03-05T19:57:00Z">
            <w:rPr>
              <w:rFonts w:ascii="Arial"/>
              <w:sz w:val="18"/>
            </w:rPr>
          </w:rPrChange>
        </w:rPr>
        <w:t>Montefiore Medical</w:t>
      </w:r>
      <w:r w:rsidRPr="00365719">
        <w:rPr>
          <w:rFonts w:ascii="Arial" w:hAnsi="Arial" w:cs="Arial"/>
          <w:spacing w:val="-19"/>
          <w:sz w:val="18"/>
          <w:szCs w:val="18"/>
          <w:rPrChange w:id="3022" w:author="Harry Shamoon" w:date="2015-03-05T19:57:00Z">
            <w:rPr>
              <w:rFonts w:ascii="Arial"/>
              <w:spacing w:val="-19"/>
              <w:sz w:val="18"/>
            </w:rPr>
          </w:rPrChange>
        </w:rPr>
        <w:t xml:space="preserve"> </w:t>
      </w:r>
      <w:r w:rsidRPr="00365719">
        <w:rPr>
          <w:rFonts w:ascii="Arial" w:hAnsi="Arial" w:cs="Arial"/>
          <w:sz w:val="18"/>
          <w:szCs w:val="18"/>
          <w:rPrChange w:id="3023" w:author="Harry Shamoon" w:date="2015-03-05T19:57:00Z">
            <w:rPr>
              <w:rFonts w:ascii="Arial"/>
              <w:sz w:val="18"/>
            </w:rPr>
          </w:rPrChange>
        </w:rPr>
        <w:t>Center</w:t>
      </w:r>
      <w:r w:rsidRPr="006C66CA">
        <w:rPr>
          <w:rFonts w:ascii="Arial" w:hAnsi="Arial" w:cs="Arial"/>
          <w:rPrChange w:id="3024" w:author="Harry Shamoon" w:date="2015-03-05T19:28:00Z">
            <w:rPr>
              <w:rFonts w:ascii="Arial"/>
              <w:sz w:val="18"/>
            </w:rPr>
          </w:rPrChange>
        </w:rPr>
        <w:t>.</w:t>
      </w:r>
      <w:proofErr w:type="gramEnd"/>
    </w:p>
    <w:p w14:paraId="7119F8E8" w14:textId="77777777" w:rsidR="006A7004" w:rsidRPr="006A7004" w:rsidRDefault="006A7004" w:rsidP="006A7004">
      <w:pPr>
        <w:jc w:val="both"/>
        <w:rPr>
          <w:rFonts w:ascii="Arial" w:eastAsia="Arial" w:hAnsi="Arial" w:cs="Arial"/>
          <w:rPrChange w:id="3025" w:author="Harry Shamoon" w:date="2015-03-05T19:28:00Z">
            <w:rPr>
              <w:rFonts w:ascii="Arial" w:eastAsia="Arial" w:hAnsi="Arial" w:cs="Arial"/>
              <w:sz w:val="18"/>
              <w:szCs w:val="18"/>
            </w:rPr>
          </w:rPrChange>
        </w:rPr>
        <w:sectPr w:rsidR="006A7004" w:rsidRPr="006A7004">
          <w:type w:val="continuous"/>
          <w:pgSz w:w="12240" w:h="15840"/>
          <w:pgMar w:top="620" w:right="400" w:bottom="280" w:left="560" w:header="720" w:footer="720" w:gutter="0"/>
          <w:cols w:num="2" w:space="720" w:equalWidth="0">
            <w:col w:w="8040" w:space="40"/>
            <w:col w:w="3200"/>
          </w:cols>
        </w:sectPr>
        <w:pPrChange w:id="3026" w:author="Harry Shamoon" w:date="2015-03-05T19:42:00Z">
          <w:pPr>
            <w:spacing w:line="264" w:lineRule="auto"/>
          </w:pPr>
        </w:pPrChange>
      </w:pPr>
    </w:p>
    <w:p w14:paraId="0C6EDD76" w14:textId="77777777" w:rsidR="00F731E7" w:rsidRPr="008F496E" w:rsidRDefault="00082CF3">
      <w:pPr>
        <w:pStyle w:val="BodyText"/>
        <w:spacing w:before="2"/>
        <w:ind w:left="160" w:right="319"/>
        <w:jc w:val="both"/>
        <w:rPr>
          <w:rFonts w:cs="Arial"/>
        </w:rPr>
        <w:pPrChange w:id="3027" w:author="Harry Shamoon" w:date="2015-03-05T19:42:00Z">
          <w:pPr>
            <w:pStyle w:val="BodyText"/>
            <w:spacing w:before="2" w:line="268" w:lineRule="auto"/>
            <w:ind w:left="160" w:right="319"/>
            <w:jc w:val="both"/>
          </w:pPr>
        </w:pPrChange>
      </w:pPr>
      <w:proofErr w:type="gramStart"/>
      <w:r w:rsidRPr="006C66CA">
        <w:rPr>
          <w:rFonts w:cs="Arial"/>
        </w:rPr>
        <w:lastRenderedPageBreak/>
        <w:t>factors</w:t>
      </w:r>
      <w:proofErr w:type="gramEnd"/>
      <w:r w:rsidRPr="006C66CA">
        <w:rPr>
          <w:rFonts w:cs="Arial"/>
        </w:rPr>
        <w:t xml:space="preserve"> most closely associated with prolonged mechanical ventilation </w:t>
      </w:r>
      <w:r w:rsidRPr="00C91597">
        <w:rPr>
          <w:rFonts w:cs="Arial"/>
          <w:spacing w:val="-4"/>
        </w:rPr>
        <w:t xml:space="preserve">have </w:t>
      </w:r>
      <w:r w:rsidRPr="00082CF3">
        <w:rPr>
          <w:rFonts w:cs="Arial"/>
        </w:rPr>
        <w:t xml:space="preserve">already been identified [5]. </w:t>
      </w:r>
      <w:r w:rsidRPr="00082CF3">
        <w:rPr>
          <w:rFonts w:cs="Arial"/>
          <w:spacing w:val="-4"/>
        </w:rPr>
        <w:t>We</w:t>
      </w:r>
      <w:r w:rsidRPr="00F97E28">
        <w:rPr>
          <w:rFonts w:cs="Arial"/>
          <w:spacing w:val="4"/>
        </w:rPr>
        <w:t xml:space="preserve"> </w:t>
      </w:r>
      <w:r w:rsidRPr="00F97E28">
        <w:rPr>
          <w:rFonts w:cs="Arial"/>
        </w:rPr>
        <w:t>will</w:t>
      </w:r>
      <w:r w:rsidRPr="00030584">
        <w:rPr>
          <w:rFonts w:cs="Arial"/>
          <w:w w:val="99"/>
        </w:rPr>
        <w:t xml:space="preserve"> </w:t>
      </w:r>
      <w:r w:rsidRPr="00174DF6">
        <w:rPr>
          <w:rFonts w:cs="Arial"/>
        </w:rPr>
        <w:t xml:space="preserve">consider these and additional time-invariant and time-variant demographic and clinical data. Examples </w:t>
      </w:r>
      <w:r w:rsidRPr="00174DF6">
        <w:rPr>
          <w:rFonts w:cs="Arial"/>
          <w:spacing w:val="-3"/>
        </w:rPr>
        <w:t>for</w:t>
      </w:r>
      <w:r w:rsidRPr="00174DF6">
        <w:rPr>
          <w:rFonts w:cs="Arial"/>
          <w:spacing w:val="41"/>
        </w:rPr>
        <w:t xml:space="preserve"> </w:t>
      </w:r>
      <w:r w:rsidRPr="00231B3C">
        <w:rPr>
          <w:rFonts w:cs="Arial"/>
        </w:rPr>
        <w:t>de-</w:t>
      </w:r>
      <w:r w:rsidRPr="008C4839">
        <w:rPr>
          <w:rFonts w:cs="Arial"/>
          <w:w w:val="99"/>
        </w:rPr>
        <w:t xml:space="preserve"> </w:t>
      </w:r>
      <w:proofErr w:type="spellStart"/>
      <w:r w:rsidRPr="00C0557F">
        <w:rPr>
          <w:rFonts w:cs="Arial"/>
        </w:rPr>
        <w:t>mographics</w:t>
      </w:r>
      <w:proofErr w:type="spellEnd"/>
      <w:r w:rsidRPr="00C0557F">
        <w:rPr>
          <w:rFonts w:cs="Arial"/>
        </w:rPr>
        <w:t xml:space="preserve"> are gender, age, medical service or </w:t>
      </w:r>
      <w:proofErr w:type="gramStart"/>
      <w:r w:rsidRPr="00C0557F">
        <w:rPr>
          <w:rFonts w:cs="Arial"/>
        </w:rPr>
        <w:t>ward,</w:t>
      </w:r>
      <w:proofErr w:type="gramEnd"/>
      <w:r w:rsidRPr="00C0557F">
        <w:rPr>
          <w:rFonts w:cs="Arial"/>
        </w:rPr>
        <w:t xml:space="preserve"> examples </w:t>
      </w:r>
      <w:r w:rsidRPr="00765A7F">
        <w:rPr>
          <w:rFonts w:cs="Arial"/>
          <w:spacing w:val="-3"/>
        </w:rPr>
        <w:t xml:space="preserve">for </w:t>
      </w:r>
      <w:r w:rsidRPr="00765A7F">
        <w:rPr>
          <w:rFonts w:cs="Arial"/>
        </w:rPr>
        <w:t>physiological and clinical predictors</w:t>
      </w:r>
      <w:r w:rsidRPr="00765A7F">
        <w:rPr>
          <w:rFonts w:cs="Arial"/>
          <w:spacing w:val="50"/>
        </w:rPr>
        <w:t xml:space="preserve"> </w:t>
      </w:r>
      <w:r w:rsidRPr="00765A7F">
        <w:rPr>
          <w:rFonts w:cs="Arial"/>
        </w:rPr>
        <w:t>are</w:t>
      </w:r>
      <w:r w:rsidRPr="00765A7F">
        <w:rPr>
          <w:rFonts w:cs="Arial"/>
          <w:w w:val="99"/>
        </w:rPr>
        <w:t xml:space="preserve"> </w:t>
      </w:r>
      <w:r w:rsidRPr="00365719">
        <w:rPr>
          <w:rFonts w:cs="Arial"/>
        </w:rPr>
        <w:t xml:space="preserve">heart rate, blood pressure or lab tests, </w:t>
      </w:r>
      <w:r w:rsidRPr="00365719">
        <w:rPr>
          <w:rFonts w:cs="Arial"/>
          <w:spacing w:val="-3"/>
        </w:rPr>
        <w:t xml:space="preserve">respectively. </w:t>
      </w:r>
      <w:r w:rsidRPr="00365719">
        <w:rPr>
          <w:rFonts w:cs="Arial"/>
        </w:rPr>
        <w:t>Certain predictors will require summary aggregations</w:t>
      </w:r>
      <w:r w:rsidRPr="00365719">
        <w:rPr>
          <w:rFonts w:cs="Arial"/>
          <w:spacing w:val="16"/>
        </w:rPr>
        <w:t xml:space="preserve"> </w:t>
      </w:r>
      <w:r w:rsidRPr="00365719">
        <w:rPr>
          <w:rFonts w:cs="Arial"/>
        </w:rPr>
        <w:t>and</w:t>
      </w:r>
      <w:r w:rsidRPr="00365719">
        <w:rPr>
          <w:rFonts w:cs="Arial"/>
          <w:w w:val="99"/>
        </w:rPr>
        <w:t xml:space="preserve"> </w:t>
      </w:r>
      <w:r w:rsidRPr="00FF1D9C">
        <w:rPr>
          <w:rFonts w:cs="Arial"/>
        </w:rPr>
        <w:t>(logarithmic)</w:t>
      </w:r>
      <w:r w:rsidRPr="0011650A">
        <w:rPr>
          <w:rFonts w:cs="Arial"/>
          <w:spacing w:val="-9"/>
        </w:rPr>
        <w:t xml:space="preserve"> </w:t>
      </w:r>
      <w:r w:rsidRPr="0011650A">
        <w:rPr>
          <w:rFonts w:cs="Arial"/>
        </w:rPr>
        <w:t>transformations</w:t>
      </w:r>
      <w:r w:rsidRPr="00907C1D">
        <w:rPr>
          <w:rFonts w:cs="Arial"/>
          <w:spacing w:val="-9"/>
        </w:rPr>
        <w:t xml:space="preserve"> </w:t>
      </w:r>
      <w:r w:rsidRPr="00640245">
        <w:rPr>
          <w:rFonts w:cs="Arial"/>
        </w:rPr>
        <w:t>to</w:t>
      </w:r>
      <w:r w:rsidRPr="00FF4755">
        <w:rPr>
          <w:rFonts w:cs="Arial"/>
          <w:spacing w:val="-9"/>
        </w:rPr>
        <w:t xml:space="preserve"> </w:t>
      </w:r>
      <w:r w:rsidRPr="00FF4755">
        <w:rPr>
          <w:rFonts w:cs="Arial"/>
        </w:rPr>
        <w:t>induce</w:t>
      </w:r>
      <w:r w:rsidRPr="00FF4755">
        <w:rPr>
          <w:rFonts w:cs="Arial"/>
          <w:spacing w:val="-9"/>
        </w:rPr>
        <w:t xml:space="preserve"> </w:t>
      </w:r>
      <w:r w:rsidRPr="00FF4755">
        <w:rPr>
          <w:rFonts w:cs="Arial"/>
        </w:rPr>
        <w:t>variance</w:t>
      </w:r>
      <w:r w:rsidRPr="00FF4755">
        <w:rPr>
          <w:rFonts w:cs="Arial"/>
          <w:spacing w:val="-9"/>
        </w:rPr>
        <w:t xml:space="preserve"> </w:t>
      </w:r>
      <w:r w:rsidRPr="008F496E">
        <w:rPr>
          <w:rFonts w:cs="Arial"/>
          <w:spacing w:val="-3"/>
        </w:rPr>
        <w:t>stability.</w:t>
      </w:r>
    </w:p>
    <w:p w14:paraId="1432B10A" w14:textId="77777777" w:rsidR="00F731E7" w:rsidRPr="006C66CA" w:rsidRDefault="00082CF3">
      <w:pPr>
        <w:pStyle w:val="BodyText"/>
        <w:spacing w:before="116"/>
        <w:ind w:left="160" w:right="317" w:firstLine="338"/>
        <w:jc w:val="both"/>
        <w:rPr>
          <w:rFonts w:cs="Arial"/>
          <w:rPrChange w:id="3028" w:author="Harry Shamoon" w:date="2015-03-05T19:28:00Z">
            <w:rPr/>
          </w:rPrChange>
        </w:rPr>
        <w:pPrChange w:id="3029" w:author="Harry Shamoon" w:date="2015-03-05T19:42:00Z">
          <w:pPr>
            <w:pStyle w:val="BodyText"/>
            <w:spacing w:before="116" w:line="268" w:lineRule="auto"/>
            <w:ind w:left="160" w:right="317" w:firstLine="338"/>
            <w:jc w:val="both"/>
          </w:pPr>
        </w:pPrChange>
      </w:pPr>
      <w:r w:rsidRPr="006C66CA">
        <w:rPr>
          <w:rFonts w:cs="Arial"/>
          <w:b/>
          <w:rPrChange w:id="3030" w:author="Harry Shamoon" w:date="2015-03-05T19:28:00Z">
            <w:rPr>
              <w:b/>
            </w:rPr>
          </w:rPrChange>
        </w:rPr>
        <w:t xml:space="preserve">Outcomes: </w:t>
      </w:r>
      <w:r w:rsidRPr="006C66CA">
        <w:rPr>
          <w:rFonts w:cs="Arial"/>
          <w:rPrChange w:id="3031" w:author="Harry Shamoon" w:date="2015-03-05T19:28:00Z">
            <w:rPr/>
          </w:rPrChange>
        </w:rPr>
        <w:t>Our primary dichotomous outcome will be acute respiratory failure requiring mechanical</w:t>
      </w:r>
      <w:r w:rsidRPr="006C66CA">
        <w:rPr>
          <w:rFonts w:cs="Arial"/>
          <w:spacing w:val="-21"/>
          <w:rPrChange w:id="3032" w:author="Harry Shamoon" w:date="2015-03-05T19:28:00Z">
            <w:rPr>
              <w:spacing w:val="-21"/>
            </w:rPr>
          </w:rPrChange>
        </w:rPr>
        <w:t xml:space="preserve"> </w:t>
      </w:r>
      <w:proofErr w:type="spellStart"/>
      <w:r w:rsidRPr="006C66CA">
        <w:rPr>
          <w:rFonts w:cs="Arial"/>
          <w:rPrChange w:id="3033" w:author="Harry Shamoon" w:date="2015-03-05T19:28:00Z">
            <w:rPr/>
          </w:rPrChange>
        </w:rPr>
        <w:t>ventila</w:t>
      </w:r>
      <w:proofErr w:type="spellEnd"/>
      <w:r w:rsidRPr="006C66CA">
        <w:rPr>
          <w:rFonts w:cs="Arial"/>
          <w:rPrChange w:id="3034" w:author="Harry Shamoon" w:date="2015-03-05T19:28:00Z">
            <w:rPr/>
          </w:rPrChange>
        </w:rPr>
        <w:t>-</w:t>
      </w:r>
      <w:r w:rsidRPr="006C66CA">
        <w:rPr>
          <w:rFonts w:cs="Arial"/>
          <w:w w:val="99"/>
          <w:rPrChange w:id="3035" w:author="Harry Shamoon" w:date="2015-03-05T19:28:00Z">
            <w:rPr>
              <w:w w:val="99"/>
            </w:rPr>
          </w:rPrChange>
        </w:rPr>
        <w:t xml:space="preserve"> </w:t>
      </w:r>
      <w:proofErr w:type="spellStart"/>
      <w:r w:rsidRPr="006C66CA">
        <w:rPr>
          <w:rFonts w:cs="Arial"/>
          <w:rPrChange w:id="3036" w:author="Harry Shamoon" w:date="2015-03-05T19:28:00Z">
            <w:rPr/>
          </w:rPrChange>
        </w:rPr>
        <w:t>tion</w:t>
      </w:r>
      <w:proofErr w:type="spellEnd"/>
      <w:r w:rsidRPr="006C66CA">
        <w:rPr>
          <w:rFonts w:cs="Arial"/>
          <w:spacing w:val="-9"/>
          <w:rPrChange w:id="3037" w:author="Harry Shamoon" w:date="2015-03-05T19:28:00Z">
            <w:rPr>
              <w:spacing w:val="-9"/>
            </w:rPr>
          </w:rPrChange>
        </w:rPr>
        <w:t xml:space="preserve"> </w:t>
      </w:r>
      <w:r w:rsidRPr="006C66CA">
        <w:rPr>
          <w:rFonts w:cs="Arial"/>
          <w:rPrChange w:id="3038" w:author="Harry Shamoon" w:date="2015-03-05T19:28:00Z">
            <w:rPr/>
          </w:rPrChange>
        </w:rPr>
        <w:t>longer</w:t>
      </w:r>
      <w:r w:rsidRPr="006C66CA">
        <w:rPr>
          <w:rFonts w:cs="Arial"/>
          <w:spacing w:val="-9"/>
          <w:rPrChange w:id="3039" w:author="Harry Shamoon" w:date="2015-03-05T19:28:00Z">
            <w:rPr>
              <w:spacing w:val="-9"/>
            </w:rPr>
          </w:rPrChange>
        </w:rPr>
        <w:t xml:space="preserve"> </w:t>
      </w:r>
      <w:r w:rsidRPr="006C66CA">
        <w:rPr>
          <w:rFonts w:cs="Arial"/>
          <w:rPrChange w:id="3040" w:author="Harry Shamoon" w:date="2015-03-05T19:28:00Z">
            <w:rPr/>
          </w:rPrChange>
        </w:rPr>
        <w:t>than</w:t>
      </w:r>
      <w:r w:rsidRPr="006C66CA">
        <w:rPr>
          <w:rFonts w:cs="Arial"/>
          <w:spacing w:val="-9"/>
          <w:rPrChange w:id="3041" w:author="Harry Shamoon" w:date="2015-03-05T19:28:00Z">
            <w:rPr>
              <w:spacing w:val="-9"/>
            </w:rPr>
          </w:rPrChange>
        </w:rPr>
        <w:t xml:space="preserve"> </w:t>
      </w:r>
      <w:r w:rsidRPr="006C66CA">
        <w:rPr>
          <w:rFonts w:cs="Arial"/>
          <w:rPrChange w:id="3042" w:author="Harry Shamoon" w:date="2015-03-05T19:28:00Z">
            <w:rPr/>
          </w:rPrChange>
        </w:rPr>
        <w:t>48</w:t>
      </w:r>
      <w:r w:rsidRPr="006C66CA">
        <w:rPr>
          <w:rFonts w:cs="Arial"/>
          <w:spacing w:val="-9"/>
          <w:rPrChange w:id="3043" w:author="Harry Shamoon" w:date="2015-03-05T19:28:00Z">
            <w:rPr>
              <w:spacing w:val="-9"/>
            </w:rPr>
          </w:rPrChange>
        </w:rPr>
        <w:t xml:space="preserve"> </w:t>
      </w:r>
      <w:r w:rsidRPr="006C66CA">
        <w:rPr>
          <w:rFonts w:cs="Arial"/>
          <w:rPrChange w:id="3044" w:author="Harry Shamoon" w:date="2015-03-05T19:28:00Z">
            <w:rPr/>
          </w:rPrChange>
        </w:rPr>
        <w:t>hours.</w:t>
      </w:r>
      <w:r w:rsidRPr="006C66CA">
        <w:rPr>
          <w:rFonts w:cs="Arial"/>
          <w:spacing w:val="5"/>
          <w:rPrChange w:id="3045" w:author="Harry Shamoon" w:date="2015-03-05T19:28:00Z">
            <w:rPr>
              <w:spacing w:val="5"/>
            </w:rPr>
          </w:rPrChange>
        </w:rPr>
        <w:t xml:space="preserve"> </w:t>
      </w:r>
      <w:r w:rsidRPr="006C66CA">
        <w:rPr>
          <w:rFonts w:cs="Arial"/>
          <w:rPrChange w:id="3046" w:author="Harry Shamoon" w:date="2015-03-05T19:28:00Z">
            <w:rPr/>
          </w:rPrChange>
        </w:rPr>
        <w:t>Outcomes</w:t>
      </w:r>
      <w:r w:rsidRPr="006C66CA">
        <w:rPr>
          <w:rFonts w:cs="Arial"/>
          <w:spacing w:val="-9"/>
          <w:rPrChange w:id="3047" w:author="Harry Shamoon" w:date="2015-03-05T19:28:00Z">
            <w:rPr>
              <w:spacing w:val="-9"/>
            </w:rPr>
          </w:rPrChange>
        </w:rPr>
        <w:t xml:space="preserve"> </w:t>
      </w:r>
      <w:r w:rsidRPr="006C66CA">
        <w:rPr>
          <w:rFonts w:cs="Arial"/>
          <w:rPrChange w:id="3048" w:author="Harry Shamoon" w:date="2015-03-05T19:28:00Z">
            <w:rPr/>
          </w:rPrChange>
        </w:rPr>
        <w:t>are</w:t>
      </w:r>
      <w:r w:rsidRPr="006C66CA">
        <w:rPr>
          <w:rFonts w:cs="Arial"/>
          <w:spacing w:val="-9"/>
          <w:rPrChange w:id="3049" w:author="Harry Shamoon" w:date="2015-03-05T19:28:00Z">
            <w:rPr>
              <w:spacing w:val="-9"/>
            </w:rPr>
          </w:rPrChange>
        </w:rPr>
        <w:t xml:space="preserve"> </w:t>
      </w:r>
      <w:r w:rsidRPr="006C66CA">
        <w:rPr>
          <w:rFonts w:cs="Arial"/>
          <w:rPrChange w:id="3050" w:author="Harry Shamoon" w:date="2015-03-05T19:28:00Z">
            <w:rPr/>
          </w:rPrChange>
        </w:rPr>
        <w:t>specified</w:t>
      </w:r>
      <w:r w:rsidRPr="006C66CA">
        <w:rPr>
          <w:rFonts w:cs="Arial"/>
          <w:spacing w:val="-9"/>
          <w:rPrChange w:id="3051" w:author="Harry Shamoon" w:date="2015-03-05T19:28:00Z">
            <w:rPr>
              <w:spacing w:val="-9"/>
            </w:rPr>
          </w:rPrChange>
        </w:rPr>
        <w:t xml:space="preserve"> </w:t>
      </w:r>
      <w:r w:rsidRPr="006C66CA">
        <w:rPr>
          <w:rFonts w:cs="Arial"/>
          <w:rPrChange w:id="3052" w:author="Harry Shamoon" w:date="2015-03-05T19:28:00Z">
            <w:rPr/>
          </w:rPrChange>
        </w:rPr>
        <w:t>as</w:t>
      </w:r>
      <w:r w:rsidRPr="006C66CA">
        <w:rPr>
          <w:rFonts w:cs="Arial"/>
          <w:spacing w:val="-9"/>
          <w:rPrChange w:id="3053" w:author="Harry Shamoon" w:date="2015-03-05T19:28:00Z">
            <w:rPr>
              <w:spacing w:val="-9"/>
            </w:rPr>
          </w:rPrChange>
        </w:rPr>
        <w:t xml:space="preserve"> </w:t>
      </w:r>
      <w:r w:rsidRPr="006C66CA">
        <w:rPr>
          <w:rFonts w:cs="Arial"/>
          <w:rPrChange w:id="3054" w:author="Harry Shamoon" w:date="2015-03-05T19:28:00Z">
            <w:rPr/>
          </w:rPrChange>
        </w:rPr>
        <w:t>positive</w:t>
      </w:r>
      <w:r w:rsidRPr="006C66CA">
        <w:rPr>
          <w:rFonts w:cs="Arial"/>
          <w:spacing w:val="-9"/>
          <w:rPrChange w:id="3055" w:author="Harry Shamoon" w:date="2015-03-05T19:28:00Z">
            <w:rPr>
              <w:spacing w:val="-9"/>
            </w:rPr>
          </w:rPrChange>
        </w:rPr>
        <w:t xml:space="preserve"> </w:t>
      </w:r>
      <w:r w:rsidRPr="006C66CA">
        <w:rPr>
          <w:rFonts w:cs="Arial"/>
          <w:spacing w:val="-3"/>
          <w:rPrChange w:id="3056" w:author="Harry Shamoon" w:date="2015-03-05T19:28:00Z">
            <w:rPr>
              <w:spacing w:val="-3"/>
            </w:rPr>
          </w:rPrChange>
        </w:rPr>
        <w:t>for</w:t>
      </w:r>
      <w:r w:rsidRPr="006C66CA">
        <w:rPr>
          <w:rFonts w:cs="Arial"/>
          <w:spacing w:val="-9"/>
          <w:rPrChange w:id="3057" w:author="Harry Shamoon" w:date="2015-03-05T19:28:00Z">
            <w:rPr>
              <w:spacing w:val="-9"/>
            </w:rPr>
          </w:rPrChange>
        </w:rPr>
        <w:t xml:space="preserve"> </w:t>
      </w:r>
      <w:r w:rsidRPr="006C66CA">
        <w:rPr>
          <w:rFonts w:cs="Arial"/>
          <w:rPrChange w:id="3058" w:author="Harry Shamoon" w:date="2015-03-05T19:28:00Z">
            <w:rPr/>
          </w:rPrChange>
        </w:rPr>
        <w:t>a)</w:t>
      </w:r>
      <w:r w:rsidRPr="006C66CA">
        <w:rPr>
          <w:rFonts w:cs="Arial"/>
          <w:spacing w:val="-9"/>
          <w:rPrChange w:id="3059" w:author="Harry Shamoon" w:date="2015-03-05T19:28:00Z">
            <w:rPr>
              <w:spacing w:val="-9"/>
            </w:rPr>
          </w:rPrChange>
        </w:rPr>
        <w:t xml:space="preserve"> </w:t>
      </w:r>
      <w:r w:rsidRPr="006C66CA">
        <w:rPr>
          <w:rFonts w:cs="Arial"/>
          <w:rPrChange w:id="3060" w:author="Harry Shamoon" w:date="2015-03-05T19:28:00Z">
            <w:rPr/>
          </w:rPrChange>
        </w:rPr>
        <w:t>mechanical</w:t>
      </w:r>
      <w:r w:rsidRPr="006C66CA">
        <w:rPr>
          <w:rFonts w:cs="Arial"/>
          <w:spacing w:val="-9"/>
          <w:rPrChange w:id="3061" w:author="Harry Shamoon" w:date="2015-03-05T19:28:00Z">
            <w:rPr>
              <w:spacing w:val="-9"/>
            </w:rPr>
          </w:rPrChange>
        </w:rPr>
        <w:t xml:space="preserve"> </w:t>
      </w:r>
      <w:r w:rsidRPr="006C66CA">
        <w:rPr>
          <w:rFonts w:cs="Arial"/>
          <w:rPrChange w:id="3062" w:author="Harry Shamoon" w:date="2015-03-05T19:28:00Z">
            <w:rPr/>
          </w:rPrChange>
        </w:rPr>
        <w:t>ventilation</w:t>
      </w:r>
      <w:r w:rsidRPr="006C66CA">
        <w:rPr>
          <w:rFonts w:cs="Arial"/>
          <w:spacing w:val="-9"/>
          <w:rPrChange w:id="3063" w:author="Harry Shamoon" w:date="2015-03-05T19:28:00Z">
            <w:rPr>
              <w:spacing w:val="-9"/>
            </w:rPr>
          </w:rPrChange>
        </w:rPr>
        <w:t xml:space="preserve"> </w:t>
      </w:r>
      <w:r w:rsidRPr="006C66CA">
        <w:rPr>
          <w:rFonts w:cs="Arial"/>
          <w:rPrChange w:id="3064" w:author="Harry Shamoon" w:date="2015-03-05T19:28:00Z">
            <w:rPr/>
          </w:rPrChange>
        </w:rPr>
        <w:t>lasting</w:t>
      </w:r>
      <w:r w:rsidRPr="006C66CA">
        <w:rPr>
          <w:rFonts w:cs="Arial"/>
          <w:spacing w:val="-9"/>
          <w:rPrChange w:id="3065" w:author="Harry Shamoon" w:date="2015-03-05T19:28:00Z">
            <w:rPr>
              <w:spacing w:val="-9"/>
            </w:rPr>
          </w:rPrChange>
        </w:rPr>
        <w:t xml:space="preserve"> </w:t>
      </w:r>
      <w:r w:rsidRPr="006C66CA">
        <w:rPr>
          <w:rFonts w:cs="Arial"/>
          <w:rPrChange w:id="3066" w:author="Harry Shamoon" w:date="2015-03-05T19:28:00Z">
            <w:rPr/>
          </w:rPrChange>
        </w:rPr>
        <w:t>longer</w:t>
      </w:r>
      <w:r w:rsidRPr="006C66CA">
        <w:rPr>
          <w:rFonts w:cs="Arial"/>
          <w:spacing w:val="-9"/>
          <w:rPrChange w:id="3067" w:author="Harry Shamoon" w:date="2015-03-05T19:28:00Z">
            <w:rPr>
              <w:spacing w:val="-9"/>
            </w:rPr>
          </w:rPrChange>
        </w:rPr>
        <w:t xml:space="preserve"> </w:t>
      </w:r>
      <w:r w:rsidRPr="006C66CA">
        <w:rPr>
          <w:rFonts w:cs="Arial"/>
          <w:rPrChange w:id="3068" w:author="Harry Shamoon" w:date="2015-03-05T19:28:00Z">
            <w:rPr/>
          </w:rPrChange>
        </w:rPr>
        <w:t>than</w:t>
      </w:r>
      <w:r w:rsidRPr="006C66CA">
        <w:rPr>
          <w:rFonts w:cs="Arial"/>
          <w:spacing w:val="-9"/>
          <w:rPrChange w:id="3069" w:author="Harry Shamoon" w:date="2015-03-05T19:28:00Z">
            <w:rPr>
              <w:spacing w:val="-9"/>
            </w:rPr>
          </w:rPrChange>
        </w:rPr>
        <w:t xml:space="preserve"> </w:t>
      </w:r>
      <w:r w:rsidRPr="006C66CA">
        <w:rPr>
          <w:rFonts w:cs="Arial"/>
          <w:rPrChange w:id="3070" w:author="Harry Shamoon" w:date="2015-03-05T19:28:00Z">
            <w:rPr/>
          </w:rPrChange>
        </w:rPr>
        <w:t>48</w:t>
      </w:r>
      <w:r w:rsidRPr="006C66CA">
        <w:rPr>
          <w:rFonts w:cs="Arial"/>
          <w:w w:val="99"/>
          <w:rPrChange w:id="3071" w:author="Harry Shamoon" w:date="2015-03-05T19:28:00Z">
            <w:rPr>
              <w:w w:val="99"/>
            </w:rPr>
          </w:rPrChange>
        </w:rPr>
        <w:t xml:space="preserve"> </w:t>
      </w:r>
      <w:r w:rsidRPr="006C66CA">
        <w:rPr>
          <w:rFonts w:cs="Arial"/>
          <w:rPrChange w:id="3072" w:author="Harry Shamoon" w:date="2015-03-05T19:28:00Z">
            <w:rPr/>
          </w:rPrChange>
        </w:rPr>
        <w:t>hours</w:t>
      </w:r>
      <w:r w:rsidRPr="006C66CA">
        <w:rPr>
          <w:rFonts w:cs="Arial"/>
          <w:spacing w:val="-5"/>
          <w:rPrChange w:id="3073" w:author="Harry Shamoon" w:date="2015-03-05T19:28:00Z">
            <w:rPr>
              <w:spacing w:val="-5"/>
            </w:rPr>
          </w:rPrChange>
        </w:rPr>
        <w:t xml:space="preserve"> </w:t>
      </w:r>
      <w:r w:rsidRPr="006C66CA">
        <w:rPr>
          <w:rFonts w:cs="Arial"/>
          <w:rPrChange w:id="3074" w:author="Harry Shamoon" w:date="2015-03-05T19:28:00Z">
            <w:rPr/>
          </w:rPrChange>
        </w:rPr>
        <w:t>or</w:t>
      </w:r>
      <w:r w:rsidRPr="006C66CA">
        <w:rPr>
          <w:rFonts w:cs="Arial"/>
          <w:spacing w:val="-5"/>
          <w:rPrChange w:id="3075" w:author="Harry Shamoon" w:date="2015-03-05T19:28:00Z">
            <w:rPr>
              <w:spacing w:val="-5"/>
            </w:rPr>
          </w:rPrChange>
        </w:rPr>
        <w:t xml:space="preserve"> </w:t>
      </w:r>
      <w:r w:rsidRPr="006C66CA">
        <w:rPr>
          <w:rFonts w:cs="Arial"/>
          <w:rPrChange w:id="3076" w:author="Harry Shamoon" w:date="2015-03-05T19:28:00Z">
            <w:rPr/>
          </w:rPrChange>
        </w:rPr>
        <w:t>b)</w:t>
      </w:r>
      <w:r w:rsidRPr="006C66CA">
        <w:rPr>
          <w:rFonts w:cs="Arial"/>
          <w:spacing w:val="-5"/>
          <w:rPrChange w:id="3077" w:author="Harry Shamoon" w:date="2015-03-05T19:28:00Z">
            <w:rPr>
              <w:spacing w:val="-5"/>
            </w:rPr>
          </w:rPrChange>
        </w:rPr>
        <w:t xml:space="preserve"> </w:t>
      </w:r>
      <w:r w:rsidRPr="006C66CA">
        <w:rPr>
          <w:rFonts w:cs="Arial"/>
          <w:rPrChange w:id="3078" w:author="Harry Shamoon" w:date="2015-03-05T19:28:00Z">
            <w:rPr/>
          </w:rPrChange>
        </w:rPr>
        <w:t>mechanical</w:t>
      </w:r>
      <w:r w:rsidRPr="006C66CA">
        <w:rPr>
          <w:rFonts w:cs="Arial"/>
          <w:spacing w:val="-5"/>
          <w:rPrChange w:id="3079" w:author="Harry Shamoon" w:date="2015-03-05T19:28:00Z">
            <w:rPr>
              <w:spacing w:val="-5"/>
            </w:rPr>
          </w:rPrChange>
        </w:rPr>
        <w:t xml:space="preserve"> </w:t>
      </w:r>
      <w:r w:rsidRPr="006C66CA">
        <w:rPr>
          <w:rFonts w:cs="Arial"/>
          <w:rPrChange w:id="3080" w:author="Harry Shamoon" w:date="2015-03-05T19:28:00Z">
            <w:rPr/>
          </w:rPrChange>
        </w:rPr>
        <w:t>ventilation</w:t>
      </w:r>
      <w:r w:rsidRPr="006C66CA">
        <w:rPr>
          <w:rFonts w:cs="Arial"/>
          <w:spacing w:val="-5"/>
          <w:rPrChange w:id="3081" w:author="Harry Shamoon" w:date="2015-03-05T19:28:00Z">
            <w:rPr>
              <w:spacing w:val="-5"/>
            </w:rPr>
          </w:rPrChange>
        </w:rPr>
        <w:t xml:space="preserve"> </w:t>
      </w:r>
      <w:r w:rsidRPr="006C66CA">
        <w:rPr>
          <w:rFonts w:cs="Arial"/>
          <w:rPrChange w:id="3082" w:author="Harry Shamoon" w:date="2015-03-05T19:28:00Z">
            <w:rPr/>
          </w:rPrChange>
        </w:rPr>
        <w:t>lasts</w:t>
      </w:r>
      <w:r w:rsidRPr="006C66CA">
        <w:rPr>
          <w:rFonts w:cs="Arial"/>
          <w:spacing w:val="-5"/>
          <w:rPrChange w:id="3083" w:author="Harry Shamoon" w:date="2015-03-05T19:28:00Z">
            <w:rPr>
              <w:spacing w:val="-5"/>
            </w:rPr>
          </w:rPrChange>
        </w:rPr>
        <w:t xml:space="preserve"> </w:t>
      </w:r>
      <w:r w:rsidRPr="006C66CA">
        <w:rPr>
          <w:rFonts w:cs="Arial"/>
          <w:rPrChange w:id="3084" w:author="Harry Shamoon" w:date="2015-03-05T19:28:00Z">
            <w:rPr/>
          </w:rPrChange>
        </w:rPr>
        <w:t>less</w:t>
      </w:r>
      <w:r w:rsidRPr="006C66CA">
        <w:rPr>
          <w:rFonts w:cs="Arial"/>
          <w:spacing w:val="-5"/>
          <w:rPrChange w:id="3085" w:author="Harry Shamoon" w:date="2015-03-05T19:28:00Z">
            <w:rPr>
              <w:spacing w:val="-5"/>
            </w:rPr>
          </w:rPrChange>
        </w:rPr>
        <w:t xml:space="preserve"> </w:t>
      </w:r>
      <w:r w:rsidRPr="006C66CA">
        <w:rPr>
          <w:rFonts w:cs="Arial"/>
          <w:rPrChange w:id="3086" w:author="Harry Shamoon" w:date="2015-03-05T19:28:00Z">
            <w:rPr/>
          </w:rPrChange>
        </w:rPr>
        <w:t>than</w:t>
      </w:r>
      <w:r w:rsidRPr="006C66CA">
        <w:rPr>
          <w:rFonts w:cs="Arial"/>
          <w:spacing w:val="-5"/>
          <w:rPrChange w:id="3087" w:author="Harry Shamoon" w:date="2015-03-05T19:28:00Z">
            <w:rPr>
              <w:spacing w:val="-5"/>
            </w:rPr>
          </w:rPrChange>
        </w:rPr>
        <w:t xml:space="preserve"> </w:t>
      </w:r>
      <w:r w:rsidRPr="006C66CA">
        <w:rPr>
          <w:rFonts w:cs="Arial"/>
          <w:rPrChange w:id="3088" w:author="Harry Shamoon" w:date="2015-03-05T19:28:00Z">
            <w:rPr/>
          </w:rPrChange>
        </w:rPr>
        <w:t>48</w:t>
      </w:r>
      <w:r w:rsidRPr="006C66CA">
        <w:rPr>
          <w:rFonts w:cs="Arial"/>
          <w:spacing w:val="-5"/>
          <w:rPrChange w:id="3089" w:author="Harry Shamoon" w:date="2015-03-05T19:28:00Z">
            <w:rPr>
              <w:spacing w:val="-5"/>
            </w:rPr>
          </w:rPrChange>
        </w:rPr>
        <w:t xml:space="preserve"> </w:t>
      </w:r>
      <w:r w:rsidRPr="006C66CA">
        <w:rPr>
          <w:rFonts w:cs="Arial"/>
          <w:rPrChange w:id="3090" w:author="Harry Shamoon" w:date="2015-03-05T19:28:00Z">
            <w:rPr/>
          </w:rPrChange>
        </w:rPr>
        <w:t>hours,</w:t>
      </w:r>
      <w:r w:rsidRPr="006C66CA">
        <w:rPr>
          <w:rFonts w:cs="Arial"/>
          <w:spacing w:val="-4"/>
          <w:rPrChange w:id="3091" w:author="Harry Shamoon" w:date="2015-03-05T19:28:00Z">
            <w:rPr>
              <w:spacing w:val="-4"/>
            </w:rPr>
          </w:rPrChange>
        </w:rPr>
        <w:t xml:space="preserve"> </w:t>
      </w:r>
      <w:r w:rsidRPr="006C66CA">
        <w:rPr>
          <w:rFonts w:cs="Arial"/>
          <w:rPrChange w:id="3092" w:author="Harry Shamoon" w:date="2015-03-05T19:28:00Z">
            <w:rPr/>
          </w:rPrChange>
        </w:rPr>
        <w:t>but</w:t>
      </w:r>
      <w:r w:rsidRPr="006C66CA">
        <w:rPr>
          <w:rFonts w:cs="Arial"/>
          <w:spacing w:val="-5"/>
          <w:rPrChange w:id="3093" w:author="Harry Shamoon" w:date="2015-03-05T19:28:00Z">
            <w:rPr>
              <w:spacing w:val="-5"/>
            </w:rPr>
          </w:rPrChange>
        </w:rPr>
        <w:t xml:space="preserve"> </w:t>
      </w:r>
      <w:r w:rsidRPr="006C66CA">
        <w:rPr>
          <w:rFonts w:cs="Arial"/>
          <w:rPrChange w:id="3094" w:author="Harry Shamoon" w:date="2015-03-05T19:28:00Z">
            <w:rPr/>
          </w:rPrChange>
        </w:rPr>
        <w:t>the</w:t>
      </w:r>
      <w:r w:rsidRPr="006C66CA">
        <w:rPr>
          <w:rFonts w:cs="Arial"/>
          <w:spacing w:val="-5"/>
          <w:rPrChange w:id="3095" w:author="Harry Shamoon" w:date="2015-03-05T19:28:00Z">
            <w:rPr>
              <w:spacing w:val="-5"/>
            </w:rPr>
          </w:rPrChange>
        </w:rPr>
        <w:t xml:space="preserve"> </w:t>
      </w:r>
      <w:r w:rsidRPr="006C66CA">
        <w:rPr>
          <w:rFonts w:cs="Arial"/>
          <w:rPrChange w:id="3096" w:author="Harry Shamoon" w:date="2015-03-05T19:28:00Z">
            <w:rPr/>
          </w:rPrChange>
        </w:rPr>
        <w:t>patient</w:t>
      </w:r>
      <w:r w:rsidRPr="006C66CA">
        <w:rPr>
          <w:rFonts w:cs="Arial"/>
          <w:spacing w:val="-5"/>
          <w:rPrChange w:id="3097" w:author="Harry Shamoon" w:date="2015-03-05T19:28:00Z">
            <w:rPr>
              <w:spacing w:val="-5"/>
            </w:rPr>
          </w:rPrChange>
        </w:rPr>
        <w:t xml:space="preserve"> </w:t>
      </w:r>
      <w:r w:rsidRPr="006C66CA">
        <w:rPr>
          <w:rFonts w:cs="Arial"/>
          <w:rPrChange w:id="3098" w:author="Harry Shamoon" w:date="2015-03-05T19:28:00Z">
            <w:rPr/>
          </w:rPrChange>
        </w:rPr>
        <w:t>died</w:t>
      </w:r>
      <w:r w:rsidRPr="006C66CA">
        <w:rPr>
          <w:rFonts w:cs="Arial"/>
          <w:spacing w:val="-5"/>
          <w:rPrChange w:id="3099" w:author="Harry Shamoon" w:date="2015-03-05T19:28:00Z">
            <w:rPr>
              <w:spacing w:val="-5"/>
            </w:rPr>
          </w:rPrChange>
        </w:rPr>
        <w:t xml:space="preserve"> </w:t>
      </w:r>
      <w:r w:rsidRPr="006C66CA">
        <w:rPr>
          <w:rFonts w:cs="Arial"/>
          <w:rPrChange w:id="3100" w:author="Harry Shamoon" w:date="2015-03-05T19:28:00Z">
            <w:rPr/>
          </w:rPrChange>
        </w:rPr>
        <w:t>within</w:t>
      </w:r>
      <w:r w:rsidRPr="006C66CA">
        <w:rPr>
          <w:rFonts w:cs="Arial"/>
          <w:spacing w:val="-5"/>
          <w:rPrChange w:id="3101" w:author="Harry Shamoon" w:date="2015-03-05T19:28:00Z">
            <w:rPr>
              <w:spacing w:val="-5"/>
            </w:rPr>
          </w:rPrChange>
        </w:rPr>
        <w:t xml:space="preserve"> </w:t>
      </w:r>
      <w:r w:rsidRPr="006C66CA">
        <w:rPr>
          <w:rFonts w:cs="Arial"/>
          <w:rPrChange w:id="3102" w:author="Harry Shamoon" w:date="2015-03-05T19:28:00Z">
            <w:rPr/>
          </w:rPrChange>
        </w:rPr>
        <w:t>96</w:t>
      </w:r>
      <w:r w:rsidRPr="006C66CA">
        <w:rPr>
          <w:rFonts w:cs="Arial"/>
          <w:spacing w:val="-5"/>
          <w:rPrChange w:id="3103" w:author="Harry Shamoon" w:date="2015-03-05T19:28:00Z">
            <w:rPr>
              <w:spacing w:val="-5"/>
            </w:rPr>
          </w:rPrChange>
        </w:rPr>
        <w:t xml:space="preserve"> </w:t>
      </w:r>
      <w:r w:rsidRPr="006C66CA">
        <w:rPr>
          <w:rFonts w:cs="Arial"/>
          <w:rPrChange w:id="3104" w:author="Harry Shamoon" w:date="2015-03-05T19:28:00Z">
            <w:rPr/>
          </w:rPrChange>
        </w:rPr>
        <w:t>hours</w:t>
      </w:r>
      <w:r w:rsidRPr="006C66CA">
        <w:rPr>
          <w:rFonts w:cs="Arial"/>
          <w:spacing w:val="-5"/>
          <w:rPrChange w:id="3105" w:author="Harry Shamoon" w:date="2015-03-05T19:28:00Z">
            <w:rPr>
              <w:spacing w:val="-5"/>
            </w:rPr>
          </w:rPrChange>
        </w:rPr>
        <w:t xml:space="preserve"> </w:t>
      </w:r>
      <w:r w:rsidRPr="006C66CA">
        <w:rPr>
          <w:rFonts w:cs="Arial"/>
          <w:rPrChange w:id="3106" w:author="Harry Shamoon" w:date="2015-03-05T19:28:00Z">
            <w:rPr/>
          </w:rPrChange>
        </w:rPr>
        <w:t>of</w:t>
      </w:r>
      <w:r w:rsidRPr="006C66CA">
        <w:rPr>
          <w:rFonts w:cs="Arial"/>
          <w:spacing w:val="-5"/>
          <w:rPrChange w:id="3107" w:author="Harry Shamoon" w:date="2015-03-05T19:28:00Z">
            <w:rPr>
              <w:spacing w:val="-5"/>
            </w:rPr>
          </w:rPrChange>
        </w:rPr>
        <w:t xml:space="preserve"> </w:t>
      </w:r>
      <w:r w:rsidRPr="006C66CA">
        <w:rPr>
          <w:rFonts w:cs="Arial"/>
          <w:rPrChange w:id="3108" w:author="Harry Shamoon" w:date="2015-03-05T19:28:00Z">
            <w:rPr/>
          </w:rPrChange>
        </w:rPr>
        <w:t>the</w:t>
      </w:r>
      <w:r w:rsidRPr="006C66CA">
        <w:rPr>
          <w:rFonts w:cs="Arial"/>
          <w:spacing w:val="-5"/>
          <w:rPrChange w:id="3109" w:author="Harry Shamoon" w:date="2015-03-05T19:28:00Z">
            <w:rPr>
              <w:spacing w:val="-5"/>
            </w:rPr>
          </w:rPrChange>
        </w:rPr>
        <w:t xml:space="preserve"> </w:t>
      </w:r>
      <w:r w:rsidRPr="006C66CA">
        <w:rPr>
          <w:rFonts w:cs="Arial"/>
          <w:rPrChange w:id="3110" w:author="Harry Shamoon" w:date="2015-03-05T19:28:00Z">
            <w:rPr/>
          </w:rPrChange>
        </w:rPr>
        <w:t>calculated</w:t>
      </w:r>
    </w:p>
    <w:p w14:paraId="77BE96CF" w14:textId="77777777" w:rsidR="006A7004" w:rsidRPr="006A7004" w:rsidRDefault="006A7004" w:rsidP="006A7004">
      <w:pPr>
        <w:jc w:val="both"/>
        <w:rPr>
          <w:rFonts w:ascii="Arial" w:hAnsi="Arial" w:cs="Arial"/>
          <w:rPrChange w:id="3111" w:author="Harry Shamoon" w:date="2015-03-05T19:28:00Z">
            <w:rPr/>
          </w:rPrChange>
        </w:rPr>
        <w:sectPr w:rsidR="006A7004" w:rsidRPr="006A7004">
          <w:type w:val="continuous"/>
          <w:pgSz w:w="12240" w:h="15840"/>
          <w:pgMar w:top="620" w:right="400" w:bottom="280" w:left="560" w:header="720" w:footer="720" w:gutter="0"/>
          <w:cols w:space="720"/>
        </w:sectPr>
        <w:pPrChange w:id="3112" w:author="Harry Shamoon" w:date="2015-03-05T19:42:00Z">
          <w:pPr>
            <w:spacing w:line="268" w:lineRule="auto"/>
            <w:jc w:val="both"/>
          </w:pPr>
        </w:pPrChange>
      </w:pPr>
    </w:p>
    <w:p w14:paraId="65AC7CA8" w14:textId="77777777" w:rsidR="00F731E7" w:rsidRPr="006C66CA" w:rsidRDefault="00082CF3">
      <w:pPr>
        <w:pStyle w:val="BodyText"/>
        <w:spacing w:before="33"/>
        <w:ind w:left="120" w:right="119"/>
        <w:jc w:val="both"/>
        <w:rPr>
          <w:rFonts w:cs="Arial"/>
          <w:rPrChange w:id="3113" w:author="Harry Shamoon" w:date="2015-03-05T19:28:00Z">
            <w:rPr/>
          </w:rPrChange>
        </w:rPr>
        <w:pPrChange w:id="3114" w:author="Harry Shamoon" w:date="2015-03-05T19:42:00Z">
          <w:pPr>
            <w:pStyle w:val="BodyText"/>
            <w:spacing w:before="33" w:line="268" w:lineRule="auto"/>
            <w:ind w:left="120" w:right="119"/>
            <w:jc w:val="both"/>
          </w:pPr>
        </w:pPrChange>
      </w:pPr>
      <w:proofErr w:type="gramStart"/>
      <w:r w:rsidRPr="006C66CA">
        <w:rPr>
          <w:rFonts w:cs="Arial"/>
        </w:rPr>
        <w:lastRenderedPageBreak/>
        <w:t>score</w:t>
      </w:r>
      <w:proofErr w:type="gramEnd"/>
      <w:r w:rsidRPr="006C66CA">
        <w:rPr>
          <w:rFonts w:cs="Arial"/>
        </w:rPr>
        <w:t>.</w:t>
      </w:r>
      <w:r w:rsidRPr="00C91597">
        <w:rPr>
          <w:rFonts w:cs="Arial"/>
          <w:spacing w:val="15"/>
        </w:rPr>
        <w:t xml:space="preserve"> </w:t>
      </w:r>
      <w:r w:rsidRPr="00082CF3">
        <w:rPr>
          <w:rFonts w:cs="Arial"/>
        </w:rPr>
        <w:t>Patients</w:t>
      </w:r>
      <w:r w:rsidRPr="00082CF3">
        <w:rPr>
          <w:rFonts w:cs="Arial"/>
          <w:spacing w:val="-4"/>
        </w:rPr>
        <w:t xml:space="preserve"> </w:t>
      </w:r>
      <w:r w:rsidRPr="00F97E28">
        <w:rPr>
          <w:rFonts w:cs="Arial"/>
        </w:rPr>
        <w:t>that</w:t>
      </w:r>
      <w:r w:rsidRPr="00F97E28">
        <w:rPr>
          <w:rFonts w:cs="Arial"/>
          <w:spacing w:val="-4"/>
        </w:rPr>
        <w:t xml:space="preserve"> </w:t>
      </w:r>
      <w:r w:rsidRPr="00030584">
        <w:rPr>
          <w:rFonts w:cs="Arial"/>
        </w:rPr>
        <w:t>are</w:t>
      </w:r>
      <w:r w:rsidRPr="00174DF6">
        <w:rPr>
          <w:rFonts w:cs="Arial"/>
          <w:spacing w:val="-4"/>
        </w:rPr>
        <w:t xml:space="preserve"> </w:t>
      </w:r>
      <w:r w:rsidRPr="00174DF6">
        <w:rPr>
          <w:rFonts w:cs="Arial"/>
        </w:rPr>
        <w:t>not</w:t>
      </w:r>
      <w:r w:rsidRPr="00174DF6">
        <w:rPr>
          <w:rFonts w:cs="Arial"/>
          <w:spacing w:val="-4"/>
        </w:rPr>
        <w:t xml:space="preserve"> </w:t>
      </w:r>
      <w:r w:rsidRPr="00231B3C">
        <w:rPr>
          <w:rFonts w:cs="Arial"/>
        </w:rPr>
        <w:t>on</w:t>
      </w:r>
      <w:r w:rsidRPr="008C4839">
        <w:rPr>
          <w:rFonts w:cs="Arial"/>
          <w:spacing w:val="-4"/>
        </w:rPr>
        <w:t xml:space="preserve"> </w:t>
      </w:r>
      <w:r w:rsidRPr="00C0557F">
        <w:rPr>
          <w:rFonts w:cs="Arial"/>
        </w:rPr>
        <w:t>prolonged</w:t>
      </w:r>
      <w:r w:rsidRPr="00765A7F">
        <w:rPr>
          <w:rFonts w:cs="Arial"/>
          <w:spacing w:val="-4"/>
        </w:rPr>
        <w:t xml:space="preserve"> </w:t>
      </w:r>
      <w:r w:rsidRPr="00365719">
        <w:rPr>
          <w:rFonts w:cs="Arial"/>
        </w:rPr>
        <w:t>ventilation</w:t>
      </w:r>
      <w:r w:rsidRPr="00365719">
        <w:rPr>
          <w:rFonts w:cs="Arial"/>
          <w:spacing w:val="-4"/>
        </w:rPr>
        <w:t xml:space="preserve"> </w:t>
      </w:r>
      <w:r w:rsidRPr="00FF1D9C">
        <w:rPr>
          <w:rFonts w:cs="Arial"/>
        </w:rPr>
        <w:t>within</w:t>
      </w:r>
      <w:r w:rsidRPr="0011650A">
        <w:rPr>
          <w:rFonts w:cs="Arial"/>
          <w:spacing w:val="-4"/>
        </w:rPr>
        <w:t xml:space="preserve"> </w:t>
      </w:r>
      <w:r w:rsidRPr="0011650A">
        <w:rPr>
          <w:rFonts w:cs="Arial"/>
        </w:rPr>
        <w:t>96</w:t>
      </w:r>
      <w:r w:rsidRPr="0011650A">
        <w:rPr>
          <w:rFonts w:cs="Arial"/>
          <w:spacing w:val="-4"/>
        </w:rPr>
        <w:t xml:space="preserve"> </w:t>
      </w:r>
      <w:r w:rsidRPr="0011650A">
        <w:rPr>
          <w:rFonts w:cs="Arial"/>
        </w:rPr>
        <w:t>hours</w:t>
      </w:r>
      <w:r w:rsidRPr="0011650A">
        <w:rPr>
          <w:rFonts w:cs="Arial"/>
          <w:spacing w:val="-4"/>
        </w:rPr>
        <w:t xml:space="preserve"> </w:t>
      </w:r>
      <w:r w:rsidRPr="00907C1D">
        <w:rPr>
          <w:rFonts w:cs="Arial"/>
        </w:rPr>
        <w:t>or</w:t>
      </w:r>
      <w:r w:rsidRPr="00640245">
        <w:rPr>
          <w:rFonts w:cs="Arial"/>
          <w:spacing w:val="-4"/>
        </w:rPr>
        <w:t xml:space="preserve"> </w:t>
      </w:r>
      <w:r w:rsidRPr="00FF4755">
        <w:rPr>
          <w:rFonts w:cs="Arial"/>
        </w:rPr>
        <w:t>discharged</w:t>
      </w:r>
      <w:r w:rsidRPr="00FF4755">
        <w:rPr>
          <w:rFonts w:cs="Arial"/>
          <w:spacing w:val="-4"/>
        </w:rPr>
        <w:t xml:space="preserve"> </w:t>
      </w:r>
      <w:r w:rsidRPr="00FF4755">
        <w:rPr>
          <w:rFonts w:cs="Arial"/>
        </w:rPr>
        <w:t>alive</w:t>
      </w:r>
      <w:r w:rsidRPr="00FF4755">
        <w:rPr>
          <w:rFonts w:cs="Arial"/>
          <w:spacing w:val="-4"/>
        </w:rPr>
        <w:t xml:space="preserve"> </w:t>
      </w:r>
      <w:r w:rsidRPr="00FF4755">
        <w:rPr>
          <w:rFonts w:cs="Arial"/>
        </w:rPr>
        <w:t>from</w:t>
      </w:r>
      <w:r w:rsidRPr="00FF4755">
        <w:rPr>
          <w:rFonts w:cs="Arial"/>
          <w:spacing w:val="-4"/>
        </w:rPr>
        <w:t xml:space="preserve"> </w:t>
      </w:r>
      <w:r w:rsidRPr="00FF4755">
        <w:rPr>
          <w:rFonts w:cs="Arial"/>
        </w:rPr>
        <w:t>the</w:t>
      </w:r>
      <w:r w:rsidRPr="00FF4755">
        <w:rPr>
          <w:rFonts w:cs="Arial"/>
          <w:spacing w:val="-4"/>
        </w:rPr>
        <w:t xml:space="preserve"> </w:t>
      </w:r>
      <w:r w:rsidRPr="00FF4755">
        <w:rPr>
          <w:rFonts w:cs="Arial"/>
        </w:rPr>
        <w:t>hospital</w:t>
      </w:r>
      <w:r w:rsidRPr="00FF4755">
        <w:rPr>
          <w:rFonts w:cs="Arial"/>
          <w:spacing w:val="-4"/>
        </w:rPr>
        <w:t xml:space="preserve"> </w:t>
      </w:r>
      <w:r w:rsidRPr="00FF4755">
        <w:rPr>
          <w:rFonts w:cs="Arial"/>
        </w:rPr>
        <w:t>will</w:t>
      </w:r>
      <w:r w:rsidRPr="00FF4755">
        <w:rPr>
          <w:rFonts w:cs="Arial"/>
          <w:spacing w:val="-4"/>
        </w:rPr>
        <w:t xml:space="preserve"> </w:t>
      </w:r>
      <w:r w:rsidRPr="008F496E">
        <w:rPr>
          <w:rFonts w:cs="Arial"/>
        </w:rPr>
        <w:t>be</w:t>
      </w:r>
      <w:r w:rsidRPr="008F496E">
        <w:rPr>
          <w:rFonts w:cs="Arial"/>
          <w:w w:val="99"/>
        </w:rPr>
        <w:t xml:space="preserve"> </w:t>
      </w:r>
      <w:r w:rsidRPr="006C66CA">
        <w:rPr>
          <w:rFonts w:cs="Arial"/>
          <w:rPrChange w:id="3115" w:author="Harry Shamoon" w:date="2015-03-05T19:28:00Z">
            <w:rPr/>
          </w:rPrChange>
        </w:rPr>
        <w:t>considered</w:t>
      </w:r>
      <w:r w:rsidRPr="006C66CA">
        <w:rPr>
          <w:rFonts w:cs="Arial"/>
          <w:spacing w:val="-28"/>
          <w:rPrChange w:id="3116" w:author="Harry Shamoon" w:date="2015-03-05T19:28:00Z">
            <w:rPr>
              <w:spacing w:val="-28"/>
            </w:rPr>
          </w:rPrChange>
        </w:rPr>
        <w:t xml:space="preserve"> </w:t>
      </w:r>
      <w:r w:rsidRPr="006C66CA">
        <w:rPr>
          <w:rFonts w:cs="Arial"/>
          <w:rPrChange w:id="3117" w:author="Harry Shamoon" w:date="2015-03-05T19:28:00Z">
            <w:rPr/>
          </w:rPrChange>
        </w:rPr>
        <w:t>negative.</w:t>
      </w:r>
    </w:p>
    <w:p w14:paraId="253723CE" w14:textId="77777777" w:rsidR="00F731E7" w:rsidRPr="006C66CA" w:rsidRDefault="00082CF3" w:rsidP="00174DF6">
      <w:pPr>
        <w:pStyle w:val="Heading4"/>
        <w:spacing w:before="93"/>
        <w:ind w:left="120"/>
        <w:jc w:val="both"/>
        <w:rPr>
          <w:rFonts w:cs="Arial"/>
          <w:b w:val="0"/>
          <w:bCs w:val="0"/>
          <w:rPrChange w:id="3118" w:author="Harry Shamoon" w:date="2015-03-05T19:28:00Z">
            <w:rPr>
              <w:b w:val="0"/>
              <w:bCs w:val="0"/>
            </w:rPr>
          </w:rPrChange>
        </w:rPr>
      </w:pPr>
      <w:r w:rsidRPr="006C66CA">
        <w:rPr>
          <w:rFonts w:cs="Arial"/>
          <w:rPrChange w:id="3119" w:author="Harry Shamoon" w:date="2015-03-05T19:28:00Z">
            <w:rPr/>
          </w:rPrChange>
        </w:rPr>
        <w:t>Bayesian</w:t>
      </w:r>
      <w:r w:rsidRPr="006C66CA">
        <w:rPr>
          <w:rFonts w:cs="Arial"/>
          <w:spacing w:val="-9"/>
          <w:rPrChange w:id="3120" w:author="Harry Shamoon" w:date="2015-03-05T19:28:00Z">
            <w:rPr>
              <w:spacing w:val="-9"/>
            </w:rPr>
          </w:rPrChange>
        </w:rPr>
        <w:t xml:space="preserve"> </w:t>
      </w:r>
      <w:r w:rsidRPr="006C66CA">
        <w:rPr>
          <w:rFonts w:cs="Arial"/>
          <w:rPrChange w:id="3121" w:author="Harry Shamoon" w:date="2015-03-05T19:28:00Z">
            <w:rPr/>
          </w:rPrChange>
        </w:rPr>
        <w:t>hierarchical</w:t>
      </w:r>
      <w:r w:rsidRPr="006C66CA">
        <w:rPr>
          <w:rFonts w:cs="Arial"/>
          <w:spacing w:val="-9"/>
          <w:rPrChange w:id="3122" w:author="Harry Shamoon" w:date="2015-03-05T19:28:00Z">
            <w:rPr>
              <w:spacing w:val="-9"/>
            </w:rPr>
          </w:rPrChange>
        </w:rPr>
        <w:t xml:space="preserve"> </w:t>
      </w:r>
      <w:r w:rsidRPr="006C66CA">
        <w:rPr>
          <w:rFonts w:cs="Arial"/>
          <w:rPrChange w:id="3123" w:author="Harry Shamoon" w:date="2015-03-05T19:28:00Z">
            <w:rPr/>
          </w:rPrChange>
        </w:rPr>
        <w:t>modeling</w:t>
      </w:r>
      <w:r w:rsidRPr="006C66CA">
        <w:rPr>
          <w:rFonts w:cs="Arial"/>
          <w:spacing w:val="-9"/>
          <w:rPrChange w:id="3124" w:author="Harry Shamoon" w:date="2015-03-05T19:28:00Z">
            <w:rPr>
              <w:spacing w:val="-9"/>
            </w:rPr>
          </w:rPrChange>
        </w:rPr>
        <w:t xml:space="preserve"> </w:t>
      </w:r>
      <w:r w:rsidRPr="006C66CA">
        <w:rPr>
          <w:rFonts w:cs="Arial"/>
          <w:rPrChange w:id="3125" w:author="Harry Shamoon" w:date="2015-03-05T19:28:00Z">
            <w:rPr/>
          </w:rPrChange>
        </w:rPr>
        <w:t>to</w:t>
      </w:r>
      <w:r w:rsidRPr="006C66CA">
        <w:rPr>
          <w:rFonts w:cs="Arial"/>
          <w:spacing w:val="-9"/>
          <w:rPrChange w:id="3126" w:author="Harry Shamoon" w:date="2015-03-05T19:28:00Z">
            <w:rPr>
              <w:spacing w:val="-9"/>
            </w:rPr>
          </w:rPrChange>
        </w:rPr>
        <w:t xml:space="preserve"> </w:t>
      </w:r>
      <w:r w:rsidRPr="006C66CA">
        <w:rPr>
          <w:rFonts w:cs="Arial"/>
          <w:rPrChange w:id="3127" w:author="Harry Shamoon" w:date="2015-03-05T19:28:00Z">
            <w:rPr/>
          </w:rPrChange>
        </w:rPr>
        <w:t>reflect</w:t>
      </w:r>
      <w:r w:rsidRPr="006C66CA">
        <w:rPr>
          <w:rFonts w:cs="Arial"/>
          <w:spacing w:val="-9"/>
          <w:rPrChange w:id="3128" w:author="Harry Shamoon" w:date="2015-03-05T19:28:00Z">
            <w:rPr>
              <w:spacing w:val="-9"/>
            </w:rPr>
          </w:rPrChange>
        </w:rPr>
        <w:t xml:space="preserve"> </w:t>
      </w:r>
      <w:r w:rsidRPr="006C66CA">
        <w:rPr>
          <w:rFonts w:cs="Arial"/>
          <w:rPrChange w:id="3129" w:author="Harry Shamoon" w:date="2015-03-05T19:28:00Z">
            <w:rPr/>
          </w:rPrChange>
        </w:rPr>
        <w:t>the</w:t>
      </w:r>
      <w:r w:rsidRPr="006C66CA">
        <w:rPr>
          <w:rFonts w:cs="Arial"/>
          <w:spacing w:val="-9"/>
          <w:rPrChange w:id="3130" w:author="Harry Shamoon" w:date="2015-03-05T19:28:00Z">
            <w:rPr>
              <w:spacing w:val="-9"/>
            </w:rPr>
          </w:rPrChange>
        </w:rPr>
        <w:t xml:space="preserve"> </w:t>
      </w:r>
      <w:r w:rsidRPr="006C66CA">
        <w:rPr>
          <w:rFonts w:cs="Arial"/>
          <w:rPrChange w:id="3131" w:author="Harry Shamoon" w:date="2015-03-05T19:28:00Z">
            <w:rPr/>
          </w:rPrChange>
        </w:rPr>
        <w:t>nested</w:t>
      </w:r>
      <w:r w:rsidRPr="006C66CA">
        <w:rPr>
          <w:rFonts w:cs="Arial"/>
          <w:spacing w:val="-9"/>
          <w:rPrChange w:id="3132" w:author="Harry Shamoon" w:date="2015-03-05T19:28:00Z">
            <w:rPr>
              <w:spacing w:val="-9"/>
            </w:rPr>
          </w:rPrChange>
        </w:rPr>
        <w:t xml:space="preserve"> </w:t>
      </w:r>
      <w:r w:rsidRPr="006C66CA">
        <w:rPr>
          <w:rFonts w:cs="Arial"/>
          <w:rPrChange w:id="3133" w:author="Harry Shamoon" w:date="2015-03-05T19:28:00Z">
            <w:rPr/>
          </w:rPrChange>
        </w:rPr>
        <w:t>structure</w:t>
      </w:r>
      <w:r w:rsidRPr="006C66CA">
        <w:rPr>
          <w:rFonts w:cs="Arial"/>
          <w:spacing w:val="-9"/>
          <w:rPrChange w:id="3134" w:author="Harry Shamoon" w:date="2015-03-05T19:28:00Z">
            <w:rPr>
              <w:spacing w:val="-9"/>
            </w:rPr>
          </w:rPrChange>
        </w:rPr>
        <w:t xml:space="preserve"> </w:t>
      </w:r>
      <w:r w:rsidRPr="006C66CA">
        <w:rPr>
          <w:rFonts w:cs="Arial"/>
          <w:rPrChange w:id="3135" w:author="Harry Shamoon" w:date="2015-03-05T19:28:00Z">
            <w:rPr/>
          </w:rPrChange>
        </w:rPr>
        <w:t>of</w:t>
      </w:r>
      <w:r w:rsidRPr="006C66CA">
        <w:rPr>
          <w:rFonts w:cs="Arial"/>
          <w:spacing w:val="-9"/>
          <w:rPrChange w:id="3136" w:author="Harry Shamoon" w:date="2015-03-05T19:28:00Z">
            <w:rPr>
              <w:spacing w:val="-9"/>
            </w:rPr>
          </w:rPrChange>
        </w:rPr>
        <w:t xml:space="preserve"> </w:t>
      </w:r>
      <w:r w:rsidRPr="006C66CA">
        <w:rPr>
          <w:rFonts w:cs="Arial"/>
          <w:rPrChange w:id="3137" w:author="Harry Shamoon" w:date="2015-03-05T19:28:00Z">
            <w:rPr/>
          </w:rPrChange>
        </w:rPr>
        <w:t>health</w:t>
      </w:r>
      <w:r w:rsidRPr="006C66CA">
        <w:rPr>
          <w:rFonts w:cs="Arial"/>
          <w:spacing w:val="-9"/>
          <w:rPrChange w:id="3138" w:author="Harry Shamoon" w:date="2015-03-05T19:28:00Z">
            <w:rPr>
              <w:spacing w:val="-9"/>
            </w:rPr>
          </w:rPrChange>
        </w:rPr>
        <w:t xml:space="preserve"> </w:t>
      </w:r>
      <w:r w:rsidRPr="006C66CA">
        <w:rPr>
          <w:rFonts w:cs="Arial"/>
          <w:rPrChange w:id="3139" w:author="Harry Shamoon" w:date="2015-03-05T19:28:00Z">
            <w:rPr/>
          </w:rPrChange>
        </w:rPr>
        <w:t>care</w:t>
      </w:r>
    </w:p>
    <w:p w14:paraId="4F656975" w14:textId="77777777" w:rsidR="00F731E7" w:rsidRPr="006C66CA" w:rsidRDefault="00082CF3">
      <w:pPr>
        <w:pStyle w:val="BodyText"/>
        <w:spacing w:before="125"/>
        <w:ind w:left="120" w:right="119"/>
        <w:jc w:val="both"/>
        <w:rPr>
          <w:rFonts w:cs="Arial"/>
          <w:rPrChange w:id="3140" w:author="Harry Shamoon" w:date="2015-03-05T19:28:00Z">
            <w:rPr/>
          </w:rPrChange>
        </w:rPr>
        <w:pPrChange w:id="3141" w:author="Harry Shamoon" w:date="2015-03-05T19:42:00Z">
          <w:pPr>
            <w:pStyle w:val="BodyText"/>
            <w:spacing w:before="125" w:line="268" w:lineRule="auto"/>
            <w:ind w:left="120" w:right="119"/>
            <w:jc w:val="both"/>
          </w:pPr>
        </w:pPrChange>
      </w:pPr>
      <w:r w:rsidRPr="006C66CA">
        <w:rPr>
          <w:rFonts w:cs="Arial"/>
          <w:spacing w:val="-4"/>
          <w:rPrChange w:id="3142" w:author="Harry Shamoon" w:date="2015-03-05T19:28:00Z">
            <w:rPr>
              <w:spacing w:val="-4"/>
            </w:rPr>
          </w:rPrChange>
        </w:rPr>
        <w:t>We</w:t>
      </w:r>
      <w:r w:rsidRPr="006C66CA">
        <w:rPr>
          <w:rFonts w:cs="Arial"/>
          <w:spacing w:val="23"/>
          <w:rPrChange w:id="3143" w:author="Harry Shamoon" w:date="2015-03-05T19:28:00Z">
            <w:rPr>
              <w:spacing w:val="23"/>
            </w:rPr>
          </w:rPrChange>
        </w:rPr>
        <w:t xml:space="preserve"> </w:t>
      </w:r>
      <w:r w:rsidRPr="006C66CA">
        <w:rPr>
          <w:rFonts w:cs="Arial"/>
          <w:rPrChange w:id="3144" w:author="Harry Shamoon" w:date="2015-03-05T19:28:00Z">
            <w:rPr/>
          </w:rPrChange>
        </w:rPr>
        <w:t>will</w:t>
      </w:r>
      <w:r w:rsidRPr="006C66CA">
        <w:rPr>
          <w:rFonts w:cs="Arial"/>
          <w:spacing w:val="23"/>
          <w:rPrChange w:id="3145" w:author="Harry Shamoon" w:date="2015-03-05T19:28:00Z">
            <w:rPr>
              <w:spacing w:val="23"/>
            </w:rPr>
          </w:rPrChange>
        </w:rPr>
        <w:t xml:space="preserve"> </w:t>
      </w:r>
      <w:r w:rsidRPr="006C66CA">
        <w:rPr>
          <w:rFonts w:cs="Arial"/>
          <w:rPrChange w:id="3146" w:author="Harry Shamoon" w:date="2015-03-05T19:28:00Z">
            <w:rPr/>
          </w:rPrChange>
        </w:rPr>
        <w:t>build</w:t>
      </w:r>
      <w:r w:rsidRPr="006C66CA">
        <w:rPr>
          <w:rFonts w:cs="Arial"/>
          <w:spacing w:val="23"/>
          <w:rPrChange w:id="3147" w:author="Harry Shamoon" w:date="2015-03-05T19:28:00Z">
            <w:rPr>
              <w:spacing w:val="23"/>
            </w:rPr>
          </w:rPrChange>
        </w:rPr>
        <w:t xml:space="preserve"> </w:t>
      </w:r>
      <w:r w:rsidRPr="006C66CA">
        <w:rPr>
          <w:rFonts w:cs="Arial"/>
          <w:rPrChange w:id="3148" w:author="Harry Shamoon" w:date="2015-03-05T19:28:00Z">
            <w:rPr/>
          </w:rPrChange>
        </w:rPr>
        <w:t>a</w:t>
      </w:r>
      <w:r w:rsidRPr="006C66CA">
        <w:rPr>
          <w:rFonts w:cs="Arial"/>
          <w:spacing w:val="23"/>
          <w:rPrChange w:id="3149" w:author="Harry Shamoon" w:date="2015-03-05T19:28:00Z">
            <w:rPr>
              <w:spacing w:val="23"/>
            </w:rPr>
          </w:rPrChange>
        </w:rPr>
        <w:t xml:space="preserve"> </w:t>
      </w:r>
      <w:r w:rsidRPr="006C66CA">
        <w:rPr>
          <w:rFonts w:cs="Arial"/>
          <w:rPrChange w:id="3150" w:author="Harry Shamoon" w:date="2015-03-05T19:28:00Z">
            <w:rPr/>
          </w:rPrChange>
        </w:rPr>
        <w:t>Bayesian</w:t>
      </w:r>
      <w:r w:rsidRPr="006C66CA">
        <w:rPr>
          <w:rFonts w:cs="Arial"/>
          <w:spacing w:val="23"/>
          <w:rPrChange w:id="3151" w:author="Harry Shamoon" w:date="2015-03-05T19:28:00Z">
            <w:rPr>
              <w:spacing w:val="23"/>
            </w:rPr>
          </w:rPrChange>
        </w:rPr>
        <w:t xml:space="preserve"> </w:t>
      </w:r>
      <w:r w:rsidRPr="006C66CA">
        <w:rPr>
          <w:rFonts w:cs="Arial"/>
          <w:rPrChange w:id="3152" w:author="Harry Shamoon" w:date="2015-03-05T19:28:00Z">
            <w:rPr/>
          </w:rPrChange>
        </w:rPr>
        <w:t>hierarchical</w:t>
      </w:r>
      <w:r w:rsidRPr="006C66CA">
        <w:rPr>
          <w:rFonts w:cs="Arial"/>
          <w:spacing w:val="23"/>
          <w:rPrChange w:id="3153" w:author="Harry Shamoon" w:date="2015-03-05T19:28:00Z">
            <w:rPr>
              <w:spacing w:val="23"/>
            </w:rPr>
          </w:rPrChange>
        </w:rPr>
        <w:t xml:space="preserve"> </w:t>
      </w:r>
      <w:r w:rsidRPr="006C66CA">
        <w:rPr>
          <w:rFonts w:cs="Arial"/>
          <w:rPrChange w:id="3154" w:author="Harry Shamoon" w:date="2015-03-05T19:28:00Z">
            <w:rPr/>
          </w:rPrChange>
        </w:rPr>
        <w:t>multivariate</w:t>
      </w:r>
      <w:r w:rsidRPr="006C66CA">
        <w:rPr>
          <w:rFonts w:cs="Arial"/>
          <w:spacing w:val="23"/>
          <w:rPrChange w:id="3155" w:author="Harry Shamoon" w:date="2015-03-05T19:28:00Z">
            <w:rPr>
              <w:spacing w:val="23"/>
            </w:rPr>
          </w:rPrChange>
        </w:rPr>
        <w:t xml:space="preserve"> </w:t>
      </w:r>
      <w:r w:rsidRPr="006C66CA">
        <w:rPr>
          <w:rFonts w:cs="Arial"/>
          <w:rPrChange w:id="3156" w:author="Harry Shamoon" w:date="2015-03-05T19:28:00Z">
            <w:rPr/>
          </w:rPrChange>
        </w:rPr>
        <w:t>logistic</w:t>
      </w:r>
      <w:r w:rsidRPr="006C66CA">
        <w:rPr>
          <w:rFonts w:cs="Arial"/>
          <w:spacing w:val="23"/>
          <w:rPrChange w:id="3157" w:author="Harry Shamoon" w:date="2015-03-05T19:28:00Z">
            <w:rPr>
              <w:spacing w:val="23"/>
            </w:rPr>
          </w:rPrChange>
        </w:rPr>
        <w:t xml:space="preserve"> </w:t>
      </w:r>
      <w:r w:rsidRPr="006C66CA">
        <w:rPr>
          <w:rFonts w:cs="Arial"/>
          <w:rPrChange w:id="3158" w:author="Harry Shamoon" w:date="2015-03-05T19:28:00Z">
            <w:rPr/>
          </w:rPrChange>
        </w:rPr>
        <w:t>regression</w:t>
      </w:r>
      <w:r w:rsidRPr="006C66CA">
        <w:rPr>
          <w:rFonts w:cs="Arial"/>
          <w:spacing w:val="23"/>
          <w:rPrChange w:id="3159" w:author="Harry Shamoon" w:date="2015-03-05T19:28:00Z">
            <w:rPr>
              <w:spacing w:val="23"/>
            </w:rPr>
          </w:rPrChange>
        </w:rPr>
        <w:t xml:space="preserve"> </w:t>
      </w:r>
      <w:r w:rsidRPr="006C66CA">
        <w:rPr>
          <w:rFonts w:cs="Arial"/>
          <w:rPrChange w:id="3160" w:author="Harry Shamoon" w:date="2015-03-05T19:28:00Z">
            <w:rPr/>
          </w:rPrChange>
        </w:rPr>
        <w:t>model</w:t>
      </w:r>
      <w:r w:rsidRPr="006C66CA">
        <w:rPr>
          <w:rFonts w:cs="Arial"/>
          <w:spacing w:val="23"/>
          <w:rPrChange w:id="3161" w:author="Harry Shamoon" w:date="2015-03-05T19:28:00Z">
            <w:rPr>
              <w:spacing w:val="23"/>
            </w:rPr>
          </w:rPrChange>
        </w:rPr>
        <w:t xml:space="preserve"> </w:t>
      </w:r>
      <w:r w:rsidRPr="006C66CA">
        <w:rPr>
          <w:rFonts w:cs="Arial"/>
          <w:rPrChange w:id="3162" w:author="Harry Shamoon" w:date="2015-03-05T19:28:00Z">
            <w:rPr/>
          </w:rPrChange>
        </w:rPr>
        <w:t>of</w:t>
      </w:r>
      <w:r w:rsidRPr="006C66CA">
        <w:rPr>
          <w:rFonts w:cs="Arial"/>
          <w:spacing w:val="23"/>
          <w:rPrChange w:id="3163" w:author="Harry Shamoon" w:date="2015-03-05T19:28:00Z">
            <w:rPr>
              <w:spacing w:val="23"/>
            </w:rPr>
          </w:rPrChange>
        </w:rPr>
        <w:t xml:space="preserve"> </w:t>
      </w:r>
      <w:r w:rsidRPr="006C66CA">
        <w:rPr>
          <w:rFonts w:cs="Arial"/>
          <w:rPrChange w:id="3164" w:author="Harry Shamoon" w:date="2015-03-05T19:28:00Z">
            <w:rPr/>
          </w:rPrChange>
        </w:rPr>
        <w:t>time-invariant</w:t>
      </w:r>
      <w:r w:rsidRPr="006C66CA">
        <w:rPr>
          <w:rFonts w:cs="Arial"/>
          <w:spacing w:val="23"/>
          <w:rPrChange w:id="3165" w:author="Harry Shamoon" w:date="2015-03-05T19:28:00Z">
            <w:rPr>
              <w:spacing w:val="23"/>
            </w:rPr>
          </w:rPrChange>
        </w:rPr>
        <w:t xml:space="preserve"> </w:t>
      </w:r>
      <w:r w:rsidRPr="006C66CA">
        <w:rPr>
          <w:rFonts w:cs="Arial"/>
          <w:rPrChange w:id="3166" w:author="Harry Shamoon" w:date="2015-03-05T19:28:00Z">
            <w:rPr/>
          </w:rPrChange>
        </w:rPr>
        <w:t>and</w:t>
      </w:r>
      <w:r w:rsidRPr="006C66CA">
        <w:rPr>
          <w:rFonts w:cs="Arial"/>
          <w:spacing w:val="23"/>
          <w:rPrChange w:id="3167" w:author="Harry Shamoon" w:date="2015-03-05T19:28:00Z">
            <w:rPr>
              <w:spacing w:val="23"/>
            </w:rPr>
          </w:rPrChange>
        </w:rPr>
        <w:t xml:space="preserve"> </w:t>
      </w:r>
      <w:r w:rsidRPr="006C66CA">
        <w:rPr>
          <w:rFonts w:cs="Arial"/>
          <w:rPrChange w:id="3168" w:author="Harry Shamoon" w:date="2015-03-05T19:28:00Z">
            <w:rPr/>
          </w:rPrChange>
        </w:rPr>
        <w:t>time-variant</w:t>
      </w:r>
      <w:r w:rsidRPr="006C66CA">
        <w:rPr>
          <w:rFonts w:cs="Arial"/>
          <w:w w:val="99"/>
          <w:rPrChange w:id="3169" w:author="Harry Shamoon" w:date="2015-03-05T19:28:00Z">
            <w:rPr>
              <w:w w:val="99"/>
            </w:rPr>
          </w:rPrChange>
        </w:rPr>
        <w:t xml:space="preserve"> </w:t>
      </w:r>
      <w:r w:rsidRPr="006C66CA">
        <w:rPr>
          <w:rFonts w:cs="Arial"/>
          <w:rPrChange w:id="3170" w:author="Harry Shamoon" w:date="2015-03-05T19:28:00Z">
            <w:rPr/>
          </w:rPrChange>
        </w:rPr>
        <w:t>demographic, clinical and administrative variables. Our Bayesian hierarchical modeling will represent the</w:t>
      </w:r>
      <w:r w:rsidRPr="006C66CA">
        <w:rPr>
          <w:rFonts w:cs="Arial"/>
          <w:spacing w:val="-32"/>
          <w:rPrChange w:id="3171" w:author="Harry Shamoon" w:date="2015-03-05T19:28:00Z">
            <w:rPr>
              <w:spacing w:val="-32"/>
            </w:rPr>
          </w:rPrChange>
        </w:rPr>
        <w:t xml:space="preserve"> </w:t>
      </w:r>
      <w:r w:rsidRPr="006C66CA">
        <w:rPr>
          <w:rFonts w:cs="Arial"/>
          <w:rPrChange w:id="3172" w:author="Harry Shamoon" w:date="2015-03-05T19:28:00Z">
            <w:rPr/>
          </w:rPrChange>
        </w:rPr>
        <w:t>multi-</w:t>
      </w:r>
      <w:r w:rsidRPr="006C66CA">
        <w:rPr>
          <w:rFonts w:cs="Arial"/>
          <w:w w:val="99"/>
          <w:rPrChange w:id="3173" w:author="Harry Shamoon" w:date="2015-03-05T19:28:00Z">
            <w:rPr>
              <w:w w:val="99"/>
            </w:rPr>
          </w:rPrChange>
        </w:rPr>
        <w:t xml:space="preserve"> </w:t>
      </w:r>
      <w:r w:rsidRPr="006C66CA">
        <w:rPr>
          <w:rFonts w:cs="Arial"/>
          <w:spacing w:val="-3"/>
          <w:rPrChange w:id="3174" w:author="Harry Shamoon" w:date="2015-03-05T19:28:00Z">
            <w:rPr>
              <w:spacing w:val="-3"/>
            </w:rPr>
          </w:rPrChange>
        </w:rPr>
        <w:t xml:space="preserve">level </w:t>
      </w:r>
      <w:r w:rsidRPr="006C66CA">
        <w:rPr>
          <w:rFonts w:cs="Arial"/>
          <w:rPrChange w:id="3175" w:author="Harry Shamoon" w:date="2015-03-05T19:28:00Z">
            <w:rPr/>
          </w:rPrChange>
        </w:rPr>
        <w:t xml:space="preserve">nested structure of current health care, with </w:t>
      </w:r>
      <w:r w:rsidRPr="006C66CA">
        <w:rPr>
          <w:rFonts w:cs="Arial"/>
          <w:spacing w:val="-3"/>
          <w:rPrChange w:id="3176" w:author="Harry Shamoon" w:date="2015-03-05T19:28:00Z">
            <w:rPr>
              <w:spacing w:val="-3"/>
            </w:rPr>
          </w:rPrChange>
        </w:rPr>
        <w:t xml:space="preserve">levels for </w:t>
      </w:r>
      <w:r w:rsidRPr="006C66CA">
        <w:rPr>
          <w:rFonts w:cs="Arial"/>
          <w:rPrChange w:id="3177" w:author="Harry Shamoon" w:date="2015-03-05T19:28:00Z">
            <w:rPr/>
          </w:rPrChange>
        </w:rPr>
        <w:t>medical or surgical service the patient is under,</w:t>
      </w:r>
      <w:r w:rsidRPr="006C66CA">
        <w:rPr>
          <w:rFonts w:cs="Arial"/>
          <w:spacing w:val="15"/>
          <w:rPrChange w:id="3178" w:author="Harry Shamoon" w:date="2015-03-05T19:28:00Z">
            <w:rPr>
              <w:spacing w:val="15"/>
            </w:rPr>
          </w:rPrChange>
        </w:rPr>
        <w:t xml:space="preserve"> </w:t>
      </w:r>
      <w:r w:rsidRPr="006C66CA">
        <w:rPr>
          <w:rFonts w:cs="Arial"/>
          <w:rPrChange w:id="3179" w:author="Harry Shamoon" w:date="2015-03-05T19:28:00Z">
            <w:rPr/>
          </w:rPrChange>
        </w:rPr>
        <w:t>the</w:t>
      </w:r>
      <w:r w:rsidRPr="006C66CA">
        <w:rPr>
          <w:rFonts w:cs="Arial"/>
          <w:w w:val="99"/>
          <w:rPrChange w:id="3180" w:author="Harry Shamoon" w:date="2015-03-05T19:28:00Z">
            <w:rPr>
              <w:w w:val="99"/>
            </w:rPr>
          </w:rPrChange>
        </w:rPr>
        <w:t xml:space="preserve"> </w:t>
      </w:r>
      <w:r w:rsidRPr="006C66CA">
        <w:rPr>
          <w:rFonts w:cs="Arial"/>
          <w:rPrChange w:id="3181" w:author="Harry Shamoon" w:date="2015-03-05T19:28:00Z">
            <w:rPr/>
          </w:rPrChange>
        </w:rPr>
        <w:t xml:space="preserve">floor or ward where the patient is cared </w:t>
      </w:r>
      <w:r w:rsidRPr="006C66CA">
        <w:rPr>
          <w:rFonts w:cs="Arial"/>
          <w:spacing w:val="-5"/>
          <w:rPrChange w:id="3182" w:author="Harry Shamoon" w:date="2015-03-05T19:28:00Z">
            <w:rPr>
              <w:spacing w:val="-5"/>
            </w:rPr>
          </w:rPrChange>
        </w:rPr>
        <w:t xml:space="preserve">for, </w:t>
      </w:r>
      <w:r w:rsidRPr="006C66CA">
        <w:rPr>
          <w:rFonts w:cs="Arial"/>
          <w:rPrChange w:id="3183" w:author="Harry Shamoon" w:date="2015-03-05T19:28:00Z">
            <w:rPr/>
          </w:rPrChange>
        </w:rPr>
        <w:t xml:space="preserve">the institution the patient is admitted </w:t>
      </w:r>
      <w:r w:rsidRPr="006C66CA">
        <w:rPr>
          <w:rFonts w:cs="Arial"/>
          <w:spacing w:val="-4"/>
          <w:rPrChange w:id="3184" w:author="Harry Shamoon" w:date="2015-03-05T19:28:00Z">
            <w:rPr>
              <w:spacing w:val="-4"/>
            </w:rPr>
          </w:rPrChange>
        </w:rPr>
        <w:t xml:space="preserve">to. We </w:t>
      </w:r>
      <w:r w:rsidRPr="006C66CA">
        <w:rPr>
          <w:rFonts w:cs="Arial"/>
          <w:rPrChange w:id="3185" w:author="Harry Shamoon" w:date="2015-03-05T19:28:00Z">
            <w:rPr/>
          </w:rPrChange>
        </w:rPr>
        <w:t>will also consider</w:t>
      </w:r>
      <w:r w:rsidRPr="006C66CA">
        <w:rPr>
          <w:rFonts w:cs="Arial"/>
          <w:spacing w:val="50"/>
          <w:rPrChange w:id="3186" w:author="Harry Shamoon" w:date="2015-03-05T19:28:00Z">
            <w:rPr>
              <w:spacing w:val="50"/>
            </w:rPr>
          </w:rPrChange>
        </w:rPr>
        <w:t xml:space="preserve"> </w:t>
      </w:r>
      <w:r w:rsidRPr="006C66CA">
        <w:rPr>
          <w:rFonts w:cs="Arial"/>
          <w:rPrChange w:id="3187" w:author="Harry Shamoon" w:date="2015-03-05T19:28:00Z">
            <w:rPr/>
          </w:rPrChange>
        </w:rPr>
        <w:t>other</w:t>
      </w:r>
      <w:r w:rsidRPr="006C66CA">
        <w:rPr>
          <w:rFonts w:cs="Arial"/>
          <w:w w:val="99"/>
          <w:rPrChange w:id="3188" w:author="Harry Shamoon" w:date="2015-03-05T19:28:00Z">
            <w:rPr>
              <w:w w:val="99"/>
            </w:rPr>
          </w:rPrChange>
        </w:rPr>
        <w:t xml:space="preserve"> </w:t>
      </w:r>
      <w:r w:rsidRPr="006C66CA">
        <w:rPr>
          <w:rFonts w:cs="Arial"/>
          <w:rPrChange w:id="3189" w:author="Harry Shamoon" w:date="2015-03-05T19:28:00Z">
            <w:rPr/>
          </w:rPrChange>
        </w:rPr>
        <w:t>random</w:t>
      </w:r>
      <w:r w:rsidRPr="006C66CA">
        <w:rPr>
          <w:rFonts w:cs="Arial"/>
          <w:spacing w:val="-15"/>
          <w:rPrChange w:id="3190" w:author="Harry Shamoon" w:date="2015-03-05T19:28:00Z">
            <w:rPr>
              <w:spacing w:val="-15"/>
            </w:rPr>
          </w:rPrChange>
        </w:rPr>
        <w:t xml:space="preserve"> </w:t>
      </w:r>
      <w:r w:rsidRPr="006C66CA">
        <w:rPr>
          <w:rFonts w:cs="Arial"/>
          <w:rPrChange w:id="3191" w:author="Harry Shamoon" w:date="2015-03-05T19:28:00Z">
            <w:rPr/>
          </w:rPrChange>
        </w:rPr>
        <w:t>effects</w:t>
      </w:r>
      <w:r w:rsidRPr="006C66CA">
        <w:rPr>
          <w:rFonts w:cs="Arial"/>
          <w:spacing w:val="-15"/>
          <w:rPrChange w:id="3192" w:author="Harry Shamoon" w:date="2015-03-05T19:28:00Z">
            <w:rPr>
              <w:spacing w:val="-15"/>
            </w:rPr>
          </w:rPrChange>
        </w:rPr>
        <w:t xml:space="preserve"> </w:t>
      </w:r>
      <w:r w:rsidRPr="006C66CA">
        <w:rPr>
          <w:rFonts w:cs="Arial"/>
          <w:spacing w:val="-3"/>
          <w:rPrChange w:id="3193" w:author="Harry Shamoon" w:date="2015-03-05T19:28:00Z">
            <w:rPr>
              <w:spacing w:val="-3"/>
            </w:rPr>
          </w:rPrChange>
        </w:rPr>
        <w:t>for</w:t>
      </w:r>
      <w:r w:rsidRPr="006C66CA">
        <w:rPr>
          <w:rFonts w:cs="Arial"/>
          <w:spacing w:val="-15"/>
          <w:rPrChange w:id="3194" w:author="Harry Shamoon" w:date="2015-03-05T19:28:00Z">
            <w:rPr>
              <w:spacing w:val="-15"/>
            </w:rPr>
          </w:rPrChange>
        </w:rPr>
        <w:t xml:space="preserve"> </w:t>
      </w:r>
      <w:r w:rsidRPr="006C66CA">
        <w:rPr>
          <w:rFonts w:cs="Arial"/>
          <w:rPrChange w:id="3195" w:author="Harry Shamoon" w:date="2015-03-05T19:28:00Z">
            <w:rPr/>
          </w:rPrChange>
        </w:rPr>
        <w:t>example</w:t>
      </w:r>
      <w:r w:rsidRPr="006C66CA">
        <w:rPr>
          <w:rFonts w:cs="Arial"/>
          <w:spacing w:val="-15"/>
          <w:rPrChange w:id="3196" w:author="Harry Shamoon" w:date="2015-03-05T19:28:00Z">
            <w:rPr>
              <w:spacing w:val="-15"/>
            </w:rPr>
          </w:rPrChange>
        </w:rPr>
        <w:t xml:space="preserve"> </w:t>
      </w:r>
      <w:r w:rsidRPr="006C66CA">
        <w:rPr>
          <w:rFonts w:cs="Arial"/>
          <w:spacing w:val="-3"/>
          <w:rPrChange w:id="3197" w:author="Harry Shamoon" w:date="2015-03-05T19:28:00Z">
            <w:rPr>
              <w:spacing w:val="-3"/>
            </w:rPr>
          </w:rPrChange>
        </w:rPr>
        <w:t>for</w:t>
      </w:r>
      <w:r w:rsidRPr="006C66CA">
        <w:rPr>
          <w:rFonts w:cs="Arial"/>
          <w:spacing w:val="-15"/>
          <w:rPrChange w:id="3198" w:author="Harry Shamoon" w:date="2015-03-05T19:28:00Z">
            <w:rPr>
              <w:spacing w:val="-15"/>
            </w:rPr>
          </w:rPrChange>
        </w:rPr>
        <w:t xml:space="preserve"> </w:t>
      </w:r>
      <w:r w:rsidRPr="006C66CA">
        <w:rPr>
          <w:rFonts w:cs="Arial"/>
          <w:rPrChange w:id="3199" w:author="Harry Shamoon" w:date="2015-03-05T19:28:00Z">
            <w:rPr/>
          </w:rPrChange>
        </w:rPr>
        <w:t>co-morbidity</w:t>
      </w:r>
      <w:r w:rsidRPr="006C66CA">
        <w:rPr>
          <w:rFonts w:cs="Arial"/>
          <w:spacing w:val="-15"/>
          <w:rPrChange w:id="3200" w:author="Harry Shamoon" w:date="2015-03-05T19:28:00Z">
            <w:rPr>
              <w:spacing w:val="-15"/>
            </w:rPr>
          </w:rPrChange>
        </w:rPr>
        <w:t xml:space="preserve"> </w:t>
      </w:r>
      <w:r w:rsidRPr="006C66CA">
        <w:rPr>
          <w:rFonts w:cs="Arial"/>
          <w:rPrChange w:id="3201" w:author="Harry Shamoon" w:date="2015-03-05T19:28:00Z">
            <w:rPr/>
          </w:rPrChange>
        </w:rPr>
        <w:t>and</w:t>
      </w:r>
      <w:r w:rsidRPr="006C66CA">
        <w:rPr>
          <w:rFonts w:cs="Arial"/>
          <w:spacing w:val="-15"/>
          <w:rPrChange w:id="3202" w:author="Harry Shamoon" w:date="2015-03-05T19:28:00Z">
            <w:rPr>
              <w:spacing w:val="-15"/>
            </w:rPr>
          </w:rPrChange>
        </w:rPr>
        <w:t xml:space="preserve"> </w:t>
      </w:r>
      <w:r w:rsidRPr="006C66CA">
        <w:rPr>
          <w:rFonts w:cs="Arial"/>
          <w:rPrChange w:id="3203" w:author="Harry Shamoon" w:date="2015-03-05T19:28:00Z">
            <w:rPr/>
          </w:rPrChange>
        </w:rPr>
        <w:t>other</w:t>
      </w:r>
      <w:r w:rsidRPr="006C66CA">
        <w:rPr>
          <w:rFonts w:cs="Arial"/>
          <w:spacing w:val="-15"/>
          <w:rPrChange w:id="3204" w:author="Harry Shamoon" w:date="2015-03-05T19:28:00Z">
            <w:rPr>
              <w:spacing w:val="-15"/>
            </w:rPr>
          </w:rPrChange>
        </w:rPr>
        <w:t xml:space="preserve"> </w:t>
      </w:r>
      <w:r w:rsidRPr="006C66CA">
        <w:rPr>
          <w:rFonts w:cs="Arial"/>
          <w:rPrChange w:id="3205" w:author="Harry Shamoon" w:date="2015-03-05T19:28:00Z">
            <w:rPr/>
          </w:rPrChange>
        </w:rPr>
        <w:t>time-invariant</w:t>
      </w:r>
      <w:r w:rsidRPr="006C66CA">
        <w:rPr>
          <w:rFonts w:cs="Arial"/>
          <w:spacing w:val="-15"/>
          <w:rPrChange w:id="3206" w:author="Harry Shamoon" w:date="2015-03-05T19:28:00Z">
            <w:rPr>
              <w:spacing w:val="-15"/>
            </w:rPr>
          </w:rPrChange>
        </w:rPr>
        <w:t xml:space="preserve"> </w:t>
      </w:r>
      <w:r w:rsidRPr="006C66CA">
        <w:rPr>
          <w:rFonts w:cs="Arial"/>
          <w:rPrChange w:id="3207" w:author="Harry Shamoon" w:date="2015-03-05T19:28:00Z">
            <w:rPr/>
          </w:rPrChange>
        </w:rPr>
        <w:t>patient</w:t>
      </w:r>
      <w:r w:rsidRPr="006C66CA">
        <w:rPr>
          <w:rFonts w:cs="Arial"/>
          <w:spacing w:val="-15"/>
          <w:rPrChange w:id="3208" w:author="Harry Shamoon" w:date="2015-03-05T19:28:00Z">
            <w:rPr>
              <w:spacing w:val="-15"/>
            </w:rPr>
          </w:rPrChange>
        </w:rPr>
        <w:t xml:space="preserve"> </w:t>
      </w:r>
      <w:r w:rsidRPr="006C66CA">
        <w:rPr>
          <w:rFonts w:cs="Arial"/>
          <w:rPrChange w:id="3209" w:author="Harry Shamoon" w:date="2015-03-05T19:28:00Z">
            <w:rPr/>
          </w:rPrChange>
        </w:rPr>
        <w:t>specific</w:t>
      </w:r>
      <w:r w:rsidRPr="006C66CA">
        <w:rPr>
          <w:rFonts w:cs="Arial"/>
          <w:spacing w:val="-15"/>
          <w:rPrChange w:id="3210" w:author="Harry Shamoon" w:date="2015-03-05T19:28:00Z">
            <w:rPr>
              <w:spacing w:val="-15"/>
            </w:rPr>
          </w:rPrChange>
        </w:rPr>
        <w:t xml:space="preserve"> </w:t>
      </w:r>
      <w:r w:rsidRPr="006C66CA">
        <w:rPr>
          <w:rFonts w:cs="Arial"/>
          <w:rPrChange w:id="3211" w:author="Harry Shamoon" w:date="2015-03-05T19:28:00Z">
            <w:rPr/>
          </w:rPrChange>
        </w:rPr>
        <w:t>descriptors.</w:t>
      </w:r>
      <w:r w:rsidRPr="006C66CA">
        <w:rPr>
          <w:rFonts w:cs="Arial"/>
          <w:spacing w:val="1"/>
          <w:rPrChange w:id="3212" w:author="Harry Shamoon" w:date="2015-03-05T19:28:00Z">
            <w:rPr>
              <w:spacing w:val="1"/>
            </w:rPr>
          </w:rPrChange>
        </w:rPr>
        <w:t xml:space="preserve"> </w:t>
      </w:r>
      <w:r w:rsidRPr="006C66CA">
        <w:rPr>
          <w:rFonts w:cs="Arial"/>
          <w:spacing w:val="-4"/>
          <w:rPrChange w:id="3213" w:author="Harry Shamoon" w:date="2015-03-05T19:28:00Z">
            <w:rPr>
              <w:spacing w:val="-4"/>
            </w:rPr>
          </w:rPrChange>
        </w:rPr>
        <w:t>We</w:t>
      </w:r>
      <w:r w:rsidRPr="006C66CA">
        <w:rPr>
          <w:rFonts w:cs="Arial"/>
          <w:spacing w:val="-15"/>
          <w:rPrChange w:id="3214" w:author="Harry Shamoon" w:date="2015-03-05T19:28:00Z">
            <w:rPr>
              <w:spacing w:val="-15"/>
            </w:rPr>
          </w:rPrChange>
        </w:rPr>
        <w:t xml:space="preserve"> </w:t>
      </w:r>
      <w:r w:rsidRPr="006C66CA">
        <w:rPr>
          <w:rFonts w:cs="Arial"/>
          <w:rPrChange w:id="3215" w:author="Harry Shamoon" w:date="2015-03-05T19:28:00Z">
            <w:rPr/>
          </w:rPrChange>
        </w:rPr>
        <w:t>illustrate</w:t>
      </w:r>
      <w:r w:rsidRPr="006C66CA">
        <w:rPr>
          <w:rFonts w:cs="Arial"/>
          <w:spacing w:val="-15"/>
          <w:rPrChange w:id="3216" w:author="Harry Shamoon" w:date="2015-03-05T19:28:00Z">
            <w:rPr>
              <w:spacing w:val="-15"/>
            </w:rPr>
          </w:rPrChange>
        </w:rPr>
        <w:t xml:space="preserve"> </w:t>
      </w:r>
      <w:r w:rsidRPr="006C66CA">
        <w:rPr>
          <w:rFonts w:cs="Arial"/>
          <w:rPrChange w:id="3217" w:author="Harry Shamoon" w:date="2015-03-05T19:28:00Z">
            <w:rPr/>
          </w:rPrChange>
        </w:rPr>
        <w:t>this</w:t>
      </w:r>
      <w:r w:rsidRPr="006C66CA">
        <w:rPr>
          <w:rFonts w:cs="Arial"/>
          <w:w w:val="99"/>
          <w:rPrChange w:id="3218" w:author="Harry Shamoon" w:date="2015-03-05T19:28:00Z">
            <w:rPr>
              <w:w w:val="99"/>
            </w:rPr>
          </w:rPrChange>
        </w:rPr>
        <w:t xml:space="preserve"> </w:t>
      </w:r>
      <w:r w:rsidRPr="006C66CA">
        <w:rPr>
          <w:rFonts w:cs="Arial"/>
          <w:rPrChange w:id="3219" w:author="Harry Shamoon" w:date="2015-03-05T19:28:00Z">
            <w:rPr/>
          </w:rPrChange>
        </w:rPr>
        <w:t>nested</w:t>
      </w:r>
      <w:r w:rsidRPr="006C66CA">
        <w:rPr>
          <w:rFonts w:cs="Arial"/>
          <w:spacing w:val="-6"/>
          <w:rPrChange w:id="3220" w:author="Harry Shamoon" w:date="2015-03-05T19:28:00Z">
            <w:rPr>
              <w:spacing w:val="-6"/>
            </w:rPr>
          </w:rPrChange>
        </w:rPr>
        <w:t xml:space="preserve"> </w:t>
      </w:r>
      <w:r w:rsidRPr="006C66CA">
        <w:rPr>
          <w:rFonts w:cs="Arial"/>
          <w:rPrChange w:id="3221" w:author="Harry Shamoon" w:date="2015-03-05T19:28:00Z">
            <w:rPr/>
          </w:rPrChange>
        </w:rPr>
        <w:t>structure</w:t>
      </w:r>
      <w:r w:rsidRPr="006C66CA">
        <w:rPr>
          <w:rFonts w:cs="Arial"/>
          <w:spacing w:val="-6"/>
          <w:rPrChange w:id="3222" w:author="Harry Shamoon" w:date="2015-03-05T19:28:00Z">
            <w:rPr>
              <w:spacing w:val="-6"/>
            </w:rPr>
          </w:rPrChange>
        </w:rPr>
        <w:t xml:space="preserve"> </w:t>
      </w:r>
      <w:r w:rsidRPr="006C66CA">
        <w:rPr>
          <w:rFonts w:cs="Arial"/>
          <w:rPrChange w:id="3223" w:author="Harry Shamoon" w:date="2015-03-05T19:28:00Z">
            <w:rPr/>
          </w:rPrChange>
        </w:rPr>
        <w:t>in</w:t>
      </w:r>
      <w:r w:rsidRPr="006C66CA">
        <w:rPr>
          <w:rFonts w:cs="Arial"/>
          <w:spacing w:val="-6"/>
          <w:rPrChange w:id="3224" w:author="Harry Shamoon" w:date="2015-03-05T19:28:00Z">
            <w:rPr>
              <w:spacing w:val="-6"/>
            </w:rPr>
          </w:rPrChange>
        </w:rPr>
        <w:t xml:space="preserve"> </w:t>
      </w:r>
      <w:r w:rsidRPr="006C66CA">
        <w:rPr>
          <w:rFonts w:cs="Arial"/>
          <w:rPrChange w:id="3225" w:author="Harry Shamoon" w:date="2015-03-05T19:28:00Z">
            <w:rPr/>
          </w:rPrChange>
        </w:rPr>
        <w:t>a</w:t>
      </w:r>
      <w:r w:rsidRPr="006C66CA">
        <w:rPr>
          <w:rFonts w:cs="Arial"/>
          <w:spacing w:val="-6"/>
          <w:rPrChange w:id="3226" w:author="Harry Shamoon" w:date="2015-03-05T19:28:00Z">
            <w:rPr>
              <w:spacing w:val="-6"/>
            </w:rPr>
          </w:rPrChange>
        </w:rPr>
        <w:t xml:space="preserve"> </w:t>
      </w:r>
      <w:r w:rsidRPr="006C66CA">
        <w:rPr>
          <w:rFonts w:cs="Arial"/>
          <w:rPrChange w:id="3227" w:author="Harry Shamoon" w:date="2015-03-05T19:28:00Z">
            <w:rPr/>
          </w:rPrChange>
        </w:rPr>
        <w:t>simple</w:t>
      </w:r>
      <w:r w:rsidRPr="006C66CA">
        <w:rPr>
          <w:rFonts w:cs="Arial"/>
          <w:spacing w:val="-6"/>
          <w:rPrChange w:id="3228" w:author="Harry Shamoon" w:date="2015-03-05T19:28:00Z">
            <w:rPr>
              <w:spacing w:val="-6"/>
            </w:rPr>
          </w:rPrChange>
        </w:rPr>
        <w:t xml:space="preserve"> </w:t>
      </w:r>
      <w:r w:rsidRPr="006C66CA">
        <w:rPr>
          <w:rFonts w:cs="Arial"/>
          <w:rPrChange w:id="3229" w:author="Harry Shamoon" w:date="2015-03-05T19:28:00Z">
            <w:rPr/>
          </w:rPrChange>
        </w:rPr>
        <w:t>logistic</w:t>
      </w:r>
      <w:r w:rsidRPr="006C66CA">
        <w:rPr>
          <w:rFonts w:cs="Arial"/>
          <w:spacing w:val="-6"/>
          <w:rPrChange w:id="3230" w:author="Harry Shamoon" w:date="2015-03-05T19:28:00Z">
            <w:rPr>
              <w:spacing w:val="-6"/>
            </w:rPr>
          </w:rPrChange>
        </w:rPr>
        <w:t xml:space="preserve"> </w:t>
      </w:r>
      <w:r w:rsidRPr="006C66CA">
        <w:rPr>
          <w:rFonts w:cs="Arial"/>
          <w:rPrChange w:id="3231" w:author="Harry Shamoon" w:date="2015-03-05T19:28:00Z">
            <w:rPr/>
          </w:rPrChange>
        </w:rPr>
        <w:t>model</w:t>
      </w:r>
      <w:r w:rsidRPr="006C66CA">
        <w:rPr>
          <w:rFonts w:cs="Arial"/>
          <w:spacing w:val="-6"/>
          <w:rPrChange w:id="3232" w:author="Harry Shamoon" w:date="2015-03-05T19:28:00Z">
            <w:rPr>
              <w:spacing w:val="-6"/>
            </w:rPr>
          </w:rPrChange>
        </w:rPr>
        <w:t xml:space="preserve"> </w:t>
      </w:r>
      <w:r w:rsidRPr="006C66CA">
        <w:rPr>
          <w:rFonts w:cs="Arial"/>
          <w:rPrChange w:id="3233" w:author="Harry Shamoon" w:date="2015-03-05T19:28:00Z">
            <w:rPr/>
          </w:rPrChange>
        </w:rPr>
        <w:t>with</w:t>
      </w:r>
      <w:r w:rsidRPr="006C66CA">
        <w:rPr>
          <w:rFonts w:cs="Arial"/>
          <w:spacing w:val="-6"/>
          <w:rPrChange w:id="3234" w:author="Harry Shamoon" w:date="2015-03-05T19:28:00Z">
            <w:rPr>
              <w:spacing w:val="-6"/>
            </w:rPr>
          </w:rPrChange>
        </w:rPr>
        <w:t xml:space="preserve"> </w:t>
      </w:r>
      <w:r w:rsidRPr="006C66CA">
        <w:rPr>
          <w:rFonts w:cs="Arial"/>
          <w:rPrChange w:id="3235" w:author="Harry Shamoon" w:date="2015-03-05T19:28:00Z">
            <w:rPr/>
          </w:rPrChange>
        </w:rPr>
        <w:t>hierarchical</w:t>
      </w:r>
      <w:r w:rsidRPr="006C66CA">
        <w:rPr>
          <w:rFonts w:cs="Arial"/>
          <w:spacing w:val="-6"/>
          <w:rPrChange w:id="3236" w:author="Harry Shamoon" w:date="2015-03-05T19:28:00Z">
            <w:rPr>
              <w:spacing w:val="-6"/>
            </w:rPr>
          </w:rPrChange>
        </w:rPr>
        <w:t xml:space="preserve"> </w:t>
      </w:r>
      <w:r w:rsidRPr="006C66CA">
        <w:rPr>
          <w:rFonts w:cs="Arial"/>
          <w:spacing w:val="-3"/>
          <w:rPrChange w:id="3237" w:author="Harry Shamoon" w:date="2015-03-05T19:28:00Z">
            <w:rPr>
              <w:spacing w:val="-3"/>
            </w:rPr>
          </w:rPrChange>
        </w:rPr>
        <w:t>levels</w:t>
      </w:r>
      <w:r w:rsidRPr="006C66CA">
        <w:rPr>
          <w:rFonts w:cs="Arial"/>
          <w:spacing w:val="-6"/>
          <w:rPrChange w:id="3238" w:author="Harry Shamoon" w:date="2015-03-05T19:28:00Z">
            <w:rPr>
              <w:spacing w:val="-6"/>
            </w:rPr>
          </w:rPrChange>
        </w:rPr>
        <w:t xml:space="preserve"> </w:t>
      </w:r>
      <w:r w:rsidRPr="006C66CA">
        <w:rPr>
          <w:rFonts w:cs="Arial"/>
          <w:spacing w:val="-3"/>
          <w:rPrChange w:id="3239" w:author="Harry Shamoon" w:date="2015-03-05T19:28:00Z">
            <w:rPr>
              <w:spacing w:val="-3"/>
            </w:rPr>
          </w:rPrChange>
        </w:rPr>
        <w:t>for</w:t>
      </w:r>
      <w:r w:rsidRPr="006C66CA">
        <w:rPr>
          <w:rFonts w:cs="Arial"/>
          <w:spacing w:val="-6"/>
          <w:rPrChange w:id="3240" w:author="Harry Shamoon" w:date="2015-03-05T19:28:00Z">
            <w:rPr>
              <w:spacing w:val="-6"/>
            </w:rPr>
          </w:rPrChange>
        </w:rPr>
        <w:t xml:space="preserve"> </w:t>
      </w:r>
      <w:r w:rsidRPr="006C66CA">
        <w:rPr>
          <w:rFonts w:cs="Arial"/>
          <w:rPrChange w:id="3241" w:author="Harry Shamoon" w:date="2015-03-05T19:28:00Z">
            <w:rPr/>
          </w:rPrChange>
        </w:rPr>
        <w:t>patient,</w:t>
      </w:r>
      <w:r w:rsidRPr="006C66CA">
        <w:rPr>
          <w:rFonts w:cs="Arial"/>
          <w:spacing w:val="-6"/>
          <w:rPrChange w:id="3242" w:author="Harry Shamoon" w:date="2015-03-05T19:28:00Z">
            <w:rPr>
              <w:spacing w:val="-6"/>
            </w:rPr>
          </w:rPrChange>
        </w:rPr>
        <w:t xml:space="preserve"> </w:t>
      </w:r>
      <w:r w:rsidRPr="006C66CA">
        <w:rPr>
          <w:rFonts w:cs="Arial"/>
          <w:rPrChange w:id="3243" w:author="Harry Shamoon" w:date="2015-03-05T19:28:00Z">
            <w:rPr/>
          </w:rPrChange>
        </w:rPr>
        <w:t>service</w:t>
      </w:r>
      <w:r w:rsidRPr="006C66CA">
        <w:rPr>
          <w:rFonts w:cs="Arial"/>
          <w:spacing w:val="-6"/>
          <w:rPrChange w:id="3244" w:author="Harry Shamoon" w:date="2015-03-05T19:28:00Z">
            <w:rPr>
              <w:spacing w:val="-6"/>
            </w:rPr>
          </w:rPrChange>
        </w:rPr>
        <w:t xml:space="preserve"> </w:t>
      </w:r>
      <w:r w:rsidRPr="006C66CA">
        <w:rPr>
          <w:rFonts w:cs="Arial"/>
          <w:rPrChange w:id="3245" w:author="Harry Shamoon" w:date="2015-03-05T19:28:00Z">
            <w:rPr/>
          </w:rPrChange>
        </w:rPr>
        <w:t>and</w:t>
      </w:r>
      <w:r w:rsidRPr="006C66CA">
        <w:rPr>
          <w:rFonts w:cs="Arial"/>
          <w:spacing w:val="-6"/>
          <w:rPrChange w:id="3246" w:author="Harry Shamoon" w:date="2015-03-05T19:28:00Z">
            <w:rPr>
              <w:spacing w:val="-6"/>
            </w:rPr>
          </w:rPrChange>
        </w:rPr>
        <w:t xml:space="preserve"> </w:t>
      </w:r>
      <w:r w:rsidRPr="006C66CA">
        <w:rPr>
          <w:rFonts w:cs="Arial"/>
          <w:rPrChange w:id="3247" w:author="Harry Shamoon" w:date="2015-03-05T19:28:00Z">
            <w:rPr/>
          </w:rPrChange>
        </w:rPr>
        <w:t>hospital:</w:t>
      </w:r>
    </w:p>
    <w:p w14:paraId="008B7C42" w14:textId="77777777" w:rsidR="00F731E7" w:rsidRPr="0011650A" w:rsidRDefault="00082CF3">
      <w:pPr>
        <w:pStyle w:val="BodyText"/>
        <w:spacing w:before="104"/>
        <w:ind w:left="120" w:right="117" w:firstLine="338"/>
        <w:jc w:val="both"/>
        <w:rPr>
          <w:rFonts w:cs="Arial"/>
        </w:rPr>
        <w:pPrChange w:id="3248" w:author="Harry Shamoon" w:date="2015-03-05T19:42:00Z">
          <w:pPr>
            <w:pStyle w:val="BodyText"/>
            <w:spacing w:before="104" w:line="261" w:lineRule="auto"/>
            <w:ind w:left="120" w:right="117" w:firstLine="338"/>
            <w:jc w:val="both"/>
          </w:pPr>
        </w:pPrChange>
      </w:pPr>
      <w:r w:rsidRPr="006C66CA">
        <w:rPr>
          <w:rFonts w:cs="Arial"/>
          <w:b/>
          <w:rPrChange w:id="3249" w:author="Harry Shamoon" w:date="2015-03-05T19:28:00Z">
            <w:rPr>
              <w:b/>
            </w:rPr>
          </w:rPrChange>
        </w:rPr>
        <w:t xml:space="preserve">Patient level </w:t>
      </w:r>
      <w:r w:rsidRPr="006C66CA">
        <w:rPr>
          <w:rFonts w:cs="Arial"/>
          <w:rPrChange w:id="3250" w:author="Harry Shamoon" w:date="2015-03-05T19:28:00Z">
            <w:rPr/>
          </w:rPrChange>
        </w:rPr>
        <w:t xml:space="preserve">At the patient </w:t>
      </w:r>
      <w:r w:rsidRPr="006C66CA">
        <w:rPr>
          <w:rFonts w:cs="Arial"/>
          <w:spacing w:val="-3"/>
          <w:rPrChange w:id="3251" w:author="Harry Shamoon" w:date="2015-03-05T19:28:00Z">
            <w:rPr>
              <w:spacing w:val="-3"/>
            </w:rPr>
          </w:rPrChange>
        </w:rPr>
        <w:t xml:space="preserve">level, </w:t>
      </w:r>
      <w:r w:rsidRPr="006C66CA">
        <w:rPr>
          <w:rFonts w:cs="Arial"/>
          <w:rPrChange w:id="3252" w:author="Harry Shamoon" w:date="2015-03-05T19:28:00Z">
            <w:rPr/>
          </w:rPrChange>
        </w:rPr>
        <w:t xml:space="preserve">we </w:t>
      </w:r>
      <w:r w:rsidRPr="006C66CA">
        <w:rPr>
          <w:rFonts w:cs="Arial"/>
          <w:spacing w:val="-3"/>
          <w:rPrChange w:id="3253" w:author="Harry Shamoon" w:date="2015-03-05T19:28:00Z">
            <w:rPr>
              <w:spacing w:val="-3"/>
            </w:rPr>
          </w:rPrChange>
        </w:rPr>
        <w:t xml:space="preserve">may </w:t>
      </w:r>
      <w:r w:rsidRPr="006C66CA">
        <w:rPr>
          <w:rFonts w:cs="Arial"/>
          <w:rPrChange w:id="3254" w:author="Harry Shamoon" w:date="2015-03-05T19:28:00Z">
            <w:rPr/>
          </w:rPrChange>
        </w:rPr>
        <w:t xml:space="preserve">model the probability </w:t>
      </w:r>
      <w:r w:rsidRPr="006C66CA">
        <w:rPr>
          <w:rFonts w:cs="Arial"/>
          <w:i/>
          <w:rPrChange w:id="3255" w:author="Harry Shamoon" w:date="2015-03-05T19:28:00Z">
            <w:rPr>
              <w:i/>
            </w:rPr>
          </w:rPrChange>
        </w:rPr>
        <w:t xml:space="preserve">alpha </w:t>
      </w:r>
      <w:r w:rsidRPr="006C66CA">
        <w:rPr>
          <w:rFonts w:cs="Arial"/>
          <w:rPrChange w:id="3256" w:author="Harry Shamoon" w:date="2015-03-05T19:28:00Z">
            <w:rPr/>
          </w:rPrChange>
        </w:rPr>
        <w:t xml:space="preserve">that a patient will </w:t>
      </w:r>
      <w:r w:rsidRPr="006C66CA">
        <w:rPr>
          <w:rFonts w:cs="Arial"/>
          <w:spacing w:val="-3"/>
          <w:rPrChange w:id="3257" w:author="Harry Shamoon" w:date="2015-03-05T19:28:00Z">
            <w:rPr>
              <w:spacing w:val="-3"/>
            </w:rPr>
          </w:rPrChange>
        </w:rPr>
        <w:t xml:space="preserve">develop </w:t>
      </w:r>
      <w:r w:rsidRPr="006C66CA">
        <w:rPr>
          <w:rFonts w:cs="Arial"/>
          <w:rPrChange w:id="3258" w:author="Harry Shamoon" w:date="2015-03-05T19:28:00Z">
            <w:rPr/>
          </w:rPrChange>
        </w:rPr>
        <w:t>the</w:t>
      </w:r>
      <w:r w:rsidRPr="006C66CA">
        <w:rPr>
          <w:rFonts w:cs="Arial"/>
          <w:spacing w:val="-28"/>
          <w:rPrChange w:id="3259" w:author="Harry Shamoon" w:date="2015-03-05T19:28:00Z">
            <w:rPr>
              <w:spacing w:val="-28"/>
            </w:rPr>
          </w:rPrChange>
        </w:rPr>
        <w:t xml:space="preserve"> </w:t>
      </w:r>
      <w:proofErr w:type="spellStart"/>
      <w:r w:rsidRPr="006C66CA">
        <w:rPr>
          <w:rFonts w:cs="Arial"/>
          <w:rPrChange w:id="3260" w:author="Harry Shamoon" w:date="2015-03-05T19:28:00Z">
            <w:rPr/>
          </w:rPrChange>
        </w:rPr>
        <w:t>dichoto</w:t>
      </w:r>
      <w:proofErr w:type="spellEnd"/>
      <w:r w:rsidRPr="006C66CA">
        <w:rPr>
          <w:rFonts w:cs="Arial"/>
          <w:rPrChange w:id="3261" w:author="Harry Shamoon" w:date="2015-03-05T19:28:00Z">
            <w:rPr/>
          </w:rPrChange>
        </w:rPr>
        <w:t>-</w:t>
      </w:r>
      <w:r w:rsidRPr="006C66CA">
        <w:rPr>
          <w:rFonts w:cs="Arial"/>
          <w:w w:val="99"/>
          <w:rPrChange w:id="3262" w:author="Harry Shamoon" w:date="2015-03-05T19:28:00Z">
            <w:rPr>
              <w:w w:val="99"/>
            </w:rPr>
          </w:rPrChange>
        </w:rPr>
        <w:t xml:space="preserve"> </w:t>
      </w:r>
      <w:proofErr w:type="spellStart"/>
      <w:r w:rsidRPr="006C66CA">
        <w:rPr>
          <w:rFonts w:cs="Arial"/>
          <w:rPrChange w:id="3263" w:author="Harry Shamoon" w:date="2015-03-05T19:28:00Z">
            <w:rPr/>
          </w:rPrChange>
        </w:rPr>
        <w:t>mous</w:t>
      </w:r>
      <w:proofErr w:type="spellEnd"/>
      <w:r w:rsidRPr="006C66CA">
        <w:rPr>
          <w:rFonts w:cs="Arial"/>
          <w:spacing w:val="-12"/>
          <w:rPrChange w:id="3264" w:author="Harry Shamoon" w:date="2015-03-05T19:28:00Z">
            <w:rPr>
              <w:spacing w:val="-12"/>
            </w:rPr>
          </w:rPrChange>
        </w:rPr>
        <w:t xml:space="preserve"> </w:t>
      </w:r>
      <w:r w:rsidRPr="006C66CA">
        <w:rPr>
          <w:rFonts w:cs="Arial"/>
          <w:spacing w:val="-3"/>
          <w:rPrChange w:id="3265" w:author="Harry Shamoon" w:date="2015-03-05T19:28:00Z">
            <w:rPr>
              <w:spacing w:val="-3"/>
            </w:rPr>
          </w:rPrChange>
        </w:rPr>
        <w:t>event</w:t>
      </w:r>
      <w:r w:rsidRPr="006C66CA">
        <w:rPr>
          <w:rFonts w:cs="Arial"/>
          <w:spacing w:val="-12"/>
          <w:rPrChange w:id="3266" w:author="Harry Shamoon" w:date="2015-03-05T19:28:00Z">
            <w:rPr>
              <w:spacing w:val="-12"/>
            </w:rPr>
          </w:rPrChange>
        </w:rPr>
        <w:t xml:space="preserve"> </w:t>
      </w:r>
      <w:proofErr w:type="gramStart"/>
      <w:r w:rsidRPr="006C66CA">
        <w:rPr>
          <w:rFonts w:cs="Arial"/>
          <w:i/>
          <w:rPrChange w:id="3267" w:author="Harry Shamoon" w:date="2015-03-05T19:28:00Z">
            <w:rPr>
              <w:i/>
            </w:rPr>
          </w:rPrChange>
        </w:rPr>
        <w:t>Y</w:t>
      </w:r>
      <w:r w:rsidRPr="006C66CA">
        <w:rPr>
          <w:rFonts w:cs="Arial"/>
          <w:i/>
          <w:spacing w:val="-19"/>
          <w:rPrChange w:id="3268" w:author="Harry Shamoon" w:date="2015-03-05T19:28:00Z">
            <w:rPr>
              <w:i/>
              <w:spacing w:val="-19"/>
            </w:rPr>
          </w:rPrChange>
        </w:rPr>
        <w:t xml:space="preserve"> </w:t>
      </w:r>
      <w:r w:rsidRPr="006C66CA">
        <w:rPr>
          <w:rFonts w:cs="Arial"/>
          <w:rPrChange w:id="3269" w:author="Harry Shamoon" w:date="2015-03-05T19:28:00Z">
            <w:rPr/>
          </w:rPrChange>
        </w:rPr>
        <w:t>,</w:t>
      </w:r>
      <w:proofErr w:type="gramEnd"/>
      <w:r w:rsidRPr="006C66CA">
        <w:rPr>
          <w:rFonts w:cs="Arial"/>
          <w:spacing w:val="-12"/>
          <w:rPrChange w:id="3270" w:author="Harry Shamoon" w:date="2015-03-05T19:28:00Z">
            <w:rPr>
              <w:spacing w:val="-12"/>
            </w:rPr>
          </w:rPrChange>
        </w:rPr>
        <w:t xml:space="preserve"> </w:t>
      </w:r>
      <w:r w:rsidRPr="006C66CA">
        <w:rPr>
          <w:rFonts w:cs="Arial"/>
          <w:rPrChange w:id="3271" w:author="Harry Shamoon" w:date="2015-03-05T19:28:00Z">
            <w:rPr/>
          </w:rPrChange>
        </w:rPr>
        <w:t>acute</w:t>
      </w:r>
      <w:r w:rsidRPr="006C66CA">
        <w:rPr>
          <w:rFonts w:cs="Arial"/>
          <w:spacing w:val="-12"/>
          <w:rPrChange w:id="3272" w:author="Harry Shamoon" w:date="2015-03-05T19:28:00Z">
            <w:rPr>
              <w:spacing w:val="-12"/>
            </w:rPr>
          </w:rPrChange>
        </w:rPr>
        <w:t xml:space="preserve"> </w:t>
      </w:r>
      <w:r w:rsidRPr="006C66CA">
        <w:rPr>
          <w:rFonts w:cs="Arial"/>
          <w:rPrChange w:id="3273" w:author="Harry Shamoon" w:date="2015-03-05T19:28:00Z">
            <w:rPr/>
          </w:rPrChange>
        </w:rPr>
        <w:t>respiratory</w:t>
      </w:r>
      <w:r w:rsidRPr="006C66CA">
        <w:rPr>
          <w:rFonts w:cs="Arial"/>
          <w:spacing w:val="-12"/>
          <w:rPrChange w:id="3274" w:author="Harry Shamoon" w:date="2015-03-05T19:28:00Z">
            <w:rPr>
              <w:spacing w:val="-12"/>
            </w:rPr>
          </w:rPrChange>
        </w:rPr>
        <w:t xml:space="preserve"> </w:t>
      </w:r>
      <w:r w:rsidRPr="006C66CA">
        <w:rPr>
          <w:rFonts w:cs="Arial"/>
          <w:rPrChange w:id="3275" w:author="Harry Shamoon" w:date="2015-03-05T19:28:00Z">
            <w:rPr/>
          </w:rPrChange>
        </w:rPr>
        <w:t>failure</w:t>
      </w:r>
      <w:r w:rsidRPr="006C66CA">
        <w:rPr>
          <w:rFonts w:cs="Arial"/>
          <w:spacing w:val="-12"/>
          <w:rPrChange w:id="3276" w:author="Harry Shamoon" w:date="2015-03-05T19:28:00Z">
            <w:rPr>
              <w:spacing w:val="-12"/>
            </w:rPr>
          </w:rPrChange>
        </w:rPr>
        <w:t xml:space="preserve"> </w:t>
      </w:r>
      <w:r w:rsidRPr="006C66CA">
        <w:rPr>
          <w:rFonts w:cs="Arial"/>
          <w:rPrChange w:id="3277" w:author="Harry Shamoon" w:date="2015-03-05T19:28:00Z">
            <w:rPr/>
          </w:rPrChange>
        </w:rPr>
        <w:t>requiring</w:t>
      </w:r>
      <w:r w:rsidRPr="006C66CA">
        <w:rPr>
          <w:rFonts w:cs="Arial"/>
          <w:spacing w:val="-12"/>
          <w:rPrChange w:id="3278" w:author="Harry Shamoon" w:date="2015-03-05T19:28:00Z">
            <w:rPr>
              <w:spacing w:val="-12"/>
            </w:rPr>
          </w:rPrChange>
        </w:rPr>
        <w:t xml:space="preserve"> </w:t>
      </w:r>
      <w:r w:rsidRPr="006C66CA">
        <w:rPr>
          <w:rFonts w:cs="Arial"/>
          <w:rPrChange w:id="3279" w:author="Harry Shamoon" w:date="2015-03-05T19:28:00Z">
            <w:rPr/>
          </w:rPrChange>
        </w:rPr>
        <w:t>mechanical</w:t>
      </w:r>
      <w:r w:rsidRPr="006C66CA">
        <w:rPr>
          <w:rFonts w:cs="Arial"/>
          <w:spacing w:val="-12"/>
          <w:rPrChange w:id="3280" w:author="Harry Shamoon" w:date="2015-03-05T19:28:00Z">
            <w:rPr>
              <w:spacing w:val="-12"/>
            </w:rPr>
          </w:rPrChange>
        </w:rPr>
        <w:t xml:space="preserve"> </w:t>
      </w:r>
      <w:r w:rsidRPr="006C66CA">
        <w:rPr>
          <w:rFonts w:cs="Arial"/>
          <w:rPrChange w:id="3281" w:author="Harry Shamoon" w:date="2015-03-05T19:28:00Z">
            <w:rPr/>
          </w:rPrChange>
        </w:rPr>
        <w:t>ventilation,</w:t>
      </w:r>
      <w:r w:rsidRPr="006C66CA">
        <w:rPr>
          <w:rFonts w:cs="Arial"/>
          <w:spacing w:val="-12"/>
          <w:rPrChange w:id="3282" w:author="Harry Shamoon" w:date="2015-03-05T19:28:00Z">
            <w:rPr>
              <w:spacing w:val="-12"/>
            </w:rPr>
          </w:rPrChange>
        </w:rPr>
        <w:t xml:space="preserve"> </w:t>
      </w:r>
      <w:r w:rsidRPr="006C66CA">
        <w:rPr>
          <w:rFonts w:cs="Arial"/>
          <w:rPrChange w:id="3283" w:author="Harry Shamoon" w:date="2015-03-05T19:28:00Z">
            <w:rPr/>
          </w:rPrChange>
        </w:rPr>
        <w:t>using</w:t>
      </w:r>
      <w:r w:rsidRPr="006C66CA">
        <w:rPr>
          <w:rFonts w:cs="Arial"/>
          <w:spacing w:val="-12"/>
          <w:rPrChange w:id="3284" w:author="Harry Shamoon" w:date="2015-03-05T19:28:00Z">
            <w:rPr>
              <w:spacing w:val="-12"/>
            </w:rPr>
          </w:rPrChange>
        </w:rPr>
        <w:t xml:space="preserve"> </w:t>
      </w:r>
      <w:r w:rsidRPr="006C66CA">
        <w:rPr>
          <w:rFonts w:cs="Arial"/>
          <w:rPrChange w:id="3285" w:author="Harry Shamoon" w:date="2015-03-05T19:28:00Z">
            <w:rPr/>
          </w:rPrChange>
        </w:rPr>
        <w:t>arterial</w:t>
      </w:r>
      <w:r w:rsidRPr="006C66CA">
        <w:rPr>
          <w:rFonts w:cs="Arial"/>
          <w:spacing w:val="-12"/>
          <w:rPrChange w:id="3286" w:author="Harry Shamoon" w:date="2015-03-05T19:28:00Z">
            <w:rPr>
              <w:spacing w:val="-12"/>
            </w:rPr>
          </w:rPrChange>
        </w:rPr>
        <w:t xml:space="preserve"> </w:t>
      </w:r>
      <w:r w:rsidRPr="006C66CA">
        <w:rPr>
          <w:rFonts w:cs="Arial"/>
          <w:rPrChange w:id="3287" w:author="Harry Shamoon" w:date="2015-03-05T19:28:00Z">
            <w:rPr/>
          </w:rPrChange>
        </w:rPr>
        <w:t>oxygen</w:t>
      </w:r>
      <w:r w:rsidRPr="006C66CA">
        <w:rPr>
          <w:rFonts w:cs="Arial"/>
          <w:spacing w:val="-12"/>
          <w:rPrChange w:id="3288" w:author="Harry Shamoon" w:date="2015-03-05T19:28:00Z">
            <w:rPr>
              <w:spacing w:val="-12"/>
            </w:rPr>
          </w:rPrChange>
        </w:rPr>
        <w:t xml:space="preserve"> </w:t>
      </w:r>
      <w:r w:rsidRPr="006C66CA">
        <w:rPr>
          <w:rFonts w:cs="Arial"/>
          <w:rPrChange w:id="3289" w:author="Harry Shamoon" w:date="2015-03-05T19:28:00Z">
            <w:rPr/>
          </w:rPrChange>
        </w:rPr>
        <w:t>tension</w:t>
      </w:r>
      <w:r w:rsidRPr="006C66CA">
        <w:rPr>
          <w:rFonts w:cs="Arial"/>
          <w:spacing w:val="-12"/>
          <w:rPrChange w:id="3290" w:author="Harry Shamoon" w:date="2015-03-05T19:28:00Z">
            <w:rPr>
              <w:spacing w:val="-12"/>
            </w:rPr>
          </w:rPrChange>
        </w:rPr>
        <w:t xml:space="preserve"> </w:t>
      </w:r>
      <w:proofErr w:type="spellStart"/>
      <w:r w:rsidRPr="006C66CA">
        <w:rPr>
          <w:rFonts w:cs="Arial"/>
          <w:i/>
          <w:spacing w:val="7"/>
          <w:rPrChange w:id="3291" w:author="Harry Shamoon" w:date="2015-03-05T19:28:00Z">
            <w:rPr>
              <w:i/>
              <w:spacing w:val="7"/>
            </w:rPr>
          </w:rPrChange>
        </w:rPr>
        <w:t>PaO</w:t>
      </w:r>
      <w:proofErr w:type="spellEnd"/>
      <w:r w:rsidRPr="006C66CA">
        <w:rPr>
          <w:rFonts w:cs="Arial"/>
          <w:spacing w:val="7"/>
          <w:position w:val="-2"/>
          <w:rPrChange w:id="3292" w:author="Harry Shamoon" w:date="2015-03-05T19:28:00Z">
            <w:rPr>
              <w:rFonts w:ascii="Trebuchet MS"/>
              <w:spacing w:val="7"/>
              <w:position w:val="-2"/>
              <w:sz w:val="16"/>
            </w:rPr>
          </w:rPrChange>
        </w:rPr>
        <w:t>2</w:t>
      </w:r>
      <w:r w:rsidRPr="006C66CA">
        <w:rPr>
          <w:rFonts w:cs="Arial"/>
          <w:spacing w:val="10"/>
          <w:position w:val="-2"/>
          <w:rPrChange w:id="3293" w:author="Harry Shamoon" w:date="2015-03-05T19:28:00Z">
            <w:rPr>
              <w:rFonts w:ascii="Trebuchet MS"/>
              <w:spacing w:val="10"/>
              <w:position w:val="-2"/>
              <w:sz w:val="16"/>
            </w:rPr>
          </w:rPrChange>
        </w:rPr>
        <w:t xml:space="preserve"> </w:t>
      </w:r>
      <w:r w:rsidRPr="006C66CA">
        <w:rPr>
          <w:rFonts w:cs="Arial"/>
        </w:rPr>
        <w:t>as</w:t>
      </w:r>
      <w:r w:rsidRPr="00C91597">
        <w:rPr>
          <w:rFonts w:cs="Arial"/>
          <w:spacing w:val="-12"/>
        </w:rPr>
        <w:t xml:space="preserve"> </w:t>
      </w:r>
      <w:r w:rsidRPr="00082CF3">
        <w:rPr>
          <w:rFonts w:cs="Arial"/>
        </w:rPr>
        <w:t>a</w:t>
      </w:r>
      <w:r w:rsidRPr="00082CF3">
        <w:rPr>
          <w:rFonts w:cs="Arial"/>
          <w:w w:val="99"/>
        </w:rPr>
        <w:t xml:space="preserve"> </w:t>
      </w:r>
      <w:r w:rsidRPr="00F97E28">
        <w:rPr>
          <w:rFonts w:cs="Arial"/>
        </w:rPr>
        <w:t>predictor</w:t>
      </w:r>
      <w:r w:rsidRPr="00F97E28">
        <w:rPr>
          <w:rFonts w:cs="Arial"/>
          <w:spacing w:val="-8"/>
        </w:rPr>
        <w:t xml:space="preserve"> </w:t>
      </w:r>
      <w:r w:rsidRPr="00030584">
        <w:rPr>
          <w:rFonts w:cs="Arial"/>
        </w:rPr>
        <w:t>in</w:t>
      </w:r>
      <w:r w:rsidRPr="00174DF6">
        <w:rPr>
          <w:rFonts w:cs="Arial"/>
          <w:spacing w:val="-8"/>
        </w:rPr>
        <w:t xml:space="preserve"> </w:t>
      </w:r>
      <w:r w:rsidRPr="00174DF6">
        <w:rPr>
          <w:rFonts w:cs="Arial"/>
        </w:rPr>
        <w:t>a</w:t>
      </w:r>
      <w:r w:rsidRPr="00174DF6">
        <w:rPr>
          <w:rFonts w:cs="Arial"/>
          <w:spacing w:val="-8"/>
        </w:rPr>
        <w:t xml:space="preserve"> </w:t>
      </w:r>
      <w:r w:rsidRPr="00231B3C">
        <w:rPr>
          <w:rFonts w:cs="Arial"/>
        </w:rPr>
        <w:t>simple</w:t>
      </w:r>
      <w:r w:rsidRPr="008C4839">
        <w:rPr>
          <w:rFonts w:cs="Arial"/>
          <w:spacing w:val="-8"/>
        </w:rPr>
        <w:t xml:space="preserve"> </w:t>
      </w:r>
      <w:r w:rsidRPr="00C0557F">
        <w:rPr>
          <w:rFonts w:cs="Arial"/>
        </w:rPr>
        <w:t>logistic</w:t>
      </w:r>
      <w:r w:rsidRPr="00765A7F">
        <w:rPr>
          <w:rFonts w:cs="Arial"/>
          <w:spacing w:val="-8"/>
        </w:rPr>
        <w:t xml:space="preserve"> </w:t>
      </w:r>
      <w:r w:rsidRPr="00365719">
        <w:rPr>
          <w:rFonts w:cs="Arial"/>
        </w:rPr>
        <w:t>regression</w:t>
      </w:r>
      <w:r w:rsidRPr="00FF1D9C">
        <w:rPr>
          <w:rFonts w:cs="Arial"/>
          <w:spacing w:val="-8"/>
        </w:rPr>
        <w:t xml:space="preserve"> </w:t>
      </w:r>
      <w:r w:rsidRPr="0011650A">
        <w:rPr>
          <w:rFonts w:cs="Arial"/>
        </w:rPr>
        <w:t>model:</w:t>
      </w:r>
    </w:p>
    <w:p w14:paraId="022A9FC9" w14:textId="77777777" w:rsidR="00F731E7" w:rsidRPr="006C66CA" w:rsidRDefault="00F731E7">
      <w:pPr>
        <w:spacing w:before="1"/>
        <w:jc w:val="both"/>
        <w:rPr>
          <w:rFonts w:ascii="Arial" w:eastAsia="Arial" w:hAnsi="Arial" w:cs="Arial"/>
          <w:rPrChange w:id="3294" w:author="Harry Shamoon" w:date="2015-03-05T19:28:00Z">
            <w:rPr>
              <w:rFonts w:ascii="Arial" w:eastAsia="Arial" w:hAnsi="Arial" w:cs="Arial"/>
              <w:sz w:val="9"/>
              <w:szCs w:val="9"/>
            </w:rPr>
          </w:rPrChange>
        </w:rPr>
        <w:pPrChange w:id="3295" w:author="Harry Shamoon" w:date="2015-03-05T19:42:00Z">
          <w:pPr>
            <w:spacing w:before="1"/>
          </w:pPr>
        </w:pPrChange>
      </w:pPr>
    </w:p>
    <w:p w14:paraId="38409127" w14:textId="77777777" w:rsidR="00F731E7" w:rsidRPr="00C91597" w:rsidRDefault="00082CF3">
      <w:pPr>
        <w:tabs>
          <w:tab w:val="left" w:pos="10653"/>
        </w:tabs>
        <w:ind w:left="5160"/>
        <w:jc w:val="both"/>
        <w:rPr>
          <w:rFonts w:ascii="Arial" w:eastAsia="Arial" w:hAnsi="Arial" w:cs="Arial"/>
        </w:rPr>
        <w:pPrChange w:id="3296" w:author="Harry Shamoon" w:date="2015-03-05T19:42:00Z">
          <w:pPr>
            <w:tabs>
              <w:tab w:val="left" w:pos="10653"/>
            </w:tabs>
            <w:spacing w:line="321" w:lineRule="exact"/>
            <w:ind w:left="5160"/>
          </w:pPr>
        </w:pPrChange>
      </w:pPr>
      <w:proofErr w:type="gramStart"/>
      <w:r w:rsidRPr="006C66CA">
        <w:rPr>
          <w:rFonts w:ascii="Arial" w:eastAsia="Arial" w:hAnsi="Arial" w:cs="Arial"/>
          <w:i/>
        </w:rPr>
        <w:t xml:space="preserve">Y  </w:t>
      </w:r>
      <w:r w:rsidRPr="006C66CA">
        <w:rPr>
          <w:rFonts w:ascii="Monaco" w:eastAsia="Meiryo" w:hAnsi="Monaco" w:cs="Monaco"/>
          <w:i/>
          <w:rPrChange w:id="3297" w:author="Harry Shamoon" w:date="2015-03-05T19:28:00Z">
            <w:rPr>
              <w:rFonts w:ascii="Meiryo" w:eastAsia="Meiryo" w:hAnsi="Meiryo" w:cs="Meiryo"/>
              <w:i/>
            </w:rPr>
          </w:rPrChange>
        </w:rPr>
        <w:t>∼</w:t>
      </w:r>
      <w:proofErr w:type="gramEnd"/>
      <w:r w:rsidRPr="006C66CA">
        <w:rPr>
          <w:rFonts w:ascii="Arial" w:eastAsia="Meiryo" w:hAnsi="Arial" w:cs="Arial"/>
          <w:i/>
          <w:rPrChange w:id="3298" w:author="Harry Shamoon" w:date="2015-03-05T19:28:00Z">
            <w:rPr>
              <w:rFonts w:ascii="Meiryo" w:eastAsia="Meiryo" w:hAnsi="Meiryo" w:cs="Meiryo"/>
              <w:i/>
            </w:rPr>
          </w:rPrChange>
        </w:rPr>
        <w:t xml:space="preserve"> </w:t>
      </w:r>
      <w:proofErr w:type="spellStart"/>
      <w:r w:rsidRPr="006C66CA">
        <w:rPr>
          <w:rFonts w:ascii="Arial" w:eastAsia="Arial" w:hAnsi="Arial" w:cs="Arial"/>
          <w:i/>
        </w:rPr>
        <w:t>Binom</w:t>
      </w:r>
      <w:proofErr w:type="spellEnd"/>
      <w:r w:rsidRPr="006C66CA">
        <w:rPr>
          <w:rFonts w:ascii="Arial" w:eastAsia="Tahoma" w:hAnsi="Arial" w:cs="Arial"/>
          <w:rPrChange w:id="3299" w:author="Harry Shamoon" w:date="2015-03-05T19:28:00Z">
            <w:rPr>
              <w:rFonts w:ascii="Tahoma" w:eastAsia="Tahoma" w:hAnsi="Tahoma" w:cs="Tahoma"/>
            </w:rPr>
          </w:rPrChange>
        </w:rPr>
        <w:t>(</w:t>
      </w:r>
      <w:r w:rsidRPr="006C66CA">
        <w:rPr>
          <w:rFonts w:ascii="Arial" w:eastAsia="Arial" w:hAnsi="Arial" w:cs="Arial"/>
          <w:i/>
        </w:rPr>
        <w:t>α,</w:t>
      </w:r>
      <w:r w:rsidRPr="00C91597">
        <w:rPr>
          <w:rFonts w:ascii="Arial" w:eastAsia="Arial" w:hAnsi="Arial" w:cs="Arial"/>
          <w:i/>
          <w:spacing w:val="-2"/>
        </w:rPr>
        <w:t xml:space="preserve"> </w:t>
      </w:r>
      <w:r w:rsidRPr="00082CF3">
        <w:rPr>
          <w:rFonts w:ascii="Arial" w:eastAsia="Arial" w:hAnsi="Arial" w:cs="Arial"/>
          <w:i/>
        </w:rPr>
        <w:t>n</w:t>
      </w:r>
      <w:r w:rsidRPr="006C66CA">
        <w:rPr>
          <w:rFonts w:ascii="Arial" w:eastAsia="Tahoma" w:hAnsi="Arial" w:cs="Arial"/>
          <w:rPrChange w:id="3300" w:author="Harry Shamoon" w:date="2015-03-05T19:28:00Z">
            <w:rPr>
              <w:rFonts w:ascii="Tahoma" w:eastAsia="Tahoma" w:hAnsi="Tahoma" w:cs="Tahoma"/>
            </w:rPr>
          </w:rPrChange>
        </w:rPr>
        <w:t>)</w:t>
      </w:r>
      <w:r w:rsidRPr="006C66CA">
        <w:rPr>
          <w:rFonts w:ascii="Arial" w:eastAsia="Tahoma" w:hAnsi="Arial" w:cs="Arial"/>
          <w:rPrChange w:id="3301" w:author="Harry Shamoon" w:date="2015-03-05T19:28:00Z">
            <w:rPr>
              <w:rFonts w:ascii="Tahoma" w:eastAsia="Tahoma" w:hAnsi="Tahoma" w:cs="Tahoma"/>
            </w:rPr>
          </w:rPrChange>
        </w:rPr>
        <w:tab/>
      </w:r>
      <w:r w:rsidRPr="006C66CA">
        <w:rPr>
          <w:rFonts w:ascii="Arial" w:eastAsia="Arial" w:hAnsi="Arial" w:cs="Arial"/>
        </w:rPr>
        <w:t>(1)</w:t>
      </w:r>
    </w:p>
    <w:p w14:paraId="200D4DD0" w14:textId="77777777" w:rsidR="00F731E7" w:rsidRPr="00C91597" w:rsidRDefault="00082CF3">
      <w:pPr>
        <w:tabs>
          <w:tab w:val="left" w:pos="10653"/>
        </w:tabs>
        <w:ind w:left="4195"/>
        <w:jc w:val="both"/>
        <w:rPr>
          <w:rFonts w:ascii="Arial" w:eastAsia="Arial" w:hAnsi="Arial" w:cs="Arial"/>
        </w:rPr>
        <w:pPrChange w:id="3302" w:author="Harry Shamoon" w:date="2015-03-05T19:42:00Z">
          <w:pPr>
            <w:tabs>
              <w:tab w:val="left" w:pos="10653"/>
            </w:tabs>
            <w:spacing w:line="388" w:lineRule="exact"/>
            <w:ind w:left="4195"/>
          </w:pPr>
        </w:pPrChange>
      </w:pPr>
      <w:r w:rsidRPr="00082CF3">
        <w:rPr>
          <w:rFonts w:ascii="Arial" w:eastAsia="Arial" w:hAnsi="Arial" w:cs="Arial"/>
          <w:i/>
        </w:rPr>
        <w:t xml:space="preserve">α </w:t>
      </w:r>
      <w:r w:rsidRPr="006C66CA">
        <w:rPr>
          <w:rFonts w:ascii="Arial" w:eastAsia="Tahoma" w:hAnsi="Arial" w:cs="Arial"/>
          <w:rPrChange w:id="3303" w:author="Harry Shamoon" w:date="2015-03-05T19:28:00Z">
            <w:rPr>
              <w:rFonts w:ascii="Tahoma" w:eastAsia="Tahoma" w:hAnsi="Tahoma" w:cs="Tahoma"/>
            </w:rPr>
          </w:rPrChange>
        </w:rPr>
        <w:t xml:space="preserve">= </w:t>
      </w:r>
      <w:proofErr w:type="spellStart"/>
      <w:r w:rsidRPr="006C66CA">
        <w:rPr>
          <w:rFonts w:ascii="Arial" w:eastAsia="Arial" w:hAnsi="Arial" w:cs="Arial"/>
          <w:i/>
          <w:spacing w:val="2"/>
        </w:rPr>
        <w:t>inv</w:t>
      </w:r>
      <w:proofErr w:type="spellEnd"/>
      <w:r w:rsidRPr="006C66CA">
        <w:rPr>
          <w:rFonts w:ascii="Arial" w:eastAsia="Trebuchet MS" w:hAnsi="Arial" w:cs="Arial"/>
          <w:i/>
          <w:spacing w:val="2"/>
          <w:position w:val="-3"/>
          <w:rPrChange w:id="3304" w:author="Harry Shamoon" w:date="2015-03-05T19:28:00Z">
            <w:rPr>
              <w:rFonts w:ascii="Trebuchet MS" w:eastAsia="Trebuchet MS" w:hAnsi="Trebuchet MS" w:cs="Trebuchet MS"/>
              <w:i/>
              <w:spacing w:val="2"/>
              <w:position w:val="-3"/>
              <w:sz w:val="16"/>
              <w:szCs w:val="16"/>
            </w:rPr>
          </w:rPrChange>
        </w:rPr>
        <w:t>l</w:t>
      </w:r>
      <w:proofErr w:type="spellStart"/>
      <w:proofErr w:type="gramStart"/>
      <w:r w:rsidRPr="006C66CA">
        <w:rPr>
          <w:rFonts w:ascii="Arial" w:eastAsia="Arial" w:hAnsi="Arial" w:cs="Arial"/>
          <w:i/>
          <w:spacing w:val="2"/>
        </w:rPr>
        <w:t>og</w:t>
      </w:r>
      <w:proofErr w:type="spellEnd"/>
      <w:r w:rsidRPr="006C66CA">
        <w:rPr>
          <w:rFonts w:ascii="Arial" w:eastAsia="Tahoma" w:hAnsi="Arial" w:cs="Arial"/>
          <w:spacing w:val="2"/>
          <w:rPrChange w:id="3305" w:author="Harry Shamoon" w:date="2015-03-05T19:28:00Z">
            <w:rPr>
              <w:rFonts w:ascii="Tahoma" w:eastAsia="Tahoma" w:hAnsi="Tahoma" w:cs="Tahoma"/>
              <w:spacing w:val="2"/>
            </w:rPr>
          </w:rPrChange>
        </w:rPr>
        <w:t>(</w:t>
      </w:r>
      <w:proofErr w:type="gramEnd"/>
      <w:r w:rsidRPr="006C66CA">
        <w:rPr>
          <w:rFonts w:ascii="Arial" w:eastAsia="Arial" w:hAnsi="Arial" w:cs="Arial"/>
          <w:i/>
          <w:spacing w:val="2"/>
        </w:rPr>
        <w:t>β</w:t>
      </w:r>
      <w:r w:rsidRPr="006C66CA">
        <w:rPr>
          <w:rFonts w:ascii="Arial" w:eastAsia="Trebuchet MS" w:hAnsi="Arial" w:cs="Arial"/>
          <w:spacing w:val="2"/>
          <w:position w:val="-2"/>
          <w:rPrChange w:id="3306" w:author="Harry Shamoon" w:date="2015-03-05T19:28:00Z">
            <w:rPr>
              <w:rFonts w:ascii="Trebuchet MS" w:eastAsia="Trebuchet MS" w:hAnsi="Trebuchet MS" w:cs="Trebuchet MS"/>
              <w:spacing w:val="2"/>
              <w:position w:val="-2"/>
              <w:sz w:val="16"/>
              <w:szCs w:val="16"/>
            </w:rPr>
          </w:rPrChange>
        </w:rPr>
        <w:t xml:space="preserve">0 </w:t>
      </w:r>
      <w:r w:rsidRPr="006C66CA">
        <w:rPr>
          <w:rFonts w:ascii="Arial" w:eastAsia="Tahoma" w:hAnsi="Arial" w:cs="Arial"/>
          <w:rPrChange w:id="3307" w:author="Harry Shamoon" w:date="2015-03-05T19:28:00Z">
            <w:rPr>
              <w:rFonts w:ascii="Tahoma" w:eastAsia="Tahoma" w:hAnsi="Tahoma" w:cs="Tahoma"/>
            </w:rPr>
          </w:rPrChange>
        </w:rPr>
        <w:t xml:space="preserve">+ </w:t>
      </w:r>
      <w:r w:rsidRPr="006C66CA">
        <w:rPr>
          <w:rFonts w:ascii="Arial" w:eastAsia="Arial" w:hAnsi="Arial" w:cs="Arial"/>
          <w:i/>
        </w:rPr>
        <w:t>β</w:t>
      </w:r>
      <w:r w:rsidRPr="006C66CA">
        <w:rPr>
          <w:rFonts w:ascii="Arial" w:eastAsia="Trebuchet MS" w:hAnsi="Arial" w:cs="Arial"/>
          <w:position w:val="-2"/>
          <w:rPrChange w:id="3308" w:author="Harry Shamoon" w:date="2015-03-05T19:28:00Z">
            <w:rPr>
              <w:rFonts w:ascii="Trebuchet MS" w:eastAsia="Trebuchet MS" w:hAnsi="Trebuchet MS" w:cs="Trebuchet MS"/>
              <w:position w:val="-2"/>
              <w:sz w:val="16"/>
              <w:szCs w:val="16"/>
            </w:rPr>
          </w:rPrChange>
        </w:rPr>
        <w:t xml:space="preserve">1 </w:t>
      </w:r>
      <w:r w:rsidRPr="006C66CA">
        <w:rPr>
          <w:rFonts w:ascii="Monaco" w:eastAsia="Meiryo" w:hAnsi="Monaco" w:cs="Monaco"/>
          <w:i/>
          <w:rPrChange w:id="3309" w:author="Harry Shamoon" w:date="2015-03-05T19:28:00Z">
            <w:rPr>
              <w:rFonts w:ascii="Meiryo" w:eastAsia="Meiryo" w:hAnsi="Meiryo" w:cs="Meiryo"/>
              <w:i/>
            </w:rPr>
          </w:rPrChange>
        </w:rPr>
        <w:t>∗</w:t>
      </w:r>
      <w:r w:rsidRPr="006C66CA">
        <w:rPr>
          <w:rFonts w:ascii="Arial" w:eastAsia="Meiryo" w:hAnsi="Arial" w:cs="Arial"/>
          <w:i/>
          <w:spacing w:val="-59"/>
          <w:rPrChange w:id="3310" w:author="Harry Shamoon" w:date="2015-03-05T19:28:00Z">
            <w:rPr>
              <w:rFonts w:ascii="Meiryo" w:eastAsia="Meiryo" w:hAnsi="Meiryo" w:cs="Meiryo"/>
              <w:i/>
              <w:spacing w:val="-59"/>
            </w:rPr>
          </w:rPrChange>
        </w:rPr>
        <w:t xml:space="preserve"> </w:t>
      </w:r>
      <w:proofErr w:type="spellStart"/>
      <w:r w:rsidRPr="006C66CA">
        <w:rPr>
          <w:rFonts w:ascii="Arial" w:eastAsia="Arial" w:hAnsi="Arial" w:cs="Arial"/>
          <w:i/>
          <w:spacing w:val="8"/>
        </w:rPr>
        <w:t>PaO</w:t>
      </w:r>
      <w:proofErr w:type="spellEnd"/>
      <w:r w:rsidRPr="006C66CA">
        <w:rPr>
          <w:rFonts w:ascii="Arial" w:eastAsia="Trebuchet MS" w:hAnsi="Arial" w:cs="Arial"/>
          <w:spacing w:val="8"/>
          <w:position w:val="-2"/>
          <w:rPrChange w:id="3311" w:author="Harry Shamoon" w:date="2015-03-05T19:28:00Z">
            <w:rPr>
              <w:rFonts w:ascii="Trebuchet MS" w:eastAsia="Trebuchet MS" w:hAnsi="Trebuchet MS" w:cs="Trebuchet MS"/>
              <w:spacing w:val="8"/>
              <w:position w:val="-2"/>
              <w:sz w:val="16"/>
              <w:szCs w:val="16"/>
            </w:rPr>
          </w:rPrChange>
        </w:rPr>
        <w:t>2</w:t>
      </w:r>
      <w:r w:rsidRPr="006C66CA">
        <w:rPr>
          <w:rFonts w:ascii="Arial" w:eastAsia="Tahoma" w:hAnsi="Arial" w:cs="Arial"/>
          <w:spacing w:val="8"/>
          <w:rPrChange w:id="3312" w:author="Harry Shamoon" w:date="2015-03-05T19:28:00Z">
            <w:rPr>
              <w:rFonts w:ascii="Tahoma" w:eastAsia="Tahoma" w:hAnsi="Tahoma" w:cs="Tahoma"/>
              <w:spacing w:val="8"/>
            </w:rPr>
          </w:rPrChange>
        </w:rPr>
        <w:t>)</w:t>
      </w:r>
      <w:r w:rsidRPr="006C66CA">
        <w:rPr>
          <w:rFonts w:ascii="Arial" w:eastAsia="Tahoma" w:hAnsi="Arial" w:cs="Arial"/>
          <w:spacing w:val="8"/>
          <w:rPrChange w:id="3313" w:author="Harry Shamoon" w:date="2015-03-05T19:28:00Z">
            <w:rPr>
              <w:rFonts w:ascii="Tahoma" w:eastAsia="Tahoma" w:hAnsi="Tahoma" w:cs="Tahoma"/>
              <w:spacing w:val="8"/>
            </w:rPr>
          </w:rPrChange>
        </w:rPr>
        <w:tab/>
      </w:r>
      <w:r w:rsidRPr="006C66CA">
        <w:rPr>
          <w:rFonts w:ascii="Arial" w:eastAsia="Arial" w:hAnsi="Arial" w:cs="Arial"/>
        </w:rPr>
        <w:t>(2)</w:t>
      </w:r>
    </w:p>
    <w:p w14:paraId="396ED81D" w14:textId="77777777" w:rsidR="00F731E7" w:rsidRPr="00F97E28" w:rsidRDefault="00082CF3">
      <w:pPr>
        <w:pStyle w:val="BodyText"/>
        <w:spacing w:before="138"/>
        <w:ind w:left="120" w:right="117" w:firstLine="338"/>
        <w:jc w:val="both"/>
        <w:rPr>
          <w:rFonts w:cs="Arial"/>
        </w:rPr>
        <w:pPrChange w:id="3314" w:author="Harry Shamoon" w:date="2015-03-05T19:42:00Z">
          <w:pPr>
            <w:pStyle w:val="BodyText"/>
            <w:spacing w:before="138" w:line="256" w:lineRule="auto"/>
            <w:ind w:left="120" w:right="117" w:firstLine="338"/>
            <w:jc w:val="both"/>
          </w:pPr>
        </w:pPrChange>
      </w:pPr>
      <w:r w:rsidRPr="00082CF3">
        <w:rPr>
          <w:rFonts w:cs="Arial"/>
          <w:b/>
        </w:rPr>
        <w:t xml:space="preserve">Service level </w:t>
      </w:r>
      <w:r w:rsidRPr="00082CF3">
        <w:rPr>
          <w:rFonts w:cs="Arial"/>
        </w:rPr>
        <w:t xml:space="preserve">Patients are typically assigned to hospital services. Pulmonary service patients </w:t>
      </w:r>
      <w:r w:rsidRPr="00F97E28">
        <w:rPr>
          <w:rFonts w:cs="Arial"/>
          <w:spacing w:val="-3"/>
        </w:rPr>
        <w:t xml:space="preserve">may </w:t>
      </w:r>
      <w:r w:rsidRPr="00F97E28">
        <w:rPr>
          <w:rFonts w:cs="Arial"/>
          <w:spacing w:val="-4"/>
        </w:rPr>
        <w:t>have</w:t>
      </w:r>
      <w:r w:rsidRPr="00030584">
        <w:rPr>
          <w:rFonts w:cs="Arial"/>
          <w:spacing w:val="49"/>
        </w:rPr>
        <w:t xml:space="preserve"> </w:t>
      </w:r>
      <w:r w:rsidRPr="00174DF6">
        <w:rPr>
          <w:rFonts w:cs="Arial"/>
        </w:rPr>
        <w:t>a</w:t>
      </w:r>
      <w:r w:rsidRPr="00174DF6">
        <w:rPr>
          <w:rFonts w:cs="Arial"/>
          <w:w w:val="99"/>
        </w:rPr>
        <w:t xml:space="preserve"> </w:t>
      </w:r>
      <w:r w:rsidRPr="00174DF6">
        <w:rPr>
          <w:rFonts w:cs="Arial"/>
        </w:rPr>
        <w:t>lower</w:t>
      </w:r>
      <w:r w:rsidRPr="00231B3C">
        <w:rPr>
          <w:rFonts w:cs="Arial"/>
          <w:spacing w:val="-15"/>
        </w:rPr>
        <w:t xml:space="preserve"> </w:t>
      </w:r>
      <w:r w:rsidRPr="008C4839">
        <w:rPr>
          <w:rFonts w:cs="Arial"/>
        </w:rPr>
        <w:t>baseline</w:t>
      </w:r>
      <w:r w:rsidRPr="00C0557F">
        <w:rPr>
          <w:rFonts w:cs="Arial"/>
          <w:spacing w:val="-15"/>
        </w:rPr>
        <w:t xml:space="preserve"> </w:t>
      </w:r>
      <w:proofErr w:type="spellStart"/>
      <w:r w:rsidRPr="00765A7F">
        <w:rPr>
          <w:rFonts w:cs="Arial"/>
          <w:i/>
          <w:spacing w:val="8"/>
        </w:rPr>
        <w:t>PaO</w:t>
      </w:r>
      <w:proofErr w:type="spellEnd"/>
      <w:r w:rsidRPr="006C66CA">
        <w:rPr>
          <w:rFonts w:cs="Arial"/>
          <w:spacing w:val="8"/>
          <w:position w:val="-2"/>
          <w:rPrChange w:id="3315" w:author="Harry Shamoon" w:date="2015-03-05T19:28:00Z">
            <w:rPr>
              <w:rFonts w:ascii="Trebuchet MS" w:hAnsi="Trebuchet MS"/>
              <w:spacing w:val="8"/>
              <w:position w:val="-2"/>
              <w:sz w:val="16"/>
            </w:rPr>
          </w:rPrChange>
        </w:rPr>
        <w:t>2</w:t>
      </w:r>
      <w:r w:rsidRPr="006C66CA">
        <w:rPr>
          <w:rFonts w:cs="Arial"/>
          <w:spacing w:val="8"/>
        </w:rPr>
        <w:t>.</w:t>
      </w:r>
      <w:r w:rsidRPr="00C91597">
        <w:rPr>
          <w:rFonts w:cs="Arial"/>
          <w:spacing w:val="3"/>
        </w:rPr>
        <w:t xml:space="preserve"> </w:t>
      </w:r>
      <w:r w:rsidRPr="00082CF3">
        <w:rPr>
          <w:rFonts w:cs="Arial"/>
        </w:rPr>
        <w:t>Surgical</w:t>
      </w:r>
      <w:r w:rsidRPr="00082CF3">
        <w:rPr>
          <w:rFonts w:cs="Arial"/>
          <w:spacing w:val="-15"/>
        </w:rPr>
        <w:t xml:space="preserve"> </w:t>
      </w:r>
      <w:r w:rsidRPr="00F97E28">
        <w:rPr>
          <w:rFonts w:cs="Arial"/>
        </w:rPr>
        <w:t>patients</w:t>
      </w:r>
      <w:r w:rsidRPr="00F97E28">
        <w:rPr>
          <w:rFonts w:cs="Arial"/>
          <w:spacing w:val="-15"/>
        </w:rPr>
        <w:t xml:space="preserve"> </w:t>
      </w:r>
      <w:r w:rsidRPr="00030584">
        <w:rPr>
          <w:rFonts w:cs="Arial"/>
        </w:rPr>
        <w:t>tend</w:t>
      </w:r>
      <w:r w:rsidRPr="00174DF6">
        <w:rPr>
          <w:rFonts w:cs="Arial"/>
          <w:spacing w:val="-15"/>
        </w:rPr>
        <w:t xml:space="preserve"> </w:t>
      </w:r>
      <w:r w:rsidRPr="00174DF6">
        <w:rPr>
          <w:rFonts w:cs="Arial"/>
        </w:rPr>
        <w:t>to</w:t>
      </w:r>
      <w:r w:rsidRPr="00174DF6">
        <w:rPr>
          <w:rFonts w:cs="Arial"/>
          <w:spacing w:val="-15"/>
        </w:rPr>
        <w:t xml:space="preserve"> </w:t>
      </w:r>
      <w:r w:rsidRPr="00231B3C">
        <w:rPr>
          <w:rFonts w:cs="Arial"/>
          <w:spacing w:val="-4"/>
        </w:rPr>
        <w:t>have</w:t>
      </w:r>
      <w:r w:rsidRPr="008C4839">
        <w:rPr>
          <w:rFonts w:cs="Arial"/>
          <w:spacing w:val="-15"/>
        </w:rPr>
        <w:t xml:space="preserve"> </w:t>
      </w:r>
      <w:r w:rsidRPr="00C0557F">
        <w:rPr>
          <w:rFonts w:cs="Arial"/>
        </w:rPr>
        <w:t>normal</w:t>
      </w:r>
      <w:r w:rsidRPr="00765A7F">
        <w:rPr>
          <w:rFonts w:cs="Arial"/>
          <w:spacing w:val="-15"/>
        </w:rPr>
        <w:t xml:space="preserve"> </w:t>
      </w:r>
      <w:r w:rsidRPr="00365719">
        <w:rPr>
          <w:rFonts w:cs="Arial"/>
        </w:rPr>
        <w:t>lung</w:t>
      </w:r>
      <w:r w:rsidRPr="00365719">
        <w:rPr>
          <w:rFonts w:cs="Arial"/>
          <w:spacing w:val="-15"/>
        </w:rPr>
        <w:t xml:space="preserve"> </w:t>
      </w:r>
      <w:r w:rsidRPr="00FF1D9C">
        <w:rPr>
          <w:rFonts w:cs="Arial"/>
        </w:rPr>
        <w:t>function.</w:t>
      </w:r>
      <w:r w:rsidRPr="0011650A">
        <w:rPr>
          <w:rFonts w:cs="Arial"/>
          <w:spacing w:val="3"/>
        </w:rPr>
        <w:t xml:space="preserve"> </w:t>
      </w:r>
      <w:r w:rsidRPr="0011650A">
        <w:rPr>
          <w:rFonts w:cs="Arial"/>
        </w:rPr>
        <w:t>Hence</w:t>
      </w:r>
      <w:r w:rsidRPr="0011650A">
        <w:rPr>
          <w:rFonts w:cs="Arial"/>
          <w:spacing w:val="-15"/>
        </w:rPr>
        <w:t xml:space="preserve"> </w:t>
      </w:r>
      <w:r w:rsidRPr="0011650A">
        <w:rPr>
          <w:rFonts w:cs="Arial"/>
        </w:rPr>
        <w:t>we</w:t>
      </w:r>
      <w:r w:rsidRPr="0011650A">
        <w:rPr>
          <w:rFonts w:cs="Arial"/>
          <w:spacing w:val="-15"/>
        </w:rPr>
        <w:t xml:space="preserve"> </w:t>
      </w:r>
      <w:r w:rsidRPr="00907C1D">
        <w:rPr>
          <w:rFonts w:cs="Arial"/>
          <w:spacing w:val="-3"/>
        </w:rPr>
        <w:t>may</w:t>
      </w:r>
      <w:r w:rsidRPr="00640245">
        <w:rPr>
          <w:rFonts w:cs="Arial"/>
          <w:spacing w:val="-15"/>
        </w:rPr>
        <w:t xml:space="preserve"> </w:t>
      </w:r>
      <w:r w:rsidRPr="00FF4755">
        <w:rPr>
          <w:rFonts w:cs="Arial"/>
        </w:rPr>
        <w:t>model</w:t>
      </w:r>
      <w:r w:rsidRPr="00FF4755">
        <w:rPr>
          <w:rFonts w:cs="Arial"/>
          <w:spacing w:val="-15"/>
        </w:rPr>
        <w:t xml:space="preserve"> </w:t>
      </w:r>
      <w:r w:rsidRPr="00FF4755">
        <w:rPr>
          <w:rFonts w:cs="Arial"/>
          <w:i/>
        </w:rPr>
        <w:t>β</w:t>
      </w:r>
      <w:r w:rsidRPr="006C66CA">
        <w:rPr>
          <w:rFonts w:cs="Arial"/>
          <w:position w:val="-2"/>
          <w:rPrChange w:id="3316" w:author="Harry Shamoon" w:date="2015-03-05T19:28:00Z">
            <w:rPr>
              <w:rFonts w:ascii="Trebuchet MS" w:hAnsi="Trebuchet MS"/>
              <w:position w:val="-2"/>
              <w:sz w:val="16"/>
            </w:rPr>
          </w:rPrChange>
        </w:rPr>
        <w:t>0</w:t>
      </w:r>
      <w:r w:rsidRPr="006C66CA">
        <w:rPr>
          <w:rFonts w:cs="Arial"/>
          <w:spacing w:val="7"/>
          <w:position w:val="-2"/>
          <w:rPrChange w:id="3317" w:author="Harry Shamoon" w:date="2015-03-05T19:28:00Z">
            <w:rPr>
              <w:rFonts w:ascii="Trebuchet MS" w:hAnsi="Trebuchet MS"/>
              <w:spacing w:val="7"/>
              <w:position w:val="-2"/>
              <w:sz w:val="16"/>
            </w:rPr>
          </w:rPrChange>
        </w:rPr>
        <w:t xml:space="preserve"> </w:t>
      </w:r>
      <w:r w:rsidRPr="006C66CA">
        <w:rPr>
          <w:rFonts w:cs="Arial"/>
        </w:rPr>
        <w:t>to</w:t>
      </w:r>
      <w:r w:rsidRPr="00C91597">
        <w:rPr>
          <w:rFonts w:cs="Arial"/>
          <w:spacing w:val="-15"/>
        </w:rPr>
        <w:t xml:space="preserve"> </w:t>
      </w:r>
      <w:r w:rsidRPr="00082CF3">
        <w:rPr>
          <w:rFonts w:cs="Arial"/>
        </w:rPr>
        <w:t>allow</w:t>
      </w:r>
      <w:r w:rsidRPr="00082CF3">
        <w:rPr>
          <w:rFonts w:cs="Arial"/>
          <w:spacing w:val="-15"/>
        </w:rPr>
        <w:t xml:space="preserve"> </w:t>
      </w:r>
      <w:r w:rsidRPr="00F97E28">
        <w:rPr>
          <w:rFonts w:cs="Arial"/>
        </w:rPr>
        <w:t>differ-</w:t>
      </w:r>
      <w:r w:rsidRPr="00F97E28">
        <w:rPr>
          <w:rFonts w:cs="Arial"/>
          <w:w w:val="99"/>
        </w:rPr>
        <w:t xml:space="preserve"> </w:t>
      </w:r>
      <w:proofErr w:type="spellStart"/>
      <w:r w:rsidRPr="00030584">
        <w:rPr>
          <w:rFonts w:cs="Arial"/>
        </w:rPr>
        <w:t>ent</w:t>
      </w:r>
      <w:proofErr w:type="spellEnd"/>
      <w:r w:rsidRPr="00174DF6">
        <w:rPr>
          <w:rFonts w:cs="Arial"/>
          <w:spacing w:val="-6"/>
        </w:rPr>
        <w:t xml:space="preserve"> </w:t>
      </w:r>
      <w:r w:rsidRPr="00174DF6">
        <w:rPr>
          <w:rFonts w:cs="Arial"/>
        </w:rPr>
        <w:t>intercepts</w:t>
      </w:r>
      <w:r w:rsidRPr="00174DF6">
        <w:rPr>
          <w:rFonts w:cs="Arial"/>
          <w:spacing w:val="-6"/>
        </w:rPr>
        <w:t xml:space="preserve"> </w:t>
      </w:r>
      <w:r w:rsidRPr="00231B3C">
        <w:rPr>
          <w:rFonts w:cs="Arial"/>
        </w:rPr>
        <w:t>representing</w:t>
      </w:r>
      <w:r w:rsidRPr="008C4839">
        <w:rPr>
          <w:rFonts w:cs="Arial"/>
          <w:spacing w:val="-6"/>
        </w:rPr>
        <w:t xml:space="preserve"> </w:t>
      </w:r>
      <w:r w:rsidRPr="00C0557F">
        <w:rPr>
          <w:rFonts w:cs="Arial"/>
        </w:rPr>
        <w:t>the</w:t>
      </w:r>
      <w:r w:rsidRPr="00765A7F">
        <w:rPr>
          <w:rFonts w:cs="Arial"/>
          <w:spacing w:val="-6"/>
        </w:rPr>
        <w:t xml:space="preserve"> </w:t>
      </w:r>
      <w:r w:rsidRPr="00365719">
        <w:rPr>
          <w:rFonts w:cs="Arial"/>
          <w:spacing w:val="-3"/>
        </w:rPr>
        <w:t>average</w:t>
      </w:r>
      <w:r w:rsidRPr="00365719">
        <w:rPr>
          <w:rFonts w:cs="Arial"/>
          <w:spacing w:val="-6"/>
        </w:rPr>
        <w:t xml:space="preserve"> </w:t>
      </w:r>
      <w:proofErr w:type="spellStart"/>
      <w:r w:rsidRPr="00FF1D9C">
        <w:rPr>
          <w:rFonts w:cs="Arial"/>
          <w:i/>
          <w:spacing w:val="7"/>
        </w:rPr>
        <w:t>PaO</w:t>
      </w:r>
      <w:proofErr w:type="spellEnd"/>
      <w:r w:rsidRPr="006C66CA">
        <w:rPr>
          <w:rFonts w:cs="Arial"/>
          <w:spacing w:val="7"/>
          <w:position w:val="-2"/>
          <w:rPrChange w:id="3318" w:author="Harry Shamoon" w:date="2015-03-05T19:28:00Z">
            <w:rPr>
              <w:rFonts w:ascii="Trebuchet MS" w:hAnsi="Trebuchet MS"/>
              <w:spacing w:val="7"/>
              <w:position w:val="-2"/>
              <w:sz w:val="16"/>
            </w:rPr>
          </w:rPrChange>
        </w:rPr>
        <w:t>2</w:t>
      </w:r>
      <w:r w:rsidRPr="006C66CA">
        <w:rPr>
          <w:rFonts w:cs="Arial"/>
          <w:spacing w:val="16"/>
          <w:position w:val="-2"/>
          <w:rPrChange w:id="3319" w:author="Harry Shamoon" w:date="2015-03-05T19:28:00Z">
            <w:rPr>
              <w:rFonts w:ascii="Trebuchet MS" w:hAnsi="Trebuchet MS"/>
              <w:spacing w:val="16"/>
              <w:position w:val="-2"/>
              <w:sz w:val="16"/>
            </w:rPr>
          </w:rPrChange>
        </w:rPr>
        <w:t xml:space="preserve"> </w:t>
      </w:r>
      <w:r w:rsidRPr="006C66CA">
        <w:rPr>
          <w:rFonts w:cs="Arial"/>
        </w:rPr>
        <w:t>of</w:t>
      </w:r>
      <w:r w:rsidRPr="00C91597">
        <w:rPr>
          <w:rFonts w:cs="Arial"/>
          <w:spacing w:val="-6"/>
        </w:rPr>
        <w:t xml:space="preserve"> </w:t>
      </w:r>
      <w:r w:rsidRPr="00082CF3">
        <w:rPr>
          <w:rFonts w:cs="Arial"/>
        </w:rPr>
        <w:t>patients</w:t>
      </w:r>
      <w:r w:rsidRPr="00082CF3">
        <w:rPr>
          <w:rFonts w:cs="Arial"/>
          <w:spacing w:val="-6"/>
        </w:rPr>
        <w:t xml:space="preserve"> </w:t>
      </w:r>
      <w:r w:rsidRPr="00F97E28">
        <w:rPr>
          <w:rFonts w:cs="Arial"/>
        </w:rPr>
        <w:t>in</w:t>
      </w:r>
      <w:r w:rsidRPr="00F97E28">
        <w:rPr>
          <w:rFonts w:cs="Arial"/>
          <w:spacing w:val="-6"/>
        </w:rPr>
        <w:t xml:space="preserve"> </w:t>
      </w:r>
      <w:r w:rsidRPr="00030584">
        <w:rPr>
          <w:rFonts w:cs="Arial"/>
        </w:rPr>
        <w:t>the</w:t>
      </w:r>
      <w:r w:rsidRPr="00174DF6">
        <w:rPr>
          <w:rFonts w:cs="Arial"/>
          <w:spacing w:val="-6"/>
        </w:rPr>
        <w:t xml:space="preserve"> </w:t>
      </w:r>
      <w:r w:rsidRPr="00174DF6">
        <w:rPr>
          <w:rFonts w:cs="Arial"/>
        </w:rPr>
        <w:t>various</w:t>
      </w:r>
      <w:r w:rsidRPr="00174DF6">
        <w:rPr>
          <w:rFonts w:cs="Arial"/>
          <w:spacing w:val="-6"/>
        </w:rPr>
        <w:t xml:space="preserve"> </w:t>
      </w:r>
      <w:r w:rsidRPr="00231B3C">
        <w:rPr>
          <w:rFonts w:cs="Arial"/>
        </w:rPr>
        <w:t>medical</w:t>
      </w:r>
      <w:r w:rsidRPr="008C4839">
        <w:rPr>
          <w:rFonts w:cs="Arial"/>
          <w:spacing w:val="-6"/>
        </w:rPr>
        <w:t xml:space="preserve"> </w:t>
      </w:r>
      <w:r w:rsidRPr="00C0557F">
        <w:rPr>
          <w:rFonts w:cs="Arial"/>
        </w:rPr>
        <w:t>and</w:t>
      </w:r>
      <w:r w:rsidRPr="00765A7F">
        <w:rPr>
          <w:rFonts w:cs="Arial"/>
          <w:spacing w:val="-6"/>
        </w:rPr>
        <w:t xml:space="preserve"> </w:t>
      </w:r>
      <w:r w:rsidRPr="00365719">
        <w:rPr>
          <w:rFonts w:cs="Arial"/>
        </w:rPr>
        <w:t>surgical</w:t>
      </w:r>
      <w:r w:rsidRPr="00365719">
        <w:rPr>
          <w:rFonts w:cs="Arial"/>
          <w:spacing w:val="-6"/>
        </w:rPr>
        <w:t xml:space="preserve"> </w:t>
      </w:r>
      <w:r w:rsidRPr="00FF1D9C">
        <w:rPr>
          <w:rFonts w:cs="Arial"/>
        </w:rPr>
        <w:t>services</w:t>
      </w:r>
      <w:r w:rsidRPr="0011650A">
        <w:rPr>
          <w:rFonts w:cs="Arial"/>
          <w:spacing w:val="-6"/>
        </w:rPr>
        <w:t xml:space="preserve"> </w:t>
      </w:r>
      <w:r w:rsidRPr="0011650A">
        <w:rPr>
          <w:rFonts w:cs="Arial"/>
        </w:rPr>
        <w:t>estimating</w:t>
      </w:r>
      <w:r w:rsidRPr="0011650A">
        <w:rPr>
          <w:rFonts w:cs="Arial"/>
          <w:w w:val="99"/>
        </w:rPr>
        <w:t xml:space="preserve"> </w:t>
      </w:r>
      <w:r w:rsidRPr="0011650A">
        <w:rPr>
          <w:rFonts w:cs="Arial"/>
        </w:rPr>
        <w:t xml:space="preserve">different service </w:t>
      </w:r>
      <w:r w:rsidRPr="0011650A">
        <w:rPr>
          <w:rFonts w:cs="Arial"/>
          <w:spacing w:val="-3"/>
        </w:rPr>
        <w:t xml:space="preserve">level </w:t>
      </w:r>
      <w:r w:rsidRPr="00907C1D">
        <w:rPr>
          <w:rFonts w:cs="Arial"/>
        </w:rPr>
        <w:t xml:space="preserve">mean intercepts </w:t>
      </w:r>
      <w:r w:rsidRPr="00640245">
        <w:rPr>
          <w:rFonts w:cs="Arial"/>
          <w:i/>
          <w:spacing w:val="3"/>
        </w:rPr>
        <w:t>γ</w:t>
      </w:r>
      <w:r w:rsidRPr="006C66CA">
        <w:rPr>
          <w:rFonts w:cs="Arial"/>
          <w:spacing w:val="3"/>
          <w:position w:val="-2"/>
          <w:rPrChange w:id="3320" w:author="Harry Shamoon" w:date="2015-03-05T19:28:00Z">
            <w:rPr>
              <w:rFonts w:ascii="Trebuchet MS" w:hAnsi="Trebuchet MS"/>
              <w:spacing w:val="3"/>
              <w:position w:val="-2"/>
              <w:sz w:val="16"/>
            </w:rPr>
          </w:rPrChange>
        </w:rPr>
        <w:t>0</w:t>
      </w:r>
      <w:r w:rsidRPr="006C66CA">
        <w:rPr>
          <w:rFonts w:cs="Arial"/>
          <w:spacing w:val="3"/>
        </w:rPr>
        <w:t xml:space="preserve">. </w:t>
      </w:r>
      <w:r w:rsidRPr="00C91597">
        <w:rPr>
          <w:rFonts w:cs="Arial"/>
        </w:rPr>
        <w:t xml:space="preserve">Under a medical service, smaller changes in </w:t>
      </w:r>
      <w:proofErr w:type="spellStart"/>
      <w:r w:rsidRPr="00082CF3">
        <w:rPr>
          <w:rFonts w:cs="Arial"/>
          <w:i/>
          <w:spacing w:val="7"/>
        </w:rPr>
        <w:t>PaO</w:t>
      </w:r>
      <w:proofErr w:type="spellEnd"/>
      <w:r w:rsidRPr="006C66CA">
        <w:rPr>
          <w:rFonts w:cs="Arial"/>
          <w:spacing w:val="7"/>
          <w:position w:val="-2"/>
          <w:rPrChange w:id="3321" w:author="Harry Shamoon" w:date="2015-03-05T19:28:00Z">
            <w:rPr>
              <w:rFonts w:ascii="Trebuchet MS" w:hAnsi="Trebuchet MS"/>
              <w:spacing w:val="7"/>
              <w:position w:val="-2"/>
              <w:sz w:val="16"/>
            </w:rPr>
          </w:rPrChange>
        </w:rPr>
        <w:t xml:space="preserve">2 </w:t>
      </w:r>
      <w:r w:rsidRPr="006C66CA">
        <w:rPr>
          <w:rFonts w:cs="Arial"/>
          <w:spacing w:val="-3"/>
        </w:rPr>
        <w:t xml:space="preserve">may </w:t>
      </w:r>
      <w:r w:rsidRPr="00C91597">
        <w:rPr>
          <w:rFonts w:cs="Arial"/>
        </w:rPr>
        <w:t>be</w:t>
      </w:r>
      <w:r w:rsidRPr="00082CF3">
        <w:rPr>
          <w:rFonts w:cs="Arial"/>
          <w:spacing w:val="56"/>
        </w:rPr>
        <w:t xml:space="preserve"> </w:t>
      </w:r>
      <w:r w:rsidRPr="00082CF3">
        <w:rPr>
          <w:rFonts w:cs="Arial"/>
        </w:rPr>
        <w:t>indicative</w:t>
      </w:r>
      <w:r w:rsidRPr="00F97E28">
        <w:rPr>
          <w:rFonts w:cs="Arial"/>
          <w:w w:val="99"/>
        </w:rPr>
        <w:t xml:space="preserve"> </w:t>
      </w:r>
      <w:r w:rsidRPr="00F97E28">
        <w:rPr>
          <w:rFonts w:cs="Arial"/>
        </w:rPr>
        <w:t>of respiratory deter</w:t>
      </w:r>
      <w:r w:rsidRPr="00030584">
        <w:rPr>
          <w:rFonts w:cs="Arial"/>
        </w:rPr>
        <w:t>ioration compared to a surgical service, where larger drop in arterial oxygen tension</w:t>
      </w:r>
      <w:r w:rsidRPr="00174DF6">
        <w:rPr>
          <w:rFonts w:cs="Arial"/>
          <w:spacing w:val="-11"/>
        </w:rPr>
        <w:t xml:space="preserve"> </w:t>
      </w:r>
      <w:r w:rsidRPr="00174DF6">
        <w:rPr>
          <w:rFonts w:cs="Arial"/>
        </w:rPr>
        <w:t>predicts</w:t>
      </w:r>
      <w:r w:rsidRPr="00174DF6">
        <w:rPr>
          <w:rFonts w:cs="Arial"/>
          <w:w w:val="99"/>
        </w:rPr>
        <w:t xml:space="preserve"> </w:t>
      </w:r>
      <w:r w:rsidRPr="00231B3C">
        <w:rPr>
          <w:rFonts w:cs="Arial"/>
        </w:rPr>
        <w:t>outcome.</w:t>
      </w:r>
      <w:r w:rsidRPr="008C4839">
        <w:rPr>
          <w:rFonts w:cs="Arial"/>
          <w:spacing w:val="6"/>
        </w:rPr>
        <w:t xml:space="preserve"> </w:t>
      </w:r>
      <w:r w:rsidRPr="00C0557F">
        <w:rPr>
          <w:rFonts w:cs="Arial"/>
          <w:spacing w:val="-4"/>
        </w:rPr>
        <w:t>We</w:t>
      </w:r>
      <w:r w:rsidRPr="00765A7F">
        <w:rPr>
          <w:rFonts w:cs="Arial"/>
          <w:spacing w:val="-9"/>
        </w:rPr>
        <w:t xml:space="preserve"> </w:t>
      </w:r>
      <w:r w:rsidRPr="00365719">
        <w:rPr>
          <w:rFonts w:cs="Arial"/>
          <w:spacing w:val="-3"/>
        </w:rPr>
        <w:t>may</w:t>
      </w:r>
      <w:r w:rsidRPr="00365719">
        <w:rPr>
          <w:rFonts w:cs="Arial"/>
          <w:spacing w:val="-9"/>
        </w:rPr>
        <w:t xml:space="preserve"> </w:t>
      </w:r>
      <w:r w:rsidRPr="00FF1D9C">
        <w:rPr>
          <w:rFonts w:cs="Arial"/>
        </w:rPr>
        <w:t>hence</w:t>
      </w:r>
      <w:r w:rsidRPr="0011650A">
        <w:rPr>
          <w:rFonts w:cs="Arial"/>
          <w:spacing w:val="-9"/>
        </w:rPr>
        <w:t xml:space="preserve"> </w:t>
      </w:r>
      <w:r w:rsidRPr="0011650A">
        <w:rPr>
          <w:rFonts w:cs="Arial"/>
        </w:rPr>
        <w:t>allow</w:t>
      </w:r>
      <w:r w:rsidRPr="0011650A">
        <w:rPr>
          <w:rFonts w:cs="Arial"/>
          <w:spacing w:val="-9"/>
        </w:rPr>
        <w:t xml:space="preserve"> </w:t>
      </w:r>
      <w:r w:rsidRPr="0011650A">
        <w:rPr>
          <w:rFonts w:cs="Arial"/>
        </w:rPr>
        <w:t>the</w:t>
      </w:r>
      <w:r w:rsidRPr="0011650A">
        <w:rPr>
          <w:rFonts w:cs="Arial"/>
          <w:spacing w:val="-9"/>
        </w:rPr>
        <w:t xml:space="preserve"> </w:t>
      </w:r>
      <w:r w:rsidRPr="00907C1D">
        <w:rPr>
          <w:rFonts w:cs="Arial"/>
        </w:rPr>
        <w:t>regression</w:t>
      </w:r>
      <w:r w:rsidRPr="00640245">
        <w:rPr>
          <w:rFonts w:cs="Arial"/>
          <w:spacing w:val="-9"/>
        </w:rPr>
        <w:t xml:space="preserve"> </w:t>
      </w:r>
      <w:r w:rsidRPr="00FF4755">
        <w:rPr>
          <w:rFonts w:cs="Arial"/>
        </w:rPr>
        <w:t>coefficient</w:t>
      </w:r>
      <w:r w:rsidRPr="00FF4755">
        <w:rPr>
          <w:rFonts w:cs="Arial"/>
          <w:spacing w:val="-9"/>
        </w:rPr>
        <w:t xml:space="preserve"> </w:t>
      </w:r>
      <w:r w:rsidRPr="00FF4755">
        <w:rPr>
          <w:rFonts w:cs="Arial"/>
          <w:spacing w:val="-3"/>
        </w:rPr>
        <w:t>for</w:t>
      </w:r>
      <w:r w:rsidRPr="00FF4755">
        <w:rPr>
          <w:rFonts w:cs="Arial"/>
          <w:spacing w:val="-9"/>
        </w:rPr>
        <w:t xml:space="preserve"> </w:t>
      </w:r>
      <w:r w:rsidRPr="00FF4755">
        <w:rPr>
          <w:rFonts w:cs="Arial"/>
        </w:rPr>
        <w:t>the</w:t>
      </w:r>
      <w:r w:rsidRPr="00FF4755">
        <w:rPr>
          <w:rFonts w:cs="Arial"/>
          <w:spacing w:val="-9"/>
        </w:rPr>
        <w:t xml:space="preserve"> </w:t>
      </w:r>
      <w:r w:rsidRPr="00FF4755">
        <w:rPr>
          <w:rFonts w:cs="Arial"/>
        </w:rPr>
        <w:t>slope</w:t>
      </w:r>
      <w:r w:rsidRPr="00FF4755">
        <w:rPr>
          <w:rFonts w:cs="Arial"/>
          <w:spacing w:val="-9"/>
        </w:rPr>
        <w:t xml:space="preserve"> </w:t>
      </w:r>
      <w:r w:rsidRPr="00FF4755">
        <w:rPr>
          <w:rFonts w:cs="Arial"/>
          <w:i/>
        </w:rPr>
        <w:t>β</w:t>
      </w:r>
      <w:r w:rsidRPr="006C66CA">
        <w:rPr>
          <w:rFonts w:cs="Arial"/>
          <w:position w:val="-2"/>
          <w:rPrChange w:id="3322" w:author="Harry Shamoon" w:date="2015-03-05T19:28:00Z">
            <w:rPr>
              <w:rFonts w:ascii="Trebuchet MS" w:hAnsi="Trebuchet MS"/>
              <w:position w:val="-2"/>
              <w:sz w:val="16"/>
            </w:rPr>
          </w:rPrChange>
        </w:rPr>
        <w:t>1</w:t>
      </w:r>
      <w:r w:rsidRPr="006C66CA">
        <w:rPr>
          <w:rFonts w:cs="Arial"/>
          <w:spacing w:val="13"/>
          <w:position w:val="-2"/>
          <w:rPrChange w:id="3323" w:author="Harry Shamoon" w:date="2015-03-05T19:28:00Z">
            <w:rPr>
              <w:rFonts w:ascii="Trebuchet MS" w:hAnsi="Trebuchet MS"/>
              <w:spacing w:val="13"/>
              <w:position w:val="-2"/>
              <w:sz w:val="16"/>
            </w:rPr>
          </w:rPrChange>
        </w:rPr>
        <w:t xml:space="preserve"> </w:t>
      </w:r>
      <w:r w:rsidRPr="006C66CA">
        <w:rPr>
          <w:rFonts w:cs="Arial"/>
        </w:rPr>
        <w:t>to</w:t>
      </w:r>
      <w:r w:rsidRPr="00C91597">
        <w:rPr>
          <w:rFonts w:cs="Arial"/>
          <w:spacing w:val="-9"/>
        </w:rPr>
        <w:t xml:space="preserve"> </w:t>
      </w:r>
      <w:r w:rsidRPr="00082CF3">
        <w:rPr>
          <w:rFonts w:cs="Arial"/>
        </w:rPr>
        <w:t>vary</w:t>
      </w:r>
      <w:r w:rsidRPr="00082CF3">
        <w:rPr>
          <w:rFonts w:cs="Arial"/>
          <w:spacing w:val="-9"/>
        </w:rPr>
        <w:t xml:space="preserve"> </w:t>
      </w:r>
      <w:r w:rsidRPr="00F97E28">
        <w:rPr>
          <w:rFonts w:cs="Arial"/>
        </w:rPr>
        <w:t>around</w:t>
      </w:r>
      <w:r w:rsidRPr="00F97E28">
        <w:rPr>
          <w:rFonts w:cs="Arial"/>
          <w:spacing w:val="-9"/>
        </w:rPr>
        <w:t xml:space="preserve"> </w:t>
      </w:r>
      <w:r w:rsidRPr="00030584">
        <w:rPr>
          <w:rFonts w:cs="Arial"/>
        </w:rPr>
        <w:t>different</w:t>
      </w:r>
      <w:r w:rsidRPr="00174DF6">
        <w:rPr>
          <w:rFonts w:cs="Arial"/>
          <w:spacing w:val="-9"/>
        </w:rPr>
        <w:t xml:space="preserve"> </w:t>
      </w:r>
      <w:r w:rsidRPr="00174DF6">
        <w:rPr>
          <w:rFonts w:cs="Arial"/>
        </w:rPr>
        <w:t>mean</w:t>
      </w:r>
      <w:r w:rsidRPr="00174DF6">
        <w:rPr>
          <w:rFonts w:cs="Arial"/>
          <w:spacing w:val="-9"/>
        </w:rPr>
        <w:t xml:space="preserve"> </w:t>
      </w:r>
      <w:r w:rsidRPr="00231B3C">
        <w:rPr>
          <w:rFonts w:cs="Arial"/>
        </w:rPr>
        <w:t>slopes</w:t>
      </w:r>
      <w:r w:rsidRPr="008C4839">
        <w:rPr>
          <w:rFonts w:cs="Arial"/>
          <w:spacing w:val="-9"/>
        </w:rPr>
        <w:t xml:space="preserve"> </w:t>
      </w:r>
      <w:r w:rsidRPr="00C0557F">
        <w:rPr>
          <w:rFonts w:cs="Arial"/>
          <w:i/>
        </w:rPr>
        <w:t>γ</w:t>
      </w:r>
      <w:r w:rsidRPr="006C66CA">
        <w:rPr>
          <w:rFonts w:cs="Arial"/>
          <w:position w:val="-2"/>
          <w:rPrChange w:id="3324" w:author="Harry Shamoon" w:date="2015-03-05T19:28:00Z">
            <w:rPr>
              <w:rFonts w:ascii="Trebuchet MS" w:hAnsi="Trebuchet MS"/>
              <w:position w:val="-2"/>
              <w:sz w:val="16"/>
            </w:rPr>
          </w:rPrChange>
        </w:rPr>
        <w:t xml:space="preserve">1 </w:t>
      </w:r>
      <w:r w:rsidRPr="006C66CA">
        <w:rPr>
          <w:rFonts w:cs="Arial"/>
        </w:rPr>
        <w:t xml:space="preserve">at the service </w:t>
      </w:r>
      <w:proofErr w:type="gramStart"/>
      <w:r w:rsidRPr="00C91597">
        <w:rPr>
          <w:rFonts w:cs="Arial"/>
          <w:spacing w:val="-3"/>
        </w:rPr>
        <w:t>level</w:t>
      </w:r>
      <w:r w:rsidRPr="00082CF3">
        <w:rPr>
          <w:rFonts w:cs="Arial"/>
          <w:spacing w:val="-11"/>
        </w:rPr>
        <w:t xml:space="preserve"> </w:t>
      </w:r>
      <w:r w:rsidRPr="00082CF3">
        <w:rPr>
          <w:rFonts w:cs="Arial"/>
        </w:rPr>
        <w:t>:</w:t>
      </w:r>
      <w:proofErr w:type="gramEnd"/>
    </w:p>
    <w:p w14:paraId="6C65A92C" w14:textId="77777777" w:rsidR="00F731E7" w:rsidRPr="006C66CA" w:rsidRDefault="00F731E7">
      <w:pPr>
        <w:spacing w:before="6"/>
        <w:jc w:val="both"/>
        <w:rPr>
          <w:rFonts w:ascii="Arial" w:eastAsia="Arial" w:hAnsi="Arial" w:cs="Arial"/>
          <w:rPrChange w:id="3325" w:author="Harry Shamoon" w:date="2015-03-05T19:28:00Z">
            <w:rPr>
              <w:rFonts w:ascii="Arial" w:eastAsia="Arial" w:hAnsi="Arial" w:cs="Arial"/>
              <w:sz w:val="9"/>
              <w:szCs w:val="9"/>
            </w:rPr>
          </w:rPrChange>
        </w:rPr>
        <w:pPrChange w:id="3326" w:author="Harry Shamoon" w:date="2015-03-05T19:42:00Z">
          <w:pPr>
            <w:spacing w:before="6"/>
          </w:pPr>
        </w:pPrChange>
      </w:pPr>
    </w:p>
    <w:p w14:paraId="1317F89E" w14:textId="77777777" w:rsidR="00F731E7" w:rsidRPr="00C91597" w:rsidRDefault="00082CF3">
      <w:pPr>
        <w:tabs>
          <w:tab w:val="left" w:pos="10653"/>
        </w:tabs>
        <w:ind w:left="4493"/>
        <w:jc w:val="both"/>
        <w:rPr>
          <w:rFonts w:ascii="Arial" w:eastAsia="Arial" w:hAnsi="Arial" w:cs="Arial"/>
        </w:rPr>
        <w:pPrChange w:id="3327" w:author="Harry Shamoon" w:date="2015-03-05T19:42:00Z">
          <w:pPr>
            <w:tabs>
              <w:tab w:val="left" w:pos="10653"/>
            </w:tabs>
            <w:spacing w:line="321" w:lineRule="exact"/>
            <w:ind w:left="4493"/>
          </w:pPr>
        </w:pPrChange>
      </w:pPr>
      <w:r w:rsidRPr="006C66CA">
        <w:rPr>
          <w:rFonts w:ascii="Arial" w:eastAsia="Arial" w:hAnsi="Arial" w:cs="Arial"/>
          <w:i/>
        </w:rPr>
        <w:t>β</w:t>
      </w:r>
      <w:r w:rsidRPr="006C66CA">
        <w:rPr>
          <w:rFonts w:ascii="Arial" w:eastAsia="Trebuchet MS" w:hAnsi="Arial" w:cs="Arial"/>
          <w:position w:val="-2"/>
          <w:rPrChange w:id="3328" w:author="Harry Shamoon" w:date="2015-03-05T19:28:00Z">
            <w:rPr>
              <w:rFonts w:ascii="Trebuchet MS" w:eastAsia="Trebuchet MS" w:hAnsi="Trebuchet MS" w:cs="Trebuchet MS"/>
              <w:position w:val="-2"/>
              <w:sz w:val="16"/>
              <w:szCs w:val="16"/>
            </w:rPr>
          </w:rPrChange>
        </w:rPr>
        <w:t xml:space="preserve">0  </w:t>
      </w:r>
      <w:r w:rsidRPr="006C66CA">
        <w:rPr>
          <w:rFonts w:ascii="Monaco" w:eastAsia="Meiryo" w:hAnsi="Monaco" w:cs="Monaco"/>
          <w:i/>
          <w:rPrChange w:id="3329" w:author="Harry Shamoon" w:date="2015-03-05T19:28:00Z">
            <w:rPr>
              <w:rFonts w:ascii="Meiryo" w:eastAsia="Meiryo" w:hAnsi="Meiryo" w:cs="Meiryo"/>
              <w:i/>
            </w:rPr>
          </w:rPrChange>
        </w:rPr>
        <w:t>∼</w:t>
      </w:r>
      <w:r w:rsidRPr="006C66CA">
        <w:rPr>
          <w:rFonts w:ascii="Arial" w:eastAsia="Meiryo" w:hAnsi="Arial" w:cs="Arial"/>
          <w:i/>
          <w:rPrChange w:id="3330" w:author="Harry Shamoon" w:date="2015-03-05T19:28:00Z">
            <w:rPr>
              <w:rFonts w:ascii="Meiryo" w:eastAsia="Meiryo" w:hAnsi="Meiryo" w:cs="Meiryo"/>
              <w:i/>
            </w:rPr>
          </w:rPrChange>
        </w:rPr>
        <w:t xml:space="preserve"> </w:t>
      </w:r>
      <w:proofErr w:type="gramStart"/>
      <w:r w:rsidRPr="006C66CA">
        <w:rPr>
          <w:rFonts w:ascii="Arial" w:eastAsia="Arial" w:hAnsi="Arial" w:cs="Arial"/>
          <w:i/>
          <w:spacing w:val="3"/>
        </w:rPr>
        <w:t>Normal</w:t>
      </w:r>
      <w:r w:rsidRPr="006C66CA">
        <w:rPr>
          <w:rFonts w:ascii="Arial" w:eastAsia="Tahoma" w:hAnsi="Arial" w:cs="Arial"/>
          <w:spacing w:val="3"/>
          <w:rPrChange w:id="3331" w:author="Harry Shamoon" w:date="2015-03-05T19:28:00Z">
            <w:rPr>
              <w:rFonts w:ascii="Tahoma" w:eastAsia="Tahoma" w:hAnsi="Tahoma" w:cs="Tahoma"/>
              <w:spacing w:val="3"/>
            </w:rPr>
          </w:rPrChange>
        </w:rPr>
        <w:t>(</w:t>
      </w:r>
      <w:proofErr w:type="gramEnd"/>
      <w:r w:rsidRPr="006C66CA">
        <w:rPr>
          <w:rFonts w:ascii="Arial" w:eastAsia="Arial" w:hAnsi="Arial" w:cs="Arial"/>
          <w:i/>
          <w:spacing w:val="3"/>
        </w:rPr>
        <w:t>γ</w:t>
      </w:r>
      <w:r w:rsidRPr="006C66CA">
        <w:rPr>
          <w:rFonts w:ascii="Arial" w:eastAsia="Trebuchet MS" w:hAnsi="Arial" w:cs="Arial"/>
          <w:spacing w:val="3"/>
          <w:position w:val="-2"/>
          <w:rPrChange w:id="3332" w:author="Harry Shamoon" w:date="2015-03-05T19:28:00Z">
            <w:rPr>
              <w:rFonts w:ascii="Trebuchet MS" w:eastAsia="Trebuchet MS" w:hAnsi="Trebuchet MS" w:cs="Trebuchet MS"/>
              <w:spacing w:val="3"/>
              <w:position w:val="-2"/>
              <w:sz w:val="16"/>
              <w:szCs w:val="16"/>
            </w:rPr>
          </w:rPrChange>
        </w:rPr>
        <w:t>0</w:t>
      </w:r>
      <w:r w:rsidRPr="006C66CA">
        <w:rPr>
          <w:rFonts w:ascii="Arial" w:eastAsia="Arial" w:hAnsi="Arial" w:cs="Arial"/>
          <w:i/>
          <w:spacing w:val="3"/>
        </w:rPr>
        <w:t xml:space="preserve">, </w:t>
      </w:r>
      <w:r w:rsidRPr="00C91597">
        <w:rPr>
          <w:rFonts w:ascii="Arial" w:eastAsia="Arial" w:hAnsi="Arial" w:cs="Arial"/>
          <w:i/>
        </w:rPr>
        <w:t>τ</w:t>
      </w:r>
      <w:r w:rsidRPr="006C66CA">
        <w:rPr>
          <w:rFonts w:ascii="Arial" w:eastAsia="Trebuchet MS" w:hAnsi="Arial" w:cs="Arial"/>
          <w:i/>
          <w:position w:val="-3"/>
          <w:rPrChange w:id="3333" w:author="Harry Shamoon" w:date="2015-03-05T19:28:00Z">
            <w:rPr>
              <w:rFonts w:ascii="Trebuchet MS" w:eastAsia="Trebuchet MS" w:hAnsi="Trebuchet MS" w:cs="Trebuchet MS"/>
              <w:i/>
              <w:position w:val="-3"/>
              <w:sz w:val="16"/>
              <w:szCs w:val="16"/>
            </w:rPr>
          </w:rPrChange>
        </w:rPr>
        <w:t>β</w:t>
      </w:r>
      <w:r w:rsidRPr="006C66CA">
        <w:rPr>
          <w:rFonts w:ascii="Arial" w:eastAsia="Adobe Fangsong Std R" w:hAnsi="Arial" w:cs="Arial"/>
          <w:position w:val="-5"/>
          <w:rPrChange w:id="3334" w:author="Harry Shamoon" w:date="2015-03-05T19:28:00Z">
            <w:rPr>
              <w:rFonts w:ascii="Adobe Fangsong Std R" w:eastAsia="Adobe Fangsong Std R" w:hAnsi="Adobe Fangsong Std R" w:cs="Adobe Fangsong Std R"/>
              <w:position w:val="-5"/>
              <w:sz w:val="12"/>
              <w:szCs w:val="12"/>
            </w:rPr>
          </w:rPrChange>
        </w:rPr>
        <w:t>0</w:t>
      </w:r>
      <w:r w:rsidRPr="006C66CA">
        <w:rPr>
          <w:rFonts w:ascii="Arial" w:eastAsia="Adobe Fangsong Std R" w:hAnsi="Arial" w:cs="Arial"/>
          <w:spacing w:val="-17"/>
          <w:position w:val="-5"/>
          <w:rPrChange w:id="3335" w:author="Harry Shamoon" w:date="2015-03-05T19:28:00Z">
            <w:rPr>
              <w:rFonts w:ascii="Adobe Fangsong Std R" w:eastAsia="Adobe Fangsong Std R" w:hAnsi="Adobe Fangsong Std R" w:cs="Adobe Fangsong Std R"/>
              <w:spacing w:val="-17"/>
              <w:position w:val="-5"/>
              <w:sz w:val="12"/>
              <w:szCs w:val="12"/>
            </w:rPr>
          </w:rPrChange>
        </w:rPr>
        <w:t xml:space="preserve"> </w:t>
      </w:r>
      <w:r w:rsidRPr="006C66CA">
        <w:rPr>
          <w:rFonts w:ascii="Arial" w:eastAsia="Tahoma" w:hAnsi="Arial" w:cs="Arial"/>
          <w:rPrChange w:id="3336" w:author="Harry Shamoon" w:date="2015-03-05T19:28:00Z">
            <w:rPr>
              <w:rFonts w:ascii="Tahoma" w:eastAsia="Tahoma" w:hAnsi="Tahoma" w:cs="Tahoma"/>
            </w:rPr>
          </w:rPrChange>
        </w:rPr>
        <w:t>)</w:t>
      </w:r>
      <w:r w:rsidRPr="006C66CA">
        <w:rPr>
          <w:rFonts w:ascii="Arial" w:eastAsia="Tahoma" w:hAnsi="Arial" w:cs="Arial"/>
          <w:rPrChange w:id="3337" w:author="Harry Shamoon" w:date="2015-03-05T19:28:00Z">
            <w:rPr>
              <w:rFonts w:ascii="Tahoma" w:eastAsia="Tahoma" w:hAnsi="Tahoma" w:cs="Tahoma"/>
            </w:rPr>
          </w:rPrChange>
        </w:rPr>
        <w:tab/>
      </w:r>
      <w:r w:rsidRPr="006C66CA">
        <w:rPr>
          <w:rFonts w:ascii="Arial" w:eastAsia="Arial" w:hAnsi="Arial" w:cs="Arial"/>
        </w:rPr>
        <w:t>(3)</w:t>
      </w:r>
    </w:p>
    <w:p w14:paraId="19A99427" w14:textId="77777777" w:rsidR="00F731E7" w:rsidRPr="00C91597" w:rsidRDefault="00082CF3">
      <w:pPr>
        <w:tabs>
          <w:tab w:val="left" w:pos="10653"/>
        </w:tabs>
        <w:ind w:left="4493"/>
        <w:jc w:val="both"/>
        <w:rPr>
          <w:rFonts w:ascii="Arial" w:eastAsia="Arial" w:hAnsi="Arial" w:cs="Arial"/>
        </w:rPr>
        <w:pPrChange w:id="3338" w:author="Harry Shamoon" w:date="2015-03-05T19:42:00Z">
          <w:pPr>
            <w:tabs>
              <w:tab w:val="left" w:pos="10653"/>
            </w:tabs>
            <w:spacing w:line="388" w:lineRule="exact"/>
            <w:ind w:left="4493"/>
          </w:pPr>
        </w:pPrChange>
      </w:pPr>
      <w:r w:rsidRPr="00082CF3">
        <w:rPr>
          <w:rFonts w:ascii="Arial" w:eastAsia="Arial" w:hAnsi="Arial" w:cs="Arial"/>
          <w:i/>
        </w:rPr>
        <w:t>β</w:t>
      </w:r>
      <w:r w:rsidRPr="006C66CA">
        <w:rPr>
          <w:rFonts w:ascii="Arial" w:eastAsia="Trebuchet MS" w:hAnsi="Arial" w:cs="Arial"/>
          <w:position w:val="-2"/>
          <w:rPrChange w:id="3339" w:author="Harry Shamoon" w:date="2015-03-05T19:28:00Z">
            <w:rPr>
              <w:rFonts w:ascii="Trebuchet MS" w:eastAsia="Trebuchet MS" w:hAnsi="Trebuchet MS" w:cs="Trebuchet MS"/>
              <w:position w:val="-2"/>
              <w:sz w:val="16"/>
              <w:szCs w:val="16"/>
            </w:rPr>
          </w:rPrChange>
        </w:rPr>
        <w:t xml:space="preserve">1  </w:t>
      </w:r>
      <w:r w:rsidRPr="006C66CA">
        <w:rPr>
          <w:rFonts w:ascii="Monaco" w:eastAsia="Meiryo" w:hAnsi="Monaco" w:cs="Monaco"/>
          <w:i/>
          <w:rPrChange w:id="3340" w:author="Harry Shamoon" w:date="2015-03-05T19:28:00Z">
            <w:rPr>
              <w:rFonts w:ascii="Meiryo" w:eastAsia="Meiryo" w:hAnsi="Meiryo" w:cs="Meiryo"/>
              <w:i/>
            </w:rPr>
          </w:rPrChange>
        </w:rPr>
        <w:t>∼</w:t>
      </w:r>
      <w:r w:rsidRPr="006C66CA">
        <w:rPr>
          <w:rFonts w:ascii="Arial" w:eastAsia="Meiryo" w:hAnsi="Arial" w:cs="Arial"/>
          <w:i/>
          <w:rPrChange w:id="3341" w:author="Harry Shamoon" w:date="2015-03-05T19:28:00Z">
            <w:rPr>
              <w:rFonts w:ascii="Meiryo" w:eastAsia="Meiryo" w:hAnsi="Meiryo" w:cs="Meiryo"/>
              <w:i/>
            </w:rPr>
          </w:rPrChange>
        </w:rPr>
        <w:t xml:space="preserve"> </w:t>
      </w:r>
      <w:proofErr w:type="gramStart"/>
      <w:r w:rsidRPr="006C66CA">
        <w:rPr>
          <w:rFonts w:ascii="Arial" w:eastAsia="Arial" w:hAnsi="Arial" w:cs="Arial"/>
          <w:i/>
          <w:spacing w:val="3"/>
        </w:rPr>
        <w:t>Normal</w:t>
      </w:r>
      <w:r w:rsidRPr="006C66CA">
        <w:rPr>
          <w:rFonts w:ascii="Arial" w:eastAsia="Tahoma" w:hAnsi="Arial" w:cs="Arial"/>
          <w:spacing w:val="3"/>
          <w:rPrChange w:id="3342" w:author="Harry Shamoon" w:date="2015-03-05T19:28:00Z">
            <w:rPr>
              <w:rFonts w:ascii="Tahoma" w:eastAsia="Tahoma" w:hAnsi="Tahoma" w:cs="Tahoma"/>
              <w:spacing w:val="3"/>
            </w:rPr>
          </w:rPrChange>
        </w:rPr>
        <w:t>(</w:t>
      </w:r>
      <w:proofErr w:type="gramEnd"/>
      <w:r w:rsidRPr="006C66CA">
        <w:rPr>
          <w:rFonts w:ascii="Arial" w:eastAsia="Arial" w:hAnsi="Arial" w:cs="Arial"/>
          <w:i/>
          <w:spacing w:val="3"/>
        </w:rPr>
        <w:t>γ</w:t>
      </w:r>
      <w:r w:rsidRPr="006C66CA">
        <w:rPr>
          <w:rFonts w:ascii="Arial" w:eastAsia="Trebuchet MS" w:hAnsi="Arial" w:cs="Arial"/>
          <w:spacing w:val="3"/>
          <w:position w:val="-2"/>
          <w:rPrChange w:id="3343" w:author="Harry Shamoon" w:date="2015-03-05T19:28:00Z">
            <w:rPr>
              <w:rFonts w:ascii="Trebuchet MS" w:eastAsia="Trebuchet MS" w:hAnsi="Trebuchet MS" w:cs="Trebuchet MS"/>
              <w:spacing w:val="3"/>
              <w:position w:val="-2"/>
              <w:sz w:val="16"/>
              <w:szCs w:val="16"/>
            </w:rPr>
          </w:rPrChange>
        </w:rPr>
        <w:t>1</w:t>
      </w:r>
      <w:r w:rsidRPr="006C66CA">
        <w:rPr>
          <w:rFonts w:ascii="Arial" w:eastAsia="Arial" w:hAnsi="Arial" w:cs="Arial"/>
          <w:i/>
          <w:spacing w:val="3"/>
        </w:rPr>
        <w:t xml:space="preserve">, </w:t>
      </w:r>
      <w:r w:rsidRPr="00C91597">
        <w:rPr>
          <w:rFonts w:ascii="Arial" w:eastAsia="Arial" w:hAnsi="Arial" w:cs="Arial"/>
          <w:i/>
        </w:rPr>
        <w:t>τ</w:t>
      </w:r>
      <w:r w:rsidRPr="006C66CA">
        <w:rPr>
          <w:rFonts w:ascii="Arial" w:eastAsia="Trebuchet MS" w:hAnsi="Arial" w:cs="Arial"/>
          <w:i/>
          <w:position w:val="-3"/>
          <w:rPrChange w:id="3344" w:author="Harry Shamoon" w:date="2015-03-05T19:28:00Z">
            <w:rPr>
              <w:rFonts w:ascii="Trebuchet MS" w:eastAsia="Trebuchet MS" w:hAnsi="Trebuchet MS" w:cs="Trebuchet MS"/>
              <w:i/>
              <w:position w:val="-3"/>
              <w:sz w:val="16"/>
              <w:szCs w:val="16"/>
            </w:rPr>
          </w:rPrChange>
        </w:rPr>
        <w:t>β</w:t>
      </w:r>
      <w:r w:rsidRPr="006C66CA">
        <w:rPr>
          <w:rFonts w:ascii="Arial" w:eastAsia="Adobe Fangsong Std R" w:hAnsi="Arial" w:cs="Arial"/>
          <w:position w:val="-5"/>
          <w:rPrChange w:id="3345" w:author="Harry Shamoon" w:date="2015-03-05T19:28:00Z">
            <w:rPr>
              <w:rFonts w:ascii="Adobe Fangsong Std R" w:eastAsia="Adobe Fangsong Std R" w:hAnsi="Adobe Fangsong Std R" w:cs="Adobe Fangsong Std R"/>
              <w:position w:val="-5"/>
              <w:sz w:val="12"/>
              <w:szCs w:val="12"/>
            </w:rPr>
          </w:rPrChange>
        </w:rPr>
        <w:t>1</w:t>
      </w:r>
      <w:r w:rsidRPr="006C66CA">
        <w:rPr>
          <w:rFonts w:ascii="Arial" w:eastAsia="Adobe Fangsong Std R" w:hAnsi="Arial" w:cs="Arial"/>
          <w:spacing w:val="-17"/>
          <w:position w:val="-5"/>
          <w:rPrChange w:id="3346" w:author="Harry Shamoon" w:date="2015-03-05T19:28:00Z">
            <w:rPr>
              <w:rFonts w:ascii="Adobe Fangsong Std R" w:eastAsia="Adobe Fangsong Std R" w:hAnsi="Adobe Fangsong Std R" w:cs="Adobe Fangsong Std R"/>
              <w:spacing w:val="-17"/>
              <w:position w:val="-5"/>
              <w:sz w:val="12"/>
              <w:szCs w:val="12"/>
            </w:rPr>
          </w:rPrChange>
        </w:rPr>
        <w:t xml:space="preserve"> </w:t>
      </w:r>
      <w:r w:rsidRPr="006C66CA">
        <w:rPr>
          <w:rFonts w:ascii="Arial" w:eastAsia="Tahoma" w:hAnsi="Arial" w:cs="Arial"/>
          <w:rPrChange w:id="3347" w:author="Harry Shamoon" w:date="2015-03-05T19:28:00Z">
            <w:rPr>
              <w:rFonts w:ascii="Tahoma" w:eastAsia="Tahoma" w:hAnsi="Tahoma" w:cs="Tahoma"/>
            </w:rPr>
          </w:rPrChange>
        </w:rPr>
        <w:t>)</w:t>
      </w:r>
      <w:r w:rsidRPr="006C66CA">
        <w:rPr>
          <w:rFonts w:ascii="Arial" w:eastAsia="Tahoma" w:hAnsi="Arial" w:cs="Arial"/>
          <w:rPrChange w:id="3348" w:author="Harry Shamoon" w:date="2015-03-05T19:28:00Z">
            <w:rPr>
              <w:rFonts w:ascii="Tahoma" w:eastAsia="Tahoma" w:hAnsi="Tahoma" w:cs="Tahoma"/>
            </w:rPr>
          </w:rPrChange>
        </w:rPr>
        <w:tab/>
      </w:r>
      <w:r w:rsidRPr="006C66CA">
        <w:rPr>
          <w:rFonts w:ascii="Arial" w:eastAsia="Arial" w:hAnsi="Arial" w:cs="Arial"/>
        </w:rPr>
        <w:t>(4)</w:t>
      </w:r>
    </w:p>
    <w:p w14:paraId="19A54BFA" w14:textId="77777777" w:rsidR="00F731E7" w:rsidRPr="00C91597" w:rsidRDefault="00082CF3">
      <w:pPr>
        <w:pStyle w:val="BodyText"/>
        <w:spacing w:before="117"/>
        <w:ind w:left="120" w:right="119" w:firstLine="338"/>
        <w:jc w:val="both"/>
        <w:rPr>
          <w:rFonts w:cs="Arial"/>
        </w:rPr>
        <w:pPrChange w:id="3349" w:author="Harry Shamoon" w:date="2015-03-05T19:42:00Z">
          <w:pPr>
            <w:pStyle w:val="BodyText"/>
            <w:spacing w:before="117" w:line="284" w:lineRule="exact"/>
            <w:ind w:left="120" w:right="119" w:firstLine="338"/>
            <w:jc w:val="both"/>
          </w:pPr>
        </w:pPrChange>
      </w:pPr>
      <w:r w:rsidRPr="00082CF3">
        <w:rPr>
          <w:rFonts w:cs="Arial"/>
          <w:b/>
        </w:rPr>
        <w:t xml:space="preserve">Hospital level </w:t>
      </w:r>
      <w:r w:rsidRPr="00082CF3">
        <w:rPr>
          <w:rFonts w:cs="Arial"/>
        </w:rPr>
        <w:t xml:space="preserve">Some hospitals </w:t>
      </w:r>
      <w:r w:rsidRPr="00F97E28">
        <w:rPr>
          <w:rFonts w:cs="Arial"/>
          <w:spacing w:val="-3"/>
        </w:rPr>
        <w:t xml:space="preserve">may </w:t>
      </w:r>
      <w:r w:rsidRPr="00F97E28">
        <w:rPr>
          <w:rFonts w:cs="Arial"/>
        </w:rPr>
        <w:t>cater to an economically disadvantages population, which is sicker</w:t>
      </w:r>
      <w:r w:rsidRPr="00030584">
        <w:rPr>
          <w:rFonts w:cs="Arial"/>
          <w:spacing w:val="44"/>
        </w:rPr>
        <w:t xml:space="preserve"> </w:t>
      </w:r>
      <w:r w:rsidRPr="00174DF6">
        <w:rPr>
          <w:rFonts w:cs="Arial"/>
        </w:rPr>
        <w:t>on</w:t>
      </w:r>
      <w:r w:rsidRPr="00174DF6">
        <w:rPr>
          <w:rFonts w:cs="Arial"/>
          <w:w w:val="99"/>
        </w:rPr>
        <w:t xml:space="preserve"> </w:t>
      </w:r>
      <w:r w:rsidRPr="00174DF6">
        <w:rPr>
          <w:rFonts w:cs="Arial"/>
          <w:spacing w:val="-3"/>
        </w:rPr>
        <w:t xml:space="preserve">average. </w:t>
      </w:r>
      <w:r w:rsidRPr="00231B3C">
        <w:rPr>
          <w:rFonts w:cs="Arial"/>
          <w:spacing w:val="-14"/>
        </w:rPr>
        <w:t xml:space="preserve">To </w:t>
      </w:r>
      <w:r w:rsidRPr="008C4839">
        <w:rPr>
          <w:rFonts w:cs="Arial"/>
        </w:rPr>
        <w:t xml:space="preserve">reflect this, we </w:t>
      </w:r>
      <w:r w:rsidRPr="00C0557F">
        <w:rPr>
          <w:rFonts w:cs="Arial"/>
          <w:spacing w:val="-3"/>
        </w:rPr>
        <w:t xml:space="preserve">may </w:t>
      </w:r>
      <w:r w:rsidRPr="00765A7F">
        <w:rPr>
          <w:rFonts w:cs="Arial"/>
        </w:rPr>
        <w:t xml:space="preserve">model the mean intercept </w:t>
      </w:r>
      <w:r w:rsidRPr="00365719">
        <w:rPr>
          <w:rFonts w:cs="Arial"/>
          <w:i/>
        </w:rPr>
        <w:t>γ</w:t>
      </w:r>
      <w:r w:rsidRPr="006C66CA">
        <w:rPr>
          <w:rFonts w:cs="Arial"/>
          <w:position w:val="-2"/>
          <w:rPrChange w:id="3350" w:author="Harry Shamoon" w:date="2015-03-05T19:28:00Z">
            <w:rPr>
              <w:rFonts w:ascii="Trebuchet MS" w:hAnsi="Trebuchet MS"/>
              <w:position w:val="-2"/>
              <w:sz w:val="16"/>
            </w:rPr>
          </w:rPrChange>
        </w:rPr>
        <w:t xml:space="preserve">0 </w:t>
      </w:r>
      <w:r w:rsidRPr="006C66CA">
        <w:rPr>
          <w:rFonts w:cs="Arial"/>
          <w:spacing w:val="-3"/>
        </w:rPr>
        <w:t xml:space="preserve">for </w:t>
      </w:r>
      <w:r w:rsidRPr="00C91597">
        <w:rPr>
          <w:rFonts w:cs="Arial"/>
        </w:rPr>
        <w:t>the services hierarchically at the hospital</w:t>
      </w:r>
      <w:r w:rsidRPr="00082CF3">
        <w:rPr>
          <w:rFonts w:cs="Arial"/>
          <w:spacing w:val="21"/>
        </w:rPr>
        <w:t xml:space="preserve"> </w:t>
      </w:r>
      <w:r w:rsidRPr="00082CF3">
        <w:rPr>
          <w:rFonts w:cs="Arial"/>
          <w:spacing w:val="-3"/>
        </w:rPr>
        <w:t>level.</w:t>
      </w:r>
      <w:r w:rsidRPr="00F97E28">
        <w:rPr>
          <w:rFonts w:cs="Arial"/>
          <w:w w:val="99"/>
        </w:rPr>
        <w:t xml:space="preserve"> </w:t>
      </w:r>
      <w:r w:rsidRPr="00030584">
        <w:rPr>
          <w:rFonts w:cs="Arial"/>
        </w:rPr>
        <w:t>Some ho</w:t>
      </w:r>
      <w:r w:rsidRPr="00174DF6">
        <w:rPr>
          <w:rFonts w:cs="Arial"/>
        </w:rPr>
        <w:t xml:space="preserve">spitals are organized such that patients differ very much between services, other hospitals </w:t>
      </w:r>
      <w:r w:rsidRPr="00174DF6">
        <w:rPr>
          <w:rFonts w:cs="Arial"/>
          <w:spacing w:val="-3"/>
        </w:rPr>
        <w:t xml:space="preserve">may </w:t>
      </w:r>
      <w:r w:rsidRPr="00174DF6">
        <w:rPr>
          <w:rFonts w:cs="Arial"/>
          <w:spacing w:val="-4"/>
        </w:rPr>
        <w:t>have</w:t>
      </w:r>
      <w:r w:rsidRPr="00231B3C">
        <w:rPr>
          <w:rFonts w:cs="Arial"/>
          <w:spacing w:val="-22"/>
        </w:rPr>
        <w:t xml:space="preserve"> </w:t>
      </w:r>
      <w:r w:rsidRPr="008C4839">
        <w:rPr>
          <w:rFonts w:cs="Arial"/>
        </w:rPr>
        <w:t>a</w:t>
      </w:r>
      <w:r w:rsidRPr="00C0557F">
        <w:rPr>
          <w:rFonts w:cs="Arial"/>
          <w:w w:val="99"/>
        </w:rPr>
        <w:t xml:space="preserve"> </w:t>
      </w:r>
      <w:r w:rsidRPr="00765A7F">
        <w:rPr>
          <w:rFonts w:cs="Arial"/>
        </w:rPr>
        <w:t>more</w:t>
      </w:r>
      <w:r w:rsidRPr="00365719">
        <w:rPr>
          <w:rFonts w:cs="Arial"/>
          <w:spacing w:val="-7"/>
        </w:rPr>
        <w:t xml:space="preserve"> </w:t>
      </w:r>
      <w:r w:rsidRPr="00365719">
        <w:rPr>
          <w:rFonts w:cs="Arial"/>
        </w:rPr>
        <w:t>homogeneous</w:t>
      </w:r>
      <w:r w:rsidRPr="00FF1D9C">
        <w:rPr>
          <w:rFonts w:cs="Arial"/>
          <w:spacing w:val="-6"/>
        </w:rPr>
        <w:t xml:space="preserve"> </w:t>
      </w:r>
      <w:r w:rsidRPr="0011650A">
        <w:rPr>
          <w:rFonts w:cs="Arial"/>
        </w:rPr>
        <w:t>patient</w:t>
      </w:r>
      <w:r w:rsidRPr="0011650A">
        <w:rPr>
          <w:rFonts w:cs="Arial"/>
          <w:spacing w:val="-7"/>
        </w:rPr>
        <w:t xml:space="preserve"> </w:t>
      </w:r>
      <w:r w:rsidRPr="0011650A">
        <w:rPr>
          <w:rFonts w:cs="Arial"/>
        </w:rPr>
        <w:t>distribution;</w:t>
      </w:r>
      <w:r w:rsidRPr="0011650A">
        <w:rPr>
          <w:rFonts w:cs="Arial"/>
          <w:spacing w:val="-6"/>
        </w:rPr>
        <w:t xml:space="preserve"> </w:t>
      </w:r>
      <w:r w:rsidRPr="0011650A">
        <w:rPr>
          <w:rFonts w:cs="Arial"/>
        </w:rPr>
        <w:t>this</w:t>
      </w:r>
      <w:r w:rsidRPr="00907C1D">
        <w:rPr>
          <w:rFonts w:cs="Arial"/>
          <w:spacing w:val="-6"/>
        </w:rPr>
        <w:t xml:space="preserve"> </w:t>
      </w:r>
      <w:r w:rsidRPr="00640245">
        <w:rPr>
          <w:rFonts w:cs="Arial"/>
          <w:i/>
        </w:rPr>
        <w:t>variation</w:t>
      </w:r>
      <w:r w:rsidRPr="00FF4755">
        <w:rPr>
          <w:rFonts w:cs="Arial"/>
          <w:i/>
          <w:spacing w:val="-3"/>
        </w:rPr>
        <w:t xml:space="preserve"> </w:t>
      </w:r>
      <w:r w:rsidRPr="00FF4755">
        <w:rPr>
          <w:rFonts w:cs="Arial"/>
          <w:i/>
        </w:rPr>
        <w:t>τ</w:t>
      </w:r>
      <w:r w:rsidRPr="006C66CA">
        <w:rPr>
          <w:rFonts w:cs="Arial"/>
          <w:i/>
          <w:position w:val="-3"/>
          <w:rPrChange w:id="3351" w:author="Harry Shamoon" w:date="2015-03-05T19:28:00Z">
            <w:rPr>
              <w:rFonts w:ascii="Trebuchet MS" w:hAnsi="Trebuchet MS"/>
              <w:i/>
              <w:position w:val="-3"/>
              <w:sz w:val="16"/>
            </w:rPr>
          </w:rPrChange>
        </w:rPr>
        <w:t>β</w:t>
      </w:r>
      <w:r w:rsidRPr="006C66CA">
        <w:rPr>
          <w:rFonts w:cs="Arial"/>
          <w:position w:val="-5"/>
          <w:rPrChange w:id="3352" w:author="Harry Shamoon" w:date="2015-03-05T19:28:00Z">
            <w:rPr>
              <w:rFonts w:ascii="Adobe Fangsong Std R" w:hAnsi="Adobe Fangsong Std R"/>
              <w:position w:val="-5"/>
              <w:sz w:val="12"/>
            </w:rPr>
          </w:rPrChange>
        </w:rPr>
        <w:t>1</w:t>
      </w:r>
      <w:r w:rsidRPr="006C66CA">
        <w:rPr>
          <w:rFonts w:cs="Arial"/>
          <w:spacing w:val="6"/>
          <w:position w:val="-5"/>
          <w:rPrChange w:id="3353" w:author="Harry Shamoon" w:date="2015-03-05T19:28:00Z">
            <w:rPr>
              <w:rFonts w:ascii="Adobe Fangsong Std R" w:hAnsi="Adobe Fangsong Std R"/>
              <w:spacing w:val="6"/>
              <w:position w:val="-5"/>
              <w:sz w:val="12"/>
            </w:rPr>
          </w:rPrChange>
        </w:rPr>
        <w:t xml:space="preserve"> </w:t>
      </w:r>
      <w:r w:rsidRPr="006C66CA">
        <w:rPr>
          <w:rFonts w:cs="Arial"/>
        </w:rPr>
        <w:t>of</w:t>
      </w:r>
      <w:r w:rsidRPr="00C91597">
        <w:rPr>
          <w:rFonts w:cs="Arial"/>
          <w:spacing w:val="-7"/>
        </w:rPr>
        <w:t xml:space="preserve"> </w:t>
      </w:r>
      <w:r w:rsidRPr="00082CF3">
        <w:rPr>
          <w:rFonts w:cs="Arial"/>
        </w:rPr>
        <w:t>the</w:t>
      </w:r>
      <w:r w:rsidRPr="00082CF3">
        <w:rPr>
          <w:rFonts w:cs="Arial"/>
          <w:spacing w:val="-6"/>
        </w:rPr>
        <w:t xml:space="preserve"> </w:t>
      </w:r>
      <w:r w:rsidRPr="00F97E28">
        <w:rPr>
          <w:rFonts w:cs="Arial"/>
        </w:rPr>
        <w:t>mean</w:t>
      </w:r>
      <w:r w:rsidRPr="00F97E28">
        <w:rPr>
          <w:rFonts w:cs="Arial"/>
          <w:spacing w:val="-7"/>
        </w:rPr>
        <w:t xml:space="preserve"> </w:t>
      </w:r>
      <w:r w:rsidRPr="00030584">
        <w:rPr>
          <w:rFonts w:cs="Arial"/>
        </w:rPr>
        <w:t>slope</w:t>
      </w:r>
      <w:r w:rsidRPr="00174DF6">
        <w:rPr>
          <w:rFonts w:cs="Arial"/>
          <w:spacing w:val="-6"/>
        </w:rPr>
        <w:t xml:space="preserve"> </w:t>
      </w:r>
      <w:r w:rsidRPr="00174DF6">
        <w:rPr>
          <w:rFonts w:cs="Arial"/>
          <w:i/>
        </w:rPr>
        <w:t>γ</w:t>
      </w:r>
      <w:r w:rsidRPr="006C66CA">
        <w:rPr>
          <w:rFonts w:cs="Arial"/>
          <w:position w:val="-2"/>
          <w:rPrChange w:id="3354" w:author="Harry Shamoon" w:date="2015-03-05T19:28:00Z">
            <w:rPr>
              <w:rFonts w:ascii="Trebuchet MS" w:hAnsi="Trebuchet MS"/>
              <w:position w:val="-2"/>
              <w:sz w:val="16"/>
            </w:rPr>
          </w:rPrChange>
        </w:rPr>
        <w:t>1</w:t>
      </w:r>
      <w:r w:rsidRPr="006C66CA">
        <w:rPr>
          <w:rFonts w:cs="Arial"/>
          <w:spacing w:val="16"/>
          <w:position w:val="-2"/>
          <w:rPrChange w:id="3355" w:author="Harry Shamoon" w:date="2015-03-05T19:28:00Z">
            <w:rPr>
              <w:rFonts w:ascii="Trebuchet MS" w:hAnsi="Trebuchet MS"/>
              <w:spacing w:val="16"/>
              <w:position w:val="-2"/>
              <w:sz w:val="16"/>
            </w:rPr>
          </w:rPrChange>
        </w:rPr>
        <w:t xml:space="preserve"> </w:t>
      </w:r>
      <w:r w:rsidRPr="006C66CA">
        <w:rPr>
          <w:rFonts w:cs="Arial"/>
        </w:rPr>
        <w:t>within</w:t>
      </w:r>
      <w:r w:rsidRPr="00C91597">
        <w:rPr>
          <w:rFonts w:cs="Arial"/>
          <w:spacing w:val="-7"/>
        </w:rPr>
        <w:t xml:space="preserve"> </w:t>
      </w:r>
      <w:r w:rsidRPr="00082CF3">
        <w:rPr>
          <w:rFonts w:cs="Arial"/>
        </w:rPr>
        <w:t>services</w:t>
      </w:r>
      <w:r w:rsidRPr="00082CF3">
        <w:rPr>
          <w:rFonts w:cs="Arial"/>
          <w:spacing w:val="-6"/>
        </w:rPr>
        <w:t xml:space="preserve"> </w:t>
      </w:r>
      <w:r w:rsidRPr="00F97E28">
        <w:rPr>
          <w:rFonts w:cs="Arial"/>
        </w:rPr>
        <w:t>at</w:t>
      </w:r>
      <w:r w:rsidRPr="00F97E28">
        <w:rPr>
          <w:rFonts w:cs="Arial"/>
          <w:spacing w:val="-7"/>
        </w:rPr>
        <w:t xml:space="preserve"> </w:t>
      </w:r>
      <w:r w:rsidRPr="00030584">
        <w:rPr>
          <w:rFonts w:cs="Arial"/>
        </w:rPr>
        <w:t>a</w:t>
      </w:r>
      <w:r w:rsidRPr="00174DF6">
        <w:rPr>
          <w:rFonts w:cs="Arial"/>
          <w:spacing w:val="-7"/>
        </w:rPr>
        <w:t xml:space="preserve"> </w:t>
      </w:r>
      <w:r w:rsidRPr="00174DF6">
        <w:rPr>
          <w:rFonts w:cs="Arial"/>
        </w:rPr>
        <w:t>given</w:t>
      </w:r>
      <w:r w:rsidRPr="00174DF6">
        <w:rPr>
          <w:rFonts w:cs="Arial"/>
          <w:spacing w:val="-7"/>
        </w:rPr>
        <w:t xml:space="preserve"> </w:t>
      </w:r>
      <w:r w:rsidRPr="00231B3C">
        <w:rPr>
          <w:rFonts w:cs="Arial"/>
        </w:rPr>
        <w:t>hospital</w:t>
      </w:r>
      <w:r w:rsidRPr="008C4839">
        <w:rPr>
          <w:rFonts w:cs="Arial"/>
          <w:w w:val="99"/>
        </w:rPr>
        <w:t xml:space="preserve"> </w:t>
      </w:r>
      <w:r w:rsidRPr="00C0557F">
        <w:rPr>
          <w:rFonts w:cs="Arial"/>
        </w:rPr>
        <w:t>can</w:t>
      </w:r>
      <w:r w:rsidRPr="00765A7F">
        <w:rPr>
          <w:rFonts w:cs="Arial"/>
          <w:spacing w:val="-8"/>
        </w:rPr>
        <w:t xml:space="preserve"> </w:t>
      </w:r>
      <w:r w:rsidRPr="00365719">
        <w:rPr>
          <w:rFonts w:cs="Arial"/>
        </w:rPr>
        <w:t>also</w:t>
      </w:r>
      <w:r w:rsidRPr="00365719">
        <w:rPr>
          <w:rFonts w:cs="Arial"/>
          <w:spacing w:val="-8"/>
        </w:rPr>
        <w:t xml:space="preserve"> </w:t>
      </w:r>
      <w:r w:rsidRPr="00FF1D9C">
        <w:rPr>
          <w:rFonts w:cs="Arial"/>
        </w:rPr>
        <w:t>be</w:t>
      </w:r>
      <w:r w:rsidRPr="0011650A">
        <w:rPr>
          <w:rFonts w:cs="Arial"/>
          <w:spacing w:val="-8"/>
        </w:rPr>
        <w:t xml:space="preserve"> </w:t>
      </w:r>
      <w:r w:rsidRPr="0011650A">
        <w:rPr>
          <w:rFonts w:cs="Arial"/>
        </w:rPr>
        <w:t>modeled</w:t>
      </w:r>
      <w:r w:rsidRPr="0011650A">
        <w:rPr>
          <w:rFonts w:cs="Arial"/>
          <w:spacing w:val="-8"/>
        </w:rPr>
        <w:t xml:space="preserve"> </w:t>
      </w:r>
      <w:r w:rsidRPr="0011650A">
        <w:rPr>
          <w:rFonts w:cs="Arial"/>
        </w:rPr>
        <w:t>to</w:t>
      </w:r>
      <w:r w:rsidRPr="0011650A">
        <w:rPr>
          <w:rFonts w:cs="Arial"/>
          <w:spacing w:val="-8"/>
        </w:rPr>
        <w:t xml:space="preserve"> </w:t>
      </w:r>
      <w:r w:rsidRPr="00907C1D">
        <w:rPr>
          <w:rFonts w:cs="Arial"/>
        </w:rPr>
        <w:t>capture</w:t>
      </w:r>
      <w:r w:rsidRPr="00640245">
        <w:rPr>
          <w:rFonts w:cs="Arial"/>
          <w:spacing w:val="-8"/>
        </w:rPr>
        <w:t xml:space="preserve"> </w:t>
      </w:r>
      <w:r w:rsidRPr="00FF4755">
        <w:rPr>
          <w:rFonts w:cs="Arial"/>
        </w:rPr>
        <w:t>the</w:t>
      </w:r>
      <w:r w:rsidRPr="00FF4755">
        <w:rPr>
          <w:rFonts w:cs="Arial"/>
          <w:spacing w:val="-8"/>
        </w:rPr>
        <w:t xml:space="preserve"> </w:t>
      </w:r>
      <w:r w:rsidRPr="00FF4755">
        <w:rPr>
          <w:rFonts w:cs="Arial"/>
        </w:rPr>
        <w:t>variability</w:t>
      </w:r>
      <w:r w:rsidRPr="00FF4755">
        <w:rPr>
          <w:rFonts w:cs="Arial"/>
          <w:spacing w:val="-8"/>
        </w:rPr>
        <w:t xml:space="preserve"> </w:t>
      </w:r>
      <w:r w:rsidRPr="00FF4755">
        <w:rPr>
          <w:rFonts w:cs="Arial"/>
        </w:rPr>
        <w:t>of</w:t>
      </w:r>
      <w:r w:rsidRPr="00FF4755">
        <w:rPr>
          <w:rFonts w:cs="Arial"/>
          <w:spacing w:val="-8"/>
        </w:rPr>
        <w:t xml:space="preserve"> </w:t>
      </w:r>
      <w:r w:rsidRPr="00FF4755">
        <w:rPr>
          <w:rFonts w:cs="Arial"/>
        </w:rPr>
        <w:t>the</w:t>
      </w:r>
      <w:r w:rsidRPr="00FF4755">
        <w:rPr>
          <w:rFonts w:cs="Arial"/>
          <w:spacing w:val="-8"/>
        </w:rPr>
        <w:t xml:space="preserve"> </w:t>
      </w:r>
      <w:r w:rsidRPr="00FF4755">
        <w:rPr>
          <w:rFonts w:cs="Arial"/>
        </w:rPr>
        <w:t>predictive</w:t>
      </w:r>
      <w:r w:rsidRPr="00FF4755">
        <w:rPr>
          <w:rFonts w:cs="Arial"/>
          <w:spacing w:val="-8"/>
        </w:rPr>
        <w:t xml:space="preserve"> </w:t>
      </w:r>
      <w:r w:rsidRPr="00FF4755">
        <w:rPr>
          <w:rFonts w:cs="Arial"/>
        </w:rPr>
        <w:t>effect</w:t>
      </w:r>
      <w:r w:rsidRPr="00FF4755">
        <w:rPr>
          <w:rFonts w:cs="Arial"/>
          <w:spacing w:val="-8"/>
        </w:rPr>
        <w:t xml:space="preserve"> </w:t>
      </w:r>
      <w:r w:rsidRPr="008F496E">
        <w:rPr>
          <w:rFonts w:cs="Arial"/>
        </w:rPr>
        <w:t>of</w:t>
      </w:r>
      <w:r w:rsidRPr="008F496E">
        <w:rPr>
          <w:rFonts w:cs="Arial"/>
          <w:spacing w:val="-8"/>
        </w:rPr>
        <w:t xml:space="preserve"> </w:t>
      </w:r>
      <w:r w:rsidRPr="006C66CA">
        <w:rPr>
          <w:rFonts w:cs="Arial"/>
          <w:rPrChange w:id="3356" w:author="Harry Shamoon" w:date="2015-03-05T19:28:00Z">
            <w:rPr/>
          </w:rPrChange>
        </w:rPr>
        <w:t>lower</w:t>
      </w:r>
      <w:r w:rsidRPr="006C66CA">
        <w:rPr>
          <w:rFonts w:cs="Arial"/>
          <w:spacing w:val="-8"/>
          <w:rPrChange w:id="3357" w:author="Harry Shamoon" w:date="2015-03-05T19:28:00Z">
            <w:rPr>
              <w:spacing w:val="-8"/>
            </w:rPr>
          </w:rPrChange>
        </w:rPr>
        <w:t xml:space="preserve"> </w:t>
      </w:r>
      <w:proofErr w:type="spellStart"/>
      <w:r w:rsidRPr="006C66CA">
        <w:rPr>
          <w:rFonts w:cs="Arial"/>
          <w:i/>
          <w:spacing w:val="8"/>
          <w:rPrChange w:id="3358" w:author="Harry Shamoon" w:date="2015-03-05T19:28:00Z">
            <w:rPr>
              <w:i/>
              <w:spacing w:val="8"/>
            </w:rPr>
          </w:rPrChange>
        </w:rPr>
        <w:t>PaO</w:t>
      </w:r>
      <w:proofErr w:type="spellEnd"/>
      <w:r w:rsidRPr="006C66CA">
        <w:rPr>
          <w:rFonts w:cs="Arial"/>
          <w:spacing w:val="8"/>
          <w:position w:val="-2"/>
          <w:rPrChange w:id="3359" w:author="Harry Shamoon" w:date="2015-03-05T19:28:00Z">
            <w:rPr>
              <w:rFonts w:ascii="Trebuchet MS" w:hAnsi="Trebuchet MS"/>
              <w:spacing w:val="8"/>
              <w:position w:val="-2"/>
              <w:sz w:val="16"/>
            </w:rPr>
          </w:rPrChange>
        </w:rPr>
        <w:t>2</w:t>
      </w:r>
      <w:r w:rsidRPr="006C66CA">
        <w:rPr>
          <w:rFonts w:cs="Arial"/>
          <w:spacing w:val="8"/>
        </w:rPr>
        <w:t>:</w:t>
      </w:r>
    </w:p>
    <w:p w14:paraId="756064F3" w14:textId="77777777" w:rsidR="00F731E7" w:rsidRPr="00C91597" w:rsidRDefault="00082CF3">
      <w:pPr>
        <w:tabs>
          <w:tab w:val="left" w:pos="10653"/>
        </w:tabs>
        <w:spacing w:before="49"/>
        <w:ind w:left="4844"/>
        <w:jc w:val="both"/>
        <w:rPr>
          <w:rFonts w:ascii="Arial" w:eastAsia="Arial" w:hAnsi="Arial" w:cs="Arial"/>
        </w:rPr>
        <w:pPrChange w:id="3360" w:author="Harry Shamoon" w:date="2015-03-05T19:42:00Z">
          <w:pPr>
            <w:tabs>
              <w:tab w:val="left" w:pos="10653"/>
            </w:tabs>
            <w:spacing w:before="49" w:line="388" w:lineRule="exact"/>
            <w:ind w:left="4844"/>
          </w:pPr>
        </w:pPrChange>
      </w:pPr>
      <w:r w:rsidRPr="00082CF3">
        <w:rPr>
          <w:rFonts w:ascii="Arial" w:eastAsia="Arial" w:hAnsi="Arial" w:cs="Arial"/>
          <w:i/>
        </w:rPr>
        <w:t>γ</w:t>
      </w:r>
      <w:r w:rsidRPr="006C66CA">
        <w:rPr>
          <w:rFonts w:ascii="Arial" w:eastAsia="Trebuchet MS" w:hAnsi="Arial" w:cs="Arial"/>
          <w:position w:val="-2"/>
          <w:rPrChange w:id="3361" w:author="Harry Shamoon" w:date="2015-03-05T19:28:00Z">
            <w:rPr>
              <w:rFonts w:ascii="Trebuchet MS" w:eastAsia="Trebuchet MS" w:hAnsi="Trebuchet MS" w:cs="Trebuchet MS"/>
              <w:position w:val="-2"/>
              <w:sz w:val="16"/>
              <w:szCs w:val="16"/>
            </w:rPr>
          </w:rPrChange>
        </w:rPr>
        <w:t xml:space="preserve">0 </w:t>
      </w:r>
      <w:r w:rsidRPr="006C66CA">
        <w:rPr>
          <w:rFonts w:ascii="Monaco" w:eastAsia="Meiryo" w:hAnsi="Monaco" w:cs="Monaco"/>
          <w:i/>
          <w:rPrChange w:id="3362" w:author="Harry Shamoon" w:date="2015-03-05T19:28:00Z">
            <w:rPr>
              <w:rFonts w:ascii="Meiryo" w:eastAsia="Meiryo" w:hAnsi="Meiryo" w:cs="Meiryo"/>
              <w:i/>
            </w:rPr>
          </w:rPrChange>
        </w:rPr>
        <w:t>∼</w:t>
      </w:r>
      <w:r w:rsidRPr="006C66CA">
        <w:rPr>
          <w:rFonts w:ascii="Arial" w:eastAsia="Meiryo" w:hAnsi="Arial" w:cs="Arial"/>
          <w:i/>
          <w:rPrChange w:id="3363" w:author="Harry Shamoon" w:date="2015-03-05T19:28:00Z">
            <w:rPr>
              <w:rFonts w:ascii="Meiryo" w:eastAsia="Meiryo" w:hAnsi="Meiryo" w:cs="Meiryo"/>
              <w:i/>
            </w:rPr>
          </w:rPrChange>
        </w:rPr>
        <w:t xml:space="preserve"> </w:t>
      </w:r>
      <w:proofErr w:type="gramStart"/>
      <w:r w:rsidRPr="006C66CA">
        <w:rPr>
          <w:rFonts w:ascii="Arial" w:eastAsia="Arial" w:hAnsi="Arial" w:cs="Arial"/>
          <w:i/>
          <w:spacing w:val="2"/>
        </w:rPr>
        <w:t>Normal</w:t>
      </w:r>
      <w:r w:rsidRPr="006C66CA">
        <w:rPr>
          <w:rFonts w:ascii="Arial" w:eastAsia="Tahoma" w:hAnsi="Arial" w:cs="Arial"/>
          <w:spacing w:val="2"/>
          <w:rPrChange w:id="3364" w:author="Harry Shamoon" w:date="2015-03-05T19:28:00Z">
            <w:rPr>
              <w:rFonts w:ascii="Tahoma" w:eastAsia="Tahoma" w:hAnsi="Tahoma" w:cs="Tahoma"/>
              <w:spacing w:val="2"/>
            </w:rPr>
          </w:rPrChange>
        </w:rPr>
        <w:t>(</w:t>
      </w:r>
      <w:proofErr w:type="gramEnd"/>
      <w:r w:rsidRPr="006C66CA">
        <w:rPr>
          <w:rFonts w:ascii="Arial" w:eastAsia="Arial" w:hAnsi="Arial" w:cs="Arial"/>
          <w:i/>
          <w:spacing w:val="2"/>
        </w:rPr>
        <w:t>δ,</w:t>
      </w:r>
      <w:r w:rsidRPr="00C91597">
        <w:rPr>
          <w:rFonts w:ascii="Arial" w:eastAsia="Arial" w:hAnsi="Arial" w:cs="Arial"/>
          <w:i/>
          <w:spacing w:val="-1"/>
        </w:rPr>
        <w:t xml:space="preserve"> </w:t>
      </w:r>
      <w:r w:rsidRPr="00082CF3">
        <w:rPr>
          <w:rFonts w:ascii="Arial" w:eastAsia="Arial" w:hAnsi="Arial" w:cs="Arial"/>
          <w:i/>
          <w:spacing w:val="8"/>
        </w:rPr>
        <w:t>ζ</w:t>
      </w:r>
      <w:r w:rsidRPr="006C66CA">
        <w:rPr>
          <w:rFonts w:ascii="Arial" w:eastAsia="Tahoma" w:hAnsi="Arial" w:cs="Arial"/>
          <w:spacing w:val="8"/>
          <w:rPrChange w:id="3365" w:author="Harry Shamoon" w:date="2015-03-05T19:28:00Z">
            <w:rPr>
              <w:rFonts w:ascii="Tahoma" w:eastAsia="Tahoma" w:hAnsi="Tahoma" w:cs="Tahoma"/>
              <w:spacing w:val="8"/>
            </w:rPr>
          </w:rPrChange>
        </w:rPr>
        <w:t>)</w:t>
      </w:r>
      <w:r w:rsidRPr="006C66CA">
        <w:rPr>
          <w:rFonts w:ascii="Arial" w:eastAsia="Tahoma" w:hAnsi="Arial" w:cs="Arial"/>
          <w:spacing w:val="8"/>
          <w:rPrChange w:id="3366" w:author="Harry Shamoon" w:date="2015-03-05T19:28:00Z">
            <w:rPr>
              <w:rFonts w:ascii="Tahoma" w:eastAsia="Tahoma" w:hAnsi="Tahoma" w:cs="Tahoma"/>
              <w:spacing w:val="8"/>
            </w:rPr>
          </w:rPrChange>
        </w:rPr>
        <w:tab/>
      </w:r>
      <w:r w:rsidRPr="006C66CA">
        <w:rPr>
          <w:rFonts w:ascii="Arial" w:eastAsia="Arial" w:hAnsi="Arial" w:cs="Arial"/>
        </w:rPr>
        <w:t>(5)</w:t>
      </w:r>
    </w:p>
    <w:p w14:paraId="0E0DA1C9" w14:textId="77777777" w:rsidR="00F731E7" w:rsidRPr="00C91597" w:rsidRDefault="00082CF3">
      <w:pPr>
        <w:tabs>
          <w:tab w:val="left" w:pos="10653"/>
        </w:tabs>
        <w:ind w:left="4439"/>
        <w:jc w:val="both"/>
        <w:rPr>
          <w:rFonts w:ascii="Arial" w:eastAsia="Arial" w:hAnsi="Arial" w:cs="Arial"/>
        </w:rPr>
        <w:pPrChange w:id="3367" w:author="Harry Shamoon" w:date="2015-03-05T19:42:00Z">
          <w:pPr>
            <w:tabs>
              <w:tab w:val="left" w:pos="10653"/>
            </w:tabs>
            <w:spacing w:line="388" w:lineRule="exact"/>
            <w:ind w:left="4439"/>
          </w:pPr>
        </w:pPrChange>
      </w:pPr>
      <w:r w:rsidRPr="00082CF3">
        <w:rPr>
          <w:rFonts w:ascii="Arial" w:eastAsia="Arial" w:hAnsi="Arial" w:cs="Arial"/>
          <w:i/>
        </w:rPr>
        <w:t>τ</w:t>
      </w:r>
      <w:r w:rsidRPr="006C66CA">
        <w:rPr>
          <w:rFonts w:ascii="Arial" w:eastAsia="Trebuchet MS" w:hAnsi="Arial" w:cs="Arial"/>
          <w:i/>
          <w:position w:val="-3"/>
          <w:rPrChange w:id="3368" w:author="Harry Shamoon" w:date="2015-03-05T19:28:00Z">
            <w:rPr>
              <w:rFonts w:ascii="Trebuchet MS" w:eastAsia="Trebuchet MS" w:hAnsi="Trebuchet MS" w:cs="Trebuchet MS"/>
              <w:i/>
              <w:position w:val="-3"/>
              <w:sz w:val="16"/>
              <w:szCs w:val="16"/>
            </w:rPr>
          </w:rPrChange>
        </w:rPr>
        <w:t>β</w:t>
      </w:r>
      <w:r w:rsidRPr="006C66CA">
        <w:rPr>
          <w:rFonts w:ascii="Arial" w:eastAsia="Adobe Fangsong Std R" w:hAnsi="Arial" w:cs="Arial"/>
          <w:position w:val="-5"/>
          <w:rPrChange w:id="3369" w:author="Harry Shamoon" w:date="2015-03-05T19:28:00Z">
            <w:rPr>
              <w:rFonts w:ascii="Adobe Fangsong Std R" w:eastAsia="Adobe Fangsong Std R" w:hAnsi="Adobe Fangsong Std R" w:cs="Adobe Fangsong Std R"/>
              <w:position w:val="-5"/>
              <w:sz w:val="12"/>
              <w:szCs w:val="12"/>
            </w:rPr>
          </w:rPrChange>
        </w:rPr>
        <w:t xml:space="preserve">1   </w:t>
      </w:r>
      <w:r w:rsidRPr="006C66CA">
        <w:rPr>
          <w:rFonts w:ascii="Monaco" w:eastAsia="Meiryo" w:hAnsi="Monaco" w:cs="Monaco"/>
          <w:i/>
          <w:rPrChange w:id="3370" w:author="Harry Shamoon" w:date="2015-03-05T19:28:00Z">
            <w:rPr>
              <w:rFonts w:ascii="Meiryo" w:eastAsia="Meiryo" w:hAnsi="Meiryo" w:cs="Meiryo"/>
              <w:i/>
            </w:rPr>
          </w:rPrChange>
        </w:rPr>
        <w:t>∼</w:t>
      </w:r>
      <w:r w:rsidRPr="006C66CA">
        <w:rPr>
          <w:rFonts w:ascii="Arial" w:eastAsia="Meiryo" w:hAnsi="Arial" w:cs="Arial"/>
          <w:i/>
          <w:rPrChange w:id="3371" w:author="Harry Shamoon" w:date="2015-03-05T19:28:00Z">
            <w:rPr>
              <w:rFonts w:ascii="Meiryo" w:eastAsia="Meiryo" w:hAnsi="Meiryo" w:cs="Meiryo"/>
              <w:i/>
            </w:rPr>
          </w:rPrChange>
        </w:rPr>
        <w:t xml:space="preserve"> </w:t>
      </w:r>
      <w:proofErr w:type="gramStart"/>
      <w:r w:rsidRPr="006C66CA">
        <w:rPr>
          <w:rFonts w:ascii="Arial" w:eastAsia="Arial" w:hAnsi="Arial" w:cs="Arial"/>
          <w:i/>
          <w:spacing w:val="3"/>
        </w:rPr>
        <w:t>Normal</w:t>
      </w:r>
      <w:r w:rsidRPr="006C66CA">
        <w:rPr>
          <w:rFonts w:ascii="Arial" w:eastAsia="Tahoma" w:hAnsi="Arial" w:cs="Arial"/>
          <w:spacing w:val="3"/>
          <w:rPrChange w:id="3372" w:author="Harry Shamoon" w:date="2015-03-05T19:28:00Z">
            <w:rPr>
              <w:rFonts w:ascii="Tahoma" w:eastAsia="Tahoma" w:hAnsi="Tahoma" w:cs="Tahoma"/>
              <w:spacing w:val="3"/>
            </w:rPr>
          </w:rPrChange>
        </w:rPr>
        <w:t>(</w:t>
      </w:r>
      <w:proofErr w:type="gramEnd"/>
      <w:r w:rsidRPr="006C66CA">
        <w:rPr>
          <w:rFonts w:ascii="Arial" w:eastAsia="Arial" w:hAnsi="Arial" w:cs="Arial"/>
          <w:i/>
          <w:spacing w:val="3"/>
        </w:rPr>
        <w:t>δ</w:t>
      </w:r>
      <w:r w:rsidRPr="006C66CA">
        <w:rPr>
          <w:rFonts w:ascii="Arial" w:eastAsia="Trebuchet MS" w:hAnsi="Arial" w:cs="Arial"/>
          <w:i/>
          <w:spacing w:val="3"/>
          <w:position w:val="-2"/>
          <w:rPrChange w:id="3373" w:author="Harry Shamoon" w:date="2015-03-05T19:28:00Z">
            <w:rPr>
              <w:rFonts w:ascii="Trebuchet MS" w:eastAsia="Trebuchet MS" w:hAnsi="Trebuchet MS" w:cs="Trebuchet MS"/>
              <w:i/>
              <w:spacing w:val="3"/>
              <w:position w:val="-2"/>
              <w:sz w:val="16"/>
              <w:szCs w:val="16"/>
            </w:rPr>
          </w:rPrChange>
        </w:rPr>
        <w:t>t</w:t>
      </w:r>
      <w:r w:rsidRPr="006C66CA">
        <w:rPr>
          <w:rFonts w:ascii="Arial" w:eastAsia="Arial" w:hAnsi="Arial" w:cs="Arial"/>
          <w:i/>
          <w:spacing w:val="3"/>
        </w:rPr>
        <w:t>au,</w:t>
      </w:r>
      <w:r w:rsidRPr="00C91597">
        <w:rPr>
          <w:rFonts w:ascii="Arial" w:eastAsia="Arial" w:hAnsi="Arial" w:cs="Arial"/>
          <w:i/>
          <w:spacing w:val="-23"/>
        </w:rPr>
        <w:t xml:space="preserve"> </w:t>
      </w:r>
      <w:r w:rsidRPr="00082CF3">
        <w:rPr>
          <w:rFonts w:ascii="Arial" w:eastAsia="Arial" w:hAnsi="Arial" w:cs="Arial"/>
          <w:i/>
        </w:rPr>
        <w:t>κ</w:t>
      </w:r>
      <w:r w:rsidRPr="006C66CA">
        <w:rPr>
          <w:rFonts w:ascii="Arial" w:eastAsia="Tahoma" w:hAnsi="Arial" w:cs="Arial"/>
          <w:rPrChange w:id="3374" w:author="Harry Shamoon" w:date="2015-03-05T19:28:00Z">
            <w:rPr>
              <w:rFonts w:ascii="Tahoma" w:eastAsia="Tahoma" w:hAnsi="Tahoma" w:cs="Tahoma"/>
            </w:rPr>
          </w:rPrChange>
        </w:rPr>
        <w:t>)</w:t>
      </w:r>
      <w:r w:rsidRPr="006C66CA">
        <w:rPr>
          <w:rFonts w:ascii="Arial" w:eastAsia="Tahoma" w:hAnsi="Arial" w:cs="Arial"/>
          <w:rPrChange w:id="3375" w:author="Harry Shamoon" w:date="2015-03-05T19:28:00Z">
            <w:rPr>
              <w:rFonts w:ascii="Tahoma" w:eastAsia="Tahoma" w:hAnsi="Tahoma" w:cs="Tahoma"/>
            </w:rPr>
          </w:rPrChange>
        </w:rPr>
        <w:tab/>
      </w:r>
      <w:r w:rsidRPr="006C66CA">
        <w:rPr>
          <w:rFonts w:ascii="Arial" w:eastAsia="Arial" w:hAnsi="Arial" w:cs="Arial"/>
        </w:rPr>
        <w:t>(6)</w:t>
      </w:r>
    </w:p>
    <w:p w14:paraId="3C0457E3" w14:textId="11AC7C0D" w:rsidR="00F731E7" w:rsidRPr="006C66CA" w:rsidRDefault="00082CF3">
      <w:pPr>
        <w:spacing w:before="138"/>
        <w:ind w:left="119" w:right="117" w:firstLine="338"/>
        <w:jc w:val="both"/>
        <w:rPr>
          <w:rFonts w:ascii="Arial" w:eastAsia="Arial" w:hAnsi="Arial" w:cs="Arial"/>
        </w:rPr>
        <w:pPrChange w:id="3376" w:author="Harry Shamoon" w:date="2015-03-05T19:42:00Z">
          <w:pPr>
            <w:spacing w:before="138" w:line="268" w:lineRule="auto"/>
            <w:ind w:left="119" w:right="117" w:firstLine="338"/>
            <w:jc w:val="both"/>
          </w:pPr>
        </w:pPrChange>
      </w:pPr>
      <w:r w:rsidRPr="00082CF3">
        <w:rPr>
          <w:rFonts w:ascii="Arial" w:eastAsia="Arial" w:hAnsi="Arial" w:cs="Arial"/>
          <w:b/>
          <w:bCs/>
        </w:rPr>
        <w:t xml:space="preserve">In </w:t>
      </w:r>
      <w:r w:rsidRPr="00082CF3">
        <w:rPr>
          <w:rFonts w:ascii="Arial" w:eastAsia="Arial" w:hAnsi="Arial" w:cs="Arial"/>
          <w:b/>
          <w:bCs/>
          <w:spacing w:val="-3"/>
        </w:rPr>
        <w:t xml:space="preserve">APPROVE, </w:t>
      </w:r>
      <w:r w:rsidRPr="00F97E28">
        <w:rPr>
          <w:rFonts w:ascii="Arial" w:eastAsia="Arial" w:hAnsi="Arial" w:cs="Arial"/>
          <w:b/>
          <w:bCs/>
        </w:rPr>
        <w:t xml:space="preserve">the compared </w:t>
      </w:r>
      <w:proofErr w:type="spellStart"/>
      <w:r w:rsidRPr="00F97E28">
        <w:rPr>
          <w:rFonts w:ascii="Arial" w:eastAsia="Arial" w:hAnsi="Arial" w:cs="Arial"/>
          <w:b/>
          <w:bCs/>
        </w:rPr>
        <w:t>frequentist</w:t>
      </w:r>
      <w:proofErr w:type="spellEnd"/>
      <w:r w:rsidRPr="00F97E28">
        <w:rPr>
          <w:rFonts w:ascii="Arial" w:eastAsia="Arial" w:hAnsi="Arial" w:cs="Arial"/>
          <w:b/>
          <w:bCs/>
        </w:rPr>
        <w:t xml:space="preserve"> prediction model will be </w:t>
      </w:r>
      <w:del w:id="3377" w:author="Harry Shamoon" w:date="2015-03-05T20:23:00Z">
        <w:r w:rsidRPr="00F97E28" w:rsidDel="00FF4755">
          <w:rPr>
            <w:rFonts w:ascii="Arial" w:eastAsia="Arial" w:hAnsi="Arial" w:cs="Arial"/>
            <w:b/>
            <w:bCs/>
          </w:rPr>
          <w:delText xml:space="preserve">build </w:delText>
        </w:r>
      </w:del>
      <w:ins w:id="3378" w:author="Harry Shamoon" w:date="2015-03-05T20:23:00Z">
        <w:r w:rsidR="00FF4755" w:rsidRPr="00F97E28">
          <w:rPr>
            <w:rFonts w:ascii="Arial" w:eastAsia="Arial" w:hAnsi="Arial" w:cs="Arial"/>
            <w:b/>
            <w:bCs/>
          </w:rPr>
          <w:t>buil</w:t>
        </w:r>
        <w:r w:rsidR="00FF4755">
          <w:rPr>
            <w:rFonts w:ascii="Arial" w:eastAsia="Arial" w:hAnsi="Arial" w:cs="Arial"/>
            <w:b/>
            <w:bCs/>
          </w:rPr>
          <w:t>t</w:t>
        </w:r>
        <w:r w:rsidR="00FF4755" w:rsidRPr="00F97E28">
          <w:rPr>
            <w:rFonts w:ascii="Arial" w:eastAsia="Arial" w:hAnsi="Arial" w:cs="Arial"/>
            <w:b/>
            <w:bCs/>
          </w:rPr>
          <w:t xml:space="preserve"> </w:t>
        </w:r>
      </w:ins>
      <w:r w:rsidRPr="00F97E28">
        <w:rPr>
          <w:rFonts w:ascii="Arial" w:eastAsia="Arial" w:hAnsi="Arial" w:cs="Arial"/>
          <w:b/>
          <w:bCs/>
          <w:spacing w:val="-3"/>
        </w:rPr>
        <w:t xml:space="preserve">by </w:t>
      </w:r>
      <w:r w:rsidRPr="00030584">
        <w:rPr>
          <w:rFonts w:ascii="Arial" w:eastAsia="Arial" w:hAnsi="Arial" w:cs="Arial"/>
          <w:b/>
          <w:bCs/>
          <w:spacing w:val="-5"/>
        </w:rPr>
        <w:t xml:space="preserve">Dr. </w:t>
      </w:r>
      <w:r w:rsidRPr="00174DF6">
        <w:rPr>
          <w:rFonts w:ascii="Arial" w:eastAsia="Arial" w:hAnsi="Arial" w:cs="Arial"/>
          <w:b/>
          <w:bCs/>
          <w:spacing w:val="-3"/>
        </w:rPr>
        <w:t xml:space="preserve">Gong’s </w:t>
      </w:r>
      <w:r w:rsidRPr="00174DF6">
        <w:rPr>
          <w:rFonts w:ascii="Arial" w:eastAsia="Arial" w:hAnsi="Arial" w:cs="Arial"/>
          <w:b/>
          <w:bCs/>
        </w:rPr>
        <w:t>statistical</w:t>
      </w:r>
      <w:r w:rsidRPr="00174DF6">
        <w:rPr>
          <w:rFonts w:ascii="Arial" w:eastAsia="Arial" w:hAnsi="Arial" w:cs="Arial"/>
          <w:b/>
          <w:bCs/>
          <w:spacing w:val="5"/>
        </w:rPr>
        <w:t xml:space="preserve"> </w:t>
      </w:r>
      <w:r w:rsidRPr="00231B3C">
        <w:rPr>
          <w:rFonts w:ascii="Arial" w:eastAsia="Arial" w:hAnsi="Arial" w:cs="Arial"/>
          <w:b/>
          <w:bCs/>
        </w:rPr>
        <w:t>team</w:t>
      </w:r>
      <w:r w:rsidRPr="008C4839">
        <w:rPr>
          <w:rFonts w:ascii="Arial" w:eastAsia="Arial" w:hAnsi="Arial" w:cs="Arial"/>
          <w:b/>
          <w:bCs/>
          <w:w w:val="99"/>
        </w:rPr>
        <w:t xml:space="preserve"> </w:t>
      </w:r>
      <w:r w:rsidRPr="00C0557F">
        <w:rPr>
          <w:rFonts w:ascii="Arial" w:eastAsia="Arial" w:hAnsi="Arial" w:cs="Arial"/>
        </w:rPr>
        <w:t>employing</w:t>
      </w:r>
      <w:r w:rsidRPr="00765A7F">
        <w:rPr>
          <w:rFonts w:ascii="Arial" w:eastAsia="Arial" w:hAnsi="Arial" w:cs="Arial"/>
          <w:spacing w:val="-21"/>
        </w:rPr>
        <w:t xml:space="preserve"> </w:t>
      </w:r>
      <w:r w:rsidRPr="00365719">
        <w:rPr>
          <w:rFonts w:ascii="Arial" w:eastAsia="Arial" w:hAnsi="Arial" w:cs="Arial"/>
        </w:rPr>
        <w:t>the</w:t>
      </w:r>
      <w:r w:rsidRPr="00365719">
        <w:rPr>
          <w:rFonts w:ascii="Arial" w:eastAsia="Arial" w:hAnsi="Arial" w:cs="Arial"/>
          <w:spacing w:val="-20"/>
        </w:rPr>
        <w:t xml:space="preserve"> </w:t>
      </w:r>
      <w:r w:rsidRPr="00FF1D9C">
        <w:rPr>
          <w:rFonts w:ascii="Arial" w:eastAsia="Arial" w:hAnsi="Arial" w:cs="Arial"/>
        </w:rPr>
        <w:t>published</w:t>
      </w:r>
      <w:r w:rsidRPr="0011650A">
        <w:rPr>
          <w:rFonts w:ascii="Arial" w:eastAsia="Arial" w:hAnsi="Arial" w:cs="Arial"/>
          <w:spacing w:val="-21"/>
        </w:rPr>
        <w:t xml:space="preserve"> </w:t>
      </w:r>
      <w:r w:rsidRPr="0011650A">
        <w:rPr>
          <w:rFonts w:ascii="Arial" w:eastAsia="Arial" w:hAnsi="Arial" w:cs="Arial"/>
        </w:rPr>
        <w:t>LIPS</w:t>
      </w:r>
      <w:r w:rsidRPr="0011650A">
        <w:rPr>
          <w:rFonts w:ascii="Arial" w:eastAsia="Arial" w:hAnsi="Arial" w:cs="Arial"/>
          <w:spacing w:val="-20"/>
        </w:rPr>
        <w:t xml:space="preserve"> </w:t>
      </w:r>
      <w:r w:rsidRPr="0011650A">
        <w:rPr>
          <w:rFonts w:ascii="Arial" w:eastAsia="Arial" w:hAnsi="Arial" w:cs="Arial"/>
        </w:rPr>
        <w:t>score</w:t>
      </w:r>
      <w:r w:rsidRPr="0011650A">
        <w:rPr>
          <w:rFonts w:ascii="Arial" w:eastAsia="Arial" w:hAnsi="Arial" w:cs="Arial"/>
          <w:spacing w:val="-21"/>
        </w:rPr>
        <w:t xml:space="preserve"> </w:t>
      </w:r>
      <w:r w:rsidRPr="00907C1D">
        <w:rPr>
          <w:rFonts w:ascii="Arial" w:eastAsia="Arial" w:hAnsi="Arial" w:cs="Arial"/>
        </w:rPr>
        <w:t>[5]</w:t>
      </w:r>
      <w:r w:rsidRPr="00640245">
        <w:rPr>
          <w:rFonts w:ascii="Arial" w:eastAsia="Arial" w:hAnsi="Arial" w:cs="Arial"/>
          <w:spacing w:val="-20"/>
        </w:rPr>
        <w:t xml:space="preserve"> </w:t>
      </w:r>
      <w:r w:rsidRPr="006C66CA">
        <w:rPr>
          <w:rFonts w:ascii="Arial" w:eastAsia="Arial" w:hAnsi="Arial" w:cs="Arial"/>
        </w:rPr>
        <w:t>to</w:t>
      </w:r>
      <w:r w:rsidRPr="006C66CA">
        <w:rPr>
          <w:rFonts w:ascii="Arial" w:eastAsia="Arial" w:hAnsi="Arial" w:cs="Arial"/>
          <w:spacing w:val="-21"/>
        </w:rPr>
        <w:t xml:space="preserve"> </w:t>
      </w:r>
      <w:r w:rsidRPr="006C66CA">
        <w:rPr>
          <w:rFonts w:ascii="Arial" w:eastAsia="Arial" w:hAnsi="Arial" w:cs="Arial"/>
        </w:rPr>
        <w:t>identify</w:t>
      </w:r>
      <w:r w:rsidRPr="006C66CA">
        <w:rPr>
          <w:rFonts w:ascii="Arial" w:eastAsia="Arial" w:hAnsi="Arial" w:cs="Arial"/>
          <w:spacing w:val="-20"/>
        </w:rPr>
        <w:t xml:space="preserve"> </w:t>
      </w:r>
      <w:r w:rsidRPr="006C66CA">
        <w:rPr>
          <w:rFonts w:ascii="Arial" w:eastAsia="Arial" w:hAnsi="Arial" w:cs="Arial"/>
        </w:rPr>
        <w:t>hospitalized</w:t>
      </w:r>
      <w:r w:rsidRPr="006C66CA">
        <w:rPr>
          <w:rFonts w:ascii="Arial" w:eastAsia="Arial" w:hAnsi="Arial" w:cs="Arial"/>
          <w:spacing w:val="-21"/>
        </w:rPr>
        <w:t xml:space="preserve"> </w:t>
      </w:r>
      <w:r w:rsidRPr="006C66CA">
        <w:rPr>
          <w:rFonts w:ascii="Arial" w:eastAsia="Arial" w:hAnsi="Arial" w:cs="Arial"/>
        </w:rPr>
        <w:t>patients</w:t>
      </w:r>
      <w:r w:rsidRPr="006C66CA">
        <w:rPr>
          <w:rFonts w:ascii="Arial" w:eastAsia="Arial" w:hAnsi="Arial" w:cs="Arial"/>
          <w:spacing w:val="-20"/>
        </w:rPr>
        <w:t xml:space="preserve"> </w:t>
      </w:r>
      <w:r w:rsidRPr="006C66CA">
        <w:rPr>
          <w:rFonts w:ascii="Arial" w:eastAsia="Arial" w:hAnsi="Arial" w:cs="Arial"/>
        </w:rPr>
        <w:t>at</w:t>
      </w:r>
      <w:r w:rsidRPr="006C66CA">
        <w:rPr>
          <w:rFonts w:ascii="Arial" w:eastAsia="Arial" w:hAnsi="Arial" w:cs="Arial"/>
          <w:spacing w:val="-21"/>
        </w:rPr>
        <w:t xml:space="preserve"> </w:t>
      </w:r>
      <w:r w:rsidRPr="006C66CA">
        <w:rPr>
          <w:rFonts w:ascii="Arial" w:eastAsia="Arial" w:hAnsi="Arial" w:cs="Arial"/>
        </w:rPr>
        <w:t>risk</w:t>
      </w:r>
      <w:r w:rsidRPr="006C66CA">
        <w:rPr>
          <w:rFonts w:ascii="Arial" w:eastAsia="Arial" w:hAnsi="Arial" w:cs="Arial"/>
          <w:spacing w:val="-20"/>
        </w:rPr>
        <w:t xml:space="preserve"> </w:t>
      </w:r>
      <w:r w:rsidRPr="006C66CA">
        <w:rPr>
          <w:rFonts w:ascii="Arial" w:eastAsia="Arial" w:hAnsi="Arial" w:cs="Arial"/>
          <w:spacing w:val="-3"/>
        </w:rPr>
        <w:t>for</w:t>
      </w:r>
      <w:r w:rsidRPr="006C66CA">
        <w:rPr>
          <w:rFonts w:ascii="Arial" w:eastAsia="Arial" w:hAnsi="Arial" w:cs="Arial"/>
          <w:spacing w:val="-21"/>
        </w:rPr>
        <w:t xml:space="preserve"> </w:t>
      </w:r>
      <w:r w:rsidRPr="006C66CA">
        <w:rPr>
          <w:rFonts w:ascii="Arial" w:eastAsia="Arial" w:hAnsi="Arial" w:cs="Arial"/>
        </w:rPr>
        <w:t>prolonged</w:t>
      </w:r>
      <w:r w:rsidRPr="006C66CA">
        <w:rPr>
          <w:rFonts w:ascii="Arial" w:eastAsia="Arial" w:hAnsi="Arial" w:cs="Arial"/>
          <w:spacing w:val="-20"/>
        </w:rPr>
        <w:t xml:space="preserve"> </w:t>
      </w:r>
      <w:r w:rsidRPr="006C66CA">
        <w:rPr>
          <w:rFonts w:ascii="Arial" w:eastAsia="Arial" w:hAnsi="Arial" w:cs="Arial"/>
        </w:rPr>
        <w:t>mechanical</w:t>
      </w:r>
      <w:r w:rsidRPr="006C66CA">
        <w:rPr>
          <w:rFonts w:ascii="Arial" w:eastAsia="Arial" w:hAnsi="Arial" w:cs="Arial"/>
          <w:spacing w:val="-21"/>
        </w:rPr>
        <w:t xml:space="preserve"> </w:t>
      </w:r>
      <w:r w:rsidRPr="006C66CA">
        <w:rPr>
          <w:rFonts w:ascii="Arial" w:eastAsia="Arial" w:hAnsi="Arial" w:cs="Arial"/>
        </w:rPr>
        <w:t>ventilation</w:t>
      </w:r>
      <w:r w:rsidRPr="006C66CA">
        <w:rPr>
          <w:rFonts w:ascii="Arial" w:eastAsia="Arial" w:hAnsi="Arial" w:cs="Arial"/>
          <w:w w:val="99"/>
        </w:rPr>
        <w:t xml:space="preserve"> </w:t>
      </w:r>
      <w:r w:rsidRPr="006C66CA">
        <w:rPr>
          <w:rFonts w:ascii="Arial" w:eastAsia="Arial" w:hAnsi="Arial" w:cs="Arial"/>
        </w:rPr>
        <w:t>and</w:t>
      </w:r>
      <w:r w:rsidRPr="006C66CA">
        <w:rPr>
          <w:rFonts w:ascii="Arial" w:eastAsia="Arial" w:hAnsi="Arial" w:cs="Arial"/>
          <w:spacing w:val="14"/>
        </w:rPr>
        <w:t xml:space="preserve"> </w:t>
      </w:r>
      <w:r w:rsidRPr="006C66CA">
        <w:rPr>
          <w:rFonts w:ascii="Arial" w:eastAsia="Arial" w:hAnsi="Arial" w:cs="Arial"/>
        </w:rPr>
        <w:t>death.</w:t>
      </w:r>
      <w:r w:rsidRPr="006C66CA">
        <w:rPr>
          <w:rFonts w:ascii="Arial" w:eastAsia="Arial" w:hAnsi="Arial" w:cs="Arial"/>
          <w:spacing w:val="3"/>
        </w:rPr>
        <w:t xml:space="preserve"> </w:t>
      </w:r>
      <w:r w:rsidRPr="006C66CA">
        <w:rPr>
          <w:rFonts w:ascii="Arial" w:eastAsia="Arial" w:hAnsi="Arial" w:cs="Arial"/>
        </w:rPr>
        <w:t>The</w:t>
      </w:r>
      <w:r w:rsidRPr="006C66CA">
        <w:rPr>
          <w:rFonts w:ascii="Arial" w:eastAsia="Arial" w:hAnsi="Arial" w:cs="Arial"/>
          <w:spacing w:val="14"/>
        </w:rPr>
        <w:t xml:space="preserve"> </w:t>
      </w:r>
      <w:r w:rsidRPr="006C66CA">
        <w:rPr>
          <w:rFonts w:ascii="Arial" w:eastAsia="Arial" w:hAnsi="Arial" w:cs="Arial"/>
        </w:rPr>
        <w:t>score</w:t>
      </w:r>
      <w:r w:rsidRPr="006C66CA">
        <w:rPr>
          <w:rFonts w:ascii="Arial" w:eastAsia="Arial" w:hAnsi="Arial" w:cs="Arial"/>
          <w:spacing w:val="14"/>
        </w:rPr>
        <w:t xml:space="preserve"> </w:t>
      </w:r>
      <w:r w:rsidRPr="006C66CA">
        <w:rPr>
          <w:rFonts w:ascii="Arial" w:eastAsia="Arial" w:hAnsi="Arial" w:cs="Arial"/>
        </w:rPr>
        <w:t>at</w:t>
      </w:r>
      <w:r w:rsidRPr="006C66CA">
        <w:rPr>
          <w:rFonts w:ascii="Arial" w:eastAsia="Arial" w:hAnsi="Arial" w:cs="Arial"/>
          <w:spacing w:val="14"/>
        </w:rPr>
        <w:t xml:space="preserve"> </w:t>
      </w:r>
      <w:r w:rsidRPr="006C66CA">
        <w:rPr>
          <w:rFonts w:ascii="Arial" w:eastAsia="Arial" w:hAnsi="Arial" w:cs="Arial"/>
        </w:rPr>
        <w:t>the</w:t>
      </w:r>
      <w:r w:rsidRPr="006C66CA">
        <w:rPr>
          <w:rFonts w:ascii="Arial" w:eastAsia="Arial" w:hAnsi="Arial" w:cs="Arial"/>
          <w:spacing w:val="14"/>
        </w:rPr>
        <w:t xml:space="preserve"> </w:t>
      </w:r>
      <w:r w:rsidRPr="006C66CA">
        <w:rPr>
          <w:rFonts w:ascii="Arial" w:eastAsia="Arial" w:hAnsi="Arial" w:cs="Arial"/>
        </w:rPr>
        <w:t>selected</w:t>
      </w:r>
      <w:r w:rsidRPr="006C66CA">
        <w:rPr>
          <w:rFonts w:ascii="Arial" w:eastAsia="Arial" w:hAnsi="Arial" w:cs="Arial"/>
          <w:spacing w:val="14"/>
        </w:rPr>
        <w:t xml:space="preserve"> </w:t>
      </w:r>
      <w:r w:rsidRPr="006C66CA">
        <w:rPr>
          <w:rFonts w:ascii="Arial" w:eastAsia="Arial" w:hAnsi="Arial" w:cs="Arial"/>
        </w:rPr>
        <w:t>start</w:t>
      </w:r>
      <w:r w:rsidRPr="006C66CA">
        <w:rPr>
          <w:rFonts w:ascii="Arial" w:eastAsia="Arial" w:hAnsi="Arial" w:cs="Arial"/>
          <w:spacing w:val="14"/>
        </w:rPr>
        <w:t xml:space="preserve"> </w:t>
      </w:r>
      <w:r w:rsidRPr="006C66CA">
        <w:rPr>
          <w:rFonts w:ascii="Arial" w:eastAsia="Arial" w:hAnsi="Arial" w:cs="Arial"/>
        </w:rPr>
        <w:t>time</w:t>
      </w:r>
      <w:r w:rsidRPr="006C66CA">
        <w:rPr>
          <w:rFonts w:ascii="Arial" w:eastAsia="Arial" w:hAnsi="Arial" w:cs="Arial"/>
          <w:spacing w:val="14"/>
        </w:rPr>
        <w:t xml:space="preserve"> </w:t>
      </w:r>
      <w:r w:rsidRPr="006C66CA">
        <w:rPr>
          <w:rFonts w:ascii="Arial" w:eastAsia="Arial" w:hAnsi="Arial" w:cs="Arial"/>
        </w:rPr>
        <w:t>will</w:t>
      </w:r>
      <w:r w:rsidRPr="006C66CA">
        <w:rPr>
          <w:rFonts w:ascii="Arial" w:eastAsia="Arial" w:hAnsi="Arial" w:cs="Arial"/>
          <w:spacing w:val="14"/>
        </w:rPr>
        <w:t xml:space="preserve"> </w:t>
      </w:r>
      <w:r w:rsidRPr="006C66CA">
        <w:rPr>
          <w:rFonts w:ascii="Arial" w:eastAsia="Arial" w:hAnsi="Arial" w:cs="Arial"/>
        </w:rPr>
        <w:t>be</w:t>
      </w:r>
      <w:r w:rsidRPr="006C66CA">
        <w:rPr>
          <w:rFonts w:ascii="Arial" w:eastAsia="Arial" w:hAnsi="Arial" w:cs="Arial"/>
          <w:spacing w:val="14"/>
        </w:rPr>
        <w:t xml:space="preserve"> </w:t>
      </w:r>
      <w:r w:rsidRPr="006C66CA">
        <w:rPr>
          <w:rFonts w:ascii="Arial" w:eastAsia="Arial" w:hAnsi="Arial" w:cs="Arial"/>
        </w:rPr>
        <w:t>used</w:t>
      </w:r>
      <w:r w:rsidRPr="006C66CA">
        <w:rPr>
          <w:rFonts w:ascii="Arial" w:eastAsia="Arial" w:hAnsi="Arial" w:cs="Arial"/>
          <w:spacing w:val="14"/>
        </w:rPr>
        <w:t xml:space="preserve"> </w:t>
      </w:r>
      <w:r w:rsidRPr="006C66CA">
        <w:rPr>
          <w:rFonts w:ascii="Arial" w:eastAsia="Arial" w:hAnsi="Arial" w:cs="Arial"/>
        </w:rPr>
        <w:t>to</w:t>
      </w:r>
      <w:r w:rsidRPr="006C66CA">
        <w:rPr>
          <w:rFonts w:ascii="Arial" w:eastAsia="Arial" w:hAnsi="Arial" w:cs="Arial"/>
          <w:spacing w:val="14"/>
        </w:rPr>
        <w:t xml:space="preserve"> </w:t>
      </w:r>
      <w:r w:rsidRPr="006C66CA">
        <w:rPr>
          <w:rFonts w:ascii="Arial" w:eastAsia="Arial" w:hAnsi="Arial" w:cs="Arial"/>
        </w:rPr>
        <w:t>determine</w:t>
      </w:r>
      <w:r w:rsidRPr="006C66CA">
        <w:rPr>
          <w:rFonts w:ascii="Arial" w:eastAsia="Arial" w:hAnsi="Arial" w:cs="Arial"/>
          <w:spacing w:val="14"/>
        </w:rPr>
        <w:t xml:space="preserve"> </w:t>
      </w:r>
      <w:r w:rsidRPr="006C66CA">
        <w:rPr>
          <w:rFonts w:ascii="Arial" w:eastAsia="Arial" w:hAnsi="Arial" w:cs="Arial"/>
        </w:rPr>
        <w:t>the</w:t>
      </w:r>
      <w:r w:rsidRPr="006C66CA">
        <w:rPr>
          <w:rFonts w:ascii="Arial" w:eastAsia="Arial" w:hAnsi="Arial" w:cs="Arial"/>
          <w:spacing w:val="14"/>
        </w:rPr>
        <w:t xml:space="preserve"> </w:t>
      </w:r>
      <w:r w:rsidRPr="006C66CA">
        <w:rPr>
          <w:rFonts w:ascii="Arial" w:eastAsia="Arial" w:hAnsi="Arial" w:cs="Arial"/>
        </w:rPr>
        <w:t>best</w:t>
      </w:r>
      <w:r w:rsidRPr="006C66CA">
        <w:rPr>
          <w:rFonts w:ascii="Arial" w:eastAsia="Arial" w:hAnsi="Arial" w:cs="Arial"/>
          <w:spacing w:val="14"/>
        </w:rPr>
        <w:t xml:space="preserve"> </w:t>
      </w:r>
      <w:r w:rsidRPr="006C66CA">
        <w:rPr>
          <w:rFonts w:ascii="Arial" w:eastAsia="Arial" w:hAnsi="Arial" w:cs="Arial"/>
        </w:rPr>
        <w:t>cutoff</w:t>
      </w:r>
      <w:r w:rsidRPr="006C66CA">
        <w:rPr>
          <w:rFonts w:ascii="Arial" w:eastAsia="Arial" w:hAnsi="Arial" w:cs="Arial"/>
          <w:spacing w:val="14"/>
        </w:rPr>
        <w:t xml:space="preserve"> </w:t>
      </w:r>
      <w:r w:rsidRPr="006C66CA">
        <w:rPr>
          <w:rFonts w:ascii="Arial" w:eastAsia="Arial" w:hAnsi="Arial" w:cs="Arial"/>
        </w:rPr>
        <w:t>score</w:t>
      </w:r>
      <w:r w:rsidRPr="006C66CA">
        <w:rPr>
          <w:rFonts w:ascii="Arial" w:eastAsia="Arial" w:hAnsi="Arial" w:cs="Arial"/>
          <w:spacing w:val="14"/>
        </w:rPr>
        <w:t xml:space="preserve"> </w:t>
      </w:r>
      <w:r w:rsidRPr="006C66CA">
        <w:rPr>
          <w:rFonts w:ascii="Arial" w:eastAsia="Arial" w:hAnsi="Arial" w:cs="Arial"/>
        </w:rPr>
        <w:t>to</w:t>
      </w:r>
      <w:r w:rsidRPr="006C66CA">
        <w:rPr>
          <w:rFonts w:ascii="Arial" w:eastAsia="Arial" w:hAnsi="Arial" w:cs="Arial"/>
          <w:spacing w:val="14"/>
        </w:rPr>
        <w:t xml:space="preserve"> </w:t>
      </w:r>
      <w:r w:rsidRPr="006C66CA">
        <w:rPr>
          <w:rFonts w:ascii="Arial" w:eastAsia="Arial" w:hAnsi="Arial" w:cs="Arial"/>
        </w:rPr>
        <w:t>identify</w:t>
      </w:r>
      <w:r w:rsidRPr="006C66CA">
        <w:rPr>
          <w:rFonts w:ascii="Arial" w:eastAsia="Arial" w:hAnsi="Arial" w:cs="Arial"/>
          <w:spacing w:val="14"/>
        </w:rPr>
        <w:t xml:space="preserve"> </w:t>
      </w:r>
      <w:r w:rsidRPr="006C66CA">
        <w:rPr>
          <w:rFonts w:ascii="Arial" w:eastAsia="Arial" w:hAnsi="Arial" w:cs="Arial"/>
        </w:rPr>
        <w:t>the</w:t>
      </w:r>
      <w:r w:rsidRPr="006C66CA">
        <w:rPr>
          <w:rFonts w:ascii="Arial" w:eastAsia="Arial" w:hAnsi="Arial" w:cs="Arial"/>
          <w:w w:val="99"/>
        </w:rPr>
        <w:t xml:space="preserve"> </w:t>
      </w:r>
      <w:r w:rsidRPr="006C66CA">
        <w:rPr>
          <w:rFonts w:ascii="Arial" w:eastAsia="Arial" w:hAnsi="Arial" w:cs="Arial"/>
        </w:rPr>
        <w:t>patients</w:t>
      </w:r>
      <w:r w:rsidRPr="006C66CA">
        <w:rPr>
          <w:rFonts w:ascii="Arial" w:eastAsia="Arial" w:hAnsi="Arial" w:cs="Arial"/>
          <w:spacing w:val="-10"/>
        </w:rPr>
        <w:t xml:space="preserve"> </w:t>
      </w:r>
      <w:r w:rsidRPr="006C66CA">
        <w:rPr>
          <w:rFonts w:ascii="Arial" w:eastAsia="Arial" w:hAnsi="Arial" w:cs="Arial"/>
        </w:rPr>
        <w:t>with</w:t>
      </w:r>
      <w:r w:rsidRPr="006C66CA">
        <w:rPr>
          <w:rFonts w:ascii="Arial" w:eastAsia="Arial" w:hAnsi="Arial" w:cs="Arial"/>
          <w:spacing w:val="-10"/>
        </w:rPr>
        <w:t xml:space="preserve"> </w:t>
      </w:r>
      <w:r w:rsidRPr="006C66CA">
        <w:rPr>
          <w:rFonts w:ascii="Arial" w:eastAsia="Arial" w:hAnsi="Arial" w:cs="Arial"/>
        </w:rPr>
        <w:t>the</w:t>
      </w:r>
      <w:r w:rsidRPr="006C66CA">
        <w:rPr>
          <w:rFonts w:ascii="Arial" w:eastAsia="Arial" w:hAnsi="Arial" w:cs="Arial"/>
          <w:spacing w:val="-10"/>
        </w:rPr>
        <w:t xml:space="preserve"> </w:t>
      </w:r>
      <w:r w:rsidRPr="006C66CA">
        <w:rPr>
          <w:rFonts w:ascii="Arial" w:eastAsia="Arial" w:hAnsi="Arial" w:cs="Arial"/>
        </w:rPr>
        <w:t>highest</w:t>
      </w:r>
      <w:r w:rsidRPr="006C66CA">
        <w:rPr>
          <w:rFonts w:ascii="Arial" w:eastAsia="Arial" w:hAnsi="Arial" w:cs="Arial"/>
          <w:spacing w:val="-10"/>
        </w:rPr>
        <w:t xml:space="preserve"> </w:t>
      </w:r>
      <w:r w:rsidRPr="006C66CA">
        <w:rPr>
          <w:rFonts w:ascii="Arial" w:eastAsia="Arial" w:hAnsi="Arial" w:cs="Arial"/>
        </w:rPr>
        <w:t>risk</w:t>
      </w:r>
      <w:r w:rsidRPr="006C66CA">
        <w:rPr>
          <w:rFonts w:ascii="Arial" w:eastAsia="Arial" w:hAnsi="Arial" w:cs="Arial"/>
          <w:spacing w:val="-10"/>
        </w:rPr>
        <w:t xml:space="preserve"> </w:t>
      </w:r>
      <w:r w:rsidRPr="006C66CA">
        <w:rPr>
          <w:rFonts w:ascii="Arial" w:eastAsia="Arial" w:hAnsi="Arial" w:cs="Arial"/>
        </w:rPr>
        <w:t>of</w:t>
      </w:r>
      <w:r w:rsidRPr="006C66CA">
        <w:rPr>
          <w:rFonts w:ascii="Arial" w:eastAsia="Arial" w:hAnsi="Arial" w:cs="Arial"/>
          <w:spacing w:val="-10"/>
        </w:rPr>
        <w:t xml:space="preserve"> </w:t>
      </w:r>
      <w:r w:rsidRPr="006C66CA">
        <w:rPr>
          <w:rFonts w:ascii="Arial" w:eastAsia="Arial" w:hAnsi="Arial" w:cs="Arial"/>
        </w:rPr>
        <w:t>developing</w:t>
      </w:r>
      <w:r w:rsidRPr="006C66CA">
        <w:rPr>
          <w:rFonts w:ascii="Arial" w:eastAsia="Arial" w:hAnsi="Arial" w:cs="Arial"/>
          <w:spacing w:val="-10"/>
        </w:rPr>
        <w:t xml:space="preserve"> </w:t>
      </w:r>
      <w:r w:rsidRPr="006C66CA">
        <w:rPr>
          <w:rFonts w:ascii="Arial" w:eastAsia="Arial" w:hAnsi="Arial" w:cs="Arial"/>
        </w:rPr>
        <w:t>prolonged</w:t>
      </w:r>
      <w:r w:rsidRPr="006C66CA">
        <w:rPr>
          <w:rFonts w:ascii="Arial" w:eastAsia="Arial" w:hAnsi="Arial" w:cs="Arial"/>
          <w:spacing w:val="-10"/>
        </w:rPr>
        <w:t xml:space="preserve"> </w:t>
      </w:r>
      <w:r w:rsidRPr="006C66CA">
        <w:rPr>
          <w:rFonts w:ascii="Arial" w:eastAsia="Arial" w:hAnsi="Arial" w:cs="Arial"/>
        </w:rPr>
        <w:t>mechanical</w:t>
      </w:r>
      <w:r w:rsidRPr="006C66CA">
        <w:rPr>
          <w:rFonts w:ascii="Arial" w:eastAsia="Arial" w:hAnsi="Arial" w:cs="Arial"/>
          <w:spacing w:val="-10"/>
        </w:rPr>
        <w:t xml:space="preserve"> </w:t>
      </w:r>
      <w:r w:rsidRPr="006C66CA">
        <w:rPr>
          <w:rFonts w:ascii="Arial" w:eastAsia="Arial" w:hAnsi="Arial" w:cs="Arial"/>
        </w:rPr>
        <w:t>ventilation.</w:t>
      </w:r>
    </w:p>
    <w:p w14:paraId="0DAC7E54" w14:textId="5263F1A5" w:rsidR="00F731E7" w:rsidRPr="006C66CA" w:rsidRDefault="00082CF3">
      <w:pPr>
        <w:pStyle w:val="BodyText"/>
        <w:spacing w:before="104"/>
        <w:ind w:left="119" w:right="119" w:firstLine="338"/>
        <w:jc w:val="both"/>
        <w:rPr>
          <w:rFonts w:cs="Arial"/>
          <w:rPrChange w:id="3379" w:author="Harry Shamoon" w:date="2015-03-05T19:28:00Z">
            <w:rPr/>
          </w:rPrChange>
        </w:rPr>
        <w:pPrChange w:id="3380" w:author="Harry Shamoon" w:date="2015-03-05T19:42:00Z">
          <w:pPr>
            <w:pStyle w:val="BodyText"/>
            <w:spacing w:before="104" w:line="268" w:lineRule="auto"/>
            <w:ind w:left="119" w:right="119" w:firstLine="338"/>
            <w:jc w:val="both"/>
          </w:pPr>
        </w:pPrChange>
      </w:pPr>
      <w:r w:rsidRPr="006C66CA">
        <w:rPr>
          <w:rFonts w:cs="Arial"/>
          <w:b/>
          <w:bCs/>
        </w:rPr>
        <w:t xml:space="preserve">Data Acquisition </w:t>
      </w:r>
      <w:r w:rsidRPr="00FF4755">
        <w:rPr>
          <w:rFonts w:cs="Arial"/>
        </w:rPr>
        <w:t>Data will be abstracted from a clinical data warehouse</w:t>
      </w:r>
      <w:ins w:id="3381" w:author="Harry Shamoon" w:date="2015-03-05T20:24:00Z">
        <w:r w:rsidR="00FF4755">
          <w:rPr>
            <w:rFonts w:cs="Arial"/>
          </w:rPr>
          <w:t xml:space="preserve"> </w:t>
        </w:r>
      </w:ins>
      <w:r w:rsidRPr="00FF4755">
        <w:rPr>
          <w:rFonts w:cs="Arial"/>
        </w:rPr>
        <w:t>(see Environment and</w:t>
      </w:r>
      <w:r w:rsidRPr="00FF4755">
        <w:rPr>
          <w:rFonts w:cs="Arial"/>
          <w:spacing w:val="3"/>
        </w:rPr>
        <w:t xml:space="preserve"> </w:t>
      </w:r>
      <w:r w:rsidRPr="00FF4755">
        <w:rPr>
          <w:rFonts w:cs="Arial"/>
        </w:rPr>
        <w:t>Resources).</w:t>
      </w:r>
      <w:r w:rsidRPr="00FF4755">
        <w:rPr>
          <w:rFonts w:cs="Arial"/>
          <w:w w:val="99"/>
        </w:rPr>
        <w:t xml:space="preserve"> </w:t>
      </w:r>
      <w:r w:rsidRPr="00FF4755">
        <w:rPr>
          <w:rFonts w:cs="Arial"/>
        </w:rPr>
        <w:t>A multi-prong</w:t>
      </w:r>
      <w:ins w:id="3382" w:author="Harry Shamoon" w:date="2015-03-05T20:24:00Z">
        <w:r w:rsidR="00FF4755">
          <w:rPr>
            <w:rFonts w:cs="Arial"/>
          </w:rPr>
          <w:t>ed</w:t>
        </w:r>
      </w:ins>
      <w:r w:rsidRPr="00FF4755">
        <w:rPr>
          <w:rFonts w:cs="Arial"/>
        </w:rPr>
        <w:t xml:space="preserve"> approach </w:t>
      </w:r>
      <w:r w:rsidRPr="00FF4755">
        <w:rPr>
          <w:rFonts w:cs="Arial"/>
          <w:spacing w:val="-3"/>
        </w:rPr>
        <w:t xml:space="preserve">for </w:t>
      </w:r>
      <w:r w:rsidRPr="00FF4755">
        <w:rPr>
          <w:rFonts w:cs="Arial"/>
        </w:rPr>
        <w:t>capturing complete, longitudinal data in real-time, near real-time, or</w:t>
      </w:r>
      <w:r w:rsidRPr="00FF4755">
        <w:rPr>
          <w:rFonts w:cs="Arial"/>
          <w:spacing w:val="21"/>
        </w:rPr>
        <w:t xml:space="preserve"> </w:t>
      </w:r>
      <w:r w:rsidRPr="00FF4755">
        <w:rPr>
          <w:rFonts w:cs="Arial"/>
        </w:rPr>
        <w:t>asynchronously</w:t>
      </w:r>
      <w:r w:rsidRPr="00FF4755">
        <w:rPr>
          <w:rFonts w:cs="Arial"/>
          <w:w w:val="99"/>
        </w:rPr>
        <w:t xml:space="preserve"> </w:t>
      </w:r>
      <w:r w:rsidRPr="008F496E">
        <w:rPr>
          <w:rFonts w:cs="Arial"/>
        </w:rPr>
        <w:t>from</w:t>
      </w:r>
      <w:r w:rsidRPr="008F496E">
        <w:rPr>
          <w:rFonts w:cs="Arial"/>
          <w:spacing w:val="-11"/>
        </w:rPr>
        <w:t xml:space="preserve"> </w:t>
      </w:r>
      <w:r w:rsidRPr="006C66CA">
        <w:rPr>
          <w:rFonts w:cs="Arial"/>
          <w:rPrChange w:id="3383" w:author="Harry Shamoon" w:date="2015-03-05T19:28:00Z">
            <w:rPr/>
          </w:rPrChange>
        </w:rPr>
        <w:t>the</w:t>
      </w:r>
      <w:r w:rsidRPr="006C66CA">
        <w:rPr>
          <w:rFonts w:cs="Arial"/>
          <w:spacing w:val="-11"/>
          <w:rPrChange w:id="3384" w:author="Harry Shamoon" w:date="2015-03-05T19:28:00Z">
            <w:rPr>
              <w:spacing w:val="-11"/>
            </w:rPr>
          </w:rPrChange>
        </w:rPr>
        <w:t xml:space="preserve"> </w:t>
      </w:r>
      <w:r w:rsidRPr="006C66CA">
        <w:rPr>
          <w:rFonts w:cs="Arial"/>
          <w:rPrChange w:id="3385" w:author="Harry Shamoon" w:date="2015-03-05T19:28:00Z">
            <w:rPr/>
          </w:rPrChange>
        </w:rPr>
        <w:t>EMR</w:t>
      </w:r>
      <w:r w:rsidRPr="006C66CA">
        <w:rPr>
          <w:rFonts w:cs="Arial"/>
          <w:spacing w:val="-11"/>
          <w:rPrChange w:id="3386" w:author="Harry Shamoon" w:date="2015-03-05T19:28:00Z">
            <w:rPr>
              <w:spacing w:val="-11"/>
            </w:rPr>
          </w:rPrChange>
        </w:rPr>
        <w:t xml:space="preserve"> </w:t>
      </w:r>
      <w:r w:rsidRPr="006C66CA">
        <w:rPr>
          <w:rFonts w:cs="Arial"/>
          <w:rPrChange w:id="3387" w:author="Harry Shamoon" w:date="2015-03-05T19:28:00Z">
            <w:rPr/>
          </w:rPrChange>
        </w:rPr>
        <w:t>replica</w:t>
      </w:r>
      <w:ins w:id="3388" w:author="Harry Shamoon" w:date="2015-03-05T20:24:00Z">
        <w:r w:rsidR="00FF4755">
          <w:rPr>
            <w:rFonts w:cs="Arial"/>
          </w:rPr>
          <w:t>te</w:t>
        </w:r>
      </w:ins>
      <w:r w:rsidRPr="00FF4755">
        <w:rPr>
          <w:rFonts w:cs="Arial"/>
          <w:spacing w:val="-11"/>
        </w:rPr>
        <w:t xml:space="preserve"> </w:t>
      </w:r>
      <w:r w:rsidRPr="00FF4755">
        <w:rPr>
          <w:rFonts w:cs="Arial"/>
        </w:rPr>
        <w:t>will</w:t>
      </w:r>
      <w:r w:rsidRPr="00FF4755">
        <w:rPr>
          <w:rFonts w:cs="Arial"/>
          <w:spacing w:val="-11"/>
        </w:rPr>
        <w:t xml:space="preserve"> </w:t>
      </w:r>
      <w:r w:rsidRPr="008F496E">
        <w:rPr>
          <w:rFonts w:cs="Arial"/>
        </w:rPr>
        <w:t>be</w:t>
      </w:r>
      <w:r w:rsidRPr="008F496E">
        <w:rPr>
          <w:rFonts w:cs="Arial"/>
          <w:spacing w:val="-11"/>
        </w:rPr>
        <w:t xml:space="preserve"> </w:t>
      </w:r>
      <w:r w:rsidRPr="006C66CA">
        <w:rPr>
          <w:rFonts w:cs="Arial"/>
          <w:rPrChange w:id="3389" w:author="Harry Shamoon" w:date="2015-03-05T19:28:00Z">
            <w:rPr/>
          </w:rPrChange>
        </w:rPr>
        <w:t>used.</w:t>
      </w:r>
      <w:r w:rsidRPr="006C66CA">
        <w:rPr>
          <w:rFonts w:cs="Arial"/>
          <w:spacing w:val="4"/>
          <w:rPrChange w:id="3390" w:author="Harry Shamoon" w:date="2015-03-05T19:28:00Z">
            <w:rPr>
              <w:spacing w:val="4"/>
            </w:rPr>
          </w:rPrChange>
        </w:rPr>
        <w:t xml:space="preserve"> </w:t>
      </w:r>
      <w:r w:rsidRPr="006C66CA">
        <w:rPr>
          <w:rFonts w:cs="Arial"/>
          <w:rPrChange w:id="3391" w:author="Harry Shamoon" w:date="2015-03-05T19:28:00Z">
            <w:rPr/>
          </w:rPrChange>
        </w:rPr>
        <w:t>When</w:t>
      </w:r>
      <w:r w:rsidRPr="006C66CA">
        <w:rPr>
          <w:rFonts w:cs="Arial"/>
          <w:spacing w:val="-11"/>
          <w:rPrChange w:id="3392" w:author="Harry Shamoon" w:date="2015-03-05T19:28:00Z">
            <w:rPr>
              <w:spacing w:val="-11"/>
            </w:rPr>
          </w:rPrChange>
        </w:rPr>
        <w:t xml:space="preserve"> </w:t>
      </w:r>
      <w:r w:rsidRPr="006C66CA">
        <w:rPr>
          <w:rFonts w:cs="Arial"/>
          <w:rPrChange w:id="3393" w:author="Harry Shamoon" w:date="2015-03-05T19:28:00Z">
            <w:rPr/>
          </w:rPrChange>
        </w:rPr>
        <w:t>possible,</w:t>
      </w:r>
      <w:r w:rsidRPr="006C66CA">
        <w:rPr>
          <w:rFonts w:cs="Arial"/>
          <w:spacing w:val="-10"/>
          <w:rPrChange w:id="3394" w:author="Harry Shamoon" w:date="2015-03-05T19:28:00Z">
            <w:rPr>
              <w:spacing w:val="-10"/>
            </w:rPr>
          </w:rPrChange>
        </w:rPr>
        <w:t xml:space="preserve"> </w:t>
      </w:r>
      <w:r w:rsidRPr="006C66CA">
        <w:rPr>
          <w:rFonts w:cs="Arial"/>
          <w:rPrChange w:id="3395" w:author="Harry Shamoon" w:date="2015-03-05T19:28:00Z">
            <w:rPr/>
          </w:rPrChange>
        </w:rPr>
        <w:t>and</w:t>
      </w:r>
      <w:r w:rsidRPr="006C66CA">
        <w:rPr>
          <w:rFonts w:cs="Arial"/>
          <w:spacing w:val="-11"/>
          <w:rPrChange w:id="3396" w:author="Harry Shamoon" w:date="2015-03-05T19:28:00Z">
            <w:rPr>
              <w:spacing w:val="-11"/>
            </w:rPr>
          </w:rPrChange>
        </w:rPr>
        <w:t xml:space="preserve"> </w:t>
      </w:r>
      <w:r w:rsidRPr="006C66CA">
        <w:rPr>
          <w:rFonts w:cs="Arial"/>
          <w:rPrChange w:id="3397" w:author="Harry Shamoon" w:date="2015-03-05T19:28:00Z">
            <w:rPr/>
          </w:rPrChange>
        </w:rPr>
        <w:t>where</w:t>
      </w:r>
      <w:r w:rsidRPr="006C66CA">
        <w:rPr>
          <w:rFonts w:cs="Arial"/>
          <w:spacing w:val="-11"/>
          <w:rPrChange w:id="3398" w:author="Harry Shamoon" w:date="2015-03-05T19:28:00Z">
            <w:rPr>
              <w:spacing w:val="-11"/>
            </w:rPr>
          </w:rPrChange>
        </w:rPr>
        <w:t xml:space="preserve"> </w:t>
      </w:r>
      <w:r w:rsidRPr="006C66CA">
        <w:rPr>
          <w:rFonts w:cs="Arial"/>
          <w:rPrChange w:id="3399" w:author="Harry Shamoon" w:date="2015-03-05T19:28:00Z">
            <w:rPr/>
          </w:rPrChange>
        </w:rPr>
        <w:t>collection</w:t>
      </w:r>
      <w:r w:rsidRPr="006C66CA">
        <w:rPr>
          <w:rFonts w:cs="Arial"/>
          <w:spacing w:val="-11"/>
          <w:rPrChange w:id="3400" w:author="Harry Shamoon" w:date="2015-03-05T19:28:00Z">
            <w:rPr>
              <w:spacing w:val="-11"/>
            </w:rPr>
          </w:rPrChange>
        </w:rPr>
        <w:t xml:space="preserve"> </w:t>
      </w:r>
      <w:r w:rsidRPr="006C66CA">
        <w:rPr>
          <w:rFonts w:cs="Arial"/>
          <w:rPrChange w:id="3401" w:author="Harry Shamoon" w:date="2015-03-05T19:28:00Z">
            <w:rPr/>
          </w:rPrChange>
        </w:rPr>
        <w:t>of</w:t>
      </w:r>
      <w:r w:rsidRPr="006C66CA">
        <w:rPr>
          <w:rFonts w:cs="Arial"/>
          <w:spacing w:val="-11"/>
          <w:rPrChange w:id="3402" w:author="Harry Shamoon" w:date="2015-03-05T19:28:00Z">
            <w:rPr>
              <w:spacing w:val="-11"/>
            </w:rPr>
          </w:rPrChange>
        </w:rPr>
        <w:t xml:space="preserve"> </w:t>
      </w:r>
      <w:r w:rsidRPr="006C66CA">
        <w:rPr>
          <w:rFonts w:cs="Arial"/>
          <w:rPrChange w:id="3403" w:author="Harry Shamoon" w:date="2015-03-05T19:28:00Z">
            <w:rPr/>
          </w:rPrChange>
        </w:rPr>
        <w:t>additional</w:t>
      </w:r>
      <w:r w:rsidRPr="006C66CA">
        <w:rPr>
          <w:rFonts w:cs="Arial"/>
          <w:spacing w:val="-11"/>
          <w:rPrChange w:id="3404" w:author="Harry Shamoon" w:date="2015-03-05T19:28:00Z">
            <w:rPr>
              <w:spacing w:val="-11"/>
            </w:rPr>
          </w:rPrChange>
        </w:rPr>
        <w:t xml:space="preserve"> </w:t>
      </w:r>
      <w:r w:rsidRPr="006C66CA">
        <w:rPr>
          <w:rFonts w:cs="Arial"/>
          <w:rPrChange w:id="3405" w:author="Harry Shamoon" w:date="2015-03-05T19:28:00Z">
            <w:rPr/>
          </w:rPrChange>
        </w:rPr>
        <w:t>complementary</w:t>
      </w:r>
      <w:r w:rsidRPr="006C66CA">
        <w:rPr>
          <w:rFonts w:cs="Arial"/>
          <w:spacing w:val="-11"/>
          <w:rPrChange w:id="3406" w:author="Harry Shamoon" w:date="2015-03-05T19:28:00Z">
            <w:rPr>
              <w:spacing w:val="-11"/>
            </w:rPr>
          </w:rPrChange>
        </w:rPr>
        <w:t xml:space="preserve"> </w:t>
      </w:r>
      <w:r w:rsidRPr="006C66CA">
        <w:rPr>
          <w:rFonts w:cs="Arial"/>
          <w:rPrChange w:id="3407" w:author="Harry Shamoon" w:date="2015-03-05T19:28:00Z">
            <w:rPr/>
          </w:rPrChange>
        </w:rPr>
        <w:t>information</w:t>
      </w:r>
      <w:r w:rsidRPr="006C66CA">
        <w:rPr>
          <w:rFonts w:cs="Arial"/>
          <w:w w:val="99"/>
          <w:rPrChange w:id="3408" w:author="Harry Shamoon" w:date="2015-03-05T19:28:00Z">
            <w:rPr>
              <w:w w:val="99"/>
            </w:rPr>
          </w:rPrChange>
        </w:rPr>
        <w:t xml:space="preserve"> </w:t>
      </w:r>
      <w:r w:rsidRPr="006C66CA">
        <w:rPr>
          <w:rFonts w:cs="Arial"/>
          <w:rPrChange w:id="3409" w:author="Harry Shamoon" w:date="2015-03-05T19:28:00Z">
            <w:rPr/>
          </w:rPrChange>
        </w:rPr>
        <w:t>is</w:t>
      </w:r>
      <w:r w:rsidRPr="006C66CA">
        <w:rPr>
          <w:rFonts w:cs="Arial"/>
          <w:spacing w:val="13"/>
          <w:rPrChange w:id="3410" w:author="Harry Shamoon" w:date="2015-03-05T19:28:00Z">
            <w:rPr>
              <w:spacing w:val="13"/>
            </w:rPr>
          </w:rPrChange>
        </w:rPr>
        <w:t xml:space="preserve"> </w:t>
      </w:r>
      <w:r w:rsidRPr="006C66CA">
        <w:rPr>
          <w:rFonts w:cs="Arial"/>
          <w:rPrChange w:id="3411" w:author="Harry Shamoon" w:date="2015-03-05T19:28:00Z">
            <w:rPr/>
          </w:rPrChange>
        </w:rPr>
        <w:t>warranted,</w:t>
      </w:r>
      <w:r w:rsidRPr="006C66CA">
        <w:rPr>
          <w:rFonts w:cs="Arial"/>
          <w:spacing w:val="18"/>
          <w:rPrChange w:id="3412" w:author="Harry Shamoon" w:date="2015-03-05T19:28:00Z">
            <w:rPr>
              <w:spacing w:val="18"/>
            </w:rPr>
          </w:rPrChange>
        </w:rPr>
        <w:t xml:space="preserve"> </w:t>
      </w:r>
      <w:r w:rsidRPr="006C66CA">
        <w:rPr>
          <w:rFonts w:cs="Arial"/>
          <w:rPrChange w:id="3413" w:author="Harry Shamoon" w:date="2015-03-05T19:28:00Z">
            <w:rPr/>
          </w:rPrChange>
        </w:rPr>
        <w:t>we</w:t>
      </w:r>
      <w:r w:rsidRPr="006C66CA">
        <w:rPr>
          <w:rFonts w:cs="Arial"/>
          <w:spacing w:val="13"/>
          <w:rPrChange w:id="3414" w:author="Harry Shamoon" w:date="2015-03-05T19:28:00Z">
            <w:rPr>
              <w:spacing w:val="13"/>
            </w:rPr>
          </w:rPrChange>
        </w:rPr>
        <w:t xml:space="preserve"> </w:t>
      </w:r>
      <w:r w:rsidRPr="006C66CA">
        <w:rPr>
          <w:rFonts w:cs="Arial"/>
          <w:rPrChange w:id="3415" w:author="Harry Shamoon" w:date="2015-03-05T19:28:00Z">
            <w:rPr/>
          </w:rPrChange>
        </w:rPr>
        <w:t>will</w:t>
      </w:r>
      <w:r w:rsidRPr="006C66CA">
        <w:rPr>
          <w:rFonts w:cs="Arial"/>
          <w:spacing w:val="13"/>
          <w:rPrChange w:id="3416" w:author="Harry Shamoon" w:date="2015-03-05T19:28:00Z">
            <w:rPr>
              <w:spacing w:val="13"/>
            </w:rPr>
          </w:rPrChange>
        </w:rPr>
        <w:t xml:space="preserve"> </w:t>
      </w:r>
      <w:r w:rsidRPr="006C66CA">
        <w:rPr>
          <w:rFonts w:cs="Arial"/>
          <w:rPrChange w:id="3417" w:author="Harry Shamoon" w:date="2015-03-05T19:28:00Z">
            <w:rPr/>
          </w:rPrChange>
        </w:rPr>
        <w:t>use</w:t>
      </w:r>
      <w:r w:rsidRPr="006C66CA">
        <w:rPr>
          <w:rFonts w:cs="Arial"/>
          <w:spacing w:val="13"/>
          <w:rPrChange w:id="3418" w:author="Harry Shamoon" w:date="2015-03-05T19:28:00Z">
            <w:rPr>
              <w:spacing w:val="13"/>
            </w:rPr>
          </w:rPrChange>
        </w:rPr>
        <w:t xml:space="preserve"> </w:t>
      </w:r>
      <w:r w:rsidRPr="006C66CA">
        <w:rPr>
          <w:rFonts w:cs="Arial"/>
          <w:rPrChange w:id="3419" w:author="Harry Shamoon" w:date="2015-03-05T19:28:00Z">
            <w:rPr/>
          </w:rPrChange>
        </w:rPr>
        <w:t>the</w:t>
      </w:r>
      <w:r w:rsidRPr="006C66CA">
        <w:rPr>
          <w:rFonts w:cs="Arial"/>
          <w:spacing w:val="13"/>
          <w:rPrChange w:id="3420" w:author="Harry Shamoon" w:date="2015-03-05T19:28:00Z">
            <w:rPr>
              <w:spacing w:val="13"/>
            </w:rPr>
          </w:rPrChange>
        </w:rPr>
        <w:t xml:space="preserve"> </w:t>
      </w:r>
      <w:r w:rsidRPr="006C66CA">
        <w:rPr>
          <w:rFonts w:cs="Arial"/>
          <w:rPrChange w:id="3421" w:author="Harry Shamoon" w:date="2015-03-05T19:28:00Z">
            <w:rPr/>
          </w:rPrChange>
        </w:rPr>
        <w:t>Retrieve</w:t>
      </w:r>
      <w:r w:rsidRPr="006C66CA">
        <w:rPr>
          <w:rFonts w:cs="Arial"/>
          <w:spacing w:val="13"/>
          <w:rPrChange w:id="3422" w:author="Harry Shamoon" w:date="2015-03-05T19:28:00Z">
            <w:rPr>
              <w:spacing w:val="13"/>
            </w:rPr>
          </w:rPrChange>
        </w:rPr>
        <w:t xml:space="preserve"> </w:t>
      </w:r>
      <w:r w:rsidRPr="006C66CA">
        <w:rPr>
          <w:rFonts w:cs="Arial"/>
          <w:rPrChange w:id="3423" w:author="Harry Shamoon" w:date="2015-03-05T19:28:00Z">
            <w:rPr/>
          </w:rPrChange>
        </w:rPr>
        <w:t>Form</w:t>
      </w:r>
      <w:r w:rsidRPr="006C66CA">
        <w:rPr>
          <w:rFonts w:cs="Arial"/>
          <w:spacing w:val="13"/>
          <w:rPrChange w:id="3424" w:author="Harry Shamoon" w:date="2015-03-05T19:28:00Z">
            <w:rPr>
              <w:spacing w:val="13"/>
            </w:rPr>
          </w:rPrChange>
        </w:rPr>
        <w:t xml:space="preserve"> </w:t>
      </w:r>
      <w:r w:rsidRPr="006C66CA">
        <w:rPr>
          <w:rFonts w:cs="Arial"/>
          <w:spacing w:val="-3"/>
          <w:rPrChange w:id="3425" w:author="Harry Shamoon" w:date="2015-03-05T19:28:00Z">
            <w:rPr>
              <w:spacing w:val="-3"/>
            </w:rPr>
          </w:rPrChange>
        </w:rPr>
        <w:t>for</w:t>
      </w:r>
      <w:r w:rsidRPr="006C66CA">
        <w:rPr>
          <w:rFonts w:cs="Arial"/>
          <w:spacing w:val="13"/>
          <w:rPrChange w:id="3426" w:author="Harry Shamoon" w:date="2015-03-05T19:28:00Z">
            <w:rPr>
              <w:spacing w:val="13"/>
            </w:rPr>
          </w:rPrChange>
        </w:rPr>
        <w:t xml:space="preserve"> </w:t>
      </w:r>
      <w:r w:rsidRPr="006C66CA">
        <w:rPr>
          <w:rFonts w:cs="Arial"/>
          <w:rPrChange w:id="3427" w:author="Harry Shamoon" w:date="2015-03-05T19:28:00Z">
            <w:rPr/>
          </w:rPrChange>
        </w:rPr>
        <w:t>Data</w:t>
      </w:r>
      <w:r w:rsidRPr="006C66CA">
        <w:rPr>
          <w:rFonts w:cs="Arial"/>
          <w:spacing w:val="13"/>
          <w:rPrChange w:id="3428" w:author="Harry Shamoon" w:date="2015-03-05T19:28:00Z">
            <w:rPr>
              <w:spacing w:val="13"/>
            </w:rPr>
          </w:rPrChange>
        </w:rPr>
        <w:t xml:space="preserve"> </w:t>
      </w:r>
      <w:r w:rsidRPr="006C66CA">
        <w:rPr>
          <w:rFonts w:cs="Arial"/>
          <w:rPrChange w:id="3429" w:author="Harry Shamoon" w:date="2015-03-05T19:28:00Z">
            <w:rPr/>
          </w:rPrChange>
        </w:rPr>
        <w:t>Capture</w:t>
      </w:r>
      <w:r w:rsidRPr="006C66CA">
        <w:rPr>
          <w:rFonts w:cs="Arial"/>
          <w:spacing w:val="13"/>
          <w:rPrChange w:id="3430" w:author="Harry Shamoon" w:date="2015-03-05T19:28:00Z">
            <w:rPr>
              <w:spacing w:val="13"/>
            </w:rPr>
          </w:rPrChange>
        </w:rPr>
        <w:t xml:space="preserve"> </w:t>
      </w:r>
      <w:r w:rsidRPr="006C66CA">
        <w:rPr>
          <w:rFonts w:cs="Arial"/>
          <w:rPrChange w:id="3431" w:author="Harry Shamoon" w:date="2015-03-05T19:28:00Z">
            <w:rPr/>
          </w:rPrChange>
        </w:rPr>
        <w:t>IS</w:t>
      </w:r>
      <w:r w:rsidRPr="006C66CA">
        <w:rPr>
          <w:rFonts w:cs="Arial"/>
          <w:spacing w:val="13"/>
          <w:rPrChange w:id="3432" w:author="Harry Shamoon" w:date="2015-03-05T19:28:00Z">
            <w:rPr>
              <w:spacing w:val="13"/>
            </w:rPr>
          </w:rPrChange>
        </w:rPr>
        <w:t xml:space="preserve"> </w:t>
      </w:r>
      <w:r w:rsidRPr="006C66CA">
        <w:rPr>
          <w:rFonts w:cs="Arial"/>
          <w:rPrChange w:id="3433" w:author="Harry Shamoon" w:date="2015-03-05T19:28:00Z">
            <w:rPr/>
          </w:rPrChange>
        </w:rPr>
        <w:t>THIS</w:t>
      </w:r>
      <w:r w:rsidRPr="006C66CA">
        <w:rPr>
          <w:rFonts w:cs="Arial"/>
          <w:spacing w:val="13"/>
          <w:rPrChange w:id="3434" w:author="Harry Shamoon" w:date="2015-03-05T19:28:00Z">
            <w:rPr>
              <w:spacing w:val="13"/>
            </w:rPr>
          </w:rPrChange>
        </w:rPr>
        <w:t xml:space="preserve"> </w:t>
      </w:r>
      <w:r w:rsidRPr="006C66CA">
        <w:rPr>
          <w:rFonts w:cs="Arial"/>
          <w:rPrChange w:id="3435" w:author="Harry Shamoon" w:date="2015-03-05T19:28:00Z">
            <w:rPr/>
          </w:rPrChange>
        </w:rPr>
        <w:t>THE</w:t>
      </w:r>
      <w:r w:rsidRPr="006C66CA">
        <w:rPr>
          <w:rFonts w:cs="Arial"/>
          <w:spacing w:val="13"/>
          <w:rPrChange w:id="3436" w:author="Harry Shamoon" w:date="2015-03-05T19:28:00Z">
            <w:rPr>
              <w:spacing w:val="13"/>
            </w:rPr>
          </w:rPrChange>
        </w:rPr>
        <w:t xml:space="preserve"> </w:t>
      </w:r>
      <w:r w:rsidRPr="006C66CA">
        <w:rPr>
          <w:rFonts w:cs="Arial"/>
          <w:rPrChange w:id="3437" w:author="Harry Shamoon" w:date="2015-03-05T19:28:00Z">
            <w:rPr/>
          </w:rPrChange>
        </w:rPr>
        <w:t>CORRECT</w:t>
      </w:r>
      <w:r w:rsidRPr="006C66CA">
        <w:rPr>
          <w:rFonts w:cs="Arial"/>
          <w:spacing w:val="13"/>
          <w:rPrChange w:id="3438" w:author="Harry Shamoon" w:date="2015-03-05T19:28:00Z">
            <w:rPr>
              <w:spacing w:val="13"/>
            </w:rPr>
          </w:rPrChange>
        </w:rPr>
        <w:t xml:space="preserve"> </w:t>
      </w:r>
      <w:r w:rsidRPr="006C66CA">
        <w:rPr>
          <w:rFonts w:cs="Arial"/>
          <w:rPrChange w:id="3439" w:author="Harry Shamoon" w:date="2015-03-05T19:28:00Z">
            <w:rPr/>
          </w:rPrChange>
        </w:rPr>
        <w:t>REFERENCE</w:t>
      </w:r>
      <w:proofErr w:type="gramStart"/>
      <w:r w:rsidRPr="006C66CA">
        <w:rPr>
          <w:rFonts w:cs="Arial"/>
          <w:rPrChange w:id="3440" w:author="Harry Shamoon" w:date="2015-03-05T19:28:00Z">
            <w:rPr/>
          </w:rPrChange>
        </w:rPr>
        <w:t>?[</w:t>
      </w:r>
      <w:proofErr w:type="gramEnd"/>
      <w:r w:rsidRPr="006C66CA">
        <w:rPr>
          <w:rFonts w:cs="Arial"/>
          <w:rPrChange w:id="3441" w:author="Harry Shamoon" w:date="2015-03-05T19:28:00Z">
            <w:rPr/>
          </w:rPrChange>
        </w:rPr>
        <w:t>51],an</w:t>
      </w:r>
      <w:r w:rsidRPr="006C66CA">
        <w:rPr>
          <w:rFonts w:cs="Arial"/>
          <w:w w:val="99"/>
          <w:rPrChange w:id="3442" w:author="Harry Shamoon" w:date="2015-03-05T19:28:00Z">
            <w:rPr>
              <w:w w:val="99"/>
            </w:rPr>
          </w:rPrChange>
        </w:rPr>
        <w:t xml:space="preserve"> </w:t>
      </w:r>
      <w:r w:rsidRPr="006C66CA">
        <w:rPr>
          <w:rFonts w:cs="Arial"/>
          <w:rPrChange w:id="3443" w:author="Harry Shamoon" w:date="2015-03-05T19:28:00Z">
            <w:rPr/>
          </w:rPrChange>
        </w:rPr>
        <w:t>IHE30</w:t>
      </w:r>
      <w:r w:rsidRPr="006C66CA">
        <w:rPr>
          <w:rFonts w:cs="Arial"/>
          <w:spacing w:val="24"/>
          <w:rPrChange w:id="3444" w:author="Harry Shamoon" w:date="2015-03-05T19:28:00Z">
            <w:rPr>
              <w:spacing w:val="24"/>
            </w:rPr>
          </w:rPrChange>
        </w:rPr>
        <w:t xml:space="preserve"> </w:t>
      </w:r>
      <w:r w:rsidRPr="006C66CA">
        <w:rPr>
          <w:rFonts w:cs="Arial"/>
          <w:rPrChange w:id="3445" w:author="Harry Shamoon" w:date="2015-03-05T19:28:00Z">
            <w:rPr/>
          </w:rPrChange>
        </w:rPr>
        <w:t>IS</w:t>
      </w:r>
      <w:r w:rsidRPr="006C66CA">
        <w:rPr>
          <w:rFonts w:cs="Arial"/>
          <w:spacing w:val="25"/>
          <w:rPrChange w:id="3446" w:author="Harry Shamoon" w:date="2015-03-05T19:28:00Z">
            <w:rPr>
              <w:spacing w:val="25"/>
            </w:rPr>
          </w:rPrChange>
        </w:rPr>
        <w:t xml:space="preserve"> </w:t>
      </w:r>
      <w:r w:rsidRPr="006C66CA">
        <w:rPr>
          <w:rFonts w:cs="Arial"/>
          <w:rPrChange w:id="3447" w:author="Harry Shamoon" w:date="2015-03-05T19:28:00Z">
            <w:rPr/>
          </w:rPrChange>
        </w:rPr>
        <w:t>THIS</w:t>
      </w:r>
      <w:r w:rsidRPr="006C66CA">
        <w:rPr>
          <w:rFonts w:cs="Arial"/>
          <w:spacing w:val="24"/>
          <w:rPrChange w:id="3448" w:author="Harry Shamoon" w:date="2015-03-05T19:28:00Z">
            <w:rPr>
              <w:spacing w:val="24"/>
            </w:rPr>
          </w:rPrChange>
        </w:rPr>
        <w:t xml:space="preserve"> </w:t>
      </w:r>
      <w:r w:rsidRPr="006C66CA">
        <w:rPr>
          <w:rFonts w:cs="Arial"/>
          <w:rPrChange w:id="3449" w:author="Harry Shamoon" w:date="2015-03-05T19:28:00Z">
            <w:rPr/>
          </w:rPrChange>
        </w:rPr>
        <w:t>THE</w:t>
      </w:r>
      <w:r w:rsidRPr="006C66CA">
        <w:rPr>
          <w:rFonts w:cs="Arial"/>
          <w:spacing w:val="24"/>
          <w:rPrChange w:id="3450" w:author="Harry Shamoon" w:date="2015-03-05T19:28:00Z">
            <w:rPr>
              <w:spacing w:val="24"/>
            </w:rPr>
          </w:rPrChange>
        </w:rPr>
        <w:t xml:space="preserve"> </w:t>
      </w:r>
      <w:r w:rsidRPr="006C66CA">
        <w:rPr>
          <w:rFonts w:cs="Arial"/>
          <w:rPrChange w:id="3451" w:author="Harry Shamoon" w:date="2015-03-05T19:28:00Z">
            <w:rPr/>
          </w:rPrChange>
        </w:rPr>
        <w:t>CORRECT</w:t>
      </w:r>
      <w:r w:rsidRPr="006C66CA">
        <w:rPr>
          <w:rFonts w:cs="Arial"/>
          <w:spacing w:val="24"/>
          <w:rPrChange w:id="3452" w:author="Harry Shamoon" w:date="2015-03-05T19:28:00Z">
            <w:rPr>
              <w:spacing w:val="24"/>
            </w:rPr>
          </w:rPrChange>
        </w:rPr>
        <w:t xml:space="preserve"> </w:t>
      </w:r>
      <w:r w:rsidRPr="006C66CA">
        <w:rPr>
          <w:rFonts w:cs="Arial"/>
          <w:rPrChange w:id="3453" w:author="Harry Shamoon" w:date="2015-03-05T19:28:00Z">
            <w:rPr/>
          </w:rPrChange>
        </w:rPr>
        <w:t>REFERENCE?</w:t>
      </w:r>
      <w:r w:rsidRPr="006C66CA">
        <w:rPr>
          <w:rFonts w:cs="Arial"/>
          <w:spacing w:val="25"/>
          <w:rPrChange w:id="3454" w:author="Harry Shamoon" w:date="2015-03-05T19:28:00Z">
            <w:rPr>
              <w:spacing w:val="25"/>
            </w:rPr>
          </w:rPrChange>
        </w:rPr>
        <w:t xml:space="preserve"> </w:t>
      </w:r>
      <w:r w:rsidRPr="006C66CA">
        <w:rPr>
          <w:rFonts w:cs="Arial"/>
          <w:rPrChange w:id="3455" w:author="Harry Shamoon" w:date="2015-03-05T19:28:00Z">
            <w:rPr/>
          </w:rPrChange>
        </w:rPr>
        <w:t>[52]</w:t>
      </w:r>
      <w:r w:rsidRPr="006C66CA">
        <w:rPr>
          <w:rFonts w:cs="Arial"/>
          <w:spacing w:val="24"/>
          <w:rPrChange w:id="3456" w:author="Harry Shamoon" w:date="2015-03-05T19:28:00Z">
            <w:rPr>
              <w:spacing w:val="24"/>
            </w:rPr>
          </w:rPrChange>
        </w:rPr>
        <w:t xml:space="preserve"> </w:t>
      </w:r>
      <w:proofErr w:type="gramStart"/>
      <w:r w:rsidRPr="006C66CA">
        <w:rPr>
          <w:rFonts w:cs="Arial"/>
          <w:rPrChange w:id="3457" w:author="Harry Shamoon" w:date="2015-03-05T19:28:00Z">
            <w:rPr/>
          </w:rPrChange>
        </w:rPr>
        <w:t>standard</w:t>
      </w:r>
      <w:proofErr w:type="gramEnd"/>
      <w:r w:rsidRPr="006C66CA">
        <w:rPr>
          <w:rFonts w:cs="Arial"/>
          <w:spacing w:val="24"/>
          <w:rPrChange w:id="3458" w:author="Harry Shamoon" w:date="2015-03-05T19:28:00Z">
            <w:rPr>
              <w:spacing w:val="24"/>
            </w:rPr>
          </w:rPrChange>
        </w:rPr>
        <w:t xml:space="preserve"> </w:t>
      </w:r>
      <w:r w:rsidRPr="006C66CA">
        <w:rPr>
          <w:rFonts w:cs="Arial"/>
          <w:spacing w:val="-3"/>
          <w:rPrChange w:id="3459" w:author="Harry Shamoon" w:date="2015-03-05T19:28:00Z">
            <w:rPr>
              <w:spacing w:val="-3"/>
            </w:rPr>
          </w:rPrChange>
        </w:rPr>
        <w:t>for</w:t>
      </w:r>
      <w:r w:rsidRPr="006C66CA">
        <w:rPr>
          <w:rFonts w:cs="Arial"/>
          <w:spacing w:val="25"/>
          <w:rPrChange w:id="3460" w:author="Harry Shamoon" w:date="2015-03-05T19:28:00Z">
            <w:rPr>
              <w:spacing w:val="25"/>
            </w:rPr>
          </w:rPrChange>
        </w:rPr>
        <w:t xml:space="preserve"> </w:t>
      </w:r>
      <w:r w:rsidRPr="006C66CA">
        <w:rPr>
          <w:rFonts w:cs="Arial"/>
          <w:rPrChange w:id="3461" w:author="Harry Shamoon" w:date="2015-03-05T19:28:00Z">
            <w:rPr/>
          </w:rPrChange>
        </w:rPr>
        <w:t>gathering</w:t>
      </w:r>
      <w:r w:rsidRPr="006C66CA">
        <w:rPr>
          <w:rFonts w:cs="Arial"/>
          <w:spacing w:val="24"/>
          <w:rPrChange w:id="3462" w:author="Harry Shamoon" w:date="2015-03-05T19:28:00Z">
            <w:rPr>
              <w:spacing w:val="24"/>
            </w:rPr>
          </w:rPrChange>
        </w:rPr>
        <w:t xml:space="preserve"> </w:t>
      </w:r>
      <w:r w:rsidRPr="006C66CA">
        <w:rPr>
          <w:rFonts w:cs="Arial"/>
          <w:rPrChange w:id="3463" w:author="Harry Shamoon" w:date="2015-03-05T19:28:00Z">
            <w:rPr/>
          </w:rPrChange>
        </w:rPr>
        <w:t>new</w:t>
      </w:r>
      <w:r w:rsidRPr="006C66CA">
        <w:rPr>
          <w:rFonts w:cs="Arial"/>
          <w:spacing w:val="25"/>
          <w:rPrChange w:id="3464" w:author="Harry Shamoon" w:date="2015-03-05T19:28:00Z">
            <w:rPr>
              <w:spacing w:val="25"/>
            </w:rPr>
          </w:rPrChange>
        </w:rPr>
        <w:t xml:space="preserve"> </w:t>
      </w:r>
      <w:r w:rsidRPr="006C66CA">
        <w:rPr>
          <w:rFonts w:cs="Arial"/>
          <w:rPrChange w:id="3465" w:author="Harry Shamoon" w:date="2015-03-05T19:28:00Z">
            <w:rPr/>
          </w:rPrChange>
        </w:rPr>
        <w:t>data</w:t>
      </w:r>
      <w:r w:rsidRPr="006C66CA">
        <w:rPr>
          <w:rFonts w:cs="Arial"/>
          <w:spacing w:val="24"/>
          <w:rPrChange w:id="3466" w:author="Harry Shamoon" w:date="2015-03-05T19:28:00Z">
            <w:rPr>
              <w:spacing w:val="24"/>
            </w:rPr>
          </w:rPrChange>
        </w:rPr>
        <w:t xml:space="preserve"> </w:t>
      </w:r>
      <w:r w:rsidRPr="006C66CA">
        <w:rPr>
          <w:rFonts w:cs="Arial"/>
          <w:rPrChange w:id="3467" w:author="Harry Shamoon" w:date="2015-03-05T19:28:00Z">
            <w:rPr/>
          </w:rPrChange>
        </w:rPr>
        <w:t>within</w:t>
      </w:r>
      <w:r w:rsidRPr="006C66CA">
        <w:rPr>
          <w:rFonts w:cs="Arial"/>
          <w:spacing w:val="24"/>
          <w:rPrChange w:id="3468" w:author="Harry Shamoon" w:date="2015-03-05T19:28:00Z">
            <w:rPr>
              <w:spacing w:val="24"/>
            </w:rPr>
          </w:rPrChange>
        </w:rPr>
        <w:t xml:space="preserve"> </w:t>
      </w:r>
      <w:r w:rsidRPr="006C66CA">
        <w:rPr>
          <w:rFonts w:cs="Arial"/>
          <w:rPrChange w:id="3469" w:author="Harry Shamoon" w:date="2015-03-05T19:28:00Z">
            <w:rPr/>
          </w:rPrChange>
        </w:rPr>
        <w:t>a</w:t>
      </w:r>
      <w:r w:rsidRPr="006C66CA">
        <w:rPr>
          <w:rFonts w:cs="Arial"/>
          <w:spacing w:val="25"/>
          <w:rPrChange w:id="3470" w:author="Harry Shamoon" w:date="2015-03-05T19:28:00Z">
            <w:rPr>
              <w:spacing w:val="25"/>
            </w:rPr>
          </w:rPrChange>
        </w:rPr>
        <w:t xml:space="preserve"> </w:t>
      </w:r>
      <w:r w:rsidRPr="006C66CA">
        <w:rPr>
          <w:rFonts w:cs="Arial"/>
          <w:rPrChange w:id="3471" w:author="Harry Shamoon" w:date="2015-03-05T19:28:00Z">
            <w:rPr/>
          </w:rPrChange>
        </w:rPr>
        <w:t>user’s</w:t>
      </w:r>
      <w:r w:rsidRPr="006C66CA">
        <w:rPr>
          <w:rFonts w:cs="Arial"/>
          <w:spacing w:val="24"/>
          <w:rPrChange w:id="3472" w:author="Harry Shamoon" w:date="2015-03-05T19:28:00Z">
            <w:rPr>
              <w:spacing w:val="24"/>
            </w:rPr>
          </w:rPrChange>
        </w:rPr>
        <w:t xml:space="preserve"> </w:t>
      </w:r>
      <w:r w:rsidRPr="006C66CA">
        <w:rPr>
          <w:rFonts w:cs="Arial"/>
          <w:rPrChange w:id="3473" w:author="Harry Shamoon" w:date="2015-03-05T19:28:00Z">
            <w:rPr/>
          </w:rPrChange>
        </w:rPr>
        <w:t>current</w:t>
      </w:r>
      <w:r w:rsidRPr="006C66CA">
        <w:rPr>
          <w:rFonts w:cs="Arial"/>
          <w:w w:val="99"/>
          <w:rPrChange w:id="3474" w:author="Harry Shamoon" w:date="2015-03-05T19:28:00Z">
            <w:rPr>
              <w:w w:val="99"/>
            </w:rPr>
          </w:rPrChange>
        </w:rPr>
        <w:t xml:space="preserve"> </w:t>
      </w:r>
      <w:r w:rsidRPr="006C66CA">
        <w:rPr>
          <w:rFonts w:cs="Arial"/>
          <w:rPrChange w:id="3475" w:author="Harry Shamoon" w:date="2015-03-05T19:28:00Z">
            <w:rPr/>
          </w:rPrChange>
        </w:rPr>
        <w:t>application environment (EMR in this case) to meet the requirements of an external system. Secured</w:t>
      </w:r>
      <w:r w:rsidRPr="006C66CA">
        <w:rPr>
          <w:rFonts w:cs="Arial"/>
          <w:spacing w:val="10"/>
          <w:rPrChange w:id="3476" w:author="Harry Shamoon" w:date="2015-03-05T19:28:00Z">
            <w:rPr>
              <w:spacing w:val="10"/>
            </w:rPr>
          </w:rPrChange>
        </w:rPr>
        <w:t xml:space="preserve"> </w:t>
      </w:r>
      <w:r w:rsidRPr="006C66CA">
        <w:rPr>
          <w:rFonts w:cs="Arial"/>
          <w:rPrChange w:id="3477" w:author="Harry Shamoon" w:date="2015-03-05T19:28:00Z">
            <w:rPr/>
          </w:rPrChange>
        </w:rPr>
        <w:t>electronic</w:t>
      </w:r>
      <w:r w:rsidRPr="006C66CA">
        <w:rPr>
          <w:rFonts w:cs="Arial"/>
          <w:w w:val="99"/>
          <w:rPrChange w:id="3478" w:author="Harry Shamoon" w:date="2015-03-05T19:28:00Z">
            <w:rPr>
              <w:w w:val="99"/>
            </w:rPr>
          </w:rPrChange>
        </w:rPr>
        <w:t xml:space="preserve"> </w:t>
      </w:r>
      <w:r w:rsidRPr="006C66CA">
        <w:rPr>
          <w:rFonts w:cs="Arial"/>
          <w:rPrChange w:id="3479" w:author="Harry Shamoon" w:date="2015-03-05T19:28:00Z">
            <w:rPr/>
          </w:rPrChange>
        </w:rPr>
        <w:t>data</w:t>
      </w:r>
      <w:r w:rsidRPr="006C66CA">
        <w:rPr>
          <w:rFonts w:cs="Arial"/>
          <w:spacing w:val="-4"/>
          <w:rPrChange w:id="3480" w:author="Harry Shamoon" w:date="2015-03-05T19:28:00Z">
            <w:rPr>
              <w:spacing w:val="-4"/>
            </w:rPr>
          </w:rPrChange>
        </w:rPr>
        <w:t xml:space="preserve"> </w:t>
      </w:r>
      <w:r w:rsidRPr="006C66CA">
        <w:rPr>
          <w:rFonts w:cs="Arial"/>
          <w:rPrChange w:id="3481" w:author="Harry Shamoon" w:date="2015-03-05T19:28:00Z">
            <w:rPr/>
          </w:rPrChange>
        </w:rPr>
        <w:t>capture</w:t>
      </w:r>
      <w:r w:rsidRPr="006C66CA">
        <w:rPr>
          <w:rFonts w:cs="Arial"/>
          <w:spacing w:val="-4"/>
          <w:rPrChange w:id="3482" w:author="Harry Shamoon" w:date="2015-03-05T19:28:00Z">
            <w:rPr>
              <w:spacing w:val="-4"/>
            </w:rPr>
          </w:rPrChange>
        </w:rPr>
        <w:t xml:space="preserve"> </w:t>
      </w:r>
      <w:r w:rsidRPr="006C66CA">
        <w:rPr>
          <w:rFonts w:cs="Arial"/>
          <w:rPrChange w:id="3483" w:author="Harry Shamoon" w:date="2015-03-05T19:28:00Z">
            <w:rPr/>
          </w:rPrChange>
        </w:rPr>
        <w:t>tools</w:t>
      </w:r>
      <w:r w:rsidRPr="006C66CA">
        <w:rPr>
          <w:rFonts w:cs="Arial"/>
          <w:spacing w:val="-4"/>
          <w:rPrChange w:id="3484" w:author="Harry Shamoon" w:date="2015-03-05T19:28:00Z">
            <w:rPr>
              <w:spacing w:val="-4"/>
            </w:rPr>
          </w:rPrChange>
        </w:rPr>
        <w:t xml:space="preserve"> </w:t>
      </w:r>
      <w:r w:rsidRPr="006C66CA">
        <w:rPr>
          <w:rFonts w:cs="Arial"/>
          <w:rPrChange w:id="3485" w:author="Harry Shamoon" w:date="2015-03-05T19:28:00Z">
            <w:rPr/>
          </w:rPrChange>
        </w:rPr>
        <w:t>provided</w:t>
      </w:r>
      <w:r w:rsidRPr="006C66CA">
        <w:rPr>
          <w:rFonts w:cs="Arial"/>
          <w:spacing w:val="-4"/>
          <w:rPrChange w:id="3486" w:author="Harry Shamoon" w:date="2015-03-05T19:28:00Z">
            <w:rPr>
              <w:spacing w:val="-4"/>
            </w:rPr>
          </w:rPrChange>
        </w:rPr>
        <w:t xml:space="preserve"> </w:t>
      </w:r>
      <w:r w:rsidRPr="006C66CA">
        <w:rPr>
          <w:rFonts w:cs="Arial"/>
          <w:spacing w:val="-3"/>
          <w:rPrChange w:id="3487" w:author="Harry Shamoon" w:date="2015-03-05T19:28:00Z">
            <w:rPr>
              <w:spacing w:val="-3"/>
            </w:rPr>
          </w:rPrChange>
        </w:rPr>
        <w:t>by</w:t>
      </w:r>
      <w:r w:rsidRPr="006C66CA">
        <w:rPr>
          <w:rFonts w:cs="Arial"/>
          <w:spacing w:val="-4"/>
          <w:rPrChange w:id="3488" w:author="Harry Shamoon" w:date="2015-03-05T19:28:00Z">
            <w:rPr>
              <w:spacing w:val="-4"/>
            </w:rPr>
          </w:rPrChange>
        </w:rPr>
        <w:t xml:space="preserve"> </w:t>
      </w:r>
      <w:r w:rsidRPr="006C66CA">
        <w:rPr>
          <w:rFonts w:cs="Arial"/>
          <w:rPrChange w:id="3489" w:author="Harry Shamoon" w:date="2015-03-05T19:28:00Z">
            <w:rPr/>
          </w:rPrChange>
        </w:rPr>
        <w:t>the</w:t>
      </w:r>
      <w:r w:rsidRPr="006C66CA">
        <w:rPr>
          <w:rFonts w:cs="Arial"/>
          <w:spacing w:val="-4"/>
          <w:rPrChange w:id="3490" w:author="Harry Shamoon" w:date="2015-03-05T19:28:00Z">
            <w:rPr>
              <w:spacing w:val="-4"/>
            </w:rPr>
          </w:rPrChange>
        </w:rPr>
        <w:t xml:space="preserve"> </w:t>
      </w:r>
      <w:r w:rsidRPr="006C66CA">
        <w:rPr>
          <w:rFonts w:cs="Arial"/>
          <w:rPrChange w:id="3491" w:author="Harry Shamoon" w:date="2015-03-05T19:28:00Z">
            <w:rPr/>
          </w:rPrChange>
        </w:rPr>
        <w:t>Montefiore</w:t>
      </w:r>
      <w:r w:rsidRPr="006C66CA">
        <w:rPr>
          <w:rFonts w:cs="Arial"/>
          <w:spacing w:val="-4"/>
          <w:rPrChange w:id="3492" w:author="Harry Shamoon" w:date="2015-03-05T19:28:00Z">
            <w:rPr>
              <w:spacing w:val="-4"/>
            </w:rPr>
          </w:rPrChange>
        </w:rPr>
        <w:t xml:space="preserve"> </w:t>
      </w:r>
      <w:r w:rsidRPr="006C66CA">
        <w:rPr>
          <w:rFonts w:cs="Arial"/>
          <w:rPrChange w:id="3493" w:author="Harry Shamoon" w:date="2015-03-05T19:28:00Z">
            <w:rPr/>
          </w:rPrChange>
        </w:rPr>
        <w:t>Enterprise</w:t>
      </w:r>
      <w:r w:rsidRPr="006C66CA">
        <w:rPr>
          <w:rFonts w:cs="Arial"/>
          <w:spacing w:val="-4"/>
          <w:rPrChange w:id="3494" w:author="Harry Shamoon" w:date="2015-03-05T19:28:00Z">
            <w:rPr>
              <w:spacing w:val="-4"/>
            </w:rPr>
          </w:rPrChange>
        </w:rPr>
        <w:t xml:space="preserve"> </w:t>
      </w:r>
      <w:r w:rsidRPr="006C66CA">
        <w:rPr>
          <w:rFonts w:cs="Arial"/>
          <w:rPrChange w:id="3495" w:author="Harry Shamoon" w:date="2015-03-05T19:28:00Z">
            <w:rPr/>
          </w:rPrChange>
        </w:rPr>
        <w:t>Clinical</w:t>
      </w:r>
      <w:r w:rsidRPr="006C66CA">
        <w:rPr>
          <w:rFonts w:cs="Arial"/>
          <w:spacing w:val="-4"/>
          <w:rPrChange w:id="3496" w:author="Harry Shamoon" w:date="2015-03-05T19:28:00Z">
            <w:rPr>
              <w:spacing w:val="-4"/>
            </w:rPr>
          </w:rPrChange>
        </w:rPr>
        <w:t xml:space="preserve"> </w:t>
      </w:r>
      <w:r w:rsidRPr="006C66CA">
        <w:rPr>
          <w:rFonts w:cs="Arial"/>
          <w:rPrChange w:id="3497" w:author="Harry Shamoon" w:date="2015-03-05T19:28:00Z">
            <w:rPr/>
          </w:rPrChange>
        </w:rPr>
        <w:t>Research</w:t>
      </w:r>
      <w:r w:rsidRPr="006C66CA">
        <w:rPr>
          <w:rFonts w:cs="Arial"/>
          <w:spacing w:val="-4"/>
          <w:rPrChange w:id="3498" w:author="Harry Shamoon" w:date="2015-03-05T19:28:00Z">
            <w:rPr>
              <w:spacing w:val="-4"/>
            </w:rPr>
          </w:rPrChange>
        </w:rPr>
        <w:t xml:space="preserve"> </w:t>
      </w:r>
      <w:r w:rsidRPr="006C66CA">
        <w:rPr>
          <w:rFonts w:cs="Arial"/>
          <w:rPrChange w:id="3499" w:author="Harry Shamoon" w:date="2015-03-05T19:28:00Z">
            <w:rPr/>
          </w:rPrChange>
        </w:rPr>
        <w:t>Management</w:t>
      </w:r>
      <w:r w:rsidRPr="006C66CA">
        <w:rPr>
          <w:rFonts w:cs="Arial"/>
          <w:spacing w:val="-4"/>
          <w:rPrChange w:id="3500" w:author="Harry Shamoon" w:date="2015-03-05T19:28:00Z">
            <w:rPr>
              <w:spacing w:val="-4"/>
            </w:rPr>
          </w:rPrChange>
        </w:rPr>
        <w:t xml:space="preserve"> </w:t>
      </w:r>
      <w:r w:rsidRPr="006C66CA">
        <w:rPr>
          <w:rFonts w:cs="Arial"/>
          <w:rPrChange w:id="3501" w:author="Harry Shamoon" w:date="2015-03-05T19:28:00Z">
            <w:rPr/>
          </w:rPrChange>
        </w:rPr>
        <w:t>System</w:t>
      </w:r>
      <w:r w:rsidRPr="006C66CA">
        <w:rPr>
          <w:rFonts w:cs="Arial"/>
          <w:spacing w:val="-4"/>
          <w:rPrChange w:id="3502" w:author="Harry Shamoon" w:date="2015-03-05T19:28:00Z">
            <w:rPr>
              <w:spacing w:val="-4"/>
            </w:rPr>
          </w:rPrChange>
        </w:rPr>
        <w:t xml:space="preserve"> </w:t>
      </w:r>
      <w:r w:rsidRPr="006C66CA">
        <w:rPr>
          <w:rFonts w:cs="Arial"/>
          <w:rPrChange w:id="3503" w:author="Harry Shamoon" w:date="2015-03-05T19:28:00Z">
            <w:rPr/>
          </w:rPrChange>
        </w:rPr>
        <w:t>will</w:t>
      </w:r>
      <w:r w:rsidRPr="006C66CA">
        <w:rPr>
          <w:rFonts w:cs="Arial"/>
          <w:spacing w:val="-4"/>
          <w:rPrChange w:id="3504" w:author="Harry Shamoon" w:date="2015-03-05T19:28:00Z">
            <w:rPr>
              <w:spacing w:val="-4"/>
            </w:rPr>
          </w:rPrChange>
        </w:rPr>
        <w:t xml:space="preserve"> </w:t>
      </w:r>
      <w:r w:rsidRPr="006C66CA">
        <w:rPr>
          <w:rFonts w:cs="Arial"/>
          <w:rPrChange w:id="3505" w:author="Harry Shamoon" w:date="2015-03-05T19:28:00Z">
            <w:rPr/>
          </w:rPrChange>
        </w:rPr>
        <w:t>be</w:t>
      </w:r>
      <w:r w:rsidRPr="006C66CA">
        <w:rPr>
          <w:rFonts w:cs="Arial"/>
          <w:spacing w:val="-4"/>
          <w:rPrChange w:id="3506" w:author="Harry Shamoon" w:date="2015-03-05T19:28:00Z">
            <w:rPr>
              <w:spacing w:val="-4"/>
            </w:rPr>
          </w:rPrChange>
        </w:rPr>
        <w:t xml:space="preserve"> </w:t>
      </w:r>
      <w:r w:rsidRPr="006C66CA">
        <w:rPr>
          <w:rFonts w:cs="Arial"/>
          <w:rPrChange w:id="3507" w:author="Harry Shamoon" w:date="2015-03-05T19:28:00Z">
            <w:rPr/>
          </w:rPrChange>
        </w:rPr>
        <w:t>used</w:t>
      </w:r>
      <w:r w:rsidRPr="006C66CA">
        <w:rPr>
          <w:rFonts w:cs="Arial"/>
          <w:spacing w:val="-4"/>
          <w:rPrChange w:id="3508" w:author="Harry Shamoon" w:date="2015-03-05T19:28:00Z">
            <w:rPr>
              <w:spacing w:val="-4"/>
            </w:rPr>
          </w:rPrChange>
        </w:rPr>
        <w:t xml:space="preserve"> </w:t>
      </w:r>
      <w:r w:rsidRPr="006C66CA">
        <w:rPr>
          <w:rFonts w:cs="Arial"/>
          <w:rPrChange w:id="3509" w:author="Harry Shamoon" w:date="2015-03-05T19:28:00Z">
            <w:rPr/>
          </w:rPrChange>
        </w:rPr>
        <w:t>to</w:t>
      </w:r>
      <w:r w:rsidRPr="006C66CA">
        <w:rPr>
          <w:rFonts w:cs="Arial"/>
          <w:w w:val="99"/>
          <w:rPrChange w:id="3510" w:author="Harry Shamoon" w:date="2015-03-05T19:28:00Z">
            <w:rPr>
              <w:w w:val="99"/>
            </w:rPr>
          </w:rPrChange>
        </w:rPr>
        <w:t xml:space="preserve"> </w:t>
      </w:r>
      <w:r w:rsidRPr="006C66CA">
        <w:rPr>
          <w:rFonts w:cs="Arial"/>
          <w:rPrChange w:id="3511" w:author="Harry Shamoon" w:date="2015-03-05T19:28:00Z">
            <w:rPr/>
          </w:rPrChange>
        </w:rPr>
        <w:t>streamline, quality control, normalize, and manage data collection and data entry efforts. A fully</w:t>
      </w:r>
      <w:r w:rsidRPr="006C66CA">
        <w:rPr>
          <w:rFonts w:cs="Arial"/>
          <w:spacing w:val="37"/>
          <w:rPrChange w:id="3512" w:author="Harry Shamoon" w:date="2015-03-05T19:28:00Z">
            <w:rPr>
              <w:spacing w:val="37"/>
            </w:rPr>
          </w:rPrChange>
        </w:rPr>
        <w:t xml:space="preserve"> </w:t>
      </w:r>
      <w:r w:rsidRPr="006C66CA">
        <w:rPr>
          <w:rFonts w:cs="Arial"/>
          <w:rPrChange w:id="3513" w:author="Harry Shamoon" w:date="2015-03-05T19:28:00Z">
            <w:rPr/>
          </w:rPrChange>
        </w:rPr>
        <w:t>de-identified,</w:t>
      </w:r>
      <w:r w:rsidRPr="006C66CA">
        <w:rPr>
          <w:rFonts w:cs="Arial"/>
          <w:w w:val="99"/>
          <w:rPrChange w:id="3514" w:author="Harry Shamoon" w:date="2015-03-05T19:28:00Z">
            <w:rPr>
              <w:w w:val="99"/>
            </w:rPr>
          </w:rPrChange>
        </w:rPr>
        <w:t xml:space="preserve"> </w:t>
      </w:r>
      <w:r w:rsidRPr="006C66CA">
        <w:rPr>
          <w:rFonts w:cs="Arial"/>
          <w:rPrChange w:id="3515" w:author="Harry Shamoon" w:date="2015-03-05T19:28:00Z">
            <w:rPr/>
          </w:rPrChange>
        </w:rPr>
        <w:t xml:space="preserve">study specific database of all study variables will be compiled </w:t>
      </w:r>
      <w:r w:rsidRPr="006C66CA">
        <w:rPr>
          <w:rFonts w:cs="Arial"/>
          <w:spacing w:val="-3"/>
          <w:rPrChange w:id="3516" w:author="Harry Shamoon" w:date="2015-03-05T19:28:00Z">
            <w:rPr>
              <w:spacing w:val="-3"/>
            </w:rPr>
          </w:rPrChange>
        </w:rPr>
        <w:t xml:space="preserve">for </w:t>
      </w:r>
      <w:r w:rsidRPr="006C66CA">
        <w:rPr>
          <w:rFonts w:cs="Arial"/>
          <w:rPrChange w:id="3517" w:author="Harry Shamoon" w:date="2015-03-05T19:28:00Z">
            <w:rPr/>
          </w:rPrChange>
        </w:rPr>
        <w:t>model development and validation.</w:t>
      </w:r>
      <w:r w:rsidRPr="006C66CA">
        <w:rPr>
          <w:rFonts w:cs="Arial"/>
          <w:spacing w:val="1"/>
          <w:rPrChange w:id="3518" w:author="Harry Shamoon" w:date="2015-03-05T19:28:00Z">
            <w:rPr>
              <w:spacing w:val="1"/>
            </w:rPr>
          </w:rPrChange>
        </w:rPr>
        <w:t xml:space="preserve"> </w:t>
      </w:r>
      <w:r w:rsidRPr="006C66CA">
        <w:rPr>
          <w:rFonts w:cs="Arial"/>
          <w:rPrChange w:id="3519" w:author="Harry Shamoon" w:date="2015-03-05T19:28:00Z">
            <w:rPr/>
          </w:rPrChange>
        </w:rPr>
        <w:t>When</w:t>
      </w:r>
      <w:r w:rsidRPr="006C66CA">
        <w:rPr>
          <w:rFonts w:cs="Arial"/>
          <w:w w:val="99"/>
          <w:rPrChange w:id="3520" w:author="Harry Shamoon" w:date="2015-03-05T19:28:00Z">
            <w:rPr>
              <w:w w:val="99"/>
            </w:rPr>
          </w:rPrChange>
        </w:rPr>
        <w:t xml:space="preserve"> </w:t>
      </w:r>
      <w:r w:rsidRPr="006C66CA">
        <w:rPr>
          <w:rFonts w:cs="Arial"/>
          <w:rPrChange w:id="3521" w:author="Harry Shamoon" w:date="2015-03-05T19:28:00Z">
            <w:rPr/>
          </w:rPrChange>
        </w:rPr>
        <w:t>subsequently patient data from additional regional medical centers are incorporated, site identifier variables</w:t>
      </w:r>
      <w:r w:rsidRPr="006C66CA">
        <w:rPr>
          <w:rFonts w:cs="Arial"/>
          <w:spacing w:val="6"/>
          <w:rPrChange w:id="3522" w:author="Harry Shamoon" w:date="2015-03-05T19:28:00Z">
            <w:rPr>
              <w:spacing w:val="6"/>
            </w:rPr>
          </w:rPrChange>
        </w:rPr>
        <w:t xml:space="preserve"> </w:t>
      </w:r>
      <w:r w:rsidRPr="006C66CA">
        <w:rPr>
          <w:rFonts w:cs="Arial"/>
          <w:rPrChange w:id="3523" w:author="Harry Shamoon" w:date="2015-03-05T19:28:00Z">
            <w:rPr/>
          </w:rPrChange>
        </w:rPr>
        <w:t>will</w:t>
      </w:r>
      <w:r w:rsidRPr="006C66CA">
        <w:rPr>
          <w:rFonts w:cs="Arial"/>
          <w:w w:val="99"/>
          <w:rPrChange w:id="3524" w:author="Harry Shamoon" w:date="2015-03-05T19:28:00Z">
            <w:rPr>
              <w:w w:val="99"/>
            </w:rPr>
          </w:rPrChange>
        </w:rPr>
        <w:t xml:space="preserve"> </w:t>
      </w:r>
      <w:r w:rsidRPr="006C66CA">
        <w:rPr>
          <w:rFonts w:cs="Arial"/>
          <w:rPrChange w:id="3525" w:author="Harry Shamoon" w:date="2015-03-05T19:28:00Z">
            <w:rPr/>
          </w:rPrChange>
        </w:rPr>
        <w:t>be</w:t>
      </w:r>
      <w:r w:rsidRPr="006C66CA">
        <w:rPr>
          <w:rFonts w:cs="Arial"/>
          <w:spacing w:val="-13"/>
          <w:rPrChange w:id="3526" w:author="Harry Shamoon" w:date="2015-03-05T19:28:00Z">
            <w:rPr>
              <w:spacing w:val="-13"/>
            </w:rPr>
          </w:rPrChange>
        </w:rPr>
        <w:t xml:space="preserve"> </w:t>
      </w:r>
      <w:r w:rsidRPr="006C66CA">
        <w:rPr>
          <w:rFonts w:cs="Arial"/>
          <w:rPrChange w:id="3527" w:author="Harry Shamoon" w:date="2015-03-05T19:28:00Z">
            <w:rPr/>
          </w:rPrChange>
        </w:rPr>
        <w:t>obfuscated</w:t>
      </w:r>
      <w:r w:rsidRPr="006C66CA">
        <w:rPr>
          <w:rFonts w:cs="Arial"/>
          <w:spacing w:val="-13"/>
          <w:rPrChange w:id="3528" w:author="Harry Shamoon" w:date="2015-03-05T19:28:00Z">
            <w:rPr>
              <w:spacing w:val="-13"/>
            </w:rPr>
          </w:rPrChange>
        </w:rPr>
        <w:t xml:space="preserve"> </w:t>
      </w:r>
      <w:r w:rsidRPr="006C66CA">
        <w:rPr>
          <w:rFonts w:cs="Arial"/>
          <w:rPrChange w:id="3529" w:author="Harry Shamoon" w:date="2015-03-05T19:28:00Z">
            <w:rPr/>
          </w:rPrChange>
        </w:rPr>
        <w:t>to</w:t>
      </w:r>
      <w:r w:rsidRPr="006C66CA">
        <w:rPr>
          <w:rFonts w:cs="Arial"/>
          <w:spacing w:val="-13"/>
          <w:rPrChange w:id="3530" w:author="Harry Shamoon" w:date="2015-03-05T19:28:00Z">
            <w:rPr>
              <w:spacing w:val="-13"/>
            </w:rPr>
          </w:rPrChange>
        </w:rPr>
        <w:t xml:space="preserve"> </w:t>
      </w:r>
      <w:r w:rsidRPr="006C66CA">
        <w:rPr>
          <w:rFonts w:cs="Arial"/>
          <w:rPrChange w:id="3531" w:author="Harry Shamoon" w:date="2015-03-05T19:28:00Z">
            <w:rPr/>
          </w:rPrChange>
        </w:rPr>
        <w:t>blind</w:t>
      </w:r>
      <w:r w:rsidRPr="006C66CA">
        <w:rPr>
          <w:rFonts w:cs="Arial"/>
          <w:spacing w:val="-13"/>
          <w:rPrChange w:id="3532" w:author="Harry Shamoon" w:date="2015-03-05T19:28:00Z">
            <w:rPr>
              <w:spacing w:val="-13"/>
            </w:rPr>
          </w:rPrChange>
        </w:rPr>
        <w:t xml:space="preserve"> </w:t>
      </w:r>
      <w:r w:rsidRPr="006C66CA">
        <w:rPr>
          <w:rFonts w:cs="Arial"/>
          <w:rPrChange w:id="3533" w:author="Harry Shamoon" w:date="2015-03-05T19:28:00Z">
            <w:rPr/>
          </w:rPrChange>
        </w:rPr>
        <w:t>investigators.</w:t>
      </w:r>
    </w:p>
    <w:p w14:paraId="2D770E58" w14:textId="77777777" w:rsidR="006A7004" w:rsidRPr="006A7004" w:rsidRDefault="006A7004" w:rsidP="006A7004">
      <w:pPr>
        <w:jc w:val="both"/>
        <w:rPr>
          <w:rFonts w:ascii="Arial" w:hAnsi="Arial" w:cs="Arial"/>
          <w:rPrChange w:id="3534" w:author="Harry Shamoon" w:date="2015-03-05T19:28:00Z">
            <w:rPr/>
          </w:rPrChange>
        </w:rPr>
        <w:sectPr w:rsidR="006A7004" w:rsidRPr="006A7004">
          <w:pgSz w:w="12240" w:h="15840"/>
          <w:pgMar w:top="700" w:right="600" w:bottom="280" w:left="600" w:header="720" w:footer="720" w:gutter="0"/>
          <w:cols w:space="720"/>
        </w:sectPr>
        <w:pPrChange w:id="3535" w:author="Harry Shamoon" w:date="2015-03-05T19:42:00Z">
          <w:pPr>
            <w:spacing w:line="268" w:lineRule="auto"/>
            <w:jc w:val="both"/>
          </w:pPr>
        </w:pPrChange>
      </w:pPr>
    </w:p>
    <w:p w14:paraId="4B6E17CA" w14:textId="7E1C15FF" w:rsidR="00F731E7" w:rsidRPr="00FF4755" w:rsidRDefault="00082CF3">
      <w:pPr>
        <w:pStyle w:val="BodyText"/>
        <w:spacing w:before="33"/>
        <w:ind w:left="119" w:firstLine="338"/>
        <w:jc w:val="both"/>
        <w:rPr>
          <w:rFonts w:cs="Arial"/>
        </w:rPr>
        <w:pPrChange w:id="3536" w:author="Harry Shamoon" w:date="2015-03-05T19:42:00Z">
          <w:pPr>
            <w:pStyle w:val="BodyText"/>
            <w:spacing w:before="33" w:line="268" w:lineRule="auto"/>
            <w:ind w:left="119" w:firstLine="338"/>
            <w:jc w:val="both"/>
          </w:pPr>
        </w:pPrChange>
      </w:pPr>
      <w:r w:rsidRPr="006C66CA">
        <w:rPr>
          <w:rFonts w:cs="Arial"/>
          <w:b/>
          <w:bCs/>
        </w:rPr>
        <w:lastRenderedPageBreak/>
        <w:t xml:space="preserve">Computational Implementation: </w:t>
      </w:r>
      <w:r w:rsidRPr="00C91597">
        <w:rPr>
          <w:rFonts w:cs="Arial"/>
          <w:spacing w:val="-4"/>
        </w:rPr>
        <w:t xml:space="preserve">We </w:t>
      </w:r>
      <w:r w:rsidRPr="00082CF3">
        <w:rPr>
          <w:rFonts w:cs="Arial"/>
        </w:rPr>
        <w:t>will implement the</w:t>
      </w:r>
      <w:r w:rsidRPr="00082CF3">
        <w:rPr>
          <w:rFonts w:cs="Arial"/>
          <w:spacing w:val="17"/>
        </w:rPr>
        <w:t xml:space="preserve"> </w:t>
      </w:r>
      <w:r w:rsidRPr="00F97E28">
        <w:rPr>
          <w:rFonts w:cs="Arial"/>
        </w:rPr>
        <w:t>Bayesian</w:t>
      </w:r>
      <w:r w:rsidRPr="00F97E28">
        <w:rPr>
          <w:rFonts w:cs="Arial"/>
          <w:w w:val="99"/>
        </w:rPr>
        <w:t xml:space="preserve"> </w:t>
      </w:r>
      <w:r w:rsidRPr="00030584">
        <w:rPr>
          <w:rFonts w:cs="Arial"/>
        </w:rPr>
        <w:t>model in the ultra-fast probabilistic programming language</w:t>
      </w:r>
      <w:r w:rsidRPr="00174DF6">
        <w:rPr>
          <w:rFonts w:cs="Arial"/>
          <w:spacing w:val="12"/>
        </w:rPr>
        <w:t xml:space="preserve"> </w:t>
      </w:r>
      <w:r w:rsidRPr="00174DF6">
        <w:rPr>
          <w:rFonts w:cs="Arial"/>
        </w:rPr>
        <w:t>software</w:t>
      </w:r>
      <w:r w:rsidRPr="00174DF6">
        <w:rPr>
          <w:rFonts w:cs="Arial"/>
          <w:w w:val="99"/>
        </w:rPr>
        <w:t xml:space="preserve"> </w:t>
      </w:r>
      <w:r w:rsidRPr="00231B3C">
        <w:rPr>
          <w:rFonts w:cs="Arial"/>
          <w:spacing w:val="-7"/>
        </w:rPr>
        <w:t xml:space="preserve">STAN </w:t>
      </w:r>
      <w:r w:rsidRPr="008C4839">
        <w:rPr>
          <w:rFonts w:cs="Arial"/>
        </w:rPr>
        <w:t xml:space="preserve">developed </w:t>
      </w:r>
      <w:r w:rsidRPr="00C0557F">
        <w:rPr>
          <w:rFonts w:cs="Arial"/>
          <w:spacing w:val="-3"/>
        </w:rPr>
        <w:t xml:space="preserve">by </w:t>
      </w:r>
      <w:r w:rsidRPr="00765A7F">
        <w:rPr>
          <w:rFonts w:cs="Arial"/>
        </w:rPr>
        <w:t xml:space="preserve">my co-mentor </w:t>
      </w:r>
      <w:r w:rsidRPr="00365719">
        <w:rPr>
          <w:rFonts w:cs="Arial"/>
          <w:spacing w:val="-4"/>
        </w:rPr>
        <w:t xml:space="preserve">Dr. </w:t>
      </w:r>
      <w:proofErr w:type="spellStart"/>
      <w:r w:rsidRPr="00365719">
        <w:rPr>
          <w:rFonts w:cs="Arial"/>
        </w:rPr>
        <w:t>Gelman</w:t>
      </w:r>
      <w:proofErr w:type="spellEnd"/>
      <w:r w:rsidRPr="00365719">
        <w:rPr>
          <w:rFonts w:cs="Arial"/>
        </w:rPr>
        <w:t xml:space="preserve"> [18]. </w:t>
      </w:r>
      <w:del w:id="3537" w:author="Harry Shamoon" w:date="2015-03-05T20:04:00Z">
        <w:r w:rsidRPr="00FF1D9C" w:rsidDel="0011650A">
          <w:rPr>
            <w:rFonts w:cs="Arial"/>
            <w:spacing w:val="-3"/>
          </w:rPr>
          <w:delText>Clever</w:delText>
        </w:r>
        <w:r w:rsidRPr="0011650A" w:rsidDel="0011650A">
          <w:rPr>
            <w:rFonts w:cs="Arial"/>
            <w:spacing w:val="17"/>
          </w:rPr>
          <w:delText xml:space="preserve"> </w:delText>
        </w:r>
      </w:del>
      <w:ins w:id="3538" w:author="Harry Shamoon" w:date="2015-03-05T20:04:00Z">
        <w:r w:rsidR="0011650A">
          <w:rPr>
            <w:rFonts w:cs="Arial"/>
            <w:spacing w:val="-3"/>
          </w:rPr>
          <w:t>Novel</w:t>
        </w:r>
        <w:r w:rsidR="0011650A" w:rsidRPr="0011650A">
          <w:rPr>
            <w:rFonts w:cs="Arial"/>
            <w:spacing w:val="17"/>
          </w:rPr>
          <w:t xml:space="preserve"> </w:t>
        </w:r>
      </w:ins>
      <w:r w:rsidRPr="0011650A">
        <w:rPr>
          <w:rFonts w:cs="Arial"/>
        </w:rPr>
        <w:t>statistical</w:t>
      </w:r>
      <w:r w:rsidRPr="0011650A">
        <w:rPr>
          <w:rFonts w:cs="Arial"/>
          <w:w w:val="99"/>
        </w:rPr>
        <w:t xml:space="preserve"> </w:t>
      </w:r>
      <w:r w:rsidRPr="0011650A">
        <w:rPr>
          <w:rFonts w:cs="Arial"/>
        </w:rPr>
        <w:t>transformations</w:t>
      </w:r>
      <w:r w:rsidRPr="0011650A">
        <w:rPr>
          <w:rFonts w:cs="Arial"/>
          <w:spacing w:val="28"/>
        </w:rPr>
        <w:t xml:space="preserve"> </w:t>
      </w:r>
      <w:r w:rsidRPr="0011650A">
        <w:rPr>
          <w:rFonts w:cs="Arial"/>
          <w:highlight w:val="yellow"/>
          <w:rPrChange w:id="3539" w:author="Harry Shamoon" w:date="2015-03-05T20:05:00Z">
            <w:rPr/>
          </w:rPrChange>
        </w:rPr>
        <w:t>to</w:t>
      </w:r>
      <w:r w:rsidRPr="0011650A">
        <w:rPr>
          <w:rFonts w:cs="Arial"/>
          <w:spacing w:val="28"/>
          <w:highlight w:val="yellow"/>
          <w:rPrChange w:id="3540" w:author="Harry Shamoon" w:date="2015-03-05T20:05:00Z">
            <w:rPr>
              <w:spacing w:val="28"/>
            </w:rPr>
          </w:rPrChange>
        </w:rPr>
        <w:t xml:space="preserve"> </w:t>
      </w:r>
      <w:r w:rsidRPr="0011650A">
        <w:rPr>
          <w:rFonts w:cs="Arial"/>
          <w:highlight w:val="yellow"/>
          <w:rPrChange w:id="3541" w:author="Harry Shamoon" w:date="2015-03-05T20:05:00Z">
            <w:rPr/>
          </w:rPrChange>
        </w:rPr>
        <w:t>sample</w:t>
      </w:r>
      <w:r w:rsidRPr="0011650A">
        <w:rPr>
          <w:rFonts w:cs="Arial"/>
          <w:spacing w:val="28"/>
        </w:rPr>
        <w:t xml:space="preserve"> </w:t>
      </w:r>
      <w:r w:rsidRPr="0011650A">
        <w:rPr>
          <w:rFonts w:cs="Arial"/>
        </w:rPr>
        <w:t>in</w:t>
      </w:r>
      <w:r w:rsidRPr="0011650A">
        <w:rPr>
          <w:rFonts w:cs="Arial"/>
          <w:spacing w:val="28"/>
        </w:rPr>
        <w:t xml:space="preserve"> </w:t>
      </w:r>
      <w:r w:rsidRPr="0011650A">
        <w:rPr>
          <w:rFonts w:cs="Arial"/>
        </w:rPr>
        <w:t>the</w:t>
      </w:r>
      <w:r w:rsidRPr="0011650A">
        <w:rPr>
          <w:rFonts w:cs="Arial"/>
          <w:spacing w:val="28"/>
        </w:rPr>
        <w:t xml:space="preserve"> </w:t>
      </w:r>
      <w:r w:rsidRPr="0011650A">
        <w:rPr>
          <w:rFonts w:cs="Arial"/>
        </w:rPr>
        <w:t>standardized</w:t>
      </w:r>
      <w:r w:rsidRPr="0011650A">
        <w:rPr>
          <w:rFonts w:cs="Arial"/>
          <w:spacing w:val="28"/>
        </w:rPr>
        <w:t xml:space="preserve"> </w:t>
      </w:r>
      <w:r w:rsidRPr="0011650A">
        <w:rPr>
          <w:rFonts w:cs="Arial"/>
        </w:rPr>
        <w:t>normal</w:t>
      </w:r>
      <w:r w:rsidRPr="00907C1D">
        <w:rPr>
          <w:rFonts w:cs="Arial"/>
          <w:spacing w:val="28"/>
        </w:rPr>
        <w:t xml:space="preserve"> </w:t>
      </w:r>
      <w:r w:rsidRPr="00640245">
        <w:rPr>
          <w:rFonts w:cs="Arial"/>
        </w:rPr>
        <w:t>space</w:t>
      </w:r>
      <w:r w:rsidRPr="00FF4755">
        <w:rPr>
          <w:rFonts w:cs="Arial"/>
          <w:spacing w:val="28"/>
        </w:rPr>
        <w:t xml:space="preserve"> </w:t>
      </w:r>
      <w:r w:rsidRPr="00FF4755">
        <w:rPr>
          <w:rFonts w:cs="Arial"/>
        </w:rPr>
        <w:t>will</w:t>
      </w:r>
      <w:r w:rsidRPr="00FF4755">
        <w:rPr>
          <w:rFonts w:cs="Arial"/>
          <w:spacing w:val="28"/>
        </w:rPr>
        <w:t xml:space="preserve"> </w:t>
      </w:r>
      <w:r w:rsidRPr="00FF4755">
        <w:rPr>
          <w:rFonts w:cs="Arial"/>
        </w:rPr>
        <w:t>take</w:t>
      </w:r>
      <w:r w:rsidRPr="00FF4755">
        <w:rPr>
          <w:rFonts w:cs="Arial"/>
          <w:w w:val="99"/>
        </w:rPr>
        <w:t xml:space="preserve"> </w:t>
      </w:r>
      <w:r w:rsidRPr="008F496E">
        <w:rPr>
          <w:rFonts w:cs="Arial"/>
        </w:rPr>
        <w:t>full</w:t>
      </w:r>
      <w:r w:rsidRPr="008F496E">
        <w:rPr>
          <w:rFonts w:cs="Arial"/>
          <w:spacing w:val="29"/>
        </w:rPr>
        <w:t xml:space="preserve"> </w:t>
      </w:r>
      <w:r w:rsidRPr="006C66CA">
        <w:rPr>
          <w:rFonts w:cs="Arial"/>
          <w:rPrChange w:id="3542" w:author="Harry Shamoon" w:date="2015-03-05T19:28:00Z">
            <w:rPr/>
          </w:rPrChange>
        </w:rPr>
        <w:t>advantage</w:t>
      </w:r>
      <w:r w:rsidRPr="006C66CA">
        <w:rPr>
          <w:rFonts w:cs="Arial"/>
          <w:spacing w:val="29"/>
          <w:rPrChange w:id="3543" w:author="Harry Shamoon" w:date="2015-03-05T19:28:00Z">
            <w:rPr>
              <w:spacing w:val="29"/>
            </w:rPr>
          </w:rPrChange>
        </w:rPr>
        <w:t xml:space="preserve"> </w:t>
      </w:r>
      <w:r w:rsidRPr="006C66CA">
        <w:rPr>
          <w:rFonts w:cs="Arial"/>
          <w:rPrChange w:id="3544" w:author="Harry Shamoon" w:date="2015-03-05T19:28:00Z">
            <w:rPr/>
          </w:rPrChange>
        </w:rPr>
        <w:t>of</w:t>
      </w:r>
      <w:r w:rsidRPr="006C66CA">
        <w:rPr>
          <w:rFonts w:cs="Arial"/>
          <w:spacing w:val="29"/>
          <w:rPrChange w:id="3545" w:author="Harry Shamoon" w:date="2015-03-05T19:28:00Z">
            <w:rPr>
              <w:spacing w:val="29"/>
            </w:rPr>
          </w:rPrChange>
        </w:rPr>
        <w:t xml:space="preserve"> </w:t>
      </w:r>
      <w:r w:rsidRPr="006C66CA">
        <w:rPr>
          <w:rFonts w:cs="Arial"/>
          <w:rPrChange w:id="3546" w:author="Harry Shamoon" w:date="2015-03-05T19:28:00Z">
            <w:rPr/>
          </w:rPrChange>
        </w:rPr>
        <w:t>the</w:t>
      </w:r>
      <w:r w:rsidRPr="006C66CA">
        <w:rPr>
          <w:rFonts w:cs="Arial"/>
          <w:spacing w:val="29"/>
          <w:rPrChange w:id="3547" w:author="Harry Shamoon" w:date="2015-03-05T19:28:00Z">
            <w:rPr>
              <w:spacing w:val="29"/>
            </w:rPr>
          </w:rPrChange>
        </w:rPr>
        <w:t xml:space="preserve"> </w:t>
      </w:r>
      <w:r w:rsidRPr="006C66CA">
        <w:rPr>
          <w:rFonts w:cs="Arial"/>
          <w:rPrChange w:id="3548" w:author="Harry Shamoon" w:date="2015-03-05T19:28:00Z">
            <w:rPr/>
          </w:rPrChange>
        </w:rPr>
        <w:t>faster</w:t>
      </w:r>
      <w:r w:rsidRPr="006C66CA">
        <w:rPr>
          <w:rFonts w:cs="Arial"/>
          <w:spacing w:val="29"/>
          <w:rPrChange w:id="3549" w:author="Harry Shamoon" w:date="2015-03-05T19:28:00Z">
            <w:rPr>
              <w:spacing w:val="29"/>
            </w:rPr>
          </w:rPrChange>
        </w:rPr>
        <w:t xml:space="preserve"> </w:t>
      </w:r>
      <w:r w:rsidRPr="006C66CA">
        <w:rPr>
          <w:rFonts w:cs="Arial"/>
          <w:rPrChange w:id="3550" w:author="Harry Shamoon" w:date="2015-03-05T19:28:00Z">
            <w:rPr/>
          </w:rPrChange>
        </w:rPr>
        <w:t>convergence</w:t>
      </w:r>
      <w:r w:rsidRPr="006C66CA">
        <w:rPr>
          <w:rFonts w:cs="Arial"/>
          <w:spacing w:val="29"/>
          <w:rPrChange w:id="3551" w:author="Harry Shamoon" w:date="2015-03-05T19:28:00Z">
            <w:rPr>
              <w:spacing w:val="29"/>
            </w:rPr>
          </w:rPrChange>
        </w:rPr>
        <w:t xml:space="preserve"> </w:t>
      </w:r>
      <w:r w:rsidRPr="006C66CA">
        <w:rPr>
          <w:rFonts w:cs="Arial"/>
          <w:rPrChange w:id="3552" w:author="Harry Shamoon" w:date="2015-03-05T19:28:00Z">
            <w:rPr/>
          </w:rPrChange>
        </w:rPr>
        <w:t>and</w:t>
      </w:r>
      <w:r w:rsidRPr="006C66CA">
        <w:rPr>
          <w:rFonts w:cs="Arial"/>
          <w:spacing w:val="29"/>
          <w:rPrChange w:id="3553" w:author="Harry Shamoon" w:date="2015-03-05T19:28:00Z">
            <w:rPr>
              <w:spacing w:val="29"/>
            </w:rPr>
          </w:rPrChange>
        </w:rPr>
        <w:t xml:space="preserve"> </w:t>
      </w:r>
      <w:r w:rsidRPr="006C66CA">
        <w:rPr>
          <w:rFonts w:cs="Arial"/>
          <w:rPrChange w:id="3554" w:author="Harry Shamoon" w:date="2015-03-05T19:28:00Z">
            <w:rPr/>
          </w:rPrChange>
        </w:rPr>
        <w:t>higher</w:t>
      </w:r>
      <w:r w:rsidRPr="006C66CA">
        <w:rPr>
          <w:rFonts w:cs="Arial"/>
          <w:spacing w:val="29"/>
          <w:rPrChange w:id="3555" w:author="Harry Shamoon" w:date="2015-03-05T19:28:00Z">
            <w:rPr>
              <w:spacing w:val="29"/>
            </w:rPr>
          </w:rPrChange>
        </w:rPr>
        <w:t xml:space="preserve"> </w:t>
      </w:r>
      <w:r w:rsidRPr="006C66CA">
        <w:rPr>
          <w:rFonts w:cs="Arial"/>
          <w:rPrChange w:id="3556" w:author="Harry Shamoon" w:date="2015-03-05T19:28:00Z">
            <w:rPr/>
          </w:rPrChange>
        </w:rPr>
        <w:t>effective</w:t>
      </w:r>
      <w:r w:rsidRPr="006C66CA">
        <w:rPr>
          <w:rFonts w:cs="Arial"/>
          <w:spacing w:val="29"/>
          <w:rPrChange w:id="3557" w:author="Harry Shamoon" w:date="2015-03-05T19:28:00Z">
            <w:rPr>
              <w:spacing w:val="29"/>
            </w:rPr>
          </w:rPrChange>
        </w:rPr>
        <w:t xml:space="preserve"> </w:t>
      </w:r>
      <w:r w:rsidRPr="006C66CA">
        <w:rPr>
          <w:rFonts w:cs="Arial"/>
          <w:rPrChange w:id="3558" w:author="Harry Shamoon" w:date="2015-03-05T19:28:00Z">
            <w:rPr/>
          </w:rPrChange>
        </w:rPr>
        <w:t>sample</w:t>
      </w:r>
      <w:r w:rsidRPr="006C66CA">
        <w:rPr>
          <w:rFonts w:cs="Arial"/>
          <w:w w:val="99"/>
          <w:rPrChange w:id="3559" w:author="Harry Shamoon" w:date="2015-03-05T19:28:00Z">
            <w:rPr>
              <w:w w:val="99"/>
            </w:rPr>
          </w:rPrChange>
        </w:rPr>
        <w:t xml:space="preserve"> </w:t>
      </w:r>
      <w:r w:rsidRPr="006C66CA">
        <w:rPr>
          <w:rFonts w:cs="Arial"/>
          <w:rPrChange w:id="3560" w:author="Harry Shamoon" w:date="2015-03-05T19:28:00Z">
            <w:rPr/>
          </w:rPrChange>
        </w:rPr>
        <w:t xml:space="preserve">size of </w:t>
      </w:r>
      <w:r w:rsidRPr="006C66CA">
        <w:rPr>
          <w:rFonts w:cs="Arial"/>
          <w:spacing w:val="-7"/>
          <w:rPrChange w:id="3561" w:author="Harry Shamoon" w:date="2015-03-05T19:28:00Z">
            <w:rPr>
              <w:spacing w:val="-7"/>
            </w:rPr>
          </w:rPrChange>
        </w:rPr>
        <w:t xml:space="preserve">STAN </w:t>
      </w:r>
      <w:r w:rsidRPr="006C66CA">
        <w:rPr>
          <w:rFonts w:cs="Arial"/>
          <w:rPrChange w:id="3562" w:author="Harry Shamoon" w:date="2015-03-05T19:28:00Z">
            <w:rPr/>
          </w:rPrChange>
        </w:rPr>
        <w:t>and overcome computational limitations of Bayesian</w:t>
      </w:r>
      <w:r w:rsidRPr="006C66CA">
        <w:rPr>
          <w:rFonts w:cs="Arial"/>
          <w:spacing w:val="47"/>
          <w:rPrChange w:id="3563" w:author="Harry Shamoon" w:date="2015-03-05T19:28:00Z">
            <w:rPr>
              <w:spacing w:val="47"/>
            </w:rPr>
          </w:rPrChange>
        </w:rPr>
        <w:t xml:space="preserve"> </w:t>
      </w:r>
      <w:proofErr w:type="spellStart"/>
      <w:r w:rsidRPr="006C66CA">
        <w:rPr>
          <w:rFonts w:cs="Arial"/>
          <w:rPrChange w:id="3564" w:author="Harry Shamoon" w:date="2015-03-05T19:28:00Z">
            <w:rPr/>
          </w:rPrChange>
        </w:rPr>
        <w:t>hier</w:t>
      </w:r>
      <w:proofErr w:type="spellEnd"/>
      <w:r w:rsidRPr="006C66CA">
        <w:rPr>
          <w:rFonts w:cs="Arial"/>
          <w:rPrChange w:id="3565" w:author="Harry Shamoon" w:date="2015-03-05T19:28:00Z">
            <w:rPr/>
          </w:rPrChange>
        </w:rPr>
        <w:t>-</w:t>
      </w:r>
      <w:r w:rsidRPr="006C66CA">
        <w:rPr>
          <w:rFonts w:cs="Arial"/>
          <w:w w:val="99"/>
          <w:rPrChange w:id="3566" w:author="Harry Shamoon" w:date="2015-03-05T19:28:00Z">
            <w:rPr>
              <w:w w:val="99"/>
            </w:rPr>
          </w:rPrChange>
        </w:rPr>
        <w:t xml:space="preserve"> </w:t>
      </w:r>
      <w:proofErr w:type="spellStart"/>
      <w:r w:rsidRPr="006C66CA">
        <w:rPr>
          <w:rFonts w:cs="Arial"/>
          <w:rPrChange w:id="3567" w:author="Harry Shamoon" w:date="2015-03-05T19:28:00Z">
            <w:rPr/>
          </w:rPrChange>
        </w:rPr>
        <w:t>archical</w:t>
      </w:r>
      <w:proofErr w:type="spellEnd"/>
      <w:r w:rsidRPr="006C66CA">
        <w:rPr>
          <w:rFonts w:cs="Arial"/>
          <w:rPrChange w:id="3568" w:author="Harry Shamoon" w:date="2015-03-05T19:28:00Z">
            <w:rPr/>
          </w:rPrChange>
        </w:rPr>
        <w:t xml:space="preserve"> models </w:t>
      </w:r>
      <w:r w:rsidRPr="006C66CA">
        <w:rPr>
          <w:rFonts w:cs="Arial"/>
          <w:spacing w:val="-3"/>
          <w:rPrChange w:id="3569" w:author="Harry Shamoon" w:date="2015-03-05T19:28:00Z">
            <w:rPr>
              <w:spacing w:val="-3"/>
            </w:rPr>
          </w:rPrChange>
        </w:rPr>
        <w:t xml:space="preserve">for </w:t>
      </w:r>
      <w:r w:rsidRPr="006C66CA">
        <w:rPr>
          <w:rFonts w:cs="Arial"/>
          <w:rPrChange w:id="3570" w:author="Harry Shamoon" w:date="2015-03-05T19:28:00Z">
            <w:rPr/>
          </w:rPrChange>
        </w:rPr>
        <w:t xml:space="preserve">Big Data [19]. </w:t>
      </w:r>
      <w:r w:rsidRPr="006C66CA">
        <w:rPr>
          <w:rFonts w:cs="Arial"/>
          <w:spacing w:val="-7"/>
          <w:rPrChange w:id="3571" w:author="Harry Shamoon" w:date="2015-03-05T19:28:00Z">
            <w:rPr>
              <w:spacing w:val="-7"/>
            </w:rPr>
          </w:rPrChange>
        </w:rPr>
        <w:t xml:space="preserve">STAN </w:t>
      </w:r>
      <w:r w:rsidRPr="006C66CA">
        <w:rPr>
          <w:rFonts w:cs="Arial"/>
          <w:rPrChange w:id="3572" w:author="Harry Shamoon" w:date="2015-03-05T19:28:00Z">
            <w:rPr/>
          </w:rPrChange>
        </w:rPr>
        <w:t>is based on Hamiltonian</w:t>
      </w:r>
      <w:r w:rsidRPr="006C66CA">
        <w:rPr>
          <w:rFonts w:cs="Arial"/>
          <w:spacing w:val="15"/>
          <w:rPrChange w:id="3573" w:author="Harry Shamoon" w:date="2015-03-05T19:28:00Z">
            <w:rPr>
              <w:spacing w:val="15"/>
            </w:rPr>
          </w:rPrChange>
        </w:rPr>
        <w:t xml:space="preserve"> </w:t>
      </w:r>
      <w:r w:rsidRPr="006C66CA">
        <w:rPr>
          <w:rFonts w:cs="Arial"/>
          <w:rPrChange w:id="3574" w:author="Harry Shamoon" w:date="2015-03-05T19:28:00Z">
            <w:rPr/>
          </w:rPrChange>
        </w:rPr>
        <w:t>Monte</w:t>
      </w:r>
      <w:r w:rsidRPr="006C66CA">
        <w:rPr>
          <w:rFonts w:cs="Arial"/>
          <w:w w:val="99"/>
          <w:rPrChange w:id="3575" w:author="Harry Shamoon" w:date="2015-03-05T19:28:00Z">
            <w:rPr>
              <w:w w:val="99"/>
            </w:rPr>
          </w:rPrChange>
        </w:rPr>
        <w:t xml:space="preserve"> </w:t>
      </w:r>
      <w:r w:rsidRPr="006C66CA">
        <w:rPr>
          <w:rFonts w:cs="Arial"/>
          <w:rPrChange w:id="3576" w:author="Harry Shamoon" w:date="2015-03-05T19:28:00Z">
            <w:rPr/>
          </w:rPrChange>
        </w:rPr>
        <w:t>Carlo</w:t>
      </w:r>
      <w:r w:rsidRPr="006C66CA">
        <w:rPr>
          <w:rFonts w:cs="Arial"/>
          <w:spacing w:val="-15"/>
          <w:rPrChange w:id="3577" w:author="Harry Shamoon" w:date="2015-03-05T19:28:00Z">
            <w:rPr>
              <w:spacing w:val="-15"/>
            </w:rPr>
          </w:rPrChange>
        </w:rPr>
        <w:t xml:space="preserve"> </w:t>
      </w:r>
      <w:r w:rsidRPr="006C66CA">
        <w:rPr>
          <w:rFonts w:cs="Arial"/>
          <w:rPrChange w:id="3578" w:author="Harry Shamoon" w:date="2015-03-05T19:28:00Z">
            <w:rPr/>
          </w:rPrChange>
        </w:rPr>
        <w:t>(HMC)</w:t>
      </w:r>
      <w:r w:rsidRPr="006C66CA">
        <w:rPr>
          <w:rFonts w:cs="Arial"/>
          <w:spacing w:val="-15"/>
          <w:rPrChange w:id="3579" w:author="Harry Shamoon" w:date="2015-03-05T19:28:00Z">
            <w:rPr>
              <w:spacing w:val="-15"/>
            </w:rPr>
          </w:rPrChange>
        </w:rPr>
        <w:t xml:space="preserve"> </w:t>
      </w:r>
      <w:r w:rsidRPr="006C66CA">
        <w:rPr>
          <w:rFonts w:cs="Arial"/>
          <w:rPrChange w:id="3580" w:author="Harry Shamoon" w:date="2015-03-05T19:28:00Z">
            <w:rPr/>
          </w:rPrChange>
        </w:rPr>
        <w:t>[19],</w:t>
      </w:r>
      <w:r w:rsidRPr="006C66CA">
        <w:rPr>
          <w:rFonts w:cs="Arial"/>
          <w:spacing w:val="-13"/>
          <w:rPrChange w:id="3581" w:author="Harry Shamoon" w:date="2015-03-05T19:28:00Z">
            <w:rPr>
              <w:spacing w:val="-13"/>
            </w:rPr>
          </w:rPrChange>
        </w:rPr>
        <w:t xml:space="preserve"> </w:t>
      </w:r>
      <w:r w:rsidRPr="006C66CA">
        <w:rPr>
          <w:rFonts w:cs="Arial"/>
          <w:rPrChange w:id="3582" w:author="Harry Shamoon" w:date="2015-03-05T19:28:00Z">
            <w:rPr/>
          </w:rPrChange>
        </w:rPr>
        <w:t>a</w:t>
      </w:r>
      <w:r w:rsidRPr="006C66CA">
        <w:rPr>
          <w:rFonts w:cs="Arial"/>
          <w:spacing w:val="-15"/>
          <w:rPrChange w:id="3583" w:author="Harry Shamoon" w:date="2015-03-05T19:28:00Z">
            <w:rPr>
              <w:spacing w:val="-15"/>
            </w:rPr>
          </w:rPrChange>
        </w:rPr>
        <w:t xml:space="preserve"> </w:t>
      </w:r>
      <w:del w:id="3584" w:author="Harry Shamoon" w:date="2015-03-05T20:05:00Z">
        <w:r w:rsidRPr="006C66CA" w:rsidDel="0011650A">
          <w:rPr>
            <w:rFonts w:cs="Arial"/>
            <w:rPrChange w:id="3585" w:author="Harry Shamoon" w:date="2015-03-05T19:28:00Z">
              <w:rPr/>
            </w:rPrChange>
          </w:rPr>
          <w:delText>Marcov</w:delText>
        </w:r>
        <w:r w:rsidRPr="006C66CA" w:rsidDel="0011650A">
          <w:rPr>
            <w:rFonts w:cs="Arial"/>
            <w:spacing w:val="-15"/>
            <w:rPrChange w:id="3586" w:author="Harry Shamoon" w:date="2015-03-05T19:28:00Z">
              <w:rPr>
                <w:spacing w:val="-15"/>
              </w:rPr>
            </w:rPrChange>
          </w:rPr>
          <w:delText xml:space="preserve"> </w:delText>
        </w:r>
      </w:del>
      <w:ins w:id="3587" w:author="Harry Shamoon" w:date="2015-03-05T20:05:00Z">
        <w:r w:rsidR="0011650A" w:rsidRPr="006C66CA">
          <w:rPr>
            <w:rFonts w:cs="Arial"/>
            <w:rPrChange w:id="3588" w:author="Harry Shamoon" w:date="2015-03-05T19:28:00Z">
              <w:rPr/>
            </w:rPrChange>
          </w:rPr>
          <w:t>Mar</w:t>
        </w:r>
        <w:r w:rsidR="0011650A">
          <w:rPr>
            <w:rFonts w:cs="Arial"/>
          </w:rPr>
          <w:t>k</w:t>
        </w:r>
        <w:r w:rsidR="0011650A" w:rsidRPr="0011650A">
          <w:rPr>
            <w:rFonts w:cs="Arial"/>
          </w:rPr>
          <w:t>ov</w:t>
        </w:r>
        <w:r w:rsidR="0011650A" w:rsidRPr="0011650A">
          <w:rPr>
            <w:rFonts w:cs="Arial"/>
            <w:spacing w:val="-15"/>
          </w:rPr>
          <w:t xml:space="preserve"> </w:t>
        </w:r>
      </w:ins>
      <w:del w:id="3589" w:author="Harry Shamoon" w:date="2015-03-05T20:05:00Z">
        <w:r w:rsidRPr="0011650A" w:rsidDel="0011650A">
          <w:rPr>
            <w:rFonts w:cs="Arial"/>
          </w:rPr>
          <w:delText>chain</w:delText>
        </w:r>
        <w:r w:rsidRPr="0011650A" w:rsidDel="0011650A">
          <w:rPr>
            <w:rFonts w:cs="Arial"/>
            <w:spacing w:val="-15"/>
          </w:rPr>
          <w:delText xml:space="preserve"> </w:delText>
        </w:r>
      </w:del>
      <w:ins w:id="3590" w:author="Harry Shamoon" w:date="2015-03-05T20:05:00Z">
        <w:r w:rsidR="0011650A">
          <w:rPr>
            <w:rFonts w:cs="Arial"/>
          </w:rPr>
          <w:t>C</w:t>
        </w:r>
        <w:r w:rsidR="0011650A" w:rsidRPr="0011650A">
          <w:rPr>
            <w:rFonts w:cs="Arial"/>
          </w:rPr>
          <w:t>hain</w:t>
        </w:r>
        <w:r w:rsidR="0011650A" w:rsidRPr="0011650A">
          <w:rPr>
            <w:rFonts w:cs="Arial"/>
            <w:spacing w:val="-15"/>
          </w:rPr>
          <w:t xml:space="preserve"> </w:t>
        </w:r>
      </w:ins>
      <w:r w:rsidRPr="0011650A">
        <w:rPr>
          <w:rFonts w:cs="Arial"/>
        </w:rPr>
        <w:t>Monte</w:t>
      </w:r>
      <w:r w:rsidRPr="0011650A">
        <w:rPr>
          <w:rFonts w:cs="Arial"/>
          <w:spacing w:val="-15"/>
        </w:rPr>
        <w:t xml:space="preserve"> </w:t>
      </w:r>
      <w:r w:rsidRPr="0011650A">
        <w:rPr>
          <w:rFonts w:cs="Arial"/>
        </w:rPr>
        <w:t>Carlo</w:t>
      </w:r>
      <w:r w:rsidRPr="0011650A">
        <w:rPr>
          <w:rFonts w:cs="Arial"/>
          <w:spacing w:val="-15"/>
        </w:rPr>
        <w:t xml:space="preserve"> </w:t>
      </w:r>
      <w:r w:rsidRPr="00907C1D">
        <w:rPr>
          <w:rFonts w:cs="Arial"/>
        </w:rPr>
        <w:t>(MCMC)</w:t>
      </w:r>
      <w:r w:rsidRPr="00640245">
        <w:rPr>
          <w:rFonts w:cs="Arial"/>
          <w:spacing w:val="-15"/>
        </w:rPr>
        <w:t xml:space="preserve"> </w:t>
      </w:r>
      <w:r w:rsidRPr="00FF4755">
        <w:rPr>
          <w:rFonts w:cs="Arial"/>
        </w:rPr>
        <w:t>algorithm,</w:t>
      </w:r>
      <w:r w:rsidRPr="00FF4755">
        <w:rPr>
          <w:rFonts w:cs="Arial"/>
          <w:spacing w:val="-13"/>
        </w:rPr>
        <w:t xml:space="preserve"> </w:t>
      </w:r>
      <w:r w:rsidRPr="008F496E">
        <w:rPr>
          <w:rFonts w:cs="Arial"/>
        </w:rPr>
        <w:t>which</w:t>
      </w:r>
      <w:r w:rsidRPr="008F496E">
        <w:rPr>
          <w:rFonts w:cs="Arial"/>
          <w:w w:val="99"/>
        </w:rPr>
        <w:t xml:space="preserve"> </w:t>
      </w:r>
      <w:r w:rsidRPr="006C66CA">
        <w:rPr>
          <w:rFonts w:cs="Arial"/>
          <w:spacing w:val="-3"/>
          <w:rPrChange w:id="3591" w:author="Harry Shamoon" w:date="2015-03-05T19:28:00Z">
            <w:rPr>
              <w:spacing w:val="-3"/>
            </w:rPr>
          </w:rPrChange>
        </w:rPr>
        <w:t xml:space="preserve">avoids </w:t>
      </w:r>
      <w:r w:rsidRPr="006C66CA">
        <w:rPr>
          <w:rFonts w:cs="Arial"/>
          <w:rPrChange w:id="3592" w:author="Harry Shamoon" w:date="2015-03-05T19:28:00Z">
            <w:rPr/>
          </w:rPrChange>
        </w:rPr>
        <w:t>the sensitivity to correlated parameters that plague many</w:t>
      </w:r>
      <w:r w:rsidRPr="006C66CA">
        <w:rPr>
          <w:rFonts w:cs="Arial"/>
          <w:spacing w:val="-14"/>
          <w:rPrChange w:id="3593" w:author="Harry Shamoon" w:date="2015-03-05T19:28:00Z">
            <w:rPr>
              <w:spacing w:val="-14"/>
            </w:rPr>
          </w:rPrChange>
        </w:rPr>
        <w:t xml:space="preserve"> </w:t>
      </w:r>
      <w:r w:rsidRPr="006C66CA">
        <w:rPr>
          <w:rFonts w:cs="Arial"/>
          <w:rPrChange w:id="3594" w:author="Harry Shamoon" w:date="2015-03-05T19:28:00Z">
            <w:rPr/>
          </w:rPrChange>
        </w:rPr>
        <w:t>MCMC</w:t>
      </w:r>
      <w:r w:rsidRPr="006C66CA">
        <w:rPr>
          <w:rFonts w:cs="Arial"/>
          <w:w w:val="99"/>
          <w:rPrChange w:id="3595" w:author="Harry Shamoon" w:date="2015-03-05T19:28:00Z">
            <w:rPr>
              <w:w w:val="99"/>
            </w:rPr>
          </w:rPrChange>
        </w:rPr>
        <w:t xml:space="preserve"> </w:t>
      </w:r>
      <w:r w:rsidRPr="006C66CA">
        <w:rPr>
          <w:rFonts w:cs="Arial"/>
          <w:rPrChange w:id="3596" w:author="Harry Shamoon" w:date="2015-03-05T19:28:00Z">
            <w:rPr/>
          </w:rPrChange>
        </w:rPr>
        <w:t xml:space="preserve">methods </w:t>
      </w:r>
      <w:r w:rsidRPr="006C66CA">
        <w:rPr>
          <w:rFonts w:cs="Arial"/>
          <w:spacing w:val="-3"/>
          <w:rPrChange w:id="3597" w:author="Harry Shamoon" w:date="2015-03-05T19:28:00Z">
            <w:rPr>
              <w:spacing w:val="-3"/>
            </w:rPr>
          </w:rPrChange>
        </w:rPr>
        <w:t xml:space="preserve">by </w:t>
      </w:r>
      <w:r w:rsidRPr="006C66CA">
        <w:rPr>
          <w:rFonts w:cs="Arial"/>
          <w:rPrChange w:id="3598" w:author="Harry Shamoon" w:date="2015-03-05T19:28:00Z">
            <w:rPr/>
          </w:rPrChange>
        </w:rPr>
        <w:t>introducing auxiliary momentum variables [53] as</w:t>
      </w:r>
      <w:r w:rsidRPr="006C66CA">
        <w:rPr>
          <w:rFonts w:cs="Arial"/>
          <w:spacing w:val="-31"/>
          <w:rPrChange w:id="3599" w:author="Harry Shamoon" w:date="2015-03-05T19:28:00Z">
            <w:rPr>
              <w:spacing w:val="-31"/>
            </w:rPr>
          </w:rPrChange>
        </w:rPr>
        <w:t xml:space="preserve"> </w:t>
      </w:r>
      <w:r w:rsidRPr="006C66CA">
        <w:rPr>
          <w:rFonts w:cs="Arial"/>
          <w:rPrChange w:id="3600" w:author="Harry Shamoon" w:date="2015-03-05T19:28:00Z">
            <w:rPr/>
          </w:rPrChange>
        </w:rPr>
        <w:t>illustrated</w:t>
      </w:r>
      <w:r w:rsidRPr="006C66CA">
        <w:rPr>
          <w:rFonts w:cs="Arial"/>
          <w:w w:val="99"/>
          <w:rPrChange w:id="3601" w:author="Harry Shamoon" w:date="2015-03-05T19:28:00Z">
            <w:rPr>
              <w:w w:val="99"/>
            </w:rPr>
          </w:rPrChange>
        </w:rPr>
        <w:t xml:space="preserve"> </w:t>
      </w:r>
      <w:r w:rsidRPr="006C66CA">
        <w:rPr>
          <w:rFonts w:cs="Arial"/>
          <w:rPrChange w:id="3602" w:author="Harry Shamoon" w:date="2015-03-05T19:28:00Z">
            <w:rPr/>
          </w:rPrChange>
        </w:rPr>
        <w:t>in Figure 4. HMC is dependent on tuning the reciprocal relationship</w:t>
      </w:r>
      <w:r w:rsidRPr="006C66CA">
        <w:rPr>
          <w:rFonts w:cs="Arial"/>
          <w:spacing w:val="51"/>
          <w:rPrChange w:id="3603" w:author="Harry Shamoon" w:date="2015-03-05T19:28:00Z">
            <w:rPr>
              <w:spacing w:val="51"/>
            </w:rPr>
          </w:rPrChange>
        </w:rPr>
        <w:t xml:space="preserve"> </w:t>
      </w:r>
      <w:r w:rsidRPr="006C66CA">
        <w:rPr>
          <w:rFonts w:cs="Arial"/>
          <w:rPrChange w:id="3604" w:author="Harry Shamoon" w:date="2015-03-05T19:28:00Z">
            <w:rPr/>
          </w:rPrChange>
        </w:rPr>
        <w:t>of</w:t>
      </w:r>
      <w:r w:rsidRPr="006C66CA">
        <w:rPr>
          <w:rFonts w:cs="Arial"/>
          <w:w w:val="99"/>
          <w:rPrChange w:id="3605" w:author="Harry Shamoon" w:date="2015-03-05T19:28:00Z">
            <w:rPr>
              <w:w w:val="99"/>
            </w:rPr>
          </w:rPrChange>
        </w:rPr>
        <w:t xml:space="preserve"> </w:t>
      </w:r>
      <w:r w:rsidRPr="006C66CA">
        <w:rPr>
          <w:rFonts w:cs="Arial"/>
          <w:rPrChange w:id="3606" w:author="Harry Shamoon" w:date="2015-03-05T19:28:00Z">
            <w:rPr/>
          </w:rPrChange>
        </w:rPr>
        <w:t>the</w:t>
      </w:r>
      <w:r w:rsidRPr="006C66CA">
        <w:rPr>
          <w:rFonts w:cs="Arial"/>
          <w:spacing w:val="-18"/>
          <w:rPrChange w:id="3607" w:author="Harry Shamoon" w:date="2015-03-05T19:28:00Z">
            <w:rPr>
              <w:spacing w:val="-18"/>
            </w:rPr>
          </w:rPrChange>
        </w:rPr>
        <w:t xml:space="preserve"> </w:t>
      </w:r>
      <w:r w:rsidRPr="006C66CA">
        <w:rPr>
          <w:rFonts w:cs="Arial"/>
          <w:rPrChange w:id="3608" w:author="Harry Shamoon" w:date="2015-03-05T19:28:00Z">
            <w:rPr/>
          </w:rPrChange>
        </w:rPr>
        <w:t>crucial</w:t>
      </w:r>
      <w:r w:rsidRPr="006C66CA">
        <w:rPr>
          <w:rFonts w:cs="Arial"/>
          <w:spacing w:val="-18"/>
          <w:rPrChange w:id="3609" w:author="Harry Shamoon" w:date="2015-03-05T19:28:00Z">
            <w:rPr>
              <w:spacing w:val="-18"/>
            </w:rPr>
          </w:rPrChange>
        </w:rPr>
        <w:t xml:space="preserve"> </w:t>
      </w:r>
      <w:r w:rsidRPr="006C66CA">
        <w:rPr>
          <w:rFonts w:cs="Arial"/>
          <w:rPrChange w:id="3610" w:author="Harry Shamoon" w:date="2015-03-05T19:28:00Z">
            <w:rPr/>
          </w:rPrChange>
        </w:rPr>
        <w:t>parameters</w:t>
      </w:r>
      <w:r w:rsidRPr="006C66CA">
        <w:rPr>
          <w:rFonts w:cs="Arial"/>
          <w:spacing w:val="-18"/>
          <w:rPrChange w:id="3611" w:author="Harry Shamoon" w:date="2015-03-05T19:28:00Z">
            <w:rPr>
              <w:spacing w:val="-18"/>
            </w:rPr>
          </w:rPrChange>
        </w:rPr>
        <w:t xml:space="preserve"> </w:t>
      </w:r>
      <w:r w:rsidRPr="006C66CA">
        <w:rPr>
          <w:rFonts w:cs="Arial"/>
          <w:rPrChange w:id="3612" w:author="Harry Shamoon" w:date="2015-03-05T19:28:00Z">
            <w:rPr/>
          </w:rPrChange>
        </w:rPr>
        <w:t>step</w:t>
      </w:r>
      <w:r w:rsidRPr="006C66CA">
        <w:rPr>
          <w:rFonts w:cs="Arial"/>
          <w:spacing w:val="-18"/>
          <w:rPrChange w:id="3613" w:author="Harry Shamoon" w:date="2015-03-05T19:28:00Z">
            <w:rPr>
              <w:spacing w:val="-18"/>
            </w:rPr>
          </w:rPrChange>
        </w:rPr>
        <w:t xml:space="preserve"> </w:t>
      </w:r>
      <w:r w:rsidRPr="006C66CA">
        <w:rPr>
          <w:rFonts w:cs="Arial"/>
          <w:rPrChange w:id="3614" w:author="Harry Shamoon" w:date="2015-03-05T19:28:00Z">
            <w:rPr/>
          </w:rPrChange>
        </w:rPr>
        <w:t>size</w:t>
      </w:r>
      <w:r w:rsidRPr="006C66CA">
        <w:rPr>
          <w:rFonts w:cs="Arial"/>
          <w:spacing w:val="-18"/>
          <w:rPrChange w:id="3615" w:author="Harry Shamoon" w:date="2015-03-05T19:28:00Z">
            <w:rPr>
              <w:spacing w:val="-18"/>
            </w:rPr>
          </w:rPrChange>
        </w:rPr>
        <w:t xml:space="preserve"> </w:t>
      </w:r>
      <w:r w:rsidRPr="006C66CA">
        <w:rPr>
          <w:rFonts w:cs="Arial"/>
          <w:rPrChange w:id="3616" w:author="Harry Shamoon" w:date="2015-03-05T19:28:00Z">
            <w:rPr/>
          </w:rPrChange>
        </w:rPr>
        <w:t>and</w:t>
      </w:r>
      <w:r w:rsidRPr="006C66CA">
        <w:rPr>
          <w:rFonts w:cs="Arial"/>
          <w:spacing w:val="-18"/>
          <w:rPrChange w:id="3617" w:author="Harry Shamoon" w:date="2015-03-05T19:28:00Z">
            <w:rPr>
              <w:spacing w:val="-18"/>
            </w:rPr>
          </w:rPrChange>
        </w:rPr>
        <w:t xml:space="preserve"> </w:t>
      </w:r>
      <w:r w:rsidRPr="006C66CA">
        <w:rPr>
          <w:rFonts w:cs="Arial"/>
          <w:rPrChange w:id="3618" w:author="Harry Shamoon" w:date="2015-03-05T19:28:00Z">
            <w:rPr/>
          </w:rPrChange>
        </w:rPr>
        <w:t>desired</w:t>
      </w:r>
      <w:r w:rsidRPr="006C66CA">
        <w:rPr>
          <w:rFonts w:cs="Arial"/>
          <w:spacing w:val="-18"/>
          <w:rPrChange w:id="3619" w:author="Harry Shamoon" w:date="2015-03-05T19:28:00Z">
            <w:rPr>
              <w:spacing w:val="-18"/>
            </w:rPr>
          </w:rPrChange>
        </w:rPr>
        <w:t xml:space="preserve"> </w:t>
      </w:r>
      <w:r w:rsidRPr="006C66CA">
        <w:rPr>
          <w:rFonts w:cs="Arial"/>
          <w:rPrChange w:id="3620" w:author="Harry Shamoon" w:date="2015-03-05T19:28:00Z">
            <w:rPr/>
          </w:rPrChange>
        </w:rPr>
        <w:t>number</w:t>
      </w:r>
      <w:r w:rsidRPr="006C66CA">
        <w:rPr>
          <w:rFonts w:cs="Arial"/>
          <w:spacing w:val="-18"/>
          <w:rPrChange w:id="3621" w:author="Harry Shamoon" w:date="2015-03-05T19:28:00Z">
            <w:rPr>
              <w:spacing w:val="-18"/>
            </w:rPr>
          </w:rPrChange>
        </w:rPr>
        <w:t xml:space="preserve"> </w:t>
      </w:r>
      <w:r w:rsidRPr="006C66CA">
        <w:rPr>
          <w:rFonts w:cs="Arial"/>
          <w:rPrChange w:id="3622" w:author="Harry Shamoon" w:date="2015-03-05T19:28:00Z">
            <w:rPr/>
          </w:rPrChange>
        </w:rPr>
        <w:t>of</w:t>
      </w:r>
      <w:r w:rsidRPr="006C66CA">
        <w:rPr>
          <w:rFonts w:cs="Arial"/>
          <w:spacing w:val="-18"/>
          <w:rPrChange w:id="3623" w:author="Harry Shamoon" w:date="2015-03-05T19:28:00Z">
            <w:rPr>
              <w:spacing w:val="-18"/>
            </w:rPr>
          </w:rPrChange>
        </w:rPr>
        <w:t xml:space="preserve"> </w:t>
      </w:r>
      <w:r w:rsidRPr="006C66CA">
        <w:rPr>
          <w:rFonts w:cs="Arial"/>
          <w:rPrChange w:id="3624" w:author="Harry Shamoon" w:date="2015-03-05T19:28:00Z">
            <w:rPr/>
          </w:rPrChange>
        </w:rPr>
        <w:t>steps.</w:t>
      </w:r>
      <w:r w:rsidRPr="006C66CA">
        <w:rPr>
          <w:rFonts w:cs="Arial"/>
          <w:spacing w:val="2"/>
          <w:rPrChange w:id="3625" w:author="Harry Shamoon" w:date="2015-03-05T19:28:00Z">
            <w:rPr>
              <w:spacing w:val="2"/>
            </w:rPr>
          </w:rPrChange>
        </w:rPr>
        <w:t xml:space="preserve"> </w:t>
      </w:r>
      <w:r w:rsidRPr="006C66CA">
        <w:rPr>
          <w:rFonts w:cs="Arial"/>
          <w:rPrChange w:id="3626" w:author="Harry Shamoon" w:date="2015-03-05T19:28:00Z">
            <w:rPr/>
          </w:rPrChange>
        </w:rPr>
        <w:t>If</w:t>
      </w:r>
      <w:r w:rsidRPr="006C66CA">
        <w:rPr>
          <w:rFonts w:cs="Arial"/>
          <w:spacing w:val="-18"/>
          <w:rPrChange w:id="3627" w:author="Harry Shamoon" w:date="2015-03-05T19:28:00Z">
            <w:rPr>
              <w:spacing w:val="-18"/>
            </w:rPr>
          </w:rPrChange>
        </w:rPr>
        <w:t xml:space="preserve"> </w:t>
      </w:r>
      <w:r w:rsidRPr="006C66CA">
        <w:rPr>
          <w:rFonts w:cs="Arial"/>
          <w:rPrChange w:id="3628" w:author="Harry Shamoon" w:date="2015-03-05T19:28:00Z">
            <w:rPr/>
          </w:rPrChange>
        </w:rPr>
        <w:t>the</w:t>
      </w:r>
      <w:r w:rsidRPr="006C66CA">
        <w:rPr>
          <w:rFonts w:cs="Arial"/>
          <w:spacing w:val="-18"/>
          <w:rPrChange w:id="3629" w:author="Harry Shamoon" w:date="2015-03-05T19:28:00Z">
            <w:rPr>
              <w:spacing w:val="-18"/>
            </w:rPr>
          </w:rPrChange>
        </w:rPr>
        <w:t xml:space="preserve"> </w:t>
      </w:r>
      <w:r w:rsidRPr="006C66CA">
        <w:rPr>
          <w:rFonts w:cs="Arial"/>
          <w:rPrChange w:id="3630" w:author="Harry Shamoon" w:date="2015-03-05T19:28:00Z">
            <w:rPr/>
          </w:rPrChange>
        </w:rPr>
        <w:t>latter</w:t>
      </w:r>
      <w:r w:rsidRPr="006C66CA">
        <w:rPr>
          <w:rFonts w:cs="Arial"/>
          <w:w w:val="99"/>
          <w:rPrChange w:id="3631" w:author="Harry Shamoon" w:date="2015-03-05T19:28:00Z">
            <w:rPr>
              <w:w w:val="99"/>
            </w:rPr>
          </w:rPrChange>
        </w:rPr>
        <w:t xml:space="preserve"> </w:t>
      </w:r>
      <w:r w:rsidRPr="006C66CA">
        <w:rPr>
          <w:rFonts w:cs="Arial"/>
          <w:rPrChange w:id="3632" w:author="Harry Shamoon" w:date="2015-03-05T19:28:00Z">
            <w:rPr/>
          </w:rPrChange>
        </w:rPr>
        <w:t>is</w:t>
      </w:r>
      <w:r w:rsidRPr="006C66CA">
        <w:rPr>
          <w:rFonts w:cs="Arial"/>
          <w:spacing w:val="-8"/>
          <w:rPrChange w:id="3633" w:author="Harry Shamoon" w:date="2015-03-05T19:28:00Z">
            <w:rPr>
              <w:spacing w:val="-8"/>
            </w:rPr>
          </w:rPrChange>
        </w:rPr>
        <w:t xml:space="preserve"> </w:t>
      </w:r>
      <w:r w:rsidRPr="006C66CA">
        <w:rPr>
          <w:rFonts w:cs="Arial"/>
          <w:rPrChange w:id="3634" w:author="Harry Shamoon" w:date="2015-03-05T19:28:00Z">
            <w:rPr/>
          </w:rPrChange>
        </w:rPr>
        <w:t>too</w:t>
      </w:r>
      <w:r w:rsidRPr="006C66CA">
        <w:rPr>
          <w:rFonts w:cs="Arial"/>
          <w:spacing w:val="-8"/>
          <w:rPrChange w:id="3635" w:author="Harry Shamoon" w:date="2015-03-05T19:28:00Z">
            <w:rPr>
              <w:spacing w:val="-8"/>
            </w:rPr>
          </w:rPrChange>
        </w:rPr>
        <w:t xml:space="preserve"> </w:t>
      </w:r>
      <w:r w:rsidRPr="006C66CA">
        <w:rPr>
          <w:rFonts w:cs="Arial"/>
          <w:rPrChange w:id="3636" w:author="Harry Shamoon" w:date="2015-03-05T19:28:00Z">
            <w:rPr/>
          </w:rPrChange>
        </w:rPr>
        <w:t>large,</w:t>
      </w:r>
      <w:r w:rsidRPr="006C66CA">
        <w:rPr>
          <w:rFonts w:cs="Arial"/>
          <w:spacing w:val="-8"/>
          <w:rPrChange w:id="3637" w:author="Harry Shamoon" w:date="2015-03-05T19:28:00Z">
            <w:rPr>
              <w:spacing w:val="-8"/>
            </w:rPr>
          </w:rPrChange>
        </w:rPr>
        <w:t xml:space="preserve"> </w:t>
      </w:r>
      <w:r w:rsidRPr="006C66CA">
        <w:rPr>
          <w:rFonts w:cs="Arial"/>
          <w:rPrChange w:id="3638" w:author="Harry Shamoon" w:date="2015-03-05T19:28:00Z">
            <w:rPr/>
          </w:rPrChange>
        </w:rPr>
        <w:t>efficiency</w:t>
      </w:r>
      <w:r w:rsidRPr="006C66CA">
        <w:rPr>
          <w:rFonts w:cs="Arial"/>
          <w:spacing w:val="-8"/>
          <w:rPrChange w:id="3639" w:author="Harry Shamoon" w:date="2015-03-05T19:28:00Z">
            <w:rPr>
              <w:spacing w:val="-8"/>
            </w:rPr>
          </w:rPrChange>
        </w:rPr>
        <w:t xml:space="preserve"> </w:t>
      </w:r>
      <w:r w:rsidRPr="006C66CA">
        <w:rPr>
          <w:rFonts w:cs="Arial"/>
          <w:rPrChange w:id="3640" w:author="Harry Shamoon" w:date="2015-03-05T19:28:00Z">
            <w:rPr/>
          </w:rPrChange>
        </w:rPr>
        <w:t>is</w:t>
      </w:r>
      <w:r w:rsidRPr="006C66CA">
        <w:rPr>
          <w:rFonts w:cs="Arial"/>
          <w:spacing w:val="-8"/>
          <w:rPrChange w:id="3641" w:author="Harry Shamoon" w:date="2015-03-05T19:28:00Z">
            <w:rPr>
              <w:spacing w:val="-8"/>
            </w:rPr>
          </w:rPrChange>
        </w:rPr>
        <w:t xml:space="preserve"> </w:t>
      </w:r>
      <w:r w:rsidRPr="006C66CA">
        <w:rPr>
          <w:rFonts w:cs="Arial"/>
          <w:spacing w:val="-5"/>
          <w:rPrChange w:id="3642" w:author="Harry Shamoon" w:date="2015-03-05T19:28:00Z">
            <w:rPr>
              <w:spacing w:val="-5"/>
            </w:rPr>
          </w:rPrChange>
        </w:rPr>
        <w:t>low,</w:t>
      </w:r>
      <w:r w:rsidRPr="006C66CA">
        <w:rPr>
          <w:rFonts w:cs="Arial"/>
          <w:spacing w:val="-8"/>
          <w:rPrChange w:id="3643" w:author="Harry Shamoon" w:date="2015-03-05T19:28:00Z">
            <w:rPr>
              <w:spacing w:val="-8"/>
            </w:rPr>
          </w:rPrChange>
        </w:rPr>
        <w:t xml:space="preserve"> </w:t>
      </w:r>
      <w:r w:rsidRPr="006C66CA">
        <w:rPr>
          <w:rFonts w:cs="Arial"/>
          <w:rPrChange w:id="3644" w:author="Harry Shamoon" w:date="2015-03-05T19:28:00Z">
            <w:rPr/>
          </w:rPrChange>
        </w:rPr>
        <w:t>if</w:t>
      </w:r>
      <w:r w:rsidRPr="006C66CA">
        <w:rPr>
          <w:rFonts w:cs="Arial"/>
          <w:spacing w:val="-8"/>
          <w:rPrChange w:id="3645" w:author="Harry Shamoon" w:date="2015-03-05T19:28:00Z">
            <w:rPr>
              <w:spacing w:val="-8"/>
            </w:rPr>
          </w:rPrChange>
        </w:rPr>
        <w:t xml:space="preserve"> </w:t>
      </w:r>
      <w:r w:rsidRPr="006C66CA">
        <w:rPr>
          <w:rFonts w:cs="Arial"/>
          <w:rPrChange w:id="3646" w:author="Harry Shamoon" w:date="2015-03-05T19:28:00Z">
            <w:rPr/>
          </w:rPrChange>
        </w:rPr>
        <w:t>to</w:t>
      </w:r>
      <w:r w:rsidRPr="006C66CA">
        <w:rPr>
          <w:rFonts w:cs="Arial"/>
          <w:spacing w:val="-8"/>
          <w:rPrChange w:id="3647" w:author="Harry Shamoon" w:date="2015-03-05T19:28:00Z">
            <w:rPr>
              <w:spacing w:val="-8"/>
            </w:rPr>
          </w:rPrChange>
        </w:rPr>
        <w:t xml:space="preserve"> </w:t>
      </w:r>
      <w:r w:rsidRPr="006C66CA">
        <w:rPr>
          <w:rFonts w:cs="Arial"/>
          <w:rPrChange w:id="3648" w:author="Harry Shamoon" w:date="2015-03-05T19:28:00Z">
            <w:rPr/>
          </w:rPrChange>
        </w:rPr>
        <w:t>small</w:t>
      </w:r>
      <w:r w:rsidRPr="006C66CA">
        <w:rPr>
          <w:rFonts w:cs="Arial"/>
          <w:spacing w:val="-8"/>
          <w:rPrChange w:id="3649" w:author="Harry Shamoon" w:date="2015-03-05T19:28:00Z">
            <w:rPr>
              <w:spacing w:val="-8"/>
            </w:rPr>
          </w:rPrChange>
        </w:rPr>
        <w:t xml:space="preserve"> </w:t>
      </w:r>
      <w:r w:rsidRPr="006C66CA">
        <w:rPr>
          <w:rFonts w:cs="Arial"/>
          <w:rPrChange w:id="3650" w:author="Harry Shamoon" w:date="2015-03-05T19:28:00Z">
            <w:rPr/>
          </w:rPrChange>
        </w:rPr>
        <w:t>we</w:t>
      </w:r>
      <w:r w:rsidRPr="006C66CA">
        <w:rPr>
          <w:rFonts w:cs="Arial"/>
          <w:spacing w:val="-8"/>
          <w:rPrChange w:id="3651" w:author="Harry Shamoon" w:date="2015-03-05T19:28:00Z">
            <w:rPr>
              <w:spacing w:val="-8"/>
            </w:rPr>
          </w:rPrChange>
        </w:rPr>
        <w:t xml:space="preserve"> </w:t>
      </w:r>
      <w:r w:rsidRPr="006C66CA">
        <w:rPr>
          <w:rFonts w:cs="Arial"/>
          <w:rPrChange w:id="3652" w:author="Harry Shamoon" w:date="2015-03-05T19:28:00Z">
            <w:rPr/>
          </w:rPrChange>
        </w:rPr>
        <w:t>see</w:t>
      </w:r>
      <w:r w:rsidRPr="006C66CA">
        <w:rPr>
          <w:rFonts w:cs="Arial"/>
          <w:spacing w:val="-8"/>
          <w:rPrChange w:id="3653" w:author="Harry Shamoon" w:date="2015-03-05T19:28:00Z">
            <w:rPr>
              <w:spacing w:val="-8"/>
            </w:rPr>
          </w:rPrChange>
        </w:rPr>
        <w:t xml:space="preserve"> </w:t>
      </w:r>
      <w:r w:rsidRPr="006C66CA">
        <w:rPr>
          <w:rFonts w:cs="Arial"/>
          <w:rPrChange w:id="3654" w:author="Harry Shamoon" w:date="2015-03-05T19:28:00Z">
            <w:rPr/>
          </w:rPrChange>
        </w:rPr>
        <w:t>undesirable</w:t>
      </w:r>
      <w:r w:rsidRPr="006C66CA">
        <w:rPr>
          <w:rFonts w:cs="Arial"/>
          <w:spacing w:val="-8"/>
          <w:rPrChange w:id="3655" w:author="Harry Shamoon" w:date="2015-03-05T19:28:00Z">
            <w:rPr>
              <w:spacing w:val="-8"/>
            </w:rPr>
          </w:rPrChange>
        </w:rPr>
        <w:t xml:space="preserve"> </w:t>
      </w:r>
      <w:r w:rsidRPr="006C66CA">
        <w:rPr>
          <w:rFonts w:cs="Arial"/>
          <w:rPrChange w:id="3656" w:author="Harry Shamoon" w:date="2015-03-05T19:28:00Z">
            <w:rPr/>
          </w:rPrChange>
        </w:rPr>
        <w:t>random</w:t>
      </w:r>
      <w:r w:rsidRPr="006C66CA">
        <w:rPr>
          <w:rFonts w:cs="Arial"/>
          <w:spacing w:val="-8"/>
          <w:rPrChange w:id="3657" w:author="Harry Shamoon" w:date="2015-03-05T19:28:00Z">
            <w:rPr>
              <w:spacing w:val="-8"/>
            </w:rPr>
          </w:rPrChange>
        </w:rPr>
        <w:t xml:space="preserve"> </w:t>
      </w:r>
      <w:r w:rsidRPr="006C66CA">
        <w:rPr>
          <w:rFonts w:cs="Arial"/>
          <w:rPrChange w:id="3658" w:author="Harry Shamoon" w:date="2015-03-05T19:28:00Z">
            <w:rPr/>
          </w:rPrChange>
        </w:rPr>
        <w:t>walk</w:t>
      </w:r>
      <w:r w:rsidRPr="006C66CA">
        <w:rPr>
          <w:rFonts w:cs="Arial"/>
          <w:w w:val="99"/>
          <w:rPrChange w:id="3659" w:author="Harry Shamoon" w:date="2015-03-05T19:28:00Z">
            <w:rPr>
              <w:w w:val="99"/>
            </w:rPr>
          </w:rPrChange>
        </w:rPr>
        <w:t xml:space="preserve"> </w:t>
      </w:r>
      <w:r w:rsidRPr="006C66CA">
        <w:rPr>
          <w:rFonts w:cs="Arial"/>
          <w:rPrChange w:id="3660" w:author="Harry Shamoon" w:date="2015-03-05T19:28:00Z">
            <w:rPr/>
          </w:rPrChange>
        </w:rPr>
        <w:t xml:space="preserve">behavior. </w:t>
      </w:r>
      <w:r w:rsidRPr="006C66CA">
        <w:rPr>
          <w:rFonts w:cs="Arial"/>
          <w:spacing w:val="-14"/>
          <w:rPrChange w:id="3661" w:author="Harry Shamoon" w:date="2015-03-05T19:28:00Z">
            <w:rPr>
              <w:spacing w:val="-14"/>
            </w:rPr>
          </w:rPrChange>
        </w:rPr>
        <w:t xml:space="preserve">To </w:t>
      </w:r>
      <w:r w:rsidRPr="006C66CA">
        <w:rPr>
          <w:rFonts w:cs="Arial"/>
          <w:rPrChange w:id="3662" w:author="Harry Shamoon" w:date="2015-03-05T19:28:00Z">
            <w:rPr/>
          </w:rPrChange>
        </w:rPr>
        <w:t xml:space="preserve">overcome this, </w:t>
      </w:r>
      <w:r w:rsidRPr="006C66CA">
        <w:rPr>
          <w:rFonts w:cs="Arial"/>
          <w:spacing w:val="-7"/>
          <w:rPrChange w:id="3663" w:author="Harry Shamoon" w:date="2015-03-05T19:28:00Z">
            <w:rPr>
              <w:spacing w:val="-7"/>
            </w:rPr>
          </w:rPrChange>
        </w:rPr>
        <w:t xml:space="preserve">STAN </w:t>
      </w:r>
      <w:r w:rsidRPr="006C66CA">
        <w:rPr>
          <w:rFonts w:cs="Arial"/>
          <w:rPrChange w:id="3664" w:author="Harry Shamoon" w:date="2015-03-05T19:28:00Z">
            <w:rPr/>
          </w:rPrChange>
        </w:rPr>
        <w:t xml:space="preserve">implemented </w:t>
      </w:r>
      <w:del w:id="3665" w:author="Harry Shamoon" w:date="2015-03-05T20:24:00Z">
        <w:r w:rsidRPr="006C66CA" w:rsidDel="00FF4755">
          <w:rPr>
            <w:rFonts w:cs="Arial"/>
            <w:rPrChange w:id="3666" w:author="Harry Shamoon" w:date="2015-03-05T19:28:00Z">
              <w:rPr/>
            </w:rPrChange>
          </w:rPr>
          <w:delText xml:space="preserve">the </w:delText>
        </w:r>
        <w:r w:rsidRPr="006C66CA" w:rsidDel="00FF4755">
          <w:rPr>
            <w:rFonts w:cs="Arial"/>
            <w:spacing w:val="-3"/>
            <w:rPrChange w:id="3667" w:author="Harry Shamoon" w:date="2015-03-05T19:28:00Z">
              <w:rPr>
                <w:spacing w:val="-3"/>
              </w:rPr>
            </w:rPrChange>
          </w:rPr>
          <w:delText>No-U-Turn</w:delText>
        </w:r>
        <w:r w:rsidRPr="006C66CA" w:rsidDel="00FF4755">
          <w:rPr>
            <w:rFonts w:cs="Arial"/>
            <w:spacing w:val="4"/>
            <w:rPrChange w:id="3668" w:author="Harry Shamoon" w:date="2015-03-05T19:28:00Z">
              <w:rPr>
                <w:spacing w:val="4"/>
              </w:rPr>
            </w:rPrChange>
          </w:rPr>
          <w:delText xml:space="preserve"> </w:delText>
        </w:r>
        <w:r w:rsidRPr="006C66CA" w:rsidDel="00FF4755">
          <w:rPr>
            <w:rFonts w:cs="Arial"/>
            <w:rPrChange w:id="3669" w:author="Harry Shamoon" w:date="2015-03-05T19:28:00Z">
              <w:rPr/>
            </w:rPrChange>
          </w:rPr>
          <w:delText>Sampler</w:delText>
        </w:r>
        <w:r w:rsidRPr="006C66CA" w:rsidDel="00FF4755">
          <w:rPr>
            <w:rFonts w:cs="Arial"/>
            <w:w w:val="99"/>
            <w:rPrChange w:id="3670" w:author="Harry Shamoon" w:date="2015-03-05T19:28:00Z">
              <w:rPr>
                <w:w w:val="99"/>
              </w:rPr>
            </w:rPrChange>
          </w:rPr>
          <w:delText xml:space="preserve"> </w:delText>
        </w:r>
        <w:r w:rsidRPr="006C66CA" w:rsidDel="00FF4755">
          <w:rPr>
            <w:rFonts w:cs="Arial"/>
            <w:rPrChange w:id="3671" w:author="Harry Shamoon" w:date="2015-03-05T19:28:00Z">
              <w:rPr/>
            </w:rPrChange>
          </w:rPr>
          <w:delText>(NUTS),</w:delText>
        </w:r>
        <w:r w:rsidRPr="006C66CA" w:rsidDel="00FF4755">
          <w:rPr>
            <w:rFonts w:cs="Arial"/>
            <w:spacing w:val="-10"/>
            <w:rPrChange w:id="3672" w:author="Harry Shamoon" w:date="2015-03-05T19:28:00Z">
              <w:rPr>
                <w:spacing w:val="-10"/>
              </w:rPr>
            </w:rPrChange>
          </w:rPr>
          <w:delText xml:space="preserve"> </w:delText>
        </w:r>
      </w:del>
      <w:r w:rsidRPr="006C66CA">
        <w:rPr>
          <w:rFonts w:cs="Arial"/>
          <w:rPrChange w:id="3673" w:author="Harry Shamoon" w:date="2015-03-05T19:28:00Z">
            <w:rPr/>
          </w:rPrChange>
        </w:rPr>
        <w:t>a</w:t>
      </w:r>
      <w:r w:rsidRPr="006C66CA">
        <w:rPr>
          <w:rFonts w:cs="Arial"/>
          <w:spacing w:val="-10"/>
          <w:rPrChange w:id="3674" w:author="Harry Shamoon" w:date="2015-03-05T19:28:00Z">
            <w:rPr>
              <w:spacing w:val="-10"/>
            </w:rPr>
          </w:rPrChange>
        </w:rPr>
        <w:t xml:space="preserve"> </w:t>
      </w:r>
      <w:r w:rsidRPr="006C66CA">
        <w:rPr>
          <w:rFonts w:cs="Arial"/>
          <w:rPrChange w:id="3675" w:author="Harry Shamoon" w:date="2015-03-05T19:28:00Z">
            <w:rPr/>
          </w:rPrChange>
        </w:rPr>
        <w:t>recursive</w:t>
      </w:r>
      <w:r w:rsidRPr="006C66CA">
        <w:rPr>
          <w:rFonts w:cs="Arial"/>
          <w:spacing w:val="-10"/>
          <w:rPrChange w:id="3676" w:author="Harry Shamoon" w:date="2015-03-05T19:28:00Z">
            <w:rPr>
              <w:spacing w:val="-10"/>
            </w:rPr>
          </w:rPrChange>
        </w:rPr>
        <w:t xml:space="preserve"> </w:t>
      </w:r>
      <w:r w:rsidRPr="006C66CA">
        <w:rPr>
          <w:rFonts w:cs="Arial"/>
          <w:rPrChange w:id="3677" w:author="Harry Shamoon" w:date="2015-03-05T19:28:00Z">
            <w:rPr/>
          </w:rPrChange>
        </w:rPr>
        <w:t>algorithm</w:t>
      </w:r>
      <w:r w:rsidRPr="006C66CA">
        <w:rPr>
          <w:rFonts w:cs="Arial"/>
          <w:spacing w:val="-10"/>
          <w:rPrChange w:id="3678" w:author="Harry Shamoon" w:date="2015-03-05T19:28:00Z">
            <w:rPr>
              <w:spacing w:val="-10"/>
            </w:rPr>
          </w:rPrChange>
        </w:rPr>
        <w:t xml:space="preserve"> </w:t>
      </w:r>
      <w:r w:rsidRPr="006C66CA">
        <w:rPr>
          <w:rFonts w:cs="Arial"/>
          <w:rPrChange w:id="3679" w:author="Harry Shamoon" w:date="2015-03-05T19:28:00Z">
            <w:rPr/>
          </w:rPrChange>
        </w:rPr>
        <w:t>to</w:t>
      </w:r>
      <w:r w:rsidRPr="006C66CA">
        <w:rPr>
          <w:rFonts w:cs="Arial"/>
          <w:spacing w:val="-10"/>
          <w:rPrChange w:id="3680" w:author="Harry Shamoon" w:date="2015-03-05T19:28:00Z">
            <w:rPr>
              <w:spacing w:val="-10"/>
            </w:rPr>
          </w:rPrChange>
        </w:rPr>
        <w:t xml:space="preserve"> </w:t>
      </w:r>
      <w:r w:rsidRPr="006C66CA">
        <w:rPr>
          <w:rFonts w:cs="Arial"/>
          <w:rPrChange w:id="3681" w:author="Harry Shamoon" w:date="2015-03-05T19:28:00Z">
            <w:rPr/>
          </w:rPrChange>
        </w:rPr>
        <w:t>automate</w:t>
      </w:r>
      <w:r w:rsidRPr="006C66CA">
        <w:rPr>
          <w:rFonts w:cs="Arial"/>
          <w:spacing w:val="-10"/>
          <w:rPrChange w:id="3682" w:author="Harry Shamoon" w:date="2015-03-05T19:28:00Z">
            <w:rPr>
              <w:spacing w:val="-10"/>
            </w:rPr>
          </w:rPrChange>
        </w:rPr>
        <w:t xml:space="preserve"> </w:t>
      </w:r>
      <w:r w:rsidRPr="006C66CA">
        <w:rPr>
          <w:rFonts w:cs="Arial"/>
          <w:rPrChange w:id="3683" w:author="Harry Shamoon" w:date="2015-03-05T19:28:00Z">
            <w:rPr/>
          </w:rPrChange>
        </w:rPr>
        <w:t>and</w:t>
      </w:r>
      <w:r w:rsidRPr="006C66CA">
        <w:rPr>
          <w:rFonts w:cs="Arial"/>
          <w:spacing w:val="-10"/>
          <w:rPrChange w:id="3684" w:author="Harry Shamoon" w:date="2015-03-05T19:28:00Z">
            <w:rPr>
              <w:spacing w:val="-10"/>
            </w:rPr>
          </w:rPrChange>
        </w:rPr>
        <w:t xml:space="preserve"> </w:t>
      </w:r>
      <w:r w:rsidRPr="006C66CA">
        <w:rPr>
          <w:rFonts w:cs="Arial"/>
          <w:rPrChange w:id="3685" w:author="Harry Shamoon" w:date="2015-03-05T19:28:00Z">
            <w:rPr/>
          </w:rPrChange>
        </w:rPr>
        <w:t>optimize</w:t>
      </w:r>
      <w:r w:rsidRPr="006C66CA">
        <w:rPr>
          <w:rFonts w:cs="Arial"/>
          <w:spacing w:val="-10"/>
          <w:rPrChange w:id="3686" w:author="Harry Shamoon" w:date="2015-03-05T19:28:00Z">
            <w:rPr>
              <w:spacing w:val="-10"/>
            </w:rPr>
          </w:rPrChange>
        </w:rPr>
        <w:t xml:space="preserve"> </w:t>
      </w:r>
      <w:r w:rsidRPr="006C66CA">
        <w:rPr>
          <w:rFonts w:cs="Arial"/>
          <w:rPrChange w:id="3687" w:author="Harry Shamoon" w:date="2015-03-05T19:28:00Z">
            <w:rPr/>
          </w:rPrChange>
        </w:rPr>
        <w:t>tuning</w:t>
      </w:r>
      <w:r w:rsidRPr="006C66CA">
        <w:rPr>
          <w:rFonts w:cs="Arial"/>
          <w:spacing w:val="-10"/>
          <w:rPrChange w:id="3688" w:author="Harry Shamoon" w:date="2015-03-05T19:28:00Z">
            <w:rPr>
              <w:spacing w:val="-10"/>
            </w:rPr>
          </w:rPrChange>
        </w:rPr>
        <w:t xml:space="preserve"> </w:t>
      </w:r>
      <w:r w:rsidRPr="006C66CA">
        <w:rPr>
          <w:rFonts w:cs="Arial"/>
          <w:rPrChange w:id="3689" w:author="Harry Shamoon" w:date="2015-03-05T19:28:00Z">
            <w:rPr/>
          </w:rPrChange>
        </w:rPr>
        <w:t>the</w:t>
      </w:r>
      <w:r w:rsidRPr="006C66CA">
        <w:rPr>
          <w:rFonts w:cs="Arial"/>
          <w:spacing w:val="-10"/>
          <w:rPrChange w:id="3690" w:author="Harry Shamoon" w:date="2015-03-05T19:28:00Z">
            <w:rPr>
              <w:spacing w:val="-10"/>
            </w:rPr>
          </w:rPrChange>
        </w:rPr>
        <w:t xml:space="preserve"> </w:t>
      </w:r>
      <w:r w:rsidRPr="006C66CA">
        <w:rPr>
          <w:rFonts w:cs="Arial"/>
          <w:rPrChange w:id="3691" w:author="Harry Shamoon" w:date="2015-03-05T19:28:00Z">
            <w:rPr/>
          </w:rPrChange>
        </w:rPr>
        <w:t>HMC</w:t>
      </w:r>
      <w:r w:rsidRPr="006C66CA">
        <w:rPr>
          <w:rFonts w:cs="Arial"/>
          <w:w w:val="99"/>
          <w:rPrChange w:id="3692" w:author="Harry Shamoon" w:date="2015-03-05T19:28:00Z">
            <w:rPr>
              <w:w w:val="99"/>
            </w:rPr>
          </w:rPrChange>
        </w:rPr>
        <w:t xml:space="preserve"> </w:t>
      </w:r>
      <w:r w:rsidRPr="006C66CA">
        <w:rPr>
          <w:rFonts w:cs="Arial"/>
          <w:rPrChange w:id="3693" w:author="Harry Shamoon" w:date="2015-03-05T19:28:00Z">
            <w:rPr/>
          </w:rPrChange>
        </w:rPr>
        <w:t>[53],</w:t>
      </w:r>
      <w:r w:rsidRPr="006C66CA">
        <w:rPr>
          <w:rFonts w:cs="Arial"/>
          <w:spacing w:val="-11"/>
          <w:rPrChange w:id="3694" w:author="Harry Shamoon" w:date="2015-03-05T19:28:00Z">
            <w:rPr>
              <w:spacing w:val="-11"/>
            </w:rPr>
          </w:rPrChange>
        </w:rPr>
        <w:t xml:space="preserve"> </w:t>
      </w:r>
      <w:del w:id="3695" w:author="Harry Shamoon" w:date="2015-03-05T20:25:00Z">
        <w:r w:rsidRPr="006C66CA" w:rsidDel="00FF4755">
          <w:rPr>
            <w:rFonts w:cs="Arial"/>
            <w:rPrChange w:id="3696" w:author="Harry Shamoon" w:date="2015-03-05T19:28:00Z">
              <w:rPr/>
            </w:rPrChange>
          </w:rPr>
          <w:delText>also</w:delText>
        </w:r>
        <w:r w:rsidRPr="006C66CA" w:rsidDel="00FF4755">
          <w:rPr>
            <w:rFonts w:cs="Arial"/>
            <w:spacing w:val="-13"/>
            <w:rPrChange w:id="3697" w:author="Harry Shamoon" w:date="2015-03-05T19:28:00Z">
              <w:rPr>
                <w:spacing w:val="-13"/>
              </w:rPr>
            </w:rPrChange>
          </w:rPr>
          <w:delText xml:space="preserve"> </w:delText>
        </w:r>
        <w:r w:rsidRPr="006C66CA" w:rsidDel="00FF4755">
          <w:rPr>
            <w:rFonts w:cs="Arial"/>
            <w:rPrChange w:id="3698" w:author="Harry Shamoon" w:date="2015-03-05T19:28:00Z">
              <w:rPr/>
            </w:rPrChange>
          </w:rPr>
          <w:delText>introduced</w:delText>
        </w:r>
        <w:r w:rsidRPr="006C66CA" w:rsidDel="00FF4755">
          <w:rPr>
            <w:rFonts w:cs="Arial"/>
            <w:spacing w:val="-13"/>
            <w:rPrChange w:id="3699" w:author="Harry Shamoon" w:date="2015-03-05T19:28:00Z">
              <w:rPr>
                <w:spacing w:val="-13"/>
              </w:rPr>
            </w:rPrChange>
          </w:rPr>
          <w:delText xml:space="preserve"> </w:delText>
        </w:r>
        <w:r w:rsidRPr="00FF4755" w:rsidDel="00FF4755">
          <w:rPr>
            <w:rFonts w:cs="Arial"/>
            <w:spacing w:val="-3"/>
          </w:rPr>
          <w:delText>by</w:delText>
        </w:r>
      </w:del>
      <w:ins w:id="3700" w:author="Harry Shamoon" w:date="2015-03-05T20:25:00Z">
        <w:r w:rsidR="00FF4755">
          <w:rPr>
            <w:rFonts w:cs="Arial"/>
          </w:rPr>
          <w:t>innovated by</w:t>
        </w:r>
      </w:ins>
      <w:r w:rsidRPr="00FF4755">
        <w:rPr>
          <w:rFonts w:cs="Arial"/>
          <w:spacing w:val="-13"/>
        </w:rPr>
        <w:t xml:space="preserve"> </w:t>
      </w:r>
      <w:r w:rsidRPr="00FF4755">
        <w:rPr>
          <w:rFonts w:cs="Arial"/>
        </w:rPr>
        <w:t>my</w:t>
      </w:r>
      <w:r w:rsidRPr="00FF4755">
        <w:rPr>
          <w:rFonts w:cs="Arial"/>
          <w:spacing w:val="-13"/>
        </w:rPr>
        <w:t xml:space="preserve"> </w:t>
      </w:r>
      <w:r w:rsidRPr="00FF4755">
        <w:rPr>
          <w:rFonts w:cs="Arial"/>
        </w:rPr>
        <w:t>co-mentor</w:t>
      </w:r>
      <w:r w:rsidRPr="00FF4755">
        <w:rPr>
          <w:rFonts w:cs="Arial"/>
          <w:spacing w:val="-13"/>
        </w:rPr>
        <w:t xml:space="preserve"> </w:t>
      </w:r>
      <w:r w:rsidRPr="00FF4755">
        <w:rPr>
          <w:rFonts w:cs="Arial"/>
          <w:spacing w:val="-4"/>
        </w:rPr>
        <w:t>Dr.</w:t>
      </w:r>
      <w:r w:rsidRPr="00FF4755">
        <w:rPr>
          <w:rFonts w:cs="Arial"/>
          <w:spacing w:val="5"/>
        </w:rPr>
        <w:t xml:space="preserve"> </w:t>
      </w:r>
      <w:proofErr w:type="spellStart"/>
      <w:r w:rsidRPr="00FF4755">
        <w:rPr>
          <w:rFonts w:cs="Arial"/>
        </w:rPr>
        <w:t>Gelman</w:t>
      </w:r>
      <w:proofErr w:type="spellEnd"/>
      <w:r w:rsidRPr="00FF4755">
        <w:rPr>
          <w:rFonts w:cs="Arial"/>
        </w:rPr>
        <w:t>.</w:t>
      </w:r>
      <w:r w:rsidRPr="00FF4755">
        <w:rPr>
          <w:rFonts w:cs="Arial"/>
          <w:spacing w:val="5"/>
        </w:rPr>
        <w:t xml:space="preserve"> </w:t>
      </w:r>
      <w:del w:id="3701" w:author="Harry Shamoon" w:date="2015-03-05T20:25:00Z">
        <w:r w:rsidRPr="00FF4755" w:rsidDel="00FF4755">
          <w:rPr>
            <w:rFonts w:cs="Arial"/>
          </w:rPr>
          <w:delText>If</w:delText>
        </w:r>
        <w:r w:rsidRPr="00FF4755" w:rsidDel="00FF4755">
          <w:rPr>
            <w:rFonts w:cs="Arial"/>
            <w:spacing w:val="-13"/>
          </w:rPr>
          <w:delText xml:space="preserve"> </w:delText>
        </w:r>
        <w:r w:rsidRPr="00FF4755" w:rsidDel="00FF4755">
          <w:rPr>
            <w:rFonts w:cs="Arial"/>
          </w:rPr>
          <w:delText>needed,</w:delText>
        </w:r>
        <w:r w:rsidRPr="00FF4755" w:rsidDel="00FF4755">
          <w:rPr>
            <w:rFonts w:cs="Arial"/>
            <w:spacing w:val="-11"/>
          </w:rPr>
          <w:delText xml:space="preserve"> </w:delText>
        </w:r>
        <w:r w:rsidRPr="00FF4755" w:rsidDel="00FF4755">
          <w:rPr>
            <w:rFonts w:cs="Arial"/>
          </w:rPr>
          <w:delText>we</w:delText>
        </w:r>
        <w:r w:rsidRPr="008F496E" w:rsidDel="00FF4755">
          <w:rPr>
            <w:rFonts w:cs="Arial"/>
            <w:spacing w:val="-13"/>
          </w:rPr>
          <w:delText xml:space="preserve"> </w:delText>
        </w:r>
        <w:r w:rsidRPr="008F496E" w:rsidDel="00FF4755">
          <w:rPr>
            <w:rFonts w:cs="Arial"/>
          </w:rPr>
          <w:delText>will</w:delText>
        </w:r>
        <w:r w:rsidRPr="006C66CA" w:rsidDel="00FF4755">
          <w:rPr>
            <w:rFonts w:cs="Arial"/>
            <w:spacing w:val="-13"/>
            <w:rPrChange w:id="3702" w:author="Harry Shamoon" w:date="2015-03-05T19:28:00Z">
              <w:rPr>
                <w:spacing w:val="-13"/>
              </w:rPr>
            </w:rPrChange>
          </w:rPr>
          <w:delText xml:space="preserve"> </w:delText>
        </w:r>
        <w:r w:rsidRPr="006C66CA" w:rsidDel="00FF4755">
          <w:rPr>
            <w:rFonts w:cs="Arial"/>
            <w:rPrChange w:id="3703" w:author="Harry Shamoon" w:date="2015-03-05T19:28:00Z">
              <w:rPr/>
            </w:rPrChange>
          </w:rPr>
          <w:delText>run</w:delText>
        </w:r>
        <w:r w:rsidRPr="006C66CA" w:rsidDel="00FF4755">
          <w:rPr>
            <w:rFonts w:cs="Arial"/>
            <w:w w:val="99"/>
            <w:rPrChange w:id="3704" w:author="Harry Shamoon" w:date="2015-03-05T19:28:00Z">
              <w:rPr>
                <w:w w:val="99"/>
              </w:rPr>
            </w:rPrChange>
          </w:rPr>
          <w:delText xml:space="preserve"> </w:delText>
        </w:r>
        <w:r w:rsidRPr="006C66CA" w:rsidDel="00FF4755">
          <w:rPr>
            <w:rFonts w:cs="Arial"/>
            <w:rPrChange w:id="3705" w:author="Harry Shamoon" w:date="2015-03-05T19:28:00Z">
              <w:rPr/>
            </w:rPrChange>
          </w:rPr>
          <w:delText>chains</w:delText>
        </w:r>
        <w:r w:rsidRPr="006C66CA" w:rsidDel="00FF4755">
          <w:rPr>
            <w:rFonts w:cs="Arial"/>
            <w:spacing w:val="-9"/>
            <w:rPrChange w:id="3706" w:author="Harry Shamoon" w:date="2015-03-05T19:28:00Z">
              <w:rPr>
                <w:spacing w:val="-9"/>
              </w:rPr>
            </w:rPrChange>
          </w:rPr>
          <w:delText xml:space="preserve"> </w:delText>
        </w:r>
        <w:r w:rsidRPr="006C66CA" w:rsidDel="00FF4755">
          <w:rPr>
            <w:rFonts w:cs="Arial"/>
            <w:rPrChange w:id="3707" w:author="Harry Shamoon" w:date="2015-03-05T19:28:00Z">
              <w:rPr/>
            </w:rPrChange>
          </w:rPr>
          <w:delText>in</w:delText>
        </w:r>
        <w:r w:rsidRPr="006C66CA" w:rsidDel="00FF4755">
          <w:rPr>
            <w:rFonts w:cs="Arial"/>
            <w:spacing w:val="-9"/>
            <w:rPrChange w:id="3708" w:author="Harry Shamoon" w:date="2015-03-05T19:28:00Z">
              <w:rPr>
                <w:spacing w:val="-9"/>
              </w:rPr>
            </w:rPrChange>
          </w:rPr>
          <w:delText xml:space="preserve"> </w:delText>
        </w:r>
        <w:r w:rsidRPr="006C66CA" w:rsidDel="00FF4755">
          <w:rPr>
            <w:rFonts w:cs="Arial"/>
            <w:rPrChange w:id="3709" w:author="Harry Shamoon" w:date="2015-03-05T19:28:00Z">
              <w:rPr/>
            </w:rPrChange>
          </w:rPr>
          <w:delText>parallel</w:delText>
        </w:r>
        <w:r w:rsidRPr="006C66CA" w:rsidDel="00FF4755">
          <w:rPr>
            <w:rFonts w:cs="Arial"/>
            <w:spacing w:val="-9"/>
            <w:rPrChange w:id="3710" w:author="Harry Shamoon" w:date="2015-03-05T19:28:00Z">
              <w:rPr>
                <w:spacing w:val="-9"/>
              </w:rPr>
            </w:rPrChange>
          </w:rPr>
          <w:delText xml:space="preserve"> </w:delText>
        </w:r>
        <w:r w:rsidRPr="006C66CA" w:rsidDel="00FF4755">
          <w:rPr>
            <w:rFonts w:cs="Arial"/>
            <w:rPrChange w:id="3711" w:author="Harry Shamoon" w:date="2015-03-05T19:28:00Z">
              <w:rPr/>
            </w:rPrChange>
          </w:rPr>
          <w:delText>on</w:delText>
        </w:r>
        <w:r w:rsidRPr="006C66CA" w:rsidDel="00FF4755">
          <w:rPr>
            <w:rFonts w:cs="Arial"/>
            <w:spacing w:val="-9"/>
            <w:rPrChange w:id="3712" w:author="Harry Shamoon" w:date="2015-03-05T19:28:00Z">
              <w:rPr>
                <w:spacing w:val="-9"/>
              </w:rPr>
            </w:rPrChange>
          </w:rPr>
          <w:delText xml:space="preserve"> </w:delText>
        </w:r>
        <w:r w:rsidRPr="006C66CA" w:rsidDel="00FF4755">
          <w:rPr>
            <w:rFonts w:cs="Arial"/>
            <w:rPrChange w:id="3713" w:author="Harry Shamoon" w:date="2015-03-05T19:28:00Z">
              <w:rPr/>
            </w:rPrChange>
          </w:rPr>
          <w:delText>Columbia</w:delText>
        </w:r>
        <w:r w:rsidRPr="006C66CA" w:rsidDel="00FF4755">
          <w:rPr>
            <w:rFonts w:cs="Arial"/>
            <w:spacing w:val="-9"/>
            <w:rPrChange w:id="3714" w:author="Harry Shamoon" w:date="2015-03-05T19:28:00Z">
              <w:rPr>
                <w:spacing w:val="-9"/>
              </w:rPr>
            </w:rPrChange>
          </w:rPr>
          <w:delText xml:space="preserve"> </w:delText>
        </w:r>
        <w:r w:rsidRPr="006C66CA" w:rsidDel="00FF4755">
          <w:rPr>
            <w:rFonts w:cs="Arial"/>
            <w:spacing w:val="-8"/>
            <w:rPrChange w:id="3715" w:author="Harry Shamoon" w:date="2015-03-05T19:28:00Z">
              <w:rPr>
                <w:spacing w:val="-8"/>
              </w:rPr>
            </w:rPrChange>
          </w:rPr>
          <w:delText>Univ.’s</w:delText>
        </w:r>
        <w:r w:rsidRPr="006C66CA" w:rsidDel="00FF4755">
          <w:rPr>
            <w:rFonts w:cs="Arial"/>
            <w:spacing w:val="-9"/>
            <w:rPrChange w:id="3716" w:author="Harry Shamoon" w:date="2015-03-05T19:28:00Z">
              <w:rPr>
                <w:spacing w:val="-9"/>
              </w:rPr>
            </w:rPrChange>
          </w:rPr>
          <w:delText xml:space="preserve"> </w:delText>
        </w:r>
        <w:r w:rsidRPr="006C66CA" w:rsidDel="00FF4755">
          <w:rPr>
            <w:rFonts w:cs="Arial"/>
            <w:rPrChange w:id="3717" w:author="Harry Shamoon" w:date="2015-03-05T19:28:00Z">
              <w:rPr/>
            </w:rPrChange>
          </w:rPr>
          <w:delText>mainframe</w:delText>
        </w:r>
        <w:r w:rsidRPr="006C66CA" w:rsidDel="00FF4755">
          <w:rPr>
            <w:rFonts w:cs="Arial"/>
            <w:spacing w:val="-9"/>
            <w:rPrChange w:id="3718" w:author="Harry Shamoon" w:date="2015-03-05T19:28:00Z">
              <w:rPr>
                <w:spacing w:val="-9"/>
              </w:rPr>
            </w:rPrChange>
          </w:rPr>
          <w:delText xml:space="preserve"> </w:delText>
        </w:r>
        <w:r w:rsidRPr="006C66CA" w:rsidDel="00FF4755">
          <w:rPr>
            <w:rFonts w:cs="Arial"/>
            <w:rPrChange w:id="3719" w:author="Harry Shamoon" w:date="2015-03-05T19:28:00Z">
              <w:rPr/>
            </w:rPrChange>
          </w:rPr>
          <w:delText>computer</w:delText>
        </w:r>
        <w:r w:rsidRPr="006C66CA" w:rsidDel="00FF4755">
          <w:rPr>
            <w:rFonts w:cs="Arial"/>
            <w:spacing w:val="-9"/>
            <w:rPrChange w:id="3720" w:author="Harry Shamoon" w:date="2015-03-05T19:28:00Z">
              <w:rPr>
                <w:spacing w:val="-9"/>
              </w:rPr>
            </w:rPrChange>
          </w:rPr>
          <w:delText xml:space="preserve"> </w:delText>
        </w:r>
        <w:r w:rsidRPr="006C66CA" w:rsidDel="00FF4755">
          <w:rPr>
            <w:rFonts w:cs="Arial"/>
            <w:rPrChange w:id="3721" w:author="Harry Shamoon" w:date="2015-03-05T19:28:00Z">
              <w:rPr/>
            </w:rPrChange>
          </w:rPr>
          <w:delText>cluster.</w:delText>
        </w:r>
      </w:del>
      <w:ins w:id="3722" w:author="Harry Shamoon" w:date="2015-03-05T20:25:00Z">
        <w:r w:rsidR="00FF4755">
          <w:rPr>
            <w:rFonts w:cs="Arial"/>
          </w:rPr>
          <w:t xml:space="preserve"> </w:t>
        </w:r>
      </w:ins>
    </w:p>
    <w:p w14:paraId="599387B5" w14:textId="77777777" w:rsidR="00F731E7" w:rsidRPr="00365719" w:rsidRDefault="00082CF3">
      <w:pPr>
        <w:pStyle w:val="BodyText"/>
        <w:spacing w:before="116"/>
        <w:ind w:left="119" w:firstLine="338"/>
        <w:jc w:val="both"/>
        <w:rPr>
          <w:rFonts w:cs="Arial"/>
        </w:rPr>
        <w:pPrChange w:id="3723" w:author="Harry Shamoon" w:date="2015-03-05T19:42:00Z">
          <w:pPr>
            <w:pStyle w:val="BodyText"/>
            <w:spacing w:before="116" w:line="266" w:lineRule="auto"/>
            <w:ind w:left="119" w:firstLine="338"/>
            <w:jc w:val="both"/>
          </w:pPr>
        </w:pPrChange>
      </w:pPr>
      <w:r w:rsidRPr="008F496E">
        <w:rPr>
          <w:rFonts w:cs="Arial"/>
          <w:b/>
        </w:rPr>
        <w:t>Posterior predictive checking, predictive validations and</w:t>
      </w:r>
      <w:r w:rsidRPr="008F496E">
        <w:rPr>
          <w:rFonts w:cs="Arial"/>
          <w:b/>
          <w:spacing w:val="-17"/>
        </w:rPr>
        <w:t xml:space="preserve"> </w:t>
      </w:r>
      <w:r w:rsidRPr="006C66CA">
        <w:rPr>
          <w:rFonts w:cs="Arial"/>
          <w:b/>
          <w:rPrChange w:id="3724" w:author="Harry Shamoon" w:date="2015-03-05T19:28:00Z">
            <w:rPr>
              <w:b/>
            </w:rPr>
          </w:rPrChange>
        </w:rPr>
        <w:t>model</w:t>
      </w:r>
      <w:r w:rsidRPr="006C66CA">
        <w:rPr>
          <w:rFonts w:cs="Arial"/>
          <w:b/>
          <w:w w:val="99"/>
          <w:rPrChange w:id="3725" w:author="Harry Shamoon" w:date="2015-03-05T19:28:00Z">
            <w:rPr>
              <w:b/>
              <w:w w:val="99"/>
            </w:rPr>
          </w:rPrChange>
        </w:rPr>
        <w:t xml:space="preserve"> </w:t>
      </w:r>
      <w:r w:rsidRPr="006C66CA">
        <w:rPr>
          <w:rFonts w:cs="Arial"/>
          <w:b/>
          <w:rPrChange w:id="3726" w:author="Harry Shamoon" w:date="2015-03-05T19:28:00Z">
            <w:rPr>
              <w:b/>
            </w:rPr>
          </w:rPrChange>
        </w:rPr>
        <w:t xml:space="preserve">comparison </w:t>
      </w:r>
      <w:r w:rsidRPr="006C66CA">
        <w:rPr>
          <w:rFonts w:cs="Arial"/>
          <w:rPrChange w:id="3727" w:author="Harry Shamoon" w:date="2015-03-05T19:28:00Z">
            <w:rPr/>
          </w:rPrChange>
        </w:rPr>
        <w:t>In evaluating its predictive performance, we will</w:t>
      </w:r>
      <w:r w:rsidRPr="006C66CA">
        <w:rPr>
          <w:rFonts w:cs="Arial"/>
          <w:spacing w:val="23"/>
          <w:rPrChange w:id="3728" w:author="Harry Shamoon" w:date="2015-03-05T19:28:00Z">
            <w:rPr>
              <w:spacing w:val="23"/>
            </w:rPr>
          </w:rPrChange>
        </w:rPr>
        <w:t xml:space="preserve"> </w:t>
      </w:r>
      <w:r w:rsidRPr="006C66CA">
        <w:rPr>
          <w:rFonts w:cs="Arial"/>
          <w:rPrChange w:id="3729" w:author="Harry Shamoon" w:date="2015-03-05T19:28:00Z">
            <w:rPr/>
          </w:rPrChange>
        </w:rPr>
        <w:t>perform</w:t>
      </w:r>
      <w:r w:rsidRPr="006C66CA">
        <w:rPr>
          <w:rFonts w:cs="Arial"/>
          <w:w w:val="99"/>
          <w:rPrChange w:id="3730" w:author="Harry Shamoon" w:date="2015-03-05T19:28:00Z">
            <w:rPr>
              <w:w w:val="99"/>
            </w:rPr>
          </w:rPrChange>
        </w:rPr>
        <w:t xml:space="preserve"> </w:t>
      </w:r>
      <w:r w:rsidRPr="006C66CA">
        <w:rPr>
          <w:rFonts w:cs="Arial"/>
          <w:rPrChange w:id="3731" w:author="Harry Shamoon" w:date="2015-03-05T19:28:00Z">
            <w:rPr/>
          </w:rPrChange>
        </w:rPr>
        <w:t>exploratory graphical [54] and confirmatory formal posterior</w:t>
      </w:r>
      <w:r w:rsidRPr="006C66CA">
        <w:rPr>
          <w:rFonts w:cs="Arial"/>
          <w:spacing w:val="47"/>
          <w:rPrChange w:id="3732" w:author="Harry Shamoon" w:date="2015-03-05T19:28:00Z">
            <w:rPr>
              <w:spacing w:val="47"/>
            </w:rPr>
          </w:rPrChange>
        </w:rPr>
        <w:t xml:space="preserve"> </w:t>
      </w:r>
      <w:r w:rsidRPr="006C66CA">
        <w:rPr>
          <w:rFonts w:cs="Arial"/>
          <w:rPrChange w:id="3733" w:author="Harry Shamoon" w:date="2015-03-05T19:28:00Z">
            <w:rPr/>
          </w:rPrChange>
        </w:rPr>
        <w:t>predictive</w:t>
      </w:r>
      <w:r w:rsidRPr="006C66CA">
        <w:rPr>
          <w:rFonts w:cs="Arial"/>
          <w:w w:val="99"/>
          <w:rPrChange w:id="3734" w:author="Harry Shamoon" w:date="2015-03-05T19:28:00Z">
            <w:rPr>
              <w:w w:val="99"/>
            </w:rPr>
          </w:rPrChange>
        </w:rPr>
        <w:t xml:space="preserve"> </w:t>
      </w:r>
      <w:r w:rsidRPr="006C66CA">
        <w:rPr>
          <w:rFonts w:cs="Arial"/>
          <w:rPrChange w:id="3735" w:author="Harry Shamoon" w:date="2015-03-05T19:28:00Z">
            <w:rPr/>
          </w:rPrChange>
        </w:rPr>
        <w:t>assessment using discrepancies [55] to compare the patient test set</w:t>
      </w:r>
      <w:r w:rsidRPr="006C66CA">
        <w:rPr>
          <w:rFonts w:cs="Arial"/>
          <w:spacing w:val="17"/>
          <w:rPrChange w:id="3736" w:author="Harry Shamoon" w:date="2015-03-05T19:28:00Z">
            <w:rPr>
              <w:spacing w:val="17"/>
            </w:rPr>
          </w:rPrChange>
        </w:rPr>
        <w:t xml:space="preserve"> </w:t>
      </w:r>
      <w:r w:rsidRPr="006C66CA">
        <w:rPr>
          <w:rFonts w:cs="Arial"/>
          <w:rPrChange w:id="3737" w:author="Harry Shamoon" w:date="2015-03-05T19:28:00Z">
            <w:rPr/>
          </w:rPrChange>
        </w:rPr>
        <w:t>to</w:t>
      </w:r>
      <w:r w:rsidRPr="006C66CA">
        <w:rPr>
          <w:rFonts w:cs="Arial"/>
          <w:w w:val="99"/>
          <w:rPrChange w:id="3738" w:author="Harry Shamoon" w:date="2015-03-05T19:28:00Z">
            <w:rPr>
              <w:w w:val="99"/>
            </w:rPr>
          </w:rPrChange>
        </w:rPr>
        <w:t xml:space="preserve"> </w:t>
      </w:r>
      <w:r w:rsidRPr="006C66CA">
        <w:rPr>
          <w:rFonts w:cs="Arial"/>
          <w:rPrChange w:id="3739" w:author="Harry Shamoon" w:date="2015-03-05T19:28:00Z">
            <w:rPr/>
          </w:rPrChange>
        </w:rPr>
        <w:t>simulated replications from our fitted hierarchical Bayesian model,</w:t>
      </w:r>
      <w:r w:rsidRPr="006C66CA">
        <w:rPr>
          <w:rFonts w:cs="Arial"/>
          <w:spacing w:val="14"/>
          <w:rPrChange w:id="3740" w:author="Harry Shamoon" w:date="2015-03-05T19:28:00Z">
            <w:rPr>
              <w:spacing w:val="14"/>
            </w:rPr>
          </w:rPrChange>
        </w:rPr>
        <w:t xml:space="preserve"> </w:t>
      </w:r>
      <w:r w:rsidRPr="006C66CA">
        <w:rPr>
          <w:rFonts w:cs="Arial"/>
          <w:rPrChange w:id="3741" w:author="Harry Shamoon" w:date="2015-03-05T19:28:00Z">
            <w:rPr/>
          </w:rPrChange>
        </w:rPr>
        <w:t>pre-</w:t>
      </w:r>
      <w:r w:rsidRPr="006C66CA">
        <w:rPr>
          <w:rFonts w:cs="Arial"/>
          <w:w w:val="99"/>
          <w:rPrChange w:id="3742" w:author="Harry Shamoon" w:date="2015-03-05T19:28:00Z">
            <w:rPr>
              <w:w w:val="99"/>
            </w:rPr>
          </w:rPrChange>
        </w:rPr>
        <w:t xml:space="preserve"> </w:t>
      </w:r>
      <w:proofErr w:type="spellStart"/>
      <w:r w:rsidRPr="006C66CA">
        <w:rPr>
          <w:rFonts w:cs="Arial"/>
          <w:rPrChange w:id="3743" w:author="Harry Shamoon" w:date="2015-03-05T19:28:00Z">
            <w:rPr/>
          </w:rPrChange>
        </w:rPr>
        <w:t>dictive</w:t>
      </w:r>
      <w:proofErr w:type="spellEnd"/>
      <w:r w:rsidRPr="006C66CA">
        <w:rPr>
          <w:rFonts w:cs="Arial"/>
          <w:rPrChange w:id="3744" w:author="Harry Shamoon" w:date="2015-03-05T19:28:00Z">
            <w:rPr/>
          </w:rPrChange>
        </w:rPr>
        <w:t xml:space="preserve"> validation to adjust </w:t>
      </w:r>
      <w:r w:rsidRPr="006C66CA">
        <w:rPr>
          <w:rFonts w:cs="Arial"/>
          <w:spacing w:val="-3"/>
          <w:rPrChange w:id="3745" w:author="Harry Shamoon" w:date="2015-03-05T19:28:00Z">
            <w:rPr>
              <w:spacing w:val="-3"/>
            </w:rPr>
          </w:rPrChange>
        </w:rPr>
        <w:t xml:space="preserve">for </w:t>
      </w:r>
      <w:proofErr w:type="spellStart"/>
      <w:r w:rsidRPr="006C66CA">
        <w:rPr>
          <w:rFonts w:cs="Arial"/>
          <w:rPrChange w:id="3746" w:author="Harry Shamoon" w:date="2015-03-05T19:28:00Z">
            <w:rPr/>
          </w:rPrChange>
        </w:rPr>
        <w:t>overfitting</w:t>
      </w:r>
      <w:proofErr w:type="spellEnd"/>
      <w:r w:rsidRPr="006C66CA">
        <w:rPr>
          <w:rFonts w:cs="Arial"/>
          <w:rPrChange w:id="3747" w:author="Harry Shamoon" w:date="2015-03-05T19:28:00Z">
            <w:rPr/>
          </w:rPrChange>
        </w:rPr>
        <w:t xml:space="preserve"> of our model and a</w:t>
      </w:r>
      <w:r w:rsidRPr="006C66CA">
        <w:rPr>
          <w:rFonts w:cs="Arial"/>
          <w:spacing w:val="13"/>
          <w:rPrChange w:id="3748" w:author="Harry Shamoon" w:date="2015-03-05T19:28:00Z">
            <w:rPr>
              <w:spacing w:val="13"/>
            </w:rPr>
          </w:rPrChange>
        </w:rPr>
        <w:t xml:space="preserve"> </w:t>
      </w:r>
      <w:r w:rsidRPr="006C66CA">
        <w:rPr>
          <w:rFonts w:cs="Arial"/>
          <w:rPrChange w:id="3749" w:author="Harry Shamoon" w:date="2015-03-05T19:28:00Z">
            <w:rPr/>
          </w:rPrChange>
        </w:rPr>
        <w:t>sensitivity</w:t>
      </w:r>
      <w:r w:rsidRPr="006C66CA">
        <w:rPr>
          <w:rFonts w:cs="Arial"/>
          <w:w w:val="99"/>
          <w:rPrChange w:id="3750" w:author="Harry Shamoon" w:date="2015-03-05T19:28:00Z">
            <w:rPr>
              <w:w w:val="99"/>
            </w:rPr>
          </w:rPrChange>
        </w:rPr>
        <w:t xml:space="preserve"> </w:t>
      </w:r>
      <w:r w:rsidRPr="006C66CA">
        <w:rPr>
          <w:rFonts w:cs="Arial"/>
          <w:rPrChange w:id="3751" w:author="Harry Shamoon" w:date="2015-03-05T19:28:00Z">
            <w:rPr/>
          </w:rPrChange>
        </w:rPr>
        <w:t xml:space="preserve">analysis of our priors on </w:t>
      </w:r>
      <w:r w:rsidRPr="006C66CA">
        <w:rPr>
          <w:rFonts w:cs="Arial"/>
          <w:spacing w:val="-4"/>
          <w:rPrChange w:id="3752" w:author="Harry Shamoon" w:date="2015-03-05T19:28:00Z">
            <w:rPr>
              <w:spacing w:val="-4"/>
            </w:rPr>
          </w:rPrChange>
        </w:rPr>
        <w:t xml:space="preserve">key </w:t>
      </w:r>
      <w:r w:rsidRPr="006C66CA">
        <w:rPr>
          <w:rFonts w:cs="Arial"/>
          <w:rPrChange w:id="3753" w:author="Harry Shamoon" w:date="2015-03-05T19:28:00Z">
            <w:rPr/>
          </w:rPrChange>
        </w:rPr>
        <w:t xml:space="preserve">model </w:t>
      </w:r>
      <w:proofErr w:type="spellStart"/>
      <w:r w:rsidRPr="006C66CA">
        <w:rPr>
          <w:rFonts w:cs="Arial"/>
          <w:rPrChange w:id="3754" w:author="Harry Shamoon" w:date="2015-03-05T19:28:00Z">
            <w:rPr/>
          </w:rPrChange>
        </w:rPr>
        <w:t>parameteters</w:t>
      </w:r>
      <w:proofErr w:type="spellEnd"/>
      <w:r w:rsidRPr="006C66CA">
        <w:rPr>
          <w:rFonts w:cs="Arial"/>
          <w:rPrChange w:id="3755" w:author="Harry Shamoon" w:date="2015-03-05T19:28:00Z">
            <w:rPr/>
          </w:rPrChange>
        </w:rPr>
        <w:t xml:space="preserve"> [19, 56]. </w:t>
      </w:r>
      <w:r w:rsidRPr="006C66CA">
        <w:rPr>
          <w:rFonts w:cs="Arial"/>
          <w:spacing w:val="-4"/>
          <w:rPrChange w:id="3756" w:author="Harry Shamoon" w:date="2015-03-05T19:28:00Z">
            <w:rPr>
              <w:spacing w:val="-4"/>
            </w:rPr>
          </w:rPrChange>
        </w:rPr>
        <w:t xml:space="preserve">We </w:t>
      </w:r>
      <w:r w:rsidRPr="006C66CA">
        <w:rPr>
          <w:rFonts w:cs="Arial"/>
          <w:rPrChange w:id="3757" w:author="Harry Shamoon" w:date="2015-03-05T19:28:00Z">
            <w:rPr/>
          </w:rPrChange>
        </w:rPr>
        <w:t>will</w:t>
      </w:r>
      <w:r w:rsidRPr="006C66CA">
        <w:rPr>
          <w:rFonts w:cs="Arial"/>
          <w:spacing w:val="34"/>
          <w:rPrChange w:id="3758" w:author="Harry Shamoon" w:date="2015-03-05T19:28:00Z">
            <w:rPr>
              <w:spacing w:val="34"/>
            </w:rPr>
          </w:rPrChange>
        </w:rPr>
        <w:t xml:space="preserve"> </w:t>
      </w:r>
      <w:r w:rsidRPr="006C66CA">
        <w:rPr>
          <w:rFonts w:cs="Arial"/>
          <w:rPrChange w:id="3759" w:author="Harry Shamoon" w:date="2015-03-05T19:28:00Z">
            <w:rPr/>
          </w:rPrChange>
        </w:rPr>
        <w:t>com-</w:t>
      </w:r>
      <w:r w:rsidRPr="006C66CA">
        <w:rPr>
          <w:rFonts w:cs="Arial"/>
          <w:w w:val="99"/>
          <w:rPrChange w:id="3760" w:author="Harry Shamoon" w:date="2015-03-05T19:28:00Z">
            <w:rPr>
              <w:w w:val="99"/>
            </w:rPr>
          </w:rPrChange>
        </w:rPr>
        <w:t xml:space="preserve"> </w:t>
      </w:r>
      <w:r w:rsidRPr="006C66CA">
        <w:rPr>
          <w:rFonts w:cs="Arial"/>
          <w:rPrChange w:id="3761" w:author="Harry Shamoon" w:date="2015-03-05T19:28:00Z">
            <w:rPr/>
          </w:rPrChange>
        </w:rPr>
        <w:t>pare</w:t>
      </w:r>
      <w:r w:rsidRPr="006C66CA">
        <w:rPr>
          <w:rFonts w:cs="Arial"/>
          <w:spacing w:val="-20"/>
          <w:rPrChange w:id="3762" w:author="Harry Shamoon" w:date="2015-03-05T19:28:00Z">
            <w:rPr>
              <w:spacing w:val="-20"/>
            </w:rPr>
          </w:rPrChange>
        </w:rPr>
        <w:t xml:space="preserve"> </w:t>
      </w:r>
      <w:r w:rsidRPr="006C66CA">
        <w:rPr>
          <w:rFonts w:cs="Arial"/>
          <w:rPrChange w:id="3763" w:author="Harry Shamoon" w:date="2015-03-05T19:28:00Z">
            <w:rPr/>
          </w:rPrChange>
        </w:rPr>
        <w:t>our</w:t>
      </w:r>
      <w:r w:rsidRPr="006C66CA">
        <w:rPr>
          <w:rFonts w:cs="Arial"/>
          <w:spacing w:val="-20"/>
          <w:rPrChange w:id="3764" w:author="Harry Shamoon" w:date="2015-03-05T19:28:00Z">
            <w:rPr>
              <w:spacing w:val="-20"/>
            </w:rPr>
          </w:rPrChange>
        </w:rPr>
        <w:t xml:space="preserve"> </w:t>
      </w:r>
      <w:r w:rsidRPr="006C66CA">
        <w:rPr>
          <w:rFonts w:cs="Arial"/>
          <w:rPrChange w:id="3765" w:author="Harry Shamoon" w:date="2015-03-05T19:28:00Z">
            <w:rPr/>
          </w:rPrChange>
        </w:rPr>
        <w:t>Bayesian</w:t>
      </w:r>
      <w:r w:rsidRPr="006C66CA">
        <w:rPr>
          <w:rFonts w:cs="Arial"/>
          <w:spacing w:val="-20"/>
          <w:rPrChange w:id="3766" w:author="Harry Shamoon" w:date="2015-03-05T19:28:00Z">
            <w:rPr>
              <w:spacing w:val="-20"/>
            </w:rPr>
          </w:rPrChange>
        </w:rPr>
        <w:t xml:space="preserve"> </w:t>
      </w:r>
      <w:r w:rsidRPr="006C66CA">
        <w:rPr>
          <w:rFonts w:cs="Arial"/>
          <w:rPrChange w:id="3767" w:author="Harry Shamoon" w:date="2015-03-05T19:28:00Z">
            <w:rPr/>
          </w:rPrChange>
        </w:rPr>
        <w:t>Model</w:t>
      </w:r>
      <w:r w:rsidRPr="006C66CA">
        <w:rPr>
          <w:rFonts w:cs="Arial"/>
          <w:spacing w:val="-20"/>
          <w:rPrChange w:id="3768" w:author="Harry Shamoon" w:date="2015-03-05T19:28:00Z">
            <w:rPr>
              <w:spacing w:val="-20"/>
            </w:rPr>
          </w:rPrChange>
        </w:rPr>
        <w:t xml:space="preserve"> </w:t>
      </w:r>
      <w:r w:rsidRPr="006C66CA">
        <w:rPr>
          <w:rFonts w:cs="Arial"/>
          <w:rPrChange w:id="3769" w:author="Harry Shamoon" w:date="2015-03-05T19:28:00Z">
            <w:rPr/>
          </w:rPrChange>
        </w:rPr>
        <w:t>to</w:t>
      </w:r>
      <w:r w:rsidRPr="006C66CA">
        <w:rPr>
          <w:rFonts w:cs="Arial"/>
          <w:spacing w:val="-20"/>
          <w:rPrChange w:id="3770" w:author="Harry Shamoon" w:date="2015-03-05T19:28:00Z">
            <w:rPr>
              <w:spacing w:val="-20"/>
            </w:rPr>
          </w:rPrChange>
        </w:rPr>
        <w:t xml:space="preserve"> </w:t>
      </w:r>
      <w:r w:rsidRPr="006C66CA">
        <w:rPr>
          <w:rFonts w:cs="Arial"/>
          <w:rPrChange w:id="3771" w:author="Harry Shamoon" w:date="2015-03-05T19:28:00Z">
            <w:rPr/>
          </w:rPrChange>
        </w:rPr>
        <w:t>the</w:t>
      </w:r>
      <w:r w:rsidRPr="006C66CA">
        <w:rPr>
          <w:rFonts w:cs="Arial"/>
          <w:spacing w:val="-20"/>
          <w:rPrChange w:id="3772" w:author="Harry Shamoon" w:date="2015-03-05T19:28:00Z">
            <w:rPr>
              <w:spacing w:val="-20"/>
            </w:rPr>
          </w:rPrChange>
        </w:rPr>
        <w:t xml:space="preserve"> </w:t>
      </w:r>
      <w:proofErr w:type="spellStart"/>
      <w:r w:rsidRPr="006C66CA">
        <w:rPr>
          <w:rFonts w:cs="Arial"/>
          <w:rPrChange w:id="3773" w:author="Harry Shamoon" w:date="2015-03-05T19:28:00Z">
            <w:rPr/>
          </w:rPrChange>
        </w:rPr>
        <w:t>frequentist</w:t>
      </w:r>
      <w:proofErr w:type="spellEnd"/>
      <w:r w:rsidRPr="006C66CA">
        <w:rPr>
          <w:rFonts w:cs="Arial"/>
          <w:spacing w:val="-20"/>
          <w:rPrChange w:id="3774" w:author="Harry Shamoon" w:date="2015-03-05T19:28:00Z">
            <w:rPr>
              <w:spacing w:val="-20"/>
            </w:rPr>
          </w:rPrChange>
        </w:rPr>
        <w:t xml:space="preserve"> </w:t>
      </w:r>
      <w:r w:rsidRPr="006C66CA">
        <w:rPr>
          <w:rFonts w:cs="Arial"/>
          <w:rPrChange w:id="3775" w:author="Harry Shamoon" w:date="2015-03-05T19:28:00Z">
            <w:rPr/>
          </w:rPrChange>
        </w:rPr>
        <w:t>algorithms</w:t>
      </w:r>
      <w:r w:rsidRPr="006C66CA">
        <w:rPr>
          <w:rFonts w:cs="Arial"/>
          <w:spacing w:val="-20"/>
          <w:rPrChange w:id="3776" w:author="Harry Shamoon" w:date="2015-03-05T19:28:00Z">
            <w:rPr>
              <w:spacing w:val="-20"/>
            </w:rPr>
          </w:rPrChange>
        </w:rPr>
        <w:t xml:space="preserve"> </w:t>
      </w:r>
      <w:r w:rsidRPr="006C66CA">
        <w:rPr>
          <w:rFonts w:cs="Arial"/>
          <w:rPrChange w:id="3777" w:author="Harry Shamoon" w:date="2015-03-05T19:28:00Z">
            <w:rPr/>
          </w:rPrChange>
        </w:rPr>
        <w:t>using</w:t>
      </w:r>
      <w:r w:rsidRPr="006C66CA">
        <w:rPr>
          <w:rFonts w:cs="Arial"/>
          <w:spacing w:val="-20"/>
          <w:rPrChange w:id="3778" w:author="Harry Shamoon" w:date="2015-03-05T19:28:00Z">
            <w:rPr>
              <w:spacing w:val="-20"/>
            </w:rPr>
          </w:rPrChange>
        </w:rPr>
        <w:t xml:space="preserve"> </w:t>
      </w:r>
      <w:r w:rsidRPr="006C66CA">
        <w:rPr>
          <w:rFonts w:cs="Arial"/>
          <w:rPrChange w:id="3779" w:author="Harry Shamoon" w:date="2015-03-05T19:28:00Z">
            <w:rPr/>
          </w:rPrChange>
        </w:rPr>
        <w:t>the</w:t>
      </w:r>
      <w:r w:rsidRPr="006C66CA">
        <w:rPr>
          <w:rFonts w:cs="Arial"/>
          <w:spacing w:val="-20"/>
          <w:rPrChange w:id="3780" w:author="Harry Shamoon" w:date="2015-03-05T19:28:00Z">
            <w:rPr>
              <w:spacing w:val="-20"/>
            </w:rPr>
          </w:rPrChange>
        </w:rPr>
        <w:t xml:space="preserve"> </w:t>
      </w:r>
      <w:r w:rsidRPr="006C66CA">
        <w:rPr>
          <w:rFonts w:cs="Arial"/>
          <w:rPrChange w:id="3781" w:author="Harry Shamoon" w:date="2015-03-05T19:28:00Z">
            <w:rPr/>
          </w:rPrChange>
        </w:rPr>
        <w:t>minimum</w:t>
      </w:r>
      <w:r w:rsidRPr="006C66CA">
        <w:rPr>
          <w:rFonts w:cs="Arial"/>
          <w:w w:val="99"/>
          <w:rPrChange w:id="3782" w:author="Harry Shamoon" w:date="2015-03-05T19:28:00Z">
            <w:rPr>
              <w:w w:val="99"/>
            </w:rPr>
          </w:rPrChange>
        </w:rPr>
        <w:t xml:space="preserve"> </w:t>
      </w:r>
      <w:r w:rsidRPr="006C66CA">
        <w:rPr>
          <w:rFonts w:cs="Arial"/>
          <w:i/>
          <w:rPrChange w:id="3783" w:author="Harry Shamoon" w:date="2015-03-05T19:28:00Z">
            <w:rPr>
              <w:i/>
            </w:rPr>
          </w:rPrChange>
        </w:rPr>
        <w:t>χ</w:t>
      </w:r>
      <w:r w:rsidRPr="006C66CA">
        <w:rPr>
          <w:rFonts w:cs="Arial"/>
          <w:position w:val="8"/>
          <w:rPrChange w:id="3784" w:author="Harry Shamoon" w:date="2015-03-05T19:28:00Z">
            <w:rPr>
              <w:rFonts w:ascii="Trebuchet MS" w:hAnsi="Trebuchet MS"/>
              <w:position w:val="8"/>
              <w:sz w:val="16"/>
            </w:rPr>
          </w:rPrChange>
        </w:rPr>
        <w:t xml:space="preserve">2 </w:t>
      </w:r>
      <w:r w:rsidRPr="006C66CA">
        <w:rPr>
          <w:rFonts w:cs="Arial"/>
        </w:rPr>
        <w:t>discrepancy,</w:t>
      </w:r>
      <w:r w:rsidRPr="00C91597">
        <w:rPr>
          <w:rFonts w:cs="Arial"/>
          <w:spacing w:val="-19"/>
        </w:rPr>
        <w:t xml:space="preserve"> </w:t>
      </w:r>
      <w:r w:rsidRPr="00082CF3">
        <w:rPr>
          <w:rFonts w:cs="Arial"/>
        </w:rPr>
        <w:t>essentially</w:t>
      </w:r>
      <w:r w:rsidRPr="00082CF3">
        <w:rPr>
          <w:rFonts w:cs="Arial"/>
          <w:spacing w:val="-21"/>
        </w:rPr>
        <w:t xml:space="preserve"> </w:t>
      </w:r>
      <w:r w:rsidRPr="00F97E28">
        <w:rPr>
          <w:rFonts w:cs="Arial"/>
        </w:rPr>
        <w:t>equivalent</w:t>
      </w:r>
      <w:r w:rsidRPr="00F97E28">
        <w:rPr>
          <w:rFonts w:cs="Arial"/>
          <w:spacing w:val="-21"/>
        </w:rPr>
        <w:t xml:space="preserve"> </w:t>
      </w:r>
      <w:r w:rsidRPr="00030584">
        <w:rPr>
          <w:rFonts w:cs="Arial"/>
        </w:rPr>
        <w:t>to</w:t>
      </w:r>
      <w:r w:rsidRPr="00174DF6">
        <w:rPr>
          <w:rFonts w:cs="Arial"/>
          <w:spacing w:val="-21"/>
        </w:rPr>
        <w:t xml:space="preserve"> </w:t>
      </w:r>
      <w:r w:rsidRPr="00174DF6">
        <w:rPr>
          <w:rFonts w:cs="Arial"/>
        </w:rPr>
        <w:t>the</w:t>
      </w:r>
      <w:r w:rsidRPr="00174DF6">
        <w:rPr>
          <w:rFonts w:cs="Arial"/>
          <w:spacing w:val="-21"/>
        </w:rPr>
        <w:t xml:space="preserve"> </w:t>
      </w:r>
      <w:r w:rsidRPr="00231B3C">
        <w:rPr>
          <w:rFonts w:cs="Arial"/>
        </w:rPr>
        <w:t>classical</w:t>
      </w:r>
      <w:r w:rsidRPr="008C4839">
        <w:rPr>
          <w:rFonts w:cs="Arial"/>
          <w:spacing w:val="-21"/>
        </w:rPr>
        <w:t xml:space="preserve"> </w:t>
      </w:r>
      <w:r w:rsidRPr="00C0557F">
        <w:rPr>
          <w:rFonts w:cs="Arial"/>
        </w:rPr>
        <w:t>goodness-of-fit</w:t>
      </w:r>
      <w:r w:rsidRPr="00765A7F">
        <w:rPr>
          <w:rFonts w:cs="Arial"/>
          <w:spacing w:val="-21"/>
        </w:rPr>
        <w:t xml:space="preserve"> </w:t>
      </w:r>
      <w:r w:rsidRPr="00365719">
        <w:rPr>
          <w:rFonts w:cs="Arial"/>
        </w:rPr>
        <w:t>test</w:t>
      </w:r>
    </w:p>
    <w:p w14:paraId="0BCA171B" w14:textId="77777777" w:rsidR="00F731E7" w:rsidRPr="006C66CA" w:rsidRDefault="00082CF3">
      <w:pPr>
        <w:spacing w:before="10"/>
        <w:jc w:val="both"/>
        <w:rPr>
          <w:rFonts w:ascii="Arial" w:eastAsia="Arial" w:hAnsi="Arial" w:cs="Arial"/>
          <w:rPrChange w:id="3785" w:author="Harry Shamoon" w:date="2015-03-05T19:28:00Z">
            <w:rPr>
              <w:rFonts w:ascii="Arial" w:eastAsia="Arial" w:hAnsi="Arial" w:cs="Arial"/>
              <w:sz w:val="6"/>
              <w:szCs w:val="6"/>
            </w:rPr>
          </w:rPrChange>
        </w:rPr>
        <w:pPrChange w:id="3786" w:author="Harry Shamoon" w:date="2015-03-05T19:42:00Z">
          <w:pPr>
            <w:spacing w:before="10"/>
          </w:pPr>
        </w:pPrChange>
      </w:pPr>
      <w:r w:rsidRPr="006C66CA">
        <w:rPr>
          <w:rFonts w:ascii="Arial" w:hAnsi="Arial" w:cs="Arial"/>
          <w:rPrChange w:id="3787" w:author="Harry Shamoon" w:date="2015-03-05T19:28:00Z">
            <w:rPr/>
          </w:rPrChange>
        </w:rPr>
        <w:br w:type="column"/>
      </w:r>
    </w:p>
    <w:p w14:paraId="62E50CF2" w14:textId="77777777" w:rsidR="00F731E7" w:rsidRPr="006C66CA" w:rsidRDefault="00082CF3">
      <w:pPr>
        <w:ind w:left="180"/>
        <w:jc w:val="both"/>
        <w:rPr>
          <w:rFonts w:ascii="Arial" w:eastAsia="Arial" w:hAnsi="Arial" w:cs="Arial"/>
          <w:rPrChange w:id="3788" w:author="Harry Shamoon" w:date="2015-03-05T19:28:00Z">
            <w:rPr>
              <w:rFonts w:ascii="Arial" w:eastAsia="Arial" w:hAnsi="Arial" w:cs="Arial"/>
              <w:sz w:val="20"/>
              <w:szCs w:val="20"/>
            </w:rPr>
          </w:rPrChange>
        </w:rPr>
        <w:pPrChange w:id="3789" w:author="Harry Shamoon" w:date="2015-03-05T19:42:00Z">
          <w:pPr>
            <w:spacing w:line="5115" w:lineRule="exact"/>
            <w:ind w:left="180"/>
          </w:pPr>
        </w:pPrChange>
      </w:pPr>
      <w:r w:rsidRPr="006C66CA">
        <w:rPr>
          <w:rFonts w:ascii="Arial" w:eastAsia="Arial" w:hAnsi="Arial" w:cs="Arial"/>
          <w:noProof/>
          <w:position w:val="-101"/>
          <w:rPrChange w:id="3790">
            <w:rPr>
              <w:rFonts w:ascii="Arial" w:eastAsia="Arial" w:hAnsi="Arial" w:cs="Arial"/>
              <w:noProof/>
              <w:position w:val="-101"/>
              <w:sz w:val="20"/>
              <w:szCs w:val="20"/>
            </w:rPr>
          </w:rPrChange>
        </w:rPr>
        <w:drawing>
          <wp:inline distT="0" distB="0" distL="0" distR="0" wp14:anchorId="03CC362A" wp14:editId="4C46A67A">
            <wp:extent cx="2247900" cy="3248025"/>
            <wp:effectExtent l="0" t="0" r="0" b="0"/>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1" cstate="print"/>
                    <a:stretch>
                      <a:fillRect/>
                    </a:stretch>
                  </pic:blipFill>
                  <pic:spPr>
                    <a:xfrm>
                      <a:off x="0" y="0"/>
                      <a:ext cx="2247900" cy="3248025"/>
                    </a:xfrm>
                    <a:prstGeom prst="rect">
                      <a:avLst/>
                    </a:prstGeom>
                  </pic:spPr>
                </pic:pic>
              </a:graphicData>
            </a:graphic>
          </wp:inline>
        </w:drawing>
      </w:r>
    </w:p>
    <w:p w14:paraId="082E8B37" w14:textId="77777777" w:rsidR="00F731E7" w:rsidRPr="006C66CA" w:rsidRDefault="00F731E7">
      <w:pPr>
        <w:spacing w:before="11"/>
        <w:jc w:val="both"/>
        <w:rPr>
          <w:rFonts w:ascii="Arial" w:eastAsia="Arial" w:hAnsi="Arial" w:cs="Arial"/>
          <w:rPrChange w:id="3791" w:author="Harry Shamoon" w:date="2015-03-05T19:28:00Z">
            <w:rPr>
              <w:rFonts w:ascii="Arial" w:eastAsia="Arial" w:hAnsi="Arial" w:cs="Arial"/>
              <w:sz w:val="19"/>
              <w:szCs w:val="19"/>
            </w:rPr>
          </w:rPrChange>
        </w:rPr>
        <w:pPrChange w:id="3792" w:author="Harry Shamoon" w:date="2015-03-05T19:42:00Z">
          <w:pPr>
            <w:spacing w:before="11"/>
          </w:pPr>
        </w:pPrChange>
      </w:pPr>
    </w:p>
    <w:p w14:paraId="7C9F74A6" w14:textId="77777777" w:rsidR="00F731E7" w:rsidRPr="006C66CA" w:rsidRDefault="00082CF3">
      <w:pPr>
        <w:ind w:left="119" w:right="117"/>
        <w:jc w:val="both"/>
        <w:rPr>
          <w:rFonts w:ascii="Arial" w:eastAsia="Arial" w:hAnsi="Arial" w:cs="Arial"/>
          <w:rPrChange w:id="3793" w:author="Harry Shamoon" w:date="2015-03-05T19:28:00Z">
            <w:rPr>
              <w:rFonts w:ascii="Arial" w:eastAsia="Arial" w:hAnsi="Arial" w:cs="Arial"/>
              <w:sz w:val="18"/>
              <w:szCs w:val="18"/>
            </w:rPr>
          </w:rPrChange>
        </w:rPr>
        <w:pPrChange w:id="3794" w:author="Harry Shamoon" w:date="2015-03-05T19:42:00Z">
          <w:pPr>
            <w:spacing w:line="266" w:lineRule="auto"/>
            <w:ind w:left="119" w:right="117"/>
            <w:jc w:val="both"/>
          </w:pPr>
        </w:pPrChange>
      </w:pPr>
      <w:r w:rsidRPr="0011650A">
        <w:rPr>
          <w:rFonts w:ascii="Arial" w:hAnsi="Arial" w:cs="Arial"/>
          <w:sz w:val="18"/>
          <w:szCs w:val="18"/>
          <w:rPrChange w:id="3795" w:author="Harry Shamoon" w:date="2015-03-05T20:06:00Z">
            <w:rPr>
              <w:rFonts w:ascii="Arial"/>
              <w:sz w:val="18"/>
            </w:rPr>
          </w:rPrChange>
        </w:rPr>
        <w:t>Figure 4: Hamiltonian MCMC uses</w:t>
      </w:r>
      <w:r w:rsidRPr="0011650A">
        <w:rPr>
          <w:rFonts w:ascii="Arial" w:hAnsi="Arial" w:cs="Arial"/>
          <w:spacing w:val="-2"/>
          <w:sz w:val="18"/>
          <w:szCs w:val="18"/>
          <w:rPrChange w:id="3796" w:author="Harry Shamoon" w:date="2015-03-05T20:06:00Z">
            <w:rPr>
              <w:rFonts w:ascii="Arial"/>
              <w:spacing w:val="-2"/>
              <w:sz w:val="18"/>
            </w:rPr>
          </w:rPrChange>
        </w:rPr>
        <w:t xml:space="preserve"> </w:t>
      </w:r>
      <w:proofErr w:type="spellStart"/>
      <w:r w:rsidRPr="0011650A">
        <w:rPr>
          <w:rFonts w:ascii="Arial" w:hAnsi="Arial" w:cs="Arial"/>
          <w:sz w:val="18"/>
          <w:szCs w:val="18"/>
          <w:rPrChange w:id="3797" w:author="Harry Shamoon" w:date="2015-03-05T20:06:00Z">
            <w:rPr>
              <w:rFonts w:ascii="Arial"/>
              <w:sz w:val="18"/>
            </w:rPr>
          </w:rPrChange>
        </w:rPr>
        <w:t>momen</w:t>
      </w:r>
      <w:proofErr w:type="spellEnd"/>
      <w:r w:rsidRPr="0011650A">
        <w:rPr>
          <w:rFonts w:ascii="Arial" w:hAnsi="Arial" w:cs="Arial"/>
          <w:sz w:val="18"/>
          <w:szCs w:val="18"/>
          <w:rPrChange w:id="3798" w:author="Harry Shamoon" w:date="2015-03-05T20:06:00Z">
            <w:rPr>
              <w:rFonts w:ascii="Arial"/>
              <w:sz w:val="18"/>
            </w:rPr>
          </w:rPrChange>
        </w:rPr>
        <w:t>-</w:t>
      </w:r>
      <w:r w:rsidRPr="0011650A">
        <w:rPr>
          <w:rFonts w:ascii="Arial" w:hAnsi="Arial" w:cs="Arial"/>
          <w:w w:val="99"/>
          <w:sz w:val="18"/>
          <w:szCs w:val="18"/>
          <w:rPrChange w:id="3799" w:author="Harry Shamoon" w:date="2015-03-05T20:06:00Z">
            <w:rPr>
              <w:rFonts w:ascii="Arial"/>
              <w:w w:val="99"/>
              <w:sz w:val="18"/>
            </w:rPr>
          </w:rPrChange>
        </w:rPr>
        <w:t xml:space="preserve"> </w:t>
      </w:r>
      <w:r w:rsidRPr="0011650A">
        <w:rPr>
          <w:rFonts w:ascii="Arial" w:hAnsi="Arial" w:cs="Arial"/>
          <w:sz w:val="18"/>
          <w:szCs w:val="18"/>
          <w:rPrChange w:id="3800" w:author="Harry Shamoon" w:date="2015-03-05T20:06:00Z">
            <w:rPr>
              <w:rFonts w:ascii="Arial"/>
              <w:sz w:val="18"/>
            </w:rPr>
          </w:rPrChange>
        </w:rPr>
        <w:t>tum to optimize the next proposal. The</w:t>
      </w:r>
      <w:r w:rsidRPr="0011650A">
        <w:rPr>
          <w:rFonts w:ascii="Arial" w:hAnsi="Arial" w:cs="Arial"/>
          <w:spacing w:val="-4"/>
          <w:sz w:val="18"/>
          <w:szCs w:val="18"/>
          <w:rPrChange w:id="3801" w:author="Harry Shamoon" w:date="2015-03-05T20:06:00Z">
            <w:rPr>
              <w:rFonts w:ascii="Arial"/>
              <w:spacing w:val="-4"/>
              <w:sz w:val="18"/>
            </w:rPr>
          </w:rPrChange>
        </w:rPr>
        <w:t xml:space="preserve"> </w:t>
      </w:r>
      <w:r w:rsidRPr="0011650A">
        <w:rPr>
          <w:rFonts w:ascii="Arial" w:hAnsi="Arial" w:cs="Arial"/>
          <w:sz w:val="18"/>
          <w:szCs w:val="18"/>
          <w:rPrChange w:id="3802" w:author="Harry Shamoon" w:date="2015-03-05T20:06:00Z">
            <w:rPr>
              <w:rFonts w:ascii="Arial"/>
              <w:sz w:val="18"/>
            </w:rPr>
          </w:rPrChange>
        </w:rPr>
        <w:t>higher</w:t>
      </w:r>
      <w:r w:rsidRPr="0011650A">
        <w:rPr>
          <w:rFonts w:ascii="Arial" w:hAnsi="Arial" w:cs="Arial"/>
          <w:w w:val="99"/>
          <w:sz w:val="18"/>
          <w:szCs w:val="18"/>
          <w:rPrChange w:id="3803" w:author="Harry Shamoon" w:date="2015-03-05T20:06:00Z">
            <w:rPr>
              <w:rFonts w:ascii="Arial"/>
              <w:w w:val="99"/>
              <w:sz w:val="18"/>
            </w:rPr>
          </w:rPrChange>
        </w:rPr>
        <w:t xml:space="preserve"> </w:t>
      </w:r>
      <w:r w:rsidRPr="0011650A">
        <w:rPr>
          <w:rFonts w:ascii="Arial" w:hAnsi="Arial" w:cs="Arial"/>
          <w:sz w:val="18"/>
          <w:szCs w:val="18"/>
          <w:rPrChange w:id="3804" w:author="Harry Shamoon" w:date="2015-03-05T20:06:00Z">
            <w:rPr>
              <w:rFonts w:ascii="Arial"/>
              <w:sz w:val="18"/>
            </w:rPr>
          </w:rPrChange>
        </w:rPr>
        <w:t>momentum of the current position (black</w:t>
      </w:r>
      <w:r w:rsidRPr="0011650A">
        <w:rPr>
          <w:rFonts w:ascii="Arial" w:hAnsi="Arial" w:cs="Arial"/>
          <w:spacing w:val="37"/>
          <w:sz w:val="18"/>
          <w:szCs w:val="18"/>
          <w:rPrChange w:id="3805" w:author="Harry Shamoon" w:date="2015-03-05T20:06:00Z">
            <w:rPr>
              <w:rFonts w:ascii="Arial"/>
              <w:spacing w:val="37"/>
              <w:sz w:val="18"/>
            </w:rPr>
          </w:rPrChange>
        </w:rPr>
        <w:t xml:space="preserve"> </w:t>
      </w:r>
      <w:r w:rsidRPr="0011650A">
        <w:rPr>
          <w:rFonts w:ascii="Arial" w:hAnsi="Arial" w:cs="Arial"/>
          <w:sz w:val="18"/>
          <w:szCs w:val="18"/>
          <w:rPrChange w:id="3806" w:author="Harry Shamoon" w:date="2015-03-05T20:06:00Z">
            <w:rPr>
              <w:rFonts w:ascii="Arial"/>
              <w:sz w:val="18"/>
            </w:rPr>
          </w:rPrChange>
        </w:rPr>
        <w:t>dot)</w:t>
      </w:r>
      <w:r w:rsidRPr="0011650A">
        <w:rPr>
          <w:rFonts w:ascii="Arial" w:hAnsi="Arial" w:cs="Arial"/>
          <w:w w:val="99"/>
          <w:sz w:val="18"/>
          <w:szCs w:val="18"/>
          <w:rPrChange w:id="3807" w:author="Harry Shamoon" w:date="2015-03-05T20:06:00Z">
            <w:rPr>
              <w:rFonts w:ascii="Arial"/>
              <w:w w:val="99"/>
              <w:sz w:val="18"/>
            </w:rPr>
          </w:rPrChange>
        </w:rPr>
        <w:t xml:space="preserve"> </w:t>
      </w:r>
      <w:r w:rsidRPr="0011650A">
        <w:rPr>
          <w:rFonts w:ascii="Arial" w:hAnsi="Arial" w:cs="Arial"/>
          <w:sz w:val="18"/>
          <w:szCs w:val="18"/>
          <w:rPrChange w:id="3808" w:author="Harry Shamoon" w:date="2015-03-05T20:06:00Z">
            <w:rPr>
              <w:rFonts w:ascii="Arial"/>
              <w:sz w:val="18"/>
            </w:rPr>
          </w:rPrChange>
        </w:rPr>
        <w:t xml:space="preserve">is indicated in the top panel. </w:t>
      </w:r>
      <w:proofErr w:type="gramStart"/>
      <w:r w:rsidRPr="0011650A">
        <w:rPr>
          <w:rFonts w:ascii="Arial" w:hAnsi="Arial" w:cs="Arial"/>
          <w:sz w:val="18"/>
          <w:szCs w:val="18"/>
          <w:rPrChange w:id="3809" w:author="Harry Shamoon" w:date="2015-03-05T20:06:00Z">
            <w:rPr>
              <w:rFonts w:ascii="Arial"/>
              <w:sz w:val="18"/>
            </w:rPr>
          </w:rPrChange>
        </w:rPr>
        <w:t xml:space="preserve">The </w:t>
      </w:r>
      <w:r w:rsidRPr="0011650A">
        <w:rPr>
          <w:rFonts w:ascii="Arial" w:hAnsi="Arial" w:cs="Arial"/>
          <w:spacing w:val="37"/>
          <w:sz w:val="18"/>
          <w:szCs w:val="18"/>
          <w:rPrChange w:id="3810" w:author="Harry Shamoon" w:date="2015-03-05T20:06:00Z">
            <w:rPr>
              <w:rFonts w:ascii="Arial"/>
              <w:spacing w:val="37"/>
              <w:sz w:val="18"/>
            </w:rPr>
          </w:rPrChange>
        </w:rPr>
        <w:t xml:space="preserve"> </w:t>
      </w:r>
      <w:r w:rsidRPr="0011650A">
        <w:rPr>
          <w:rFonts w:ascii="Arial" w:hAnsi="Arial" w:cs="Arial"/>
          <w:sz w:val="18"/>
          <w:szCs w:val="18"/>
          <w:rPrChange w:id="3811" w:author="Harry Shamoon" w:date="2015-03-05T20:06:00Z">
            <w:rPr>
              <w:rFonts w:ascii="Arial"/>
              <w:sz w:val="18"/>
            </w:rPr>
          </w:rPrChange>
        </w:rPr>
        <w:t>middle</w:t>
      </w:r>
      <w:proofErr w:type="gramEnd"/>
      <w:r w:rsidRPr="0011650A">
        <w:rPr>
          <w:rFonts w:ascii="Arial" w:hAnsi="Arial" w:cs="Arial"/>
          <w:w w:val="99"/>
          <w:sz w:val="18"/>
          <w:szCs w:val="18"/>
          <w:rPrChange w:id="3812" w:author="Harry Shamoon" w:date="2015-03-05T20:06:00Z">
            <w:rPr>
              <w:rFonts w:ascii="Arial"/>
              <w:w w:val="99"/>
              <w:sz w:val="18"/>
            </w:rPr>
          </w:rPrChange>
        </w:rPr>
        <w:t xml:space="preserve"> </w:t>
      </w:r>
      <w:r w:rsidRPr="0011650A">
        <w:rPr>
          <w:rFonts w:ascii="Arial" w:hAnsi="Arial" w:cs="Arial"/>
          <w:sz w:val="18"/>
          <w:szCs w:val="18"/>
          <w:rPrChange w:id="3813" w:author="Harry Shamoon" w:date="2015-03-05T20:06:00Z">
            <w:rPr>
              <w:rFonts w:ascii="Arial"/>
              <w:sz w:val="18"/>
            </w:rPr>
          </w:rPrChange>
        </w:rPr>
        <w:t>panel illustrates how random samples</w:t>
      </w:r>
      <w:r w:rsidRPr="0011650A">
        <w:rPr>
          <w:rFonts w:ascii="Arial" w:hAnsi="Arial" w:cs="Arial"/>
          <w:spacing w:val="35"/>
          <w:sz w:val="18"/>
          <w:szCs w:val="18"/>
          <w:rPrChange w:id="3814" w:author="Harry Shamoon" w:date="2015-03-05T20:06:00Z">
            <w:rPr>
              <w:rFonts w:ascii="Arial"/>
              <w:spacing w:val="35"/>
              <w:sz w:val="18"/>
            </w:rPr>
          </w:rPrChange>
        </w:rPr>
        <w:t xml:space="preserve"> </w:t>
      </w:r>
      <w:r w:rsidRPr="0011650A">
        <w:rPr>
          <w:rFonts w:ascii="Arial" w:hAnsi="Arial" w:cs="Arial"/>
          <w:sz w:val="18"/>
          <w:szCs w:val="18"/>
          <w:rPrChange w:id="3815" w:author="Harry Shamoon" w:date="2015-03-05T20:06:00Z">
            <w:rPr>
              <w:rFonts w:ascii="Arial"/>
              <w:sz w:val="18"/>
            </w:rPr>
          </w:rPrChange>
        </w:rPr>
        <w:t>are</w:t>
      </w:r>
      <w:r w:rsidRPr="0011650A">
        <w:rPr>
          <w:rFonts w:ascii="Arial" w:hAnsi="Arial" w:cs="Arial"/>
          <w:w w:val="99"/>
          <w:sz w:val="18"/>
          <w:szCs w:val="18"/>
          <w:rPrChange w:id="3816" w:author="Harry Shamoon" w:date="2015-03-05T20:06:00Z">
            <w:rPr>
              <w:rFonts w:ascii="Arial"/>
              <w:w w:val="99"/>
              <w:sz w:val="18"/>
            </w:rPr>
          </w:rPrChange>
        </w:rPr>
        <w:t xml:space="preserve"> </w:t>
      </w:r>
      <w:r w:rsidRPr="0011650A">
        <w:rPr>
          <w:rFonts w:ascii="Arial" w:hAnsi="Arial" w:cs="Arial"/>
          <w:sz w:val="18"/>
          <w:szCs w:val="18"/>
          <w:rPrChange w:id="3817" w:author="Harry Shamoon" w:date="2015-03-05T20:06:00Z">
            <w:rPr>
              <w:rFonts w:ascii="Arial"/>
              <w:sz w:val="18"/>
            </w:rPr>
          </w:rPrChange>
        </w:rPr>
        <w:t>drawn to the mode of the posterior</w:t>
      </w:r>
      <w:r w:rsidRPr="0011650A">
        <w:rPr>
          <w:rFonts w:ascii="Arial" w:hAnsi="Arial" w:cs="Arial"/>
          <w:spacing w:val="-5"/>
          <w:sz w:val="18"/>
          <w:szCs w:val="18"/>
          <w:rPrChange w:id="3818" w:author="Harry Shamoon" w:date="2015-03-05T20:06:00Z">
            <w:rPr>
              <w:rFonts w:ascii="Arial"/>
              <w:spacing w:val="-5"/>
              <w:sz w:val="18"/>
            </w:rPr>
          </w:rPrChange>
        </w:rPr>
        <w:t xml:space="preserve"> </w:t>
      </w:r>
      <w:r w:rsidRPr="0011650A">
        <w:rPr>
          <w:rFonts w:ascii="Arial" w:hAnsi="Arial" w:cs="Arial"/>
          <w:sz w:val="18"/>
          <w:szCs w:val="18"/>
          <w:rPrChange w:id="3819" w:author="Harry Shamoon" w:date="2015-03-05T20:06:00Z">
            <w:rPr>
              <w:rFonts w:ascii="Arial"/>
              <w:sz w:val="18"/>
            </w:rPr>
          </w:rPrChange>
        </w:rPr>
        <w:t>distribution</w:t>
      </w:r>
      <w:r w:rsidRPr="0011650A">
        <w:rPr>
          <w:rFonts w:ascii="Arial" w:hAnsi="Arial" w:cs="Arial"/>
          <w:w w:val="99"/>
          <w:sz w:val="18"/>
          <w:szCs w:val="18"/>
          <w:rPrChange w:id="3820" w:author="Harry Shamoon" w:date="2015-03-05T20:06:00Z">
            <w:rPr>
              <w:rFonts w:ascii="Arial"/>
              <w:w w:val="99"/>
              <w:sz w:val="18"/>
            </w:rPr>
          </w:rPrChange>
        </w:rPr>
        <w:t xml:space="preserve"> </w:t>
      </w:r>
      <w:r w:rsidRPr="0011650A">
        <w:rPr>
          <w:rFonts w:ascii="Arial" w:hAnsi="Arial" w:cs="Arial"/>
          <w:sz w:val="18"/>
          <w:szCs w:val="18"/>
          <w:rPrChange w:id="3821" w:author="Harry Shamoon" w:date="2015-03-05T20:06:00Z">
            <w:rPr>
              <w:rFonts w:ascii="Arial"/>
              <w:sz w:val="18"/>
            </w:rPr>
          </w:rPrChange>
        </w:rPr>
        <w:t>(lower panel) leading to faster</w:t>
      </w:r>
      <w:r w:rsidRPr="0011650A">
        <w:rPr>
          <w:rFonts w:ascii="Arial" w:hAnsi="Arial" w:cs="Arial"/>
          <w:spacing w:val="5"/>
          <w:sz w:val="18"/>
          <w:szCs w:val="18"/>
          <w:rPrChange w:id="3822" w:author="Harry Shamoon" w:date="2015-03-05T20:06:00Z">
            <w:rPr>
              <w:rFonts w:ascii="Arial"/>
              <w:spacing w:val="5"/>
              <w:sz w:val="18"/>
            </w:rPr>
          </w:rPrChange>
        </w:rPr>
        <w:t xml:space="preserve"> </w:t>
      </w:r>
      <w:r w:rsidRPr="0011650A">
        <w:rPr>
          <w:rFonts w:ascii="Arial" w:hAnsi="Arial" w:cs="Arial"/>
          <w:sz w:val="18"/>
          <w:szCs w:val="18"/>
          <w:rPrChange w:id="3823" w:author="Harry Shamoon" w:date="2015-03-05T20:06:00Z">
            <w:rPr>
              <w:rFonts w:ascii="Arial"/>
              <w:sz w:val="18"/>
            </w:rPr>
          </w:rPrChange>
        </w:rPr>
        <w:t>convergence</w:t>
      </w:r>
      <w:r w:rsidRPr="0011650A">
        <w:rPr>
          <w:rFonts w:ascii="Arial" w:hAnsi="Arial" w:cs="Arial"/>
          <w:w w:val="99"/>
          <w:sz w:val="18"/>
          <w:szCs w:val="18"/>
          <w:rPrChange w:id="3824" w:author="Harry Shamoon" w:date="2015-03-05T20:06:00Z">
            <w:rPr>
              <w:rFonts w:ascii="Arial"/>
              <w:w w:val="99"/>
              <w:sz w:val="18"/>
            </w:rPr>
          </w:rPrChange>
        </w:rPr>
        <w:t xml:space="preserve"> </w:t>
      </w:r>
      <w:r w:rsidRPr="0011650A">
        <w:rPr>
          <w:rFonts w:ascii="Arial" w:hAnsi="Arial" w:cs="Arial"/>
          <w:sz w:val="18"/>
          <w:szCs w:val="18"/>
          <w:rPrChange w:id="3825" w:author="Harry Shamoon" w:date="2015-03-05T20:06:00Z">
            <w:rPr>
              <w:rFonts w:ascii="Arial"/>
              <w:sz w:val="18"/>
            </w:rPr>
          </w:rPrChange>
        </w:rPr>
        <w:t xml:space="preserve">and higher effective sample size. </w:t>
      </w:r>
      <w:proofErr w:type="gramStart"/>
      <w:r w:rsidRPr="0011650A">
        <w:rPr>
          <w:rFonts w:ascii="Arial" w:hAnsi="Arial" w:cs="Arial"/>
          <w:sz w:val="18"/>
          <w:szCs w:val="18"/>
          <w:rPrChange w:id="3826" w:author="Harry Shamoon" w:date="2015-03-05T20:06:00Z">
            <w:rPr>
              <w:rFonts w:ascii="Arial"/>
              <w:sz w:val="18"/>
            </w:rPr>
          </w:rPrChange>
        </w:rPr>
        <w:t>Fig 14.1</w:t>
      </w:r>
      <w:r w:rsidRPr="0011650A">
        <w:rPr>
          <w:rFonts w:ascii="Arial" w:hAnsi="Arial" w:cs="Arial"/>
          <w:spacing w:val="46"/>
          <w:sz w:val="18"/>
          <w:szCs w:val="18"/>
          <w:rPrChange w:id="3827" w:author="Harry Shamoon" w:date="2015-03-05T20:06:00Z">
            <w:rPr>
              <w:rFonts w:ascii="Arial"/>
              <w:spacing w:val="46"/>
              <w:sz w:val="18"/>
            </w:rPr>
          </w:rPrChange>
        </w:rPr>
        <w:t xml:space="preserve"> </w:t>
      </w:r>
      <w:r w:rsidRPr="0011650A">
        <w:rPr>
          <w:rFonts w:ascii="Arial" w:hAnsi="Arial" w:cs="Arial"/>
          <w:sz w:val="18"/>
          <w:szCs w:val="18"/>
          <w:rPrChange w:id="3828" w:author="Harry Shamoon" w:date="2015-03-05T20:06:00Z">
            <w:rPr>
              <w:rFonts w:ascii="Arial"/>
              <w:sz w:val="18"/>
            </w:rPr>
          </w:rPrChange>
        </w:rPr>
        <w:t>in</w:t>
      </w:r>
      <w:r w:rsidRPr="0011650A">
        <w:rPr>
          <w:rFonts w:ascii="Arial" w:hAnsi="Arial" w:cs="Arial"/>
          <w:w w:val="99"/>
          <w:sz w:val="18"/>
          <w:szCs w:val="18"/>
          <w:rPrChange w:id="3829" w:author="Harry Shamoon" w:date="2015-03-05T20:06:00Z">
            <w:rPr>
              <w:rFonts w:ascii="Arial"/>
              <w:w w:val="99"/>
              <w:sz w:val="18"/>
            </w:rPr>
          </w:rPrChange>
        </w:rPr>
        <w:t xml:space="preserve"> </w:t>
      </w:r>
      <w:proofErr w:type="spellStart"/>
      <w:r w:rsidRPr="0011650A">
        <w:rPr>
          <w:rFonts w:ascii="Arial" w:hAnsi="Arial" w:cs="Arial"/>
          <w:sz w:val="18"/>
          <w:szCs w:val="18"/>
          <w:rPrChange w:id="3830" w:author="Harry Shamoon" w:date="2015-03-05T20:06:00Z">
            <w:rPr>
              <w:rFonts w:ascii="Arial"/>
              <w:sz w:val="18"/>
            </w:rPr>
          </w:rPrChange>
        </w:rPr>
        <w:t>Kruschke</w:t>
      </w:r>
      <w:proofErr w:type="spellEnd"/>
      <w:r w:rsidRPr="0011650A">
        <w:rPr>
          <w:rFonts w:ascii="Arial" w:hAnsi="Arial" w:cs="Arial"/>
          <w:spacing w:val="-8"/>
          <w:sz w:val="18"/>
          <w:szCs w:val="18"/>
          <w:rPrChange w:id="3831" w:author="Harry Shamoon" w:date="2015-03-05T20:06:00Z">
            <w:rPr>
              <w:rFonts w:ascii="Arial"/>
              <w:spacing w:val="-8"/>
              <w:sz w:val="18"/>
            </w:rPr>
          </w:rPrChange>
        </w:rPr>
        <w:t xml:space="preserve"> </w:t>
      </w:r>
      <w:r w:rsidRPr="0011650A">
        <w:rPr>
          <w:rFonts w:ascii="Arial" w:hAnsi="Arial" w:cs="Arial"/>
          <w:sz w:val="18"/>
          <w:szCs w:val="18"/>
          <w:rPrChange w:id="3832" w:author="Harry Shamoon" w:date="2015-03-05T20:06:00Z">
            <w:rPr>
              <w:rFonts w:ascii="Arial"/>
              <w:sz w:val="18"/>
            </w:rPr>
          </w:rPrChange>
        </w:rPr>
        <w:t>[20]</w:t>
      </w:r>
      <w:r w:rsidRPr="006C66CA">
        <w:rPr>
          <w:rFonts w:ascii="Arial" w:hAnsi="Arial" w:cs="Arial"/>
          <w:rPrChange w:id="3833" w:author="Harry Shamoon" w:date="2015-03-05T19:28:00Z">
            <w:rPr>
              <w:rFonts w:ascii="Arial"/>
              <w:sz w:val="18"/>
            </w:rPr>
          </w:rPrChange>
        </w:rPr>
        <w:t>.</w:t>
      </w:r>
      <w:proofErr w:type="gramEnd"/>
    </w:p>
    <w:p w14:paraId="0C4B02F0" w14:textId="77777777" w:rsidR="006A7004" w:rsidRPr="006A7004" w:rsidRDefault="006A7004" w:rsidP="006A7004">
      <w:pPr>
        <w:jc w:val="both"/>
        <w:rPr>
          <w:rFonts w:ascii="Arial" w:eastAsia="Arial" w:hAnsi="Arial" w:cs="Arial"/>
          <w:rPrChange w:id="3834" w:author="Harry Shamoon" w:date="2015-03-05T19:28:00Z">
            <w:rPr>
              <w:rFonts w:ascii="Arial" w:eastAsia="Arial" w:hAnsi="Arial" w:cs="Arial"/>
              <w:sz w:val="18"/>
              <w:szCs w:val="18"/>
            </w:rPr>
          </w:rPrChange>
        </w:rPr>
        <w:sectPr w:rsidR="006A7004" w:rsidRPr="006A7004">
          <w:pgSz w:w="12240" w:h="15840"/>
          <w:pgMar w:top="700" w:right="600" w:bottom="280" w:left="600" w:header="720" w:footer="720" w:gutter="0"/>
          <w:cols w:num="2" w:space="720" w:equalWidth="0">
            <w:col w:w="7060" w:space="79"/>
            <w:col w:w="3901"/>
          </w:cols>
        </w:sectPr>
        <w:pPrChange w:id="3835" w:author="Harry Shamoon" w:date="2015-03-05T19:42:00Z">
          <w:pPr>
            <w:spacing w:line="266" w:lineRule="auto"/>
            <w:jc w:val="both"/>
          </w:pPr>
        </w:pPrChange>
      </w:pPr>
    </w:p>
    <w:p w14:paraId="34BC63C4" w14:textId="77777777" w:rsidR="00F731E7" w:rsidRPr="006C66CA" w:rsidRDefault="00082CF3">
      <w:pPr>
        <w:pStyle w:val="BodyText"/>
        <w:spacing w:before="1"/>
        <w:ind w:left="119" w:right="119"/>
        <w:jc w:val="both"/>
        <w:rPr>
          <w:rFonts w:cs="Arial"/>
          <w:rPrChange w:id="3836" w:author="Harry Shamoon" w:date="2015-03-05T19:28:00Z">
            <w:rPr/>
          </w:rPrChange>
        </w:rPr>
        <w:pPrChange w:id="3837" w:author="Harry Shamoon" w:date="2015-03-05T19:42:00Z">
          <w:pPr>
            <w:pStyle w:val="BodyText"/>
            <w:spacing w:before="1" w:line="268" w:lineRule="auto"/>
            <w:ind w:left="119" w:right="119"/>
            <w:jc w:val="both"/>
          </w:pPr>
        </w:pPrChange>
      </w:pPr>
      <w:proofErr w:type="gramStart"/>
      <w:r w:rsidRPr="006C66CA">
        <w:rPr>
          <w:rFonts w:cs="Arial"/>
        </w:rPr>
        <w:lastRenderedPageBreak/>
        <w:t>statistic</w:t>
      </w:r>
      <w:proofErr w:type="gramEnd"/>
      <w:r w:rsidRPr="00C91597">
        <w:rPr>
          <w:rFonts w:cs="Arial"/>
          <w:spacing w:val="-7"/>
        </w:rPr>
        <w:t xml:space="preserve"> </w:t>
      </w:r>
      <w:r w:rsidRPr="00082CF3">
        <w:rPr>
          <w:rFonts w:cs="Arial"/>
        </w:rPr>
        <w:t>[55].</w:t>
      </w:r>
      <w:r w:rsidRPr="00082CF3">
        <w:rPr>
          <w:rFonts w:cs="Arial"/>
          <w:spacing w:val="9"/>
        </w:rPr>
        <w:t xml:space="preserve"> </w:t>
      </w:r>
      <w:r w:rsidRPr="00F97E28">
        <w:rPr>
          <w:rFonts w:cs="Arial"/>
          <w:spacing w:val="-3"/>
        </w:rPr>
        <w:t>For</w:t>
      </w:r>
      <w:r w:rsidRPr="00F97E28">
        <w:rPr>
          <w:rFonts w:cs="Arial"/>
          <w:spacing w:val="-7"/>
        </w:rPr>
        <w:t xml:space="preserve"> </w:t>
      </w:r>
      <w:r w:rsidRPr="00030584">
        <w:rPr>
          <w:rFonts w:cs="Arial"/>
        </w:rPr>
        <w:t>additional</w:t>
      </w:r>
      <w:r w:rsidRPr="00174DF6">
        <w:rPr>
          <w:rFonts w:cs="Arial"/>
          <w:spacing w:val="-7"/>
        </w:rPr>
        <w:t xml:space="preserve"> </w:t>
      </w:r>
      <w:r w:rsidRPr="00174DF6">
        <w:rPr>
          <w:rFonts w:cs="Arial"/>
        </w:rPr>
        <w:t>validation</w:t>
      </w:r>
      <w:r w:rsidRPr="00174DF6">
        <w:rPr>
          <w:rFonts w:cs="Arial"/>
          <w:spacing w:val="-7"/>
        </w:rPr>
        <w:t xml:space="preserve"> </w:t>
      </w:r>
      <w:r w:rsidRPr="00231B3C">
        <w:rPr>
          <w:rFonts w:cs="Arial"/>
        </w:rPr>
        <w:t>and</w:t>
      </w:r>
      <w:r w:rsidRPr="008C4839">
        <w:rPr>
          <w:rFonts w:cs="Arial"/>
          <w:spacing w:val="-7"/>
        </w:rPr>
        <w:t xml:space="preserve"> </w:t>
      </w:r>
      <w:r w:rsidRPr="00C0557F">
        <w:rPr>
          <w:rFonts w:cs="Arial"/>
        </w:rPr>
        <w:t>as</w:t>
      </w:r>
      <w:r w:rsidRPr="00765A7F">
        <w:rPr>
          <w:rFonts w:cs="Arial"/>
          <w:spacing w:val="-7"/>
        </w:rPr>
        <w:t xml:space="preserve"> </w:t>
      </w:r>
      <w:r w:rsidRPr="00365719">
        <w:rPr>
          <w:rFonts w:cs="Arial"/>
        </w:rPr>
        <w:t>a</w:t>
      </w:r>
      <w:r w:rsidRPr="00365719">
        <w:rPr>
          <w:rFonts w:cs="Arial"/>
          <w:spacing w:val="-7"/>
        </w:rPr>
        <w:t xml:space="preserve"> </w:t>
      </w:r>
      <w:r w:rsidRPr="00FF1D9C">
        <w:rPr>
          <w:rFonts w:cs="Arial"/>
        </w:rPr>
        <w:t>safeguard</w:t>
      </w:r>
      <w:r w:rsidRPr="0011650A">
        <w:rPr>
          <w:rFonts w:cs="Arial"/>
          <w:spacing w:val="-7"/>
        </w:rPr>
        <w:t xml:space="preserve"> </w:t>
      </w:r>
      <w:r w:rsidRPr="0011650A">
        <w:rPr>
          <w:rFonts w:cs="Arial"/>
        </w:rPr>
        <w:t>against</w:t>
      </w:r>
      <w:r w:rsidRPr="0011650A">
        <w:rPr>
          <w:rFonts w:cs="Arial"/>
          <w:spacing w:val="-7"/>
        </w:rPr>
        <w:t xml:space="preserve"> </w:t>
      </w:r>
      <w:r w:rsidRPr="0011650A">
        <w:rPr>
          <w:rFonts w:cs="Arial"/>
        </w:rPr>
        <w:t>over-fitting,</w:t>
      </w:r>
      <w:r w:rsidRPr="0011650A">
        <w:rPr>
          <w:rFonts w:cs="Arial"/>
          <w:spacing w:val="-6"/>
        </w:rPr>
        <w:t xml:space="preserve"> </w:t>
      </w:r>
      <w:r w:rsidRPr="0011650A">
        <w:rPr>
          <w:rFonts w:cs="Arial"/>
        </w:rPr>
        <w:t>we</w:t>
      </w:r>
      <w:r w:rsidRPr="0011650A">
        <w:rPr>
          <w:rFonts w:cs="Arial"/>
          <w:spacing w:val="-7"/>
        </w:rPr>
        <w:t xml:space="preserve"> </w:t>
      </w:r>
      <w:r w:rsidRPr="0011650A">
        <w:rPr>
          <w:rFonts w:cs="Arial"/>
        </w:rPr>
        <w:t>will</w:t>
      </w:r>
      <w:r w:rsidRPr="0011650A">
        <w:rPr>
          <w:rFonts w:cs="Arial"/>
          <w:spacing w:val="-7"/>
        </w:rPr>
        <w:t xml:space="preserve"> </w:t>
      </w:r>
      <w:r w:rsidRPr="0011650A">
        <w:rPr>
          <w:rFonts w:cs="Arial"/>
        </w:rPr>
        <w:t>train</w:t>
      </w:r>
      <w:r w:rsidRPr="0011650A">
        <w:rPr>
          <w:rFonts w:cs="Arial"/>
          <w:spacing w:val="-7"/>
        </w:rPr>
        <w:t xml:space="preserve"> </w:t>
      </w:r>
      <w:r w:rsidRPr="0011650A">
        <w:rPr>
          <w:rFonts w:cs="Arial"/>
        </w:rPr>
        <w:t>our</w:t>
      </w:r>
      <w:r w:rsidRPr="0011650A">
        <w:rPr>
          <w:rFonts w:cs="Arial"/>
          <w:spacing w:val="-7"/>
        </w:rPr>
        <w:t xml:space="preserve"> </w:t>
      </w:r>
      <w:r w:rsidRPr="0011650A">
        <w:rPr>
          <w:rFonts w:cs="Arial"/>
        </w:rPr>
        <w:t>model</w:t>
      </w:r>
      <w:r w:rsidRPr="0011650A">
        <w:rPr>
          <w:rFonts w:cs="Arial"/>
          <w:spacing w:val="-7"/>
        </w:rPr>
        <w:t xml:space="preserve"> </w:t>
      </w:r>
      <w:r w:rsidRPr="0011650A">
        <w:rPr>
          <w:rFonts w:cs="Arial"/>
        </w:rPr>
        <w:t>with</w:t>
      </w:r>
      <w:r w:rsidRPr="00907C1D">
        <w:rPr>
          <w:rFonts w:cs="Arial"/>
          <w:spacing w:val="-7"/>
        </w:rPr>
        <w:t xml:space="preserve"> </w:t>
      </w:r>
      <w:r w:rsidRPr="00640245">
        <w:rPr>
          <w:rFonts w:cs="Arial"/>
        </w:rPr>
        <w:t>patient</w:t>
      </w:r>
      <w:r w:rsidRPr="00FF4755">
        <w:rPr>
          <w:rFonts w:cs="Arial"/>
          <w:w w:val="99"/>
        </w:rPr>
        <w:t xml:space="preserve"> </w:t>
      </w:r>
      <w:r w:rsidRPr="008F496E">
        <w:rPr>
          <w:rFonts w:cs="Arial"/>
        </w:rPr>
        <w:t xml:space="preserve">data from other participating institutions </w:t>
      </w:r>
      <w:r w:rsidRPr="008F496E">
        <w:rPr>
          <w:rFonts w:cs="Arial"/>
          <w:spacing w:val="-3"/>
        </w:rPr>
        <w:t xml:space="preserve">(Mayo </w:t>
      </w:r>
      <w:r w:rsidRPr="006C66CA">
        <w:rPr>
          <w:rFonts w:cs="Arial"/>
          <w:rPrChange w:id="3838" w:author="Harry Shamoon" w:date="2015-03-05T19:28:00Z">
            <w:rPr/>
          </w:rPrChange>
        </w:rPr>
        <w:t>Clinic Rochester and Florida) and test if our model</w:t>
      </w:r>
      <w:r w:rsidRPr="006C66CA">
        <w:rPr>
          <w:rFonts w:cs="Arial"/>
          <w:spacing w:val="53"/>
          <w:rPrChange w:id="3839" w:author="Harry Shamoon" w:date="2015-03-05T19:28:00Z">
            <w:rPr>
              <w:spacing w:val="53"/>
            </w:rPr>
          </w:rPrChange>
        </w:rPr>
        <w:t xml:space="preserve"> </w:t>
      </w:r>
      <w:r w:rsidRPr="006C66CA">
        <w:rPr>
          <w:rFonts w:cs="Arial"/>
          <w:rPrChange w:id="3840" w:author="Harry Shamoon" w:date="2015-03-05T19:28:00Z">
            <w:rPr/>
          </w:rPrChange>
        </w:rPr>
        <w:t>outperforms</w:t>
      </w:r>
      <w:r w:rsidRPr="006C66CA">
        <w:rPr>
          <w:rFonts w:cs="Arial"/>
          <w:w w:val="99"/>
          <w:rPrChange w:id="3841" w:author="Harry Shamoon" w:date="2015-03-05T19:28:00Z">
            <w:rPr>
              <w:w w:val="99"/>
            </w:rPr>
          </w:rPrChange>
        </w:rPr>
        <w:t xml:space="preserve"> </w:t>
      </w:r>
      <w:r w:rsidRPr="006C66CA">
        <w:rPr>
          <w:rFonts w:cs="Arial"/>
          <w:rPrChange w:id="3842" w:author="Harry Shamoon" w:date="2015-03-05T19:28:00Z">
            <w:rPr/>
          </w:rPrChange>
        </w:rPr>
        <w:t xml:space="preserve">the classical prediction models </w:t>
      </w:r>
      <w:r w:rsidRPr="006C66CA">
        <w:rPr>
          <w:rFonts w:cs="Arial"/>
          <w:spacing w:val="-4"/>
          <w:rPrChange w:id="3843" w:author="Harry Shamoon" w:date="2015-03-05T19:28:00Z">
            <w:rPr>
              <w:spacing w:val="-4"/>
            </w:rPr>
          </w:rPrChange>
        </w:rPr>
        <w:t xml:space="preserve">even </w:t>
      </w:r>
      <w:r w:rsidRPr="006C66CA">
        <w:rPr>
          <w:rFonts w:cs="Arial"/>
          <w:rPrChange w:id="3844" w:author="Harry Shamoon" w:date="2015-03-05T19:28:00Z">
            <w:rPr/>
          </w:rPrChange>
        </w:rPr>
        <w:t xml:space="preserve">in other ecological settings, both if the classical </w:t>
      </w:r>
      <w:proofErr w:type="spellStart"/>
      <w:r w:rsidRPr="006C66CA">
        <w:rPr>
          <w:rFonts w:cs="Arial"/>
          <w:rPrChange w:id="3845" w:author="Harry Shamoon" w:date="2015-03-05T19:28:00Z">
            <w:rPr/>
          </w:rPrChange>
        </w:rPr>
        <w:t>frequentist</w:t>
      </w:r>
      <w:proofErr w:type="spellEnd"/>
      <w:r w:rsidRPr="006C66CA">
        <w:rPr>
          <w:rFonts w:cs="Arial"/>
          <w:rPrChange w:id="3846" w:author="Harry Shamoon" w:date="2015-03-05T19:28:00Z">
            <w:rPr/>
          </w:rPrChange>
        </w:rPr>
        <w:t xml:space="preserve"> model is</w:t>
      </w:r>
      <w:r w:rsidRPr="006C66CA">
        <w:rPr>
          <w:rFonts w:cs="Arial"/>
          <w:spacing w:val="20"/>
          <w:rPrChange w:id="3847" w:author="Harry Shamoon" w:date="2015-03-05T19:28:00Z">
            <w:rPr>
              <w:spacing w:val="20"/>
            </w:rPr>
          </w:rPrChange>
        </w:rPr>
        <w:t xml:space="preserve"> </w:t>
      </w:r>
      <w:r w:rsidRPr="006C66CA">
        <w:rPr>
          <w:rFonts w:cs="Arial"/>
          <w:rPrChange w:id="3848" w:author="Harry Shamoon" w:date="2015-03-05T19:28:00Z">
            <w:rPr/>
          </w:rPrChange>
        </w:rPr>
        <w:t>based</w:t>
      </w:r>
      <w:r w:rsidRPr="006C66CA">
        <w:rPr>
          <w:rFonts w:cs="Arial"/>
          <w:w w:val="99"/>
          <w:rPrChange w:id="3849" w:author="Harry Shamoon" w:date="2015-03-05T19:28:00Z">
            <w:rPr>
              <w:w w:val="99"/>
            </w:rPr>
          </w:rPrChange>
        </w:rPr>
        <w:t xml:space="preserve"> </w:t>
      </w:r>
      <w:r w:rsidRPr="006C66CA">
        <w:rPr>
          <w:rFonts w:cs="Arial"/>
          <w:rPrChange w:id="3850" w:author="Harry Shamoon" w:date="2015-03-05T19:28:00Z">
            <w:rPr/>
          </w:rPrChange>
        </w:rPr>
        <w:t>on</w:t>
      </w:r>
      <w:r w:rsidRPr="006C66CA">
        <w:rPr>
          <w:rFonts w:cs="Arial"/>
          <w:spacing w:val="-7"/>
          <w:rPrChange w:id="3851" w:author="Harry Shamoon" w:date="2015-03-05T19:28:00Z">
            <w:rPr>
              <w:spacing w:val="-7"/>
            </w:rPr>
          </w:rPrChange>
        </w:rPr>
        <w:t xml:space="preserve"> </w:t>
      </w:r>
      <w:r w:rsidRPr="006C66CA">
        <w:rPr>
          <w:rFonts w:cs="Arial"/>
          <w:rPrChange w:id="3852" w:author="Harry Shamoon" w:date="2015-03-05T19:28:00Z">
            <w:rPr/>
          </w:rPrChange>
        </w:rPr>
        <w:t>data</w:t>
      </w:r>
      <w:r w:rsidRPr="006C66CA">
        <w:rPr>
          <w:rFonts w:cs="Arial"/>
          <w:spacing w:val="-7"/>
          <w:rPrChange w:id="3853" w:author="Harry Shamoon" w:date="2015-03-05T19:28:00Z">
            <w:rPr>
              <w:spacing w:val="-7"/>
            </w:rPr>
          </w:rPrChange>
        </w:rPr>
        <w:t xml:space="preserve"> </w:t>
      </w:r>
      <w:r w:rsidRPr="006C66CA">
        <w:rPr>
          <w:rFonts w:cs="Arial"/>
          <w:rPrChange w:id="3854" w:author="Harry Shamoon" w:date="2015-03-05T19:28:00Z">
            <w:rPr/>
          </w:rPrChange>
        </w:rPr>
        <w:t>from</w:t>
      </w:r>
      <w:r w:rsidRPr="006C66CA">
        <w:rPr>
          <w:rFonts w:cs="Arial"/>
          <w:spacing w:val="-7"/>
          <w:rPrChange w:id="3855" w:author="Harry Shamoon" w:date="2015-03-05T19:28:00Z">
            <w:rPr>
              <w:spacing w:val="-7"/>
            </w:rPr>
          </w:rPrChange>
        </w:rPr>
        <w:t xml:space="preserve"> </w:t>
      </w:r>
      <w:r w:rsidRPr="006C66CA">
        <w:rPr>
          <w:rFonts w:cs="Arial"/>
          <w:rPrChange w:id="3856" w:author="Harry Shamoon" w:date="2015-03-05T19:28:00Z">
            <w:rPr/>
          </w:rPrChange>
        </w:rPr>
        <w:t>all</w:t>
      </w:r>
      <w:r w:rsidRPr="006C66CA">
        <w:rPr>
          <w:rFonts w:cs="Arial"/>
          <w:spacing w:val="-7"/>
          <w:rPrChange w:id="3857" w:author="Harry Shamoon" w:date="2015-03-05T19:28:00Z">
            <w:rPr>
              <w:spacing w:val="-7"/>
            </w:rPr>
          </w:rPrChange>
        </w:rPr>
        <w:t xml:space="preserve"> </w:t>
      </w:r>
      <w:r w:rsidRPr="006C66CA">
        <w:rPr>
          <w:rFonts w:cs="Arial"/>
          <w:rPrChange w:id="3858" w:author="Harry Shamoon" w:date="2015-03-05T19:28:00Z">
            <w:rPr/>
          </w:rPrChange>
        </w:rPr>
        <w:t>institutions</w:t>
      </w:r>
      <w:r w:rsidRPr="006C66CA">
        <w:rPr>
          <w:rFonts w:cs="Arial"/>
          <w:spacing w:val="-7"/>
          <w:rPrChange w:id="3859" w:author="Harry Shamoon" w:date="2015-03-05T19:28:00Z">
            <w:rPr>
              <w:spacing w:val="-7"/>
            </w:rPr>
          </w:rPrChange>
        </w:rPr>
        <w:t xml:space="preserve"> </w:t>
      </w:r>
      <w:r w:rsidRPr="006C66CA">
        <w:rPr>
          <w:rFonts w:cs="Arial"/>
          <w:rPrChange w:id="3860" w:author="Harry Shamoon" w:date="2015-03-05T19:28:00Z">
            <w:rPr/>
          </w:rPrChange>
        </w:rPr>
        <w:t>or</w:t>
      </w:r>
      <w:r w:rsidRPr="006C66CA">
        <w:rPr>
          <w:rFonts w:cs="Arial"/>
          <w:spacing w:val="-7"/>
          <w:rPrChange w:id="3861" w:author="Harry Shamoon" w:date="2015-03-05T19:28:00Z">
            <w:rPr>
              <w:spacing w:val="-7"/>
            </w:rPr>
          </w:rPrChange>
        </w:rPr>
        <w:t xml:space="preserve"> </w:t>
      </w:r>
      <w:r w:rsidRPr="006C66CA">
        <w:rPr>
          <w:rFonts w:cs="Arial"/>
          <w:rPrChange w:id="3862" w:author="Harry Shamoon" w:date="2015-03-05T19:28:00Z">
            <w:rPr/>
          </w:rPrChange>
        </w:rPr>
        <w:t>the</w:t>
      </w:r>
      <w:r w:rsidRPr="006C66CA">
        <w:rPr>
          <w:rFonts w:cs="Arial"/>
          <w:spacing w:val="-7"/>
          <w:rPrChange w:id="3863" w:author="Harry Shamoon" w:date="2015-03-05T19:28:00Z">
            <w:rPr>
              <w:spacing w:val="-7"/>
            </w:rPr>
          </w:rPrChange>
        </w:rPr>
        <w:t xml:space="preserve"> </w:t>
      </w:r>
      <w:r w:rsidRPr="006C66CA">
        <w:rPr>
          <w:rFonts w:cs="Arial"/>
          <w:rPrChange w:id="3864" w:author="Harry Shamoon" w:date="2015-03-05T19:28:00Z">
            <w:rPr/>
          </w:rPrChange>
        </w:rPr>
        <w:t>test</w:t>
      </w:r>
      <w:r w:rsidRPr="006C66CA">
        <w:rPr>
          <w:rFonts w:cs="Arial"/>
          <w:spacing w:val="-7"/>
          <w:rPrChange w:id="3865" w:author="Harry Shamoon" w:date="2015-03-05T19:28:00Z">
            <w:rPr>
              <w:spacing w:val="-7"/>
            </w:rPr>
          </w:rPrChange>
        </w:rPr>
        <w:t xml:space="preserve"> </w:t>
      </w:r>
      <w:r w:rsidRPr="006C66CA">
        <w:rPr>
          <w:rFonts w:cs="Arial"/>
          <w:rPrChange w:id="3866" w:author="Harry Shamoon" w:date="2015-03-05T19:28:00Z">
            <w:rPr/>
          </w:rPrChange>
        </w:rPr>
        <w:t>institution</w:t>
      </w:r>
      <w:r w:rsidRPr="006C66CA">
        <w:rPr>
          <w:rFonts w:cs="Arial"/>
          <w:spacing w:val="-7"/>
          <w:rPrChange w:id="3867" w:author="Harry Shamoon" w:date="2015-03-05T19:28:00Z">
            <w:rPr>
              <w:spacing w:val="-7"/>
            </w:rPr>
          </w:rPrChange>
        </w:rPr>
        <w:t xml:space="preserve"> </w:t>
      </w:r>
      <w:r w:rsidRPr="006C66CA">
        <w:rPr>
          <w:rFonts w:cs="Arial"/>
          <w:rPrChange w:id="3868" w:author="Harry Shamoon" w:date="2015-03-05T19:28:00Z">
            <w:rPr/>
          </w:rPrChange>
        </w:rPr>
        <w:t>(say</w:t>
      </w:r>
      <w:r w:rsidRPr="006C66CA">
        <w:rPr>
          <w:rFonts w:cs="Arial"/>
          <w:spacing w:val="-7"/>
          <w:rPrChange w:id="3869" w:author="Harry Shamoon" w:date="2015-03-05T19:28:00Z">
            <w:rPr>
              <w:spacing w:val="-7"/>
            </w:rPr>
          </w:rPrChange>
        </w:rPr>
        <w:t xml:space="preserve"> </w:t>
      </w:r>
      <w:r w:rsidRPr="006C66CA">
        <w:rPr>
          <w:rFonts w:cs="Arial"/>
          <w:spacing w:val="-4"/>
          <w:rPrChange w:id="3870" w:author="Harry Shamoon" w:date="2015-03-05T19:28:00Z">
            <w:rPr>
              <w:spacing w:val="-4"/>
            </w:rPr>
          </w:rPrChange>
        </w:rPr>
        <w:t>Mayo</w:t>
      </w:r>
      <w:r w:rsidRPr="006C66CA">
        <w:rPr>
          <w:rFonts w:cs="Arial"/>
          <w:spacing w:val="-7"/>
          <w:rPrChange w:id="3871" w:author="Harry Shamoon" w:date="2015-03-05T19:28:00Z">
            <w:rPr>
              <w:spacing w:val="-7"/>
            </w:rPr>
          </w:rPrChange>
        </w:rPr>
        <w:t xml:space="preserve"> </w:t>
      </w:r>
      <w:r w:rsidRPr="006C66CA">
        <w:rPr>
          <w:rFonts w:cs="Arial"/>
          <w:rPrChange w:id="3872" w:author="Harry Shamoon" w:date="2015-03-05T19:28:00Z">
            <w:rPr/>
          </w:rPrChange>
        </w:rPr>
        <w:t>Clinic</w:t>
      </w:r>
      <w:r w:rsidRPr="006C66CA">
        <w:rPr>
          <w:rFonts w:cs="Arial"/>
          <w:spacing w:val="-7"/>
          <w:rPrChange w:id="3873" w:author="Harry Shamoon" w:date="2015-03-05T19:28:00Z">
            <w:rPr>
              <w:spacing w:val="-7"/>
            </w:rPr>
          </w:rPrChange>
        </w:rPr>
        <w:t xml:space="preserve"> </w:t>
      </w:r>
      <w:r w:rsidRPr="006C66CA">
        <w:rPr>
          <w:rFonts w:cs="Arial"/>
          <w:rPrChange w:id="3874" w:author="Harry Shamoon" w:date="2015-03-05T19:28:00Z">
            <w:rPr/>
          </w:rPrChange>
        </w:rPr>
        <w:t>Rochester)</w:t>
      </w:r>
      <w:r w:rsidRPr="006C66CA">
        <w:rPr>
          <w:rFonts w:cs="Arial"/>
          <w:spacing w:val="-7"/>
          <w:rPrChange w:id="3875" w:author="Harry Shamoon" w:date="2015-03-05T19:28:00Z">
            <w:rPr>
              <w:spacing w:val="-7"/>
            </w:rPr>
          </w:rPrChange>
        </w:rPr>
        <w:t xml:space="preserve"> </w:t>
      </w:r>
      <w:r w:rsidRPr="006C66CA">
        <w:rPr>
          <w:rFonts w:cs="Arial"/>
          <w:rPrChange w:id="3876" w:author="Harry Shamoon" w:date="2015-03-05T19:28:00Z">
            <w:rPr/>
          </w:rPrChange>
        </w:rPr>
        <w:t>alone.</w:t>
      </w:r>
    </w:p>
    <w:p w14:paraId="3A4C20FB" w14:textId="77777777" w:rsidR="00F731E7" w:rsidRPr="006C66CA" w:rsidRDefault="00082CF3">
      <w:pPr>
        <w:pStyle w:val="BodyText"/>
        <w:spacing w:before="2"/>
        <w:ind w:left="458" w:right="119"/>
        <w:jc w:val="both"/>
        <w:rPr>
          <w:rFonts w:cs="Arial"/>
          <w:rPrChange w:id="3877" w:author="Harry Shamoon" w:date="2015-03-05T19:28:00Z">
            <w:rPr/>
          </w:rPrChange>
        </w:rPr>
        <w:pPrChange w:id="3878" w:author="Harry Shamoon" w:date="2015-03-05T19:42:00Z">
          <w:pPr>
            <w:pStyle w:val="BodyText"/>
            <w:spacing w:before="2"/>
            <w:ind w:left="458" w:right="119"/>
          </w:pPr>
        </w:pPrChange>
      </w:pPr>
      <w:r w:rsidRPr="006C66CA">
        <w:rPr>
          <w:rFonts w:cs="Arial"/>
          <w:spacing w:val="-4"/>
          <w:rPrChange w:id="3879" w:author="Harry Shamoon" w:date="2015-03-05T19:28:00Z">
            <w:rPr>
              <w:spacing w:val="-4"/>
            </w:rPr>
          </w:rPrChange>
        </w:rPr>
        <w:t xml:space="preserve">We </w:t>
      </w:r>
      <w:r w:rsidRPr="006C66CA">
        <w:rPr>
          <w:rFonts w:cs="Arial"/>
          <w:rPrChange w:id="3880" w:author="Harry Shamoon" w:date="2015-03-05T19:28:00Z">
            <w:rPr/>
          </w:rPrChange>
        </w:rPr>
        <w:t xml:space="preserve">will compare models </w:t>
      </w:r>
      <w:r w:rsidRPr="006C66CA">
        <w:rPr>
          <w:rFonts w:cs="Arial"/>
          <w:spacing w:val="-3"/>
          <w:rPrChange w:id="3881" w:author="Harry Shamoon" w:date="2015-03-05T19:28:00Z">
            <w:rPr>
              <w:spacing w:val="-3"/>
            </w:rPr>
          </w:rPrChange>
        </w:rPr>
        <w:t xml:space="preserve">by </w:t>
      </w:r>
      <w:r w:rsidRPr="006C66CA">
        <w:rPr>
          <w:rFonts w:cs="Arial"/>
          <w:rPrChange w:id="3882" w:author="Harry Shamoon" w:date="2015-03-05T19:28:00Z">
            <w:rPr/>
          </w:rPrChange>
        </w:rPr>
        <w:t>parallel sampling</w:t>
      </w:r>
      <w:r w:rsidRPr="006C66CA">
        <w:rPr>
          <w:rFonts w:cs="Arial"/>
          <w:spacing w:val="-38"/>
          <w:rPrChange w:id="3883" w:author="Harry Shamoon" w:date="2015-03-05T19:28:00Z">
            <w:rPr>
              <w:spacing w:val="-38"/>
            </w:rPr>
          </w:rPrChange>
        </w:rPr>
        <w:t xml:space="preserve"> </w:t>
      </w:r>
      <w:r w:rsidRPr="006C66CA">
        <w:rPr>
          <w:rFonts w:cs="Arial"/>
          <w:rPrChange w:id="3884" w:author="Harry Shamoon" w:date="2015-03-05T19:28:00Z">
            <w:rPr/>
          </w:rPrChange>
        </w:rPr>
        <w:t>[57]</w:t>
      </w:r>
    </w:p>
    <w:p w14:paraId="159A21AA" w14:textId="77777777" w:rsidR="00F731E7" w:rsidRPr="006C66CA" w:rsidRDefault="00082CF3">
      <w:pPr>
        <w:pStyle w:val="BodyText"/>
        <w:spacing w:before="145"/>
        <w:ind w:left="119" w:right="117" w:firstLine="338"/>
        <w:jc w:val="both"/>
        <w:rPr>
          <w:rFonts w:cs="Arial"/>
          <w:rPrChange w:id="3885" w:author="Harry Shamoon" w:date="2015-03-05T19:28:00Z">
            <w:rPr/>
          </w:rPrChange>
        </w:rPr>
        <w:pPrChange w:id="3886" w:author="Harry Shamoon" w:date="2015-03-05T19:42:00Z">
          <w:pPr>
            <w:pStyle w:val="BodyText"/>
            <w:spacing w:before="145" w:line="268" w:lineRule="auto"/>
            <w:ind w:left="119" w:right="117" w:firstLine="338"/>
            <w:jc w:val="both"/>
          </w:pPr>
        </w:pPrChange>
      </w:pPr>
      <w:r w:rsidRPr="006C66CA">
        <w:rPr>
          <w:rFonts w:cs="Arial"/>
          <w:b/>
          <w:bCs/>
        </w:rPr>
        <w:t>Technical</w:t>
      </w:r>
      <w:r w:rsidRPr="006C66CA">
        <w:rPr>
          <w:rFonts w:cs="Arial"/>
          <w:b/>
          <w:bCs/>
          <w:spacing w:val="-13"/>
        </w:rPr>
        <w:t xml:space="preserve"> </w:t>
      </w:r>
      <w:r w:rsidRPr="006C66CA">
        <w:rPr>
          <w:rFonts w:cs="Arial"/>
          <w:b/>
          <w:bCs/>
        </w:rPr>
        <w:t>approach</w:t>
      </w:r>
      <w:r w:rsidRPr="006C66CA">
        <w:rPr>
          <w:rFonts w:cs="Arial"/>
          <w:b/>
          <w:bCs/>
          <w:spacing w:val="32"/>
        </w:rPr>
        <w:t xml:space="preserve"> </w:t>
      </w:r>
      <w:r w:rsidRPr="00FF4755">
        <w:rPr>
          <w:rFonts w:cs="Arial"/>
        </w:rPr>
        <w:t>Boolean</w:t>
      </w:r>
      <w:r w:rsidRPr="00FF4755">
        <w:rPr>
          <w:rFonts w:cs="Arial"/>
          <w:spacing w:val="-13"/>
        </w:rPr>
        <w:t xml:space="preserve"> </w:t>
      </w:r>
      <w:r w:rsidRPr="00FF4755">
        <w:rPr>
          <w:rFonts w:cs="Arial"/>
        </w:rPr>
        <w:t>combinations</w:t>
      </w:r>
      <w:r w:rsidRPr="00FF4755">
        <w:rPr>
          <w:rFonts w:cs="Arial"/>
          <w:spacing w:val="-14"/>
        </w:rPr>
        <w:t xml:space="preserve"> </w:t>
      </w:r>
      <w:r w:rsidRPr="00FF4755">
        <w:rPr>
          <w:rFonts w:cs="Arial"/>
        </w:rPr>
        <w:t>of</w:t>
      </w:r>
      <w:r w:rsidRPr="00FF4755">
        <w:rPr>
          <w:rFonts w:cs="Arial"/>
          <w:spacing w:val="-13"/>
        </w:rPr>
        <w:t xml:space="preserve"> </w:t>
      </w:r>
      <w:r w:rsidRPr="00FF4755">
        <w:rPr>
          <w:rFonts w:cs="Arial"/>
        </w:rPr>
        <w:t>data</w:t>
      </w:r>
      <w:r w:rsidRPr="00FF4755">
        <w:rPr>
          <w:rFonts w:cs="Arial"/>
          <w:spacing w:val="-13"/>
        </w:rPr>
        <w:t xml:space="preserve"> </w:t>
      </w:r>
      <w:r w:rsidRPr="00FF4755">
        <w:rPr>
          <w:rFonts w:cs="Arial"/>
        </w:rPr>
        <w:t>matching</w:t>
      </w:r>
      <w:r w:rsidRPr="00FF4755">
        <w:rPr>
          <w:rFonts w:cs="Arial"/>
          <w:spacing w:val="-13"/>
        </w:rPr>
        <w:t xml:space="preserve"> </w:t>
      </w:r>
      <w:r w:rsidRPr="00FF4755">
        <w:rPr>
          <w:rFonts w:cs="Arial"/>
        </w:rPr>
        <w:t>and</w:t>
      </w:r>
      <w:r w:rsidRPr="00FF4755">
        <w:rPr>
          <w:rFonts w:cs="Arial"/>
          <w:spacing w:val="-14"/>
        </w:rPr>
        <w:t xml:space="preserve"> </w:t>
      </w:r>
      <w:r w:rsidRPr="00FF4755">
        <w:rPr>
          <w:rFonts w:cs="Arial"/>
        </w:rPr>
        <w:t>natural</w:t>
      </w:r>
      <w:r w:rsidRPr="00FF4755">
        <w:rPr>
          <w:rFonts w:cs="Arial"/>
          <w:spacing w:val="-13"/>
        </w:rPr>
        <w:t xml:space="preserve"> </w:t>
      </w:r>
      <w:r w:rsidRPr="00FF4755">
        <w:rPr>
          <w:rFonts w:cs="Arial"/>
        </w:rPr>
        <w:t>language</w:t>
      </w:r>
      <w:r w:rsidRPr="00FF4755">
        <w:rPr>
          <w:rFonts w:cs="Arial"/>
          <w:spacing w:val="-13"/>
        </w:rPr>
        <w:t xml:space="preserve"> </w:t>
      </w:r>
      <w:r w:rsidRPr="00FF4755">
        <w:rPr>
          <w:rFonts w:cs="Arial"/>
        </w:rPr>
        <w:t>processing</w:t>
      </w:r>
      <w:r w:rsidRPr="00FF4755">
        <w:rPr>
          <w:rFonts w:cs="Arial"/>
          <w:spacing w:val="-14"/>
        </w:rPr>
        <w:t xml:space="preserve"> </w:t>
      </w:r>
      <w:r w:rsidRPr="00FF4755">
        <w:rPr>
          <w:rFonts w:cs="Arial"/>
        </w:rPr>
        <w:t>of</w:t>
      </w:r>
      <w:r w:rsidRPr="00FF4755">
        <w:rPr>
          <w:rFonts w:cs="Arial"/>
          <w:spacing w:val="-13"/>
        </w:rPr>
        <w:t xml:space="preserve"> </w:t>
      </w:r>
      <w:r w:rsidRPr="008F496E">
        <w:rPr>
          <w:rFonts w:cs="Arial"/>
        </w:rPr>
        <w:t>the</w:t>
      </w:r>
      <w:r w:rsidRPr="008F496E">
        <w:rPr>
          <w:rFonts w:cs="Arial"/>
          <w:spacing w:val="-13"/>
        </w:rPr>
        <w:t xml:space="preserve"> </w:t>
      </w:r>
      <w:proofErr w:type="spellStart"/>
      <w:r w:rsidRPr="006C66CA">
        <w:rPr>
          <w:rFonts w:cs="Arial"/>
          <w:rPrChange w:id="3887" w:author="Harry Shamoon" w:date="2015-03-05T19:28:00Z">
            <w:rPr/>
          </w:rPrChange>
        </w:rPr>
        <w:t>predic</w:t>
      </w:r>
      <w:proofErr w:type="spellEnd"/>
      <w:r w:rsidRPr="006C66CA">
        <w:rPr>
          <w:rFonts w:cs="Arial"/>
          <w:rPrChange w:id="3888" w:author="Harry Shamoon" w:date="2015-03-05T19:28:00Z">
            <w:rPr/>
          </w:rPrChange>
        </w:rPr>
        <w:t>-</w:t>
      </w:r>
      <w:r w:rsidRPr="006C66CA">
        <w:rPr>
          <w:rFonts w:cs="Arial"/>
          <w:w w:val="99"/>
          <w:rPrChange w:id="3889" w:author="Harry Shamoon" w:date="2015-03-05T19:28:00Z">
            <w:rPr>
              <w:w w:val="99"/>
            </w:rPr>
          </w:rPrChange>
        </w:rPr>
        <w:t xml:space="preserve"> </w:t>
      </w:r>
      <w:proofErr w:type="spellStart"/>
      <w:r w:rsidRPr="006C66CA">
        <w:rPr>
          <w:rFonts w:cs="Arial"/>
          <w:rPrChange w:id="3890" w:author="Harry Shamoon" w:date="2015-03-05T19:28:00Z">
            <w:rPr/>
          </w:rPrChange>
        </w:rPr>
        <w:t>tion</w:t>
      </w:r>
      <w:proofErr w:type="spellEnd"/>
      <w:r w:rsidRPr="006C66CA">
        <w:rPr>
          <w:rFonts w:cs="Arial"/>
          <w:spacing w:val="10"/>
          <w:rPrChange w:id="3891" w:author="Harry Shamoon" w:date="2015-03-05T19:28:00Z">
            <w:rPr>
              <w:spacing w:val="10"/>
            </w:rPr>
          </w:rPrChange>
        </w:rPr>
        <w:t xml:space="preserve"> </w:t>
      </w:r>
      <w:r w:rsidRPr="006C66CA">
        <w:rPr>
          <w:rFonts w:cs="Arial"/>
          <w:rPrChange w:id="3892" w:author="Harry Shamoon" w:date="2015-03-05T19:28:00Z">
            <w:rPr/>
          </w:rPrChange>
        </w:rPr>
        <w:t>algorithms</w:t>
      </w:r>
      <w:r w:rsidRPr="006C66CA">
        <w:rPr>
          <w:rFonts w:cs="Arial"/>
          <w:spacing w:val="10"/>
          <w:rPrChange w:id="3893" w:author="Harry Shamoon" w:date="2015-03-05T19:28:00Z">
            <w:rPr>
              <w:spacing w:val="10"/>
            </w:rPr>
          </w:rPrChange>
        </w:rPr>
        <w:t xml:space="preserve"> </w:t>
      </w:r>
      <w:r w:rsidRPr="006C66CA">
        <w:rPr>
          <w:rFonts w:cs="Arial"/>
          <w:rPrChange w:id="3894" w:author="Harry Shamoon" w:date="2015-03-05T19:28:00Z">
            <w:rPr/>
          </w:rPrChange>
        </w:rPr>
        <w:t>will</w:t>
      </w:r>
      <w:r w:rsidRPr="006C66CA">
        <w:rPr>
          <w:rFonts w:cs="Arial"/>
          <w:spacing w:val="10"/>
          <w:rPrChange w:id="3895" w:author="Harry Shamoon" w:date="2015-03-05T19:28:00Z">
            <w:rPr>
              <w:spacing w:val="10"/>
            </w:rPr>
          </w:rPrChange>
        </w:rPr>
        <w:t xml:space="preserve"> </w:t>
      </w:r>
      <w:r w:rsidRPr="006C66CA">
        <w:rPr>
          <w:rFonts w:cs="Arial"/>
          <w:rPrChange w:id="3896" w:author="Harry Shamoon" w:date="2015-03-05T19:28:00Z">
            <w:rPr/>
          </w:rPrChange>
        </w:rPr>
        <w:t>be</w:t>
      </w:r>
      <w:r w:rsidRPr="006C66CA">
        <w:rPr>
          <w:rFonts w:cs="Arial"/>
          <w:spacing w:val="10"/>
          <w:rPrChange w:id="3897" w:author="Harry Shamoon" w:date="2015-03-05T19:28:00Z">
            <w:rPr>
              <w:spacing w:val="10"/>
            </w:rPr>
          </w:rPrChange>
        </w:rPr>
        <w:t xml:space="preserve"> </w:t>
      </w:r>
      <w:r w:rsidRPr="006C66CA">
        <w:rPr>
          <w:rFonts w:cs="Arial"/>
          <w:rPrChange w:id="3898" w:author="Harry Shamoon" w:date="2015-03-05T19:28:00Z">
            <w:rPr/>
          </w:rPrChange>
        </w:rPr>
        <w:t>used</w:t>
      </w:r>
      <w:r w:rsidRPr="006C66CA">
        <w:rPr>
          <w:rFonts w:cs="Arial"/>
          <w:spacing w:val="10"/>
          <w:rPrChange w:id="3899" w:author="Harry Shamoon" w:date="2015-03-05T19:28:00Z">
            <w:rPr>
              <w:spacing w:val="10"/>
            </w:rPr>
          </w:rPrChange>
        </w:rPr>
        <w:t xml:space="preserve"> </w:t>
      </w:r>
      <w:r w:rsidRPr="006C66CA">
        <w:rPr>
          <w:rFonts w:cs="Arial"/>
          <w:rPrChange w:id="3900" w:author="Harry Shamoon" w:date="2015-03-05T19:28:00Z">
            <w:rPr/>
          </w:rPrChange>
        </w:rPr>
        <w:t>to</w:t>
      </w:r>
      <w:r w:rsidRPr="006C66CA">
        <w:rPr>
          <w:rFonts w:cs="Arial"/>
          <w:spacing w:val="10"/>
          <w:rPrChange w:id="3901" w:author="Harry Shamoon" w:date="2015-03-05T19:28:00Z">
            <w:rPr>
              <w:spacing w:val="10"/>
            </w:rPr>
          </w:rPrChange>
        </w:rPr>
        <w:t xml:space="preserve"> </w:t>
      </w:r>
      <w:r w:rsidRPr="006C66CA">
        <w:rPr>
          <w:rFonts w:cs="Arial"/>
          <w:rPrChange w:id="3902" w:author="Harry Shamoon" w:date="2015-03-05T19:28:00Z">
            <w:rPr/>
          </w:rPrChange>
        </w:rPr>
        <w:t>scan</w:t>
      </w:r>
      <w:r w:rsidRPr="006C66CA">
        <w:rPr>
          <w:rFonts w:cs="Arial"/>
          <w:spacing w:val="10"/>
          <w:rPrChange w:id="3903" w:author="Harry Shamoon" w:date="2015-03-05T19:28:00Z">
            <w:rPr>
              <w:spacing w:val="10"/>
            </w:rPr>
          </w:rPrChange>
        </w:rPr>
        <w:t xml:space="preserve"> </w:t>
      </w:r>
      <w:r w:rsidRPr="006C66CA">
        <w:rPr>
          <w:rFonts w:cs="Arial"/>
          <w:rPrChange w:id="3904" w:author="Harry Shamoon" w:date="2015-03-05T19:28:00Z">
            <w:rPr/>
          </w:rPrChange>
        </w:rPr>
        <w:t>a</w:t>
      </w:r>
      <w:r w:rsidRPr="006C66CA">
        <w:rPr>
          <w:rFonts w:cs="Arial"/>
          <w:spacing w:val="10"/>
          <w:rPrChange w:id="3905" w:author="Harry Shamoon" w:date="2015-03-05T19:28:00Z">
            <w:rPr>
              <w:spacing w:val="10"/>
            </w:rPr>
          </w:rPrChange>
        </w:rPr>
        <w:t xml:space="preserve"> </w:t>
      </w:r>
      <w:r w:rsidRPr="006C66CA">
        <w:rPr>
          <w:rFonts w:cs="Arial"/>
          <w:rPrChange w:id="3906" w:author="Harry Shamoon" w:date="2015-03-05T19:28:00Z">
            <w:rPr/>
          </w:rPrChange>
        </w:rPr>
        <w:t>real</w:t>
      </w:r>
      <w:r w:rsidRPr="006C66CA">
        <w:rPr>
          <w:rFonts w:cs="Arial"/>
          <w:spacing w:val="10"/>
          <w:rPrChange w:id="3907" w:author="Harry Shamoon" w:date="2015-03-05T19:28:00Z">
            <w:rPr>
              <w:spacing w:val="10"/>
            </w:rPr>
          </w:rPrChange>
        </w:rPr>
        <w:t xml:space="preserve"> </w:t>
      </w:r>
      <w:r w:rsidRPr="006C66CA">
        <w:rPr>
          <w:rFonts w:cs="Arial"/>
          <w:rPrChange w:id="3908" w:author="Harry Shamoon" w:date="2015-03-05T19:28:00Z">
            <w:rPr/>
          </w:rPrChange>
        </w:rPr>
        <w:t>time</w:t>
      </w:r>
      <w:r w:rsidRPr="006C66CA">
        <w:rPr>
          <w:rFonts w:cs="Arial"/>
          <w:spacing w:val="10"/>
          <w:rPrChange w:id="3909" w:author="Harry Shamoon" w:date="2015-03-05T19:28:00Z">
            <w:rPr>
              <w:spacing w:val="10"/>
            </w:rPr>
          </w:rPrChange>
        </w:rPr>
        <w:t xml:space="preserve"> </w:t>
      </w:r>
      <w:r w:rsidRPr="006C66CA">
        <w:rPr>
          <w:rFonts w:cs="Arial"/>
          <w:rPrChange w:id="3910" w:author="Harry Shamoon" w:date="2015-03-05T19:28:00Z">
            <w:rPr/>
          </w:rPrChange>
        </w:rPr>
        <w:t>copy</w:t>
      </w:r>
      <w:r w:rsidRPr="006C66CA">
        <w:rPr>
          <w:rFonts w:cs="Arial"/>
          <w:spacing w:val="10"/>
          <w:rPrChange w:id="3911" w:author="Harry Shamoon" w:date="2015-03-05T19:28:00Z">
            <w:rPr>
              <w:spacing w:val="10"/>
            </w:rPr>
          </w:rPrChange>
        </w:rPr>
        <w:t xml:space="preserve"> </w:t>
      </w:r>
      <w:r w:rsidRPr="006C66CA">
        <w:rPr>
          <w:rFonts w:cs="Arial"/>
          <w:rPrChange w:id="3912" w:author="Harry Shamoon" w:date="2015-03-05T19:28:00Z">
            <w:rPr/>
          </w:rPrChange>
        </w:rPr>
        <w:t>of</w:t>
      </w:r>
      <w:r w:rsidRPr="006C66CA">
        <w:rPr>
          <w:rFonts w:cs="Arial"/>
          <w:spacing w:val="10"/>
          <w:rPrChange w:id="3913" w:author="Harry Shamoon" w:date="2015-03-05T19:28:00Z">
            <w:rPr>
              <w:spacing w:val="10"/>
            </w:rPr>
          </w:rPrChange>
        </w:rPr>
        <w:t xml:space="preserve"> </w:t>
      </w:r>
      <w:r w:rsidRPr="006C66CA">
        <w:rPr>
          <w:rFonts w:cs="Arial"/>
          <w:rPrChange w:id="3914" w:author="Harry Shamoon" w:date="2015-03-05T19:28:00Z">
            <w:rPr/>
          </w:rPrChange>
        </w:rPr>
        <w:t>the</w:t>
      </w:r>
      <w:r w:rsidRPr="006C66CA">
        <w:rPr>
          <w:rFonts w:cs="Arial"/>
          <w:spacing w:val="10"/>
          <w:rPrChange w:id="3915" w:author="Harry Shamoon" w:date="2015-03-05T19:28:00Z">
            <w:rPr>
              <w:spacing w:val="10"/>
            </w:rPr>
          </w:rPrChange>
        </w:rPr>
        <w:t xml:space="preserve"> </w:t>
      </w:r>
      <w:r w:rsidRPr="006C66CA">
        <w:rPr>
          <w:rFonts w:cs="Arial"/>
          <w:rPrChange w:id="3916" w:author="Harry Shamoon" w:date="2015-03-05T19:28:00Z">
            <w:rPr/>
          </w:rPrChange>
        </w:rPr>
        <w:t>hospital’s</w:t>
      </w:r>
      <w:r w:rsidRPr="006C66CA">
        <w:rPr>
          <w:rFonts w:cs="Arial"/>
          <w:spacing w:val="10"/>
          <w:rPrChange w:id="3917" w:author="Harry Shamoon" w:date="2015-03-05T19:28:00Z">
            <w:rPr>
              <w:spacing w:val="10"/>
            </w:rPr>
          </w:rPrChange>
        </w:rPr>
        <w:t xml:space="preserve"> </w:t>
      </w:r>
      <w:r w:rsidRPr="006C66CA">
        <w:rPr>
          <w:rFonts w:cs="Arial"/>
          <w:rPrChange w:id="3918" w:author="Harry Shamoon" w:date="2015-03-05T19:28:00Z">
            <w:rPr/>
          </w:rPrChange>
        </w:rPr>
        <w:t>clinical</w:t>
      </w:r>
      <w:r w:rsidRPr="006C66CA">
        <w:rPr>
          <w:rFonts w:cs="Arial"/>
          <w:spacing w:val="10"/>
          <w:rPrChange w:id="3919" w:author="Harry Shamoon" w:date="2015-03-05T19:28:00Z">
            <w:rPr>
              <w:spacing w:val="10"/>
            </w:rPr>
          </w:rPrChange>
        </w:rPr>
        <w:t xml:space="preserve"> </w:t>
      </w:r>
      <w:r w:rsidRPr="006C66CA">
        <w:rPr>
          <w:rFonts w:cs="Arial"/>
          <w:rPrChange w:id="3920" w:author="Harry Shamoon" w:date="2015-03-05T19:28:00Z">
            <w:rPr/>
          </w:rPrChange>
        </w:rPr>
        <w:t>and</w:t>
      </w:r>
      <w:r w:rsidRPr="006C66CA">
        <w:rPr>
          <w:rFonts w:cs="Arial"/>
          <w:spacing w:val="10"/>
          <w:rPrChange w:id="3921" w:author="Harry Shamoon" w:date="2015-03-05T19:28:00Z">
            <w:rPr>
              <w:spacing w:val="10"/>
            </w:rPr>
          </w:rPrChange>
        </w:rPr>
        <w:t xml:space="preserve"> </w:t>
      </w:r>
      <w:r w:rsidRPr="006C66CA">
        <w:rPr>
          <w:rFonts w:cs="Arial"/>
          <w:rPrChange w:id="3922" w:author="Harry Shamoon" w:date="2015-03-05T19:28:00Z">
            <w:rPr/>
          </w:rPrChange>
        </w:rPr>
        <w:t>administrative</w:t>
      </w:r>
      <w:r w:rsidRPr="006C66CA">
        <w:rPr>
          <w:rFonts w:cs="Arial"/>
          <w:spacing w:val="10"/>
          <w:rPrChange w:id="3923" w:author="Harry Shamoon" w:date="2015-03-05T19:28:00Z">
            <w:rPr>
              <w:spacing w:val="10"/>
            </w:rPr>
          </w:rPrChange>
        </w:rPr>
        <w:t xml:space="preserve"> </w:t>
      </w:r>
      <w:r w:rsidRPr="006C66CA">
        <w:rPr>
          <w:rFonts w:cs="Arial"/>
          <w:rPrChange w:id="3924" w:author="Harry Shamoon" w:date="2015-03-05T19:28:00Z">
            <w:rPr/>
          </w:rPrChange>
        </w:rPr>
        <w:t>data</w:t>
      </w:r>
      <w:r w:rsidRPr="006C66CA">
        <w:rPr>
          <w:rFonts w:cs="Arial"/>
          <w:spacing w:val="10"/>
          <w:rPrChange w:id="3925" w:author="Harry Shamoon" w:date="2015-03-05T19:28:00Z">
            <w:rPr>
              <w:spacing w:val="10"/>
            </w:rPr>
          </w:rPrChange>
        </w:rPr>
        <w:t xml:space="preserve"> </w:t>
      </w:r>
      <w:r w:rsidRPr="006C66CA">
        <w:rPr>
          <w:rFonts w:cs="Arial"/>
          <w:rPrChange w:id="3926" w:author="Harry Shamoon" w:date="2015-03-05T19:28:00Z">
            <w:rPr/>
          </w:rPrChange>
        </w:rPr>
        <w:t>including</w:t>
      </w:r>
      <w:r w:rsidRPr="006C66CA">
        <w:rPr>
          <w:rFonts w:cs="Arial"/>
          <w:w w:val="99"/>
          <w:rPrChange w:id="3927" w:author="Harry Shamoon" w:date="2015-03-05T19:28:00Z">
            <w:rPr>
              <w:w w:val="99"/>
            </w:rPr>
          </w:rPrChange>
        </w:rPr>
        <w:t xml:space="preserve"> </w:t>
      </w:r>
      <w:r w:rsidRPr="006C66CA">
        <w:rPr>
          <w:rFonts w:cs="Arial"/>
          <w:rPrChange w:id="3928" w:author="Harry Shamoon" w:date="2015-03-05T19:28:00Z">
            <w:rPr/>
          </w:rPrChange>
        </w:rPr>
        <w:t>demographic,</w:t>
      </w:r>
      <w:r w:rsidRPr="006C66CA">
        <w:rPr>
          <w:rFonts w:cs="Arial"/>
          <w:spacing w:val="-26"/>
          <w:rPrChange w:id="3929" w:author="Harry Shamoon" w:date="2015-03-05T19:28:00Z">
            <w:rPr>
              <w:spacing w:val="-26"/>
            </w:rPr>
          </w:rPrChange>
        </w:rPr>
        <w:t xml:space="preserve"> </w:t>
      </w:r>
      <w:r w:rsidRPr="006C66CA">
        <w:rPr>
          <w:rFonts w:cs="Arial"/>
          <w:rPrChange w:id="3930" w:author="Harry Shamoon" w:date="2015-03-05T19:28:00Z">
            <w:rPr/>
          </w:rPrChange>
        </w:rPr>
        <w:t>monitoring,</w:t>
      </w:r>
      <w:r w:rsidRPr="006C66CA">
        <w:rPr>
          <w:rFonts w:cs="Arial"/>
          <w:spacing w:val="-26"/>
          <w:rPrChange w:id="3931" w:author="Harry Shamoon" w:date="2015-03-05T19:28:00Z">
            <w:rPr>
              <w:spacing w:val="-26"/>
            </w:rPr>
          </w:rPrChange>
        </w:rPr>
        <w:t xml:space="preserve"> </w:t>
      </w:r>
      <w:r w:rsidRPr="006C66CA">
        <w:rPr>
          <w:rFonts w:cs="Arial"/>
          <w:rPrChange w:id="3932" w:author="Harry Shamoon" w:date="2015-03-05T19:28:00Z">
            <w:rPr/>
          </w:rPrChange>
        </w:rPr>
        <w:t>pharmacy,</w:t>
      </w:r>
      <w:r w:rsidRPr="006C66CA">
        <w:rPr>
          <w:rFonts w:cs="Arial"/>
          <w:spacing w:val="-26"/>
          <w:rPrChange w:id="3933" w:author="Harry Shamoon" w:date="2015-03-05T19:28:00Z">
            <w:rPr>
              <w:spacing w:val="-26"/>
            </w:rPr>
          </w:rPrChange>
        </w:rPr>
        <w:t xml:space="preserve"> </w:t>
      </w:r>
      <w:r w:rsidRPr="006C66CA">
        <w:rPr>
          <w:rFonts w:cs="Arial"/>
          <w:rPrChange w:id="3934" w:author="Harry Shamoon" w:date="2015-03-05T19:28:00Z">
            <w:rPr/>
          </w:rPrChange>
        </w:rPr>
        <w:t>laboratory,</w:t>
      </w:r>
      <w:r w:rsidRPr="006C66CA">
        <w:rPr>
          <w:rFonts w:cs="Arial"/>
          <w:spacing w:val="-26"/>
          <w:rPrChange w:id="3935" w:author="Harry Shamoon" w:date="2015-03-05T19:28:00Z">
            <w:rPr>
              <w:spacing w:val="-26"/>
            </w:rPr>
          </w:rPrChange>
        </w:rPr>
        <w:t xml:space="preserve"> </w:t>
      </w:r>
      <w:r w:rsidRPr="006C66CA">
        <w:rPr>
          <w:rFonts w:cs="Arial"/>
          <w:rPrChange w:id="3936" w:author="Harry Shamoon" w:date="2015-03-05T19:28:00Z">
            <w:rPr/>
          </w:rPrChange>
        </w:rPr>
        <w:t>and</w:t>
      </w:r>
      <w:r w:rsidRPr="006C66CA">
        <w:rPr>
          <w:rFonts w:cs="Arial"/>
          <w:spacing w:val="-28"/>
          <w:rPrChange w:id="3937" w:author="Harry Shamoon" w:date="2015-03-05T19:28:00Z">
            <w:rPr>
              <w:spacing w:val="-28"/>
            </w:rPr>
          </w:rPrChange>
        </w:rPr>
        <w:t xml:space="preserve"> </w:t>
      </w:r>
      <w:r w:rsidRPr="006C66CA">
        <w:rPr>
          <w:rFonts w:cs="Arial"/>
          <w:rPrChange w:id="3938" w:author="Harry Shamoon" w:date="2015-03-05T19:28:00Z">
            <w:rPr/>
          </w:rPrChange>
        </w:rPr>
        <w:t>physician</w:t>
      </w:r>
      <w:r w:rsidRPr="006C66CA">
        <w:rPr>
          <w:rFonts w:cs="Arial"/>
          <w:spacing w:val="-28"/>
          <w:rPrChange w:id="3939" w:author="Harry Shamoon" w:date="2015-03-05T19:28:00Z">
            <w:rPr>
              <w:spacing w:val="-28"/>
            </w:rPr>
          </w:rPrChange>
        </w:rPr>
        <w:t xml:space="preserve"> </w:t>
      </w:r>
      <w:r w:rsidRPr="006C66CA">
        <w:rPr>
          <w:rFonts w:cs="Arial"/>
          <w:rPrChange w:id="3940" w:author="Harry Shamoon" w:date="2015-03-05T19:28:00Z">
            <w:rPr/>
          </w:rPrChange>
        </w:rPr>
        <w:t>notes</w:t>
      </w:r>
      <w:r w:rsidRPr="006C66CA">
        <w:rPr>
          <w:rFonts w:cs="Arial"/>
          <w:spacing w:val="-28"/>
          <w:rPrChange w:id="3941" w:author="Harry Shamoon" w:date="2015-03-05T19:28:00Z">
            <w:rPr>
              <w:spacing w:val="-28"/>
            </w:rPr>
          </w:rPrChange>
        </w:rPr>
        <w:t xml:space="preserve"> </w:t>
      </w:r>
      <w:r w:rsidRPr="006C66CA">
        <w:rPr>
          <w:rFonts w:cs="Arial"/>
          <w:spacing w:val="-3"/>
          <w:rPrChange w:id="3942" w:author="Harry Shamoon" w:date="2015-03-05T19:28:00Z">
            <w:rPr>
              <w:spacing w:val="-3"/>
            </w:rPr>
          </w:rPrChange>
        </w:rPr>
        <w:t>for</w:t>
      </w:r>
      <w:r w:rsidRPr="006C66CA">
        <w:rPr>
          <w:rFonts w:cs="Arial"/>
          <w:spacing w:val="-28"/>
          <w:rPrChange w:id="3943" w:author="Harry Shamoon" w:date="2015-03-05T19:28:00Z">
            <w:rPr>
              <w:spacing w:val="-28"/>
            </w:rPr>
          </w:rPrChange>
        </w:rPr>
        <w:t xml:space="preserve"> </w:t>
      </w:r>
      <w:r w:rsidRPr="006C66CA">
        <w:rPr>
          <w:rFonts w:cs="Arial"/>
          <w:rPrChange w:id="3944" w:author="Harry Shamoon" w:date="2015-03-05T19:28:00Z">
            <w:rPr/>
          </w:rPrChange>
        </w:rPr>
        <w:t>risk</w:t>
      </w:r>
      <w:r w:rsidRPr="006C66CA">
        <w:rPr>
          <w:rFonts w:cs="Arial"/>
          <w:spacing w:val="-28"/>
          <w:rPrChange w:id="3945" w:author="Harry Shamoon" w:date="2015-03-05T19:28:00Z">
            <w:rPr>
              <w:spacing w:val="-28"/>
            </w:rPr>
          </w:rPrChange>
        </w:rPr>
        <w:t xml:space="preserve"> </w:t>
      </w:r>
      <w:r w:rsidRPr="006C66CA">
        <w:rPr>
          <w:rFonts w:cs="Arial"/>
          <w:rPrChange w:id="3946" w:author="Harry Shamoon" w:date="2015-03-05T19:28:00Z">
            <w:rPr/>
          </w:rPrChange>
        </w:rPr>
        <w:t>factors</w:t>
      </w:r>
      <w:r w:rsidRPr="006C66CA">
        <w:rPr>
          <w:rFonts w:cs="Arial"/>
          <w:spacing w:val="-28"/>
          <w:rPrChange w:id="3947" w:author="Harry Shamoon" w:date="2015-03-05T19:28:00Z">
            <w:rPr>
              <w:spacing w:val="-28"/>
            </w:rPr>
          </w:rPrChange>
        </w:rPr>
        <w:t xml:space="preserve"> </w:t>
      </w:r>
      <w:r w:rsidRPr="006C66CA">
        <w:rPr>
          <w:rFonts w:cs="Arial"/>
          <w:rPrChange w:id="3948" w:author="Harry Shamoon" w:date="2015-03-05T19:28:00Z">
            <w:rPr/>
          </w:rPrChange>
        </w:rPr>
        <w:t>and</w:t>
      </w:r>
      <w:r w:rsidRPr="006C66CA">
        <w:rPr>
          <w:rFonts w:cs="Arial"/>
          <w:spacing w:val="-28"/>
          <w:rPrChange w:id="3949" w:author="Harry Shamoon" w:date="2015-03-05T19:28:00Z">
            <w:rPr>
              <w:spacing w:val="-28"/>
            </w:rPr>
          </w:rPrChange>
        </w:rPr>
        <w:t xml:space="preserve"> </w:t>
      </w:r>
      <w:r w:rsidRPr="006C66CA">
        <w:rPr>
          <w:rFonts w:cs="Arial"/>
          <w:rPrChange w:id="3950" w:author="Harry Shamoon" w:date="2015-03-05T19:28:00Z">
            <w:rPr/>
          </w:rPrChange>
        </w:rPr>
        <w:t>physiological</w:t>
      </w:r>
      <w:r w:rsidRPr="006C66CA">
        <w:rPr>
          <w:rFonts w:cs="Arial"/>
          <w:spacing w:val="-28"/>
          <w:rPrChange w:id="3951" w:author="Harry Shamoon" w:date="2015-03-05T19:28:00Z">
            <w:rPr>
              <w:spacing w:val="-28"/>
            </w:rPr>
          </w:rPrChange>
        </w:rPr>
        <w:t xml:space="preserve"> </w:t>
      </w:r>
      <w:r w:rsidRPr="006C66CA">
        <w:rPr>
          <w:rFonts w:cs="Arial"/>
          <w:rPrChange w:id="3952" w:author="Harry Shamoon" w:date="2015-03-05T19:28:00Z">
            <w:rPr/>
          </w:rPrChange>
        </w:rPr>
        <w:t>abnormality.</w:t>
      </w:r>
      <w:r w:rsidRPr="006C66CA">
        <w:rPr>
          <w:rFonts w:cs="Arial"/>
          <w:w w:val="99"/>
          <w:rPrChange w:id="3953" w:author="Harry Shamoon" w:date="2015-03-05T19:28:00Z">
            <w:rPr>
              <w:w w:val="99"/>
            </w:rPr>
          </w:rPrChange>
        </w:rPr>
        <w:t xml:space="preserve"> </w:t>
      </w:r>
      <w:proofErr w:type="gramStart"/>
      <w:r w:rsidRPr="006C66CA">
        <w:rPr>
          <w:rFonts w:cs="Arial"/>
          <w:rPrChange w:id="3954" w:author="Harry Shamoon" w:date="2015-03-05T19:28:00Z">
            <w:rPr/>
          </w:rPrChange>
        </w:rPr>
        <w:t xml:space="preserve">Figure </w:t>
      </w:r>
      <w:r w:rsidRPr="006C66CA">
        <w:rPr>
          <w:rFonts w:cs="Arial"/>
          <w:b/>
          <w:bCs/>
        </w:rPr>
        <w:t>?</w:t>
      </w:r>
      <w:proofErr w:type="gramEnd"/>
      <w:r w:rsidRPr="006C66CA">
        <w:rPr>
          <w:rFonts w:cs="Arial"/>
          <w:b/>
          <w:bCs/>
        </w:rPr>
        <w:t xml:space="preserve">? </w:t>
      </w:r>
      <w:proofErr w:type="gramStart"/>
      <w:r w:rsidRPr="00FF4755">
        <w:rPr>
          <w:rFonts w:cs="Arial"/>
        </w:rPr>
        <w:t>illustrates</w:t>
      </w:r>
      <w:proofErr w:type="gramEnd"/>
      <w:r w:rsidRPr="00FF4755">
        <w:rPr>
          <w:rFonts w:cs="Arial"/>
        </w:rPr>
        <w:t xml:space="preserve"> the implementation algorithm. The rule engine (implemented in </w:t>
      </w:r>
      <w:r w:rsidRPr="00FF4755">
        <w:rPr>
          <w:rFonts w:cs="Arial"/>
          <w:spacing w:val="-4"/>
        </w:rPr>
        <w:t xml:space="preserve">Java) </w:t>
      </w:r>
      <w:r w:rsidRPr="00FF4755">
        <w:rPr>
          <w:rFonts w:cs="Arial"/>
        </w:rPr>
        <w:t>will send out the</w:t>
      </w:r>
      <w:r w:rsidRPr="00FF4755">
        <w:rPr>
          <w:rFonts w:cs="Arial"/>
          <w:spacing w:val="-25"/>
        </w:rPr>
        <w:t xml:space="preserve"> </w:t>
      </w:r>
      <w:r w:rsidRPr="00FF4755">
        <w:rPr>
          <w:rFonts w:cs="Arial"/>
        </w:rPr>
        <w:t>alert</w:t>
      </w:r>
      <w:r w:rsidRPr="00FF4755">
        <w:rPr>
          <w:rFonts w:cs="Arial"/>
          <w:w w:val="99"/>
        </w:rPr>
        <w:t xml:space="preserve"> </w:t>
      </w:r>
      <w:r w:rsidRPr="008F496E">
        <w:rPr>
          <w:rFonts w:cs="Arial"/>
        </w:rPr>
        <w:t>to</w:t>
      </w:r>
      <w:r w:rsidRPr="008F496E">
        <w:rPr>
          <w:rFonts w:cs="Arial"/>
          <w:spacing w:val="-18"/>
        </w:rPr>
        <w:t xml:space="preserve"> </w:t>
      </w:r>
      <w:r w:rsidRPr="006C66CA">
        <w:rPr>
          <w:rFonts w:cs="Arial"/>
          <w:rPrChange w:id="3955" w:author="Harry Shamoon" w:date="2015-03-05T19:28:00Z">
            <w:rPr/>
          </w:rPrChange>
        </w:rPr>
        <w:t>providers.</w:t>
      </w:r>
      <w:r w:rsidRPr="006C66CA">
        <w:rPr>
          <w:rFonts w:cs="Arial"/>
          <w:spacing w:val="-2"/>
          <w:rPrChange w:id="3956" w:author="Harry Shamoon" w:date="2015-03-05T19:28:00Z">
            <w:rPr>
              <w:spacing w:val="-2"/>
            </w:rPr>
          </w:rPrChange>
        </w:rPr>
        <w:t xml:space="preserve"> </w:t>
      </w:r>
      <w:r w:rsidRPr="006C66CA">
        <w:rPr>
          <w:rFonts w:cs="Arial"/>
          <w:spacing w:val="-4"/>
          <w:rPrChange w:id="3957" w:author="Harry Shamoon" w:date="2015-03-05T19:28:00Z">
            <w:rPr>
              <w:spacing w:val="-4"/>
            </w:rPr>
          </w:rPrChange>
        </w:rPr>
        <w:t>We</w:t>
      </w:r>
      <w:r w:rsidRPr="006C66CA">
        <w:rPr>
          <w:rFonts w:cs="Arial"/>
          <w:spacing w:val="-18"/>
          <w:rPrChange w:id="3958" w:author="Harry Shamoon" w:date="2015-03-05T19:28:00Z">
            <w:rPr>
              <w:spacing w:val="-18"/>
            </w:rPr>
          </w:rPrChange>
        </w:rPr>
        <w:t xml:space="preserve"> </w:t>
      </w:r>
      <w:r w:rsidRPr="006C66CA">
        <w:rPr>
          <w:rFonts w:cs="Arial"/>
          <w:rPrChange w:id="3959" w:author="Harry Shamoon" w:date="2015-03-05T19:28:00Z">
            <w:rPr/>
          </w:rPrChange>
        </w:rPr>
        <w:t>will</w:t>
      </w:r>
      <w:r w:rsidRPr="006C66CA">
        <w:rPr>
          <w:rFonts w:cs="Arial"/>
          <w:spacing w:val="-18"/>
          <w:rPrChange w:id="3960" w:author="Harry Shamoon" w:date="2015-03-05T19:28:00Z">
            <w:rPr>
              <w:spacing w:val="-18"/>
            </w:rPr>
          </w:rPrChange>
        </w:rPr>
        <w:t xml:space="preserve"> </w:t>
      </w:r>
      <w:r w:rsidRPr="006C66CA">
        <w:rPr>
          <w:rFonts w:cs="Arial"/>
          <w:rPrChange w:id="3961" w:author="Harry Shamoon" w:date="2015-03-05T19:28:00Z">
            <w:rPr/>
          </w:rPrChange>
        </w:rPr>
        <w:t>integrate</w:t>
      </w:r>
      <w:r w:rsidRPr="006C66CA">
        <w:rPr>
          <w:rFonts w:cs="Arial"/>
          <w:spacing w:val="-18"/>
          <w:rPrChange w:id="3962" w:author="Harry Shamoon" w:date="2015-03-05T19:28:00Z">
            <w:rPr>
              <w:spacing w:val="-18"/>
            </w:rPr>
          </w:rPrChange>
        </w:rPr>
        <w:t xml:space="preserve"> </w:t>
      </w:r>
      <w:r w:rsidRPr="006C66CA">
        <w:rPr>
          <w:rFonts w:cs="Arial"/>
          <w:rPrChange w:id="3963" w:author="Harry Shamoon" w:date="2015-03-05T19:28:00Z">
            <w:rPr/>
          </w:rPrChange>
        </w:rPr>
        <w:t>Bayesian</w:t>
      </w:r>
      <w:r w:rsidRPr="006C66CA">
        <w:rPr>
          <w:rFonts w:cs="Arial"/>
          <w:spacing w:val="-18"/>
          <w:rPrChange w:id="3964" w:author="Harry Shamoon" w:date="2015-03-05T19:28:00Z">
            <w:rPr>
              <w:spacing w:val="-18"/>
            </w:rPr>
          </w:rPrChange>
        </w:rPr>
        <w:t xml:space="preserve"> </w:t>
      </w:r>
      <w:r w:rsidRPr="006C66CA">
        <w:rPr>
          <w:rFonts w:cs="Arial"/>
          <w:rPrChange w:id="3965" w:author="Harry Shamoon" w:date="2015-03-05T19:28:00Z">
            <w:rPr/>
          </w:rPrChange>
        </w:rPr>
        <w:t>patient</w:t>
      </w:r>
      <w:r w:rsidRPr="006C66CA">
        <w:rPr>
          <w:rFonts w:cs="Arial"/>
          <w:spacing w:val="-18"/>
          <w:rPrChange w:id="3966" w:author="Harry Shamoon" w:date="2015-03-05T19:28:00Z">
            <w:rPr>
              <w:spacing w:val="-18"/>
            </w:rPr>
          </w:rPrChange>
        </w:rPr>
        <w:t xml:space="preserve"> </w:t>
      </w:r>
      <w:r w:rsidRPr="006C66CA">
        <w:rPr>
          <w:rFonts w:cs="Arial"/>
          <w:rPrChange w:id="3967" w:author="Harry Shamoon" w:date="2015-03-05T19:28:00Z">
            <w:rPr/>
          </w:rPrChange>
        </w:rPr>
        <w:t>triage</w:t>
      </w:r>
      <w:r w:rsidRPr="006C66CA">
        <w:rPr>
          <w:rFonts w:cs="Arial"/>
          <w:spacing w:val="-18"/>
          <w:rPrChange w:id="3968" w:author="Harry Shamoon" w:date="2015-03-05T19:28:00Z">
            <w:rPr>
              <w:spacing w:val="-18"/>
            </w:rPr>
          </w:rPrChange>
        </w:rPr>
        <w:t xml:space="preserve"> </w:t>
      </w:r>
      <w:r w:rsidRPr="006C66CA">
        <w:rPr>
          <w:rFonts w:cs="Arial"/>
          <w:rPrChange w:id="3969" w:author="Harry Shamoon" w:date="2015-03-05T19:28:00Z">
            <w:rPr/>
          </w:rPrChange>
        </w:rPr>
        <w:t>into</w:t>
      </w:r>
      <w:r w:rsidRPr="006C66CA">
        <w:rPr>
          <w:rFonts w:cs="Arial"/>
          <w:spacing w:val="-18"/>
          <w:rPrChange w:id="3970" w:author="Harry Shamoon" w:date="2015-03-05T19:28:00Z">
            <w:rPr>
              <w:spacing w:val="-18"/>
            </w:rPr>
          </w:rPrChange>
        </w:rPr>
        <w:t xml:space="preserve"> </w:t>
      </w:r>
      <w:r w:rsidRPr="006C66CA">
        <w:rPr>
          <w:rFonts w:cs="Arial"/>
          <w:rPrChange w:id="3971" w:author="Harry Shamoon" w:date="2015-03-05T19:28:00Z">
            <w:rPr/>
          </w:rPrChange>
        </w:rPr>
        <w:t>the</w:t>
      </w:r>
      <w:r w:rsidRPr="006C66CA">
        <w:rPr>
          <w:rFonts w:cs="Arial"/>
          <w:spacing w:val="-18"/>
          <w:rPrChange w:id="3972" w:author="Harry Shamoon" w:date="2015-03-05T19:28:00Z">
            <w:rPr>
              <w:spacing w:val="-18"/>
            </w:rPr>
          </w:rPrChange>
        </w:rPr>
        <w:t xml:space="preserve"> </w:t>
      </w:r>
      <w:r w:rsidRPr="006C66CA">
        <w:rPr>
          <w:rFonts w:cs="Arial"/>
          <w:rPrChange w:id="3973" w:author="Harry Shamoon" w:date="2015-03-05T19:28:00Z">
            <w:rPr/>
          </w:rPrChange>
        </w:rPr>
        <w:t>infrastructure</w:t>
      </w:r>
      <w:r w:rsidRPr="006C66CA">
        <w:rPr>
          <w:rFonts w:cs="Arial"/>
          <w:spacing w:val="-18"/>
          <w:rPrChange w:id="3974" w:author="Harry Shamoon" w:date="2015-03-05T19:28:00Z">
            <w:rPr>
              <w:spacing w:val="-18"/>
            </w:rPr>
          </w:rPrChange>
        </w:rPr>
        <w:t xml:space="preserve"> </w:t>
      </w:r>
      <w:r w:rsidRPr="006C66CA">
        <w:rPr>
          <w:rFonts w:cs="Arial"/>
          <w:rPrChange w:id="3975" w:author="Harry Shamoon" w:date="2015-03-05T19:28:00Z">
            <w:rPr/>
          </w:rPrChange>
        </w:rPr>
        <w:t>established</w:t>
      </w:r>
      <w:r w:rsidRPr="006C66CA">
        <w:rPr>
          <w:rFonts w:cs="Arial"/>
          <w:spacing w:val="-18"/>
          <w:rPrChange w:id="3976" w:author="Harry Shamoon" w:date="2015-03-05T19:28:00Z">
            <w:rPr>
              <w:spacing w:val="-18"/>
            </w:rPr>
          </w:rPrChange>
        </w:rPr>
        <w:t xml:space="preserve"> </w:t>
      </w:r>
      <w:r w:rsidRPr="006C66CA">
        <w:rPr>
          <w:rFonts w:cs="Arial"/>
          <w:rPrChange w:id="3977" w:author="Harry Shamoon" w:date="2015-03-05T19:28:00Z">
            <w:rPr/>
          </w:rPrChange>
        </w:rPr>
        <w:t>during</w:t>
      </w:r>
      <w:r w:rsidRPr="006C66CA">
        <w:rPr>
          <w:rFonts w:cs="Arial"/>
          <w:spacing w:val="-18"/>
          <w:rPrChange w:id="3978" w:author="Harry Shamoon" w:date="2015-03-05T19:28:00Z">
            <w:rPr>
              <w:spacing w:val="-18"/>
            </w:rPr>
          </w:rPrChange>
        </w:rPr>
        <w:t xml:space="preserve"> </w:t>
      </w:r>
      <w:proofErr w:type="spellStart"/>
      <w:r w:rsidRPr="006C66CA">
        <w:rPr>
          <w:rFonts w:cs="Arial"/>
          <w:rPrChange w:id="3979" w:author="Harry Shamoon" w:date="2015-03-05T19:28:00Z">
            <w:rPr/>
          </w:rPrChange>
        </w:rPr>
        <w:t>PROOFCheck</w:t>
      </w:r>
      <w:proofErr w:type="spellEnd"/>
      <w:r w:rsidRPr="006C66CA">
        <w:rPr>
          <w:rFonts w:cs="Arial"/>
          <w:rPrChange w:id="3980" w:author="Harry Shamoon" w:date="2015-03-05T19:28:00Z">
            <w:rPr/>
          </w:rPrChange>
        </w:rPr>
        <w:t>,</w:t>
      </w:r>
      <w:r w:rsidRPr="006C66CA">
        <w:rPr>
          <w:rFonts w:cs="Arial"/>
          <w:spacing w:val="-17"/>
          <w:rPrChange w:id="3981" w:author="Harry Shamoon" w:date="2015-03-05T19:28:00Z">
            <w:rPr>
              <w:spacing w:val="-17"/>
            </w:rPr>
          </w:rPrChange>
        </w:rPr>
        <w:t xml:space="preserve"> </w:t>
      </w:r>
      <w:r w:rsidRPr="006C66CA">
        <w:rPr>
          <w:rFonts w:cs="Arial"/>
          <w:spacing w:val="-4"/>
          <w:rPrChange w:id="3982" w:author="Harry Shamoon" w:date="2015-03-05T19:28:00Z">
            <w:rPr>
              <w:spacing w:val="-4"/>
            </w:rPr>
          </w:rPrChange>
        </w:rPr>
        <w:t>Dr.</w:t>
      </w:r>
      <w:r w:rsidRPr="006C66CA">
        <w:rPr>
          <w:rFonts w:cs="Arial"/>
          <w:w w:val="99"/>
          <w:rPrChange w:id="3983" w:author="Harry Shamoon" w:date="2015-03-05T19:28:00Z">
            <w:rPr>
              <w:w w:val="99"/>
            </w:rPr>
          </w:rPrChange>
        </w:rPr>
        <w:t xml:space="preserve"> </w:t>
      </w:r>
      <w:r w:rsidRPr="006C66CA">
        <w:rPr>
          <w:rFonts w:cs="Arial"/>
          <w:rPrChange w:id="3984" w:author="Harry Shamoon" w:date="2015-03-05T19:28:00Z">
            <w:rPr/>
          </w:rPrChange>
        </w:rPr>
        <w:t>Gong’s</w:t>
      </w:r>
      <w:r w:rsidRPr="006C66CA">
        <w:rPr>
          <w:rFonts w:cs="Arial"/>
          <w:spacing w:val="-12"/>
          <w:rPrChange w:id="3985" w:author="Harry Shamoon" w:date="2015-03-05T19:28:00Z">
            <w:rPr>
              <w:spacing w:val="-12"/>
            </w:rPr>
          </w:rPrChange>
        </w:rPr>
        <w:t xml:space="preserve"> </w:t>
      </w:r>
      <w:r w:rsidRPr="006C66CA">
        <w:rPr>
          <w:rFonts w:cs="Arial"/>
          <w:rPrChange w:id="3986" w:author="Harry Shamoon" w:date="2015-03-05T19:28:00Z">
            <w:rPr/>
          </w:rPrChange>
        </w:rPr>
        <w:t>pragmatic</w:t>
      </w:r>
      <w:r w:rsidRPr="006C66CA">
        <w:rPr>
          <w:rFonts w:cs="Arial"/>
          <w:spacing w:val="-12"/>
          <w:rPrChange w:id="3987" w:author="Harry Shamoon" w:date="2015-03-05T19:28:00Z">
            <w:rPr>
              <w:spacing w:val="-12"/>
            </w:rPr>
          </w:rPrChange>
        </w:rPr>
        <w:t xml:space="preserve"> </w:t>
      </w:r>
      <w:r w:rsidRPr="006C66CA">
        <w:rPr>
          <w:rFonts w:cs="Arial"/>
          <w:rPrChange w:id="3988" w:author="Harry Shamoon" w:date="2015-03-05T19:28:00Z">
            <w:rPr/>
          </w:rPrChange>
        </w:rPr>
        <w:t>trial,</w:t>
      </w:r>
      <w:r w:rsidRPr="006C66CA">
        <w:rPr>
          <w:rFonts w:cs="Arial"/>
          <w:spacing w:val="-11"/>
          <w:rPrChange w:id="3989" w:author="Harry Shamoon" w:date="2015-03-05T19:28:00Z">
            <w:rPr>
              <w:spacing w:val="-11"/>
            </w:rPr>
          </w:rPrChange>
        </w:rPr>
        <w:t xml:space="preserve"> </w:t>
      </w:r>
      <w:r w:rsidRPr="006C66CA">
        <w:rPr>
          <w:rFonts w:cs="Arial"/>
          <w:rPrChange w:id="3990" w:author="Harry Shamoon" w:date="2015-03-05T19:28:00Z">
            <w:rPr/>
          </w:rPrChange>
        </w:rPr>
        <w:t>if</w:t>
      </w:r>
      <w:r w:rsidRPr="006C66CA">
        <w:rPr>
          <w:rFonts w:cs="Arial"/>
          <w:spacing w:val="-12"/>
          <w:rPrChange w:id="3991" w:author="Harry Shamoon" w:date="2015-03-05T19:28:00Z">
            <w:rPr>
              <w:spacing w:val="-12"/>
            </w:rPr>
          </w:rPrChange>
        </w:rPr>
        <w:t xml:space="preserve"> </w:t>
      </w:r>
      <w:r w:rsidRPr="006C66CA">
        <w:rPr>
          <w:rFonts w:cs="Arial"/>
          <w:rPrChange w:id="3992" w:author="Harry Shamoon" w:date="2015-03-05T19:28:00Z">
            <w:rPr/>
          </w:rPrChange>
        </w:rPr>
        <w:t>we</w:t>
      </w:r>
      <w:r w:rsidRPr="006C66CA">
        <w:rPr>
          <w:rFonts w:cs="Arial"/>
          <w:spacing w:val="-12"/>
          <w:rPrChange w:id="3993" w:author="Harry Shamoon" w:date="2015-03-05T19:28:00Z">
            <w:rPr>
              <w:spacing w:val="-12"/>
            </w:rPr>
          </w:rPrChange>
        </w:rPr>
        <w:t xml:space="preserve"> </w:t>
      </w:r>
      <w:r w:rsidRPr="006C66CA">
        <w:rPr>
          <w:rFonts w:cs="Arial"/>
          <w:rPrChange w:id="3994" w:author="Harry Shamoon" w:date="2015-03-05T19:28:00Z">
            <w:rPr/>
          </w:rPrChange>
        </w:rPr>
        <w:t>can</w:t>
      </w:r>
      <w:r w:rsidRPr="006C66CA">
        <w:rPr>
          <w:rFonts w:cs="Arial"/>
          <w:spacing w:val="-12"/>
          <w:rPrChange w:id="3995" w:author="Harry Shamoon" w:date="2015-03-05T19:28:00Z">
            <w:rPr>
              <w:spacing w:val="-12"/>
            </w:rPr>
          </w:rPrChange>
        </w:rPr>
        <w:t xml:space="preserve"> </w:t>
      </w:r>
      <w:r w:rsidRPr="006C66CA">
        <w:rPr>
          <w:rFonts w:cs="Arial"/>
          <w:rPrChange w:id="3996" w:author="Harry Shamoon" w:date="2015-03-05T19:28:00Z">
            <w:rPr/>
          </w:rPrChange>
        </w:rPr>
        <w:t>show</w:t>
      </w:r>
      <w:r w:rsidRPr="006C66CA">
        <w:rPr>
          <w:rFonts w:cs="Arial"/>
          <w:spacing w:val="-12"/>
          <w:rPrChange w:id="3997" w:author="Harry Shamoon" w:date="2015-03-05T19:28:00Z">
            <w:rPr>
              <w:spacing w:val="-12"/>
            </w:rPr>
          </w:rPrChange>
        </w:rPr>
        <w:t xml:space="preserve"> </w:t>
      </w:r>
      <w:r w:rsidRPr="006C66CA">
        <w:rPr>
          <w:rFonts w:cs="Arial"/>
          <w:rPrChange w:id="3998" w:author="Harry Shamoon" w:date="2015-03-05T19:28:00Z">
            <w:rPr/>
          </w:rPrChange>
        </w:rPr>
        <w:t>that</w:t>
      </w:r>
      <w:r w:rsidRPr="006C66CA">
        <w:rPr>
          <w:rFonts w:cs="Arial"/>
          <w:spacing w:val="-12"/>
          <w:rPrChange w:id="3999" w:author="Harry Shamoon" w:date="2015-03-05T19:28:00Z">
            <w:rPr>
              <w:spacing w:val="-12"/>
            </w:rPr>
          </w:rPrChange>
        </w:rPr>
        <w:t xml:space="preserve"> </w:t>
      </w:r>
      <w:r w:rsidRPr="006C66CA">
        <w:rPr>
          <w:rFonts w:cs="Arial"/>
          <w:rPrChange w:id="4000" w:author="Harry Shamoon" w:date="2015-03-05T19:28:00Z">
            <w:rPr/>
          </w:rPrChange>
        </w:rPr>
        <w:t>our</w:t>
      </w:r>
      <w:r w:rsidRPr="006C66CA">
        <w:rPr>
          <w:rFonts w:cs="Arial"/>
          <w:spacing w:val="-12"/>
          <w:rPrChange w:id="4001" w:author="Harry Shamoon" w:date="2015-03-05T19:28:00Z">
            <w:rPr>
              <w:spacing w:val="-12"/>
            </w:rPr>
          </w:rPrChange>
        </w:rPr>
        <w:t xml:space="preserve"> </w:t>
      </w:r>
      <w:r w:rsidRPr="006C66CA">
        <w:rPr>
          <w:rFonts w:cs="Arial"/>
          <w:rPrChange w:id="4002" w:author="Harry Shamoon" w:date="2015-03-05T19:28:00Z">
            <w:rPr/>
          </w:rPrChange>
        </w:rPr>
        <w:t>Bayesian</w:t>
      </w:r>
      <w:r w:rsidRPr="006C66CA">
        <w:rPr>
          <w:rFonts w:cs="Arial"/>
          <w:spacing w:val="-12"/>
          <w:rPrChange w:id="4003" w:author="Harry Shamoon" w:date="2015-03-05T19:28:00Z">
            <w:rPr>
              <w:spacing w:val="-12"/>
            </w:rPr>
          </w:rPrChange>
        </w:rPr>
        <w:t xml:space="preserve"> </w:t>
      </w:r>
      <w:r w:rsidRPr="006C66CA">
        <w:rPr>
          <w:rFonts w:cs="Arial"/>
          <w:rPrChange w:id="4004" w:author="Harry Shamoon" w:date="2015-03-05T19:28:00Z">
            <w:rPr/>
          </w:rPrChange>
        </w:rPr>
        <w:t>prediction</w:t>
      </w:r>
      <w:r w:rsidRPr="006C66CA">
        <w:rPr>
          <w:rFonts w:cs="Arial"/>
          <w:spacing w:val="-12"/>
          <w:rPrChange w:id="4005" w:author="Harry Shamoon" w:date="2015-03-05T19:28:00Z">
            <w:rPr>
              <w:spacing w:val="-12"/>
            </w:rPr>
          </w:rPrChange>
        </w:rPr>
        <w:t xml:space="preserve"> </w:t>
      </w:r>
      <w:r w:rsidRPr="006C66CA">
        <w:rPr>
          <w:rFonts w:cs="Arial"/>
          <w:rPrChange w:id="4006" w:author="Harry Shamoon" w:date="2015-03-05T19:28:00Z">
            <w:rPr/>
          </w:rPrChange>
        </w:rPr>
        <w:t>algorithm</w:t>
      </w:r>
      <w:r w:rsidRPr="006C66CA">
        <w:rPr>
          <w:rFonts w:cs="Arial"/>
          <w:spacing w:val="-12"/>
          <w:rPrChange w:id="4007" w:author="Harry Shamoon" w:date="2015-03-05T19:28:00Z">
            <w:rPr>
              <w:spacing w:val="-12"/>
            </w:rPr>
          </w:rPrChange>
        </w:rPr>
        <w:t xml:space="preserve"> </w:t>
      </w:r>
      <w:r w:rsidRPr="006C66CA">
        <w:rPr>
          <w:rFonts w:cs="Arial"/>
          <w:rPrChange w:id="4008" w:author="Harry Shamoon" w:date="2015-03-05T19:28:00Z">
            <w:rPr/>
          </w:rPrChange>
        </w:rPr>
        <w:t>is</w:t>
      </w:r>
      <w:r w:rsidRPr="006C66CA">
        <w:rPr>
          <w:rFonts w:cs="Arial"/>
          <w:spacing w:val="-12"/>
          <w:rPrChange w:id="4009" w:author="Harry Shamoon" w:date="2015-03-05T19:28:00Z">
            <w:rPr>
              <w:spacing w:val="-12"/>
            </w:rPr>
          </w:rPrChange>
        </w:rPr>
        <w:t xml:space="preserve"> </w:t>
      </w:r>
      <w:r w:rsidRPr="006C66CA">
        <w:rPr>
          <w:rFonts w:cs="Arial"/>
          <w:rPrChange w:id="4010" w:author="Harry Shamoon" w:date="2015-03-05T19:28:00Z">
            <w:rPr/>
          </w:rPrChange>
        </w:rPr>
        <w:t>superior</w:t>
      </w:r>
      <w:r w:rsidRPr="006C66CA">
        <w:rPr>
          <w:rFonts w:cs="Arial"/>
          <w:spacing w:val="-12"/>
          <w:rPrChange w:id="4011" w:author="Harry Shamoon" w:date="2015-03-05T19:28:00Z">
            <w:rPr>
              <w:spacing w:val="-12"/>
            </w:rPr>
          </w:rPrChange>
        </w:rPr>
        <w:t xml:space="preserve"> </w:t>
      </w:r>
      <w:r w:rsidRPr="006C66CA">
        <w:rPr>
          <w:rFonts w:cs="Arial"/>
          <w:rPrChange w:id="4012" w:author="Harry Shamoon" w:date="2015-03-05T19:28:00Z">
            <w:rPr/>
          </w:rPrChange>
        </w:rPr>
        <w:t>to</w:t>
      </w:r>
      <w:r w:rsidRPr="006C66CA">
        <w:rPr>
          <w:rFonts w:cs="Arial"/>
          <w:spacing w:val="-12"/>
          <w:rPrChange w:id="4013" w:author="Harry Shamoon" w:date="2015-03-05T19:28:00Z">
            <w:rPr>
              <w:spacing w:val="-12"/>
            </w:rPr>
          </w:rPrChange>
        </w:rPr>
        <w:t xml:space="preserve"> </w:t>
      </w:r>
      <w:r w:rsidRPr="006C66CA">
        <w:rPr>
          <w:rFonts w:cs="Arial"/>
          <w:rPrChange w:id="4014" w:author="Harry Shamoon" w:date="2015-03-05T19:28:00Z">
            <w:rPr/>
          </w:rPrChange>
        </w:rPr>
        <w:t>the</w:t>
      </w:r>
      <w:r w:rsidRPr="006C66CA">
        <w:rPr>
          <w:rFonts w:cs="Arial"/>
          <w:spacing w:val="-12"/>
          <w:rPrChange w:id="4015" w:author="Harry Shamoon" w:date="2015-03-05T19:28:00Z">
            <w:rPr>
              <w:spacing w:val="-12"/>
            </w:rPr>
          </w:rPrChange>
        </w:rPr>
        <w:t xml:space="preserve"> </w:t>
      </w:r>
      <w:r w:rsidRPr="006C66CA">
        <w:rPr>
          <w:rFonts w:cs="Arial"/>
          <w:rPrChange w:id="4016" w:author="Harry Shamoon" w:date="2015-03-05T19:28:00Z">
            <w:rPr/>
          </w:rPrChange>
        </w:rPr>
        <w:t>existing</w:t>
      </w:r>
      <w:r w:rsidRPr="006C66CA">
        <w:rPr>
          <w:rFonts w:cs="Arial"/>
          <w:spacing w:val="-12"/>
          <w:rPrChange w:id="4017" w:author="Harry Shamoon" w:date="2015-03-05T19:28:00Z">
            <w:rPr>
              <w:spacing w:val="-12"/>
            </w:rPr>
          </w:rPrChange>
        </w:rPr>
        <w:t xml:space="preserve"> </w:t>
      </w:r>
      <w:r w:rsidRPr="006C66CA">
        <w:rPr>
          <w:rFonts w:cs="Arial"/>
          <w:rPrChange w:id="4018" w:author="Harry Shamoon" w:date="2015-03-05T19:28:00Z">
            <w:rPr/>
          </w:rPrChange>
        </w:rPr>
        <w:t>algorithm.</w:t>
      </w:r>
      <w:r w:rsidRPr="006C66CA">
        <w:rPr>
          <w:rFonts w:cs="Arial"/>
          <w:w w:val="99"/>
          <w:rPrChange w:id="4019" w:author="Harry Shamoon" w:date="2015-03-05T19:28:00Z">
            <w:rPr>
              <w:w w:val="99"/>
            </w:rPr>
          </w:rPrChange>
        </w:rPr>
        <w:t xml:space="preserve"> </w:t>
      </w:r>
      <w:r w:rsidRPr="006C66CA">
        <w:rPr>
          <w:rFonts w:cs="Arial"/>
          <w:rPrChange w:id="4020" w:author="Harry Shamoon" w:date="2015-03-05T19:28:00Z">
            <w:rPr/>
          </w:rPrChange>
        </w:rPr>
        <w:t xml:space="preserve">Based on our analysis </w:t>
      </w:r>
      <w:r w:rsidRPr="006C66CA">
        <w:rPr>
          <w:rFonts w:cs="Arial"/>
          <w:spacing w:val="-3"/>
          <w:rPrChange w:id="4021" w:author="Harry Shamoon" w:date="2015-03-05T19:28:00Z">
            <w:rPr>
              <w:spacing w:val="-3"/>
            </w:rPr>
          </w:rPrChange>
        </w:rPr>
        <w:t xml:space="preserve">for </w:t>
      </w:r>
      <w:r w:rsidRPr="006C66CA">
        <w:rPr>
          <w:rFonts w:cs="Arial"/>
          <w:rPrChange w:id="4022" w:author="Harry Shamoon" w:date="2015-03-05T19:28:00Z">
            <w:rPr/>
          </w:rPrChange>
        </w:rPr>
        <w:t xml:space="preserve">aim 2, compliance information will be </w:t>
      </w:r>
      <w:r w:rsidRPr="006C66CA">
        <w:rPr>
          <w:rFonts w:cs="Arial"/>
          <w:spacing w:val="-3"/>
          <w:rPrChange w:id="4023" w:author="Harry Shamoon" w:date="2015-03-05T19:28:00Z">
            <w:rPr>
              <w:spacing w:val="-3"/>
            </w:rPr>
          </w:rPrChange>
        </w:rPr>
        <w:t xml:space="preserve">reviewed for </w:t>
      </w:r>
      <w:r w:rsidRPr="006C66CA">
        <w:rPr>
          <w:rFonts w:cs="Arial"/>
          <w:rPrChange w:id="4024" w:author="Harry Shamoon" w:date="2015-03-05T19:28:00Z">
            <w:rPr/>
          </w:rPrChange>
        </w:rPr>
        <w:t>various items during the course</w:t>
      </w:r>
      <w:r w:rsidRPr="006C66CA">
        <w:rPr>
          <w:rFonts w:cs="Arial"/>
          <w:spacing w:val="25"/>
          <w:rPrChange w:id="4025" w:author="Harry Shamoon" w:date="2015-03-05T19:28:00Z">
            <w:rPr>
              <w:spacing w:val="25"/>
            </w:rPr>
          </w:rPrChange>
        </w:rPr>
        <w:t xml:space="preserve"> </w:t>
      </w:r>
      <w:r w:rsidRPr="006C66CA">
        <w:rPr>
          <w:rFonts w:cs="Arial"/>
          <w:rPrChange w:id="4026" w:author="Harry Shamoon" w:date="2015-03-05T19:28:00Z">
            <w:rPr/>
          </w:rPrChange>
        </w:rPr>
        <w:t>of</w:t>
      </w:r>
      <w:r w:rsidRPr="006C66CA">
        <w:rPr>
          <w:rFonts w:cs="Arial"/>
          <w:w w:val="99"/>
          <w:rPrChange w:id="4027" w:author="Harry Shamoon" w:date="2015-03-05T19:28:00Z">
            <w:rPr>
              <w:w w:val="99"/>
            </w:rPr>
          </w:rPrChange>
        </w:rPr>
        <w:t xml:space="preserve"> </w:t>
      </w:r>
      <w:r w:rsidRPr="006C66CA">
        <w:rPr>
          <w:rFonts w:cs="Arial"/>
          <w:rPrChange w:id="4028" w:author="Harry Shamoon" w:date="2015-03-05T19:28:00Z">
            <w:rPr/>
          </w:rPrChange>
        </w:rPr>
        <w:t>study</w:t>
      </w:r>
      <w:r w:rsidRPr="006C66CA">
        <w:rPr>
          <w:rFonts w:cs="Arial"/>
          <w:spacing w:val="-6"/>
          <w:rPrChange w:id="4029" w:author="Harry Shamoon" w:date="2015-03-05T19:28:00Z">
            <w:rPr>
              <w:spacing w:val="-6"/>
            </w:rPr>
          </w:rPrChange>
        </w:rPr>
        <w:t xml:space="preserve"> </w:t>
      </w:r>
      <w:r w:rsidRPr="006C66CA">
        <w:rPr>
          <w:rFonts w:cs="Arial"/>
          <w:rPrChange w:id="4030" w:author="Harry Shamoon" w:date="2015-03-05T19:28:00Z">
            <w:rPr/>
          </w:rPrChange>
        </w:rPr>
        <w:t>so</w:t>
      </w:r>
      <w:r w:rsidRPr="006C66CA">
        <w:rPr>
          <w:rFonts w:cs="Arial"/>
          <w:spacing w:val="-6"/>
          <w:rPrChange w:id="4031" w:author="Harry Shamoon" w:date="2015-03-05T19:28:00Z">
            <w:rPr>
              <w:spacing w:val="-6"/>
            </w:rPr>
          </w:rPrChange>
        </w:rPr>
        <w:t xml:space="preserve"> </w:t>
      </w:r>
      <w:r w:rsidRPr="006C66CA">
        <w:rPr>
          <w:rFonts w:cs="Arial"/>
          <w:rPrChange w:id="4032" w:author="Harry Shamoon" w:date="2015-03-05T19:28:00Z">
            <w:rPr/>
          </w:rPrChange>
        </w:rPr>
        <w:t>that</w:t>
      </w:r>
      <w:r w:rsidRPr="006C66CA">
        <w:rPr>
          <w:rFonts w:cs="Arial"/>
          <w:spacing w:val="-6"/>
          <w:rPrChange w:id="4033" w:author="Harry Shamoon" w:date="2015-03-05T19:28:00Z">
            <w:rPr>
              <w:spacing w:val="-6"/>
            </w:rPr>
          </w:rPrChange>
        </w:rPr>
        <w:t xml:space="preserve"> </w:t>
      </w:r>
      <w:r w:rsidRPr="006C66CA">
        <w:rPr>
          <w:rFonts w:cs="Arial"/>
          <w:rPrChange w:id="4034" w:author="Harry Shamoon" w:date="2015-03-05T19:28:00Z">
            <w:rPr/>
          </w:rPrChange>
        </w:rPr>
        <w:t>sites</w:t>
      </w:r>
      <w:r w:rsidRPr="006C66CA">
        <w:rPr>
          <w:rFonts w:cs="Arial"/>
          <w:spacing w:val="-6"/>
          <w:rPrChange w:id="4035" w:author="Harry Shamoon" w:date="2015-03-05T19:28:00Z">
            <w:rPr>
              <w:spacing w:val="-6"/>
            </w:rPr>
          </w:rPrChange>
        </w:rPr>
        <w:t xml:space="preserve"> </w:t>
      </w:r>
      <w:r w:rsidRPr="006C66CA">
        <w:rPr>
          <w:rFonts w:cs="Arial"/>
          <w:rPrChange w:id="4036" w:author="Harry Shamoon" w:date="2015-03-05T19:28:00Z">
            <w:rPr/>
          </w:rPrChange>
        </w:rPr>
        <w:t>could</w:t>
      </w:r>
      <w:r w:rsidRPr="006C66CA">
        <w:rPr>
          <w:rFonts w:cs="Arial"/>
          <w:spacing w:val="-6"/>
          <w:rPrChange w:id="4037" w:author="Harry Shamoon" w:date="2015-03-05T19:28:00Z">
            <w:rPr>
              <w:spacing w:val="-6"/>
            </w:rPr>
          </w:rPrChange>
        </w:rPr>
        <w:t xml:space="preserve"> </w:t>
      </w:r>
      <w:r w:rsidRPr="006C66CA">
        <w:rPr>
          <w:rFonts w:cs="Arial"/>
          <w:rPrChange w:id="4038" w:author="Harry Shamoon" w:date="2015-03-05T19:28:00Z">
            <w:rPr/>
          </w:rPrChange>
        </w:rPr>
        <w:t>be</w:t>
      </w:r>
      <w:r w:rsidRPr="006C66CA">
        <w:rPr>
          <w:rFonts w:cs="Arial"/>
          <w:spacing w:val="-6"/>
          <w:rPrChange w:id="4039" w:author="Harry Shamoon" w:date="2015-03-05T19:28:00Z">
            <w:rPr>
              <w:spacing w:val="-6"/>
            </w:rPr>
          </w:rPrChange>
        </w:rPr>
        <w:t xml:space="preserve"> </w:t>
      </w:r>
      <w:r w:rsidRPr="006C66CA">
        <w:rPr>
          <w:rFonts w:cs="Arial"/>
          <w:rPrChange w:id="4040" w:author="Harry Shamoon" w:date="2015-03-05T19:28:00Z">
            <w:rPr/>
          </w:rPrChange>
        </w:rPr>
        <w:t>targeted</w:t>
      </w:r>
      <w:r w:rsidRPr="006C66CA">
        <w:rPr>
          <w:rFonts w:cs="Arial"/>
          <w:spacing w:val="-6"/>
          <w:rPrChange w:id="4041" w:author="Harry Shamoon" w:date="2015-03-05T19:28:00Z">
            <w:rPr>
              <w:spacing w:val="-6"/>
            </w:rPr>
          </w:rPrChange>
        </w:rPr>
        <w:t xml:space="preserve"> </w:t>
      </w:r>
      <w:r w:rsidRPr="006C66CA">
        <w:rPr>
          <w:rFonts w:cs="Arial"/>
          <w:spacing w:val="-3"/>
          <w:rPrChange w:id="4042" w:author="Harry Shamoon" w:date="2015-03-05T19:28:00Z">
            <w:rPr>
              <w:spacing w:val="-3"/>
            </w:rPr>
          </w:rPrChange>
        </w:rPr>
        <w:t>for</w:t>
      </w:r>
      <w:r w:rsidRPr="006C66CA">
        <w:rPr>
          <w:rFonts w:cs="Arial"/>
          <w:spacing w:val="-6"/>
          <w:rPrChange w:id="4043" w:author="Harry Shamoon" w:date="2015-03-05T19:28:00Z">
            <w:rPr>
              <w:spacing w:val="-6"/>
            </w:rPr>
          </w:rPrChange>
        </w:rPr>
        <w:t xml:space="preserve"> </w:t>
      </w:r>
      <w:r w:rsidRPr="006C66CA">
        <w:rPr>
          <w:rFonts w:cs="Arial"/>
          <w:rPrChange w:id="4044" w:author="Harry Shamoon" w:date="2015-03-05T19:28:00Z">
            <w:rPr/>
          </w:rPrChange>
        </w:rPr>
        <w:t>re-education.</w:t>
      </w:r>
    </w:p>
    <w:p w14:paraId="550A407C" w14:textId="77777777" w:rsidR="00F731E7" w:rsidRPr="006C66CA" w:rsidRDefault="00082CF3">
      <w:pPr>
        <w:pStyle w:val="BodyText"/>
        <w:spacing w:before="116"/>
        <w:ind w:left="119" w:right="119" w:firstLine="338"/>
        <w:jc w:val="both"/>
        <w:rPr>
          <w:rFonts w:cs="Arial"/>
          <w:rPrChange w:id="4045" w:author="Harry Shamoon" w:date="2015-03-05T19:28:00Z">
            <w:rPr/>
          </w:rPrChange>
        </w:rPr>
        <w:pPrChange w:id="4046" w:author="Harry Shamoon" w:date="2015-03-05T19:42:00Z">
          <w:pPr>
            <w:pStyle w:val="BodyText"/>
            <w:spacing w:before="116" w:line="268" w:lineRule="auto"/>
            <w:ind w:left="119" w:right="119" w:firstLine="338"/>
            <w:jc w:val="both"/>
          </w:pPr>
        </w:pPrChange>
      </w:pPr>
      <w:r w:rsidRPr="006C66CA">
        <w:rPr>
          <w:rFonts w:cs="Arial"/>
          <w:b/>
          <w:rPrChange w:id="4047" w:author="Harry Shamoon" w:date="2015-03-05T19:28:00Z">
            <w:rPr>
              <w:b/>
            </w:rPr>
          </w:rPrChange>
        </w:rPr>
        <w:t xml:space="preserve">Exploratory analysis </w:t>
      </w:r>
      <w:r w:rsidRPr="006C66CA">
        <w:rPr>
          <w:rFonts w:cs="Arial"/>
          <w:rPrChange w:id="4048" w:author="Harry Shamoon" w:date="2015-03-05T19:28:00Z">
            <w:rPr/>
          </w:rPrChange>
        </w:rPr>
        <w:t xml:space="preserve">As an exploratory analysis, we will investigate if </w:t>
      </w:r>
      <w:proofErr w:type="gramStart"/>
      <w:r w:rsidRPr="006C66CA">
        <w:rPr>
          <w:rFonts w:cs="Arial"/>
          <w:rPrChange w:id="4049" w:author="Harry Shamoon" w:date="2015-03-05T19:28:00Z">
            <w:rPr/>
          </w:rPrChange>
        </w:rPr>
        <w:t>a deterioration</w:t>
      </w:r>
      <w:proofErr w:type="gramEnd"/>
      <w:r w:rsidRPr="006C66CA">
        <w:rPr>
          <w:rFonts w:cs="Arial"/>
          <w:rPrChange w:id="4050" w:author="Harry Shamoon" w:date="2015-03-05T19:28:00Z">
            <w:rPr/>
          </w:rPrChange>
        </w:rPr>
        <w:t xml:space="preserve"> </w:t>
      </w:r>
      <w:r w:rsidRPr="006C66CA">
        <w:rPr>
          <w:rFonts w:cs="Arial"/>
          <w:spacing w:val="-3"/>
          <w:rPrChange w:id="4051" w:author="Harry Shamoon" w:date="2015-03-05T19:28:00Z">
            <w:rPr>
              <w:spacing w:val="-3"/>
            </w:rPr>
          </w:rPrChange>
        </w:rPr>
        <w:t xml:space="preserve">over </w:t>
      </w:r>
      <w:r w:rsidRPr="006C66CA">
        <w:rPr>
          <w:rFonts w:cs="Arial"/>
          <w:rPrChange w:id="4052" w:author="Harry Shamoon" w:date="2015-03-05T19:28:00Z">
            <w:rPr/>
          </w:rPrChange>
        </w:rPr>
        <w:t>time</w:t>
      </w:r>
      <w:r w:rsidRPr="006C66CA">
        <w:rPr>
          <w:rFonts w:cs="Arial"/>
          <w:spacing w:val="56"/>
          <w:rPrChange w:id="4053" w:author="Harry Shamoon" w:date="2015-03-05T19:28:00Z">
            <w:rPr>
              <w:spacing w:val="56"/>
            </w:rPr>
          </w:rPrChange>
        </w:rPr>
        <w:t xml:space="preserve"> </w:t>
      </w:r>
      <w:r w:rsidRPr="006C66CA">
        <w:rPr>
          <w:rFonts w:cs="Arial"/>
          <w:rPrChange w:id="4054" w:author="Harry Shamoon" w:date="2015-03-05T19:28:00Z">
            <w:rPr/>
          </w:rPrChange>
        </w:rPr>
        <w:t>improves</w:t>
      </w:r>
      <w:r w:rsidRPr="006C66CA">
        <w:rPr>
          <w:rFonts w:cs="Arial"/>
          <w:w w:val="99"/>
          <w:rPrChange w:id="4055" w:author="Harry Shamoon" w:date="2015-03-05T19:28:00Z">
            <w:rPr>
              <w:w w:val="99"/>
            </w:rPr>
          </w:rPrChange>
        </w:rPr>
        <w:t xml:space="preserve"> </w:t>
      </w:r>
      <w:r w:rsidRPr="006C66CA">
        <w:rPr>
          <w:rFonts w:cs="Arial"/>
          <w:rPrChange w:id="4056" w:author="Harry Shamoon" w:date="2015-03-05T19:28:00Z">
            <w:rPr/>
          </w:rPrChange>
        </w:rPr>
        <w:t>prediction, in particular if it reduces false negative rates, in which case we shall incorporate it into our</w:t>
      </w:r>
      <w:r w:rsidRPr="006C66CA">
        <w:rPr>
          <w:rFonts w:cs="Arial"/>
          <w:spacing w:val="-20"/>
          <w:rPrChange w:id="4057" w:author="Harry Shamoon" w:date="2015-03-05T19:28:00Z">
            <w:rPr>
              <w:spacing w:val="-20"/>
            </w:rPr>
          </w:rPrChange>
        </w:rPr>
        <w:t xml:space="preserve"> </w:t>
      </w:r>
      <w:r w:rsidRPr="006C66CA">
        <w:rPr>
          <w:rFonts w:cs="Arial"/>
          <w:rPrChange w:id="4058" w:author="Harry Shamoon" w:date="2015-03-05T19:28:00Z">
            <w:rPr/>
          </w:rPrChange>
        </w:rPr>
        <w:t>prediction</w:t>
      </w:r>
      <w:r w:rsidRPr="006C66CA">
        <w:rPr>
          <w:rFonts w:cs="Arial"/>
          <w:w w:val="99"/>
          <w:rPrChange w:id="4059" w:author="Harry Shamoon" w:date="2015-03-05T19:28:00Z">
            <w:rPr>
              <w:w w:val="99"/>
            </w:rPr>
          </w:rPrChange>
        </w:rPr>
        <w:t xml:space="preserve"> </w:t>
      </w:r>
      <w:r w:rsidRPr="006C66CA">
        <w:rPr>
          <w:rFonts w:cs="Arial"/>
          <w:rPrChange w:id="4060" w:author="Harry Shamoon" w:date="2015-03-05T19:28:00Z">
            <w:rPr/>
          </w:rPrChange>
        </w:rPr>
        <w:t>algorithm.</w:t>
      </w:r>
    </w:p>
    <w:p w14:paraId="0558CB10" w14:textId="77777777" w:rsidR="00F731E7" w:rsidRPr="006C66CA" w:rsidRDefault="00082CF3" w:rsidP="00174DF6">
      <w:pPr>
        <w:pStyle w:val="Heading4"/>
        <w:ind w:left="119"/>
        <w:jc w:val="both"/>
        <w:rPr>
          <w:rFonts w:cs="Arial"/>
          <w:b w:val="0"/>
          <w:bCs w:val="0"/>
          <w:rPrChange w:id="4061" w:author="Harry Shamoon" w:date="2015-03-05T19:28:00Z">
            <w:rPr>
              <w:b w:val="0"/>
              <w:bCs w:val="0"/>
            </w:rPr>
          </w:rPrChange>
        </w:rPr>
      </w:pPr>
      <w:r w:rsidRPr="006C66CA">
        <w:rPr>
          <w:rFonts w:cs="Arial"/>
          <w:spacing w:val="-5"/>
          <w:rPrChange w:id="4062" w:author="Harry Shamoon" w:date="2015-03-05T19:28:00Z">
            <w:rPr>
              <w:spacing w:val="-5"/>
            </w:rPr>
          </w:rPrChange>
        </w:rPr>
        <w:t>We</w:t>
      </w:r>
      <w:r w:rsidRPr="006C66CA">
        <w:rPr>
          <w:rFonts w:cs="Arial"/>
          <w:spacing w:val="-10"/>
          <w:rPrChange w:id="4063" w:author="Harry Shamoon" w:date="2015-03-05T19:28:00Z">
            <w:rPr>
              <w:spacing w:val="-10"/>
            </w:rPr>
          </w:rPrChange>
        </w:rPr>
        <w:t xml:space="preserve"> </w:t>
      </w:r>
      <w:r w:rsidRPr="006C66CA">
        <w:rPr>
          <w:rFonts w:cs="Arial"/>
          <w:rPrChange w:id="4064" w:author="Harry Shamoon" w:date="2015-03-05T19:28:00Z">
            <w:rPr/>
          </w:rPrChange>
        </w:rPr>
        <w:t>will</w:t>
      </w:r>
      <w:r w:rsidRPr="006C66CA">
        <w:rPr>
          <w:rFonts w:cs="Arial"/>
          <w:spacing w:val="-10"/>
          <w:rPrChange w:id="4065" w:author="Harry Shamoon" w:date="2015-03-05T19:28:00Z">
            <w:rPr>
              <w:spacing w:val="-10"/>
            </w:rPr>
          </w:rPrChange>
        </w:rPr>
        <w:t xml:space="preserve"> </w:t>
      </w:r>
      <w:r w:rsidRPr="006C66CA">
        <w:rPr>
          <w:rFonts w:cs="Arial"/>
          <w:rPrChange w:id="4066" w:author="Harry Shamoon" w:date="2015-03-05T19:28:00Z">
            <w:rPr/>
          </w:rPrChange>
        </w:rPr>
        <w:t>advance</w:t>
      </w:r>
      <w:r w:rsidRPr="006C66CA">
        <w:rPr>
          <w:rFonts w:cs="Arial"/>
          <w:spacing w:val="-10"/>
          <w:rPrChange w:id="4067" w:author="Harry Shamoon" w:date="2015-03-05T19:28:00Z">
            <w:rPr>
              <w:spacing w:val="-10"/>
            </w:rPr>
          </w:rPrChange>
        </w:rPr>
        <w:t xml:space="preserve"> </w:t>
      </w:r>
      <w:r w:rsidRPr="006C66CA">
        <w:rPr>
          <w:rFonts w:cs="Arial"/>
          <w:rPrChange w:id="4068" w:author="Harry Shamoon" w:date="2015-03-05T19:28:00Z">
            <w:rPr/>
          </w:rPrChange>
        </w:rPr>
        <w:t>Bayesian</w:t>
      </w:r>
      <w:r w:rsidRPr="006C66CA">
        <w:rPr>
          <w:rFonts w:cs="Arial"/>
          <w:spacing w:val="-10"/>
          <w:rPrChange w:id="4069" w:author="Harry Shamoon" w:date="2015-03-05T19:28:00Z">
            <w:rPr>
              <w:spacing w:val="-10"/>
            </w:rPr>
          </w:rPrChange>
        </w:rPr>
        <w:t xml:space="preserve"> </w:t>
      </w:r>
      <w:r w:rsidRPr="006C66CA">
        <w:rPr>
          <w:rFonts w:cs="Arial"/>
          <w:rPrChange w:id="4070" w:author="Harry Shamoon" w:date="2015-03-05T19:28:00Z">
            <w:rPr/>
          </w:rPrChange>
        </w:rPr>
        <w:t>incomplete</w:t>
      </w:r>
      <w:r w:rsidRPr="006C66CA">
        <w:rPr>
          <w:rFonts w:cs="Arial"/>
          <w:spacing w:val="-10"/>
          <w:rPrChange w:id="4071" w:author="Harry Shamoon" w:date="2015-03-05T19:28:00Z">
            <w:rPr>
              <w:spacing w:val="-10"/>
            </w:rPr>
          </w:rPrChange>
        </w:rPr>
        <w:t xml:space="preserve"> </w:t>
      </w:r>
      <w:r w:rsidRPr="006C66CA">
        <w:rPr>
          <w:rFonts w:cs="Arial"/>
          <w:rPrChange w:id="4072" w:author="Harry Shamoon" w:date="2015-03-05T19:28:00Z">
            <w:rPr/>
          </w:rPrChange>
        </w:rPr>
        <w:t>EMR-data</w:t>
      </w:r>
      <w:r w:rsidRPr="006C66CA">
        <w:rPr>
          <w:rFonts w:cs="Arial"/>
          <w:spacing w:val="-10"/>
          <w:rPrChange w:id="4073" w:author="Harry Shamoon" w:date="2015-03-05T19:28:00Z">
            <w:rPr>
              <w:spacing w:val="-10"/>
            </w:rPr>
          </w:rPrChange>
        </w:rPr>
        <w:t xml:space="preserve"> </w:t>
      </w:r>
      <w:r w:rsidRPr="006C66CA">
        <w:rPr>
          <w:rFonts w:cs="Arial"/>
          <w:rPrChange w:id="4074" w:author="Harry Shamoon" w:date="2015-03-05T19:28:00Z">
            <w:rPr/>
          </w:rPrChange>
        </w:rPr>
        <w:t>imputation</w:t>
      </w:r>
      <w:r w:rsidRPr="006C66CA">
        <w:rPr>
          <w:rFonts w:cs="Arial"/>
          <w:spacing w:val="-10"/>
          <w:rPrChange w:id="4075" w:author="Harry Shamoon" w:date="2015-03-05T19:28:00Z">
            <w:rPr>
              <w:spacing w:val="-10"/>
            </w:rPr>
          </w:rPrChange>
        </w:rPr>
        <w:t xml:space="preserve"> </w:t>
      </w:r>
      <w:r w:rsidRPr="006C66CA">
        <w:rPr>
          <w:rFonts w:cs="Arial"/>
          <w:rPrChange w:id="4076" w:author="Harry Shamoon" w:date="2015-03-05T19:28:00Z">
            <w:rPr/>
          </w:rPrChange>
        </w:rPr>
        <w:t>using</w:t>
      </w:r>
      <w:r w:rsidRPr="006C66CA">
        <w:rPr>
          <w:rFonts w:cs="Arial"/>
          <w:spacing w:val="-10"/>
          <w:rPrChange w:id="4077" w:author="Harry Shamoon" w:date="2015-03-05T19:28:00Z">
            <w:rPr>
              <w:spacing w:val="-10"/>
            </w:rPr>
          </w:rPrChange>
        </w:rPr>
        <w:t xml:space="preserve"> </w:t>
      </w:r>
      <w:r w:rsidRPr="006C66CA">
        <w:rPr>
          <w:rFonts w:cs="Arial"/>
          <w:rPrChange w:id="4078" w:author="Harry Shamoon" w:date="2015-03-05T19:28:00Z">
            <w:rPr/>
          </w:rPrChange>
        </w:rPr>
        <w:t>auxiliary</w:t>
      </w:r>
      <w:r w:rsidRPr="006C66CA">
        <w:rPr>
          <w:rFonts w:cs="Arial"/>
          <w:spacing w:val="-10"/>
          <w:rPrChange w:id="4079" w:author="Harry Shamoon" w:date="2015-03-05T19:28:00Z">
            <w:rPr>
              <w:spacing w:val="-10"/>
            </w:rPr>
          </w:rPrChange>
        </w:rPr>
        <w:t xml:space="preserve"> </w:t>
      </w:r>
      <w:r w:rsidRPr="006C66CA">
        <w:rPr>
          <w:rFonts w:cs="Arial"/>
          <w:rPrChange w:id="4080" w:author="Harry Shamoon" w:date="2015-03-05T19:28:00Z">
            <w:rPr/>
          </w:rPrChange>
        </w:rPr>
        <w:t>data</w:t>
      </w:r>
    </w:p>
    <w:p w14:paraId="3A72DB83" w14:textId="77777777" w:rsidR="00F731E7" w:rsidRPr="00174DF6" w:rsidRDefault="00082CF3">
      <w:pPr>
        <w:pStyle w:val="BodyText"/>
        <w:spacing w:before="125"/>
        <w:ind w:left="119" w:right="119"/>
        <w:jc w:val="both"/>
        <w:rPr>
          <w:rFonts w:cs="Arial"/>
        </w:rPr>
        <w:pPrChange w:id="4081" w:author="Harry Shamoon" w:date="2015-03-05T19:42:00Z">
          <w:pPr>
            <w:pStyle w:val="BodyText"/>
            <w:spacing w:before="125" w:line="266" w:lineRule="auto"/>
            <w:ind w:left="119" w:right="119"/>
            <w:jc w:val="both"/>
          </w:pPr>
        </w:pPrChange>
      </w:pPr>
      <w:r w:rsidRPr="006C66CA">
        <w:rPr>
          <w:rFonts w:cs="Arial"/>
          <w:rPrChange w:id="4082" w:author="Harry Shamoon" w:date="2015-03-05T19:28:00Z">
            <w:rPr/>
          </w:rPrChange>
        </w:rPr>
        <w:t>Missing</w:t>
      </w:r>
      <w:r w:rsidRPr="006C66CA">
        <w:rPr>
          <w:rFonts w:cs="Arial"/>
          <w:spacing w:val="-8"/>
          <w:rPrChange w:id="4083" w:author="Harry Shamoon" w:date="2015-03-05T19:28:00Z">
            <w:rPr>
              <w:spacing w:val="-8"/>
            </w:rPr>
          </w:rPrChange>
        </w:rPr>
        <w:t xml:space="preserve"> </w:t>
      </w:r>
      <w:r w:rsidRPr="006C66CA">
        <w:rPr>
          <w:rFonts w:cs="Arial"/>
          <w:rPrChange w:id="4084" w:author="Harry Shamoon" w:date="2015-03-05T19:28:00Z">
            <w:rPr/>
          </w:rPrChange>
        </w:rPr>
        <w:t>data</w:t>
      </w:r>
      <w:r w:rsidRPr="006C66CA">
        <w:rPr>
          <w:rFonts w:cs="Arial"/>
          <w:spacing w:val="-8"/>
          <w:rPrChange w:id="4085" w:author="Harry Shamoon" w:date="2015-03-05T19:28:00Z">
            <w:rPr>
              <w:spacing w:val="-8"/>
            </w:rPr>
          </w:rPrChange>
        </w:rPr>
        <w:t xml:space="preserve"> </w:t>
      </w:r>
      <w:r w:rsidRPr="006C66CA">
        <w:rPr>
          <w:rFonts w:cs="Arial"/>
          <w:rPrChange w:id="4086" w:author="Harry Shamoon" w:date="2015-03-05T19:28:00Z">
            <w:rPr/>
          </w:rPrChange>
        </w:rPr>
        <w:t>are</w:t>
      </w:r>
      <w:r w:rsidRPr="006C66CA">
        <w:rPr>
          <w:rFonts w:cs="Arial"/>
          <w:spacing w:val="-8"/>
          <w:rPrChange w:id="4087" w:author="Harry Shamoon" w:date="2015-03-05T19:28:00Z">
            <w:rPr>
              <w:spacing w:val="-8"/>
            </w:rPr>
          </w:rPrChange>
        </w:rPr>
        <w:t xml:space="preserve"> </w:t>
      </w:r>
      <w:r w:rsidRPr="006C66CA">
        <w:rPr>
          <w:rFonts w:cs="Arial"/>
          <w:rPrChange w:id="4088" w:author="Harry Shamoon" w:date="2015-03-05T19:28:00Z">
            <w:rPr/>
          </w:rPrChange>
        </w:rPr>
        <w:t>a</w:t>
      </w:r>
      <w:r w:rsidRPr="006C66CA">
        <w:rPr>
          <w:rFonts w:cs="Arial"/>
          <w:spacing w:val="-8"/>
          <w:rPrChange w:id="4089" w:author="Harry Shamoon" w:date="2015-03-05T19:28:00Z">
            <w:rPr>
              <w:spacing w:val="-8"/>
            </w:rPr>
          </w:rPrChange>
        </w:rPr>
        <w:t xml:space="preserve"> </w:t>
      </w:r>
      <w:r w:rsidRPr="006C66CA">
        <w:rPr>
          <w:rFonts w:cs="Arial"/>
          <w:rPrChange w:id="4090" w:author="Harry Shamoon" w:date="2015-03-05T19:28:00Z">
            <w:rPr/>
          </w:rPrChange>
        </w:rPr>
        <w:t>characteristic</w:t>
      </w:r>
      <w:r w:rsidRPr="006C66CA">
        <w:rPr>
          <w:rFonts w:cs="Arial"/>
          <w:spacing w:val="-8"/>
          <w:rPrChange w:id="4091" w:author="Harry Shamoon" w:date="2015-03-05T19:28:00Z">
            <w:rPr>
              <w:spacing w:val="-8"/>
            </w:rPr>
          </w:rPrChange>
        </w:rPr>
        <w:t xml:space="preserve"> </w:t>
      </w:r>
      <w:r w:rsidRPr="006C66CA">
        <w:rPr>
          <w:rFonts w:cs="Arial"/>
          <w:rPrChange w:id="4092" w:author="Harry Shamoon" w:date="2015-03-05T19:28:00Z">
            <w:rPr/>
          </w:rPrChange>
        </w:rPr>
        <w:t>limitation</w:t>
      </w:r>
      <w:r w:rsidRPr="006C66CA">
        <w:rPr>
          <w:rFonts w:cs="Arial"/>
          <w:spacing w:val="-8"/>
          <w:rPrChange w:id="4093" w:author="Harry Shamoon" w:date="2015-03-05T19:28:00Z">
            <w:rPr>
              <w:spacing w:val="-8"/>
            </w:rPr>
          </w:rPrChange>
        </w:rPr>
        <w:t xml:space="preserve"> </w:t>
      </w:r>
      <w:r w:rsidRPr="006C66CA">
        <w:rPr>
          <w:rFonts w:cs="Arial"/>
          <w:rPrChange w:id="4094" w:author="Harry Shamoon" w:date="2015-03-05T19:28:00Z">
            <w:rPr/>
          </w:rPrChange>
        </w:rPr>
        <w:t>of</w:t>
      </w:r>
      <w:r w:rsidRPr="006C66CA">
        <w:rPr>
          <w:rFonts w:cs="Arial"/>
          <w:spacing w:val="-8"/>
          <w:rPrChange w:id="4095" w:author="Harry Shamoon" w:date="2015-03-05T19:28:00Z">
            <w:rPr>
              <w:spacing w:val="-8"/>
            </w:rPr>
          </w:rPrChange>
        </w:rPr>
        <w:t xml:space="preserve"> </w:t>
      </w:r>
      <w:r w:rsidRPr="006C66CA">
        <w:rPr>
          <w:rFonts w:cs="Arial"/>
          <w:rPrChange w:id="4096" w:author="Harry Shamoon" w:date="2015-03-05T19:28:00Z">
            <w:rPr/>
          </w:rPrChange>
        </w:rPr>
        <w:t>large</w:t>
      </w:r>
      <w:r w:rsidRPr="006C66CA">
        <w:rPr>
          <w:rFonts w:cs="Arial"/>
          <w:spacing w:val="-8"/>
          <w:rPrChange w:id="4097" w:author="Harry Shamoon" w:date="2015-03-05T19:28:00Z">
            <w:rPr>
              <w:spacing w:val="-8"/>
            </w:rPr>
          </w:rPrChange>
        </w:rPr>
        <w:t xml:space="preserve"> </w:t>
      </w:r>
      <w:r w:rsidRPr="006C66CA">
        <w:rPr>
          <w:rFonts w:cs="Arial"/>
          <w:rPrChange w:id="4098" w:author="Harry Shamoon" w:date="2015-03-05T19:28:00Z">
            <w:rPr/>
          </w:rPrChange>
        </w:rPr>
        <w:t>electronic</w:t>
      </w:r>
      <w:r w:rsidRPr="006C66CA">
        <w:rPr>
          <w:rFonts w:cs="Arial"/>
          <w:spacing w:val="-8"/>
          <w:rPrChange w:id="4099" w:author="Harry Shamoon" w:date="2015-03-05T19:28:00Z">
            <w:rPr>
              <w:spacing w:val="-8"/>
            </w:rPr>
          </w:rPrChange>
        </w:rPr>
        <w:t xml:space="preserve"> </w:t>
      </w:r>
      <w:r w:rsidRPr="006C66CA">
        <w:rPr>
          <w:rFonts w:cs="Arial"/>
          <w:rPrChange w:id="4100" w:author="Harry Shamoon" w:date="2015-03-05T19:28:00Z">
            <w:rPr/>
          </w:rPrChange>
        </w:rPr>
        <w:t>medical</w:t>
      </w:r>
      <w:r w:rsidRPr="006C66CA">
        <w:rPr>
          <w:rFonts w:cs="Arial"/>
          <w:spacing w:val="-8"/>
          <w:rPrChange w:id="4101" w:author="Harry Shamoon" w:date="2015-03-05T19:28:00Z">
            <w:rPr>
              <w:spacing w:val="-8"/>
            </w:rPr>
          </w:rPrChange>
        </w:rPr>
        <w:t xml:space="preserve"> </w:t>
      </w:r>
      <w:r w:rsidRPr="006C66CA">
        <w:rPr>
          <w:rFonts w:cs="Arial"/>
          <w:rPrChange w:id="4102" w:author="Harry Shamoon" w:date="2015-03-05T19:28:00Z">
            <w:rPr/>
          </w:rPrChange>
        </w:rPr>
        <w:t>records</w:t>
      </w:r>
      <w:r w:rsidRPr="006C66CA">
        <w:rPr>
          <w:rFonts w:cs="Arial"/>
          <w:spacing w:val="-8"/>
          <w:rPrChange w:id="4103" w:author="Harry Shamoon" w:date="2015-03-05T19:28:00Z">
            <w:rPr>
              <w:spacing w:val="-8"/>
            </w:rPr>
          </w:rPrChange>
        </w:rPr>
        <w:t xml:space="preserve"> </w:t>
      </w:r>
      <w:r w:rsidRPr="006C66CA">
        <w:rPr>
          <w:rFonts w:cs="Arial"/>
          <w:rPrChange w:id="4104" w:author="Harry Shamoon" w:date="2015-03-05T19:28:00Z">
            <w:rPr/>
          </w:rPrChange>
        </w:rPr>
        <w:t>and</w:t>
      </w:r>
      <w:r w:rsidRPr="006C66CA">
        <w:rPr>
          <w:rFonts w:cs="Arial"/>
          <w:spacing w:val="-8"/>
          <w:rPrChange w:id="4105" w:author="Harry Shamoon" w:date="2015-03-05T19:28:00Z">
            <w:rPr>
              <w:spacing w:val="-8"/>
            </w:rPr>
          </w:rPrChange>
        </w:rPr>
        <w:t xml:space="preserve"> </w:t>
      </w:r>
      <w:r w:rsidRPr="006C66CA">
        <w:rPr>
          <w:rFonts w:cs="Arial"/>
          <w:spacing w:val="-3"/>
          <w:rPrChange w:id="4106" w:author="Harry Shamoon" w:date="2015-03-05T19:28:00Z">
            <w:rPr>
              <w:spacing w:val="-3"/>
            </w:rPr>
          </w:rPrChange>
        </w:rPr>
        <w:t>may</w:t>
      </w:r>
      <w:r w:rsidRPr="006C66CA">
        <w:rPr>
          <w:rFonts w:cs="Arial"/>
          <w:spacing w:val="-8"/>
          <w:rPrChange w:id="4107" w:author="Harry Shamoon" w:date="2015-03-05T19:28:00Z">
            <w:rPr>
              <w:spacing w:val="-8"/>
            </w:rPr>
          </w:rPrChange>
        </w:rPr>
        <w:t xml:space="preserve"> </w:t>
      </w:r>
      <w:r w:rsidRPr="006C66CA">
        <w:rPr>
          <w:rFonts w:cs="Arial"/>
          <w:rPrChange w:id="4108" w:author="Harry Shamoon" w:date="2015-03-05T19:28:00Z">
            <w:rPr/>
          </w:rPrChange>
        </w:rPr>
        <w:t>bias</w:t>
      </w:r>
      <w:r w:rsidRPr="006C66CA">
        <w:rPr>
          <w:rFonts w:cs="Arial"/>
          <w:spacing w:val="-8"/>
          <w:rPrChange w:id="4109" w:author="Harry Shamoon" w:date="2015-03-05T19:28:00Z">
            <w:rPr>
              <w:spacing w:val="-8"/>
            </w:rPr>
          </w:rPrChange>
        </w:rPr>
        <w:t xml:space="preserve"> </w:t>
      </w:r>
      <w:r w:rsidRPr="006C66CA">
        <w:rPr>
          <w:rFonts w:cs="Arial"/>
          <w:rPrChange w:id="4110" w:author="Harry Shamoon" w:date="2015-03-05T19:28:00Z">
            <w:rPr/>
          </w:rPrChange>
        </w:rPr>
        <w:t>our</w:t>
      </w:r>
      <w:r w:rsidRPr="006C66CA">
        <w:rPr>
          <w:rFonts w:cs="Arial"/>
          <w:spacing w:val="-8"/>
          <w:rPrChange w:id="4111" w:author="Harry Shamoon" w:date="2015-03-05T19:28:00Z">
            <w:rPr>
              <w:spacing w:val="-8"/>
            </w:rPr>
          </w:rPrChange>
        </w:rPr>
        <w:t xml:space="preserve"> </w:t>
      </w:r>
      <w:r w:rsidRPr="006C66CA">
        <w:rPr>
          <w:rFonts w:cs="Arial"/>
          <w:rPrChange w:id="4112" w:author="Harry Shamoon" w:date="2015-03-05T19:28:00Z">
            <w:rPr/>
          </w:rPrChange>
        </w:rPr>
        <w:t>prediction</w:t>
      </w:r>
      <w:r w:rsidRPr="006C66CA">
        <w:rPr>
          <w:rFonts w:cs="Arial"/>
          <w:spacing w:val="-8"/>
          <w:rPrChange w:id="4113" w:author="Harry Shamoon" w:date="2015-03-05T19:28:00Z">
            <w:rPr>
              <w:spacing w:val="-8"/>
            </w:rPr>
          </w:rPrChange>
        </w:rPr>
        <w:t xml:space="preserve"> </w:t>
      </w:r>
      <w:r w:rsidRPr="006C66CA">
        <w:rPr>
          <w:rFonts w:cs="Arial"/>
          <w:rPrChange w:id="4114" w:author="Harry Shamoon" w:date="2015-03-05T19:28:00Z">
            <w:rPr/>
          </w:rPrChange>
        </w:rPr>
        <w:t>model</w:t>
      </w:r>
      <w:r w:rsidRPr="006C66CA">
        <w:rPr>
          <w:rFonts w:cs="Arial"/>
          <w:w w:val="99"/>
          <w:rPrChange w:id="4115" w:author="Harry Shamoon" w:date="2015-03-05T19:28:00Z">
            <w:rPr>
              <w:w w:val="99"/>
            </w:rPr>
          </w:rPrChange>
        </w:rPr>
        <w:t xml:space="preserve"> </w:t>
      </w:r>
      <w:r w:rsidRPr="006C66CA">
        <w:rPr>
          <w:rFonts w:cs="Arial"/>
          <w:rPrChange w:id="4116" w:author="Harry Shamoon" w:date="2015-03-05T19:28:00Z">
            <w:rPr/>
          </w:rPrChange>
        </w:rPr>
        <w:t>[12]. Electronically medical records measurements not updated 24 hours earlier than the selected start time</w:t>
      </w:r>
      <w:r w:rsidRPr="006C66CA">
        <w:rPr>
          <w:rFonts w:cs="Arial"/>
          <w:spacing w:val="-4"/>
          <w:rPrChange w:id="4117" w:author="Harry Shamoon" w:date="2015-03-05T19:28:00Z">
            <w:rPr>
              <w:spacing w:val="-4"/>
            </w:rPr>
          </w:rPrChange>
        </w:rPr>
        <w:t xml:space="preserve"> </w:t>
      </w:r>
      <w:r w:rsidRPr="006C66CA">
        <w:rPr>
          <w:rFonts w:cs="Arial"/>
          <w:rPrChange w:id="4118" w:author="Harry Shamoon" w:date="2015-03-05T19:28:00Z">
            <w:rPr/>
          </w:rPrChange>
        </w:rPr>
        <w:t>will</w:t>
      </w:r>
      <w:r w:rsidRPr="006C66CA">
        <w:rPr>
          <w:rFonts w:cs="Arial"/>
          <w:w w:val="99"/>
          <w:rPrChange w:id="4119" w:author="Harry Shamoon" w:date="2015-03-05T19:28:00Z">
            <w:rPr>
              <w:w w:val="99"/>
            </w:rPr>
          </w:rPrChange>
        </w:rPr>
        <w:t xml:space="preserve"> </w:t>
      </w:r>
      <w:r w:rsidRPr="006C66CA">
        <w:rPr>
          <w:rFonts w:cs="Arial"/>
          <w:rPrChange w:id="4120" w:author="Harry Shamoon" w:date="2015-03-05T19:28:00Z">
            <w:rPr/>
          </w:rPrChange>
        </w:rPr>
        <w:t>be considered missing; as an illustrative example, we formulate a simplistic model illustrated in [Figure 3].</w:t>
      </w:r>
      <w:r w:rsidRPr="006C66CA">
        <w:rPr>
          <w:rFonts w:cs="Arial"/>
          <w:spacing w:val="32"/>
          <w:rPrChange w:id="4121" w:author="Harry Shamoon" w:date="2015-03-05T19:28:00Z">
            <w:rPr>
              <w:spacing w:val="32"/>
            </w:rPr>
          </w:rPrChange>
        </w:rPr>
        <w:t xml:space="preserve"> </w:t>
      </w:r>
      <w:r w:rsidRPr="006C66CA">
        <w:rPr>
          <w:rFonts w:cs="Arial"/>
          <w:spacing w:val="-4"/>
          <w:rPrChange w:id="4122" w:author="Harry Shamoon" w:date="2015-03-05T19:28:00Z">
            <w:rPr>
              <w:spacing w:val="-4"/>
            </w:rPr>
          </w:rPrChange>
        </w:rPr>
        <w:t>We</w:t>
      </w:r>
      <w:r w:rsidRPr="006C66CA">
        <w:rPr>
          <w:rFonts w:cs="Arial"/>
          <w:w w:val="99"/>
          <w:rPrChange w:id="4123" w:author="Harry Shamoon" w:date="2015-03-05T19:28:00Z">
            <w:rPr>
              <w:w w:val="99"/>
            </w:rPr>
          </w:rPrChange>
        </w:rPr>
        <w:t xml:space="preserve"> </w:t>
      </w:r>
      <w:r w:rsidRPr="006C66CA">
        <w:rPr>
          <w:rFonts w:cs="Arial"/>
          <w:rPrChange w:id="4124" w:author="Harry Shamoon" w:date="2015-03-05T19:28:00Z">
            <w:rPr/>
          </w:rPrChange>
        </w:rPr>
        <w:t>combine</w:t>
      </w:r>
      <w:r w:rsidRPr="006C66CA">
        <w:rPr>
          <w:rFonts w:cs="Arial"/>
          <w:spacing w:val="-9"/>
          <w:rPrChange w:id="4125" w:author="Harry Shamoon" w:date="2015-03-05T19:28:00Z">
            <w:rPr>
              <w:spacing w:val="-9"/>
            </w:rPr>
          </w:rPrChange>
        </w:rPr>
        <w:t xml:space="preserve"> </w:t>
      </w:r>
      <w:r w:rsidRPr="006C66CA">
        <w:rPr>
          <w:rFonts w:cs="Arial"/>
          <w:rPrChange w:id="4126" w:author="Harry Shamoon" w:date="2015-03-05T19:28:00Z">
            <w:rPr/>
          </w:rPrChange>
        </w:rPr>
        <w:t>the</w:t>
      </w:r>
      <w:r w:rsidRPr="006C66CA">
        <w:rPr>
          <w:rFonts w:cs="Arial"/>
          <w:spacing w:val="-9"/>
          <w:rPrChange w:id="4127" w:author="Harry Shamoon" w:date="2015-03-05T19:28:00Z">
            <w:rPr>
              <w:spacing w:val="-9"/>
            </w:rPr>
          </w:rPrChange>
        </w:rPr>
        <w:t xml:space="preserve"> </w:t>
      </w:r>
      <w:r w:rsidRPr="006C66CA">
        <w:rPr>
          <w:rFonts w:cs="Arial"/>
          <w:rPrChange w:id="4128" w:author="Harry Shamoon" w:date="2015-03-05T19:28:00Z">
            <w:rPr/>
          </w:rPrChange>
        </w:rPr>
        <w:t>prediction</w:t>
      </w:r>
      <w:r w:rsidRPr="006C66CA">
        <w:rPr>
          <w:rFonts w:cs="Arial"/>
          <w:spacing w:val="-9"/>
          <w:rPrChange w:id="4129" w:author="Harry Shamoon" w:date="2015-03-05T19:28:00Z">
            <w:rPr>
              <w:spacing w:val="-9"/>
            </w:rPr>
          </w:rPrChange>
        </w:rPr>
        <w:t xml:space="preserve"> </w:t>
      </w:r>
      <w:r w:rsidRPr="006C66CA">
        <w:rPr>
          <w:rFonts w:cs="Arial"/>
          <w:rPrChange w:id="4130" w:author="Harry Shamoon" w:date="2015-03-05T19:28:00Z">
            <w:rPr/>
          </w:rPrChange>
        </w:rPr>
        <w:t>of</w:t>
      </w:r>
      <w:r w:rsidRPr="006C66CA">
        <w:rPr>
          <w:rFonts w:cs="Arial"/>
          <w:spacing w:val="-9"/>
          <w:rPrChange w:id="4131" w:author="Harry Shamoon" w:date="2015-03-05T19:28:00Z">
            <w:rPr>
              <w:spacing w:val="-9"/>
            </w:rPr>
          </w:rPrChange>
        </w:rPr>
        <w:t xml:space="preserve"> </w:t>
      </w:r>
      <w:r w:rsidRPr="006C66CA">
        <w:rPr>
          <w:rFonts w:cs="Arial"/>
          <w:rPrChange w:id="4132" w:author="Harry Shamoon" w:date="2015-03-05T19:28:00Z">
            <w:rPr/>
          </w:rPrChange>
        </w:rPr>
        <w:t>the</w:t>
      </w:r>
      <w:r w:rsidRPr="006C66CA">
        <w:rPr>
          <w:rFonts w:cs="Arial"/>
          <w:spacing w:val="-9"/>
          <w:rPrChange w:id="4133" w:author="Harry Shamoon" w:date="2015-03-05T19:28:00Z">
            <w:rPr>
              <w:spacing w:val="-9"/>
            </w:rPr>
          </w:rPrChange>
        </w:rPr>
        <w:t xml:space="preserve"> </w:t>
      </w:r>
      <w:r w:rsidRPr="006C66CA">
        <w:rPr>
          <w:rFonts w:cs="Arial"/>
          <w:rPrChange w:id="4134" w:author="Harry Shamoon" w:date="2015-03-05T19:28:00Z">
            <w:rPr/>
          </w:rPrChange>
        </w:rPr>
        <w:t>dichotomous</w:t>
      </w:r>
      <w:r w:rsidRPr="006C66CA">
        <w:rPr>
          <w:rFonts w:cs="Arial"/>
          <w:spacing w:val="-9"/>
          <w:rPrChange w:id="4135" w:author="Harry Shamoon" w:date="2015-03-05T19:28:00Z">
            <w:rPr>
              <w:spacing w:val="-9"/>
            </w:rPr>
          </w:rPrChange>
        </w:rPr>
        <w:t xml:space="preserve"> </w:t>
      </w:r>
      <w:r w:rsidRPr="006C66CA">
        <w:rPr>
          <w:rFonts w:cs="Arial"/>
          <w:rPrChange w:id="4136" w:author="Harry Shamoon" w:date="2015-03-05T19:28:00Z">
            <w:rPr/>
          </w:rPrChange>
        </w:rPr>
        <w:t>compound</w:t>
      </w:r>
      <w:r w:rsidRPr="006C66CA">
        <w:rPr>
          <w:rFonts w:cs="Arial"/>
          <w:spacing w:val="-9"/>
          <w:rPrChange w:id="4137" w:author="Harry Shamoon" w:date="2015-03-05T19:28:00Z">
            <w:rPr>
              <w:spacing w:val="-9"/>
            </w:rPr>
          </w:rPrChange>
        </w:rPr>
        <w:t xml:space="preserve"> </w:t>
      </w:r>
      <w:r w:rsidRPr="006C66CA">
        <w:rPr>
          <w:rFonts w:cs="Arial"/>
          <w:rPrChange w:id="4138" w:author="Harry Shamoon" w:date="2015-03-05T19:28:00Z">
            <w:rPr/>
          </w:rPrChange>
        </w:rPr>
        <w:t>outcome</w:t>
      </w:r>
      <w:r w:rsidRPr="006C66CA">
        <w:rPr>
          <w:rFonts w:cs="Arial"/>
          <w:spacing w:val="-9"/>
          <w:rPrChange w:id="4139" w:author="Harry Shamoon" w:date="2015-03-05T19:28:00Z">
            <w:rPr>
              <w:spacing w:val="-9"/>
            </w:rPr>
          </w:rPrChange>
        </w:rPr>
        <w:t xml:space="preserve"> </w:t>
      </w:r>
      <w:proofErr w:type="gramStart"/>
      <w:r w:rsidRPr="006C66CA">
        <w:rPr>
          <w:rFonts w:cs="Arial"/>
          <w:i/>
        </w:rPr>
        <w:t>Y</w:t>
      </w:r>
      <w:r w:rsidRPr="006C66CA">
        <w:rPr>
          <w:rFonts w:cs="Arial"/>
          <w:i/>
          <w:spacing w:val="-19"/>
        </w:rPr>
        <w:t xml:space="preserve"> </w:t>
      </w:r>
      <w:r w:rsidRPr="00FF4755">
        <w:rPr>
          <w:rFonts w:cs="Arial"/>
        </w:rPr>
        <w:t>,(</w:t>
      </w:r>
      <w:proofErr w:type="gramEnd"/>
      <w:r w:rsidRPr="00FF4755">
        <w:rPr>
          <w:rFonts w:cs="Arial"/>
        </w:rPr>
        <w:t>defined</w:t>
      </w:r>
      <w:r w:rsidRPr="00FF4755">
        <w:rPr>
          <w:rFonts w:cs="Arial"/>
          <w:spacing w:val="-9"/>
        </w:rPr>
        <w:t xml:space="preserve"> </w:t>
      </w:r>
      <w:r w:rsidRPr="00FF4755">
        <w:rPr>
          <w:rFonts w:cs="Arial"/>
        </w:rPr>
        <w:t>as</w:t>
      </w:r>
      <w:r w:rsidRPr="00FF4755">
        <w:rPr>
          <w:rFonts w:cs="Arial"/>
          <w:spacing w:val="-9"/>
        </w:rPr>
        <w:t xml:space="preserve"> </w:t>
      </w:r>
      <w:r w:rsidRPr="00FF4755">
        <w:rPr>
          <w:rFonts w:cs="Arial"/>
        </w:rPr>
        <w:t>acute</w:t>
      </w:r>
      <w:r w:rsidRPr="00FF4755">
        <w:rPr>
          <w:rFonts w:cs="Arial"/>
          <w:spacing w:val="-9"/>
        </w:rPr>
        <w:t xml:space="preserve"> </w:t>
      </w:r>
      <w:r w:rsidRPr="00FF4755">
        <w:rPr>
          <w:rFonts w:cs="Arial"/>
        </w:rPr>
        <w:t>respiratory</w:t>
      </w:r>
      <w:r w:rsidRPr="00FF4755">
        <w:rPr>
          <w:rFonts w:cs="Arial"/>
          <w:spacing w:val="-9"/>
        </w:rPr>
        <w:t xml:space="preserve"> </w:t>
      </w:r>
      <w:r w:rsidRPr="00FF4755">
        <w:rPr>
          <w:rFonts w:cs="Arial"/>
        </w:rPr>
        <w:t>failure</w:t>
      </w:r>
      <w:r w:rsidRPr="00FF4755">
        <w:rPr>
          <w:rFonts w:cs="Arial"/>
          <w:spacing w:val="-9"/>
        </w:rPr>
        <w:t xml:space="preserve"> </w:t>
      </w:r>
      <w:r w:rsidRPr="00FF4755">
        <w:rPr>
          <w:rFonts w:cs="Arial"/>
        </w:rPr>
        <w:t>leading</w:t>
      </w:r>
      <w:r w:rsidRPr="00FF4755">
        <w:rPr>
          <w:rFonts w:cs="Arial"/>
          <w:spacing w:val="-9"/>
        </w:rPr>
        <w:t xml:space="preserve"> </w:t>
      </w:r>
      <w:r w:rsidRPr="00FF4755">
        <w:rPr>
          <w:rFonts w:cs="Arial"/>
        </w:rPr>
        <w:t>to</w:t>
      </w:r>
      <w:r w:rsidRPr="00FF4755">
        <w:rPr>
          <w:rFonts w:cs="Arial"/>
          <w:w w:val="99"/>
        </w:rPr>
        <w:t xml:space="preserve"> </w:t>
      </w:r>
      <w:r w:rsidRPr="00FF4755">
        <w:rPr>
          <w:rFonts w:cs="Arial"/>
        </w:rPr>
        <w:t>mechanical</w:t>
      </w:r>
      <w:r w:rsidRPr="00FF4755">
        <w:rPr>
          <w:rFonts w:cs="Arial"/>
          <w:spacing w:val="-7"/>
        </w:rPr>
        <w:t xml:space="preserve"> </w:t>
      </w:r>
      <w:r w:rsidRPr="00FF4755">
        <w:rPr>
          <w:rFonts w:cs="Arial"/>
        </w:rPr>
        <w:t>ventilation</w:t>
      </w:r>
      <w:r w:rsidRPr="00FF4755">
        <w:rPr>
          <w:rFonts w:cs="Arial"/>
          <w:spacing w:val="-7"/>
        </w:rPr>
        <w:t xml:space="preserve"> </w:t>
      </w:r>
      <w:r w:rsidRPr="00FF4755">
        <w:rPr>
          <w:rFonts w:cs="Arial"/>
        </w:rPr>
        <w:t>and</w:t>
      </w:r>
      <w:r w:rsidRPr="00FF4755">
        <w:rPr>
          <w:rFonts w:cs="Arial"/>
          <w:spacing w:val="-7"/>
        </w:rPr>
        <w:t xml:space="preserve"> </w:t>
      </w:r>
      <w:r w:rsidRPr="008F496E">
        <w:rPr>
          <w:rFonts w:cs="Arial"/>
        </w:rPr>
        <w:t>death)</w:t>
      </w:r>
      <w:r w:rsidRPr="008F496E">
        <w:rPr>
          <w:rFonts w:cs="Arial"/>
          <w:spacing w:val="-7"/>
        </w:rPr>
        <w:t xml:space="preserve"> </w:t>
      </w:r>
      <w:r w:rsidRPr="006C66CA">
        <w:rPr>
          <w:rFonts w:cs="Arial"/>
          <w:rPrChange w:id="4140" w:author="Harry Shamoon" w:date="2015-03-05T19:28:00Z">
            <w:rPr/>
          </w:rPrChange>
        </w:rPr>
        <w:t>using</w:t>
      </w:r>
      <w:r w:rsidRPr="006C66CA">
        <w:rPr>
          <w:rFonts w:cs="Arial"/>
          <w:spacing w:val="-7"/>
          <w:rPrChange w:id="4141" w:author="Harry Shamoon" w:date="2015-03-05T19:28:00Z">
            <w:rPr>
              <w:spacing w:val="-7"/>
            </w:rPr>
          </w:rPrChange>
        </w:rPr>
        <w:t xml:space="preserve"> </w:t>
      </w:r>
      <w:r w:rsidRPr="006C66CA">
        <w:rPr>
          <w:rFonts w:cs="Arial"/>
          <w:rPrChange w:id="4142" w:author="Harry Shamoon" w:date="2015-03-05T19:28:00Z">
            <w:rPr/>
          </w:rPrChange>
        </w:rPr>
        <w:t>latent</w:t>
      </w:r>
      <w:r w:rsidRPr="006C66CA">
        <w:rPr>
          <w:rFonts w:cs="Arial"/>
          <w:spacing w:val="-7"/>
          <w:rPrChange w:id="4143" w:author="Harry Shamoon" w:date="2015-03-05T19:28:00Z">
            <w:rPr>
              <w:spacing w:val="-7"/>
            </w:rPr>
          </w:rPrChange>
        </w:rPr>
        <w:t xml:space="preserve"> </w:t>
      </w:r>
      <w:r w:rsidRPr="006C66CA">
        <w:rPr>
          <w:rFonts w:cs="Arial"/>
          <w:rPrChange w:id="4144" w:author="Harry Shamoon" w:date="2015-03-05T19:28:00Z">
            <w:rPr/>
          </w:rPrChange>
        </w:rPr>
        <w:t>arterial</w:t>
      </w:r>
      <w:r w:rsidRPr="006C66CA">
        <w:rPr>
          <w:rFonts w:cs="Arial"/>
          <w:spacing w:val="-7"/>
          <w:rPrChange w:id="4145" w:author="Harry Shamoon" w:date="2015-03-05T19:28:00Z">
            <w:rPr>
              <w:spacing w:val="-7"/>
            </w:rPr>
          </w:rPrChange>
        </w:rPr>
        <w:t xml:space="preserve"> </w:t>
      </w:r>
      <w:r w:rsidRPr="006C66CA">
        <w:rPr>
          <w:rFonts w:cs="Arial"/>
          <w:rPrChange w:id="4146" w:author="Harry Shamoon" w:date="2015-03-05T19:28:00Z">
            <w:rPr/>
          </w:rPrChange>
        </w:rPr>
        <w:t>oxygen</w:t>
      </w:r>
      <w:r w:rsidRPr="006C66CA">
        <w:rPr>
          <w:rFonts w:cs="Arial"/>
          <w:spacing w:val="-7"/>
          <w:rPrChange w:id="4147" w:author="Harry Shamoon" w:date="2015-03-05T19:28:00Z">
            <w:rPr>
              <w:spacing w:val="-7"/>
            </w:rPr>
          </w:rPrChange>
        </w:rPr>
        <w:t xml:space="preserve"> </w:t>
      </w:r>
      <w:r w:rsidRPr="006C66CA">
        <w:rPr>
          <w:rFonts w:cs="Arial"/>
          <w:rPrChange w:id="4148" w:author="Harry Shamoon" w:date="2015-03-05T19:28:00Z">
            <w:rPr/>
          </w:rPrChange>
        </w:rPr>
        <w:t>tension</w:t>
      </w:r>
      <w:r w:rsidRPr="006C66CA">
        <w:rPr>
          <w:rFonts w:cs="Arial"/>
          <w:spacing w:val="-7"/>
          <w:rPrChange w:id="4149" w:author="Harry Shamoon" w:date="2015-03-05T19:28:00Z">
            <w:rPr>
              <w:spacing w:val="-7"/>
            </w:rPr>
          </w:rPrChange>
        </w:rPr>
        <w:t xml:space="preserve"> </w:t>
      </w:r>
      <w:r w:rsidRPr="006C66CA">
        <w:rPr>
          <w:rFonts w:eastAsia="Tahoma" w:cs="Arial"/>
          <w:rPrChange w:id="4150" w:author="Harry Shamoon" w:date="2015-03-05T19:28:00Z">
            <w:rPr>
              <w:rFonts w:ascii="Tahoma" w:eastAsia="Tahoma" w:hAnsi="Tahoma" w:cs="Tahoma"/>
            </w:rPr>
          </w:rPrChange>
        </w:rPr>
        <w:t>Ω</w:t>
      </w:r>
      <w:r w:rsidRPr="006C66CA">
        <w:rPr>
          <w:rFonts w:eastAsia="Tahoma" w:cs="Arial"/>
          <w:spacing w:val="-15"/>
          <w:rPrChange w:id="4151" w:author="Harry Shamoon" w:date="2015-03-05T19:28:00Z">
            <w:rPr>
              <w:rFonts w:ascii="Tahoma" w:eastAsia="Tahoma" w:hAnsi="Tahoma" w:cs="Tahoma"/>
              <w:spacing w:val="-15"/>
            </w:rPr>
          </w:rPrChange>
        </w:rPr>
        <w:t xml:space="preserve"> </w:t>
      </w:r>
      <w:r w:rsidRPr="006C66CA">
        <w:rPr>
          <w:rFonts w:cs="Arial"/>
        </w:rPr>
        <w:t>in</w:t>
      </w:r>
      <w:r w:rsidRPr="00C91597">
        <w:rPr>
          <w:rFonts w:cs="Arial"/>
          <w:spacing w:val="-7"/>
        </w:rPr>
        <w:t xml:space="preserve"> </w:t>
      </w:r>
      <w:r w:rsidRPr="00082CF3">
        <w:rPr>
          <w:rFonts w:cs="Arial"/>
        </w:rPr>
        <w:t>a</w:t>
      </w:r>
      <w:r w:rsidRPr="00082CF3">
        <w:rPr>
          <w:rFonts w:cs="Arial"/>
          <w:spacing w:val="-7"/>
        </w:rPr>
        <w:t xml:space="preserve"> </w:t>
      </w:r>
      <w:r w:rsidRPr="00F97E28">
        <w:rPr>
          <w:rFonts w:cs="Arial"/>
        </w:rPr>
        <w:t>logistic</w:t>
      </w:r>
      <w:r w:rsidRPr="00F97E28">
        <w:rPr>
          <w:rFonts w:cs="Arial"/>
          <w:spacing w:val="-7"/>
        </w:rPr>
        <w:t xml:space="preserve"> </w:t>
      </w:r>
      <w:r w:rsidRPr="00030584">
        <w:rPr>
          <w:rFonts w:cs="Arial"/>
        </w:rPr>
        <w:t>regression</w:t>
      </w:r>
      <w:r w:rsidRPr="00174DF6">
        <w:rPr>
          <w:rFonts w:cs="Arial"/>
          <w:spacing w:val="-7"/>
        </w:rPr>
        <w:t xml:space="preserve"> </w:t>
      </w:r>
      <w:r w:rsidRPr="00174DF6">
        <w:rPr>
          <w:rFonts w:cs="Arial"/>
        </w:rPr>
        <w:t>model.</w:t>
      </w:r>
    </w:p>
    <w:p w14:paraId="635BFAFE" w14:textId="77777777" w:rsidR="006A7004" w:rsidRPr="006A7004" w:rsidRDefault="006A7004" w:rsidP="006A7004">
      <w:pPr>
        <w:jc w:val="both"/>
        <w:rPr>
          <w:rFonts w:ascii="Arial" w:hAnsi="Arial" w:cs="Arial"/>
          <w:rPrChange w:id="4152" w:author="Harry Shamoon" w:date="2015-03-05T19:28:00Z">
            <w:rPr/>
          </w:rPrChange>
        </w:rPr>
        <w:sectPr w:rsidR="006A7004" w:rsidRPr="006A7004">
          <w:type w:val="continuous"/>
          <w:pgSz w:w="12240" w:h="15840"/>
          <w:pgMar w:top="620" w:right="600" w:bottom="280" w:left="600" w:header="720" w:footer="720" w:gutter="0"/>
          <w:cols w:space="720"/>
        </w:sectPr>
        <w:pPrChange w:id="4153" w:author="Harry Shamoon" w:date="2015-03-05T19:42:00Z">
          <w:pPr>
            <w:spacing w:line="266" w:lineRule="auto"/>
            <w:jc w:val="both"/>
          </w:pPr>
        </w:pPrChange>
      </w:pPr>
    </w:p>
    <w:p w14:paraId="5AB8CA46" w14:textId="77777777" w:rsidR="00F731E7" w:rsidRPr="00C91597" w:rsidRDefault="00082CF3">
      <w:pPr>
        <w:tabs>
          <w:tab w:val="left" w:pos="10653"/>
        </w:tabs>
        <w:ind w:left="5038"/>
        <w:jc w:val="both"/>
        <w:rPr>
          <w:rFonts w:ascii="Arial" w:eastAsia="Arial" w:hAnsi="Arial" w:cs="Arial"/>
        </w:rPr>
        <w:pPrChange w:id="4154" w:author="Harry Shamoon" w:date="2015-03-05T19:42:00Z">
          <w:pPr>
            <w:tabs>
              <w:tab w:val="left" w:pos="10653"/>
            </w:tabs>
            <w:spacing w:line="296" w:lineRule="exact"/>
            <w:ind w:left="5038"/>
          </w:pPr>
        </w:pPrChange>
      </w:pPr>
      <w:proofErr w:type="gramStart"/>
      <w:r w:rsidRPr="006C66CA">
        <w:rPr>
          <w:rFonts w:ascii="Arial" w:eastAsia="Arial" w:hAnsi="Arial" w:cs="Arial"/>
          <w:i/>
        </w:rPr>
        <w:lastRenderedPageBreak/>
        <w:t xml:space="preserve">Y  </w:t>
      </w:r>
      <w:r w:rsidRPr="006C66CA">
        <w:rPr>
          <w:rFonts w:ascii="Monaco" w:eastAsia="Meiryo" w:hAnsi="Monaco" w:cs="Monaco"/>
          <w:i/>
          <w:rPrChange w:id="4155" w:author="Harry Shamoon" w:date="2015-03-05T19:28:00Z">
            <w:rPr>
              <w:rFonts w:ascii="Meiryo" w:eastAsia="Meiryo" w:hAnsi="Meiryo" w:cs="Meiryo"/>
              <w:i/>
            </w:rPr>
          </w:rPrChange>
        </w:rPr>
        <w:t>∼</w:t>
      </w:r>
      <w:proofErr w:type="gramEnd"/>
      <w:r w:rsidRPr="006C66CA">
        <w:rPr>
          <w:rFonts w:ascii="Arial" w:eastAsia="Meiryo" w:hAnsi="Arial" w:cs="Arial"/>
          <w:i/>
          <w:rPrChange w:id="4156" w:author="Harry Shamoon" w:date="2015-03-05T19:28:00Z">
            <w:rPr>
              <w:rFonts w:ascii="Meiryo" w:eastAsia="Meiryo" w:hAnsi="Meiryo" w:cs="Meiryo"/>
              <w:i/>
            </w:rPr>
          </w:rPrChange>
        </w:rPr>
        <w:t xml:space="preserve"> </w:t>
      </w:r>
      <w:proofErr w:type="spellStart"/>
      <w:r w:rsidRPr="006C66CA">
        <w:rPr>
          <w:rFonts w:ascii="Arial" w:eastAsia="Arial" w:hAnsi="Arial" w:cs="Arial"/>
          <w:i/>
        </w:rPr>
        <w:t>Binom</w:t>
      </w:r>
      <w:proofErr w:type="spellEnd"/>
      <w:r w:rsidRPr="006C66CA">
        <w:rPr>
          <w:rFonts w:ascii="Arial" w:eastAsia="Tahoma" w:hAnsi="Arial" w:cs="Arial"/>
          <w:rPrChange w:id="4157" w:author="Harry Shamoon" w:date="2015-03-05T19:28:00Z">
            <w:rPr>
              <w:rFonts w:ascii="Tahoma" w:eastAsia="Tahoma" w:hAnsi="Tahoma" w:cs="Tahoma"/>
            </w:rPr>
          </w:rPrChange>
        </w:rPr>
        <w:t>(</w:t>
      </w:r>
      <w:r w:rsidRPr="006C66CA">
        <w:rPr>
          <w:rFonts w:ascii="Arial" w:eastAsia="Arial" w:hAnsi="Arial" w:cs="Arial"/>
          <w:i/>
        </w:rPr>
        <w:t>µ,</w:t>
      </w:r>
      <w:r w:rsidRPr="00C91597">
        <w:rPr>
          <w:rFonts w:ascii="Arial" w:eastAsia="Arial" w:hAnsi="Arial" w:cs="Arial"/>
          <w:i/>
          <w:spacing w:val="-12"/>
        </w:rPr>
        <w:t xml:space="preserve"> </w:t>
      </w:r>
      <w:r w:rsidRPr="00082CF3">
        <w:rPr>
          <w:rFonts w:ascii="Arial" w:eastAsia="Arial" w:hAnsi="Arial" w:cs="Arial"/>
          <w:i/>
        </w:rPr>
        <w:t>n</w:t>
      </w:r>
      <w:r w:rsidRPr="006C66CA">
        <w:rPr>
          <w:rFonts w:ascii="Arial" w:eastAsia="Tahoma" w:hAnsi="Arial" w:cs="Arial"/>
          <w:rPrChange w:id="4158" w:author="Harry Shamoon" w:date="2015-03-05T19:28:00Z">
            <w:rPr>
              <w:rFonts w:ascii="Tahoma" w:eastAsia="Tahoma" w:hAnsi="Tahoma" w:cs="Tahoma"/>
            </w:rPr>
          </w:rPrChange>
        </w:rPr>
        <w:t>)</w:t>
      </w:r>
      <w:r w:rsidRPr="006C66CA">
        <w:rPr>
          <w:rFonts w:ascii="Arial" w:eastAsia="Tahoma" w:hAnsi="Arial" w:cs="Arial"/>
          <w:rPrChange w:id="4159" w:author="Harry Shamoon" w:date="2015-03-05T19:28:00Z">
            <w:rPr>
              <w:rFonts w:ascii="Tahoma" w:eastAsia="Tahoma" w:hAnsi="Tahoma" w:cs="Tahoma"/>
            </w:rPr>
          </w:rPrChange>
        </w:rPr>
        <w:tab/>
      </w:r>
      <w:r w:rsidRPr="006C66CA">
        <w:rPr>
          <w:rFonts w:ascii="Arial" w:eastAsia="Arial" w:hAnsi="Arial" w:cs="Arial"/>
        </w:rPr>
        <w:t>(7)</w:t>
      </w:r>
    </w:p>
    <w:p w14:paraId="7E34BDC3" w14:textId="77777777" w:rsidR="00F731E7" w:rsidRPr="00C91597" w:rsidRDefault="00082CF3">
      <w:pPr>
        <w:tabs>
          <w:tab w:val="left" w:pos="10653"/>
        </w:tabs>
        <w:ind w:left="4326"/>
        <w:jc w:val="both"/>
        <w:rPr>
          <w:rFonts w:ascii="Arial" w:eastAsia="Arial" w:hAnsi="Arial" w:cs="Arial"/>
        </w:rPr>
        <w:pPrChange w:id="4160" w:author="Harry Shamoon" w:date="2015-03-05T19:42:00Z">
          <w:pPr>
            <w:tabs>
              <w:tab w:val="left" w:pos="10653"/>
            </w:tabs>
            <w:spacing w:line="388" w:lineRule="exact"/>
            <w:ind w:left="4326"/>
          </w:pPr>
        </w:pPrChange>
      </w:pPr>
      <w:r w:rsidRPr="00082CF3">
        <w:rPr>
          <w:rFonts w:ascii="Arial" w:eastAsia="Arial" w:hAnsi="Arial" w:cs="Arial"/>
          <w:i/>
          <w:w w:val="105"/>
        </w:rPr>
        <w:t>µ</w:t>
      </w:r>
      <w:r w:rsidRPr="00082CF3">
        <w:rPr>
          <w:rFonts w:ascii="Arial" w:eastAsia="Arial" w:hAnsi="Arial" w:cs="Arial"/>
          <w:i/>
          <w:spacing w:val="-18"/>
          <w:w w:val="105"/>
        </w:rPr>
        <w:t xml:space="preserve"> </w:t>
      </w:r>
      <w:r w:rsidRPr="006C66CA">
        <w:rPr>
          <w:rFonts w:ascii="Arial" w:eastAsia="Tahoma" w:hAnsi="Arial" w:cs="Arial"/>
          <w:w w:val="105"/>
          <w:rPrChange w:id="4161" w:author="Harry Shamoon" w:date="2015-03-05T19:28:00Z">
            <w:rPr>
              <w:rFonts w:ascii="Tahoma" w:eastAsia="Tahoma" w:hAnsi="Tahoma" w:cs="Tahoma"/>
              <w:w w:val="105"/>
            </w:rPr>
          </w:rPrChange>
        </w:rPr>
        <w:t>=</w:t>
      </w:r>
      <w:r w:rsidRPr="006C66CA">
        <w:rPr>
          <w:rFonts w:ascii="Arial" w:eastAsia="Tahoma" w:hAnsi="Arial" w:cs="Arial"/>
          <w:spacing w:val="-27"/>
          <w:w w:val="105"/>
          <w:rPrChange w:id="4162" w:author="Harry Shamoon" w:date="2015-03-05T19:28:00Z">
            <w:rPr>
              <w:rFonts w:ascii="Tahoma" w:eastAsia="Tahoma" w:hAnsi="Tahoma" w:cs="Tahoma"/>
              <w:spacing w:val="-27"/>
              <w:w w:val="105"/>
            </w:rPr>
          </w:rPrChange>
        </w:rPr>
        <w:t xml:space="preserve"> </w:t>
      </w:r>
      <w:proofErr w:type="spellStart"/>
      <w:proofErr w:type="gramStart"/>
      <w:r w:rsidRPr="006C66CA">
        <w:rPr>
          <w:rFonts w:ascii="Arial" w:eastAsia="Arial" w:hAnsi="Arial" w:cs="Arial"/>
          <w:i/>
          <w:w w:val="105"/>
        </w:rPr>
        <w:t>inv</w:t>
      </w:r>
      <w:proofErr w:type="gramEnd"/>
      <w:r w:rsidRPr="00C91597">
        <w:rPr>
          <w:rFonts w:ascii="Arial" w:eastAsia="Arial" w:hAnsi="Arial" w:cs="Arial"/>
          <w:w w:val="105"/>
        </w:rPr>
        <w:t>_</w:t>
      </w:r>
      <w:r w:rsidRPr="00082CF3">
        <w:rPr>
          <w:rFonts w:ascii="Arial" w:eastAsia="Arial" w:hAnsi="Arial" w:cs="Arial"/>
          <w:i/>
          <w:w w:val="105"/>
        </w:rPr>
        <w:t>log</w:t>
      </w:r>
      <w:proofErr w:type="spellEnd"/>
      <w:r w:rsidRPr="006C66CA">
        <w:rPr>
          <w:rFonts w:ascii="Arial" w:eastAsia="Tahoma" w:hAnsi="Arial" w:cs="Arial"/>
          <w:w w:val="105"/>
          <w:rPrChange w:id="4163" w:author="Harry Shamoon" w:date="2015-03-05T19:28:00Z">
            <w:rPr>
              <w:rFonts w:ascii="Tahoma" w:eastAsia="Tahoma" w:hAnsi="Tahoma" w:cs="Tahoma"/>
              <w:w w:val="105"/>
            </w:rPr>
          </w:rPrChange>
        </w:rPr>
        <w:t>(</w:t>
      </w:r>
      <w:r w:rsidRPr="006C66CA">
        <w:rPr>
          <w:rFonts w:ascii="Arial" w:eastAsia="Arial" w:hAnsi="Arial" w:cs="Arial"/>
          <w:i/>
          <w:w w:val="105"/>
        </w:rPr>
        <w:t>β</w:t>
      </w:r>
      <w:r w:rsidRPr="006C66CA">
        <w:rPr>
          <w:rFonts w:ascii="Arial" w:eastAsia="Trebuchet MS" w:hAnsi="Arial" w:cs="Arial"/>
          <w:w w:val="105"/>
          <w:position w:val="-2"/>
          <w:rPrChange w:id="4164" w:author="Harry Shamoon" w:date="2015-03-05T19:28:00Z">
            <w:rPr>
              <w:rFonts w:ascii="Trebuchet MS" w:eastAsia="Trebuchet MS" w:hAnsi="Trebuchet MS" w:cs="Trebuchet MS"/>
              <w:w w:val="105"/>
              <w:position w:val="-2"/>
              <w:sz w:val="16"/>
              <w:szCs w:val="16"/>
            </w:rPr>
          </w:rPrChange>
        </w:rPr>
        <w:t>0</w:t>
      </w:r>
      <w:r w:rsidRPr="006C66CA">
        <w:rPr>
          <w:rFonts w:ascii="Arial" w:eastAsia="Trebuchet MS" w:hAnsi="Arial" w:cs="Arial"/>
          <w:spacing w:val="-6"/>
          <w:w w:val="105"/>
          <w:position w:val="-2"/>
          <w:rPrChange w:id="4165" w:author="Harry Shamoon" w:date="2015-03-05T19:28:00Z">
            <w:rPr>
              <w:rFonts w:ascii="Trebuchet MS" w:eastAsia="Trebuchet MS" w:hAnsi="Trebuchet MS" w:cs="Trebuchet MS"/>
              <w:spacing w:val="-6"/>
              <w:w w:val="105"/>
              <w:position w:val="-2"/>
              <w:sz w:val="16"/>
              <w:szCs w:val="16"/>
            </w:rPr>
          </w:rPrChange>
        </w:rPr>
        <w:t xml:space="preserve"> </w:t>
      </w:r>
      <w:r w:rsidRPr="006C66CA">
        <w:rPr>
          <w:rFonts w:ascii="Arial" w:eastAsia="Tahoma" w:hAnsi="Arial" w:cs="Arial"/>
          <w:w w:val="105"/>
          <w:rPrChange w:id="4166" w:author="Harry Shamoon" w:date="2015-03-05T19:28:00Z">
            <w:rPr>
              <w:rFonts w:ascii="Tahoma" w:eastAsia="Tahoma" w:hAnsi="Tahoma" w:cs="Tahoma"/>
              <w:w w:val="105"/>
            </w:rPr>
          </w:rPrChange>
        </w:rPr>
        <w:t>+</w:t>
      </w:r>
      <w:r w:rsidRPr="006C66CA">
        <w:rPr>
          <w:rFonts w:ascii="Arial" w:eastAsia="Tahoma" w:hAnsi="Arial" w:cs="Arial"/>
          <w:spacing w:val="-36"/>
          <w:w w:val="105"/>
          <w:rPrChange w:id="4167" w:author="Harry Shamoon" w:date="2015-03-05T19:28:00Z">
            <w:rPr>
              <w:rFonts w:ascii="Tahoma" w:eastAsia="Tahoma" w:hAnsi="Tahoma" w:cs="Tahoma"/>
              <w:spacing w:val="-36"/>
              <w:w w:val="105"/>
            </w:rPr>
          </w:rPrChange>
        </w:rPr>
        <w:t xml:space="preserve"> </w:t>
      </w:r>
      <w:r w:rsidRPr="006C66CA">
        <w:rPr>
          <w:rFonts w:ascii="Arial" w:eastAsia="Arial" w:hAnsi="Arial" w:cs="Arial"/>
          <w:i/>
          <w:w w:val="105"/>
        </w:rPr>
        <w:t>β</w:t>
      </w:r>
      <w:r w:rsidRPr="006C66CA">
        <w:rPr>
          <w:rFonts w:ascii="Arial" w:eastAsia="Trebuchet MS" w:hAnsi="Arial" w:cs="Arial"/>
          <w:w w:val="105"/>
          <w:position w:val="-2"/>
          <w:rPrChange w:id="4168" w:author="Harry Shamoon" w:date="2015-03-05T19:28:00Z">
            <w:rPr>
              <w:rFonts w:ascii="Trebuchet MS" w:eastAsia="Trebuchet MS" w:hAnsi="Trebuchet MS" w:cs="Trebuchet MS"/>
              <w:w w:val="105"/>
              <w:position w:val="-2"/>
              <w:sz w:val="16"/>
              <w:szCs w:val="16"/>
            </w:rPr>
          </w:rPrChange>
        </w:rPr>
        <w:t>1</w:t>
      </w:r>
      <w:r w:rsidRPr="006C66CA">
        <w:rPr>
          <w:rFonts w:ascii="Arial" w:eastAsia="Trebuchet MS" w:hAnsi="Arial" w:cs="Arial"/>
          <w:spacing w:val="-6"/>
          <w:w w:val="105"/>
          <w:position w:val="-2"/>
          <w:rPrChange w:id="4169" w:author="Harry Shamoon" w:date="2015-03-05T19:28:00Z">
            <w:rPr>
              <w:rFonts w:ascii="Trebuchet MS" w:eastAsia="Trebuchet MS" w:hAnsi="Trebuchet MS" w:cs="Trebuchet MS"/>
              <w:spacing w:val="-6"/>
              <w:w w:val="105"/>
              <w:position w:val="-2"/>
              <w:sz w:val="16"/>
              <w:szCs w:val="16"/>
            </w:rPr>
          </w:rPrChange>
        </w:rPr>
        <w:t xml:space="preserve"> </w:t>
      </w:r>
      <w:r w:rsidRPr="006C66CA">
        <w:rPr>
          <w:rFonts w:ascii="Monaco" w:eastAsia="Meiryo" w:hAnsi="Monaco" w:cs="Monaco"/>
          <w:i/>
          <w:w w:val="105"/>
          <w:rPrChange w:id="4170" w:author="Harry Shamoon" w:date="2015-03-05T19:28:00Z">
            <w:rPr>
              <w:rFonts w:ascii="Meiryo" w:eastAsia="Meiryo" w:hAnsi="Meiryo" w:cs="Meiryo"/>
              <w:i/>
              <w:w w:val="105"/>
            </w:rPr>
          </w:rPrChange>
        </w:rPr>
        <w:t>∗</w:t>
      </w:r>
      <w:r w:rsidRPr="006C66CA">
        <w:rPr>
          <w:rFonts w:ascii="Arial" w:eastAsia="Meiryo" w:hAnsi="Arial" w:cs="Arial"/>
          <w:i/>
          <w:spacing w:val="-42"/>
          <w:w w:val="105"/>
          <w:rPrChange w:id="4171" w:author="Harry Shamoon" w:date="2015-03-05T19:28:00Z">
            <w:rPr>
              <w:rFonts w:ascii="Meiryo" w:eastAsia="Meiryo" w:hAnsi="Meiryo" w:cs="Meiryo"/>
              <w:i/>
              <w:spacing w:val="-42"/>
              <w:w w:val="105"/>
            </w:rPr>
          </w:rPrChange>
        </w:rPr>
        <w:t xml:space="preserve"> </w:t>
      </w:r>
      <w:r w:rsidRPr="006C66CA">
        <w:rPr>
          <w:rFonts w:ascii="Arial" w:eastAsia="Tahoma" w:hAnsi="Arial" w:cs="Arial"/>
          <w:w w:val="105"/>
          <w:rPrChange w:id="4172" w:author="Harry Shamoon" w:date="2015-03-05T19:28:00Z">
            <w:rPr>
              <w:rFonts w:ascii="Tahoma" w:eastAsia="Tahoma" w:hAnsi="Tahoma" w:cs="Tahoma"/>
              <w:w w:val="105"/>
            </w:rPr>
          </w:rPrChange>
        </w:rPr>
        <w:t>Ω)</w:t>
      </w:r>
      <w:r w:rsidRPr="006C66CA">
        <w:rPr>
          <w:rFonts w:ascii="Arial" w:eastAsia="Tahoma" w:hAnsi="Arial" w:cs="Arial"/>
          <w:w w:val="105"/>
          <w:rPrChange w:id="4173" w:author="Harry Shamoon" w:date="2015-03-05T19:28:00Z">
            <w:rPr>
              <w:rFonts w:ascii="Tahoma" w:eastAsia="Tahoma" w:hAnsi="Tahoma" w:cs="Tahoma"/>
              <w:w w:val="105"/>
            </w:rPr>
          </w:rPrChange>
        </w:rPr>
        <w:tab/>
      </w:r>
      <w:r w:rsidRPr="006C66CA">
        <w:rPr>
          <w:rFonts w:ascii="Arial" w:eastAsia="Arial" w:hAnsi="Arial" w:cs="Arial"/>
          <w:w w:val="105"/>
        </w:rPr>
        <w:t>(8)</w:t>
      </w:r>
    </w:p>
    <w:p w14:paraId="4860D5FB" w14:textId="77777777" w:rsidR="00F731E7" w:rsidRPr="00082CF3" w:rsidRDefault="00082CF3">
      <w:pPr>
        <w:pStyle w:val="BodyText"/>
        <w:spacing w:before="200"/>
        <w:ind w:left="119" w:right="117"/>
        <w:jc w:val="both"/>
        <w:rPr>
          <w:rFonts w:cs="Arial"/>
        </w:rPr>
        <w:pPrChange w:id="4174" w:author="Harry Shamoon" w:date="2015-03-05T19:42:00Z">
          <w:pPr>
            <w:pStyle w:val="BodyText"/>
            <w:spacing w:before="200" w:line="252" w:lineRule="auto"/>
            <w:ind w:left="119" w:right="117"/>
            <w:jc w:val="both"/>
          </w:pPr>
        </w:pPrChange>
      </w:pPr>
      <w:r w:rsidRPr="00082CF3">
        <w:rPr>
          <w:rFonts w:cs="Arial"/>
          <w:spacing w:val="-4"/>
        </w:rPr>
        <w:t xml:space="preserve">We </w:t>
      </w:r>
      <w:r w:rsidRPr="00082CF3">
        <w:rPr>
          <w:rFonts w:cs="Arial"/>
          <w:spacing w:val="-3"/>
        </w:rPr>
        <w:t xml:space="preserve">may </w:t>
      </w:r>
      <w:r w:rsidRPr="00F97E28">
        <w:rPr>
          <w:rFonts w:cs="Arial"/>
          <w:spacing w:val="-4"/>
        </w:rPr>
        <w:t xml:space="preserve">have </w:t>
      </w:r>
      <w:r w:rsidRPr="00F97E28">
        <w:rPr>
          <w:rFonts w:cs="Arial"/>
        </w:rPr>
        <w:t xml:space="preserve">the </w:t>
      </w:r>
      <w:proofErr w:type="spellStart"/>
      <w:r w:rsidRPr="00030584">
        <w:rPr>
          <w:rFonts w:cs="Arial"/>
          <w:i/>
          <w:spacing w:val="7"/>
        </w:rPr>
        <w:t>PaO</w:t>
      </w:r>
      <w:proofErr w:type="spellEnd"/>
      <w:r w:rsidRPr="006C66CA">
        <w:rPr>
          <w:rFonts w:eastAsia="Trebuchet MS" w:cs="Arial"/>
          <w:spacing w:val="7"/>
          <w:position w:val="-2"/>
          <w:rPrChange w:id="4175" w:author="Harry Shamoon" w:date="2015-03-05T19:28:00Z">
            <w:rPr>
              <w:rFonts w:ascii="Trebuchet MS" w:eastAsia="Trebuchet MS" w:hAnsi="Trebuchet MS" w:cs="Trebuchet MS"/>
              <w:spacing w:val="7"/>
              <w:position w:val="-2"/>
              <w:sz w:val="16"/>
              <w:szCs w:val="16"/>
            </w:rPr>
          </w:rPrChange>
        </w:rPr>
        <w:t xml:space="preserve">2 </w:t>
      </w:r>
      <w:r w:rsidRPr="006C66CA">
        <w:rPr>
          <w:rFonts w:cs="Arial"/>
        </w:rPr>
        <w:t xml:space="preserve">from an arterial blood gas (ABG) or not. Nota </w:t>
      </w:r>
      <w:proofErr w:type="spellStart"/>
      <w:r w:rsidRPr="006C66CA">
        <w:rPr>
          <w:rFonts w:cs="Arial"/>
        </w:rPr>
        <w:t>bene</w:t>
      </w:r>
      <w:proofErr w:type="spellEnd"/>
      <w:r w:rsidRPr="006C66CA">
        <w:rPr>
          <w:rFonts w:cs="Arial"/>
        </w:rPr>
        <w:t>, ABGs will certainly not be</w:t>
      </w:r>
      <w:r w:rsidRPr="00C91597">
        <w:rPr>
          <w:rFonts w:cs="Arial"/>
          <w:spacing w:val="41"/>
        </w:rPr>
        <w:t xml:space="preserve"> </w:t>
      </w:r>
      <w:r w:rsidRPr="00082CF3">
        <w:rPr>
          <w:rFonts w:cs="Arial"/>
        </w:rPr>
        <w:t>missing</w:t>
      </w:r>
      <w:r w:rsidRPr="00082CF3">
        <w:rPr>
          <w:rFonts w:cs="Arial"/>
          <w:w w:val="99"/>
        </w:rPr>
        <w:t xml:space="preserve"> </w:t>
      </w:r>
      <w:r w:rsidRPr="00F97E28">
        <w:rPr>
          <w:rFonts w:cs="Arial"/>
        </w:rPr>
        <w:t>at</w:t>
      </w:r>
      <w:r w:rsidRPr="00F97E28">
        <w:rPr>
          <w:rFonts w:cs="Arial"/>
          <w:spacing w:val="-9"/>
        </w:rPr>
        <w:t xml:space="preserve"> </w:t>
      </w:r>
      <w:r w:rsidRPr="00030584">
        <w:rPr>
          <w:rFonts w:cs="Arial"/>
        </w:rPr>
        <w:t>random,</w:t>
      </w:r>
      <w:r w:rsidRPr="00174DF6">
        <w:rPr>
          <w:rFonts w:cs="Arial"/>
          <w:spacing w:val="-9"/>
        </w:rPr>
        <w:t xml:space="preserve"> </w:t>
      </w:r>
      <w:r w:rsidRPr="00174DF6">
        <w:rPr>
          <w:rFonts w:cs="Arial"/>
        </w:rPr>
        <w:t>but</w:t>
      </w:r>
      <w:r w:rsidRPr="00174DF6">
        <w:rPr>
          <w:rFonts w:cs="Arial"/>
          <w:spacing w:val="-9"/>
        </w:rPr>
        <w:t xml:space="preserve"> </w:t>
      </w:r>
      <w:r w:rsidRPr="00231B3C">
        <w:rPr>
          <w:rFonts w:cs="Arial"/>
        </w:rPr>
        <w:t>contingent</w:t>
      </w:r>
      <w:r w:rsidRPr="008C4839">
        <w:rPr>
          <w:rFonts w:cs="Arial"/>
          <w:spacing w:val="-9"/>
        </w:rPr>
        <w:t xml:space="preserve"> </w:t>
      </w:r>
      <w:r w:rsidRPr="00C0557F">
        <w:rPr>
          <w:rFonts w:cs="Arial"/>
        </w:rPr>
        <w:t>on</w:t>
      </w:r>
      <w:r w:rsidRPr="00765A7F">
        <w:rPr>
          <w:rFonts w:cs="Arial"/>
          <w:spacing w:val="-9"/>
        </w:rPr>
        <w:t xml:space="preserve"> </w:t>
      </w:r>
      <w:r w:rsidRPr="00365719">
        <w:rPr>
          <w:rFonts w:cs="Arial"/>
        </w:rPr>
        <w:t>the</w:t>
      </w:r>
      <w:r w:rsidRPr="00365719">
        <w:rPr>
          <w:rFonts w:cs="Arial"/>
          <w:spacing w:val="-9"/>
        </w:rPr>
        <w:t xml:space="preserve"> </w:t>
      </w:r>
      <w:proofErr w:type="spellStart"/>
      <w:r w:rsidRPr="00FF1D9C">
        <w:rPr>
          <w:rFonts w:cs="Arial"/>
          <w:i/>
          <w:spacing w:val="7"/>
        </w:rPr>
        <w:t>PaO</w:t>
      </w:r>
      <w:proofErr w:type="spellEnd"/>
      <w:r w:rsidRPr="006C66CA">
        <w:rPr>
          <w:rFonts w:eastAsia="Trebuchet MS" w:cs="Arial"/>
          <w:spacing w:val="7"/>
          <w:position w:val="-2"/>
          <w:rPrChange w:id="4176" w:author="Harry Shamoon" w:date="2015-03-05T19:28:00Z">
            <w:rPr>
              <w:rFonts w:ascii="Trebuchet MS" w:eastAsia="Trebuchet MS" w:hAnsi="Trebuchet MS" w:cs="Trebuchet MS"/>
              <w:spacing w:val="7"/>
              <w:position w:val="-2"/>
              <w:sz w:val="16"/>
              <w:szCs w:val="16"/>
            </w:rPr>
          </w:rPrChange>
        </w:rPr>
        <w:t>2</w:t>
      </w:r>
      <w:r w:rsidRPr="006C66CA">
        <w:rPr>
          <w:rFonts w:eastAsia="Trebuchet MS" w:cs="Arial"/>
          <w:spacing w:val="13"/>
          <w:position w:val="-2"/>
          <w:rPrChange w:id="4177" w:author="Harry Shamoon" w:date="2015-03-05T19:28:00Z">
            <w:rPr>
              <w:rFonts w:ascii="Trebuchet MS" w:eastAsia="Trebuchet MS" w:hAnsi="Trebuchet MS" w:cs="Trebuchet MS"/>
              <w:spacing w:val="13"/>
              <w:position w:val="-2"/>
              <w:sz w:val="16"/>
              <w:szCs w:val="16"/>
            </w:rPr>
          </w:rPrChange>
        </w:rPr>
        <w:t xml:space="preserve"> </w:t>
      </w:r>
      <w:r w:rsidRPr="006C66CA">
        <w:rPr>
          <w:rFonts w:cs="Arial"/>
        </w:rPr>
        <w:t>value</w:t>
      </w:r>
      <w:r w:rsidRPr="00C91597">
        <w:rPr>
          <w:rFonts w:cs="Arial"/>
          <w:spacing w:val="-9"/>
        </w:rPr>
        <w:t xml:space="preserve"> </w:t>
      </w:r>
      <w:r w:rsidRPr="00082CF3">
        <w:rPr>
          <w:rFonts w:cs="Arial"/>
        </w:rPr>
        <w:t>and</w:t>
      </w:r>
      <w:r w:rsidRPr="00082CF3">
        <w:rPr>
          <w:rFonts w:cs="Arial"/>
          <w:spacing w:val="-9"/>
        </w:rPr>
        <w:t xml:space="preserve"> </w:t>
      </w:r>
      <w:r w:rsidRPr="00F97E28">
        <w:rPr>
          <w:rFonts w:cs="Arial"/>
        </w:rPr>
        <w:t>respiratory</w:t>
      </w:r>
      <w:r w:rsidRPr="00F97E28">
        <w:rPr>
          <w:rFonts w:cs="Arial"/>
          <w:spacing w:val="-9"/>
        </w:rPr>
        <w:t xml:space="preserve"> </w:t>
      </w:r>
      <w:r w:rsidRPr="00030584">
        <w:rPr>
          <w:rFonts w:cs="Arial"/>
        </w:rPr>
        <w:t>out</w:t>
      </w:r>
      <w:r w:rsidRPr="00174DF6">
        <w:rPr>
          <w:rFonts w:cs="Arial"/>
        </w:rPr>
        <w:t>come</w:t>
      </w:r>
      <w:r w:rsidRPr="00174DF6">
        <w:rPr>
          <w:rFonts w:cs="Arial"/>
          <w:spacing w:val="-9"/>
        </w:rPr>
        <w:t xml:space="preserve"> </w:t>
      </w:r>
      <w:proofErr w:type="gramStart"/>
      <w:r w:rsidRPr="00174DF6">
        <w:rPr>
          <w:rFonts w:cs="Arial"/>
          <w:i/>
        </w:rPr>
        <w:t>Y</w:t>
      </w:r>
      <w:r w:rsidRPr="00231B3C">
        <w:rPr>
          <w:rFonts w:cs="Arial"/>
          <w:i/>
          <w:spacing w:val="-19"/>
        </w:rPr>
        <w:t xml:space="preserve"> </w:t>
      </w:r>
      <w:r w:rsidRPr="008C4839">
        <w:rPr>
          <w:rFonts w:cs="Arial"/>
        </w:rPr>
        <w:t>.</w:t>
      </w:r>
      <w:proofErr w:type="gramEnd"/>
      <w:r w:rsidRPr="00C0557F">
        <w:rPr>
          <w:rFonts w:cs="Arial"/>
          <w:spacing w:val="4"/>
        </w:rPr>
        <w:t xml:space="preserve"> </w:t>
      </w:r>
      <w:r w:rsidRPr="00765A7F">
        <w:rPr>
          <w:rFonts w:cs="Arial"/>
        </w:rPr>
        <w:t>If</w:t>
      </w:r>
      <w:r w:rsidRPr="00365719">
        <w:rPr>
          <w:rFonts w:cs="Arial"/>
          <w:spacing w:val="-9"/>
        </w:rPr>
        <w:t xml:space="preserve"> </w:t>
      </w:r>
      <w:r w:rsidRPr="00365719">
        <w:rPr>
          <w:rFonts w:cs="Arial"/>
        </w:rPr>
        <w:t>the</w:t>
      </w:r>
      <w:r w:rsidRPr="00FF1D9C">
        <w:rPr>
          <w:rFonts w:cs="Arial"/>
          <w:spacing w:val="-9"/>
        </w:rPr>
        <w:t xml:space="preserve"> </w:t>
      </w:r>
      <w:proofErr w:type="spellStart"/>
      <w:r w:rsidRPr="0011650A">
        <w:rPr>
          <w:rFonts w:cs="Arial"/>
          <w:i/>
          <w:spacing w:val="7"/>
        </w:rPr>
        <w:t>PaO</w:t>
      </w:r>
      <w:proofErr w:type="spellEnd"/>
      <w:r w:rsidRPr="006C66CA">
        <w:rPr>
          <w:rFonts w:eastAsia="Trebuchet MS" w:cs="Arial"/>
          <w:spacing w:val="7"/>
          <w:position w:val="-2"/>
          <w:rPrChange w:id="4178" w:author="Harry Shamoon" w:date="2015-03-05T19:28:00Z">
            <w:rPr>
              <w:rFonts w:ascii="Trebuchet MS" w:eastAsia="Trebuchet MS" w:hAnsi="Trebuchet MS" w:cs="Trebuchet MS"/>
              <w:spacing w:val="7"/>
              <w:position w:val="-2"/>
              <w:sz w:val="16"/>
              <w:szCs w:val="16"/>
            </w:rPr>
          </w:rPrChange>
        </w:rPr>
        <w:t>2</w:t>
      </w:r>
      <w:r w:rsidRPr="006C66CA">
        <w:rPr>
          <w:rFonts w:eastAsia="Trebuchet MS" w:cs="Arial"/>
          <w:spacing w:val="13"/>
          <w:position w:val="-2"/>
          <w:rPrChange w:id="4179" w:author="Harry Shamoon" w:date="2015-03-05T19:28:00Z">
            <w:rPr>
              <w:rFonts w:ascii="Trebuchet MS" w:eastAsia="Trebuchet MS" w:hAnsi="Trebuchet MS" w:cs="Trebuchet MS"/>
              <w:spacing w:val="13"/>
              <w:position w:val="-2"/>
              <w:sz w:val="16"/>
              <w:szCs w:val="16"/>
            </w:rPr>
          </w:rPrChange>
        </w:rPr>
        <w:t xml:space="preserve"> </w:t>
      </w:r>
      <w:r w:rsidRPr="006C66CA">
        <w:rPr>
          <w:rFonts w:cs="Arial"/>
        </w:rPr>
        <w:t>from</w:t>
      </w:r>
      <w:r w:rsidRPr="00C91597">
        <w:rPr>
          <w:rFonts w:cs="Arial"/>
          <w:spacing w:val="-9"/>
        </w:rPr>
        <w:t xml:space="preserve"> </w:t>
      </w:r>
      <w:r w:rsidRPr="00082CF3">
        <w:rPr>
          <w:rFonts w:cs="Arial"/>
        </w:rPr>
        <w:t>the</w:t>
      </w:r>
      <w:r w:rsidRPr="00082CF3">
        <w:rPr>
          <w:rFonts w:cs="Arial"/>
          <w:spacing w:val="-9"/>
        </w:rPr>
        <w:t xml:space="preserve"> </w:t>
      </w:r>
      <w:r w:rsidRPr="00F97E28">
        <w:rPr>
          <w:rFonts w:cs="Arial"/>
        </w:rPr>
        <w:t>ABG</w:t>
      </w:r>
      <w:r w:rsidRPr="00F97E28">
        <w:rPr>
          <w:rFonts w:cs="Arial"/>
          <w:spacing w:val="-9"/>
        </w:rPr>
        <w:t xml:space="preserve"> </w:t>
      </w:r>
      <w:r w:rsidRPr="00030584">
        <w:rPr>
          <w:rFonts w:cs="Arial"/>
        </w:rPr>
        <w:t>is</w:t>
      </w:r>
      <w:r w:rsidRPr="00174DF6">
        <w:rPr>
          <w:rFonts w:cs="Arial"/>
          <w:spacing w:val="-9"/>
        </w:rPr>
        <w:t xml:space="preserve"> </w:t>
      </w:r>
      <w:r w:rsidRPr="00174DF6">
        <w:rPr>
          <w:rFonts w:cs="Arial"/>
        </w:rPr>
        <w:t>observed,</w:t>
      </w:r>
      <w:r w:rsidRPr="00174DF6">
        <w:rPr>
          <w:rFonts w:cs="Arial"/>
          <w:w w:val="99"/>
        </w:rPr>
        <w:t xml:space="preserve"> </w:t>
      </w:r>
      <w:r w:rsidRPr="00231B3C">
        <w:rPr>
          <w:rFonts w:cs="Arial"/>
        </w:rPr>
        <w:t xml:space="preserve">we will use it to predict the outcome </w:t>
      </w:r>
      <w:proofErr w:type="gramStart"/>
      <w:r w:rsidRPr="008C4839">
        <w:rPr>
          <w:rFonts w:cs="Arial"/>
          <w:i/>
        </w:rPr>
        <w:t xml:space="preserve">Y </w:t>
      </w:r>
      <w:r w:rsidRPr="00C0557F">
        <w:rPr>
          <w:rFonts w:cs="Arial"/>
        </w:rPr>
        <w:t>.</w:t>
      </w:r>
      <w:proofErr w:type="gramEnd"/>
      <w:r w:rsidRPr="00C0557F">
        <w:rPr>
          <w:rFonts w:cs="Arial"/>
        </w:rPr>
        <w:t xml:space="preserve"> If no ABG was obtained, we impute the latent </w:t>
      </w:r>
      <w:proofErr w:type="spellStart"/>
      <w:r w:rsidRPr="00C0557F">
        <w:rPr>
          <w:rFonts w:cs="Arial"/>
        </w:rPr>
        <w:t>aterial</w:t>
      </w:r>
      <w:proofErr w:type="spellEnd"/>
      <w:r w:rsidRPr="00C0557F">
        <w:rPr>
          <w:rFonts w:cs="Arial"/>
        </w:rPr>
        <w:t xml:space="preserve"> oxygen tension</w:t>
      </w:r>
      <w:r w:rsidRPr="00765A7F">
        <w:rPr>
          <w:rFonts w:cs="Arial"/>
          <w:spacing w:val="46"/>
        </w:rPr>
        <w:t xml:space="preserve"> </w:t>
      </w:r>
      <w:r w:rsidRPr="006C66CA">
        <w:rPr>
          <w:rFonts w:eastAsia="Tahoma" w:cs="Arial"/>
          <w:rPrChange w:id="4180" w:author="Harry Shamoon" w:date="2015-03-05T19:28:00Z">
            <w:rPr>
              <w:rFonts w:ascii="Tahoma" w:eastAsia="Tahoma" w:hAnsi="Tahoma" w:cs="Tahoma"/>
            </w:rPr>
          </w:rPrChange>
        </w:rPr>
        <w:t>Ω</w:t>
      </w:r>
      <w:r w:rsidRPr="006C66CA">
        <w:rPr>
          <w:rFonts w:eastAsia="Tahoma" w:cs="Arial"/>
          <w:w w:val="101"/>
          <w:rPrChange w:id="4181" w:author="Harry Shamoon" w:date="2015-03-05T19:28:00Z">
            <w:rPr>
              <w:rFonts w:ascii="Tahoma" w:eastAsia="Tahoma" w:hAnsi="Tahoma" w:cs="Tahoma"/>
              <w:w w:val="101"/>
            </w:rPr>
          </w:rPrChange>
        </w:rPr>
        <w:t xml:space="preserve"> </w:t>
      </w:r>
      <w:r w:rsidRPr="006C66CA">
        <w:rPr>
          <w:rFonts w:cs="Arial"/>
        </w:rPr>
        <w:t xml:space="preserve">with a regression model from the auxiliary data </w:t>
      </w:r>
      <w:r w:rsidRPr="00C91597">
        <w:rPr>
          <w:rFonts w:cs="Arial"/>
          <w:i/>
        </w:rPr>
        <w:t>O</w:t>
      </w:r>
      <w:r w:rsidRPr="006C66CA">
        <w:rPr>
          <w:rFonts w:eastAsia="Trebuchet MS" w:cs="Arial"/>
          <w:position w:val="-2"/>
          <w:rPrChange w:id="4182" w:author="Harry Shamoon" w:date="2015-03-05T19:28:00Z">
            <w:rPr>
              <w:rFonts w:ascii="Trebuchet MS" w:eastAsia="Trebuchet MS" w:hAnsi="Trebuchet MS" w:cs="Trebuchet MS"/>
              <w:position w:val="-2"/>
              <w:sz w:val="16"/>
              <w:szCs w:val="16"/>
            </w:rPr>
          </w:rPrChange>
        </w:rPr>
        <w:t xml:space="preserve">2 </w:t>
      </w:r>
      <w:r w:rsidRPr="006C66CA">
        <w:rPr>
          <w:rFonts w:cs="Arial"/>
        </w:rPr>
        <w:t xml:space="preserve">Saturation and </w:t>
      </w:r>
      <w:r w:rsidRPr="00C91597">
        <w:rPr>
          <w:rFonts w:cs="Arial"/>
          <w:i/>
        </w:rPr>
        <w:t>O</w:t>
      </w:r>
      <w:r w:rsidRPr="006C66CA">
        <w:rPr>
          <w:rFonts w:eastAsia="Trebuchet MS" w:cs="Arial"/>
          <w:position w:val="-2"/>
          <w:rPrChange w:id="4183" w:author="Harry Shamoon" w:date="2015-03-05T19:28:00Z">
            <w:rPr>
              <w:rFonts w:ascii="Trebuchet MS" w:eastAsia="Trebuchet MS" w:hAnsi="Trebuchet MS" w:cs="Trebuchet MS"/>
              <w:position w:val="-2"/>
              <w:sz w:val="16"/>
              <w:szCs w:val="16"/>
            </w:rPr>
          </w:rPrChange>
        </w:rPr>
        <w:t xml:space="preserve">2 </w:t>
      </w:r>
      <w:r w:rsidRPr="006C66CA">
        <w:rPr>
          <w:rFonts w:cs="Arial"/>
          <w:spacing w:val="-5"/>
        </w:rPr>
        <w:t>therapy,</w:t>
      </w:r>
      <w:r w:rsidRPr="00C91597">
        <w:rPr>
          <w:rFonts w:cs="Arial"/>
          <w:spacing w:val="-28"/>
        </w:rPr>
        <w:t xml:space="preserve"> </w:t>
      </w:r>
      <w:r w:rsidRPr="00082CF3">
        <w:rPr>
          <w:rFonts w:cs="Arial"/>
        </w:rPr>
        <w:t>formally:</w:t>
      </w:r>
    </w:p>
    <w:p w14:paraId="45FDC6A4" w14:textId="77777777" w:rsidR="00F731E7" w:rsidRPr="00082CF3" w:rsidRDefault="00082CF3">
      <w:pPr>
        <w:tabs>
          <w:tab w:val="left" w:pos="10653"/>
        </w:tabs>
        <w:spacing w:before="90"/>
        <w:ind w:left="2755"/>
        <w:jc w:val="both"/>
        <w:rPr>
          <w:rFonts w:ascii="Arial" w:eastAsia="Arial" w:hAnsi="Arial" w:cs="Arial"/>
        </w:rPr>
        <w:pPrChange w:id="4184" w:author="Harry Shamoon" w:date="2015-03-05T19:42:00Z">
          <w:pPr>
            <w:tabs>
              <w:tab w:val="left" w:pos="10653"/>
            </w:tabs>
            <w:spacing w:before="90" w:line="388" w:lineRule="exact"/>
            <w:ind w:left="2755"/>
          </w:pPr>
        </w:pPrChange>
      </w:pPr>
      <w:r w:rsidRPr="006C66CA">
        <w:rPr>
          <w:rFonts w:ascii="Arial" w:eastAsia="Tahoma" w:hAnsi="Arial" w:cs="Arial"/>
          <w:rPrChange w:id="4185" w:author="Harry Shamoon" w:date="2015-03-05T19:28:00Z">
            <w:rPr>
              <w:rFonts w:ascii="Tahoma" w:eastAsia="Tahoma" w:hAnsi="Tahoma" w:cs="Tahoma"/>
            </w:rPr>
          </w:rPrChange>
        </w:rPr>
        <w:t>Ω</w:t>
      </w:r>
      <w:r w:rsidRPr="006C66CA">
        <w:rPr>
          <w:rFonts w:ascii="Arial" w:eastAsia="Tahoma" w:hAnsi="Arial" w:cs="Arial"/>
          <w:spacing w:val="-15"/>
          <w:rPrChange w:id="4186" w:author="Harry Shamoon" w:date="2015-03-05T19:28:00Z">
            <w:rPr>
              <w:rFonts w:ascii="Tahoma" w:eastAsia="Tahoma" w:hAnsi="Tahoma" w:cs="Tahoma"/>
              <w:spacing w:val="-15"/>
            </w:rPr>
          </w:rPrChange>
        </w:rPr>
        <w:t xml:space="preserve"> </w:t>
      </w:r>
      <w:r w:rsidRPr="006C66CA">
        <w:rPr>
          <w:rFonts w:ascii="Arial" w:eastAsia="Tahoma" w:hAnsi="Arial" w:cs="Arial"/>
          <w:rPrChange w:id="4187" w:author="Harry Shamoon" w:date="2015-03-05T19:28:00Z">
            <w:rPr>
              <w:rFonts w:ascii="Tahoma" w:eastAsia="Tahoma" w:hAnsi="Tahoma" w:cs="Tahoma"/>
            </w:rPr>
          </w:rPrChange>
        </w:rPr>
        <w:t>=</w:t>
      </w:r>
      <w:r w:rsidRPr="006C66CA">
        <w:rPr>
          <w:rFonts w:ascii="Arial" w:eastAsia="Tahoma" w:hAnsi="Arial" w:cs="Arial"/>
          <w:spacing w:val="-15"/>
          <w:rPrChange w:id="4188" w:author="Harry Shamoon" w:date="2015-03-05T19:28:00Z">
            <w:rPr>
              <w:rFonts w:ascii="Tahoma" w:eastAsia="Tahoma" w:hAnsi="Tahoma" w:cs="Tahoma"/>
              <w:spacing w:val="-15"/>
            </w:rPr>
          </w:rPrChange>
        </w:rPr>
        <w:t xml:space="preserve"> </w:t>
      </w:r>
      <w:proofErr w:type="gramStart"/>
      <w:r w:rsidRPr="006C66CA">
        <w:rPr>
          <w:rFonts w:ascii="Arial" w:eastAsia="Arial" w:hAnsi="Arial" w:cs="Arial"/>
          <w:i/>
          <w:spacing w:val="2"/>
        </w:rPr>
        <w:t>I</w:t>
      </w:r>
      <w:r w:rsidRPr="006C66CA">
        <w:rPr>
          <w:rFonts w:ascii="Arial" w:eastAsia="Tahoma" w:hAnsi="Arial" w:cs="Arial"/>
          <w:spacing w:val="2"/>
          <w:rPrChange w:id="4189" w:author="Harry Shamoon" w:date="2015-03-05T19:28:00Z">
            <w:rPr>
              <w:rFonts w:ascii="Tahoma" w:eastAsia="Tahoma" w:hAnsi="Tahoma" w:cs="Tahoma"/>
              <w:spacing w:val="2"/>
            </w:rPr>
          </w:rPrChange>
        </w:rPr>
        <w:t>(</w:t>
      </w:r>
      <w:proofErr w:type="gramEnd"/>
      <w:r w:rsidRPr="006C66CA">
        <w:rPr>
          <w:rFonts w:ascii="Arial" w:eastAsia="Arial" w:hAnsi="Arial" w:cs="Arial"/>
          <w:i/>
          <w:spacing w:val="2"/>
        </w:rPr>
        <w:t>observed</w:t>
      </w:r>
      <w:r w:rsidRPr="00C91597">
        <w:rPr>
          <w:rFonts w:ascii="Arial" w:eastAsia="Arial" w:hAnsi="Arial" w:cs="Arial"/>
          <w:i/>
          <w:spacing w:val="-7"/>
        </w:rPr>
        <w:t xml:space="preserve"> </w:t>
      </w:r>
      <w:r w:rsidRPr="006C66CA">
        <w:rPr>
          <w:rFonts w:ascii="Arial" w:eastAsia="Tahoma" w:hAnsi="Arial" w:cs="Arial"/>
          <w:rPrChange w:id="4190" w:author="Harry Shamoon" w:date="2015-03-05T19:28:00Z">
            <w:rPr>
              <w:rFonts w:ascii="Tahoma" w:eastAsia="Tahoma" w:hAnsi="Tahoma" w:cs="Tahoma"/>
            </w:rPr>
          </w:rPrChange>
        </w:rPr>
        <w:t>=</w:t>
      </w:r>
      <w:r w:rsidRPr="006C66CA">
        <w:rPr>
          <w:rFonts w:ascii="Arial" w:eastAsia="Tahoma" w:hAnsi="Arial" w:cs="Arial"/>
          <w:spacing w:val="-15"/>
          <w:rPrChange w:id="4191" w:author="Harry Shamoon" w:date="2015-03-05T19:28:00Z">
            <w:rPr>
              <w:rFonts w:ascii="Tahoma" w:eastAsia="Tahoma" w:hAnsi="Tahoma" w:cs="Tahoma"/>
              <w:spacing w:val="-15"/>
            </w:rPr>
          </w:rPrChange>
        </w:rPr>
        <w:t xml:space="preserve"> </w:t>
      </w:r>
      <w:r w:rsidRPr="006C66CA">
        <w:rPr>
          <w:rFonts w:ascii="Arial" w:eastAsia="Arial" w:hAnsi="Arial" w:cs="Arial"/>
          <w:i/>
        </w:rPr>
        <w:t>true</w:t>
      </w:r>
      <w:r w:rsidRPr="006C66CA">
        <w:rPr>
          <w:rFonts w:ascii="Arial" w:eastAsia="Tahoma" w:hAnsi="Arial" w:cs="Arial"/>
          <w:rPrChange w:id="4192" w:author="Harry Shamoon" w:date="2015-03-05T19:28:00Z">
            <w:rPr>
              <w:rFonts w:ascii="Tahoma" w:eastAsia="Tahoma" w:hAnsi="Tahoma" w:cs="Tahoma"/>
            </w:rPr>
          </w:rPrChange>
        </w:rPr>
        <w:t>)</w:t>
      </w:r>
      <w:r w:rsidRPr="006C66CA">
        <w:rPr>
          <w:rFonts w:ascii="Arial" w:eastAsia="Tahoma" w:hAnsi="Arial" w:cs="Arial"/>
          <w:spacing w:val="-26"/>
          <w:rPrChange w:id="4193" w:author="Harry Shamoon" w:date="2015-03-05T19:28:00Z">
            <w:rPr>
              <w:rFonts w:ascii="Tahoma" w:eastAsia="Tahoma" w:hAnsi="Tahoma" w:cs="Tahoma"/>
              <w:spacing w:val="-26"/>
            </w:rPr>
          </w:rPrChange>
        </w:rPr>
        <w:t xml:space="preserve"> </w:t>
      </w:r>
      <w:r w:rsidRPr="006C66CA">
        <w:rPr>
          <w:rFonts w:ascii="Monaco" w:eastAsia="Meiryo" w:hAnsi="Monaco" w:cs="Monaco"/>
          <w:i/>
          <w:rPrChange w:id="4194" w:author="Harry Shamoon" w:date="2015-03-05T19:28:00Z">
            <w:rPr>
              <w:rFonts w:ascii="Meiryo" w:eastAsia="Meiryo" w:hAnsi="Meiryo" w:cs="Meiryo"/>
              <w:i/>
            </w:rPr>
          </w:rPrChange>
        </w:rPr>
        <w:t>∗</w:t>
      </w:r>
      <w:r w:rsidRPr="006C66CA">
        <w:rPr>
          <w:rFonts w:ascii="Arial" w:eastAsia="Meiryo" w:hAnsi="Arial" w:cs="Arial"/>
          <w:i/>
          <w:spacing w:val="-32"/>
          <w:rPrChange w:id="4195" w:author="Harry Shamoon" w:date="2015-03-05T19:28:00Z">
            <w:rPr>
              <w:rFonts w:ascii="Meiryo" w:eastAsia="Meiryo" w:hAnsi="Meiryo" w:cs="Meiryo"/>
              <w:i/>
              <w:spacing w:val="-32"/>
            </w:rPr>
          </w:rPrChange>
        </w:rPr>
        <w:t xml:space="preserve"> </w:t>
      </w:r>
      <w:proofErr w:type="spellStart"/>
      <w:r w:rsidRPr="006C66CA">
        <w:rPr>
          <w:rFonts w:ascii="Arial" w:eastAsia="Arial" w:hAnsi="Arial" w:cs="Arial"/>
          <w:i/>
          <w:spacing w:val="7"/>
        </w:rPr>
        <w:t>PaO</w:t>
      </w:r>
      <w:proofErr w:type="spellEnd"/>
      <w:r w:rsidRPr="006C66CA">
        <w:rPr>
          <w:rFonts w:ascii="Arial" w:eastAsia="Trebuchet MS" w:hAnsi="Arial" w:cs="Arial"/>
          <w:spacing w:val="7"/>
          <w:position w:val="-2"/>
          <w:rPrChange w:id="4196" w:author="Harry Shamoon" w:date="2015-03-05T19:28:00Z">
            <w:rPr>
              <w:rFonts w:ascii="Trebuchet MS" w:eastAsia="Trebuchet MS" w:hAnsi="Trebuchet MS" w:cs="Trebuchet MS"/>
              <w:spacing w:val="7"/>
              <w:position w:val="-2"/>
              <w:sz w:val="16"/>
              <w:szCs w:val="16"/>
            </w:rPr>
          </w:rPrChange>
        </w:rPr>
        <w:t>2</w:t>
      </w:r>
      <w:r w:rsidRPr="006C66CA">
        <w:rPr>
          <w:rFonts w:ascii="Arial" w:eastAsia="Trebuchet MS" w:hAnsi="Arial" w:cs="Arial"/>
          <w:spacing w:val="4"/>
          <w:position w:val="-2"/>
          <w:rPrChange w:id="4197" w:author="Harry Shamoon" w:date="2015-03-05T19:28:00Z">
            <w:rPr>
              <w:rFonts w:ascii="Trebuchet MS" w:eastAsia="Trebuchet MS" w:hAnsi="Trebuchet MS" w:cs="Trebuchet MS"/>
              <w:spacing w:val="4"/>
              <w:position w:val="-2"/>
              <w:sz w:val="16"/>
              <w:szCs w:val="16"/>
            </w:rPr>
          </w:rPrChange>
        </w:rPr>
        <w:t xml:space="preserve"> </w:t>
      </w:r>
      <w:r w:rsidRPr="006C66CA">
        <w:rPr>
          <w:rFonts w:ascii="Arial" w:eastAsia="Tahoma" w:hAnsi="Arial" w:cs="Arial"/>
          <w:rPrChange w:id="4198" w:author="Harry Shamoon" w:date="2015-03-05T19:28:00Z">
            <w:rPr>
              <w:rFonts w:ascii="Tahoma" w:eastAsia="Tahoma" w:hAnsi="Tahoma" w:cs="Tahoma"/>
            </w:rPr>
          </w:rPrChange>
        </w:rPr>
        <w:t>+</w:t>
      </w:r>
      <w:r w:rsidRPr="006C66CA">
        <w:rPr>
          <w:rFonts w:ascii="Arial" w:eastAsia="Tahoma" w:hAnsi="Arial" w:cs="Arial"/>
          <w:spacing w:val="-26"/>
          <w:rPrChange w:id="4199" w:author="Harry Shamoon" w:date="2015-03-05T19:28:00Z">
            <w:rPr>
              <w:rFonts w:ascii="Tahoma" w:eastAsia="Tahoma" w:hAnsi="Tahoma" w:cs="Tahoma"/>
              <w:spacing w:val="-26"/>
            </w:rPr>
          </w:rPrChange>
        </w:rPr>
        <w:t xml:space="preserve"> </w:t>
      </w:r>
      <w:r w:rsidRPr="006C66CA">
        <w:rPr>
          <w:rFonts w:ascii="Arial" w:eastAsia="Arial" w:hAnsi="Arial" w:cs="Arial"/>
          <w:i/>
          <w:spacing w:val="2"/>
        </w:rPr>
        <w:t>I</w:t>
      </w:r>
      <w:r w:rsidRPr="006C66CA">
        <w:rPr>
          <w:rFonts w:ascii="Arial" w:eastAsia="Tahoma" w:hAnsi="Arial" w:cs="Arial"/>
          <w:spacing w:val="2"/>
          <w:rPrChange w:id="4200" w:author="Harry Shamoon" w:date="2015-03-05T19:28:00Z">
            <w:rPr>
              <w:rFonts w:ascii="Tahoma" w:eastAsia="Tahoma" w:hAnsi="Tahoma" w:cs="Tahoma"/>
              <w:spacing w:val="2"/>
            </w:rPr>
          </w:rPrChange>
        </w:rPr>
        <w:t>(</w:t>
      </w:r>
      <w:r w:rsidRPr="006C66CA">
        <w:rPr>
          <w:rFonts w:ascii="Arial" w:eastAsia="Arial" w:hAnsi="Arial" w:cs="Arial"/>
          <w:i/>
          <w:spacing w:val="2"/>
        </w:rPr>
        <w:t>observed</w:t>
      </w:r>
      <w:r w:rsidRPr="00C91597">
        <w:rPr>
          <w:rFonts w:ascii="Arial" w:eastAsia="Arial" w:hAnsi="Arial" w:cs="Arial"/>
          <w:i/>
          <w:spacing w:val="-7"/>
        </w:rPr>
        <w:t xml:space="preserve"> </w:t>
      </w:r>
      <w:r w:rsidRPr="006C66CA">
        <w:rPr>
          <w:rFonts w:ascii="Arial" w:eastAsia="Tahoma" w:hAnsi="Arial" w:cs="Arial"/>
          <w:rPrChange w:id="4201" w:author="Harry Shamoon" w:date="2015-03-05T19:28:00Z">
            <w:rPr>
              <w:rFonts w:ascii="Tahoma" w:eastAsia="Tahoma" w:hAnsi="Tahoma" w:cs="Tahoma"/>
            </w:rPr>
          </w:rPrChange>
        </w:rPr>
        <w:t>=</w:t>
      </w:r>
      <w:r w:rsidRPr="006C66CA">
        <w:rPr>
          <w:rFonts w:ascii="Arial" w:eastAsia="Tahoma" w:hAnsi="Arial" w:cs="Arial"/>
          <w:spacing w:val="-15"/>
          <w:rPrChange w:id="4202" w:author="Harry Shamoon" w:date="2015-03-05T19:28:00Z">
            <w:rPr>
              <w:rFonts w:ascii="Tahoma" w:eastAsia="Tahoma" w:hAnsi="Tahoma" w:cs="Tahoma"/>
              <w:spacing w:val="-15"/>
            </w:rPr>
          </w:rPrChange>
        </w:rPr>
        <w:t xml:space="preserve"> </w:t>
      </w:r>
      <w:r w:rsidRPr="006C66CA">
        <w:rPr>
          <w:rFonts w:ascii="Arial" w:eastAsia="Arial" w:hAnsi="Arial" w:cs="Arial"/>
          <w:i/>
          <w:spacing w:val="2"/>
        </w:rPr>
        <w:t>false</w:t>
      </w:r>
      <w:r w:rsidRPr="006C66CA">
        <w:rPr>
          <w:rFonts w:ascii="Arial" w:eastAsia="Tahoma" w:hAnsi="Arial" w:cs="Arial"/>
          <w:spacing w:val="2"/>
          <w:rPrChange w:id="4203" w:author="Harry Shamoon" w:date="2015-03-05T19:28:00Z">
            <w:rPr>
              <w:rFonts w:ascii="Tahoma" w:eastAsia="Tahoma" w:hAnsi="Tahoma" w:cs="Tahoma"/>
              <w:spacing w:val="2"/>
            </w:rPr>
          </w:rPrChange>
        </w:rPr>
        <w:t>)</w:t>
      </w:r>
      <w:r w:rsidRPr="006C66CA">
        <w:rPr>
          <w:rFonts w:ascii="Arial" w:eastAsia="Tahoma" w:hAnsi="Arial" w:cs="Arial"/>
          <w:spacing w:val="-26"/>
          <w:rPrChange w:id="4204" w:author="Harry Shamoon" w:date="2015-03-05T19:28:00Z">
            <w:rPr>
              <w:rFonts w:ascii="Tahoma" w:eastAsia="Tahoma" w:hAnsi="Tahoma" w:cs="Tahoma"/>
              <w:spacing w:val="-26"/>
            </w:rPr>
          </w:rPrChange>
        </w:rPr>
        <w:t xml:space="preserve"> </w:t>
      </w:r>
      <w:r w:rsidRPr="006C66CA">
        <w:rPr>
          <w:rFonts w:ascii="Monaco" w:eastAsia="Meiryo" w:hAnsi="Monaco" w:cs="Monaco"/>
          <w:i/>
          <w:rPrChange w:id="4205" w:author="Harry Shamoon" w:date="2015-03-05T19:28:00Z">
            <w:rPr>
              <w:rFonts w:ascii="Meiryo" w:eastAsia="Meiryo" w:hAnsi="Meiryo" w:cs="Meiryo"/>
              <w:i/>
            </w:rPr>
          </w:rPrChange>
        </w:rPr>
        <w:t>∗</w:t>
      </w:r>
      <w:r w:rsidRPr="006C66CA">
        <w:rPr>
          <w:rFonts w:ascii="Arial" w:eastAsia="Meiryo" w:hAnsi="Arial" w:cs="Arial"/>
          <w:i/>
          <w:spacing w:val="-32"/>
          <w:rPrChange w:id="4206" w:author="Harry Shamoon" w:date="2015-03-05T19:28:00Z">
            <w:rPr>
              <w:rFonts w:ascii="Meiryo" w:eastAsia="Meiryo" w:hAnsi="Meiryo" w:cs="Meiryo"/>
              <w:i/>
              <w:spacing w:val="-32"/>
            </w:rPr>
          </w:rPrChange>
        </w:rPr>
        <w:t xml:space="preserve"> </w:t>
      </w:r>
      <w:r w:rsidRPr="006C66CA">
        <w:rPr>
          <w:rFonts w:ascii="Arial" w:eastAsia="Arial" w:hAnsi="Arial" w:cs="Arial"/>
          <w:i/>
        </w:rPr>
        <w:t>δ</w:t>
      </w:r>
      <w:r w:rsidRPr="006C66CA">
        <w:rPr>
          <w:rFonts w:ascii="Arial" w:eastAsia="Arial" w:hAnsi="Arial" w:cs="Arial"/>
          <w:i/>
        </w:rPr>
        <w:tab/>
      </w:r>
      <w:r w:rsidRPr="00C91597">
        <w:rPr>
          <w:rFonts w:ascii="Arial" w:eastAsia="Arial" w:hAnsi="Arial" w:cs="Arial"/>
        </w:rPr>
        <w:t>(9)</w:t>
      </w:r>
    </w:p>
    <w:p w14:paraId="33BA4DDB" w14:textId="77777777" w:rsidR="00F731E7" w:rsidRPr="00082CF3" w:rsidRDefault="00082CF3">
      <w:pPr>
        <w:tabs>
          <w:tab w:val="left" w:pos="10532"/>
        </w:tabs>
        <w:ind w:left="120" w:firstLine="2730"/>
        <w:jc w:val="both"/>
        <w:rPr>
          <w:rFonts w:ascii="Arial" w:eastAsia="Arial" w:hAnsi="Arial" w:cs="Arial"/>
        </w:rPr>
        <w:pPrChange w:id="4207" w:author="Harry Shamoon" w:date="2015-03-05T19:42:00Z">
          <w:pPr>
            <w:tabs>
              <w:tab w:val="left" w:pos="10532"/>
            </w:tabs>
            <w:spacing w:line="388" w:lineRule="exact"/>
            <w:ind w:left="120" w:firstLine="2730"/>
          </w:pPr>
        </w:pPrChange>
      </w:pPr>
      <w:r w:rsidRPr="00082CF3">
        <w:rPr>
          <w:rFonts w:ascii="Arial" w:eastAsia="Arial" w:hAnsi="Arial" w:cs="Arial"/>
          <w:i/>
        </w:rPr>
        <w:t>δ</w:t>
      </w:r>
      <w:r w:rsidRPr="00F97E28">
        <w:rPr>
          <w:rFonts w:ascii="Arial" w:eastAsia="Arial" w:hAnsi="Arial" w:cs="Arial"/>
          <w:i/>
          <w:spacing w:val="2"/>
        </w:rPr>
        <w:t xml:space="preserve"> </w:t>
      </w:r>
      <w:r w:rsidRPr="006C66CA">
        <w:rPr>
          <w:rFonts w:ascii="Monaco" w:eastAsia="Meiryo" w:hAnsi="Monaco" w:cs="Monaco"/>
          <w:i/>
          <w:rPrChange w:id="4208" w:author="Harry Shamoon" w:date="2015-03-05T19:28:00Z">
            <w:rPr>
              <w:rFonts w:ascii="Meiryo" w:eastAsia="Meiryo" w:hAnsi="Meiryo" w:cs="Meiryo"/>
              <w:i/>
            </w:rPr>
          </w:rPrChange>
        </w:rPr>
        <w:t>∼</w:t>
      </w:r>
      <w:r w:rsidRPr="006C66CA">
        <w:rPr>
          <w:rFonts w:ascii="Arial" w:eastAsia="Meiryo" w:hAnsi="Arial" w:cs="Arial"/>
          <w:i/>
          <w:spacing w:val="-19"/>
          <w:rPrChange w:id="4209" w:author="Harry Shamoon" w:date="2015-03-05T19:28:00Z">
            <w:rPr>
              <w:rFonts w:ascii="Meiryo" w:eastAsia="Meiryo" w:hAnsi="Meiryo" w:cs="Meiryo"/>
              <w:i/>
              <w:spacing w:val="-19"/>
            </w:rPr>
          </w:rPrChange>
        </w:rPr>
        <w:t xml:space="preserve"> </w:t>
      </w:r>
      <w:proofErr w:type="gramStart"/>
      <w:r w:rsidRPr="006C66CA">
        <w:rPr>
          <w:rFonts w:ascii="Arial" w:eastAsia="Arial" w:hAnsi="Arial" w:cs="Arial"/>
          <w:i/>
          <w:spacing w:val="3"/>
        </w:rPr>
        <w:t>Normal</w:t>
      </w:r>
      <w:r w:rsidRPr="006C66CA">
        <w:rPr>
          <w:rFonts w:ascii="Arial" w:eastAsia="Tahoma" w:hAnsi="Arial" w:cs="Arial"/>
          <w:spacing w:val="3"/>
          <w:rPrChange w:id="4210" w:author="Harry Shamoon" w:date="2015-03-05T19:28:00Z">
            <w:rPr>
              <w:rFonts w:ascii="Tahoma" w:eastAsia="Tahoma" w:hAnsi="Tahoma" w:cs="Tahoma"/>
              <w:spacing w:val="3"/>
            </w:rPr>
          </w:rPrChange>
        </w:rPr>
        <w:t>(</w:t>
      </w:r>
      <w:proofErr w:type="gramEnd"/>
      <w:r w:rsidRPr="006C66CA">
        <w:rPr>
          <w:rFonts w:ascii="Arial" w:eastAsia="Arial" w:hAnsi="Arial" w:cs="Arial"/>
          <w:i/>
          <w:spacing w:val="3"/>
        </w:rPr>
        <w:t>θ,</w:t>
      </w:r>
      <w:r w:rsidRPr="00C91597">
        <w:rPr>
          <w:rFonts w:ascii="Arial" w:eastAsia="Arial" w:hAnsi="Arial" w:cs="Arial"/>
          <w:i/>
          <w:spacing w:val="-28"/>
        </w:rPr>
        <w:t xml:space="preserve"> </w:t>
      </w:r>
      <w:r w:rsidRPr="00082CF3">
        <w:rPr>
          <w:rFonts w:ascii="Arial" w:eastAsia="Arial" w:hAnsi="Arial" w:cs="Arial"/>
          <w:i/>
        </w:rPr>
        <w:t>τ</w:t>
      </w:r>
      <w:r w:rsidRPr="00082CF3">
        <w:rPr>
          <w:rFonts w:ascii="Arial" w:eastAsia="Arial" w:hAnsi="Arial" w:cs="Arial"/>
          <w:i/>
          <w:spacing w:val="-39"/>
        </w:rPr>
        <w:t xml:space="preserve"> </w:t>
      </w:r>
      <w:r w:rsidRPr="006C66CA">
        <w:rPr>
          <w:rFonts w:ascii="Arial" w:eastAsia="Tahoma" w:hAnsi="Arial" w:cs="Arial"/>
          <w:rPrChange w:id="4211" w:author="Harry Shamoon" w:date="2015-03-05T19:28:00Z">
            <w:rPr>
              <w:rFonts w:ascii="Tahoma" w:eastAsia="Tahoma" w:hAnsi="Tahoma" w:cs="Tahoma"/>
            </w:rPr>
          </w:rPrChange>
        </w:rPr>
        <w:t>)</w:t>
      </w:r>
      <w:r w:rsidRPr="006C66CA">
        <w:rPr>
          <w:rFonts w:ascii="Arial" w:eastAsia="Arial" w:hAnsi="Arial" w:cs="Arial"/>
          <w:i/>
        </w:rPr>
        <w:t>,</w:t>
      </w:r>
      <w:r w:rsidRPr="00C91597">
        <w:rPr>
          <w:rFonts w:ascii="Arial" w:eastAsia="Arial" w:hAnsi="Arial" w:cs="Arial"/>
          <w:i/>
          <w:spacing w:val="-28"/>
        </w:rPr>
        <w:t xml:space="preserve"> </w:t>
      </w:r>
      <w:r w:rsidRPr="00082CF3">
        <w:rPr>
          <w:rFonts w:ascii="Arial" w:eastAsia="Arial" w:hAnsi="Arial" w:cs="Arial"/>
          <w:i/>
        </w:rPr>
        <w:t>θ</w:t>
      </w:r>
      <w:r w:rsidRPr="00082CF3">
        <w:rPr>
          <w:rFonts w:ascii="Arial" w:eastAsia="Arial" w:hAnsi="Arial" w:cs="Arial"/>
          <w:i/>
          <w:spacing w:val="1"/>
        </w:rPr>
        <w:t xml:space="preserve"> </w:t>
      </w:r>
      <w:r w:rsidRPr="006C66CA">
        <w:rPr>
          <w:rFonts w:ascii="Arial" w:eastAsia="Tahoma" w:hAnsi="Arial" w:cs="Arial"/>
          <w:rPrChange w:id="4212" w:author="Harry Shamoon" w:date="2015-03-05T19:28:00Z">
            <w:rPr>
              <w:rFonts w:ascii="Tahoma" w:eastAsia="Tahoma" w:hAnsi="Tahoma" w:cs="Tahoma"/>
            </w:rPr>
          </w:rPrChange>
        </w:rPr>
        <w:t>=</w:t>
      </w:r>
      <w:r w:rsidRPr="006C66CA">
        <w:rPr>
          <w:rFonts w:ascii="Arial" w:eastAsia="Tahoma" w:hAnsi="Arial" w:cs="Arial"/>
          <w:spacing w:val="-13"/>
          <w:rPrChange w:id="4213" w:author="Harry Shamoon" w:date="2015-03-05T19:28:00Z">
            <w:rPr>
              <w:rFonts w:ascii="Tahoma" w:eastAsia="Tahoma" w:hAnsi="Tahoma" w:cs="Tahoma"/>
              <w:spacing w:val="-13"/>
            </w:rPr>
          </w:rPrChange>
        </w:rPr>
        <w:t xml:space="preserve"> </w:t>
      </w:r>
      <w:r w:rsidRPr="006C66CA">
        <w:rPr>
          <w:rFonts w:ascii="Arial" w:eastAsia="Arial" w:hAnsi="Arial" w:cs="Arial"/>
          <w:i/>
        </w:rPr>
        <w:t>γ</w:t>
      </w:r>
      <w:r w:rsidRPr="006C66CA">
        <w:rPr>
          <w:rFonts w:ascii="Arial" w:eastAsia="Trebuchet MS" w:hAnsi="Arial" w:cs="Arial"/>
          <w:position w:val="-2"/>
          <w:rPrChange w:id="4214" w:author="Harry Shamoon" w:date="2015-03-05T19:28:00Z">
            <w:rPr>
              <w:rFonts w:ascii="Trebuchet MS" w:eastAsia="Trebuchet MS" w:hAnsi="Trebuchet MS" w:cs="Trebuchet MS"/>
              <w:position w:val="-2"/>
              <w:sz w:val="16"/>
              <w:szCs w:val="16"/>
            </w:rPr>
          </w:rPrChange>
        </w:rPr>
        <w:t>0</w:t>
      </w:r>
      <w:r w:rsidRPr="006C66CA">
        <w:rPr>
          <w:rFonts w:ascii="Arial" w:eastAsia="Trebuchet MS" w:hAnsi="Arial" w:cs="Arial"/>
          <w:spacing w:val="6"/>
          <w:position w:val="-2"/>
          <w:rPrChange w:id="4215" w:author="Harry Shamoon" w:date="2015-03-05T19:28:00Z">
            <w:rPr>
              <w:rFonts w:ascii="Trebuchet MS" w:eastAsia="Trebuchet MS" w:hAnsi="Trebuchet MS" w:cs="Trebuchet MS"/>
              <w:spacing w:val="6"/>
              <w:position w:val="-2"/>
              <w:sz w:val="16"/>
              <w:szCs w:val="16"/>
            </w:rPr>
          </w:rPrChange>
        </w:rPr>
        <w:t xml:space="preserve"> </w:t>
      </w:r>
      <w:r w:rsidRPr="006C66CA">
        <w:rPr>
          <w:rFonts w:ascii="Arial" w:eastAsia="Tahoma" w:hAnsi="Arial" w:cs="Arial"/>
          <w:rPrChange w:id="4216" w:author="Harry Shamoon" w:date="2015-03-05T19:28:00Z">
            <w:rPr>
              <w:rFonts w:ascii="Tahoma" w:eastAsia="Tahoma" w:hAnsi="Tahoma" w:cs="Tahoma"/>
            </w:rPr>
          </w:rPrChange>
        </w:rPr>
        <w:t>+</w:t>
      </w:r>
      <w:r w:rsidRPr="006C66CA">
        <w:rPr>
          <w:rFonts w:ascii="Arial" w:eastAsia="Tahoma" w:hAnsi="Arial" w:cs="Arial"/>
          <w:spacing w:val="-24"/>
          <w:rPrChange w:id="4217" w:author="Harry Shamoon" w:date="2015-03-05T19:28:00Z">
            <w:rPr>
              <w:rFonts w:ascii="Tahoma" w:eastAsia="Tahoma" w:hAnsi="Tahoma" w:cs="Tahoma"/>
              <w:spacing w:val="-24"/>
            </w:rPr>
          </w:rPrChange>
        </w:rPr>
        <w:t xml:space="preserve"> </w:t>
      </w:r>
      <w:r w:rsidRPr="006C66CA">
        <w:rPr>
          <w:rFonts w:ascii="Arial" w:eastAsia="Arial" w:hAnsi="Arial" w:cs="Arial"/>
          <w:i/>
        </w:rPr>
        <w:t>γ</w:t>
      </w:r>
      <w:r w:rsidRPr="006C66CA">
        <w:rPr>
          <w:rFonts w:ascii="Arial" w:eastAsia="Trebuchet MS" w:hAnsi="Arial" w:cs="Arial"/>
          <w:position w:val="-2"/>
          <w:rPrChange w:id="4218" w:author="Harry Shamoon" w:date="2015-03-05T19:28:00Z">
            <w:rPr>
              <w:rFonts w:ascii="Trebuchet MS" w:eastAsia="Trebuchet MS" w:hAnsi="Trebuchet MS" w:cs="Trebuchet MS"/>
              <w:position w:val="-2"/>
              <w:sz w:val="16"/>
              <w:szCs w:val="16"/>
            </w:rPr>
          </w:rPrChange>
        </w:rPr>
        <w:t>1</w:t>
      </w:r>
      <w:r w:rsidRPr="006C66CA">
        <w:rPr>
          <w:rFonts w:ascii="Arial" w:eastAsia="Trebuchet MS" w:hAnsi="Arial" w:cs="Arial"/>
          <w:spacing w:val="6"/>
          <w:position w:val="-2"/>
          <w:rPrChange w:id="4219" w:author="Harry Shamoon" w:date="2015-03-05T19:28:00Z">
            <w:rPr>
              <w:rFonts w:ascii="Trebuchet MS" w:eastAsia="Trebuchet MS" w:hAnsi="Trebuchet MS" w:cs="Trebuchet MS"/>
              <w:spacing w:val="6"/>
              <w:position w:val="-2"/>
              <w:sz w:val="16"/>
              <w:szCs w:val="16"/>
            </w:rPr>
          </w:rPrChange>
        </w:rPr>
        <w:t xml:space="preserve"> </w:t>
      </w:r>
      <w:r w:rsidRPr="006C66CA">
        <w:rPr>
          <w:rFonts w:ascii="Monaco" w:eastAsia="Meiryo" w:hAnsi="Monaco" w:cs="Monaco"/>
          <w:i/>
          <w:rPrChange w:id="4220" w:author="Harry Shamoon" w:date="2015-03-05T19:28:00Z">
            <w:rPr>
              <w:rFonts w:ascii="Meiryo" w:eastAsia="Meiryo" w:hAnsi="Meiryo" w:cs="Meiryo"/>
              <w:i/>
            </w:rPr>
          </w:rPrChange>
        </w:rPr>
        <w:t>∗</w:t>
      </w:r>
      <w:r w:rsidRPr="006C66CA">
        <w:rPr>
          <w:rFonts w:ascii="Arial" w:eastAsia="Meiryo" w:hAnsi="Arial" w:cs="Arial"/>
          <w:i/>
          <w:spacing w:val="-30"/>
          <w:rPrChange w:id="4221" w:author="Harry Shamoon" w:date="2015-03-05T19:28:00Z">
            <w:rPr>
              <w:rFonts w:ascii="Meiryo" w:eastAsia="Meiryo" w:hAnsi="Meiryo" w:cs="Meiryo"/>
              <w:i/>
              <w:spacing w:val="-30"/>
            </w:rPr>
          </w:rPrChange>
        </w:rPr>
        <w:t xml:space="preserve"> </w:t>
      </w:r>
      <w:r w:rsidRPr="006C66CA">
        <w:rPr>
          <w:rFonts w:ascii="Arial" w:eastAsia="Arial" w:hAnsi="Arial" w:cs="Arial"/>
          <w:i/>
          <w:spacing w:val="4"/>
        </w:rPr>
        <w:t>O</w:t>
      </w:r>
      <w:r w:rsidRPr="006C66CA">
        <w:rPr>
          <w:rFonts w:ascii="Arial" w:eastAsia="Trebuchet MS" w:hAnsi="Arial" w:cs="Arial"/>
          <w:spacing w:val="4"/>
          <w:position w:val="-2"/>
          <w:rPrChange w:id="4222" w:author="Harry Shamoon" w:date="2015-03-05T19:28:00Z">
            <w:rPr>
              <w:rFonts w:ascii="Trebuchet MS" w:eastAsia="Trebuchet MS" w:hAnsi="Trebuchet MS" w:cs="Trebuchet MS"/>
              <w:spacing w:val="4"/>
              <w:position w:val="-2"/>
              <w:sz w:val="16"/>
              <w:szCs w:val="16"/>
            </w:rPr>
          </w:rPrChange>
        </w:rPr>
        <w:t>2</w:t>
      </w:r>
      <w:r w:rsidRPr="006C66CA">
        <w:rPr>
          <w:rFonts w:ascii="Arial" w:eastAsia="Arial" w:hAnsi="Arial" w:cs="Arial"/>
          <w:i/>
          <w:spacing w:val="4"/>
        </w:rPr>
        <w:t>Sat</w:t>
      </w:r>
      <w:r w:rsidRPr="00C91597">
        <w:rPr>
          <w:rFonts w:ascii="Arial" w:eastAsia="Arial" w:hAnsi="Arial" w:cs="Arial"/>
          <w:i/>
          <w:spacing w:val="-16"/>
        </w:rPr>
        <w:t xml:space="preserve"> </w:t>
      </w:r>
      <w:r w:rsidRPr="006C66CA">
        <w:rPr>
          <w:rFonts w:ascii="Arial" w:eastAsia="Tahoma" w:hAnsi="Arial" w:cs="Arial"/>
          <w:rPrChange w:id="4223" w:author="Harry Shamoon" w:date="2015-03-05T19:28:00Z">
            <w:rPr>
              <w:rFonts w:ascii="Tahoma" w:eastAsia="Tahoma" w:hAnsi="Tahoma" w:cs="Tahoma"/>
            </w:rPr>
          </w:rPrChange>
        </w:rPr>
        <w:t>+</w:t>
      </w:r>
      <w:r w:rsidRPr="006C66CA">
        <w:rPr>
          <w:rFonts w:ascii="Arial" w:eastAsia="Tahoma" w:hAnsi="Arial" w:cs="Arial"/>
          <w:spacing w:val="-24"/>
          <w:rPrChange w:id="4224" w:author="Harry Shamoon" w:date="2015-03-05T19:28:00Z">
            <w:rPr>
              <w:rFonts w:ascii="Tahoma" w:eastAsia="Tahoma" w:hAnsi="Tahoma" w:cs="Tahoma"/>
              <w:spacing w:val="-24"/>
            </w:rPr>
          </w:rPrChange>
        </w:rPr>
        <w:t xml:space="preserve"> </w:t>
      </w:r>
      <w:r w:rsidRPr="006C66CA">
        <w:rPr>
          <w:rFonts w:ascii="Arial" w:eastAsia="Arial" w:hAnsi="Arial" w:cs="Arial"/>
          <w:i/>
        </w:rPr>
        <w:t>γ</w:t>
      </w:r>
      <w:r w:rsidRPr="006C66CA">
        <w:rPr>
          <w:rFonts w:ascii="Arial" w:eastAsia="Trebuchet MS" w:hAnsi="Arial" w:cs="Arial"/>
          <w:position w:val="-2"/>
          <w:rPrChange w:id="4225" w:author="Harry Shamoon" w:date="2015-03-05T19:28:00Z">
            <w:rPr>
              <w:rFonts w:ascii="Trebuchet MS" w:eastAsia="Trebuchet MS" w:hAnsi="Trebuchet MS" w:cs="Trebuchet MS"/>
              <w:position w:val="-2"/>
              <w:sz w:val="16"/>
              <w:szCs w:val="16"/>
            </w:rPr>
          </w:rPrChange>
        </w:rPr>
        <w:t>2</w:t>
      </w:r>
      <w:r w:rsidRPr="006C66CA">
        <w:rPr>
          <w:rFonts w:ascii="Arial" w:eastAsia="Trebuchet MS" w:hAnsi="Arial" w:cs="Arial"/>
          <w:spacing w:val="6"/>
          <w:position w:val="-2"/>
          <w:rPrChange w:id="4226" w:author="Harry Shamoon" w:date="2015-03-05T19:28:00Z">
            <w:rPr>
              <w:rFonts w:ascii="Trebuchet MS" w:eastAsia="Trebuchet MS" w:hAnsi="Trebuchet MS" w:cs="Trebuchet MS"/>
              <w:spacing w:val="6"/>
              <w:position w:val="-2"/>
              <w:sz w:val="16"/>
              <w:szCs w:val="16"/>
            </w:rPr>
          </w:rPrChange>
        </w:rPr>
        <w:t xml:space="preserve"> </w:t>
      </w:r>
      <w:r w:rsidRPr="006C66CA">
        <w:rPr>
          <w:rFonts w:ascii="Monaco" w:eastAsia="Meiryo" w:hAnsi="Monaco" w:cs="Monaco"/>
          <w:i/>
          <w:rPrChange w:id="4227" w:author="Harry Shamoon" w:date="2015-03-05T19:28:00Z">
            <w:rPr>
              <w:rFonts w:ascii="Meiryo" w:eastAsia="Meiryo" w:hAnsi="Meiryo" w:cs="Meiryo"/>
              <w:i/>
            </w:rPr>
          </w:rPrChange>
        </w:rPr>
        <w:t>∗</w:t>
      </w:r>
      <w:r w:rsidRPr="006C66CA">
        <w:rPr>
          <w:rFonts w:ascii="Arial" w:eastAsia="Meiryo" w:hAnsi="Arial" w:cs="Arial"/>
          <w:i/>
          <w:spacing w:val="-30"/>
          <w:rPrChange w:id="4228" w:author="Harry Shamoon" w:date="2015-03-05T19:28:00Z">
            <w:rPr>
              <w:rFonts w:ascii="Meiryo" w:eastAsia="Meiryo" w:hAnsi="Meiryo" w:cs="Meiryo"/>
              <w:i/>
              <w:spacing w:val="-30"/>
            </w:rPr>
          </w:rPrChange>
        </w:rPr>
        <w:t xml:space="preserve"> </w:t>
      </w:r>
      <w:r w:rsidRPr="006C66CA">
        <w:rPr>
          <w:rFonts w:ascii="Arial" w:eastAsia="Arial" w:hAnsi="Arial" w:cs="Arial"/>
          <w:i/>
          <w:spacing w:val="5"/>
        </w:rPr>
        <w:t>O</w:t>
      </w:r>
      <w:r w:rsidRPr="006C66CA">
        <w:rPr>
          <w:rFonts w:ascii="Arial" w:eastAsia="Trebuchet MS" w:hAnsi="Arial" w:cs="Arial"/>
          <w:spacing w:val="5"/>
          <w:position w:val="-2"/>
          <w:rPrChange w:id="4229" w:author="Harry Shamoon" w:date="2015-03-05T19:28:00Z">
            <w:rPr>
              <w:rFonts w:ascii="Trebuchet MS" w:eastAsia="Trebuchet MS" w:hAnsi="Trebuchet MS" w:cs="Trebuchet MS"/>
              <w:spacing w:val="5"/>
              <w:position w:val="-2"/>
              <w:sz w:val="16"/>
              <w:szCs w:val="16"/>
            </w:rPr>
          </w:rPrChange>
        </w:rPr>
        <w:t>2</w:t>
      </w:r>
      <w:r w:rsidRPr="006C66CA">
        <w:rPr>
          <w:rFonts w:ascii="Arial" w:eastAsia="Arial" w:hAnsi="Arial" w:cs="Arial"/>
          <w:i/>
          <w:spacing w:val="5"/>
        </w:rPr>
        <w:t>Therapy</w:t>
      </w:r>
      <w:r w:rsidRPr="006C66CA">
        <w:rPr>
          <w:rFonts w:ascii="Arial" w:eastAsia="Arial" w:hAnsi="Arial" w:cs="Arial"/>
          <w:i/>
          <w:spacing w:val="5"/>
        </w:rPr>
        <w:tab/>
      </w:r>
      <w:r w:rsidRPr="00C91597">
        <w:rPr>
          <w:rFonts w:ascii="Arial" w:eastAsia="Arial" w:hAnsi="Arial" w:cs="Arial"/>
        </w:rPr>
        <w:t>(10)</w:t>
      </w:r>
    </w:p>
    <w:p w14:paraId="0D49A0F4" w14:textId="77777777" w:rsidR="00F731E7" w:rsidRPr="006C66CA" w:rsidRDefault="00082CF3">
      <w:pPr>
        <w:pStyle w:val="BodyText"/>
        <w:spacing w:before="200"/>
        <w:ind w:left="120" w:right="119"/>
        <w:jc w:val="both"/>
        <w:rPr>
          <w:rFonts w:cs="Arial"/>
          <w:rPrChange w:id="4230" w:author="Harry Shamoon" w:date="2015-03-05T19:28:00Z">
            <w:rPr/>
          </w:rPrChange>
        </w:rPr>
        <w:pPrChange w:id="4231" w:author="Harry Shamoon" w:date="2015-03-05T19:42:00Z">
          <w:pPr>
            <w:pStyle w:val="BodyText"/>
            <w:spacing w:before="200" w:line="268" w:lineRule="auto"/>
            <w:ind w:left="120" w:right="119"/>
            <w:jc w:val="both"/>
          </w:pPr>
        </w:pPrChange>
      </w:pPr>
      <w:r w:rsidRPr="00082CF3">
        <w:rPr>
          <w:rFonts w:cs="Arial"/>
          <w:spacing w:val="-4"/>
        </w:rPr>
        <w:t>We</w:t>
      </w:r>
      <w:r w:rsidRPr="00F97E28">
        <w:rPr>
          <w:rFonts w:cs="Arial"/>
          <w:spacing w:val="15"/>
        </w:rPr>
        <w:t xml:space="preserve"> </w:t>
      </w:r>
      <w:r w:rsidRPr="00F97E28">
        <w:rPr>
          <w:rFonts w:cs="Arial"/>
        </w:rPr>
        <w:t>will</w:t>
      </w:r>
      <w:r w:rsidRPr="00030584">
        <w:rPr>
          <w:rFonts w:cs="Arial"/>
          <w:spacing w:val="15"/>
        </w:rPr>
        <w:t xml:space="preserve"> </w:t>
      </w:r>
      <w:r w:rsidRPr="00174DF6">
        <w:rPr>
          <w:rFonts w:cs="Arial"/>
        </w:rPr>
        <w:t>exploit</w:t>
      </w:r>
      <w:r w:rsidRPr="00174DF6">
        <w:rPr>
          <w:rFonts w:cs="Arial"/>
          <w:spacing w:val="15"/>
        </w:rPr>
        <w:t xml:space="preserve"> </w:t>
      </w:r>
      <w:r w:rsidRPr="00174DF6">
        <w:rPr>
          <w:rFonts w:cs="Arial"/>
        </w:rPr>
        <w:t>the</w:t>
      </w:r>
      <w:r w:rsidRPr="00231B3C">
        <w:rPr>
          <w:rFonts w:cs="Arial"/>
          <w:spacing w:val="15"/>
        </w:rPr>
        <w:t xml:space="preserve"> </w:t>
      </w:r>
      <w:r w:rsidRPr="008C4839">
        <w:rPr>
          <w:rFonts w:cs="Arial"/>
        </w:rPr>
        <w:t>temporal</w:t>
      </w:r>
      <w:r w:rsidRPr="00C0557F">
        <w:rPr>
          <w:rFonts w:cs="Arial"/>
          <w:spacing w:val="15"/>
        </w:rPr>
        <w:t xml:space="preserve"> </w:t>
      </w:r>
      <w:r w:rsidRPr="00765A7F">
        <w:rPr>
          <w:rFonts w:cs="Arial"/>
        </w:rPr>
        <w:t>relationship</w:t>
      </w:r>
      <w:r w:rsidRPr="00365719">
        <w:rPr>
          <w:rFonts w:cs="Arial"/>
          <w:spacing w:val="15"/>
        </w:rPr>
        <w:t xml:space="preserve"> </w:t>
      </w:r>
      <w:r w:rsidRPr="00365719">
        <w:rPr>
          <w:rFonts w:cs="Arial"/>
        </w:rPr>
        <w:t>between</w:t>
      </w:r>
      <w:r w:rsidRPr="00FF1D9C">
        <w:rPr>
          <w:rFonts w:cs="Arial"/>
          <w:spacing w:val="15"/>
        </w:rPr>
        <w:t xml:space="preserve"> </w:t>
      </w:r>
      <w:r w:rsidRPr="0011650A">
        <w:rPr>
          <w:rFonts w:cs="Arial"/>
        </w:rPr>
        <w:t>variables</w:t>
      </w:r>
      <w:r w:rsidRPr="0011650A">
        <w:rPr>
          <w:rFonts w:cs="Arial"/>
          <w:spacing w:val="15"/>
        </w:rPr>
        <w:t xml:space="preserve"> </w:t>
      </w:r>
      <w:r w:rsidRPr="00907C1D">
        <w:rPr>
          <w:rFonts w:cs="Arial"/>
        </w:rPr>
        <w:t>in</w:t>
      </w:r>
      <w:r w:rsidRPr="00907C1D">
        <w:rPr>
          <w:rFonts w:cs="Arial"/>
          <w:spacing w:val="15"/>
        </w:rPr>
        <w:t xml:space="preserve"> </w:t>
      </w:r>
      <w:r w:rsidRPr="00907C1D">
        <w:rPr>
          <w:rFonts w:cs="Arial"/>
        </w:rPr>
        <w:t>the</w:t>
      </w:r>
      <w:r w:rsidRPr="00640245">
        <w:rPr>
          <w:rFonts w:cs="Arial"/>
          <w:spacing w:val="15"/>
        </w:rPr>
        <w:t xml:space="preserve"> </w:t>
      </w:r>
      <w:r w:rsidRPr="00FF4755">
        <w:rPr>
          <w:rFonts w:cs="Arial"/>
        </w:rPr>
        <w:t>longitudinal</w:t>
      </w:r>
      <w:r w:rsidRPr="008F496E">
        <w:rPr>
          <w:rFonts w:cs="Arial"/>
          <w:spacing w:val="15"/>
        </w:rPr>
        <w:t xml:space="preserve"> </w:t>
      </w:r>
      <w:r w:rsidRPr="008F496E">
        <w:rPr>
          <w:rFonts w:cs="Arial"/>
        </w:rPr>
        <w:t>electronic</w:t>
      </w:r>
      <w:r w:rsidRPr="008F496E">
        <w:rPr>
          <w:rFonts w:cs="Arial"/>
          <w:spacing w:val="15"/>
        </w:rPr>
        <w:t xml:space="preserve"> </w:t>
      </w:r>
      <w:r w:rsidRPr="008F496E">
        <w:rPr>
          <w:rFonts w:cs="Arial"/>
        </w:rPr>
        <w:t>medical</w:t>
      </w:r>
      <w:r w:rsidRPr="008F496E">
        <w:rPr>
          <w:rFonts w:cs="Arial"/>
          <w:spacing w:val="15"/>
        </w:rPr>
        <w:t xml:space="preserve"> </w:t>
      </w:r>
      <w:r w:rsidRPr="008F496E">
        <w:rPr>
          <w:rFonts w:cs="Arial"/>
        </w:rPr>
        <w:t>records</w:t>
      </w:r>
      <w:r w:rsidRPr="008F496E">
        <w:rPr>
          <w:rFonts w:cs="Arial"/>
          <w:spacing w:val="15"/>
        </w:rPr>
        <w:t xml:space="preserve"> </w:t>
      </w:r>
      <w:r w:rsidRPr="008F496E">
        <w:rPr>
          <w:rFonts w:cs="Arial"/>
        </w:rPr>
        <w:t>[58].</w:t>
      </w:r>
      <w:r w:rsidRPr="008F496E">
        <w:rPr>
          <w:rFonts w:cs="Arial"/>
          <w:w w:val="99"/>
        </w:rPr>
        <w:t xml:space="preserve"> </w:t>
      </w:r>
      <w:r w:rsidRPr="006C66CA">
        <w:rPr>
          <w:rFonts w:cs="Arial"/>
          <w:spacing w:val="-4"/>
          <w:rPrChange w:id="4232" w:author="Harry Shamoon" w:date="2015-03-05T19:28:00Z">
            <w:rPr>
              <w:spacing w:val="-4"/>
            </w:rPr>
          </w:rPrChange>
        </w:rPr>
        <w:t xml:space="preserve">We </w:t>
      </w:r>
      <w:r w:rsidRPr="006C66CA">
        <w:rPr>
          <w:rFonts w:cs="Arial"/>
          <w:rPrChange w:id="4233" w:author="Harry Shamoon" w:date="2015-03-05T19:28:00Z">
            <w:rPr/>
          </w:rPrChange>
        </w:rPr>
        <w:t>will</w:t>
      </w:r>
      <w:r w:rsidRPr="006C66CA">
        <w:rPr>
          <w:rFonts w:cs="Arial"/>
          <w:spacing w:val="-4"/>
          <w:rPrChange w:id="4234" w:author="Harry Shamoon" w:date="2015-03-05T19:28:00Z">
            <w:rPr>
              <w:spacing w:val="-4"/>
            </w:rPr>
          </w:rPrChange>
        </w:rPr>
        <w:t xml:space="preserve"> </w:t>
      </w:r>
      <w:r w:rsidRPr="006C66CA">
        <w:rPr>
          <w:rFonts w:cs="Arial"/>
          <w:rPrChange w:id="4235" w:author="Harry Shamoon" w:date="2015-03-05T19:28:00Z">
            <w:rPr/>
          </w:rPrChange>
        </w:rPr>
        <w:t>identify</w:t>
      </w:r>
      <w:r w:rsidRPr="006C66CA">
        <w:rPr>
          <w:rFonts w:cs="Arial"/>
          <w:spacing w:val="-5"/>
          <w:rPrChange w:id="4236" w:author="Harry Shamoon" w:date="2015-03-05T19:28:00Z">
            <w:rPr>
              <w:spacing w:val="-5"/>
            </w:rPr>
          </w:rPrChange>
        </w:rPr>
        <w:t xml:space="preserve"> </w:t>
      </w:r>
      <w:r w:rsidRPr="006C66CA">
        <w:rPr>
          <w:rFonts w:cs="Arial"/>
          <w:rPrChange w:id="4237" w:author="Harry Shamoon" w:date="2015-03-05T19:28:00Z">
            <w:rPr/>
          </w:rPrChange>
        </w:rPr>
        <w:t>the</w:t>
      </w:r>
      <w:r w:rsidRPr="006C66CA">
        <w:rPr>
          <w:rFonts w:cs="Arial"/>
          <w:spacing w:val="-4"/>
          <w:rPrChange w:id="4238" w:author="Harry Shamoon" w:date="2015-03-05T19:28:00Z">
            <w:rPr>
              <w:spacing w:val="-4"/>
            </w:rPr>
          </w:rPrChange>
        </w:rPr>
        <w:t xml:space="preserve"> </w:t>
      </w:r>
      <w:r w:rsidRPr="006C66CA">
        <w:rPr>
          <w:rFonts w:cs="Arial"/>
          <w:rPrChange w:id="4239" w:author="Harry Shamoon" w:date="2015-03-05T19:28:00Z">
            <w:rPr/>
          </w:rPrChange>
        </w:rPr>
        <w:t>auxiliary</w:t>
      </w:r>
      <w:r w:rsidRPr="006C66CA">
        <w:rPr>
          <w:rFonts w:cs="Arial"/>
          <w:spacing w:val="-4"/>
          <w:rPrChange w:id="4240" w:author="Harry Shamoon" w:date="2015-03-05T19:28:00Z">
            <w:rPr>
              <w:spacing w:val="-4"/>
            </w:rPr>
          </w:rPrChange>
        </w:rPr>
        <w:t xml:space="preserve"> </w:t>
      </w:r>
      <w:r w:rsidRPr="006C66CA">
        <w:rPr>
          <w:rFonts w:cs="Arial"/>
          <w:rPrChange w:id="4241" w:author="Harry Shamoon" w:date="2015-03-05T19:28:00Z">
            <w:rPr/>
          </w:rPrChange>
        </w:rPr>
        <w:t>measure</w:t>
      </w:r>
      <w:r w:rsidRPr="006C66CA">
        <w:rPr>
          <w:rFonts w:cs="Arial"/>
          <w:spacing w:val="-4"/>
          <w:rPrChange w:id="4242" w:author="Harry Shamoon" w:date="2015-03-05T19:28:00Z">
            <w:rPr>
              <w:spacing w:val="-4"/>
            </w:rPr>
          </w:rPrChange>
        </w:rPr>
        <w:t xml:space="preserve"> </w:t>
      </w:r>
      <w:r w:rsidRPr="006C66CA">
        <w:rPr>
          <w:rFonts w:cs="Arial"/>
          <w:rPrChange w:id="4243" w:author="Harry Shamoon" w:date="2015-03-05T19:28:00Z">
            <w:rPr/>
          </w:rPrChange>
        </w:rPr>
        <w:t>properties,</w:t>
      </w:r>
      <w:r w:rsidRPr="006C66CA">
        <w:rPr>
          <w:rFonts w:cs="Arial"/>
          <w:spacing w:val="-4"/>
          <w:rPrChange w:id="4244" w:author="Harry Shamoon" w:date="2015-03-05T19:28:00Z">
            <w:rPr>
              <w:spacing w:val="-4"/>
            </w:rPr>
          </w:rPrChange>
        </w:rPr>
        <w:t xml:space="preserve"> </w:t>
      </w:r>
      <w:r w:rsidRPr="006C66CA">
        <w:rPr>
          <w:rFonts w:cs="Arial"/>
          <w:rPrChange w:id="4245" w:author="Harry Shamoon" w:date="2015-03-05T19:28:00Z">
            <w:rPr/>
          </w:rPrChange>
        </w:rPr>
        <w:t>ceiling</w:t>
      </w:r>
      <w:r w:rsidRPr="006C66CA">
        <w:rPr>
          <w:rFonts w:cs="Arial"/>
          <w:spacing w:val="-4"/>
          <w:rPrChange w:id="4246" w:author="Harry Shamoon" w:date="2015-03-05T19:28:00Z">
            <w:rPr>
              <w:spacing w:val="-4"/>
            </w:rPr>
          </w:rPrChange>
        </w:rPr>
        <w:t xml:space="preserve"> </w:t>
      </w:r>
      <w:r w:rsidRPr="006C66CA">
        <w:rPr>
          <w:rFonts w:cs="Arial"/>
          <w:rPrChange w:id="4247" w:author="Harry Shamoon" w:date="2015-03-05T19:28:00Z">
            <w:rPr/>
          </w:rPrChange>
        </w:rPr>
        <w:t>and</w:t>
      </w:r>
      <w:r w:rsidRPr="006C66CA">
        <w:rPr>
          <w:rFonts w:cs="Arial"/>
          <w:spacing w:val="-5"/>
          <w:rPrChange w:id="4248" w:author="Harry Shamoon" w:date="2015-03-05T19:28:00Z">
            <w:rPr>
              <w:spacing w:val="-5"/>
            </w:rPr>
          </w:rPrChange>
        </w:rPr>
        <w:t xml:space="preserve"> </w:t>
      </w:r>
      <w:r w:rsidRPr="006C66CA">
        <w:rPr>
          <w:rFonts w:cs="Arial"/>
          <w:rPrChange w:id="4249" w:author="Harry Shamoon" w:date="2015-03-05T19:28:00Z">
            <w:rPr/>
          </w:rPrChange>
        </w:rPr>
        <w:t>floor</w:t>
      </w:r>
      <w:r w:rsidRPr="006C66CA">
        <w:rPr>
          <w:rFonts w:cs="Arial"/>
          <w:spacing w:val="-4"/>
          <w:rPrChange w:id="4250" w:author="Harry Shamoon" w:date="2015-03-05T19:28:00Z">
            <w:rPr>
              <w:spacing w:val="-4"/>
            </w:rPr>
          </w:rPrChange>
        </w:rPr>
        <w:t xml:space="preserve"> </w:t>
      </w:r>
      <w:r w:rsidRPr="006C66CA">
        <w:rPr>
          <w:rFonts w:cs="Arial"/>
          <w:rPrChange w:id="4251" w:author="Harry Shamoon" w:date="2015-03-05T19:28:00Z">
            <w:rPr/>
          </w:rPrChange>
        </w:rPr>
        <w:t>and</w:t>
      </w:r>
      <w:r w:rsidRPr="006C66CA">
        <w:rPr>
          <w:rFonts w:cs="Arial"/>
          <w:spacing w:val="-4"/>
          <w:rPrChange w:id="4252" w:author="Harry Shamoon" w:date="2015-03-05T19:28:00Z">
            <w:rPr>
              <w:spacing w:val="-4"/>
            </w:rPr>
          </w:rPrChange>
        </w:rPr>
        <w:t xml:space="preserve"> </w:t>
      </w:r>
      <w:r w:rsidRPr="006C66CA">
        <w:rPr>
          <w:rFonts w:cs="Arial"/>
          <w:rPrChange w:id="4253" w:author="Harry Shamoon" w:date="2015-03-05T19:28:00Z">
            <w:rPr/>
          </w:rPrChange>
        </w:rPr>
        <w:t>potential</w:t>
      </w:r>
      <w:r w:rsidRPr="006C66CA">
        <w:rPr>
          <w:rFonts w:cs="Arial"/>
          <w:spacing w:val="-4"/>
          <w:rPrChange w:id="4254" w:author="Harry Shamoon" w:date="2015-03-05T19:28:00Z">
            <w:rPr>
              <w:spacing w:val="-4"/>
            </w:rPr>
          </w:rPrChange>
        </w:rPr>
        <w:t xml:space="preserve"> </w:t>
      </w:r>
      <w:r w:rsidRPr="006C66CA">
        <w:rPr>
          <w:rFonts w:cs="Arial"/>
          <w:rPrChange w:id="4255" w:author="Harry Shamoon" w:date="2015-03-05T19:28:00Z">
            <w:rPr/>
          </w:rPrChange>
        </w:rPr>
        <w:t>threshold</w:t>
      </w:r>
      <w:r w:rsidRPr="006C66CA">
        <w:rPr>
          <w:rFonts w:cs="Arial"/>
          <w:spacing w:val="-4"/>
          <w:rPrChange w:id="4256" w:author="Harry Shamoon" w:date="2015-03-05T19:28:00Z">
            <w:rPr>
              <w:spacing w:val="-4"/>
            </w:rPr>
          </w:rPrChange>
        </w:rPr>
        <w:t xml:space="preserve"> </w:t>
      </w:r>
      <w:r w:rsidRPr="006C66CA">
        <w:rPr>
          <w:rFonts w:cs="Arial"/>
          <w:rPrChange w:id="4257" w:author="Harry Shamoon" w:date="2015-03-05T19:28:00Z">
            <w:rPr/>
          </w:rPrChange>
        </w:rPr>
        <w:t>effects</w:t>
      </w:r>
      <w:r w:rsidRPr="006C66CA">
        <w:rPr>
          <w:rFonts w:cs="Arial"/>
          <w:spacing w:val="-5"/>
          <w:rPrChange w:id="4258" w:author="Harry Shamoon" w:date="2015-03-05T19:28:00Z">
            <w:rPr>
              <w:spacing w:val="-5"/>
            </w:rPr>
          </w:rPrChange>
        </w:rPr>
        <w:t xml:space="preserve"> </w:t>
      </w:r>
      <w:proofErr w:type="spellStart"/>
      <w:r w:rsidRPr="006C66CA">
        <w:rPr>
          <w:rFonts w:cs="Arial"/>
          <w:rPrChange w:id="4259" w:author="Harry Shamoon" w:date="2015-03-05T19:28:00Z">
            <w:rPr/>
          </w:rPrChange>
        </w:rPr>
        <w:t>effects</w:t>
      </w:r>
      <w:proofErr w:type="spellEnd"/>
      <w:r w:rsidRPr="006C66CA">
        <w:rPr>
          <w:rFonts w:cs="Arial"/>
          <w:rPrChange w:id="4260" w:author="Harry Shamoon" w:date="2015-03-05T19:28:00Z">
            <w:rPr/>
          </w:rPrChange>
        </w:rPr>
        <w:t>,</w:t>
      </w:r>
      <w:r w:rsidRPr="006C66CA">
        <w:rPr>
          <w:rFonts w:cs="Arial"/>
          <w:spacing w:val="-4"/>
          <w:rPrChange w:id="4261" w:author="Harry Shamoon" w:date="2015-03-05T19:28:00Z">
            <w:rPr>
              <w:spacing w:val="-4"/>
            </w:rPr>
          </w:rPrChange>
        </w:rPr>
        <w:t xml:space="preserve"> </w:t>
      </w:r>
      <w:r w:rsidRPr="006C66CA">
        <w:rPr>
          <w:rFonts w:cs="Arial"/>
          <w:rPrChange w:id="4262" w:author="Harry Shamoon" w:date="2015-03-05T19:28:00Z">
            <w:rPr/>
          </w:rPrChange>
        </w:rPr>
        <w:t>test</w:t>
      </w:r>
      <w:r w:rsidRPr="006C66CA">
        <w:rPr>
          <w:rFonts w:cs="Arial"/>
          <w:spacing w:val="-4"/>
          <w:rPrChange w:id="4263" w:author="Harry Shamoon" w:date="2015-03-05T19:28:00Z">
            <w:rPr>
              <w:spacing w:val="-4"/>
            </w:rPr>
          </w:rPrChange>
        </w:rPr>
        <w:t xml:space="preserve"> </w:t>
      </w:r>
      <w:r w:rsidRPr="006C66CA">
        <w:rPr>
          <w:rFonts w:cs="Arial"/>
          <w:rPrChange w:id="4264" w:author="Harry Shamoon" w:date="2015-03-05T19:28:00Z">
            <w:rPr/>
          </w:rPrChange>
        </w:rPr>
        <w:t>the</w:t>
      </w:r>
      <w:r w:rsidRPr="006C66CA">
        <w:rPr>
          <w:rFonts w:cs="Arial"/>
          <w:w w:val="99"/>
          <w:rPrChange w:id="4265" w:author="Harry Shamoon" w:date="2015-03-05T19:28:00Z">
            <w:rPr>
              <w:w w:val="99"/>
            </w:rPr>
          </w:rPrChange>
        </w:rPr>
        <w:t xml:space="preserve"> </w:t>
      </w:r>
      <w:r w:rsidRPr="006C66CA">
        <w:rPr>
          <w:rFonts w:cs="Arial"/>
          <w:rPrChange w:id="4266" w:author="Harry Shamoon" w:date="2015-03-05T19:28:00Z">
            <w:rPr/>
          </w:rPrChange>
        </w:rPr>
        <w:t>imputations</w:t>
      </w:r>
      <w:r w:rsidRPr="006C66CA">
        <w:rPr>
          <w:rFonts w:cs="Arial"/>
          <w:spacing w:val="-18"/>
          <w:rPrChange w:id="4267" w:author="Harry Shamoon" w:date="2015-03-05T19:28:00Z">
            <w:rPr>
              <w:spacing w:val="-18"/>
            </w:rPr>
          </w:rPrChange>
        </w:rPr>
        <w:t xml:space="preserve"> </w:t>
      </w:r>
      <w:r w:rsidRPr="006C66CA">
        <w:rPr>
          <w:rFonts w:cs="Arial"/>
          <w:rPrChange w:id="4268" w:author="Harry Shamoon" w:date="2015-03-05T19:28:00Z">
            <w:rPr/>
          </w:rPrChange>
        </w:rPr>
        <w:t>against</w:t>
      </w:r>
      <w:r w:rsidRPr="006C66CA">
        <w:rPr>
          <w:rFonts w:cs="Arial"/>
          <w:spacing w:val="-18"/>
          <w:rPrChange w:id="4269" w:author="Harry Shamoon" w:date="2015-03-05T19:28:00Z">
            <w:rPr>
              <w:spacing w:val="-18"/>
            </w:rPr>
          </w:rPrChange>
        </w:rPr>
        <w:t xml:space="preserve"> </w:t>
      </w:r>
      <w:r w:rsidRPr="006C66CA">
        <w:rPr>
          <w:rFonts w:cs="Arial"/>
          <w:rPrChange w:id="4270" w:author="Harry Shamoon" w:date="2015-03-05T19:28:00Z">
            <w:rPr/>
          </w:rPrChange>
        </w:rPr>
        <w:t>manually</w:t>
      </w:r>
      <w:r w:rsidRPr="006C66CA">
        <w:rPr>
          <w:rFonts w:cs="Arial"/>
          <w:spacing w:val="-18"/>
          <w:rPrChange w:id="4271" w:author="Harry Shamoon" w:date="2015-03-05T19:28:00Z">
            <w:rPr>
              <w:spacing w:val="-18"/>
            </w:rPr>
          </w:rPrChange>
        </w:rPr>
        <w:t xml:space="preserve"> </w:t>
      </w:r>
      <w:r w:rsidRPr="006C66CA">
        <w:rPr>
          <w:rFonts w:cs="Arial"/>
          <w:rPrChange w:id="4272" w:author="Harry Shamoon" w:date="2015-03-05T19:28:00Z">
            <w:rPr/>
          </w:rPrChange>
        </w:rPr>
        <w:t>verified</w:t>
      </w:r>
      <w:r w:rsidRPr="006C66CA">
        <w:rPr>
          <w:rFonts w:cs="Arial"/>
          <w:spacing w:val="-18"/>
          <w:rPrChange w:id="4273" w:author="Harry Shamoon" w:date="2015-03-05T19:28:00Z">
            <w:rPr>
              <w:spacing w:val="-18"/>
            </w:rPr>
          </w:rPrChange>
        </w:rPr>
        <w:t xml:space="preserve"> </w:t>
      </w:r>
      <w:r w:rsidRPr="006C66CA">
        <w:rPr>
          <w:rFonts w:cs="Arial"/>
          <w:rPrChange w:id="4274" w:author="Harry Shamoon" w:date="2015-03-05T19:28:00Z">
            <w:rPr/>
          </w:rPrChange>
        </w:rPr>
        <w:t>data</w:t>
      </w:r>
      <w:r w:rsidRPr="006C66CA">
        <w:rPr>
          <w:rFonts w:cs="Arial"/>
          <w:spacing w:val="-18"/>
          <w:rPrChange w:id="4275" w:author="Harry Shamoon" w:date="2015-03-05T19:28:00Z">
            <w:rPr>
              <w:spacing w:val="-18"/>
            </w:rPr>
          </w:rPrChange>
        </w:rPr>
        <w:t xml:space="preserve"> </w:t>
      </w:r>
      <w:r w:rsidRPr="006C66CA">
        <w:rPr>
          <w:rFonts w:cs="Arial"/>
          <w:rPrChange w:id="4276" w:author="Harry Shamoon" w:date="2015-03-05T19:28:00Z">
            <w:rPr/>
          </w:rPrChange>
        </w:rPr>
        <w:t>and</w:t>
      </w:r>
      <w:r w:rsidRPr="006C66CA">
        <w:rPr>
          <w:rFonts w:cs="Arial"/>
          <w:spacing w:val="-18"/>
          <w:rPrChange w:id="4277" w:author="Harry Shamoon" w:date="2015-03-05T19:28:00Z">
            <w:rPr>
              <w:spacing w:val="-18"/>
            </w:rPr>
          </w:rPrChange>
        </w:rPr>
        <w:t xml:space="preserve"> </w:t>
      </w:r>
      <w:r w:rsidRPr="006C66CA">
        <w:rPr>
          <w:rFonts w:cs="Arial"/>
          <w:rPrChange w:id="4278" w:author="Harry Shamoon" w:date="2015-03-05T19:28:00Z">
            <w:rPr/>
          </w:rPrChange>
        </w:rPr>
        <w:t>published</w:t>
      </w:r>
      <w:r w:rsidRPr="006C66CA">
        <w:rPr>
          <w:rFonts w:cs="Arial"/>
          <w:spacing w:val="-18"/>
          <w:rPrChange w:id="4279" w:author="Harry Shamoon" w:date="2015-03-05T19:28:00Z">
            <w:rPr>
              <w:spacing w:val="-18"/>
            </w:rPr>
          </w:rPrChange>
        </w:rPr>
        <w:t xml:space="preserve"> </w:t>
      </w:r>
      <w:r w:rsidRPr="006C66CA">
        <w:rPr>
          <w:rFonts w:cs="Arial"/>
          <w:rPrChange w:id="4280" w:author="Harry Shamoon" w:date="2015-03-05T19:28:00Z">
            <w:rPr/>
          </w:rPrChange>
        </w:rPr>
        <w:t>algorithms</w:t>
      </w:r>
      <w:r w:rsidRPr="006C66CA">
        <w:rPr>
          <w:rFonts w:cs="Arial"/>
          <w:spacing w:val="-18"/>
          <w:rPrChange w:id="4281" w:author="Harry Shamoon" w:date="2015-03-05T19:28:00Z">
            <w:rPr>
              <w:spacing w:val="-18"/>
            </w:rPr>
          </w:rPrChange>
        </w:rPr>
        <w:t xml:space="preserve"> </w:t>
      </w:r>
      <w:r w:rsidRPr="006C66CA">
        <w:rPr>
          <w:rFonts w:cs="Arial"/>
          <w:rPrChange w:id="4282" w:author="Harry Shamoon" w:date="2015-03-05T19:28:00Z">
            <w:rPr/>
          </w:rPrChange>
        </w:rPr>
        <w:t>and</w:t>
      </w:r>
      <w:r w:rsidRPr="006C66CA">
        <w:rPr>
          <w:rFonts w:cs="Arial"/>
          <w:spacing w:val="-18"/>
          <w:rPrChange w:id="4283" w:author="Harry Shamoon" w:date="2015-03-05T19:28:00Z">
            <w:rPr>
              <w:spacing w:val="-18"/>
            </w:rPr>
          </w:rPrChange>
        </w:rPr>
        <w:t xml:space="preserve"> </w:t>
      </w:r>
      <w:r w:rsidRPr="006C66CA">
        <w:rPr>
          <w:rFonts w:cs="Arial"/>
          <w:rPrChange w:id="4284" w:author="Harry Shamoon" w:date="2015-03-05T19:28:00Z">
            <w:rPr/>
          </w:rPrChange>
        </w:rPr>
        <w:t>compare</w:t>
      </w:r>
      <w:r w:rsidRPr="006C66CA">
        <w:rPr>
          <w:rFonts w:cs="Arial"/>
          <w:spacing w:val="-18"/>
          <w:rPrChange w:id="4285" w:author="Harry Shamoon" w:date="2015-03-05T19:28:00Z">
            <w:rPr>
              <w:spacing w:val="-18"/>
            </w:rPr>
          </w:rPrChange>
        </w:rPr>
        <w:t xml:space="preserve"> </w:t>
      </w:r>
      <w:r w:rsidRPr="006C66CA">
        <w:rPr>
          <w:rFonts w:cs="Arial"/>
          <w:rPrChange w:id="4286" w:author="Harry Shamoon" w:date="2015-03-05T19:28:00Z">
            <w:rPr/>
          </w:rPrChange>
        </w:rPr>
        <w:t>them</w:t>
      </w:r>
      <w:r w:rsidRPr="006C66CA">
        <w:rPr>
          <w:rFonts w:cs="Arial"/>
          <w:spacing w:val="-18"/>
          <w:rPrChange w:id="4287" w:author="Harry Shamoon" w:date="2015-03-05T19:28:00Z">
            <w:rPr>
              <w:spacing w:val="-18"/>
            </w:rPr>
          </w:rPrChange>
        </w:rPr>
        <w:t xml:space="preserve"> </w:t>
      </w:r>
      <w:r w:rsidRPr="006C66CA">
        <w:rPr>
          <w:rFonts w:cs="Arial"/>
          <w:rPrChange w:id="4288" w:author="Harry Shamoon" w:date="2015-03-05T19:28:00Z">
            <w:rPr/>
          </w:rPrChange>
        </w:rPr>
        <w:t>to</w:t>
      </w:r>
      <w:r w:rsidRPr="006C66CA">
        <w:rPr>
          <w:rFonts w:cs="Arial"/>
          <w:spacing w:val="-18"/>
          <w:rPrChange w:id="4289" w:author="Harry Shamoon" w:date="2015-03-05T19:28:00Z">
            <w:rPr>
              <w:spacing w:val="-18"/>
            </w:rPr>
          </w:rPrChange>
        </w:rPr>
        <w:t xml:space="preserve"> </w:t>
      </w:r>
      <w:r w:rsidRPr="006C66CA">
        <w:rPr>
          <w:rFonts w:cs="Arial"/>
          <w:rPrChange w:id="4290" w:author="Harry Shamoon" w:date="2015-03-05T19:28:00Z">
            <w:rPr/>
          </w:rPrChange>
        </w:rPr>
        <w:t>the</w:t>
      </w:r>
      <w:r w:rsidRPr="006C66CA">
        <w:rPr>
          <w:rFonts w:cs="Arial"/>
          <w:spacing w:val="-18"/>
          <w:rPrChange w:id="4291" w:author="Harry Shamoon" w:date="2015-03-05T19:28:00Z">
            <w:rPr>
              <w:spacing w:val="-18"/>
            </w:rPr>
          </w:rPrChange>
        </w:rPr>
        <w:t xml:space="preserve"> </w:t>
      </w:r>
      <w:r w:rsidRPr="006C66CA">
        <w:rPr>
          <w:rFonts w:cs="Arial"/>
          <w:rPrChange w:id="4292" w:author="Harry Shamoon" w:date="2015-03-05T19:28:00Z">
            <w:rPr/>
          </w:rPrChange>
        </w:rPr>
        <w:t>simple</w:t>
      </w:r>
      <w:r w:rsidRPr="006C66CA">
        <w:rPr>
          <w:rFonts w:cs="Arial"/>
          <w:spacing w:val="-18"/>
          <w:rPrChange w:id="4293" w:author="Harry Shamoon" w:date="2015-03-05T19:28:00Z">
            <w:rPr>
              <w:spacing w:val="-18"/>
            </w:rPr>
          </w:rPrChange>
        </w:rPr>
        <w:t xml:space="preserve"> </w:t>
      </w:r>
      <w:r w:rsidRPr="006C66CA">
        <w:rPr>
          <w:rFonts w:cs="Arial"/>
          <w:rPrChange w:id="4294" w:author="Harry Shamoon" w:date="2015-03-05T19:28:00Z">
            <w:rPr/>
          </w:rPrChange>
        </w:rPr>
        <w:t>and</w:t>
      </w:r>
      <w:r w:rsidRPr="006C66CA">
        <w:rPr>
          <w:rFonts w:cs="Arial"/>
          <w:spacing w:val="-18"/>
          <w:rPrChange w:id="4295" w:author="Harry Shamoon" w:date="2015-03-05T19:28:00Z">
            <w:rPr>
              <w:spacing w:val="-18"/>
            </w:rPr>
          </w:rPrChange>
        </w:rPr>
        <w:t xml:space="preserve"> </w:t>
      </w:r>
      <w:r w:rsidRPr="006C66CA">
        <w:rPr>
          <w:rFonts w:cs="Arial"/>
          <w:rPrChange w:id="4296" w:author="Harry Shamoon" w:date="2015-03-05T19:28:00Z">
            <w:rPr/>
          </w:rPrChange>
        </w:rPr>
        <w:t>multiple</w:t>
      </w:r>
      <w:r w:rsidRPr="006C66CA">
        <w:rPr>
          <w:rFonts w:cs="Arial"/>
          <w:w w:val="99"/>
          <w:rPrChange w:id="4297" w:author="Harry Shamoon" w:date="2015-03-05T19:28:00Z">
            <w:rPr>
              <w:w w:val="99"/>
            </w:rPr>
          </w:rPrChange>
        </w:rPr>
        <w:t xml:space="preserve"> </w:t>
      </w:r>
      <w:r w:rsidRPr="006C66CA">
        <w:rPr>
          <w:rFonts w:cs="Arial"/>
          <w:rPrChange w:id="4298" w:author="Harry Shamoon" w:date="2015-03-05T19:28:00Z">
            <w:rPr/>
          </w:rPrChange>
        </w:rPr>
        <w:t xml:space="preserve">imputation strategies planned </w:t>
      </w:r>
      <w:r w:rsidRPr="006C66CA">
        <w:rPr>
          <w:rFonts w:cs="Arial"/>
          <w:spacing w:val="-3"/>
          <w:rPrChange w:id="4299" w:author="Harry Shamoon" w:date="2015-03-05T19:28:00Z">
            <w:rPr>
              <w:spacing w:val="-3"/>
            </w:rPr>
          </w:rPrChange>
        </w:rPr>
        <w:t xml:space="preserve">for </w:t>
      </w:r>
      <w:r w:rsidRPr="006C66CA">
        <w:rPr>
          <w:rFonts w:cs="Arial"/>
          <w:spacing w:val="-4"/>
          <w:rPrChange w:id="4300" w:author="Harry Shamoon" w:date="2015-03-05T19:28:00Z">
            <w:rPr>
              <w:spacing w:val="-4"/>
            </w:rPr>
          </w:rPrChange>
        </w:rPr>
        <w:t xml:space="preserve">Dr. </w:t>
      </w:r>
      <w:r w:rsidRPr="006C66CA">
        <w:rPr>
          <w:rFonts w:cs="Arial"/>
          <w:rPrChange w:id="4301" w:author="Harry Shamoon" w:date="2015-03-05T19:28:00Z">
            <w:rPr/>
          </w:rPrChange>
        </w:rPr>
        <w:t xml:space="preserve">Gong’s pragmatic trial [59, 60]. </w:t>
      </w:r>
      <w:r w:rsidRPr="006C66CA">
        <w:rPr>
          <w:rFonts w:cs="Arial"/>
          <w:spacing w:val="-4"/>
          <w:rPrChange w:id="4302" w:author="Harry Shamoon" w:date="2015-03-05T19:28:00Z">
            <w:rPr>
              <w:spacing w:val="-4"/>
            </w:rPr>
          </w:rPrChange>
        </w:rPr>
        <w:t xml:space="preserve">We </w:t>
      </w:r>
      <w:r w:rsidRPr="006C66CA">
        <w:rPr>
          <w:rFonts w:cs="Arial"/>
          <w:rPrChange w:id="4303" w:author="Harry Shamoon" w:date="2015-03-05T19:28:00Z">
            <w:rPr/>
          </w:rPrChange>
        </w:rPr>
        <w:t>will perform posterior cross</w:t>
      </w:r>
      <w:r w:rsidRPr="006C66CA">
        <w:rPr>
          <w:rFonts w:cs="Arial"/>
          <w:spacing w:val="38"/>
          <w:rPrChange w:id="4304" w:author="Harry Shamoon" w:date="2015-03-05T19:28:00Z">
            <w:rPr>
              <w:spacing w:val="38"/>
            </w:rPr>
          </w:rPrChange>
        </w:rPr>
        <w:t xml:space="preserve"> </w:t>
      </w:r>
      <w:r w:rsidRPr="006C66CA">
        <w:rPr>
          <w:rFonts w:cs="Arial"/>
          <w:rPrChange w:id="4305" w:author="Harry Shamoon" w:date="2015-03-05T19:28:00Z">
            <w:rPr/>
          </w:rPrChange>
        </w:rPr>
        <w:t>validation</w:t>
      </w:r>
      <w:r w:rsidRPr="006C66CA">
        <w:rPr>
          <w:rFonts w:cs="Arial"/>
          <w:w w:val="99"/>
          <w:rPrChange w:id="4306" w:author="Harry Shamoon" w:date="2015-03-05T19:28:00Z">
            <w:rPr>
              <w:w w:val="99"/>
            </w:rPr>
          </w:rPrChange>
        </w:rPr>
        <w:t xml:space="preserve"> </w:t>
      </w:r>
      <w:r w:rsidRPr="006C66CA">
        <w:rPr>
          <w:rFonts w:cs="Arial"/>
          <w:rPrChange w:id="4307" w:author="Harry Shamoon" w:date="2015-03-05T19:28:00Z">
            <w:rPr/>
          </w:rPrChange>
        </w:rPr>
        <w:t>checks</w:t>
      </w:r>
      <w:r w:rsidRPr="006C66CA">
        <w:rPr>
          <w:rFonts w:cs="Arial"/>
          <w:spacing w:val="-8"/>
          <w:rPrChange w:id="4308" w:author="Harry Shamoon" w:date="2015-03-05T19:28:00Z">
            <w:rPr>
              <w:spacing w:val="-8"/>
            </w:rPr>
          </w:rPrChange>
        </w:rPr>
        <w:t xml:space="preserve"> </w:t>
      </w:r>
      <w:r w:rsidRPr="006C66CA">
        <w:rPr>
          <w:rFonts w:cs="Arial"/>
          <w:rPrChange w:id="4309" w:author="Harry Shamoon" w:date="2015-03-05T19:28:00Z">
            <w:rPr/>
          </w:rPrChange>
        </w:rPr>
        <w:t>to</w:t>
      </w:r>
      <w:r w:rsidRPr="006C66CA">
        <w:rPr>
          <w:rFonts w:cs="Arial"/>
          <w:spacing w:val="-8"/>
          <w:rPrChange w:id="4310" w:author="Harry Shamoon" w:date="2015-03-05T19:28:00Z">
            <w:rPr>
              <w:spacing w:val="-8"/>
            </w:rPr>
          </w:rPrChange>
        </w:rPr>
        <w:t xml:space="preserve"> </w:t>
      </w:r>
      <w:r w:rsidRPr="006C66CA">
        <w:rPr>
          <w:rFonts w:cs="Arial"/>
          <w:rPrChange w:id="4311" w:author="Harry Shamoon" w:date="2015-03-05T19:28:00Z">
            <w:rPr/>
          </w:rPrChange>
        </w:rPr>
        <w:t>investigate</w:t>
      </w:r>
      <w:r w:rsidRPr="006C66CA">
        <w:rPr>
          <w:rFonts w:cs="Arial"/>
          <w:spacing w:val="-8"/>
          <w:rPrChange w:id="4312" w:author="Harry Shamoon" w:date="2015-03-05T19:28:00Z">
            <w:rPr>
              <w:spacing w:val="-8"/>
            </w:rPr>
          </w:rPrChange>
        </w:rPr>
        <w:t xml:space="preserve"> </w:t>
      </w:r>
      <w:r w:rsidRPr="006C66CA">
        <w:rPr>
          <w:rFonts w:cs="Arial"/>
          <w:rPrChange w:id="4313" w:author="Harry Shamoon" w:date="2015-03-05T19:28:00Z">
            <w:rPr/>
          </w:rPrChange>
        </w:rPr>
        <w:t>the</w:t>
      </w:r>
      <w:r w:rsidRPr="006C66CA">
        <w:rPr>
          <w:rFonts w:cs="Arial"/>
          <w:spacing w:val="-8"/>
          <w:rPrChange w:id="4314" w:author="Harry Shamoon" w:date="2015-03-05T19:28:00Z">
            <w:rPr>
              <w:spacing w:val="-8"/>
            </w:rPr>
          </w:rPrChange>
        </w:rPr>
        <w:t xml:space="preserve"> </w:t>
      </w:r>
      <w:r w:rsidRPr="006C66CA">
        <w:rPr>
          <w:rFonts w:cs="Arial"/>
          <w:rPrChange w:id="4315" w:author="Harry Shamoon" w:date="2015-03-05T19:28:00Z">
            <w:rPr/>
          </w:rPrChange>
        </w:rPr>
        <w:t>appropriateness</w:t>
      </w:r>
      <w:r w:rsidRPr="006C66CA">
        <w:rPr>
          <w:rFonts w:cs="Arial"/>
          <w:spacing w:val="-8"/>
          <w:rPrChange w:id="4316" w:author="Harry Shamoon" w:date="2015-03-05T19:28:00Z">
            <w:rPr>
              <w:spacing w:val="-8"/>
            </w:rPr>
          </w:rPrChange>
        </w:rPr>
        <w:t xml:space="preserve"> </w:t>
      </w:r>
      <w:r w:rsidRPr="006C66CA">
        <w:rPr>
          <w:rFonts w:cs="Arial"/>
          <w:rPrChange w:id="4317" w:author="Harry Shamoon" w:date="2015-03-05T19:28:00Z">
            <w:rPr/>
          </w:rPrChange>
        </w:rPr>
        <w:t>of</w:t>
      </w:r>
      <w:r w:rsidRPr="006C66CA">
        <w:rPr>
          <w:rFonts w:cs="Arial"/>
          <w:spacing w:val="-8"/>
          <w:rPrChange w:id="4318" w:author="Harry Shamoon" w:date="2015-03-05T19:28:00Z">
            <w:rPr>
              <w:spacing w:val="-8"/>
            </w:rPr>
          </w:rPrChange>
        </w:rPr>
        <w:t xml:space="preserve"> </w:t>
      </w:r>
      <w:r w:rsidRPr="006C66CA">
        <w:rPr>
          <w:rFonts w:cs="Arial"/>
          <w:rPrChange w:id="4319" w:author="Harry Shamoon" w:date="2015-03-05T19:28:00Z">
            <w:rPr/>
          </w:rPrChange>
        </w:rPr>
        <w:t>our</w:t>
      </w:r>
      <w:r w:rsidRPr="006C66CA">
        <w:rPr>
          <w:rFonts w:cs="Arial"/>
          <w:spacing w:val="-8"/>
          <w:rPrChange w:id="4320" w:author="Harry Shamoon" w:date="2015-03-05T19:28:00Z">
            <w:rPr>
              <w:spacing w:val="-8"/>
            </w:rPr>
          </w:rPrChange>
        </w:rPr>
        <w:t xml:space="preserve"> </w:t>
      </w:r>
      <w:r w:rsidRPr="006C66CA">
        <w:rPr>
          <w:rFonts w:cs="Arial"/>
          <w:rPrChange w:id="4321" w:author="Harry Shamoon" w:date="2015-03-05T19:28:00Z">
            <w:rPr/>
          </w:rPrChange>
        </w:rPr>
        <w:t>assumptions</w:t>
      </w:r>
      <w:r w:rsidRPr="006C66CA">
        <w:rPr>
          <w:rFonts w:cs="Arial"/>
          <w:spacing w:val="-8"/>
          <w:rPrChange w:id="4322" w:author="Harry Shamoon" w:date="2015-03-05T19:28:00Z">
            <w:rPr>
              <w:spacing w:val="-8"/>
            </w:rPr>
          </w:rPrChange>
        </w:rPr>
        <w:t xml:space="preserve"> </w:t>
      </w:r>
      <w:r w:rsidRPr="006C66CA">
        <w:rPr>
          <w:rFonts w:cs="Arial"/>
          <w:rPrChange w:id="4323" w:author="Harry Shamoon" w:date="2015-03-05T19:28:00Z">
            <w:rPr/>
          </w:rPrChange>
        </w:rPr>
        <w:t>and</w:t>
      </w:r>
      <w:r w:rsidRPr="006C66CA">
        <w:rPr>
          <w:rFonts w:cs="Arial"/>
          <w:spacing w:val="-8"/>
          <w:rPrChange w:id="4324" w:author="Harry Shamoon" w:date="2015-03-05T19:28:00Z">
            <w:rPr>
              <w:spacing w:val="-8"/>
            </w:rPr>
          </w:rPrChange>
        </w:rPr>
        <w:t xml:space="preserve"> </w:t>
      </w:r>
      <w:r w:rsidRPr="006C66CA">
        <w:rPr>
          <w:rFonts w:cs="Arial"/>
          <w:rPrChange w:id="4325" w:author="Harry Shamoon" w:date="2015-03-05T19:28:00Z">
            <w:rPr/>
          </w:rPrChange>
        </w:rPr>
        <w:t>incomplete</w:t>
      </w:r>
      <w:r w:rsidRPr="006C66CA">
        <w:rPr>
          <w:rFonts w:cs="Arial"/>
          <w:spacing w:val="-8"/>
          <w:rPrChange w:id="4326" w:author="Harry Shamoon" w:date="2015-03-05T19:28:00Z">
            <w:rPr>
              <w:spacing w:val="-8"/>
            </w:rPr>
          </w:rPrChange>
        </w:rPr>
        <w:t xml:space="preserve"> </w:t>
      </w:r>
      <w:r w:rsidRPr="006C66CA">
        <w:rPr>
          <w:rFonts w:cs="Arial"/>
          <w:rPrChange w:id="4327" w:author="Harry Shamoon" w:date="2015-03-05T19:28:00Z">
            <w:rPr/>
          </w:rPrChange>
        </w:rPr>
        <w:t>data</w:t>
      </w:r>
      <w:r w:rsidRPr="006C66CA">
        <w:rPr>
          <w:rFonts w:cs="Arial"/>
          <w:spacing w:val="-8"/>
          <w:rPrChange w:id="4328" w:author="Harry Shamoon" w:date="2015-03-05T19:28:00Z">
            <w:rPr>
              <w:spacing w:val="-8"/>
            </w:rPr>
          </w:rPrChange>
        </w:rPr>
        <w:t xml:space="preserve"> </w:t>
      </w:r>
      <w:r w:rsidRPr="006C66CA">
        <w:rPr>
          <w:rFonts w:cs="Arial"/>
          <w:rPrChange w:id="4329" w:author="Harry Shamoon" w:date="2015-03-05T19:28:00Z">
            <w:rPr/>
          </w:rPrChange>
        </w:rPr>
        <w:t>model</w:t>
      </w:r>
      <w:r w:rsidRPr="006C66CA">
        <w:rPr>
          <w:rFonts w:cs="Arial"/>
          <w:spacing w:val="-8"/>
          <w:rPrChange w:id="4330" w:author="Harry Shamoon" w:date="2015-03-05T19:28:00Z">
            <w:rPr>
              <w:spacing w:val="-8"/>
            </w:rPr>
          </w:rPrChange>
        </w:rPr>
        <w:t xml:space="preserve"> </w:t>
      </w:r>
      <w:r w:rsidRPr="006C66CA">
        <w:rPr>
          <w:rFonts w:cs="Arial"/>
          <w:rPrChange w:id="4331" w:author="Harry Shamoon" w:date="2015-03-05T19:28:00Z">
            <w:rPr/>
          </w:rPrChange>
        </w:rPr>
        <w:t>[61].</w:t>
      </w:r>
    </w:p>
    <w:p w14:paraId="5CB074AD" w14:textId="77777777" w:rsidR="00F731E7" w:rsidRPr="006C66CA" w:rsidRDefault="00082CF3" w:rsidP="00174DF6">
      <w:pPr>
        <w:pStyle w:val="Heading4"/>
        <w:ind w:left="120"/>
        <w:jc w:val="both"/>
        <w:rPr>
          <w:rFonts w:cs="Arial"/>
          <w:b w:val="0"/>
          <w:bCs w:val="0"/>
          <w:rPrChange w:id="4332" w:author="Harry Shamoon" w:date="2015-03-05T19:28:00Z">
            <w:rPr>
              <w:b w:val="0"/>
              <w:bCs w:val="0"/>
            </w:rPr>
          </w:rPrChange>
        </w:rPr>
      </w:pPr>
      <w:r w:rsidRPr="006C66CA">
        <w:rPr>
          <w:rFonts w:cs="Arial"/>
          <w:rPrChange w:id="4333" w:author="Harry Shamoon" w:date="2015-03-05T19:28:00Z">
            <w:rPr/>
          </w:rPrChange>
        </w:rPr>
        <w:t>Aim</w:t>
      </w:r>
      <w:r w:rsidRPr="006C66CA">
        <w:rPr>
          <w:rFonts w:cs="Arial"/>
          <w:spacing w:val="-10"/>
          <w:rPrChange w:id="4334" w:author="Harry Shamoon" w:date="2015-03-05T19:28:00Z">
            <w:rPr>
              <w:spacing w:val="-10"/>
            </w:rPr>
          </w:rPrChange>
        </w:rPr>
        <w:t xml:space="preserve"> </w:t>
      </w:r>
      <w:r w:rsidRPr="006C66CA">
        <w:rPr>
          <w:rFonts w:cs="Arial"/>
          <w:rPrChange w:id="4335" w:author="Harry Shamoon" w:date="2015-03-05T19:28:00Z">
            <w:rPr/>
          </w:rPrChange>
        </w:rPr>
        <w:t>2:</w:t>
      </w:r>
      <w:r w:rsidRPr="006C66CA">
        <w:rPr>
          <w:rFonts w:cs="Arial"/>
          <w:spacing w:val="2"/>
          <w:rPrChange w:id="4336" w:author="Harry Shamoon" w:date="2015-03-05T19:28:00Z">
            <w:rPr>
              <w:spacing w:val="2"/>
            </w:rPr>
          </w:rPrChange>
        </w:rPr>
        <w:t xml:space="preserve"> </w:t>
      </w:r>
      <w:r w:rsidRPr="006C66CA">
        <w:rPr>
          <w:rFonts w:cs="Arial"/>
          <w:spacing w:val="-10"/>
          <w:rPrChange w:id="4337" w:author="Harry Shamoon" w:date="2015-03-05T19:28:00Z">
            <w:rPr>
              <w:spacing w:val="-10"/>
            </w:rPr>
          </w:rPrChange>
        </w:rPr>
        <w:t xml:space="preserve">To </w:t>
      </w:r>
      <w:r w:rsidRPr="006C66CA">
        <w:rPr>
          <w:rFonts w:cs="Arial"/>
          <w:rPrChange w:id="4338" w:author="Harry Shamoon" w:date="2015-03-05T19:28:00Z">
            <w:rPr/>
          </w:rPrChange>
        </w:rPr>
        <w:t>model</w:t>
      </w:r>
      <w:r w:rsidRPr="006C66CA">
        <w:rPr>
          <w:rFonts w:cs="Arial"/>
          <w:spacing w:val="-10"/>
          <w:rPrChange w:id="4339" w:author="Harry Shamoon" w:date="2015-03-05T19:28:00Z">
            <w:rPr>
              <w:spacing w:val="-10"/>
            </w:rPr>
          </w:rPrChange>
        </w:rPr>
        <w:t xml:space="preserve"> </w:t>
      </w:r>
      <w:r w:rsidRPr="006C66CA">
        <w:rPr>
          <w:rFonts w:cs="Arial"/>
          <w:rPrChange w:id="4340" w:author="Harry Shamoon" w:date="2015-03-05T19:28:00Z">
            <w:rPr/>
          </w:rPrChange>
        </w:rPr>
        <w:t>temporality</w:t>
      </w:r>
      <w:r w:rsidRPr="006C66CA">
        <w:rPr>
          <w:rFonts w:cs="Arial"/>
          <w:spacing w:val="-10"/>
          <w:rPrChange w:id="4341" w:author="Harry Shamoon" w:date="2015-03-05T19:28:00Z">
            <w:rPr>
              <w:spacing w:val="-10"/>
            </w:rPr>
          </w:rPrChange>
        </w:rPr>
        <w:t xml:space="preserve"> </w:t>
      </w:r>
      <w:r w:rsidRPr="006C66CA">
        <w:rPr>
          <w:rFonts w:cs="Arial"/>
          <w:rPrChange w:id="4342" w:author="Harry Shamoon" w:date="2015-03-05T19:28:00Z">
            <w:rPr/>
          </w:rPrChange>
        </w:rPr>
        <w:t>(institutional</w:t>
      </w:r>
      <w:r w:rsidRPr="006C66CA">
        <w:rPr>
          <w:rFonts w:cs="Arial"/>
          <w:spacing w:val="-10"/>
          <w:rPrChange w:id="4343" w:author="Harry Shamoon" w:date="2015-03-05T19:28:00Z">
            <w:rPr>
              <w:spacing w:val="-10"/>
            </w:rPr>
          </w:rPrChange>
        </w:rPr>
        <w:t xml:space="preserve"> </w:t>
      </w:r>
      <w:r w:rsidRPr="006C66CA">
        <w:rPr>
          <w:rFonts w:cs="Arial"/>
          <w:rPrChange w:id="4344" w:author="Harry Shamoon" w:date="2015-03-05T19:28:00Z">
            <w:rPr/>
          </w:rPrChange>
        </w:rPr>
        <w:t>learning,</w:t>
      </w:r>
      <w:r w:rsidRPr="006C66CA">
        <w:rPr>
          <w:rFonts w:cs="Arial"/>
          <w:spacing w:val="-10"/>
          <w:rPrChange w:id="4345" w:author="Harry Shamoon" w:date="2015-03-05T19:28:00Z">
            <w:rPr>
              <w:spacing w:val="-10"/>
            </w:rPr>
          </w:rPrChange>
        </w:rPr>
        <w:t xml:space="preserve"> </w:t>
      </w:r>
      <w:r w:rsidRPr="006C66CA">
        <w:rPr>
          <w:rFonts w:cs="Arial"/>
          <w:rPrChange w:id="4346" w:author="Harry Shamoon" w:date="2015-03-05T19:28:00Z">
            <w:rPr/>
          </w:rPrChange>
        </w:rPr>
        <w:t>seasons)</w:t>
      </w:r>
      <w:r w:rsidRPr="006C66CA">
        <w:rPr>
          <w:rFonts w:cs="Arial"/>
          <w:spacing w:val="-10"/>
          <w:rPrChange w:id="4347" w:author="Harry Shamoon" w:date="2015-03-05T19:28:00Z">
            <w:rPr>
              <w:spacing w:val="-10"/>
            </w:rPr>
          </w:rPrChange>
        </w:rPr>
        <w:t xml:space="preserve"> </w:t>
      </w:r>
      <w:r w:rsidRPr="006C66CA">
        <w:rPr>
          <w:rFonts w:cs="Arial"/>
          <w:rPrChange w:id="4348" w:author="Harry Shamoon" w:date="2015-03-05T19:28:00Z">
            <w:rPr/>
          </w:rPrChange>
        </w:rPr>
        <w:t>and</w:t>
      </w:r>
      <w:r w:rsidRPr="006C66CA">
        <w:rPr>
          <w:rFonts w:cs="Arial"/>
          <w:spacing w:val="-10"/>
          <w:rPrChange w:id="4349" w:author="Harry Shamoon" w:date="2015-03-05T19:28:00Z">
            <w:rPr>
              <w:spacing w:val="-10"/>
            </w:rPr>
          </w:rPrChange>
        </w:rPr>
        <w:t xml:space="preserve"> </w:t>
      </w:r>
      <w:r w:rsidRPr="006C66CA">
        <w:rPr>
          <w:rFonts w:cs="Arial"/>
          <w:rPrChange w:id="4350" w:author="Harry Shamoon" w:date="2015-03-05T19:28:00Z">
            <w:rPr/>
          </w:rPrChange>
        </w:rPr>
        <w:t>investigate</w:t>
      </w:r>
      <w:r w:rsidRPr="006C66CA">
        <w:rPr>
          <w:rFonts w:cs="Arial"/>
          <w:spacing w:val="-10"/>
          <w:rPrChange w:id="4351" w:author="Harry Shamoon" w:date="2015-03-05T19:28:00Z">
            <w:rPr>
              <w:spacing w:val="-10"/>
            </w:rPr>
          </w:rPrChange>
        </w:rPr>
        <w:t xml:space="preserve"> </w:t>
      </w:r>
      <w:r w:rsidRPr="006C66CA">
        <w:rPr>
          <w:rFonts w:cs="Arial"/>
          <w:rPrChange w:id="4352" w:author="Harry Shamoon" w:date="2015-03-05T19:28:00Z">
            <w:rPr/>
          </w:rPrChange>
        </w:rPr>
        <w:t>provider</w:t>
      </w:r>
      <w:r w:rsidRPr="006C66CA">
        <w:rPr>
          <w:rFonts w:cs="Arial"/>
          <w:spacing w:val="-10"/>
          <w:rPrChange w:id="4353" w:author="Harry Shamoon" w:date="2015-03-05T19:28:00Z">
            <w:rPr>
              <w:spacing w:val="-10"/>
            </w:rPr>
          </w:rPrChange>
        </w:rPr>
        <w:t xml:space="preserve"> </w:t>
      </w:r>
      <w:r w:rsidRPr="006C66CA">
        <w:rPr>
          <w:rFonts w:cs="Arial"/>
          <w:rPrChange w:id="4354" w:author="Harry Shamoon" w:date="2015-03-05T19:28:00Z">
            <w:rPr/>
          </w:rPrChange>
        </w:rPr>
        <w:t>compliance.</w:t>
      </w:r>
    </w:p>
    <w:p w14:paraId="7878E7FC" w14:textId="3E48C2C0" w:rsidR="00F731E7" w:rsidRPr="006C66CA" w:rsidRDefault="00082CF3">
      <w:pPr>
        <w:pStyle w:val="BodyText"/>
        <w:spacing w:before="125"/>
        <w:ind w:left="120" w:right="117"/>
        <w:jc w:val="both"/>
        <w:rPr>
          <w:rFonts w:cs="Arial"/>
          <w:rPrChange w:id="4355" w:author="Harry Shamoon" w:date="2015-03-05T19:28:00Z">
            <w:rPr/>
          </w:rPrChange>
        </w:rPr>
        <w:pPrChange w:id="4356" w:author="Harry Shamoon" w:date="2015-03-05T19:42:00Z">
          <w:pPr>
            <w:pStyle w:val="BodyText"/>
            <w:spacing w:before="125" w:line="268" w:lineRule="auto"/>
            <w:ind w:left="120" w:right="117"/>
            <w:jc w:val="both"/>
          </w:pPr>
        </w:pPrChange>
      </w:pPr>
      <w:r w:rsidRPr="006C66CA">
        <w:rPr>
          <w:rFonts w:cs="Arial"/>
          <w:spacing w:val="-14"/>
          <w:rPrChange w:id="4357" w:author="Harry Shamoon" w:date="2015-03-05T19:28:00Z">
            <w:rPr>
              <w:spacing w:val="-14"/>
            </w:rPr>
          </w:rPrChange>
        </w:rPr>
        <w:t>To</w:t>
      </w:r>
      <w:r w:rsidRPr="006C66CA">
        <w:rPr>
          <w:rFonts w:cs="Arial"/>
          <w:spacing w:val="-19"/>
          <w:rPrChange w:id="4358" w:author="Harry Shamoon" w:date="2015-03-05T19:28:00Z">
            <w:rPr>
              <w:spacing w:val="-19"/>
            </w:rPr>
          </w:rPrChange>
        </w:rPr>
        <w:t xml:space="preserve"> </w:t>
      </w:r>
      <w:r w:rsidRPr="006C66CA">
        <w:rPr>
          <w:rFonts w:cs="Arial"/>
          <w:rPrChange w:id="4359" w:author="Harry Shamoon" w:date="2015-03-05T19:28:00Z">
            <w:rPr/>
          </w:rPrChange>
        </w:rPr>
        <w:t>most</w:t>
      </w:r>
      <w:r w:rsidRPr="006C66CA">
        <w:rPr>
          <w:rFonts w:cs="Arial"/>
          <w:spacing w:val="-19"/>
          <w:rPrChange w:id="4360" w:author="Harry Shamoon" w:date="2015-03-05T19:28:00Z">
            <w:rPr>
              <w:spacing w:val="-19"/>
            </w:rPr>
          </w:rPrChange>
        </w:rPr>
        <w:t xml:space="preserve"> </w:t>
      </w:r>
      <w:r w:rsidRPr="006C66CA">
        <w:rPr>
          <w:rFonts w:cs="Arial"/>
          <w:rPrChange w:id="4361" w:author="Harry Shamoon" w:date="2015-03-05T19:28:00Z">
            <w:rPr/>
          </w:rPrChange>
        </w:rPr>
        <w:t>closely</w:t>
      </w:r>
      <w:r w:rsidRPr="006C66CA">
        <w:rPr>
          <w:rFonts w:cs="Arial"/>
          <w:spacing w:val="-19"/>
          <w:rPrChange w:id="4362" w:author="Harry Shamoon" w:date="2015-03-05T19:28:00Z">
            <w:rPr>
              <w:spacing w:val="-19"/>
            </w:rPr>
          </w:rPrChange>
        </w:rPr>
        <w:t xml:space="preserve"> </w:t>
      </w:r>
      <w:r w:rsidRPr="006C66CA">
        <w:rPr>
          <w:rFonts w:cs="Arial"/>
          <w:rPrChange w:id="4363" w:author="Harry Shamoon" w:date="2015-03-05T19:28:00Z">
            <w:rPr/>
          </w:rPrChange>
        </w:rPr>
        <w:t>reflect</w:t>
      </w:r>
      <w:r w:rsidRPr="006C66CA">
        <w:rPr>
          <w:rFonts w:cs="Arial"/>
          <w:spacing w:val="-19"/>
          <w:rPrChange w:id="4364" w:author="Harry Shamoon" w:date="2015-03-05T19:28:00Z">
            <w:rPr>
              <w:spacing w:val="-19"/>
            </w:rPr>
          </w:rPrChange>
        </w:rPr>
        <w:t xml:space="preserve"> </w:t>
      </w:r>
      <w:r w:rsidRPr="006C66CA">
        <w:rPr>
          <w:rFonts w:cs="Arial"/>
          <w:rPrChange w:id="4365" w:author="Harry Shamoon" w:date="2015-03-05T19:28:00Z">
            <w:rPr/>
          </w:rPrChange>
        </w:rPr>
        <w:t>the</w:t>
      </w:r>
      <w:r w:rsidRPr="006C66CA">
        <w:rPr>
          <w:rFonts w:cs="Arial"/>
          <w:spacing w:val="-19"/>
          <w:rPrChange w:id="4366" w:author="Harry Shamoon" w:date="2015-03-05T19:28:00Z">
            <w:rPr>
              <w:spacing w:val="-19"/>
            </w:rPr>
          </w:rPrChange>
        </w:rPr>
        <w:t xml:space="preserve"> </w:t>
      </w:r>
      <w:r w:rsidRPr="006C66CA">
        <w:rPr>
          <w:rFonts w:cs="Arial"/>
          <w:rPrChange w:id="4367" w:author="Harry Shamoon" w:date="2015-03-05T19:28:00Z">
            <w:rPr/>
          </w:rPrChange>
        </w:rPr>
        <w:t>realistic</w:t>
      </w:r>
      <w:r w:rsidRPr="006C66CA">
        <w:rPr>
          <w:rFonts w:cs="Arial"/>
          <w:spacing w:val="-19"/>
          <w:rPrChange w:id="4368" w:author="Harry Shamoon" w:date="2015-03-05T19:28:00Z">
            <w:rPr>
              <w:spacing w:val="-19"/>
            </w:rPr>
          </w:rPrChange>
        </w:rPr>
        <w:t xml:space="preserve"> </w:t>
      </w:r>
      <w:r w:rsidRPr="006C66CA">
        <w:rPr>
          <w:rFonts w:cs="Arial"/>
          <w:rPrChange w:id="4369" w:author="Harry Shamoon" w:date="2015-03-05T19:28:00Z">
            <w:rPr/>
          </w:rPrChange>
        </w:rPr>
        <w:t>situation</w:t>
      </w:r>
      <w:r w:rsidRPr="006C66CA">
        <w:rPr>
          <w:rFonts w:cs="Arial"/>
          <w:spacing w:val="-19"/>
          <w:rPrChange w:id="4370" w:author="Harry Shamoon" w:date="2015-03-05T19:28:00Z">
            <w:rPr>
              <w:spacing w:val="-19"/>
            </w:rPr>
          </w:rPrChange>
        </w:rPr>
        <w:t xml:space="preserve"> </w:t>
      </w:r>
      <w:r w:rsidRPr="006C66CA">
        <w:rPr>
          <w:rFonts w:cs="Arial"/>
          <w:rPrChange w:id="4371" w:author="Harry Shamoon" w:date="2015-03-05T19:28:00Z">
            <w:rPr/>
          </w:rPrChange>
        </w:rPr>
        <w:t>of</w:t>
      </w:r>
      <w:r w:rsidRPr="006C66CA">
        <w:rPr>
          <w:rFonts w:cs="Arial"/>
          <w:spacing w:val="-19"/>
          <w:rPrChange w:id="4372" w:author="Harry Shamoon" w:date="2015-03-05T19:28:00Z">
            <w:rPr>
              <w:spacing w:val="-19"/>
            </w:rPr>
          </w:rPrChange>
        </w:rPr>
        <w:t xml:space="preserve"> </w:t>
      </w:r>
      <w:r w:rsidRPr="006C66CA">
        <w:rPr>
          <w:rFonts w:cs="Arial"/>
          <w:rPrChange w:id="4373" w:author="Harry Shamoon" w:date="2015-03-05T19:28:00Z">
            <w:rPr/>
          </w:rPrChange>
        </w:rPr>
        <w:t>actual</w:t>
      </w:r>
      <w:r w:rsidRPr="006C66CA">
        <w:rPr>
          <w:rFonts w:cs="Arial"/>
          <w:spacing w:val="-19"/>
          <w:rPrChange w:id="4374" w:author="Harry Shamoon" w:date="2015-03-05T19:28:00Z">
            <w:rPr>
              <w:spacing w:val="-19"/>
            </w:rPr>
          </w:rPrChange>
        </w:rPr>
        <w:t xml:space="preserve"> </w:t>
      </w:r>
      <w:r w:rsidRPr="006C66CA">
        <w:rPr>
          <w:rFonts w:cs="Arial"/>
          <w:rPrChange w:id="4375" w:author="Harry Shamoon" w:date="2015-03-05T19:28:00Z">
            <w:rPr/>
          </w:rPrChange>
        </w:rPr>
        <w:t>real</w:t>
      </w:r>
      <w:r w:rsidRPr="006C66CA">
        <w:rPr>
          <w:rFonts w:cs="Arial"/>
          <w:spacing w:val="-19"/>
          <w:rPrChange w:id="4376" w:author="Harry Shamoon" w:date="2015-03-05T19:28:00Z">
            <w:rPr>
              <w:spacing w:val="-19"/>
            </w:rPr>
          </w:rPrChange>
        </w:rPr>
        <w:t xml:space="preserve"> </w:t>
      </w:r>
      <w:r w:rsidRPr="006C66CA">
        <w:rPr>
          <w:rFonts w:cs="Arial"/>
          <w:rPrChange w:id="4377" w:author="Harry Shamoon" w:date="2015-03-05T19:28:00Z">
            <w:rPr/>
          </w:rPrChange>
        </w:rPr>
        <w:t>time</w:t>
      </w:r>
      <w:r w:rsidRPr="006C66CA">
        <w:rPr>
          <w:rFonts w:cs="Arial"/>
          <w:spacing w:val="-19"/>
          <w:rPrChange w:id="4378" w:author="Harry Shamoon" w:date="2015-03-05T19:28:00Z">
            <w:rPr>
              <w:spacing w:val="-19"/>
            </w:rPr>
          </w:rPrChange>
        </w:rPr>
        <w:t xml:space="preserve"> </w:t>
      </w:r>
      <w:r w:rsidRPr="006C66CA">
        <w:rPr>
          <w:rFonts w:cs="Arial"/>
          <w:rPrChange w:id="4379" w:author="Harry Shamoon" w:date="2015-03-05T19:28:00Z">
            <w:rPr/>
          </w:rPrChange>
        </w:rPr>
        <w:t>academic</w:t>
      </w:r>
      <w:r w:rsidRPr="006C66CA">
        <w:rPr>
          <w:rFonts w:cs="Arial"/>
          <w:spacing w:val="-19"/>
          <w:rPrChange w:id="4380" w:author="Harry Shamoon" w:date="2015-03-05T19:28:00Z">
            <w:rPr>
              <w:spacing w:val="-19"/>
            </w:rPr>
          </w:rPrChange>
        </w:rPr>
        <w:t xml:space="preserve"> </w:t>
      </w:r>
      <w:r w:rsidRPr="006C66CA">
        <w:rPr>
          <w:rFonts w:cs="Arial"/>
          <w:rPrChange w:id="4381" w:author="Harry Shamoon" w:date="2015-03-05T19:28:00Z">
            <w:rPr/>
          </w:rPrChange>
        </w:rPr>
        <w:t>and</w:t>
      </w:r>
      <w:r w:rsidRPr="006C66CA">
        <w:rPr>
          <w:rFonts w:cs="Arial"/>
          <w:spacing w:val="-19"/>
          <w:rPrChange w:id="4382" w:author="Harry Shamoon" w:date="2015-03-05T19:28:00Z">
            <w:rPr>
              <w:spacing w:val="-19"/>
            </w:rPr>
          </w:rPrChange>
        </w:rPr>
        <w:t xml:space="preserve"> </w:t>
      </w:r>
      <w:r w:rsidRPr="006C66CA">
        <w:rPr>
          <w:rFonts w:cs="Arial"/>
          <w:rPrChange w:id="4383" w:author="Harry Shamoon" w:date="2015-03-05T19:28:00Z">
            <w:rPr/>
          </w:rPrChange>
        </w:rPr>
        <w:t>community</w:t>
      </w:r>
      <w:r w:rsidRPr="006C66CA">
        <w:rPr>
          <w:rFonts w:cs="Arial"/>
          <w:spacing w:val="-19"/>
          <w:rPrChange w:id="4384" w:author="Harry Shamoon" w:date="2015-03-05T19:28:00Z">
            <w:rPr>
              <w:spacing w:val="-19"/>
            </w:rPr>
          </w:rPrChange>
        </w:rPr>
        <w:t xml:space="preserve"> </w:t>
      </w:r>
      <w:r w:rsidRPr="006C66CA">
        <w:rPr>
          <w:rFonts w:cs="Arial"/>
          <w:rPrChange w:id="4385" w:author="Harry Shamoon" w:date="2015-03-05T19:28:00Z">
            <w:rPr/>
          </w:rPrChange>
        </w:rPr>
        <w:t>medical</w:t>
      </w:r>
      <w:r w:rsidRPr="006C66CA">
        <w:rPr>
          <w:rFonts w:cs="Arial"/>
          <w:spacing w:val="-19"/>
          <w:rPrChange w:id="4386" w:author="Harry Shamoon" w:date="2015-03-05T19:28:00Z">
            <w:rPr>
              <w:spacing w:val="-19"/>
            </w:rPr>
          </w:rPrChange>
        </w:rPr>
        <w:t xml:space="preserve"> </w:t>
      </w:r>
      <w:r w:rsidRPr="006C66CA">
        <w:rPr>
          <w:rFonts w:cs="Arial"/>
          <w:rPrChange w:id="4387" w:author="Harry Shamoon" w:date="2015-03-05T19:28:00Z">
            <w:rPr/>
          </w:rPrChange>
        </w:rPr>
        <w:t>delivery</w:t>
      </w:r>
      <w:r w:rsidRPr="006C66CA">
        <w:rPr>
          <w:rFonts w:cs="Arial"/>
          <w:spacing w:val="-19"/>
          <w:rPrChange w:id="4388" w:author="Harry Shamoon" w:date="2015-03-05T19:28:00Z">
            <w:rPr>
              <w:spacing w:val="-19"/>
            </w:rPr>
          </w:rPrChange>
        </w:rPr>
        <w:t xml:space="preserve"> </w:t>
      </w:r>
      <w:r w:rsidRPr="006C66CA">
        <w:rPr>
          <w:rFonts w:cs="Arial"/>
          <w:rPrChange w:id="4389" w:author="Harry Shamoon" w:date="2015-03-05T19:28:00Z">
            <w:rPr/>
          </w:rPrChange>
        </w:rPr>
        <w:t>settings,</w:t>
      </w:r>
      <w:r w:rsidRPr="006C66CA">
        <w:rPr>
          <w:rFonts w:cs="Arial"/>
          <w:w w:val="99"/>
          <w:rPrChange w:id="4390" w:author="Harry Shamoon" w:date="2015-03-05T19:28:00Z">
            <w:rPr>
              <w:w w:val="99"/>
            </w:rPr>
          </w:rPrChange>
        </w:rPr>
        <w:t xml:space="preserve"> </w:t>
      </w:r>
      <w:r w:rsidRPr="006C66CA">
        <w:rPr>
          <w:rFonts w:cs="Arial"/>
          <w:rPrChange w:id="4391" w:author="Harry Shamoon" w:date="2015-03-05T19:28:00Z">
            <w:rPr/>
          </w:rPrChange>
        </w:rPr>
        <w:t xml:space="preserve">we need to take temporal and seasonal changes </w:t>
      </w:r>
      <w:del w:id="4392" w:author="Harry Shamoon" w:date="2015-03-05T20:06:00Z">
        <w:r w:rsidRPr="006C66CA" w:rsidDel="00907C1D">
          <w:rPr>
            <w:rFonts w:cs="Arial"/>
            <w:rPrChange w:id="4393" w:author="Harry Shamoon" w:date="2015-03-05T19:28:00Z">
              <w:rPr/>
            </w:rPrChange>
          </w:rPr>
          <w:delText xml:space="preserve">changes </w:delText>
        </w:r>
      </w:del>
      <w:r w:rsidRPr="006C66CA">
        <w:rPr>
          <w:rFonts w:cs="Arial"/>
          <w:rPrChange w:id="4394" w:author="Harry Shamoon" w:date="2015-03-05T19:28:00Z">
            <w:rPr/>
          </w:rPrChange>
        </w:rPr>
        <w:t xml:space="preserve">into account. </w:t>
      </w:r>
      <w:r w:rsidRPr="006C66CA">
        <w:rPr>
          <w:rFonts w:cs="Arial"/>
          <w:spacing w:val="-14"/>
          <w:rPrChange w:id="4395" w:author="Harry Shamoon" w:date="2015-03-05T19:28:00Z">
            <w:rPr>
              <w:spacing w:val="-14"/>
            </w:rPr>
          </w:rPrChange>
        </w:rPr>
        <w:t xml:space="preserve">To </w:t>
      </w:r>
      <w:r w:rsidRPr="006C66CA">
        <w:rPr>
          <w:rFonts w:cs="Arial"/>
          <w:rPrChange w:id="4396" w:author="Harry Shamoon" w:date="2015-03-05T19:28:00Z">
            <w:rPr/>
          </w:rPrChange>
        </w:rPr>
        <w:t>focus education efforts and</w:t>
      </w:r>
      <w:r w:rsidRPr="006C66CA">
        <w:rPr>
          <w:rFonts w:cs="Arial"/>
          <w:spacing w:val="31"/>
          <w:rPrChange w:id="4397" w:author="Harry Shamoon" w:date="2015-03-05T19:28:00Z">
            <w:rPr>
              <w:spacing w:val="31"/>
            </w:rPr>
          </w:rPrChange>
        </w:rPr>
        <w:t xml:space="preserve"> </w:t>
      </w:r>
      <w:r w:rsidRPr="006C66CA">
        <w:rPr>
          <w:rFonts w:cs="Arial"/>
          <w:rPrChange w:id="4398" w:author="Harry Shamoon" w:date="2015-03-05T19:28:00Z">
            <w:rPr/>
          </w:rPrChange>
        </w:rPr>
        <w:t>improve</w:t>
      </w:r>
      <w:r w:rsidRPr="006C66CA">
        <w:rPr>
          <w:rFonts w:cs="Arial"/>
          <w:w w:val="99"/>
          <w:rPrChange w:id="4399" w:author="Harry Shamoon" w:date="2015-03-05T19:28:00Z">
            <w:rPr>
              <w:w w:val="99"/>
            </w:rPr>
          </w:rPrChange>
        </w:rPr>
        <w:t xml:space="preserve"> </w:t>
      </w:r>
      <w:r w:rsidRPr="006C66CA">
        <w:rPr>
          <w:rFonts w:cs="Arial"/>
          <w:rPrChange w:id="4400" w:author="Harry Shamoon" w:date="2015-03-05T19:28:00Z">
            <w:rPr/>
          </w:rPrChange>
        </w:rPr>
        <w:t>implementation</w:t>
      </w:r>
      <w:r w:rsidRPr="006C66CA">
        <w:rPr>
          <w:rFonts w:cs="Arial"/>
          <w:spacing w:val="-9"/>
          <w:rPrChange w:id="4401" w:author="Harry Shamoon" w:date="2015-03-05T19:28:00Z">
            <w:rPr>
              <w:spacing w:val="-9"/>
            </w:rPr>
          </w:rPrChange>
        </w:rPr>
        <w:t xml:space="preserve"> </w:t>
      </w:r>
      <w:r w:rsidRPr="006C66CA">
        <w:rPr>
          <w:rFonts w:cs="Arial"/>
          <w:rPrChange w:id="4402" w:author="Harry Shamoon" w:date="2015-03-05T19:28:00Z">
            <w:rPr/>
          </w:rPrChange>
        </w:rPr>
        <w:t>of</w:t>
      </w:r>
      <w:r w:rsidRPr="006C66CA">
        <w:rPr>
          <w:rFonts w:cs="Arial"/>
          <w:spacing w:val="-9"/>
          <w:rPrChange w:id="4403" w:author="Harry Shamoon" w:date="2015-03-05T19:28:00Z">
            <w:rPr>
              <w:spacing w:val="-9"/>
            </w:rPr>
          </w:rPrChange>
        </w:rPr>
        <w:t xml:space="preserve"> </w:t>
      </w:r>
      <w:r w:rsidRPr="006C66CA">
        <w:rPr>
          <w:rFonts w:cs="Arial"/>
          <w:spacing w:val="-3"/>
          <w:rPrChange w:id="4404" w:author="Harry Shamoon" w:date="2015-03-05T19:28:00Z">
            <w:rPr>
              <w:spacing w:val="-3"/>
            </w:rPr>
          </w:rPrChange>
        </w:rPr>
        <w:t>preventive</w:t>
      </w:r>
      <w:r w:rsidRPr="006C66CA">
        <w:rPr>
          <w:rFonts w:cs="Arial"/>
          <w:spacing w:val="-9"/>
          <w:rPrChange w:id="4405" w:author="Harry Shamoon" w:date="2015-03-05T19:28:00Z">
            <w:rPr>
              <w:spacing w:val="-9"/>
            </w:rPr>
          </w:rPrChange>
        </w:rPr>
        <w:t xml:space="preserve"> </w:t>
      </w:r>
      <w:r w:rsidRPr="006C66CA">
        <w:rPr>
          <w:rFonts w:cs="Arial"/>
          <w:rPrChange w:id="4406" w:author="Harry Shamoon" w:date="2015-03-05T19:28:00Z">
            <w:rPr/>
          </w:rPrChange>
        </w:rPr>
        <w:t>or</w:t>
      </w:r>
      <w:r w:rsidRPr="006C66CA">
        <w:rPr>
          <w:rFonts w:cs="Arial"/>
          <w:spacing w:val="-9"/>
          <w:rPrChange w:id="4407" w:author="Harry Shamoon" w:date="2015-03-05T19:28:00Z">
            <w:rPr>
              <w:spacing w:val="-9"/>
            </w:rPr>
          </w:rPrChange>
        </w:rPr>
        <w:t xml:space="preserve"> </w:t>
      </w:r>
      <w:r w:rsidRPr="006C66CA">
        <w:rPr>
          <w:rFonts w:cs="Arial"/>
          <w:rPrChange w:id="4408" w:author="Harry Shamoon" w:date="2015-03-05T19:28:00Z">
            <w:rPr/>
          </w:rPrChange>
        </w:rPr>
        <w:t>therapeutic</w:t>
      </w:r>
      <w:r w:rsidRPr="006C66CA">
        <w:rPr>
          <w:rFonts w:cs="Arial"/>
          <w:spacing w:val="-9"/>
          <w:rPrChange w:id="4409" w:author="Harry Shamoon" w:date="2015-03-05T19:28:00Z">
            <w:rPr>
              <w:spacing w:val="-9"/>
            </w:rPr>
          </w:rPrChange>
        </w:rPr>
        <w:t xml:space="preserve"> </w:t>
      </w:r>
      <w:r w:rsidRPr="006C66CA">
        <w:rPr>
          <w:rFonts w:cs="Arial"/>
          <w:rPrChange w:id="4410" w:author="Harry Shamoon" w:date="2015-03-05T19:28:00Z">
            <w:rPr/>
          </w:rPrChange>
        </w:rPr>
        <w:t>measures,</w:t>
      </w:r>
      <w:r w:rsidRPr="006C66CA">
        <w:rPr>
          <w:rFonts w:cs="Arial"/>
          <w:spacing w:val="-9"/>
          <w:rPrChange w:id="4411" w:author="Harry Shamoon" w:date="2015-03-05T19:28:00Z">
            <w:rPr>
              <w:spacing w:val="-9"/>
            </w:rPr>
          </w:rPrChange>
        </w:rPr>
        <w:t xml:space="preserve"> </w:t>
      </w:r>
      <w:r w:rsidRPr="006C66CA">
        <w:rPr>
          <w:rFonts w:cs="Arial"/>
          <w:rPrChange w:id="4412" w:author="Harry Shamoon" w:date="2015-03-05T19:28:00Z">
            <w:rPr/>
          </w:rPrChange>
        </w:rPr>
        <w:t>we</w:t>
      </w:r>
      <w:r w:rsidRPr="006C66CA">
        <w:rPr>
          <w:rFonts w:cs="Arial"/>
          <w:spacing w:val="-9"/>
          <w:rPrChange w:id="4413" w:author="Harry Shamoon" w:date="2015-03-05T19:28:00Z">
            <w:rPr>
              <w:spacing w:val="-9"/>
            </w:rPr>
          </w:rPrChange>
        </w:rPr>
        <w:t xml:space="preserve"> </w:t>
      </w:r>
      <w:r w:rsidRPr="006C66CA">
        <w:rPr>
          <w:rFonts w:cs="Arial"/>
          <w:rPrChange w:id="4414" w:author="Harry Shamoon" w:date="2015-03-05T19:28:00Z">
            <w:rPr/>
          </w:rPrChange>
        </w:rPr>
        <w:t>need</w:t>
      </w:r>
      <w:r w:rsidRPr="006C66CA">
        <w:rPr>
          <w:rFonts w:cs="Arial"/>
          <w:spacing w:val="-9"/>
          <w:rPrChange w:id="4415" w:author="Harry Shamoon" w:date="2015-03-05T19:28:00Z">
            <w:rPr>
              <w:spacing w:val="-9"/>
            </w:rPr>
          </w:rPrChange>
        </w:rPr>
        <w:t xml:space="preserve"> </w:t>
      </w:r>
      <w:r w:rsidRPr="006C66CA">
        <w:rPr>
          <w:rFonts w:cs="Arial"/>
          <w:rPrChange w:id="4416" w:author="Harry Shamoon" w:date="2015-03-05T19:28:00Z">
            <w:rPr/>
          </w:rPrChange>
        </w:rPr>
        <w:t>to</w:t>
      </w:r>
      <w:r w:rsidRPr="006C66CA">
        <w:rPr>
          <w:rFonts w:cs="Arial"/>
          <w:spacing w:val="-9"/>
          <w:rPrChange w:id="4417" w:author="Harry Shamoon" w:date="2015-03-05T19:28:00Z">
            <w:rPr>
              <w:spacing w:val="-9"/>
            </w:rPr>
          </w:rPrChange>
        </w:rPr>
        <w:t xml:space="preserve"> </w:t>
      </w:r>
      <w:r w:rsidRPr="006C66CA">
        <w:rPr>
          <w:rFonts w:cs="Arial"/>
          <w:rPrChange w:id="4418" w:author="Harry Shamoon" w:date="2015-03-05T19:28:00Z">
            <w:rPr/>
          </w:rPrChange>
        </w:rPr>
        <w:t>consider</w:t>
      </w:r>
      <w:r w:rsidRPr="006C66CA">
        <w:rPr>
          <w:rFonts w:cs="Arial"/>
          <w:spacing w:val="-9"/>
          <w:rPrChange w:id="4419" w:author="Harry Shamoon" w:date="2015-03-05T19:28:00Z">
            <w:rPr>
              <w:spacing w:val="-9"/>
            </w:rPr>
          </w:rPrChange>
        </w:rPr>
        <w:t xml:space="preserve"> </w:t>
      </w:r>
      <w:r w:rsidRPr="006C66CA">
        <w:rPr>
          <w:rFonts w:cs="Arial"/>
          <w:rPrChange w:id="4420" w:author="Harry Shamoon" w:date="2015-03-05T19:28:00Z">
            <w:rPr/>
          </w:rPrChange>
        </w:rPr>
        <w:t>and</w:t>
      </w:r>
      <w:r w:rsidRPr="006C66CA">
        <w:rPr>
          <w:rFonts w:cs="Arial"/>
          <w:spacing w:val="-9"/>
          <w:rPrChange w:id="4421" w:author="Harry Shamoon" w:date="2015-03-05T19:28:00Z">
            <w:rPr>
              <w:spacing w:val="-9"/>
            </w:rPr>
          </w:rPrChange>
        </w:rPr>
        <w:t xml:space="preserve"> </w:t>
      </w:r>
      <w:r w:rsidRPr="006C66CA">
        <w:rPr>
          <w:rFonts w:cs="Arial"/>
          <w:rPrChange w:id="4422" w:author="Harry Shamoon" w:date="2015-03-05T19:28:00Z">
            <w:rPr/>
          </w:rPrChange>
        </w:rPr>
        <w:t>understand</w:t>
      </w:r>
      <w:r w:rsidRPr="006C66CA">
        <w:rPr>
          <w:rFonts w:cs="Arial"/>
          <w:spacing w:val="-9"/>
          <w:rPrChange w:id="4423" w:author="Harry Shamoon" w:date="2015-03-05T19:28:00Z">
            <w:rPr>
              <w:spacing w:val="-9"/>
            </w:rPr>
          </w:rPrChange>
        </w:rPr>
        <w:t xml:space="preserve"> </w:t>
      </w:r>
      <w:r w:rsidRPr="006C66CA">
        <w:rPr>
          <w:rFonts w:cs="Arial"/>
          <w:rPrChange w:id="4424" w:author="Harry Shamoon" w:date="2015-03-05T19:28:00Z">
            <w:rPr/>
          </w:rPrChange>
        </w:rPr>
        <w:t>provider</w:t>
      </w:r>
      <w:r w:rsidRPr="006C66CA">
        <w:rPr>
          <w:rFonts w:cs="Arial"/>
          <w:spacing w:val="-9"/>
          <w:rPrChange w:id="4425" w:author="Harry Shamoon" w:date="2015-03-05T19:28:00Z">
            <w:rPr>
              <w:spacing w:val="-9"/>
            </w:rPr>
          </w:rPrChange>
        </w:rPr>
        <w:t xml:space="preserve"> </w:t>
      </w:r>
      <w:r w:rsidRPr="006C66CA">
        <w:rPr>
          <w:rFonts w:cs="Arial"/>
          <w:rPrChange w:id="4426" w:author="Harry Shamoon" w:date="2015-03-05T19:28:00Z">
            <w:rPr/>
          </w:rPrChange>
        </w:rPr>
        <w:t>behavior.</w:t>
      </w:r>
    </w:p>
    <w:p w14:paraId="5168B844" w14:textId="77777777" w:rsidR="00F731E7" w:rsidRPr="006C66CA" w:rsidRDefault="00082CF3">
      <w:pPr>
        <w:pStyle w:val="BodyText"/>
        <w:spacing w:before="96"/>
        <w:ind w:left="119" w:right="117"/>
        <w:jc w:val="both"/>
        <w:rPr>
          <w:rFonts w:cs="Arial"/>
          <w:rPrChange w:id="4427" w:author="Harry Shamoon" w:date="2015-03-05T19:28:00Z">
            <w:rPr/>
          </w:rPrChange>
        </w:rPr>
        <w:pPrChange w:id="4428" w:author="Harry Shamoon" w:date="2015-03-05T19:42:00Z">
          <w:pPr>
            <w:pStyle w:val="BodyText"/>
            <w:spacing w:before="96" w:line="268" w:lineRule="auto"/>
            <w:ind w:left="119" w:right="117"/>
            <w:jc w:val="both"/>
          </w:pPr>
        </w:pPrChange>
      </w:pPr>
      <w:r w:rsidRPr="006C66CA">
        <w:rPr>
          <w:rFonts w:cs="Arial"/>
          <w:b/>
          <w:rPrChange w:id="4429" w:author="Harry Shamoon" w:date="2015-03-05T19:28:00Z">
            <w:rPr>
              <w:b/>
            </w:rPr>
          </w:rPrChange>
        </w:rPr>
        <w:t>For</w:t>
      </w:r>
      <w:r w:rsidRPr="006C66CA">
        <w:rPr>
          <w:rFonts w:cs="Arial"/>
          <w:b/>
          <w:spacing w:val="10"/>
          <w:rPrChange w:id="4430" w:author="Harry Shamoon" w:date="2015-03-05T19:28:00Z">
            <w:rPr>
              <w:b/>
              <w:spacing w:val="10"/>
            </w:rPr>
          </w:rPrChange>
        </w:rPr>
        <w:t xml:space="preserve"> </w:t>
      </w:r>
      <w:r w:rsidRPr="006C66CA">
        <w:rPr>
          <w:rFonts w:cs="Arial"/>
          <w:b/>
          <w:rPrChange w:id="4431" w:author="Harry Shamoon" w:date="2015-03-05T19:28:00Z">
            <w:rPr>
              <w:b/>
            </w:rPr>
          </w:rPrChange>
        </w:rPr>
        <w:t>specific</w:t>
      </w:r>
      <w:r w:rsidRPr="006C66CA">
        <w:rPr>
          <w:rFonts w:cs="Arial"/>
          <w:b/>
          <w:spacing w:val="10"/>
          <w:rPrChange w:id="4432" w:author="Harry Shamoon" w:date="2015-03-05T19:28:00Z">
            <w:rPr>
              <w:b/>
              <w:spacing w:val="10"/>
            </w:rPr>
          </w:rPrChange>
        </w:rPr>
        <w:t xml:space="preserve"> </w:t>
      </w:r>
      <w:r w:rsidRPr="006C66CA">
        <w:rPr>
          <w:rFonts w:cs="Arial"/>
          <w:b/>
          <w:rPrChange w:id="4433" w:author="Harry Shamoon" w:date="2015-03-05T19:28:00Z">
            <w:rPr>
              <w:b/>
            </w:rPr>
          </w:rPrChange>
        </w:rPr>
        <w:t>Aim</w:t>
      </w:r>
      <w:r w:rsidRPr="006C66CA">
        <w:rPr>
          <w:rFonts w:cs="Arial"/>
          <w:b/>
          <w:spacing w:val="10"/>
          <w:rPrChange w:id="4434" w:author="Harry Shamoon" w:date="2015-03-05T19:28:00Z">
            <w:rPr>
              <w:b/>
              <w:spacing w:val="10"/>
            </w:rPr>
          </w:rPrChange>
        </w:rPr>
        <w:t xml:space="preserve"> </w:t>
      </w:r>
      <w:r w:rsidRPr="006C66CA">
        <w:rPr>
          <w:rFonts w:cs="Arial"/>
          <w:b/>
          <w:rPrChange w:id="4435" w:author="Harry Shamoon" w:date="2015-03-05T19:28:00Z">
            <w:rPr>
              <w:b/>
            </w:rPr>
          </w:rPrChange>
        </w:rPr>
        <w:t>2a,</w:t>
      </w:r>
      <w:r w:rsidRPr="006C66CA">
        <w:rPr>
          <w:rFonts w:cs="Arial"/>
          <w:b/>
          <w:spacing w:val="20"/>
          <w:rPrChange w:id="4436" w:author="Harry Shamoon" w:date="2015-03-05T19:28:00Z">
            <w:rPr>
              <w:b/>
              <w:spacing w:val="20"/>
            </w:rPr>
          </w:rPrChange>
        </w:rPr>
        <w:t xml:space="preserve"> </w:t>
      </w:r>
      <w:r w:rsidRPr="006C66CA">
        <w:rPr>
          <w:rFonts w:cs="Arial"/>
          <w:rPrChange w:id="4437" w:author="Harry Shamoon" w:date="2015-03-05T19:28:00Z">
            <w:rPr/>
          </w:rPrChange>
        </w:rPr>
        <w:t>to</w:t>
      </w:r>
      <w:r w:rsidRPr="006C66CA">
        <w:rPr>
          <w:rFonts w:cs="Arial"/>
          <w:spacing w:val="10"/>
          <w:rPrChange w:id="4438" w:author="Harry Shamoon" w:date="2015-03-05T19:28:00Z">
            <w:rPr>
              <w:spacing w:val="10"/>
            </w:rPr>
          </w:rPrChange>
        </w:rPr>
        <w:t xml:space="preserve"> </w:t>
      </w:r>
      <w:r w:rsidRPr="006C66CA">
        <w:rPr>
          <w:rFonts w:cs="Arial"/>
          <w:rPrChange w:id="4439" w:author="Harry Shamoon" w:date="2015-03-05T19:28:00Z">
            <w:rPr/>
          </w:rPrChange>
        </w:rPr>
        <w:t>reflect</w:t>
      </w:r>
      <w:r w:rsidRPr="006C66CA">
        <w:rPr>
          <w:rFonts w:cs="Arial"/>
          <w:spacing w:val="10"/>
          <w:rPrChange w:id="4440" w:author="Harry Shamoon" w:date="2015-03-05T19:28:00Z">
            <w:rPr>
              <w:spacing w:val="10"/>
            </w:rPr>
          </w:rPrChange>
        </w:rPr>
        <w:t xml:space="preserve"> </w:t>
      </w:r>
      <w:r w:rsidRPr="006C66CA">
        <w:rPr>
          <w:rFonts w:cs="Arial"/>
          <w:rPrChange w:id="4441" w:author="Harry Shamoon" w:date="2015-03-05T19:28:00Z">
            <w:rPr/>
          </w:rPrChange>
        </w:rPr>
        <w:t>changing</w:t>
      </w:r>
      <w:r w:rsidRPr="006C66CA">
        <w:rPr>
          <w:rFonts w:cs="Arial"/>
          <w:spacing w:val="10"/>
          <w:rPrChange w:id="4442" w:author="Harry Shamoon" w:date="2015-03-05T19:28:00Z">
            <w:rPr>
              <w:spacing w:val="10"/>
            </w:rPr>
          </w:rPrChange>
        </w:rPr>
        <w:t xml:space="preserve"> </w:t>
      </w:r>
      <w:r w:rsidRPr="006C66CA">
        <w:rPr>
          <w:rFonts w:cs="Arial"/>
          <w:rPrChange w:id="4443" w:author="Harry Shamoon" w:date="2015-03-05T19:28:00Z">
            <w:rPr/>
          </w:rPrChange>
        </w:rPr>
        <w:t>risk</w:t>
      </w:r>
      <w:r w:rsidRPr="006C66CA">
        <w:rPr>
          <w:rFonts w:cs="Arial"/>
          <w:spacing w:val="10"/>
          <w:rPrChange w:id="4444" w:author="Harry Shamoon" w:date="2015-03-05T19:28:00Z">
            <w:rPr>
              <w:spacing w:val="10"/>
            </w:rPr>
          </w:rPrChange>
        </w:rPr>
        <w:t xml:space="preserve"> </w:t>
      </w:r>
      <w:r w:rsidRPr="006C66CA">
        <w:rPr>
          <w:rFonts w:cs="Arial"/>
          <w:rPrChange w:id="4445" w:author="Harry Shamoon" w:date="2015-03-05T19:28:00Z">
            <w:rPr/>
          </w:rPrChange>
        </w:rPr>
        <w:t>profiles</w:t>
      </w:r>
      <w:r w:rsidRPr="006C66CA">
        <w:rPr>
          <w:rFonts w:cs="Arial"/>
          <w:spacing w:val="10"/>
          <w:rPrChange w:id="4446" w:author="Harry Shamoon" w:date="2015-03-05T19:28:00Z">
            <w:rPr>
              <w:spacing w:val="10"/>
            </w:rPr>
          </w:rPrChange>
        </w:rPr>
        <w:t xml:space="preserve"> </w:t>
      </w:r>
      <w:r w:rsidRPr="006C66CA">
        <w:rPr>
          <w:rFonts w:cs="Arial"/>
          <w:spacing w:val="-3"/>
          <w:rPrChange w:id="4447" w:author="Harry Shamoon" w:date="2015-03-05T19:28:00Z">
            <w:rPr>
              <w:spacing w:val="-3"/>
            </w:rPr>
          </w:rPrChange>
        </w:rPr>
        <w:t>over</w:t>
      </w:r>
      <w:r w:rsidRPr="006C66CA">
        <w:rPr>
          <w:rFonts w:cs="Arial"/>
          <w:spacing w:val="10"/>
          <w:rPrChange w:id="4448" w:author="Harry Shamoon" w:date="2015-03-05T19:28:00Z">
            <w:rPr>
              <w:spacing w:val="10"/>
            </w:rPr>
          </w:rPrChange>
        </w:rPr>
        <w:t xml:space="preserve"> </w:t>
      </w:r>
      <w:r w:rsidRPr="006C66CA">
        <w:rPr>
          <w:rFonts w:cs="Arial"/>
          <w:rPrChange w:id="4449" w:author="Harry Shamoon" w:date="2015-03-05T19:28:00Z">
            <w:rPr/>
          </w:rPrChange>
        </w:rPr>
        <w:t>time,</w:t>
      </w:r>
      <w:r w:rsidRPr="006C66CA">
        <w:rPr>
          <w:rFonts w:cs="Arial"/>
          <w:spacing w:val="14"/>
          <w:rPrChange w:id="4450" w:author="Harry Shamoon" w:date="2015-03-05T19:28:00Z">
            <w:rPr>
              <w:spacing w:val="14"/>
            </w:rPr>
          </w:rPrChange>
        </w:rPr>
        <w:t xml:space="preserve"> </w:t>
      </w:r>
      <w:r w:rsidRPr="006C66CA">
        <w:rPr>
          <w:rFonts w:cs="Arial"/>
          <w:rPrChange w:id="4451" w:author="Harry Shamoon" w:date="2015-03-05T19:28:00Z">
            <w:rPr/>
          </w:rPrChange>
        </w:rPr>
        <w:t>we</w:t>
      </w:r>
      <w:r w:rsidRPr="006C66CA">
        <w:rPr>
          <w:rFonts w:cs="Arial"/>
          <w:spacing w:val="10"/>
          <w:rPrChange w:id="4452" w:author="Harry Shamoon" w:date="2015-03-05T19:28:00Z">
            <w:rPr>
              <w:spacing w:val="10"/>
            </w:rPr>
          </w:rPrChange>
        </w:rPr>
        <w:t xml:space="preserve"> </w:t>
      </w:r>
      <w:r w:rsidRPr="006C66CA">
        <w:rPr>
          <w:rFonts w:cs="Arial"/>
          <w:rPrChange w:id="4453" w:author="Harry Shamoon" w:date="2015-03-05T19:28:00Z">
            <w:rPr/>
          </w:rPrChange>
        </w:rPr>
        <w:t>will</w:t>
      </w:r>
      <w:r w:rsidRPr="006C66CA">
        <w:rPr>
          <w:rFonts w:cs="Arial"/>
          <w:spacing w:val="10"/>
          <w:rPrChange w:id="4454" w:author="Harry Shamoon" w:date="2015-03-05T19:28:00Z">
            <w:rPr>
              <w:spacing w:val="10"/>
            </w:rPr>
          </w:rPrChange>
        </w:rPr>
        <w:t xml:space="preserve"> </w:t>
      </w:r>
      <w:r w:rsidRPr="006C66CA">
        <w:rPr>
          <w:rFonts w:cs="Arial"/>
          <w:rPrChange w:id="4455" w:author="Harry Shamoon" w:date="2015-03-05T19:28:00Z">
            <w:rPr/>
          </w:rPrChange>
        </w:rPr>
        <w:t>adjust</w:t>
      </w:r>
      <w:r w:rsidRPr="006C66CA">
        <w:rPr>
          <w:rFonts w:cs="Arial"/>
          <w:spacing w:val="10"/>
          <w:rPrChange w:id="4456" w:author="Harry Shamoon" w:date="2015-03-05T19:28:00Z">
            <w:rPr>
              <w:spacing w:val="10"/>
            </w:rPr>
          </w:rPrChange>
        </w:rPr>
        <w:t xml:space="preserve"> </w:t>
      </w:r>
      <w:r w:rsidRPr="006C66CA">
        <w:rPr>
          <w:rFonts w:cs="Arial"/>
          <w:rPrChange w:id="4457" w:author="Harry Shamoon" w:date="2015-03-05T19:28:00Z">
            <w:rPr/>
          </w:rPrChange>
        </w:rPr>
        <w:t>our</w:t>
      </w:r>
      <w:r w:rsidRPr="006C66CA">
        <w:rPr>
          <w:rFonts w:cs="Arial"/>
          <w:spacing w:val="10"/>
          <w:rPrChange w:id="4458" w:author="Harry Shamoon" w:date="2015-03-05T19:28:00Z">
            <w:rPr>
              <w:spacing w:val="10"/>
            </w:rPr>
          </w:rPrChange>
        </w:rPr>
        <w:t xml:space="preserve"> </w:t>
      </w:r>
      <w:r w:rsidRPr="006C66CA">
        <w:rPr>
          <w:rFonts w:cs="Arial"/>
          <w:rPrChange w:id="4459" w:author="Harry Shamoon" w:date="2015-03-05T19:28:00Z">
            <w:rPr/>
          </w:rPrChange>
        </w:rPr>
        <w:t>Bayesian</w:t>
      </w:r>
      <w:r w:rsidRPr="006C66CA">
        <w:rPr>
          <w:rFonts w:cs="Arial"/>
          <w:spacing w:val="10"/>
          <w:rPrChange w:id="4460" w:author="Harry Shamoon" w:date="2015-03-05T19:28:00Z">
            <w:rPr>
              <w:spacing w:val="10"/>
            </w:rPr>
          </w:rPrChange>
        </w:rPr>
        <w:t xml:space="preserve"> </w:t>
      </w:r>
      <w:r w:rsidRPr="006C66CA">
        <w:rPr>
          <w:rFonts w:cs="Arial"/>
          <w:rPrChange w:id="4461" w:author="Harry Shamoon" w:date="2015-03-05T19:28:00Z">
            <w:rPr/>
          </w:rPrChange>
        </w:rPr>
        <w:t>model</w:t>
      </w:r>
      <w:r w:rsidRPr="006C66CA">
        <w:rPr>
          <w:rFonts w:cs="Arial"/>
          <w:spacing w:val="10"/>
          <w:rPrChange w:id="4462" w:author="Harry Shamoon" w:date="2015-03-05T19:28:00Z">
            <w:rPr>
              <w:spacing w:val="10"/>
            </w:rPr>
          </w:rPrChange>
        </w:rPr>
        <w:t xml:space="preserve"> </w:t>
      </w:r>
      <w:r w:rsidRPr="006C66CA">
        <w:rPr>
          <w:rFonts w:cs="Arial"/>
          <w:rPrChange w:id="4463" w:author="Harry Shamoon" w:date="2015-03-05T19:28:00Z">
            <w:rPr/>
          </w:rPrChange>
        </w:rPr>
        <w:t>to</w:t>
      </w:r>
      <w:r w:rsidRPr="006C66CA">
        <w:rPr>
          <w:rFonts w:cs="Arial"/>
          <w:spacing w:val="10"/>
          <w:rPrChange w:id="4464" w:author="Harry Shamoon" w:date="2015-03-05T19:28:00Z">
            <w:rPr>
              <w:spacing w:val="10"/>
            </w:rPr>
          </w:rPrChange>
        </w:rPr>
        <w:t xml:space="preserve"> </w:t>
      </w:r>
      <w:r w:rsidRPr="006C66CA">
        <w:rPr>
          <w:rFonts w:cs="Arial"/>
          <w:rPrChange w:id="4465" w:author="Harry Shamoon" w:date="2015-03-05T19:28:00Z">
            <w:rPr/>
          </w:rPrChange>
        </w:rPr>
        <w:t>update</w:t>
      </w:r>
      <w:r w:rsidRPr="006C66CA">
        <w:rPr>
          <w:rFonts w:cs="Arial"/>
          <w:w w:val="99"/>
          <w:rPrChange w:id="4466" w:author="Harry Shamoon" w:date="2015-03-05T19:28:00Z">
            <w:rPr>
              <w:w w:val="99"/>
            </w:rPr>
          </w:rPrChange>
        </w:rPr>
        <w:t xml:space="preserve"> </w:t>
      </w:r>
      <w:r w:rsidRPr="006C66CA">
        <w:rPr>
          <w:rFonts w:cs="Arial"/>
          <w:rPrChange w:id="4467" w:author="Harry Shamoon" w:date="2015-03-05T19:28:00Z">
            <w:rPr/>
          </w:rPrChange>
        </w:rPr>
        <w:t>continuously</w:t>
      </w:r>
      <w:r w:rsidRPr="006C66CA">
        <w:rPr>
          <w:rFonts w:cs="Arial"/>
          <w:spacing w:val="-20"/>
          <w:rPrChange w:id="4468" w:author="Harry Shamoon" w:date="2015-03-05T19:28:00Z">
            <w:rPr>
              <w:spacing w:val="-20"/>
            </w:rPr>
          </w:rPrChange>
        </w:rPr>
        <w:t xml:space="preserve"> </w:t>
      </w:r>
      <w:r w:rsidRPr="006C66CA">
        <w:rPr>
          <w:rFonts w:cs="Arial"/>
          <w:rPrChange w:id="4469" w:author="Harry Shamoon" w:date="2015-03-05T19:28:00Z">
            <w:rPr/>
          </w:rPrChange>
        </w:rPr>
        <w:t>with</w:t>
      </w:r>
      <w:r w:rsidRPr="006C66CA">
        <w:rPr>
          <w:rFonts w:cs="Arial"/>
          <w:spacing w:val="-20"/>
          <w:rPrChange w:id="4470" w:author="Harry Shamoon" w:date="2015-03-05T19:28:00Z">
            <w:rPr>
              <w:spacing w:val="-20"/>
            </w:rPr>
          </w:rPrChange>
        </w:rPr>
        <w:t xml:space="preserve"> </w:t>
      </w:r>
      <w:r w:rsidRPr="006C66CA">
        <w:rPr>
          <w:rFonts w:cs="Arial"/>
          <w:rPrChange w:id="4471" w:author="Harry Shamoon" w:date="2015-03-05T19:28:00Z">
            <w:rPr/>
          </w:rPrChange>
        </w:rPr>
        <w:t>new</w:t>
      </w:r>
      <w:r w:rsidRPr="006C66CA">
        <w:rPr>
          <w:rFonts w:cs="Arial"/>
          <w:spacing w:val="-20"/>
          <w:rPrChange w:id="4472" w:author="Harry Shamoon" w:date="2015-03-05T19:28:00Z">
            <w:rPr>
              <w:spacing w:val="-20"/>
            </w:rPr>
          </w:rPrChange>
        </w:rPr>
        <w:t xml:space="preserve"> </w:t>
      </w:r>
      <w:r w:rsidRPr="006C66CA">
        <w:rPr>
          <w:rFonts w:cs="Arial"/>
          <w:rPrChange w:id="4473" w:author="Harry Shamoon" w:date="2015-03-05T19:28:00Z">
            <w:rPr/>
          </w:rPrChange>
        </w:rPr>
        <w:t>incoming</w:t>
      </w:r>
      <w:r w:rsidRPr="006C66CA">
        <w:rPr>
          <w:rFonts w:cs="Arial"/>
          <w:spacing w:val="-20"/>
          <w:rPrChange w:id="4474" w:author="Harry Shamoon" w:date="2015-03-05T19:28:00Z">
            <w:rPr>
              <w:spacing w:val="-20"/>
            </w:rPr>
          </w:rPrChange>
        </w:rPr>
        <w:t xml:space="preserve"> </w:t>
      </w:r>
      <w:r w:rsidRPr="006C66CA">
        <w:rPr>
          <w:rFonts w:cs="Arial"/>
          <w:rPrChange w:id="4475" w:author="Harry Shamoon" w:date="2015-03-05T19:28:00Z">
            <w:rPr/>
          </w:rPrChange>
        </w:rPr>
        <w:t>patients</w:t>
      </w:r>
      <w:r w:rsidRPr="006C66CA">
        <w:rPr>
          <w:rFonts w:cs="Arial"/>
          <w:spacing w:val="-20"/>
          <w:rPrChange w:id="4476" w:author="Harry Shamoon" w:date="2015-03-05T19:28:00Z">
            <w:rPr>
              <w:spacing w:val="-20"/>
            </w:rPr>
          </w:rPrChange>
        </w:rPr>
        <w:t xml:space="preserve"> </w:t>
      </w:r>
      <w:r w:rsidRPr="006C66CA">
        <w:rPr>
          <w:rFonts w:cs="Arial"/>
          <w:rPrChange w:id="4477" w:author="Harry Shamoon" w:date="2015-03-05T19:28:00Z">
            <w:rPr/>
          </w:rPrChange>
        </w:rPr>
        <w:t>and</w:t>
      </w:r>
      <w:r w:rsidRPr="006C66CA">
        <w:rPr>
          <w:rFonts w:cs="Arial"/>
          <w:spacing w:val="-20"/>
          <w:rPrChange w:id="4478" w:author="Harry Shamoon" w:date="2015-03-05T19:28:00Z">
            <w:rPr>
              <w:spacing w:val="-20"/>
            </w:rPr>
          </w:rPrChange>
        </w:rPr>
        <w:t xml:space="preserve"> </w:t>
      </w:r>
      <w:r w:rsidRPr="006C66CA">
        <w:rPr>
          <w:rFonts w:cs="Arial"/>
          <w:rPrChange w:id="4479" w:author="Harry Shamoon" w:date="2015-03-05T19:28:00Z">
            <w:rPr/>
          </w:rPrChange>
        </w:rPr>
        <w:t>adapt</w:t>
      </w:r>
      <w:r w:rsidRPr="006C66CA">
        <w:rPr>
          <w:rFonts w:cs="Arial"/>
          <w:spacing w:val="-20"/>
          <w:rPrChange w:id="4480" w:author="Harry Shamoon" w:date="2015-03-05T19:28:00Z">
            <w:rPr>
              <w:spacing w:val="-20"/>
            </w:rPr>
          </w:rPrChange>
        </w:rPr>
        <w:t xml:space="preserve"> </w:t>
      </w:r>
      <w:r w:rsidRPr="006C66CA">
        <w:rPr>
          <w:rFonts w:cs="Arial"/>
          <w:rPrChange w:id="4481" w:author="Harry Shamoon" w:date="2015-03-05T19:28:00Z">
            <w:rPr/>
          </w:rPrChange>
        </w:rPr>
        <w:t>our</w:t>
      </w:r>
      <w:r w:rsidRPr="006C66CA">
        <w:rPr>
          <w:rFonts w:cs="Arial"/>
          <w:spacing w:val="-20"/>
          <w:rPrChange w:id="4482" w:author="Harry Shamoon" w:date="2015-03-05T19:28:00Z">
            <w:rPr>
              <w:spacing w:val="-20"/>
            </w:rPr>
          </w:rPrChange>
        </w:rPr>
        <w:t xml:space="preserve"> </w:t>
      </w:r>
      <w:r w:rsidRPr="006C66CA">
        <w:rPr>
          <w:rFonts w:cs="Arial"/>
          <w:rPrChange w:id="4483" w:author="Harry Shamoon" w:date="2015-03-05T19:28:00Z">
            <w:rPr/>
          </w:rPrChange>
        </w:rPr>
        <w:t>model</w:t>
      </w:r>
      <w:r w:rsidRPr="006C66CA">
        <w:rPr>
          <w:rFonts w:cs="Arial"/>
          <w:spacing w:val="-20"/>
          <w:rPrChange w:id="4484" w:author="Harry Shamoon" w:date="2015-03-05T19:28:00Z">
            <w:rPr>
              <w:spacing w:val="-20"/>
            </w:rPr>
          </w:rPrChange>
        </w:rPr>
        <w:t xml:space="preserve"> </w:t>
      </w:r>
      <w:r w:rsidRPr="006C66CA">
        <w:rPr>
          <w:rFonts w:cs="Arial"/>
          <w:rPrChange w:id="4485" w:author="Harry Shamoon" w:date="2015-03-05T19:28:00Z">
            <w:rPr/>
          </w:rPrChange>
        </w:rPr>
        <w:t>to</w:t>
      </w:r>
      <w:r w:rsidRPr="006C66CA">
        <w:rPr>
          <w:rFonts w:cs="Arial"/>
          <w:spacing w:val="-20"/>
          <w:rPrChange w:id="4486" w:author="Harry Shamoon" w:date="2015-03-05T19:28:00Z">
            <w:rPr>
              <w:spacing w:val="-20"/>
            </w:rPr>
          </w:rPrChange>
        </w:rPr>
        <w:t xml:space="preserve"> </w:t>
      </w:r>
      <w:r w:rsidRPr="006C66CA">
        <w:rPr>
          <w:rFonts w:cs="Arial"/>
          <w:rPrChange w:id="4487" w:author="Harry Shamoon" w:date="2015-03-05T19:28:00Z">
            <w:rPr/>
          </w:rPrChange>
        </w:rPr>
        <w:t>include</w:t>
      </w:r>
      <w:r w:rsidRPr="006C66CA">
        <w:rPr>
          <w:rFonts w:cs="Arial"/>
          <w:spacing w:val="-20"/>
          <w:rPrChange w:id="4488" w:author="Harry Shamoon" w:date="2015-03-05T19:28:00Z">
            <w:rPr>
              <w:spacing w:val="-20"/>
            </w:rPr>
          </w:rPrChange>
        </w:rPr>
        <w:t xml:space="preserve"> </w:t>
      </w:r>
      <w:r w:rsidRPr="006C66CA">
        <w:rPr>
          <w:rFonts w:cs="Arial"/>
          <w:rPrChange w:id="4489" w:author="Harry Shamoon" w:date="2015-03-05T19:28:00Z">
            <w:rPr/>
          </w:rPrChange>
        </w:rPr>
        <w:t>temporal</w:t>
      </w:r>
      <w:r w:rsidRPr="006C66CA">
        <w:rPr>
          <w:rFonts w:cs="Arial"/>
          <w:spacing w:val="-20"/>
          <w:rPrChange w:id="4490" w:author="Harry Shamoon" w:date="2015-03-05T19:28:00Z">
            <w:rPr>
              <w:spacing w:val="-20"/>
            </w:rPr>
          </w:rPrChange>
        </w:rPr>
        <w:t xml:space="preserve"> </w:t>
      </w:r>
      <w:r w:rsidRPr="006C66CA">
        <w:rPr>
          <w:rFonts w:cs="Arial"/>
          <w:rPrChange w:id="4491" w:author="Harry Shamoon" w:date="2015-03-05T19:28:00Z">
            <w:rPr/>
          </w:rPrChange>
        </w:rPr>
        <w:t>effects,</w:t>
      </w:r>
      <w:r w:rsidRPr="006C66CA">
        <w:rPr>
          <w:rFonts w:cs="Arial"/>
          <w:spacing w:val="-18"/>
          <w:rPrChange w:id="4492" w:author="Harry Shamoon" w:date="2015-03-05T19:28:00Z">
            <w:rPr>
              <w:spacing w:val="-18"/>
            </w:rPr>
          </w:rPrChange>
        </w:rPr>
        <w:t xml:space="preserve"> </w:t>
      </w:r>
      <w:r w:rsidRPr="006C66CA">
        <w:rPr>
          <w:rFonts w:cs="Arial"/>
          <w:rPrChange w:id="4493" w:author="Harry Shamoon" w:date="2015-03-05T19:28:00Z">
            <w:rPr/>
          </w:rPrChange>
        </w:rPr>
        <w:t>like</w:t>
      </w:r>
      <w:r w:rsidRPr="006C66CA">
        <w:rPr>
          <w:rFonts w:cs="Arial"/>
          <w:spacing w:val="-20"/>
          <w:rPrChange w:id="4494" w:author="Harry Shamoon" w:date="2015-03-05T19:28:00Z">
            <w:rPr>
              <w:spacing w:val="-20"/>
            </w:rPr>
          </w:rPrChange>
        </w:rPr>
        <w:t xml:space="preserve"> </w:t>
      </w:r>
      <w:r w:rsidRPr="006C66CA">
        <w:rPr>
          <w:rFonts w:cs="Arial"/>
          <w:rPrChange w:id="4495" w:author="Harry Shamoon" w:date="2015-03-05T19:28:00Z">
            <w:rPr/>
          </w:rPrChange>
        </w:rPr>
        <w:t>institutional</w:t>
      </w:r>
      <w:r w:rsidRPr="006C66CA">
        <w:rPr>
          <w:rFonts w:cs="Arial"/>
          <w:spacing w:val="-20"/>
          <w:rPrChange w:id="4496" w:author="Harry Shamoon" w:date="2015-03-05T19:28:00Z">
            <w:rPr>
              <w:spacing w:val="-20"/>
            </w:rPr>
          </w:rPrChange>
        </w:rPr>
        <w:t xml:space="preserve"> </w:t>
      </w:r>
      <w:r w:rsidRPr="006C66CA">
        <w:rPr>
          <w:rFonts w:cs="Arial"/>
          <w:rPrChange w:id="4497" w:author="Harry Shamoon" w:date="2015-03-05T19:28:00Z">
            <w:rPr/>
          </w:rPrChange>
        </w:rPr>
        <w:t>learning</w:t>
      </w:r>
    </w:p>
    <w:p w14:paraId="3971DD26" w14:textId="77777777" w:rsidR="00F731E7" w:rsidRPr="006C66CA" w:rsidRDefault="00082CF3" w:rsidP="00174DF6">
      <w:pPr>
        <w:pStyle w:val="BodyText"/>
        <w:spacing w:before="2"/>
        <w:ind w:left="119"/>
        <w:jc w:val="both"/>
        <w:rPr>
          <w:rFonts w:cs="Arial"/>
          <w:rPrChange w:id="4498" w:author="Harry Shamoon" w:date="2015-03-05T19:28:00Z">
            <w:rPr/>
          </w:rPrChange>
        </w:rPr>
      </w:pPr>
      <w:r w:rsidRPr="006C66CA">
        <w:rPr>
          <w:rFonts w:cs="Arial"/>
          <w:rPrChange w:id="4499" w:author="Harry Shamoon" w:date="2015-03-05T19:28:00Z">
            <w:rPr/>
          </w:rPrChange>
        </w:rPr>
        <w:t>,</w:t>
      </w:r>
      <w:r w:rsidRPr="006C66CA">
        <w:rPr>
          <w:rFonts w:cs="Arial"/>
          <w:spacing w:val="-8"/>
          <w:rPrChange w:id="4500" w:author="Harry Shamoon" w:date="2015-03-05T19:28:00Z">
            <w:rPr>
              <w:spacing w:val="-8"/>
            </w:rPr>
          </w:rPrChange>
        </w:rPr>
        <w:t xml:space="preserve"> </w:t>
      </w:r>
      <w:proofErr w:type="gramStart"/>
      <w:r w:rsidRPr="006C66CA">
        <w:rPr>
          <w:rFonts w:cs="Arial"/>
          <w:rPrChange w:id="4501" w:author="Harry Shamoon" w:date="2015-03-05T19:28:00Z">
            <w:rPr/>
          </w:rPrChange>
        </w:rPr>
        <w:t>seasonal</w:t>
      </w:r>
      <w:proofErr w:type="gramEnd"/>
      <w:r w:rsidRPr="006C66CA">
        <w:rPr>
          <w:rFonts w:cs="Arial"/>
          <w:spacing w:val="-8"/>
          <w:rPrChange w:id="4502" w:author="Harry Shamoon" w:date="2015-03-05T19:28:00Z">
            <w:rPr>
              <w:spacing w:val="-8"/>
            </w:rPr>
          </w:rPrChange>
        </w:rPr>
        <w:t xml:space="preserve"> </w:t>
      </w:r>
      <w:r w:rsidRPr="006C66CA">
        <w:rPr>
          <w:rFonts w:cs="Arial"/>
          <w:rPrChange w:id="4503" w:author="Harry Shamoon" w:date="2015-03-05T19:28:00Z">
            <w:rPr/>
          </w:rPrChange>
        </w:rPr>
        <w:t>or</w:t>
      </w:r>
      <w:r w:rsidRPr="006C66CA">
        <w:rPr>
          <w:rFonts w:cs="Arial"/>
          <w:spacing w:val="-8"/>
          <w:rPrChange w:id="4504" w:author="Harry Shamoon" w:date="2015-03-05T19:28:00Z">
            <w:rPr>
              <w:spacing w:val="-8"/>
            </w:rPr>
          </w:rPrChange>
        </w:rPr>
        <w:t xml:space="preserve"> </w:t>
      </w:r>
      <w:r w:rsidRPr="006C66CA">
        <w:rPr>
          <w:rFonts w:cs="Arial"/>
          <w:rPrChange w:id="4505" w:author="Harry Shamoon" w:date="2015-03-05T19:28:00Z">
            <w:rPr/>
          </w:rPrChange>
        </w:rPr>
        <w:t>endemic</w:t>
      </w:r>
      <w:r w:rsidRPr="006C66CA">
        <w:rPr>
          <w:rFonts w:cs="Arial"/>
          <w:spacing w:val="-8"/>
          <w:rPrChange w:id="4506" w:author="Harry Shamoon" w:date="2015-03-05T19:28:00Z">
            <w:rPr>
              <w:spacing w:val="-8"/>
            </w:rPr>
          </w:rPrChange>
        </w:rPr>
        <w:t xml:space="preserve"> </w:t>
      </w:r>
      <w:r w:rsidRPr="006C66CA">
        <w:rPr>
          <w:rFonts w:cs="Arial"/>
          <w:rPrChange w:id="4507" w:author="Harry Shamoon" w:date="2015-03-05T19:28:00Z">
            <w:rPr/>
          </w:rPrChange>
        </w:rPr>
        <w:t>phenomena.</w:t>
      </w:r>
      <w:r w:rsidRPr="006C66CA">
        <w:rPr>
          <w:rFonts w:cs="Arial"/>
          <w:spacing w:val="5"/>
          <w:rPrChange w:id="4508" w:author="Harry Shamoon" w:date="2015-03-05T19:28:00Z">
            <w:rPr>
              <w:spacing w:val="5"/>
            </w:rPr>
          </w:rPrChange>
        </w:rPr>
        <w:t xml:space="preserve"> </w:t>
      </w:r>
      <w:r w:rsidRPr="006C66CA">
        <w:rPr>
          <w:rFonts w:cs="Arial"/>
          <w:spacing w:val="-4"/>
          <w:rPrChange w:id="4509" w:author="Harry Shamoon" w:date="2015-03-05T19:28:00Z">
            <w:rPr>
              <w:spacing w:val="-4"/>
            </w:rPr>
          </w:rPrChange>
        </w:rPr>
        <w:t>We</w:t>
      </w:r>
      <w:r w:rsidRPr="006C66CA">
        <w:rPr>
          <w:rFonts w:cs="Arial"/>
          <w:spacing w:val="-8"/>
          <w:rPrChange w:id="4510" w:author="Harry Shamoon" w:date="2015-03-05T19:28:00Z">
            <w:rPr>
              <w:spacing w:val="-8"/>
            </w:rPr>
          </w:rPrChange>
        </w:rPr>
        <w:t xml:space="preserve"> </w:t>
      </w:r>
      <w:r w:rsidRPr="006C66CA">
        <w:rPr>
          <w:rFonts w:cs="Arial"/>
          <w:rPrChange w:id="4511" w:author="Harry Shamoon" w:date="2015-03-05T19:28:00Z">
            <w:rPr/>
          </w:rPrChange>
        </w:rPr>
        <w:t>subsequently</w:t>
      </w:r>
      <w:r w:rsidRPr="006C66CA">
        <w:rPr>
          <w:rFonts w:cs="Arial"/>
          <w:spacing w:val="-8"/>
          <w:rPrChange w:id="4512" w:author="Harry Shamoon" w:date="2015-03-05T19:28:00Z">
            <w:rPr>
              <w:spacing w:val="-8"/>
            </w:rPr>
          </w:rPrChange>
        </w:rPr>
        <w:t xml:space="preserve"> </w:t>
      </w:r>
      <w:r w:rsidRPr="006C66CA">
        <w:rPr>
          <w:rFonts w:cs="Arial"/>
          <w:rPrChange w:id="4513" w:author="Harry Shamoon" w:date="2015-03-05T19:28:00Z">
            <w:rPr/>
          </w:rPrChange>
        </w:rPr>
        <w:t>expand</w:t>
      </w:r>
      <w:r w:rsidRPr="006C66CA">
        <w:rPr>
          <w:rFonts w:cs="Arial"/>
          <w:spacing w:val="-8"/>
          <w:rPrChange w:id="4514" w:author="Harry Shamoon" w:date="2015-03-05T19:28:00Z">
            <w:rPr>
              <w:spacing w:val="-8"/>
            </w:rPr>
          </w:rPrChange>
        </w:rPr>
        <w:t xml:space="preserve"> </w:t>
      </w:r>
      <w:r w:rsidRPr="006C66CA">
        <w:rPr>
          <w:rFonts w:cs="Arial"/>
          <w:rPrChange w:id="4515" w:author="Harry Shamoon" w:date="2015-03-05T19:28:00Z">
            <w:rPr/>
          </w:rPrChange>
        </w:rPr>
        <w:t>the</w:t>
      </w:r>
      <w:r w:rsidRPr="006C66CA">
        <w:rPr>
          <w:rFonts w:cs="Arial"/>
          <w:spacing w:val="-8"/>
          <w:rPrChange w:id="4516" w:author="Harry Shamoon" w:date="2015-03-05T19:28:00Z">
            <w:rPr>
              <w:spacing w:val="-8"/>
            </w:rPr>
          </w:rPrChange>
        </w:rPr>
        <w:t xml:space="preserve"> </w:t>
      </w:r>
      <w:r w:rsidRPr="006C66CA">
        <w:rPr>
          <w:rFonts w:cs="Arial"/>
          <w:rPrChange w:id="4517" w:author="Harry Shamoon" w:date="2015-03-05T19:28:00Z">
            <w:rPr/>
          </w:rPrChange>
        </w:rPr>
        <w:t>model</w:t>
      </w:r>
      <w:r w:rsidRPr="006C66CA">
        <w:rPr>
          <w:rFonts w:cs="Arial"/>
          <w:spacing w:val="-8"/>
          <w:rPrChange w:id="4518" w:author="Harry Shamoon" w:date="2015-03-05T19:28:00Z">
            <w:rPr>
              <w:spacing w:val="-8"/>
            </w:rPr>
          </w:rPrChange>
        </w:rPr>
        <w:t xml:space="preserve"> </w:t>
      </w:r>
      <w:r w:rsidRPr="006C66CA">
        <w:rPr>
          <w:rFonts w:cs="Arial"/>
          <w:rPrChange w:id="4519" w:author="Harry Shamoon" w:date="2015-03-05T19:28:00Z">
            <w:rPr/>
          </w:rPrChange>
        </w:rPr>
        <w:t>to</w:t>
      </w:r>
      <w:r w:rsidRPr="006C66CA">
        <w:rPr>
          <w:rFonts w:cs="Arial"/>
          <w:spacing w:val="-8"/>
          <w:rPrChange w:id="4520" w:author="Harry Shamoon" w:date="2015-03-05T19:28:00Z">
            <w:rPr>
              <w:spacing w:val="-8"/>
            </w:rPr>
          </w:rPrChange>
        </w:rPr>
        <w:t xml:space="preserve"> </w:t>
      </w:r>
      <w:r w:rsidRPr="006C66CA">
        <w:rPr>
          <w:rFonts w:cs="Arial"/>
          <w:rPrChange w:id="4521" w:author="Harry Shamoon" w:date="2015-03-05T19:28:00Z">
            <w:rPr/>
          </w:rPrChange>
        </w:rPr>
        <w:t>include</w:t>
      </w:r>
      <w:r w:rsidRPr="006C66CA">
        <w:rPr>
          <w:rFonts w:cs="Arial"/>
          <w:spacing w:val="-8"/>
          <w:rPrChange w:id="4522" w:author="Harry Shamoon" w:date="2015-03-05T19:28:00Z">
            <w:rPr>
              <w:spacing w:val="-8"/>
            </w:rPr>
          </w:rPrChange>
        </w:rPr>
        <w:t xml:space="preserve"> </w:t>
      </w:r>
      <w:r w:rsidRPr="006C66CA">
        <w:rPr>
          <w:rFonts w:cs="Arial"/>
          <w:rPrChange w:id="4523" w:author="Harry Shamoon" w:date="2015-03-05T19:28:00Z">
            <w:rPr/>
          </w:rPrChange>
        </w:rPr>
        <w:t>other</w:t>
      </w:r>
      <w:r w:rsidRPr="006C66CA">
        <w:rPr>
          <w:rFonts w:cs="Arial"/>
          <w:spacing w:val="-8"/>
          <w:rPrChange w:id="4524" w:author="Harry Shamoon" w:date="2015-03-05T19:28:00Z">
            <w:rPr>
              <w:spacing w:val="-8"/>
            </w:rPr>
          </w:rPrChange>
        </w:rPr>
        <w:t xml:space="preserve"> </w:t>
      </w:r>
      <w:r w:rsidRPr="006C66CA">
        <w:rPr>
          <w:rFonts w:cs="Arial"/>
          <w:rPrChange w:id="4525" w:author="Harry Shamoon" w:date="2015-03-05T19:28:00Z">
            <w:rPr/>
          </w:rPrChange>
        </w:rPr>
        <w:t>regional</w:t>
      </w:r>
      <w:r w:rsidRPr="006C66CA">
        <w:rPr>
          <w:rFonts w:cs="Arial"/>
          <w:spacing w:val="-8"/>
          <w:rPrChange w:id="4526" w:author="Harry Shamoon" w:date="2015-03-05T19:28:00Z">
            <w:rPr>
              <w:spacing w:val="-8"/>
            </w:rPr>
          </w:rPrChange>
        </w:rPr>
        <w:t xml:space="preserve"> </w:t>
      </w:r>
      <w:r w:rsidRPr="006C66CA">
        <w:rPr>
          <w:rFonts w:cs="Arial"/>
          <w:rPrChange w:id="4527" w:author="Harry Shamoon" w:date="2015-03-05T19:28:00Z">
            <w:rPr/>
          </w:rPrChange>
        </w:rPr>
        <w:t>institutions.</w:t>
      </w:r>
    </w:p>
    <w:p w14:paraId="603DC97A" w14:textId="77777777" w:rsidR="00F731E7" w:rsidRPr="006C66CA" w:rsidRDefault="00082CF3" w:rsidP="00231B3C">
      <w:pPr>
        <w:pStyle w:val="Heading4"/>
        <w:spacing w:before="125"/>
        <w:ind w:left="119"/>
        <w:jc w:val="both"/>
        <w:rPr>
          <w:rFonts w:cs="Arial"/>
          <w:b w:val="0"/>
          <w:bCs w:val="0"/>
          <w:rPrChange w:id="4528" w:author="Harry Shamoon" w:date="2015-03-05T19:28:00Z">
            <w:rPr>
              <w:b w:val="0"/>
              <w:bCs w:val="0"/>
            </w:rPr>
          </w:rPrChange>
        </w:rPr>
      </w:pPr>
      <w:r w:rsidRPr="006C66CA">
        <w:rPr>
          <w:rFonts w:cs="Arial"/>
          <w:rPrChange w:id="4529" w:author="Harry Shamoon" w:date="2015-03-05T19:28:00Z">
            <w:rPr/>
          </w:rPrChange>
        </w:rPr>
        <w:t>Aim</w:t>
      </w:r>
      <w:r w:rsidRPr="006C66CA">
        <w:rPr>
          <w:rFonts w:cs="Arial"/>
          <w:spacing w:val="-9"/>
          <w:rPrChange w:id="4530" w:author="Harry Shamoon" w:date="2015-03-05T19:28:00Z">
            <w:rPr>
              <w:spacing w:val="-9"/>
            </w:rPr>
          </w:rPrChange>
        </w:rPr>
        <w:t xml:space="preserve"> </w:t>
      </w:r>
      <w:r w:rsidRPr="006C66CA">
        <w:rPr>
          <w:rFonts w:cs="Arial"/>
          <w:rPrChange w:id="4531" w:author="Harry Shamoon" w:date="2015-03-05T19:28:00Z">
            <w:rPr/>
          </w:rPrChange>
        </w:rPr>
        <w:t>2b:</w:t>
      </w:r>
      <w:r w:rsidRPr="006C66CA">
        <w:rPr>
          <w:rFonts w:cs="Arial"/>
          <w:spacing w:val="3"/>
          <w:rPrChange w:id="4532" w:author="Harry Shamoon" w:date="2015-03-05T19:28:00Z">
            <w:rPr>
              <w:spacing w:val="3"/>
            </w:rPr>
          </w:rPrChange>
        </w:rPr>
        <w:t xml:space="preserve"> </w:t>
      </w:r>
      <w:r w:rsidRPr="006C66CA">
        <w:rPr>
          <w:rFonts w:cs="Arial"/>
          <w:rPrChange w:id="4533" w:author="Harry Shamoon" w:date="2015-03-05T19:28:00Z">
            <w:rPr/>
          </w:rPrChange>
        </w:rPr>
        <w:t>Investigate</w:t>
      </w:r>
      <w:r w:rsidRPr="006C66CA">
        <w:rPr>
          <w:rFonts w:cs="Arial"/>
          <w:spacing w:val="-9"/>
          <w:rPrChange w:id="4534" w:author="Harry Shamoon" w:date="2015-03-05T19:28:00Z">
            <w:rPr>
              <w:spacing w:val="-9"/>
            </w:rPr>
          </w:rPrChange>
        </w:rPr>
        <w:t xml:space="preserve"> </w:t>
      </w:r>
      <w:r w:rsidRPr="006C66CA">
        <w:rPr>
          <w:rFonts w:cs="Arial"/>
          <w:rPrChange w:id="4535" w:author="Harry Shamoon" w:date="2015-03-05T19:28:00Z">
            <w:rPr/>
          </w:rPrChange>
        </w:rPr>
        <w:t>compliance</w:t>
      </w:r>
      <w:r w:rsidRPr="006C66CA">
        <w:rPr>
          <w:rFonts w:cs="Arial"/>
          <w:spacing w:val="-9"/>
          <w:rPrChange w:id="4536" w:author="Harry Shamoon" w:date="2015-03-05T19:28:00Z">
            <w:rPr>
              <w:spacing w:val="-9"/>
            </w:rPr>
          </w:rPrChange>
        </w:rPr>
        <w:t xml:space="preserve"> </w:t>
      </w:r>
      <w:r w:rsidRPr="006C66CA">
        <w:rPr>
          <w:rFonts w:cs="Arial"/>
          <w:rPrChange w:id="4537" w:author="Harry Shamoon" w:date="2015-03-05T19:28:00Z">
            <w:rPr/>
          </w:rPrChange>
        </w:rPr>
        <w:t>with</w:t>
      </w:r>
      <w:r w:rsidRPr="006C66CA">
        <w:rPr>
          <w:rFonts w:cs="Arial"/>
          <w:spacing w:val="-9"/>
          <w:rPrChange w:id="4538" w:author="Harry Shamoon" w:date="2015-03-05T19:28:00Z">
            <w:rPr>
              <w:spacing w:val="-9"/>
            </w:rPr>
          </w:rPrChange>
        </w:rPr>
        <w:t xml:space="preserve"> </w:t>
      </w:r>
      <w:r w:rsidRPr="006C66CA">
        <w:rPr>
          <w:rFonts w:cs="Arial"/>
          <w:rPrChange w:id="4539" w:author="Harry Shamoon" w:date="2015-03-05T19:28:00Z">
            <w:rPr/>
          </w:rPrChange>
        </w:rPr>
        <w:t>the</w:t>
      </w:r>
      <w:r w:rsidRPr="006C66CA">
        <w:rPr>
          <w:rFonts w:cs="Arial"/>
          <w:spacing w:val="-9"/>
          <w:rPrChange w:id="4540" w:author="Harry Shamoon" w:date="2015-03-05T19:28:00Z">
            <w:rPr>
              <w:spacing w:val="-9"/>
            </w:rPr>
          </w:rPrChange>
        </w:rPr>
        <w:t xml:space="preserve"> </w:t>
      </w:r>
      <w:r w:rsidRPr="006C66CA">
        <w:rPr>
          <w:rFonts w:cs="Arial"/>
          <w:rPrChange w:id="4541" w:author="Harry Shamoon" w:date="2015-03-05T19:28:00Z">
            <w:rPr/>
          </w:rPrChange>
        </w:rPr>
        <w:t>individual</w:t>
      </w:r>
      <w:r w:rsidRPr="006C66CA">
        <w:rPr>
          <w:rFonts w:cs="Arial"/>
          <w:spacing w:val="-9"/>
          <w:rPrChange w:id="4542" w:author="Harry Shamoon" w:date="2015-03-05T19:28:00Z">
            <w:rPr>
              <w:spacing w:val="-9"/>
            </w:rPr>
          </w:rPrChange>
        </w:rPr>
        <w:t xml:space="preserve"> </w:t>
      </w:r>
      <w:r w:rsidRPr="006C66CA">
        <w:rPr>
          <w:rFonts w:cs="Arial"/>
          <w:rPrChange w:id="4543" w:author="Harry Shamoon" w:date="2015-03-05T19:28:00Z">
            <w:rPr/>
          </w:rPrChange>
        </w:rPr>
        <w:t>components</w:t>
      </w:r>
      <w:r w:rsidRPr="006C66CA">
        <w:rPr>
          <w:rFonts w:cs="Arial"/>
          <w:spacing w:val="-9"/>
          <w:rPrChange w:id="4544" w:author="Harry Shamoon" w:date="2015-03-05T19:28:00Z">
            <w:rPr>
              <w:spacing w:val="-9"/>
            </w:rPr>
          </w:rPrChange>
        </w:rPr>
        <w:t xml:space="preserve"> </w:t>
      </w:r>
      <w:r w:rsidRPr="006C66CA">
        <w:rPr>
          <w:rFonts w:cs="Arial"/>
          <w:rPrChange w:id="4545" w:author="Harry Shamoon" w:date="2015-03-05T19:28:00Z">
            <w:rPr/>
          </w:rPrChange>
        </w:rPr>
        <w:t>of</w:t>
      </w:r>
      <w:r w:rsidRPr="006C66CA">
        <w:rPr>
          <w:rFonts w:cs="Arial"/>
          <w:spacing w:val="-9"/>
          <w:rPrChange w:id="4546" w:author="Harry Shamoon" w:date="2015-03-05T19:28:00Z">
            <w:rPr>
              <w:spacing w:val="-9"/>
            </w:rPr>
          </w:rPrChange>
        </w:rPr>
        <w:t xml:space="preserve"> </w:t>
      </w:r>
      <w:r w:rsidRPr="006C66CA">
        <w:rPr>
          <w:rFonts w:cs="Arial"/>
          <w:rPrChange w:id="4547" w:author="Harry Shamoon" w:date="2015-03-05T19:28:00Z">
            <w:rPr/>
          </w:rPrChange>
        </w:rPr>
        <w:t>the</w:t>
      </w:r>
      <w:r w:rsidRPr="006C66CA">
        <w:rPr>
          <w:rFonts w:cs="Arial"/>
          <w:spacing w:val="-9"/>
          <w:rPrChange w:id="4548" w:author="Harry Shamoon" w:date="2015-03-05T19:28:00Z">
            <w:rPr>
              <w:spacing w:val="-9"/>
            </w:rPr>
          </w:rPrChange>
        </w:rPr>
        <w:t xml:space="preserve"> </w:t>
      </w:r>
      <w:r w:rsidRPr="006C66CA">
        <w:rPr>
          <w:rFonts w:cs="Arial"/>
          <w:rPrChange w:id="4549" w:author="Harry Shamoon" w:date="2015-03-05T19:28:00Z">
            <w:rPr/>
          </w:rPrChange>
        </w:rPr>
        <w:t>checklist.</w:t>
      </w:r>
    </w:p>
    <w:p w14:paraId="3D6742E2" w14:textId="77777777" w:rsidR="00F731E7" w:rsidRPr="006C66CA" w:rsidRDefault="00082CF3">
      <w:pPr>
        <w:pStyle w:val="BodyText"/>
        <w:spacing w:before="125"/>
        <w:ind w:left="119" w:right="119"/>
        <w:jc w:val="both"/>
        <w:rPr>
          <w:rFonts w:cs="Arial"/>
          <w:rPrChange w:id="4550" w:author="Harry Shamoon" w:date="2015-03-05T19:28:00Z">
            <w:rPr/>
          </w:rPrChange>
        </w:rPr>
        <w:pPrChange w:id="4551" w:author="Harry Shamoon" w:date="2015-03-05T19:42:00Z">
          <w:pPr>
            <w:pStyle w:val="BodyText"/>
            <w:spacing w:before="125" w:line="268" w:lineRule="auto"/>
            <w:ind w:left="119" w:right="119"/>
            <w:jc w:val="both"/>
          </w:pPr>
        </w:pPrChange>
      </w:pPr>
      <w:r w:rsidRPr="006C66CA">
        <w:rPr>
          <w:rFonts w:cs="Arial"/>
          <w:rPrChange w:id="4552" w:author="Harry Shamoon" w:date="2015-03-05T19:28:00Z">
            <w:rPr/>
          </w:rPrChange>
        </w:rPr>
        <w:t>During the second phase (</w:t>
      </w:r>
      <w:proofErr w:type="spellStart"/>
      <w:r w:rsidRPr="006C66CA">
        <w:rPr>
          <w:rFonts w:cs="Arial"/>
          <w:rPrChange w:id="4553" w:author="Harry Shamoon" w:date="2015-03-05T19:28:00Z">
            <w:rPr/>
          </w:rPrChange>
        </w:rPr>
        <w:t>PROOFCheck</w:t>
      </w:r>
      <w:proofErr w:type="spellEnd"/>
      <w:r w:rsidRPr="006C66CA">
        <w:rPr>
          <w:rFonts w:cs="Arial"/>
          <w:rPrChange w:id="4554" w:author="Harry Shamoon" w:date="2015-03-05T19:28:00Z">
            <w:rPr/>
          </w:rPrChange>
        </w:rPr>
        <w:t xml:space="preserve">) of </w:t>
      </w:r>
      <w:r w:rsidRPr="008F496E">
        <w:rPr>
          <w:rFonts w:cs="Arial"/>
          <w:spacing w:val="-4"/>
          <w:highlight w:val="yellow"/>
          <w:rPrChange w:id="4555" w:author="Harry Shamoon" w:date="2015-03-05T20:32:00Z">
            <w:rPr>
              <w:spacing w:val="-4"/>
            </w:rPr>
          </w:rPrChange>
        </w:rPr>
        <w:t xml:space="preserve">Dr. </w:t>
      </w:r>
      <w:r w:rsidRPr="008F496E">
        <w:rPr>
          <w:rFonts w:cs="Arial"/>
          <w:highlight w:val="yellow"/>
          <w:rPrChange w:id="4556" w:author="Harry Shamoon" w:date="2015-03-05T20:32:00Z">
            <w:rPr/>
          </w:rPrChange>
        </w:rPr>
        <w:t>Gong’s pragmatic</w:t>
      </w:r>
      <w:r w:rsidRPr="008F496E">
        <w:rPr>
          <w:rFonts w:cs="Arial"/>
        </w:rPr>
        <w:t xml:space="preserve"> trial, providers of a patient identified as</w:t>
      </w:r>
      <w:r w:rsidRPr="008F496E">
        <w:rPr>
          <w:rFonts w:cs="Arial"/>
          <w:spacing w:val="6"/>
        </w:rPr>
        <w:t xml:space="preserve"> </w:t>
      </w:r>
      <w:r w:rsidRPr="008F496E">
        <w:rPr>
          <w:rFonts w:cs="Arial"/>
        </w:rPr>
        <w:t>high</w:t>
      </w:r>
      <w:r w:rsidRPr="008F496E">
        <w:rPr>
          <w:rFonts w:cs="Arial"/>
          <w:w w:val="99"/>
        </w:rPr>
        <w:t xml:space="preserve"> </w:t>
      </w:r>
      <w:r w:rsidRPr="006C66CA">
        <w:rPr>
          <w:rFonts w:cs="Arial"/>
          <w:rPrChange w:id="4557" w:author="Harry Shamoon" w:date="2015-03-05T19:28:00Z">
            <w:rPr/>
          </w:rPrChange>
        </w:rPr>
        <w:t xml:space="preserve">risk </w:t>
      </w:r>
      <w:r w:rsidRPr="006C66CA">
        <w:rPr>
          <w:rFonts w:cs="Arial"/>
          <w:spacing w:val="-3"/>
          <w:rPrChange w:id="4558" w:author="Harry Shamoon" w:date="2015-03-05T19:28:00Z">
            <w:rPr>
              <w:spacing w:val="-3"/>
            </w:rPr>
          </w:rPrChange>
        </w:rPr>
        <w:t xml:space="preserve">by </w:t>
      </w:r>
      <w:r w:rsidRPr="006C66CA">
        <w:rPr>
          <w:rFonts w:cs="Arial"/>
          <w:rPrChange w:id="4559" w:author="Harry Shamoon" w:date="2015-03-05T19:28:00Z">
            <w:rPr/>
          </w:rPrChange>
        </w:rPr>
        <w:t xml:space="preserve">the </w:t>
      </w:r>
      <w:proofErr w:type="spellStart"/>
      <w:r w:rsidRPr="006C66CA">
        <w:rPr>
          <w:rFonts w:cs="Arial"/>
          <w:rPrChange w:id="4560" w:author="Harry Shamoon" w:date="2015-03-05T19:28:00Z">
            <w:rPr/>
          </w:rPrChange>
        </w:rPr>
        <w:t>frequentist</w:t>
      </w:r>
      <w:proofErr w:type="spellEnd"/>
      <w:r w:rsidRPr="006C66CA">
        <w:rPr>
          <w:rFonts w:cs="Arial"/>
          <w:rPrChange w:id="4561" w:author="Harry Shamoon" w:date="2015-03-05T19:28:00Z">
            <w:rPr/>
          </w:rPrChange>
        </w:rPr>
        <w:t xml:space="preserve"> prediction algorithm will be prompted electronically to implement concrete </w:t>
      </w:r>
      <w:r w:rsidRPr="006C66CA">
        <w:rPr>
          <w:rFonts w:cs="Arial"/>
          <w:spacing w:val="-3"/>
          <w:rPrChange w:id="4562" w:author="Harry Shamoon" w:date="2015-03-05T19:28:00Z">
            <w:rPr>
              <w:spacing w:val="-3"/>
            </w:rPr>
          </w:rPrChange>
        </w:rPr>
        <w:t>preventive</w:t>
      </w:r>
      <w:r w:rsidRPr="006C66CA">
        <w:rPr>
          <w:rFonts w:cs="Arial"/>
          <w:spacing w:val="37"/>
          <w:rPrChange w:id="4563" w:author="Harry Shamoon" w:date="2015-03-05T19:28:00Z">
            <w:rPr>
              <w:spacing w:val="37"/>
            </w:rPr>
          </w:rPrChange>
        </w:rPr>
        <w:t xml:space="preserve"> </w:t>
      </w:r>
      <w:r w:rsidRPr="006C66CA">
        <w:rPr>
          <w:rFonts w:cs="Arial"/>
          <w:rPrChange w:id="4564" w:author="Harry Shamoon" w:date="2015-03-05T19:28:00Z">
            <w:rPr/>
          </w:rPrChange>
        </w:rPr>
        <w:t>and</w:t>
      </w:r>
      <w:r w:rsidRPr="006C66CA">
        <w:rPr>
          <w:rFonts w:cs="Arial"/>
          <w:w w:val="99"/>
          <w:rPrChange w:id="4565" w:author="Harry Shamoon" w:date="2015-03-05T19:28:00Z">
            <w:rPr>
              <w:w w:val="99"/>
            </w:rPr>
          </w:rPrChange>
        </w:rPr>
        <w:t xml:space="preserve"> </w:t>
      </w:r>
      <w:r w:rsidRPr="006C66CA">
        <w:rPr>
          <w:rFonts w:cs="Arial"/>
          <w:rPrChange w:id="4566" w:author="Harry Shamoon" w:date="2015-03-05T19:28:00Z">
            <w:rPr/>
          </w:rPrChange>
        </w:rPr>
        <w:t>corrective</w:t>
      </w:r>
      <w:r w:rsidRPr="006C66CA">
        <w:rPr>
          <w:rFonts w:cs="Arial"/>
          <w:spacing w:val="27"/>
          <w:rPrChange w:id="4567" w:author="Harry Shamoon" w:date="2015-03-05T19:28:00Z">
            <w:rPr>
              <w:spacing w:val="27"/>
            </w:rPr>
          </w:rPrChange>
        </w:rPr>
        <w:t xml:space="preserve"> </w:t>
      </w:r>
      <w:r w:rsidRPr="006C66CA">
        <w:rPr>
          <w:rFonts w:cs="Arial"/>
          <w:rPrChange w:id="4568" w:author="Harry Shamoon" w:date="2015-03-05T19:28:00Z">
            <w:rPr/>
          </w:rPrChange>
        </w:rPr>
        <w:t>measures</w:t>
      </w:r>
      <w:r w:rsidRPr="006C66CA">
        <w:rPr>
          <w:rFonts w:cs="Arial"/>
          <w:spacing w:val="27"/>
          <w:rPrChange w:id="4569" w:author="Harry Shamoon" w:date="2015-03-05T19:28:00Z">
            <w:rPr>
              <w:spacing w:val="27"/>
            </w:rPr>
          </w:rPrChange>
        </w:rPr>
        <w:t xml:space="preserve"> </w:t>
      </w:r>
      <w:r w:rsidRPr="006C66CA">
        <w:rPr>
          <w:rFonts w:cs="Arial"/>
          <w:rPrChange w:id="4570" w:author="Harry Shamoon" w:date="2015-03-05T19:28:00Z">
            <w:rPr/>
          </w:rPrChange>
        </w:rPr>
        <w:t>from</w:t>
      </w:r>
      <w:r w:rsidRPr="006C66CA">
        <w:rPr>
          <w:rFonts w:cs="Arial"/>
          <w:spacing w:val="27"/>
          <w:rPrChange w:id="4571" w:author="Harry Shamoon" w:date="2015-03-05T19:28:00Z">
            <w:rPr>
              <w:spacing w:val="27"/>
            </w:rPr>
          </w:rPrChange>
        </w:rPr>
        <w:t xml:space="preserve"> </w:t>
      </w:r>
      <w:r w:rsidRPr="006C66CA">
        <w:rPr>
          <w:rFonts w:cs="Arial"/>
          <w:rPrChange w:id="4572" w:author="Harry Shamoon" w:date="2015-03-05T19:28:00Z">
            <w:rPr/>
          </w:rPrChange>
        </w:rPr>
        <w:t>a</w:t>
      </w:r>
      <w:r w:rsidRPr="006C66CA">
        <w:rPr>
          <w:rFonts w:cs="Arial"/>
          <w:spacing w:val="27"/>
          <w:rPrChange w:id="4573" w:author="Harry Shamoon" w:date="2015-03-05T19:28:00Z">
            <w:rPr>
              <w:spacing w:val="27"/>
            </w:rPr>
          </w:rPrChange>
        </w:rPr>
        <w:t xml:space="preserve"> </w:t>
      </w:r>
      <w:r w:rsidRPr="006C66CA">
        <w:rPr>
          <w:rFonts w:cs="Arial"/>
          <w:rPrChange w:id="4574" w:author="Harry Shamoon" w:date="2015-03-05T19:28:00Z">
            <w:rPr/>
          </w:rPrChange>
        </w:rPr>
        <w:t>list</w:t>
      </w:r>
      <w:r w:rsidRPr="006C66CA">
        <w:rPr>
          <w:rFonts w:cs="Arial"/>
          <w:spacing w:val="27"/>
          <w:rPrChange w:id="4575" w:author="Harry Shamoon" w:date="2015-03-05T19:28:00Z">
            <w:rPr>
              <w:spacing w:val="27"/>
            </w:rPr>
          </w:rPrChange>
        </w:rPr>
        <w:t xml:space="preserve"> </w:t>
      </w:r>
      <w:r w:rsidRPr="006C66CA">
        <w:rPr>
          <w:rFonts w:cs="Arial"/>
          <w:rPrChange w:id="4576" w:author="Harry Shamoon" w:date="2015-03-05T19:28:00Z">
            <w:rPr/>
          </w:rPrChange>
        </w:rPr>
        <w:t>of</w:t>
      </w:r>
      <w:r w:rsidRPr="006C66CA">
        <w:rPr>
          <w:rFonts w:cs="Arial"/>
          <w:spacing w:val="27"/>
          <w:rPrChange w:id="4577" w:author="Harry Shamoon" w:date="2015-03-05T19:28:00Z">
            <w:rPr>
              <w:spacing w:val="27"/>
            </w:rPr>
          </w:rPrChange>
        </w:rPr>
        <w:t xml:space="preserve"> </w:t>
      </w:r>
      <w:r w:rsidRPr="006C66CA">
        <w:rPr>
          <w:rFonts w:cs="Arial"/>
          <w:rPrChange w:id="4578" w:author="Harry Shamoon" w:date="2015-03-05T19:28:00Z">
            <w:rPr/>
          </w:rPrChange>
        </w:rPr>
        <w:t>widely</w:t>
      </w:r>
      <w:r w:rsidRPr="006C66CA">
        <w:rPr>
          <w:rFonts w:cs="Arial"/>
          <w:spacing w:val="27"/>
          <w:rPrChange w:id="4579" w:author="Harry Shamoon" w:date="2015-03-05T19:28:00Z">
            <w:rPr>
              <w:spacing w:val="27"/>
            </w:rPr>
          </w:rPrChange>
        </w:rPr>
        <w:t xml:space="preserve"> </w:t>
      </w:r>
      <w:r w:rsidRPr="006C66CA">
        <w:rPr>
          <w:rFonts w:cs="Arial"/>
          <w:rPrChange w:id="4580" w:author="Harry Shamoon" w:date="2015-03-05T19:28:00Z">
            <w:rPr/>
          </w:rPrChange>
        </w:rPr>
        <w:t>accepted</w:t>
      </w:r>
      <w:r w:rsidRPr="006C66CA">
        <w:rPr>
          <w:rFonts w:cs="Arial"/>
          <w:spacing w:val="27"/>
          <w:rPrChange w:id="4581" w:author="Harry Shamoon" w:date="2015-03-05T19:28:00Z">
            <w:rPr>
              <w:spacing w:val="27"/>
            </w:rPr>
          </w:rPrChange>
        </w:rPr>
        <w:t xml:space="preserve"> </w:t>
      </w:r>
      <w:r w:rsidRPr="006C66CA">
        <w:rPr>
          <w:rFonts w:cs="Arial"/>
          <w:rPrChange w:id="4582" w:author="Harry Shamoon" w:date="2015-03-05T19:28:00Z">
            <w:rPr/>
          </w:rPrChange>
        </w:rPr>
        <w:t>interventions.</w:t>
      </w:r>
      <w:r w:rsidRPr="006C66CA">
        <w:rPr>
          <w:rFonts w:cs="Arial"/>
          <w:spacing w:val="46"/>
          <w:rPrChange w:id="4583" w:author="Harry Shamoon" w:date="2015-03-05T19:28:00Z">
            <w:rPr>
              <w:spacing w:val="46"/>
            </w:rPr>
          </w:rPrChange>
        </w:rPr>
        <w:t xml:space="preserve"> </w:t>
      </w:r>
      <w:r w:rsidRPr="006C66CA">
        <w:rPr>
          <w:rFonts w:cs="Arial"/>
          <w:rPrChange w:id="4584" w:author="Harry Shamoon" w:date="2015-03-05T19:28:00Z">
            <w:rPr/>
          </w:rPrChange>
        </w:rPr>
        <w:t>During</w:t>
      </w:r>
      <w:r w:rsidRPr="006C66CA">
        <w:rPr>
          <w:rFonts w:cs="Arial"/>
          <w:spacing w:val="27"/>
          <w:rPrChange w:id="4585" w:author="Harry Shamoon" w:date="2015-03-05T19:28:00Z">
            <w:rPr>
              <w:spacing w:val="27"/>
            </w:rPr>
          </w:rPrChange>
        </w:rPr>
        <w:t xml:space="preserve"> </w:t>
      </w:r>
      <w:proofErr w:type="gramStart"/>
      <w:r w:rsidRPr="006C66CA">
        <w:rPr>
          <w:rFonts w:cs="Arial"/>
          <w:rPrChange w:id="4586" w:author="Harry Shamoon" w:date="2015-03-05T19:28:00Z">
            <w:rPr/>
          </w:rPrChange>
        </w:rPr>
        <w:t>roll-out</w:t>
      </w:r>
      <w:proofErr w:type="gramEnd"/>
      <w:r w:rsidRPr="006C66CA">
        <w:rPr>
          <w:rFonts w:cs="Arial"/>
          <w:rPrChange w:id="4587" w:author="Harry Shamoon" w:date="2015-03-05T19:28:00Z">
            <w:rPr/>
          </w:rPrChange>
        </w:rPr>
        <w:t>,</w:t>
      </w:r>
      <w:r w:rsidRPr="006C66CA">
        <w:rPr>
          <w:rFonts w:cs="Arial"/>
          <w:spacing w:val="35"/>
          <w:rPrChange w:id="4588" w:author="Harry Shamoon" w:date="2015-03-05T19:28:00Z">
            <w:rPr>
              <w:spacing w:val="35"/>
            </w:rPr>
          </w:rPrChange>
        </w:rPr>
        <w:t xml:space="preserve"> </w:t>
      </w:r>
      <w:r w:rsidRPr="006C66CA">
        <w:rPr>
          <w:rFonts w:cs="Arial"/>
          <w:rPrChange w:id="4589" w:author="Harry Shamoon" w:date="2015-03-05T19:28:00Z">
            <w:rPr/>
          </w:rPrChange>
        </w:rPr>
        <w:t>providers</w:t>
      </w:r>
      <w:r w:rsidRPr="006C66CA">
        <w:rPr>
          <w:rFonts w:cs="Arial"/>
          <w:spacing w:val="27"/>
          <w:rPrChange w:id="4590" w:author="Harry Shamoon" w:date="2015-03-05T19:28:00Z">
            <w:rPr>
              <w:spacing w:val="27"/>
            </w:rPr>
          </w:rPrChange>
        </w:rPr>
        <w:t xml:space="preserve"> </w:t>
      </w:r>
      <w:r w:rsidRPr="006C66CA">
        <w:rPr>
          <w:rFonts w:cs="Arial"/>
          <w:rPrChange w:id="4591" w:author="Harry Shamoon" w:date="2015-03-05T19:28:00Z">
            <w:rPr/>
          </w:rPrChange>
        </w:rPr>
        <w:t>receive</w:t>
      </w:r>
      <w:r w:rsidRPr="006C66CA">
        <w:rPr>
          <w:rFonts w:cs="Arial"/>
          <w:spacing w:val="27"/>
          <w:rPrChange w:id="4592" w:author="Harry Shamoon" w:date="2015-03-05T19:28:00Z">
            <w:rPr>
              <w:spacing w:val="27"/>
            </w:rPr>
          </w:rPrChange>
        </w:rPr>
        <w:t xml:space="preserve"> </w:t>
      </w:r>
      <w:r w:rsidRPr="006C66CA">
        <w:rPr>
          <w:rFonts w:cs="Arial"/>
          <w:rPrChange w:id="4593" w:author="Harry Shamoon" w:date="2015-03-05T19:28:00Z">
            <w:rPr/>
          </w:rPrChange>
        </w:rPr>
        <w:t>targeted</w:t>
      </w:r>
      <w:r w:rsidRPr="006C66CA">
        <w:rPr>
          <w:rFonts w:cs="Arial"/>
          <w:w w:val="99"/>
          <w:rPrChange w:id="4594" w:author="Harry Shamoon" w:date="2015-03-05T19:28:00Z">
            <w:rPr>
              <w:w w:val="99"/>
            </w:rPr>
          </w:rPrChange>
        </w:rPr>
        <w:t xml:space="preserve"> </w:t>
      </w:r>
      <w:r w:rsidRPr="006C66CA">
        <w:rPr>
          <w:rFonts w:cs="Arial"/>
          <w:rPrChange w:id="4595" w:author="Harry Shamoon" w:date="2015-03-05T19:28:00Z">
            <w:rPr/>
          </w:rPrChange>
        </w:rPr>
        <w:t>education</w:t>
      </w:r>
      <w:r w:rsidRPr="006C66CA">
        <w:rPr>
          <w:rFonts w:cs="Arial"/>
          <w:spacing w:val="-16"/>
          <w:rPrChange w:id="4596" w:author="Harry Shamoon" w:date="2015-03-05T19:28:00Z">
            <w:rPr>
              <w:spacing w:val="-16"/>
            </w:rPr>
          </w:rPrChange>
        </w:rPr>
        <w:t xml:space="preserve"> </w:t>
      </w:r>
      <w:r w:rsidRPr="006C66CA">
        <w:rPr>
          <w:rFonts w:cs="Arial"/>
          <w:rPrChange w:id="4597" w:author="Harry Shamoon" w:date="2015-03-05T19:28:00Z">
            <w:rPr/>
          </w:rPrChange>
        </w:rPr>
        <w:t>on</w:t>
      </w:r>
      <w:r w:rsidRPr="006C66CA">
        <w:rPr>
          <w:rFonts w:cs="Arial"/>
          <w:spacing w:val="-16"/>
          <w:rPrChange w:id="4598" w:author="Harry Shamoon" w:date="2015-03-05T19:28:00Z">
            <w:rPr>
              <w:spacing w:val="-16"/>
            </w:rPr>
          </w:rPrChange>
        </w:rPr>
        <w:t xml:space="preserve"> </w:t>
      </w:r>
      <w:r w:rsidRPr="006C66CA">
        <w:rPr>
          <w:rFonts w:cs="Arial"/>
          <w:rPrChange w:id="4599" w:author="Harry Shamoon" w:date="2015-03-05T19:28:00Z">
            <w:rPr/>
          </w:rPrChange>
        </w:rPr>
        <w:t>prevention</w:t>
      </w:r>
      <w:r w:rsidRPr="006C66CA">
        <w:rPr>
          <w:rFonts w:cs="Arial"/>
          <w:spacing w:val="-16"/>
          <w:rPrChange w:id="4600" w:author="Harry Shamoon" w:date="2015-03-05T19:28:00Z">
            <w:rPr>
              <w:spacing w:val="-16"/>
            </w:rPr>
          </w:rPrChange>
        </w:rPr>
        <w:t xml:space="preserve"> </w:t>
      </w:r>
      <w:r w:rsidRPr="006C66CA">
        <w:rPr>
          <w:rFonts w:cs="Arial"/>
          <w:rPrChange w:id="4601" w:author="Harry Shamoon" w:date="2015-03-05T19:28:00Z">
            <w:rPr/>
          </w:rPrChange>
        </w:rPr>
        <w:t>and</w:t>
      </w:r>
      <w:r w:rsidRPr="006C66CA">
        <w:rPr>
          <w:rFonts w:cs="Arial"/>
          <w:spacing w:val="-16"/>
          <w:rPrChange w:id="4602" w:author="Harry Shamoon" w:date="2015-03-05T19:28:00Z">
            <w:rPr>
              <w:spacing w:val="-16"/>
            </w:rPr>
          </w:rPrChange>
        </w:rPr>
        <w:t xml:space="preserve"> </w:t>
      </w:r>
      <w:r w:rsidRPr="006C66CA">
        <w:rPr>
          <w:rFonts w:cs="Arial"/>
          <w:rPrChange w:id="4603" w:author="Harry Shamoon" w:date="2015-03-05T19:28:00Z">
            <w:rPr/>
          </w:rPrChange>
        </w:rPr>
        <w:t>best</w:t>
      </w:r>
      <w:r w:rsidRPr="006C66CA">
        <w:rPr>
          <w:rFonts w:cs="Arial"/>
          <w:spacing w:val="-16"/>
          <w:rPrChange w:id="4604" w:author="Harry Shamoon" w:date="2015-03-05T19:28:00Z">
            <w:rPr>
              <w:spacing w:val="-16"/>
            </w:rPr>
          </w:rPrChange>
        </w:rPr>
        <w:t xml:space="preserve"> </w:t>
      </w:r>
      <w:r w:rsidRPr="006C66CA">
        <w:rPr>
          <w:rFonts w:cs="Arial"/>
          <w:rPrChange w:id="4605" w:author="Harry Shamoon" w:date="2015-03-05T19:28:00Z">
            <w:rPr/>
          </w:rPrChange>
        </w:rPr>
        <w:t>practice.</w:t>
      </w:r>
      <w:r w:rsidRPr="006C66CA">
        <w:rPr>
          <w:rFonts w:cs="Arial"/>
          <w:spacing w:val="-1"/>
          <w:rPrChange w:id="4606" w:author="Harry Shamoon" w:date="2015-03-05T19:28:00Z">
            <w:rPr>
              <w:spacing w:val="-1"/>
            </w:rPr>
          </w:rPrChange>
        </w:rPr>
        <w:t xml:space="preserve"> </w:t>
      </w:r>
      <w:r w:rsidRPr="006C66CA">
        <w:rPr>
          <w:rFonts w:cs="Arial"/>
          <w:rPrChange w:id="4607" w:author="Harry Shamoon" w:date="2015-03-05T19:28:00Z">
            <w:rPr/>
          </w:rPrChange>
        </w:rPr>
        <w:t>During</w:t>
      </w:r>
      <w:r w:rsidRPr="006C66CA">
        <w:rPr>
          <w:rFonts w:cs="Arial"/>
          <w:spacing w:val="-16"/>
          <w:rPrChange w:id="4608" w:author="Harry Shamoon" w:date="2015-03-05T19:28:00Z">
            <w:rPr>
              <w:spacing w:val="-16"/>
            </w:rPr>
          </w:rPrChange>
        </w:rPr>
        <w:t xml:space="preserve"> </w:t>
      </w:r>
      <w:proofErr w:type="spellStart"/>
      <w:r w:rsidRPr="006C66CA">
        <w:rPr>
          <w:rFonts w:cs="Arial"/>
          <w:rPrChange w:id="4609" w:author="Harry Shamoon" w:date="2015-03-05T19:28:00Z">
            <w:rPr/>
          </w:rPrChange>
        </w:rPr>
        <w:t>PROOFCheck</w:t>
      </w:r>
      <w:proofErr w:type="spellEnd"/>
      <w:r w:rsidRPr="006C66CA">
        <w:rPr>
          <w:rFonts w:cs="Arial"/>
          <w:spacing w:val="-16"/>
          <w:rPrChange w:id="4610" w:author="Harry Shamoon" w:date="2015-03-05T19:28:00Z">
            <w:rPr>
              <w:spacing w:val="-16"/>
            </w:rPr>
          </w:rPrChange>
        </w:rPr>
        <w:t xml:space="preserve"> </w:t>
      </w:r>
      <w:r w:rsidRPr="006C66CA">
        <w:rPr>
          <w:rFonts w:cs="Arial"/>
          <w:rPrChange w:id="4611" w:author="Harry Shamoon" w:date="2015-03-05T19:28:00Z">
            <w:rPr/>
          </w:rPrChange>
        </w:rPr>
        <w:t>implementation,</w:t>
      </w:r>
      <w:r w:rsidRPr="006C66CA">
        <w:rPr>
          <w:rFonts w:cs="Arial"/>
          <w:spacing w:val="-15"/>
          <w:rPrChange w:id="4612" w:author="Harry Shamoon" w:date="2015-03-05T19:28:00Z">
            <w:rPr>
              <w:spacing w:val="-15"/>
            </w:rPr>
          </w:rPrChange>
        </w:rPr>
        <w:t xml:space="preserve"> </w:t>
      </w:r>
      <w:proofErr w:type="gramStart"/>
      <w:r w:rsidRPr="006C66CA">
        <w:rPr>
          <w:rFonts w:cs="Arial"/>
          <w:rPrChange w:id="4613" w:author="Harry Shamoon" w:date="2015-03-05T19:28:00Z">
            <w:rPr/>
          </w:rPrChange>
        </w:rPr>
        <w:t>physician</w:t>
      </w:r>
      <w:r w:rsidRPr="006C66CA">
        <w:rPr>
          <w:rFonts w:cs="Arial"/>
          <w:spacing w:val="-16"/>
          <w:rPrChange w:id="4614" w:author="Harry Shamoon" w:date="2015-03-05T19:28:00Z">
            <w:rPr>
              <w:spacing w:val="-16"/>
            </w:rPr>
          </w:rPrChange>
        </w:rPr>
        <w:t xml:space="preserve"> </w:t>
      </w:r>
      <w:r w:rsidRPr="006C66CA">
        <w:rPr>
          <w:rFonts w:cs="Arial"/>
          <w:rPrChange w:id="4615" w:author="Harry Shamoon" w:date="2015-03-05T19:28:00Z">
            <w:rPr/>
          </w:rPrChange>
        </w:rPr>
        <w:t>are</w:t>
      </w:r>
      <w:proofErr w:type="gramEnd"/>
      <w:r w:rsidRPr="006C66CA">
        <w:rPr>
          <w:rFonts w:cs="Arial"/>
          <w:spacing w:val="-16"/>
          <w:rPrChange w:id="4616" w:author="Harry Shamoon" w:date="2015-03-05T19:28:00Z">
            <w:rPr>
              <w:spacing w:val="-16"/>
            </w:rPr>
          </w:rPrChange>
        </w:rPr>
        <w:t xml:space="preserve"> </w:t>
      </w:r>
      <w:r w:rsidRPr="006C66CA">
        <w:rPr>
          <w:rFonts w:cs="Arial"/>
          <w:rPrChange w:id="4617" w:author="Harry Shamoon" w:date="2015-03-05T19:28:00Z">
            <w:rPr/>
          </w:rPrChange>
        </w:rPr>
        <w:t>notified</w:t>
      </w:r>
      <w:r w:rsidRPr="006C66CA">
        <w:rPr>
          <w:rFonts w:cs="Arial"/>
          <w:spacing w:val="-16"/>
          <w:rPrChange w:id="4618" w:author="Harry Shamoon" w:date="2015-03-05T19:28:00Z">
            <w:rPr>
              <w:spacing w:val="-16"/>
            </w:rPr>
          </w:rPrChange>
        </w:rPr>
        <w:t xml:space="preserve"> </w:t>
      </w:r>
      <w:r w:rsidRPr="006C66CA">
        <w:rPr>
          <w:rFonts w:cs="Arial"/>
          <w:spacing w:val="-3"/>
          <w:rPrChange w:id="4619" w:author="Harry Shamoon" w:date="2015-03-05T19:28:00Z">
            <w:rPr>
              <w:spacing w:val="-3"/>
            </w:rPr>
          </w:rPrChange>
        </w:rPr>
        <w:t>by</w:t>
      </w:r>
      <w:r w:rsidRPr="006C66CA">
        <w:rPr>
          <w:rFonts w:cs="Arial"/>
          <w:spacing w:val="-16"/>
          <w:rPrChange w:id="4620" w:author="Harry Shamoon" w:date="2015-03-05T19:28:00Z">
            <w:rPr>
              <w:spacing w:val="-16"/>
            </w:rPr>
          </w:rPrChange>
        </w:rPr>
        <w:t xml:space="preserve"> </w:t>
      </w:r>
      <w:r w:rsidRPr="006C66CA">
        <w:rPr>
          <w:rFonts w:cs="Arial"/>
          <w:rPrChange w:id="4621" w:author="Harry Shamoon" w:date="2015-03-05T19:28:00Z">
            <w:rPr/>
          </w:rPrChange>
        </w:rPr>
        <w:t>pager</w:t>
      </w:r>
      <w:r w:rsidRPr="006C66CA">
        <w:rPr>
          <w:rFonts w:cs="Arial"/>
          <w:w w:val="99"/>
          <w:rPrChange w:id="4622" w:author="Harry Shamoon" w:date="2015-03-05T19:28:00Z">
            <w:rPr>
              <w:w w:val="99"/>
            </w:rPr>
          </w:rPrChange>
        </w:rPr>
        <w:t xml:space="preserve"> </w:t>
      </w:r>
      <w:r w:rsidRPr="006C66CA">
        <w:rPr>
          <w:rFonts w:cs="Arial"/>
          <w:rPrChange w:id="4623" w:author="Harry Shamoon" w:date="2015-03-05T19:28:00Z">
            <w:rPr/>
          </w:rPrChange>
        </w:rPr>
        <w:t>and/or electronic clinical interface; an interactive notification algorithm will suggest patient specific</w:t>
      </w:r>
      <w:r w:rsidRPr="006C66CA">
        <w:rPr>
          <w:rFonts w:cs="Arial"/>
          <w:spacing w:val="5"/>
          <w:rPrChange w:id="4624" w:author="Harry Shamoon" w:date="2015-03-05T19:28:00Z">
            <w:rPr>
              <w:spacing w:val="5"/>
            </w:rPr>
          </w:rPrChange>
        </w:rPr>
        <w:t xml:space="preserve"> </w:t>
      </w:r>
      <w:r w:rsidRPr="006C66CA">
        <w:rPr>
          <w:rFonts w:cs="Arial"/>
          <w:rPrChange w:id="4625" w:author="Harry Shamoon" w:date="2015-03-05T19:28:00Z">
            <w:rPr/>
          </w:rPrChange>
        </w:rPr>
        <w:t>interventions</w:t>
      </w:r>
      <w:r w:rsidRPr="006C66CA">
        <w:rPr>
          <w:rFonts w:cs="Arial"/>
          <w:w w:val="99"/>
          <w:rPrChange w:id="4626" w:author="Harry Shamoon" w:date="2015-03-05T19:28:00Z">
            <w:rPr>
              <w:w w:val="99"/>
            </w:rPr>
          </w:rPrChange>
        </w:rPr>
        <w:t xml:space="preserve"> </w:t>
      </w:r>
      <w:r w:rsidRPr="006C66CA">
        <w:rPr>
          <w:rFonts w:cs="Arial"/>
          <w:rPrChange w:id="4627" w:author="Harry Shamoon" w:date="2015-03-05T19:28:00Z">
            <w:rPr/>
          </w:rPrChange>
        </w:rPr>
        <w:t>from the checklist to the</w:t>
      </w:r>
      <w:r w:rsidRPr="006C66CA">
        <w:rPr>
          <w:rFonts w:cs="Arial"/>
          <w:spacing w:val="-40"/>
          <w:rPrChange w:id="4628" w:author="Harry Shamoon" w:date="2015-03-05T19:28:00Z">
            <w:rPr>
              <w:spacing w:val="-40"/>
            </w:rPr>
          </w:rPrChange>
        </w:rPr>
        <w:t xml:space="preserve"> </w:t>
      </w:r>
      <w:r w:rsidRPr="006C66CA">
        <w:rPr>
          <w:rFonts w:cs="Arial"/>
          <w:rPrChange w:id="4629" w:author="Harry Shamoon" w:date="2015-03-05T19:28:00Z">
            <w:rPr/>
          </w:rPrChange>
        </w:rPr>
        <w:t>clinicians.</w:t>
      </w:r>
    </w:p>
    <w:p w14:paraId="3D7DB1B7" w14:textId="77777777" w:rsidR="00F731E7" w:rsidRPr="006C66CA" w:rsidRDefault="00082CF3">
      <w:pPr>
        <w:pStyle w:val="BodyText"/>
        <w:spacing w:before="96"/>
        <w:ind w:left="120" w:right="119"/>
        <w:jc w:val="both"/>
        <w:rPr>
          <w:rFonts w:cs="Arial"/>
          <w:rPrChange w:id="4630" w:author="Harry Shamoon" w:date="2015-03-05T19:28:00Z">
            <w:rPr/>
          </w:rPrChange>
        </w:rPr>
        <w:pPrChange w:id="4631" w:author="Harry Shamoon" w:date="2015-03-05T19:42:00Z">
          <w:pPr>
            <w:pStyle w:val="BodyText"/>
            <w:spacing w:before="96" w:line="268" w:lineRule="auto"/>
            <w:ind w:left="120" w:right="119"/>
            <w:jc w:val="both"/>
          </w:pPr>
        </w:pPrChange>
      </w:pPr>
      <w:r w:rsidRPr="006C66CA">
        <w:rPr>
          <w:rFonts w:cs="Arial"/>
          <w:b/>
          <w:bCs/>
        </w:rPr>
        <w:t>Prediction</w:t>
      </w:r>
      <w:r w:rsidRPr="006C66CA">
        <w:rPr>
          <w:rFonts w:cs="Arial"/>
          <w:b/>
          <w:bCs/>
          <w:spacing w:val="11"/>
        </w:rPr>
        <w:t xml:space="preserve"> </w:t>
      </w:r>
      <w:r w:rsidRPr="006C66CA">
        <w:rPr>
          <w:rFonts w:cs="Arial"/>
          <w:b/>
          <w:bCs/>
        </w:rPr>
        <w:t>of</w:t>
      </w:r>
      <w:r w:rsidRPr="006C66CA">
        <w:rPr>
          <w:rFonts w:cs="Arial"/>
          <w:b/>
          <w:bCs/>
          <w:spacing w:val="11"/>
        </w:rPr>
        <w:t xml:space="preserve"> </w:t>
      </w:r>
      <w:r w:rsidRPr="006C66CA">
        <w:rPr>
          <w:rFonts w:cs="Arial"/>
          <w:b/>
          <w:bCs/>
        </w:rPr>
        <w:t>adverse</w:t>
      </w:r>
      <w:r w:rsidRPr="006C66CA">
        <w:rPr>
          <w:rFonts w:cs="Arial"/>
          <w:b/>
          <w:bCs/>
          <w:spacing w:val="11"/>
        </w:rPr>
        <w:t xml:space="preserve"> </w:t>
      </w:r>
      <w:r w:rsidRPr="006C66CA">
        <w:rPr>
          <w:rFonts w:cs="Arial"/>
          <w:b/>
          <w:bCs/>
        </w:rPr>
        <w:t>events</w:t>
      </w:r>
      <w:r w:rsidRPr="006C66CA">
        <w:rPr>
          <w:rFonts w:cs="Arial"/>
          <w:b/>
          <w:bCs/>
          <w:spacing w:val="11"/>
        </w:rPr>
        <w:t xml:space="preserve"> </w:t>
      </w:r>
      <w:r w:rsidRPr="006C66CA">
        <w:rPr>
          <w:rFonts w:cs="Arial"/>
          <w:b/>
          <w:bCs/>
        </w:rPr>
        <w:t>is</w:t>
      </w:r>
      <w:r w:rsidRPr="006C66CA">
        <w:rPr>
          <w:rFonts w:cs="Arial"/>
          <w:b/>
          <w:bCs/>
          <w:spacing w:val="11"/>
        </w:rPr>
        <w:t xml:space="preserve"> </w:t>
      </w:r>
      <w:r w:rsidRPr="006C66CA">
        <w:rPr>
          <w:rFonts w:cs="Arial"/>
          <w:b/>
          <w:bCs/>
        </w:rPr>
        <w:t>useful</w:t>
      </w:r>
      <w:r w:rsidRPr="006C66CA">
        <w:rPr>
          <w:rFonts w:cs="Arial"/>
          <w:b/>
          <w:bCs/>
          <w:spacing w:val="11"/>
        </w:rPr>
        <w:t xml:space="preserve"> </w:t>
      </w:r>
      <w:r w:rsidRPr="006C66CA">
        <w:rPr>
          <w:rFonts w:cs="Arial"/>
          <w:b/>
          <w:bCs/>
        </w:rPr>
        <w:t>only</w:t>
      </w:r>
      <w:r w:rsidRPr="006C66CA">
        <w:rPr>
          <w:rFonts w:cs="Arial"/>
          <w:b/>
          <w:bCs/>
          <w:spacing w:val="11"/>
        </w:rPr>
        <w:t xml:space="preserve"> </w:t>
      </w:r>
      <w:r w:rsidRPr="006C66CA">
        <w:rPr>
          <w:rFonts w:cs="Arial"/>
          <w:b/>
          <w:bCs/>
        </w:rPr>
        <w:t>if</w:t>
      </w:r>
      <w:r w:rsidRPr="006C66CA">
        <w:rPr>
          <w:rFonts w:cs="Arial"/>
          <w:b/>
          <w:bCs/>
          <w:spacing w:val="11"/>
        </w:rPr>
        <w:t xml:space="preserve"> </w:t>
      </w:r>
      <w:r w:rsidRPr="006C66CA">
        <w:rPr>
          <w:rFonts w:cs="Arial"/>
          <w:b/>
          <w:bCs/>
        </w:rPr>
        <w:t>followed</w:t>
      </w:r>
      <w:r w:rsidRPr="006C66CA">
        <w:rPr>
          <w:rFonts w:cs="Arial"/>
          <w:b/>
          <w:bCs/>
          <w:spacing w:val="11"/>
        </w:rPr>
        <w:t xml:space="preserve"> </w:t>
      </w:r>
      <w:r w:rsidRPr="006C66CA">
        <w:rPr>
          <w:rFonts w:cs="Arial"/>
          <w:b/>
          <w:bCs/>
          <w:spacing w:val="-3"/>
        </w:rPr>
        <w:t>by</w:t>
      </w:r>
      <w:r w:rsidRPr="006C66CA">
        <w:rPr>
          <w:rFonts w:cs="Arial"/>
          <w:b/>
          <w:bCs/>
          <w:spacing w:val="11"/>
        </w:rPr>
        <w:t xml:space="preserve"> </w:t>
      </w:r>
      <w:r w:rsidRPr="006C66CA">
        <w:rPr>
          <w:rFonts w:cs="Arial"/>
          <w:b/>
          <w:bCs/>
        </w:rPr>
        <w:t>effective</w:t>
      </w:r>
      <w:r w:rsidRPr="006C66CA">
        <w:rPr>
          <w:rFonts w:cs="Arial"/>
          <w:b/>
          <w:bCs/>
          <w:spacing w:val="11"/>
        </w:rPr>
        <w:t xml:space="preserve"> </w:t>
      </w:r>
      <w:r w:rsidRPr="006C66CA">
        <w:rPr>
          <w:rFonts w:cs="Arial"/>
          <w:b/>
          <w:bCs/>
        </w:rPr>
        <w:t>preventive</w:t>
      </w:r>
      <w:r w:rsidRPr="006C66CA">
        <w:rPr>
          <w:rFonts w:cs="Arial"/>
          <w:b/>
          <w:bCs/>
          <w:spacing w:val="11"/>
        </w:rPr>
        <w:t xml:space="preserve"> </w:t>
      </w:r>
      <w:r w:rsidRPr="006C66CA">
        <w:rPr>
          <w:rFonts w:cs="Arial"/>
          <w:b/>
          <w:bCs/>
        </w:rPr>
        <w:t>action.</w:t>
      </w:r>
      <w:r w:rsidRPr="006C66CA">
        <w:rPr>
          <w:rFonts w:cs="Arial"/>
          <w:b/>
          <w:bCs/>
          <w:spacing w:val="16"/>
        </w:rPr>
        <w:t xml:space="preserve"> </w:t>
      </w:r>
      <w:r w:rsidRPr="00FF4755">
        <w:rPr>
          <w:rFonts w:cs="Arial"/>
          <w:spacing w:val="-4"/>
        </w:rPr>
        <w:t>We</w:t>
      </w:r>
      <w:r w:rsidRPr="008F496E">
        <w:rPr>
          <w:rFonts w:cs="Arial"/>
          <w:spacing w:val="11"/>
        </w:rPr>
        <w:t xml:space="preserve"> </w:t>
      </w:r>
      <w:r w:rsidRPr="008F496E">
        <w:rPr>
          <w:rFonts w:cs="Arial"/>
        </w:rPr>
        <w:t>will</w:t>
      </w:r>
      <w:r w:rsidRPr="008F496E">
        <w:rPr>
          <w:rFonts w:cs="Arial"/>
          <w:spacing w:val="11"/>
        </w:rPr>
        <w:t xml:space="preserve"> </w:t>
      </w:r>
      <w:r w:rsidRPr="008F496E">
        <w:rPr>
          <w:rFonts w:cs="Arial"/>
        </w:rPr>
        <w:t>use</w:t>
      </w:r>
      <w:r w:rsidRPr="008F496E">
        <w:rPr>
          <w:rFonts w:cs="Arial"/>
          <w:spacing w:val="11"/>
        </w:rPr>
        <w:t xml:space="preserve"> </w:t>
      </w:r>
      <w:r w:rsidRPr="008F496E">
        <w:rPr>
          <w:rFonts w:cs="Arial"/>
        </w:rPr>
        <w:t>data</w:t>
      </w:r>
      <w:r w:rsidRPr="008F496E">
        <w:rPr>
          <w:rFonts w:cs="Arial"/>
          <w:w w:val="99"/>
        </w:rPr>
        <w:t xml:space="preserve"> </w:t>
      </w:r>
      <w:r w:rsidRPr="008F496E">
        <w:rPr>
          <w:rFonts w:cs="Arial"/>
        </w:rPr>
        <w:t>from</w:t>
      </w:r>
      <w:r w:rsidRPr="008F496E">
        <w:rPr>
          <w:rFonts w:cs="Arial"/>
          <w:spacing w:val="22"/>
        </w:rPr>
        <w:t xml:space="preserve"> </w:t>
      </w:r>
      <w:r w:rsidRPr="008F496E">
        <w:rPr>
          <w:rFonts w:cs="Arial"/>
        </w:rPr>
        <w:t>this</w:t>
      </w:r>
      <w:r w:rsidRPr="008F496E">
        <w:rPr>
          <w:rFonts w:cs="Arial"/>
          <w:spacing w:val="22"/>
        </w:rPr>
        <w:t xml:space="preserve"> </w:t>
      </w:r>
      <w:r w:rsidRPr="008F496E">
        <w:rPr>
          <w:rFonts w:cs="Arial"/>
        </w:rPr>
        <w:t>second</w:t>
      </w:r>
      <w:r w:rsidRPr="008F496E">
        <w:rPr>
          <w:rFonts w:cs="Arial"/>
          <w:spacing w:val="22"/>
        </w:rPr>
        <w:t xml:space="preserve"> </w:t>
      </w:r>
      <w:r w:rsidRPr="008F496E">
        <w:rPr>
          <w:rFonts w:cs="Arial"/>
        </w:rPr>
        <w:t>phase</w:t>
      </w:r>
      <w:r w:rsidRPr="008F496E">
        <w:rPr>
          <w:rFonts w:cs="Arial"/>
          <w:spacing w:val="22"/>
        </w:rPr>
        <w:t xml:space="preserve"> </w:t>
      </w:r>
      <w:r w:rsidRPr="008F496E">
        <w:rPr>
          <w:rFonts w:cs="Arial"/>
        </w:rPr>
        <w:t>of</w:t>
      </w:r>
      <w:r w:rsidRPr="008F496E">
        <w:rPr>
          <w:rFonts w:cs="Arial"/>
          <w:spacing w:val="22"/>
        </w:rPr>
        <w:t xml:space="preserve"> </w:t>
      </w:r>
      <w:r w:rsidRPr="008F496E">
        <w:rPr>
          <w:rFonts w:cs="Arial"/>
          <w:spacing w:val="-4"/>
          <w:highlight w:val="yellow"/>
          <w:rPrChange w:id="4632" w:author="Harry Shamoon" w:date="2015-03-05T20:32:00Z">
            <w:rPr>
              <w:spacing w:val="-4"/>
            </w:rPr>
          </w:rPrChange>
        </w:rPr>
        <w:t>Dr.</w:t>
      </w:r>
      <w:r w:rsidRPr="008F496E">
        <w:rPr>
          <w:rFonts w:cs="Arial"/>
          <w:spacing w:val="31"/>
          <w:highlight w:val="yellow"/>
          <w:rPrChange w:id="4633" w:author="Harry Shamoon" w:date="2015-03-05T20:32:00Z">
            <w:rPr>
              <w:spacing w:val="31"/>
            </w:rPr>
          </w:rPrChange>
        </w:rPr>
        <w:t xml:space="preserve"> </w:t>
      </w:r>
      <w:r w:rsidRPr="008F496E">
        <w:rPr>
          <w:rFonts w:cs="Arial"/>
          <w:highlight w:val="yellow"/>
          <w:rPrChange w:id="4634" w:author="Harry Shamoon" w:date="2015-03-05T20:32:00Z">
            <w:rPr/>
          </w:rPrChange>
        </w:rPr>
        <w:t>Gong’s</w:t>
      </w:r>
      <w:r w:rsidRPr="008F496E">
        <w:rPr>
          <w:rFonts w:cs="Arial"/>
          <w:spacing w:val="22"/>
          <w:highlight w:val="yellow"/>
          <w:rPrChange w:id="4635" w:author="Harry Shamoon" w:date="2015-03-05T20:32:00Z">
            <w:rPr>
              <w:spacing w:val="22"/>
            </w:rPr>
          </w:rPrChange>
        </w:rPr>
        <w:t xml:space="preserve"> </w:t>
      </w:r>
      <w:r w:rsidRPr="008F496E">
        <w:rPr>
          <w:rFonts w:cs="Arial"/>
          <w:highlight w:val="yellow"/>
          <w:rPrChange w:id="4636" w:author="Harry Shamoon" w:date="2015-03-05T20:32:00Z">
            <w:rPr/>
          </w:rPrChange>
        </w:rPr>
        <w:t>pragmatic</w:t>
      </w:r>
      <w:r w:rsidRPr="008F496E">
        <w:rPr>
          <w:rFonts w:cs="Arial"/>
          <w:spacing w:val="22"/>
          <w:highlight w:val="yellow"/>
          <w:rPrChange w:id="4637" w:author="Harry Shamoon" w:date="2015-03-05T20:32:00Z">
            <w:rPr>
              <w:spacing w:val="22"/>
            </w:rPr>
          </w:rPrChange>
        </w:rPr>
        <w:t xml:space="preserve"> </w:t>
      </w:r>
      <w:r w:rsidRPr="008F496E">
        <w:rPr>
          <w:rFonts w:cs="Arial"/>
          <w:highlight w:val="yellow"/>
          <w:rPrChange w:id="4638" w:author="Harry Shamoon" w:date="2015-03-05T20:32:00Z">
            <w:rPr/>
          </w:rPrChange>
        </w:rPr>
        <w:t>trial</w:t>
      </w:r>
      <w:r w:rsidRPr="008F496E">
        <w:rPr>
          <w:rFonts w:cs="Arial"/>
          <w:spacing w:val="22"/>
        </w:rPr>
        <w:t xml:space="preserve"> </w:t>
      </w:r>
      <w:r w:rsidRPr="008F496E">
        <w:rPr>
          <w:rFonts w:cs="Arial"/>
        </w:rPr>
        <w:t>to</w:t>
      </w:r>
      <w:r w:rsidRPr="008F496E">
        <w:rPr>
          <w:rFonts w:cs="Arial"/>
          <w:spacing w:val="22"/>
        </w:rPr>
        <w:t xml:space="preserve"> </w:t>
      </w:r>
      <w:r w:rsidRPr="008F496E">
        <w:rPr>
          <w:rFonts w:cs="Arial"/>
        </w:rPr>
        <w:t>analyze</w:t>
      </w:r>
      <w:r w:rsidRPr="008F496E">
        <w:rPr>
          <w:rFonts w:cs="Arial"/>
          <w:spacing w:val="22"/>
        </w:rPr>
        <w:t xml:space="preserve"> </w:t>
      </w:r>
      <w:r w:rsidRPr="008F496E">
        <w:rPr>
          <w:rFonts w:cs="Arial"/>
        </w:rPr>
        <w:t>provider</w:t>
      </w:r>
      <w:r w:rsidRPr="008F496E">
        <w:rPr>
          <w:rFonts w:cs="Arial"/>
          <w:spacing w:val="22"/>
        </w:rPr>
        <w:t xml:space="preserve"> </w:t>
      </w:r>
      <w:r w:rsidRPr="008F496E">
        <w:rPr>
          <w:rFonts w:cs="Arial"/>
        </w:rPr>
        <w:t>fidelity</w:t>
      </w:r>
      <w:r w:rsidRPr="008F496E">
        <w:rPr>
          <w:rFonts w:cs="Arial"/>
          <w:spacing w:val="22"/>
        </w:rPr>
        <w:t xml:space="preserve"> </w:t>
      </w:r>
      <w:r w:rsidRPr="008F496E">
        <w:rPr>
          <w:rFonts w:cs="Arial"/>
        </w:rPr>
        <w:t>and</w:t>
      </w:r>
      <w:r w:rsidRPr="008F496E">
        <w:rPr>
          <w:rFonts w:cs="Arial"/>
          <w:spacing w:val="22"/>
        </w:rPr>
        <w:t xml:space="preserve"> </w:t>
      </w:r>
      <w:r w:rsidRPr="008F496E">
        <w:rPr>
          <w:rFonts w:cs="Arial"/>
        </w:rPr>
        <w:t>patient</w:t>
      </w:r>
      <w:r w:rsidRPr="008F496E">
        <w:rPr>
          <w:rFonts w:cs="Arial"/>
          <w:spacing w:val="22"/>
        </w:rPr>
        <w:t xml:space="preserve"> </w:t>
      </w:r>
      <w:r w:rsidRPr="008F496E">
        <w:rPr>
          <w:rFonts w:cs="Arial"/>
        </w:rPr>
        <w:t>adherence</w:t>
      </w:r>
      <w:r w:rsidRPr="008F496E">
        <w:rPr>
          <w:rFonts w:cs="Arial"/>
          <w:spacing w:val="22"/>
        </w:rPr>
        <w:t xml:space="preserve"> </w:t>
      </w:r>
      <w:r w:rsidRPr="008F496E">
        <w:rPr>
          <w:rFonts w:cs="Arial"/>
        </w:rPr>
        <w:t>with</w:t>
      </w:r>
      <w:r w:rsidRPr="008F496E">
        <w:rPr>
          <w:rFonts w:cs="Arial"/>
          <w:w w:val="99"/>
        </w:rPr>
        <w:t xml:space="preserve"> </w:t>
      </w:r>
      <w:r w:rsidRPr="006C66CA">
        <w:rPr>
          <w:rFonts w:cs="Arial"/>
          <w:rPrChange w:id="4639" w:author="Harry Shamoon" w:date="2015-03-05T19:28:00Z">
            <w:rPr/>
          </w:rPrChange>
        </w:rPr>
        <w:t>the proposed interventions. In particular, we will investigate which provider and patient characteristics</w:t>
      </w:r>
      <w:r w:rsidRPr="006C66CA">
        <w:rPr>
          <w:rFonts w:cs="Arial"/>
          <w:spacing w:val="40"/>
          <w:rPrChange w:id="4640" w:author="Harry Shamoon" w:date="2015-03-05T19:28:00Z">
            <w:rPr>
              <w:spacing w:val="40"/>
            </w:rPr>
          </w:rPrChange>
        </w:rPr>
        <w:t xml:space="preserve"> </w:t>
      </w:r>
      <w:r w:rsidRPr="006C66CA">
        <w:rPr>
          <w:rFonts w:cs="Arial"/>
          <w:rPrChange w:id="4641" w:author="Harry Shamoon" w:date="2015-03-05T19:28:00Z">
            <w:rPr/>
          </w:rPrChange>
        </w:rPr>
        <w:t>predict</w:t>
      </w:r>
      <w:r w:rsidRPr="006C66CA">
        <w:rPr>
          <w:rFonts w:cs="Arial"/>
          <w:w w:val="99"/>
          <w:rPrChange w:id="4642" w:author="Harry Shamoon" w:date="2015-03-05T19:28:00Z">
            <w:rPr>
              <w:w w:val="99"/>
            </w:rPr>
          </w:rPrChange>
        </w:rPr>
        <w:t xml:space="preserve"> </w:t>
      </w:r>
      <w:r w:rsidRPr="006C66CA">
        <w:rPr>
          <w:rFonts w:cs="Arial"/>
          <w:rPrChange w:id="4643" w:author="Harry Shamoon" w:date="2015-03-05T19:28:00Z">
            <w:rPr/>
          </w:rPrChange>
        </w:rPr>
        <w:t>compliance</w:t>
      </w:r>
      <w:r w:rsidRPr="006C66CA">
        <w:rPr>
          <w:rFonts w:cs="Arial"/>
          <w:spacing w:val="16"/>
          <w:rPrChange w:id="4644" w:author="Harry Shamoon" w:date="2015-03-05T19:28:00Z">
            <w:rPr>
              <w:spacing w:val="16"/>
            </w:rPr>
          </w:rPrChange>
        </w:rPr>
        <w:t xml:space="preserve"> </w:t>
      </w:r>
      <w:r w:rsidRPr="006C66CA">
        <w:rPr>
          <w:rFonts w:cs="Arial"/>
          <w:rPrChange w:id="4645" w:author="Harry Shamoon" w:date="2015-03-05T19:28:00Z">
            <w:rPr/>
          </w:rPrChange>
        </w:rPr>
        <w:t>with</w:t>
      </w:r>
      <w:r w:rsidRPr="006C66CA">
        <w:rPr>
          <w:rFonts w:cs="Arial"/>
          <w:spacing w:val="16"/>
          <w:rPrChange w:id="4646" w:author="Harry Shamoon" w:date="2015-03-05T19:28:00Z">
            <w:rPr>
              <w:spacing w:val="16"/>
            </w:rPr>
          </w:rPrChange>
        </w:rPr>
        <w:t xml:space="preserve"> </w:t>
      </w:r>
      <w:r w:rsidRPr="006C66CA">
        <w:rPr>
          <w:rFonts w:cs="Arial"/>
          <w:rPrChange w:id="4647" w:author="Harry Shamoon" w:date="2015-03-05T19:28:00Z">
            <w:rPr/>
          </w:rPrChange>
        </w:rPr>
        <w:t>which</w:t>
      </w:r>
      <w:r w:rsidRPr="006C66CA">
        <w:rPr>
          <w:rFonts w:cs="Arial"/>
          <w:spacing w:val="16"/>
          <w:rPrChange w:id="4648" w:author="Harry Shamoon" w:date="2015-03-05T19:28:00Z">
            <w:rPr>
              <w:spacing w:val="16"/>
            </w:rPr>
          </w:rPrChange>
        </w:rPr>
        <w:t xml:space="preserve"> </w:t>
      </w:r>
      <w:r w:rsidRPr="006C66CA">
        <w:rPr>
          <w:rFonts w:cs="Arial"/>
          <w:rPrChange w:id="4649" w:author="Harry Shamoon" w:date="2015-03-05T19:28:00Z">
            <w:rPr/>
          </w:rPrChange>
        </w:rPr>
        <w:t>components</w:t>
      </w:r>
      <w:r w:rsidRPr="006C66CA">
        <w:rPr>
          <w:rFonts w:cs="Arial"/>
          <w:spacing w:val="16"/>
          <w:rPrChange w:id="4650" w:author="Harry Shamoon" w:date="2015-03-05T19:28:00Z">
            <w:rPr>
              <w:spacing w:val="16"/>
            </w:rPr>
          </w:rPrChange>
        </w:rPr>
        <w:t xml:space="preserve"> </w:t>
      </w:r>
      <w:r w:rsidRPr="006C66CA">
        <w:rPr>
          <w:rFonts w:cs="Arial"/>
          <w:rPrChange w:id="4651" w:author="Harry Shamoon" w:date="2015-03-05T19:28:00Z">
            <w:rPr/>
          </w:rPrChange>
        </w:rPr>
        <w:t>of</w:t>
      </w:r>
      <w:r w:rsidRPr="006C66CA">
        <w:rPr>
          <w:rFonts w:cs="Arial"/>
          <w:spacing w:val="16"/>
          <w:rPrChange w:id="4652" w:author="Harry Shamoon" w:date="2015-03-05T19:28:00Z">
            <w:rPr>
              <w:spacing w:val="16"/>
            </w:rPr>
          </w:rPrChange>
        </w:rPr>
        <w:t xml:space="preserve"> </w:t>
      </w:r>
      <w:r w:rsidRPr="006C66CA">
        <w:rPr>
          <w:rFonts w:cs="Arial"/>
          <w:rPrChange w:id="4653" w:author="Harry Shamoon" w:date="2015-03-05T19:28:00Z">
            <w:rPr/>
          </w:rPrChange>
        </w:rPr>
        <w:t>the</w:t>
      </w:r>
      <w:r w:rsidRPr="006C66CA">
        <w:rPr>
          <w:rFonts w:cs="Arial"/>
          <w:spacing w:val="16"/>
          <w:rPrChange w:id="4654" w:author="Harry Shamoon" w:date="2015-03-05T19:28:00Z">
            <w:rPr>
              <w:spacing w:val="16"/>
            </w:rPr>
          </w:rPrChange>
        </w:rPr>
        <w:t xml:space="preserve"> </w:t>
      </w:r>
      <w:r w:rsidRPr="006C66CA">
        <w:rPr>
          <w:rFonts w:cs="Arial"/>
          <w:rPrChange w:id="4655" w:author="Harry Shamoon" w:date="2015-03-05T19:28:00Z">
            <w:rPr/>
          </w:rPrChange>
        </w:rPr>
        <w:t>intervention</w:t>
      </w:r>
      <w:r w:rsidRPr="006C66CA">
        <w:rPr>
          <w:rFonts w:cs="Arial"/>
          <w:spacing w:val="16"/>
          <w:rPrChange w:id="4656" w:author="Harry Shamoon" w:date="2015-03-05T19:28:00Z">
            <w:rPr>
              <w:spacing w:val="16"/>
            </w:rPr>
          </w:rPrChange>
        </w:rPr>
        <w:t xml:space="preserve"> </w:t>
      </w:r>
      <w:r w:rsidRPr="006C66CA">
        <w:rPr>
          <w:rFonts w:cs="Arial"/>
          <w:rPrChange w:id="4657" w:author="Harry Shamoon" w:date="2015-03-05T19:28:00Z">
            <w:rPr/>
          </w:rPrChange>
        </w:rPr>
        <w:t>checklist.</w:t>
      </w:r>
      <w:r w:rsidRPr="006C66CA">
        <w:rPr>
          <w:rFonts w:cs="Arial"/>
          <w:spacing w:val="13"/>
          <w:rPrChange w:id="4658" w:author="Harry Shamoon" w:date="2015-03-05T19:28:00Z">
            <w:rPr>
              <w:spacing w:val="13"/>
            </w:rPr>
          </w:rPrChange>
        </w:rPr>
        <w:t xml:space="preserve"> </w:t>
      </w:r>
      <w:r w:rsidRPr="006C66CA">
        <w:rPr>
          <w:rFonts w:cs="Arial"/>
          <w:rPrChange w:id="4659" w:author="Harry Shamoon" w:date="2015-03-05T19:28:00Z">
            <w:rPr/>
          </w:rPrChange>
        </w:rPr>
        <w:t>My</w:t>
      </w:r>
      <w:r w:rsidRPr="006C66CA">
        <w:rPr>
          <w:rFonts w:cs="Arial"/>
          <w:spacing w:val="16"/>
          <w:rPrChange w:id="4660" w:author="Harry Shamoon" w:date="2015-03-05T19:28:00Z">
            <w:rPr>
              <w:spacing w:val="16"/>
            </w:rPr>
          </w:rPrChange>
        </w:rPr>
        <w:t xml:space="preserve"> </w:t>
      </w:r>
      <w:r w:rsidRPr="006C66CA">
        <w:rPr>
          <w:rFonts w:cs="Arial"/>
          <w:rPrChange w:id="4661" w:author="Harry Shamoon" w:date="2015-03-05T19:28:00Z">
            <w:rPr/>
          </w:rPrChange>
        </w:rPr>
        <w:t>project</w:t>
      </w:r>
      <w:r w:rsidRPr="006C66CA">
        <w:rPr>
          <w:rFonts w:cs="Arial"/>
          <w:spacing w:val="16"/>
          <w:rPrChange w:id="4662" w:author="Harry Shamoon" w:date="2015-03-05T19:28:00Z">
            <w:rPr>
              <w:spacing w:val="16"/>
            </w:rPr>
          </w:rPrChange>
        </w:rPr>
        <w:t xml:space="preserve"> </w:t>
      </w:r>
      <w:r w:rsidRPr="006C66CA">
        <w:rPr>
          <w:rFonts w:cs="Arial"/>
          <w:rPrChange w:id="4663" w:author="Harry Shamoon" w:date="2015-03-05T19:28:00Z">
            <w:rPr/>
          </w:rPrChange>
        </w:rPr>
        <w:t>will</w:t>
      </w:r>
      <w:r w:rsidRPr="006C66CA">
        <w:rPr>
          <w:rFonts w:cs="Arial"/>
          <w:spacing w:val="16"/>
          <w:rPrChange w:id="4664" w:author="Harry Shamoon" w:date="2015-03-05T19:28:00Z">
            <w:rPr>
              <w:spacing w:val="16"/>
            </w:rPr>
          </w:rPrChange>
        </w:rPr>
        <w:t xml:space="preserve"> </w:t>
      </w:r>
      <w:r w:rsidRPr="006C66CA">
        <w:rPr>
          <w:rFonts w:cs="Arial"/>
          <w:rPrChange w:id="4665" w:author="Harry Shamoon" w:date="2015-03-05T19:28:00Z">
            <w:rPr/>
          </w:rPrChange>
        </w:rPr>
        <w:t>be</w:t>
      </w:r>
      <w:r w:rsidRPr="006C66CA">
        <w:rPr>
          <w:rFonts w:cs="Arial"/>
          <w:spacing w:val="16"/>
          <w:rPrChange w:id="4666" w:author="Harry Shamoon" w:date="2015-03-05T19:28:00Z">
            <w:rPr>
              <w:spacing w:val="16"/>
            </w:rPr>
          </w:rPrChange>
        </w:rPr>
        <w:t xml:space="preserve"> </w:t>
      </w:r>
      <w:r w:rsidRPr="006C66CA">
        <w:rPr>
          <w:rFonts w:cs="Arial"/>
          <w:rPrChange w:id="4667" w:author="Harry Shamoon" w:date="2015-03-05T19:28:00Z">
            <w:rPr/>
          </w:rPrChange>
        </w:rPr>
        <w:t>to</w:t>
      </w:r>
      <w:r w:rsidRPr="006C66CA">
        <w:rPr>
          <w:rFonts w:cs="Arial"/>
          <w:spacing w:val="16"/>
          <w:rPrChange w:id="4668" w:author="Harry Shamoon" w:date="2015-03-05T19:28:00Z">
            <w:rPr>
              <w:spacing w:val="16"/>
            </w:rPr>
          </w:rPrChange>
        </w:rPr>
        <w:t xml:space="preserve"> </w:t>
      </w:r>
      <w:r w:rsidRPr="006C66CA">
        <w:rPr>
          <w:rFonts w:cs="Arial"/>
          <w:rPrChange w:id="4669" w:author="Harry Shamoon" w:date="2015-03-05T19:28:00Z">
            <w:rPr/>
          </w:rPrChange>
        </w:rPr>
        <w:t>investigate</w:t>
      </w:r>
      <w:r w:rsidRPr="006C66CA">
        <w:rPr>
          <w:rFonts w:cs="Arial"/>
          <w:spacing w:val="16"/>
          <w:rPrChange w:id="4670" w:author="Harry Shamoon" w:date="2015-03-05T19:28:00Z">
            <w:rPr>
              <w:spacing w:val="16"/>
            </w:rPr>
          </w:rPrChange>
        </w:rPr>
        <w:t xml:space="preserve"> </w:t>
      </w:r>
      <w:r w:rsidRPr="006C66CA">
        <w:rPr>
          <w:rFonts w:cs="Arial"/>
          <w:rPrChange w:id="4671" w:author="Harry Shamoon" w:date="2015-03-05T19:28:00Z">
            <w:rPr/>
          </w:rPrChange>
        </w:rPr>
        <w:t>patient</w:t>
      </w:r>
      <w:r w:rsidRPr="006C66CA">
        <w:rPr>
          <w:rFonts w:cs="Arial"/>
          <w:spacing w:val="16"/>
          <w:rPrChange w:id="4672" w:author="Harry Shamoon" w:date="2015-03-05T19:28:00Z">
            <w:rPr>
              <w:spacing w:val="16"/>
            </w:rPr>
          </w:rPrChange>
        </w:rPr>
        <w:t xml:space="preserve"> </w:t>
      </w:r>
      <w:r w:rsidRPr="006C66CA">
        <w:rPr>
          <w:rFonts w:cs="Arial"/>
          <w:rPrChange w:id="4673" w:author="Harry Shamoon" w:date="2015-03-05T19:28:00Z">
            <w:rPr/>
          </w:rPrChange>
        </w:rPr>
        <w:t>and</w:t>
      </w:r>
      <w:r w:rsidRPr="006C66CA">
        <w:rPr>
          <w:rFonts w:cs="Arial"/>
          <w:w w:val="99"/>
          <w:rPrChange w:id="4674" w:author="Harry Shamoon" w:date="2015-03-05T19:28:00Z">
            <w:rPr>
              <w:w w:val="99"/>
            </w:rPr>
          </w:rPrChange>
        </w:rPr>
        <w:t xml:space="preserve"> </w:t>
      </w:r>
      <w:r w:rsidRPr="006C66CA">
        <w:rPr>
          <w:rFonts w:cs="Arial"/>
          <w:rPrChange w:id="4675" w:author="Harry Shamoon" w:date="2015-03-05T19:28:00Z">
            <w:rPr/>
          </w:rPrChange>
        </w:rPr>
        <w:t>provider</w:t>
      </w:r>
      <w:r w:rsidRPr="006C66CA">
        <w:rPr>
          <w:rFonts w:cs="Arial"/>
          <w:spacing w:val="22"/>
          <w:rPrChange w:id="4676" w:author="Harry Shamoon" w:date="2015-03-05T19:28:00Z">
            <w:rPr>
              <w:spacing w:val="22"/>
            </w:rPr>
          </w:rPrChange>
        </w:rPr>
        <w:t xml:space="preserve"> </w:t>
      </w:r>
      <w:r w:rsidRPr="006C66CA">
        <w:rPr>
          <w:rFonts w:cs="Arial"/>
          <w:rPrChange w:id="4677" w:author="Harry Shamoon" w:date="2015-03-05T19:28:00Z">
            <w:rPr/>
          </w:rPrChange>
        </w:rPr>
        <w:t>characteristics</w:t>
      </w:r>
      <w:r w:rsidRPr="006C66CA">
        <w:rPr>
          <w:rFonts w:cs="Arial"/>
          <w:spacing w:val="22"/>
          <w:rPrChange w:id="4678" w:author="Harry Shamoon" w:date="2015-03-05T19:28:00Z">
            <w:rPr>
              <w:spacing w:val="22"/>
            </w:rPr>
          </w:rPrChange>
        </w:rPr>
        <w:t xml:space="preserve"> </w:t>
      </w:r>
      <w:r w:rsidRPr="006C66CA">
        <w:rPr>
          <w:rFonts w:cs="Arial"/>
          <w:rPrChange w:id="4679" w:author="Harry Shamoon" w:date="2015-03-05T19:28:00Z">
            <w:rPr/>
          </w:rPrChange>
        </w:rPr>
        <w:t>as</w:t>
      </w:r>
      <w:r w:rsidRPr="006C66CA">
        <w:rPr>
          <w:rFonts w:cs="Arial"/>
          <w:spacing w:val="22"/>
          <w:rPrChange w:id="4680" w:author="Harry Shamoon" w:date="2015-03-05T19:28:00Z">
            <w:rPr>
              <w:spacing w:val="22"/>
            </w:rPr>
          </w:rPrChange>
        </w:rPr>
        <w:t xml:space="preserve"> </w:t>
      </w:r>
      <w:r w:rsidRPr="006C66CA">
        <w:rPr>
          <w:rFonts w:cs="Arial"/>
          <w:rPrChange w:id="4681" w:author="Harry Shamoon" w:date="2015-03-05T19:28:00Z">
            <w:rPr/>
          </w:rPrChange>
        </w:rPr>
        <w:t>drivers</w:t>
      </w:r>
      <w:r w:rsidRPr="006C66CA">
        <w:rPr>
          <w:rFonts w:cs="Arial"/>
          <w:spacing w:val="22"/>
          <w:rPrChange w:id="4682" w:author="Harry Shamoon" w:date="2015-03-05T19:28:00Z">
            <w:rPr>
              <w:spacing w:val="22"/>
            </w:rPr>
          </w:rPrChange>
        </w:rPr>
        <w:t xml:space="preserve"> </w:t>
      </w:r>
      <w:r w:rsidRPr="006C66CA">
        <w:rPr>
          <w:rFonts w:cs="Arial"/>
          <w:rPrChange w:id="4683" w:author="Harry Shamoon" w:date="2015-03-05T19:28:00Z">
            <w:rPr/>
          </w:rPrChange>
        </w:rPr>
        <w:t>of</w:t>
      </w:r>
      <w:r w:rsidRPr="006C66CA">
        <w:rPr>
          <w:rFonts w:cs="Arial"/>
          <w:spacing w:val="22"/>
          <w:rPrChange w:id="4684" w:author="Harry Shamoon" w:date="2015-03-05T19:28:00Z">
            <w:rPr>
              <w:spacing w:val="22"/>
            </w:rPr>
          </w:rPrChange>
        </w:rPr>
        <w:t xml:space="preserve"> </w:t>
      </w:r>
      <w:r w:rsidRPr="006C66CA">
        <w:rPr>
          <w:rFonts w:cs="Arial"/>
          <w:rPrChange w:id="4685" w:author="Harry Shamoon" w:date="2015-03-05T19:28:00Z">
            <w:rPr/>
          </w:rPrChange>
        </w:rPr>
        <w:t>poor</w:t>
      </w:r>
      <w:r w:rsidRPr="006C66CA">
        <w:rPr>
          <w:rFonts w:cs="Arial"/>
          <w:spacing w:val="22"/>
          <w:rPrChange w:id="4686" w:author="Harry Shamoon" w:date="2015-03-05T19:28:00Z">
            <w:rPr>
              <w:spacing w:val="22"/>
            </w:rPr>
          </w:rPrChange>
        </w:rPr>
        <w:t xml:space="preserve"> </w:t>
      </w:r>
      <w:r w:rsidRPr="006C66CA">
        <w:rPr>
          <w:rFonts w:cs="Arial"/>
          <w:rPrChange w:id="4687" w:author="Harry Shamoon" w:date="2015-03-05T19:28:00Z">
            <w:rPr/>
          </w:rPrChange>
        </w:rPr>
        <w:t>provider</w:t>
      </w:r>
      <w:r w:rsidRPr="006C66CA">
        <w:rPr>
          <w:rFonts w:cs="Arial"/>
          <w:spacing w:val="22"/>
          <w:rPrChange w:id="4688" w:author="Harry Shamoon" w:date="2015-03-05T19:28:00Z">
            <w:rPr>
              <w:spacing w:val="22"/>
            </w:rPr>
          </w:rPrChange>
        </w:rPr>
        <w:t xml:space="preserve"> </w:t>
      </w:r>
      <w:r w:rsidRPr="006C66CA">
        <w:rPr>
          <w:rFonts w:cs="Arial"/>
          <w:rPrChange w:id="4689" w:author="Harry Shamoon" w:date="2015-03-05T19:28:00Z">
            <w:rPr/>
          </w:rPrChange>
        </w:rPr>
        <w:t>compliance</w:t>
      </w:r>
      <w:r w:rsidRPr="006C66CA">
        <w:rPr>
          <w:rFonts w:cs="Arial"/>
          <w:spacing w:val="22"/>
          <w:rPrChange w:id="4690" w:author="Harry Shamoon" w:date="2015-03-05T19:28:00Z">
            <w:rPr>
              <w:spacing w:val="22"/>
            </w:rPr>
          </w:rPrChange>
        </w:rPr>
        <w:t xml:space="preserve"> </w:t>
      </w:r>
      <w:r w:rsidRPr="006C66CA">
        <w:rPr>
          <w:rFonts w:cs="Arial"/>
          <w:rPrChange w:id="4691" w:author="Harry Shamoon" w:date="2015-03-05T19:28:00Z">
            <w:rPr/>
          </w:rPrChange>
        </w:rPr>
        <w:t>in</w:t>
      </w:r>
      <w:r w:rsidRPr="006C66CA">
        <w:rPr>
          <w:rFonts w:cs="Arial"/>
          <w:spacing w:val="22"/>
          <w:rPrChange w:id="4692" w:author="Harry Shamoon" w:date="2015-03-05T19:28:00Z">
            <w:rPr>
              <w:spacing w:val="22"/>
            </w:rPr>
          </w:rPrChange>
        </w:rPr>
        <w:t xml:space="preserve"> </w:t>
      </w:r>
      <w:proofErr w:type="spellStart"/>
      <w:r w:rsidRPr="006C66CA">
        <w:rPr>
          <w:rFonts w:cs="Arial"/>
          <w:rPrChange w:id="4693" w:author="Harry Shamoon" w:date="2015-03-05T19:28:00Z">
            <w:rPr/>
          </w:rPrChange>
        </w:rPr>
        <w:t>PROOFCheck</w:t>
      </w:r>
      <w:proofErr w:type="spellEnd"/>
      <w:r w:rsidRPr="006C66CA">
        <w:rPr>
          <w:rFonts w:cs="Arial"/>
          <w:rPrChange w:id="4694" w:author="Harry Shamoon" w:date="2015-03-05T19:28:00Z">
            <w:rPr/>
          </w:rPrChange>
        </w:rPr>
        <w:t>,</w:t>
      </w:r>
      <w:r w:rsidRPr="006C66CA">
        <w:rPr>
          <w:rFonts w:cs="Arial"/>
          <w:spacing w:val="29"/>
          <w:rPrChange w:id="4695" w:author="Harry Shamoon" w:date="2015-03-05T19:28:00Z">
            <w:rPr>
              <w:spacing w:val="29"/>
            </w:rPr>
          </w:rPrChange>
        </w:rPr>
        <w:t xml:space="preserve"> </w:t>
      </w:r>
      <w:r w:rsidRPr="006C66CA">
        <w:rPr>
          <w:rFonts w:cs="Arial"/>
          <w:spacing w:val="-4"/>
          <w:rPrChange w:id="4696" w:author="Harry Shamoon" w:date="2015-03-05T19:28:00Z">
            <w:rPr>
              <w:spacing w:val="-4"/>
            </w:rPr>
          </w:rPrChange>
        </w:rPr>
        <w:t>Dr.</w:t>
      </w:r>
      <w:r w:rsidRPr="006C66CA">
        <w:rPr>
          <w:rFonts w:cs="Arial"/>
          <w:spacing w:val="36"/>
          <w:rPrChange w:id="4697" w:author="Harry Shamoon" w:date="2015-03-05T19:28:00Z">
            <w:rPr>
              <w:spacing w:val="36"/>
            </w:rPr>
          </w:rPrChange>
        </w:rPr>
        <w:t xml:space="preserve"> </w:t>
      </w:r>
      <w:r w:rsidRPr="006C66CA">
        <w:rPr>
          <w:rFonts w:cs="Arial"/>
          <w:rPrChange w:id="4698" w:author="Harry Shamoon" w:date="2015-03-05T19:28:00Z">
            <w:rPr/>
          </w:rPrChange>
        </w:rPr>
        <w:t>Gong’s</w:t>
      </w:r>
      <w:r w:rsidRPr="006C66CA">
        <w:rPr>
          <w:rFonts w:cs="Arial"/>
          <w:spacing w:val="22"/>
          <w:rPrChange w:id="4699" w:author="Harry Shamoon" w:date="2015-03-05T19:28:00Z">
            <w:rPr>
              <w:spacing w:val="22"/>
            </w:rPr>
          </w:rPrChange>
        </w:rPr>
        <w:t xml:space="preserve"> </w:t>
      </w:r>
      <w:r w:rsidRPr="006C66CA">
        <w:rPr>
          <w:rFonts w:cs="Arial"/>
          <w:rPrChange w:id="4700" w:author="Harry Shamoon" w:date="2015-03-05T19:28:00Z">
            <w:rPr/>
          </w:rPrChange>
        </w:rPr>
        <w:t>pragmatic</w:t>
      </w:r>
      <w:r w:rsidRPr="006C66CA">
        <w:rPr>
          <w:rFonts w:cs="Arial"/>
          <w:spacing w:val="22"/>
          <w:rPrChange w:id="4701" w:author="Harry Shamoon" w:date="2015-03-05T19:28:00Z">
            <w:rPr>
              <w:spacing w:val="22"/>
            </w:rPr>
          </w:rPrChange>
        </w:rPr>
        <w:t xml:space="preserve"> </w:t>
      </w:r>
      <w:r w:rsidRPr="006C66CA">
        <w:rPr>
          <w:rFonts w:cs="Arial"/>
          <w:rPrChange w:id="4702" w:author="Harry Shamoon" w:date="2015-03-05T19:28:00Z">
            <w:rPr/>
          </w:rPrChange>
        </w:rPr>
        <w:t>trial.</w:t>
      </w:r>
      <w:r w:rsidRPr="006C66CA">
        <w:rPr>
          <w:rFonts w:cs="Arial"/>
          <w:w w:val="99"/>
          <w:rPrChange w:id="4703" w:author="Harry Shamoon" w:date="2015-03-05T19:28:00Z">
            <w:rPr>
              <w:w w:val="99"/>
            </w:rPr>
          </w:rPrChange>
        </w:rPr>
        <w:t xml:space="preserve"> </w:t>
      </w:r>
      <w:r w:rsidRPr="006C66CA">
        <w:rPr>
          <w:rFonts w:cs="Arial"/>
          <w:rPrChange w:id="4704" w:author="Harry Shamoon" w:date="2015-03-05T19:28:00Z">
            <w:rPr/>
          </w:rPrChange>
        </w:rPr>
        <w:t>This</w:t>
      </w:r>
      <w:r w:rsidRPr="006C66CA">
        <w:rPr>
          <w:rFonts w:cs="Arial"/>
          <w:spacing w:val="16"/>
          <w:rPrChange w:id="4705" w:author="Harry Shamoon" w:date="2015-03-05T19:28:00Z">
            <w:rPr>
              <w:spacing w:val="16"/>
            </w:rPr>
          </w:rPrChange>
        </w:rPr>
        <w:t xml:space="preserve"> </w:t>
      </w:r>
      <w:r w:rsidRPr="006C66CA">
        <w:rPr>
          <w:rFonts w:cs="Arial"/>
          <w:rPrChange w:id="4706" w:author="Harry Shamoon" w:date="2015-03-05T19:28:00Z">
            <w:rPr/>
          </w:rPrChange>
        </w:rPr>
        <w:t>will</w:t>
      </w:r>
      <w:r w:rsidRPr="006C66CA">
        <w:rPr>
          <w:rFonts w:cs="Arial"/>
          <w:spacing w:val="16"/>
          <w:rPrChange w:id="4707" w:author="Harry Shamoon" w:date="2015-03-05T19:28:00Z">
            <w:rPr>
              <w:spacing w:val="16"/>
            </w:rPr>
          </w:rPrChange>
        </w:rPr>
        <w:t xml:space="preserve"> </w:t>
      </w:r>
      <w:r w:rsidRPr="006C66CA">
        <w:rPr>
          <w:rFonts w:cs="Arial"/>
          <w:rPrChange w:id="4708" w:author="Harry Shamoon" w:date="2015-03-05T19:28:00Z">
            <w:rPr/>
          </w:rPrChange>
        </w:rPr>
        <w:t>inform</w:t>
      </w:r>
      <w:r w:rsidRPr="006C66CA">
        <w:rPr>
          <w:rFonts w:cs="Arial"/>
          <w:spacing w:val="16"/>
          <w:rPrChange w:id="4709" w:author="Harry Shamoon" w:date="2015-03-05T19:28:00Z">
            <w:rPr>
              <w:spacing w:val="16"/>
            </w:rPr>
          </w:rPrChange>
        </w:rPr>
        <w:t xml:space="preserve"> </w:t>
      </w:r>
      <w:r w:rsidRPr="006C66CA">
        <w:rPr>
          <w:rFonts w:cs="Arial"/>
          <w:rPrChange w:id="4710" w:author="Harry Shamoon" w:date="2015-03-05T19:28:00Z">
            <w:rPr/>
          </w:rPrChange>
        </w:rPr>
        <w:t>the</w:t>
      </w:r>
      <w:r w:rsidRPr="006C66CA">
        <w:rPr>
          <w:rFonts w:cs="Arial"/>
          <w:spacing w:val="16"/>
          <w:rPrChange w:id="4711" w:author="Harry Shamoon" w:date="2015-03-05T19:28:00Z">
            <w:rPr>
              <w:spacing w:val="16"/>
            </w:rPr>
          </w:rPrChange>
        </w:rPr>
        <w:t xml:space="preserve"> </w:t>
      </w:r>
      <w:r w:rsidRPr="006C66CA">
        <w:rPr>
          <w:rFonts w:cs="Arial"/>
          <w:rPrChange w:id="4712" w:author="Harry Shamoon" w:date="2015-03-05T19:28:00Z">
            <w:rPr/>
          </w:rPrChange>
        </w:rPr>
        <w:t>ongoing</w:t>
      </w:r>
      <w:r w:rsidRPr="006C66CA">
        <w:rPr>
          <w:rFonts w:cs="Arial"/>
          <w:spacing w:val="16"/>
          <w:rPrChange w:id="4713" w:author="Harry Shamoon" w:date="2015-03-05T19:28:00Z">
            <w:rPr>
              <w:spacing w:val="16"/>
            </w:rPr>
          </w:rPrChange>
        </w:rPr>
        <w:t xml:space="preserve"> </w:t>
      </w:r>
      <w:proofErr w:type="spellStart"/>
      <w:r w:rsidRPr="006C66CA">
        <w:rPr>
          <w:rFonts w:cs="Arial"/>
          <w:rPrChange w:id="4714" w:author="Harry Shamoon" w:date="2015-03-05T19:28:00Z">
            <w:rPr/>
          </w:rPrChange>
        </w:rPr>
        <w:t>PROOFCheck</w:t>
      </w:r>
      <w:proofErr w:type="spellEnd"/>
      <w:r w:rsidRPr="006C66CA">
        <w:rPr>
          <w:rFonts w:cs="Arial"/>
          <w:spacing w:val="16"/>
          <w:rPrChange w:id="4715" w:author="Harry Shamoon" w:date="2015-03-05T19:28:00Z">
            <w:rPr>
              <w:spacing w:val="16"/>
            </w:rPr>
          </w:rPrChange>
        </w:rPr>
        <w:t xml:space="preserve"> </w:t>
      </w:r>
      <w:r w:rsidRPr="006C66CA">
        <w:rPr>
          <w:rFonts w:cs="Arial"/>
          <w:rPrChange w:id="4716" w:author="Harry Shamoon" w:date="2015-03-05T19:28:00Z">
            <w:rPr/>
          </w:rPrChange>
        </w:rPr>
        <w:t>trial</w:t>
      </w:r>
      <w:r w:rsidRPr="006C66CA">
        <w:rPr>
          <w:rFonts w:cs="Arial"/>
          <w:spacing w:val="16"/>
          <w:rPrChange w:id="4717" w:author="Harry Shamoon" w:date="2015-03-05T19:28:00Z">
            <w:rPr>
              <w:spacing w:val="16"/>
            </w:rPr>
          </w:rPrChange>
        </w:rPr>
        <w:t xml:space="preserve"> </w:t>
      </w:r>
      <w:r w:rsidRPr="006C66CA">
        <w:rPr>
          <w:rFonts w:cs="Arial"/>
          <w:rPrChange w:id="4718" w:author="Harry Shamoon" w:date="2015-03-05T19:28:00Z">
            <w:rPr/>
          </w:rPrChange>
        </w:rPr>
        <w:t>implementation,</w:t>
      </w:r>
      <w:r w:rsidRPr="006C66CA">
        <w:rPr>
          <w:rFonts w:cs="Arial"/>
          <w:spacing w:val="20"/>
          <w:rPrChange w:id="4719" w:author="Harry Shamoon" w:date="2015-03-05T19:28:00Z">
            <w:rPr>
              <w:spacing w:val="20"/>
            </w:rPr>
          </w:rPrChange>
        </w:rPr>
        <w:t xml:space="preserve"> </w:t>
      </w:r>
      <w:r w:rsidRPr="006C66CA">
        <w:rPr>
          <w:rFonts w:cs="Arial"/>
          <w:rPrChange w:id="4720" w:author="Harry Shamoon" w:date="2015-03-05T19:28:00Z">
            <w:rPr/>
          </w:rPrChange>
        </w:rPr>
        <w:t>in</w:t>
      </w:r>
      <w:r w:rsidRPr="006C66CA">
        <w:rPr>
          <w:rFonts w:cs="Arial"/>
          <w:spacing w:val="16"/>
          <w:rPrChange w:id="4721" w:author="Harry Shamoon" w:date="2015-03-05T19:28:00Z">
            <w:rPr>
              <w:spacing w:val="16"/>
            </w:rPr>
          </w:rPrChange>
        </w:rPr>
        <w:t xml:space="preserve"> </w:t>
      </w:r>
      <w:r w:rsidRPr="006C66CA">
        <w:rPr>
          <w:rFonts w:cs="Arial"/>
          <w:rPrChange w:id="4722" w:author="Harry Shamoon" w:date="2015-03-05T19:28:00Z">
            <w:rPr/>
          </w:rPrChange>
        </w:rPr>
        <w:t>which</w:t>
      </w:r>
      <w:r w:rsidRPr="006C66CA">
        <w:rPr>
          <w:rFonts w:cs="Arial"/>
          <w:spacing w:val="16"/>
          <w:rPrChange w:id="4723" w:author="Harry Shamoon" w:date="2015-03-05T19:28:00Z">
            <w:rPr>
              <w:spacing w:val="16"/>
            </w:rPr>
          </w:rPrChange>
        </w:rPr>
        <w:t xml:space="preserve"> </w:t>
      </w:r>
      <w:r w:rsidRPr="006C66CA">
        <w:rPr>
          <w:rFonts w:cs="Arial"/>
          <w:rPrChange w:id="4724" w:author="Harry Shamoon" w:date="2015-03-05T19:28:00Z">
            <w:rPr/>
          </w:rPrChange>
        </w:rPr>
        <w:t>I</w:t>
      </w:r>
      <w:r w:rsidRPr="006C66CA">
        <w:rPr>
          <w:rFonts w:cs="Arial"/>
          <w:spacing w:val="16"/>
          <w:rPrChange w:id="4725" w:author="Harry Shamoon" w:date="2015-03-05T19:28:00Z">
            <w:rPr>
              <w:spacing w:val="16"/>
            </w:rPr>
          </w:rPrChange>
        </w:rPr>
        <w:t xml:space="preserve"> </w:t>
      </w:r>
      <w:r w:rsidRPr="006C66CA">
        <w:rPr>
          <w:rFonts w:cs="Arial"/>
          <w:rPrChange w:id="4726" w:author="Harry Shamoon" w:date="2015-03-05T19:28:00Z">
            <w:rPr/>
          </w:rPrChange>
        </w:rPr>
        <w:t>will</w:t>
      </w:r>
      <w:r w:rsidRPr="006C66CA">
        <w:rPr>
          <w:rFonts w:cs="Arial"/>
          <w:spacing w:val="16"/>
          <w:rPrChange w:id="4727" w:author="Harry Shamoon" w:date="2015-03-05T19:28:00Z">
            <w:rPr>
              <w:spacing w:val="16"/>
            </w:rPr>
          </w:rPrChange>
        </w:rPr>
        <w:t xml:space="preserve"> </w:t>
      </w:r>
      <w:r w:rsidRPr="006C66CA">
        <w:rPr>
          <w:rFonts w:cs="Arial"/>
          <w:rPrChange w:id="4728" w:author="Harry Shamoon" w:date="2015-03-05T19:28:00Z">
            <w:rPr/>
          </w:rPrChange>
        </w:rPr>
        <w:t>actively</w:t>
      </w:r>
      <w:r w:rsidRPr="006C66CA">
        <w:rPr>
          <w:rFonts w:cs="Arial"/>
          <w:spacing w:val="16"/>
          <w:rPrChange w:id="4729" w:author="Harry Shamoon" w:date="2015-03-05T19:28:00Z">
            <w:rPr>
              <w:spacing w:val="16"/>
            </w:rPr>
          </w:rPrChange>
        </w:rPr>
        <w:t xml:space="preserve"> </w:t>
      </w:r>
      <w:r w:rsidRPr="006C66CA">
        <w:rPr>
          <w:rFonts w:cs="Arial"/>
          <w:rPrChange w:id="4730" w:author="Harry Shamoon" w:date="2015-03-05T19:28:00Z">
            <w:rPr/>
          </w:rPrChange>
        </w:rPr>
        <w:t>participate.</w:t>
      </w:r>
      <w:r w:rsidRPr="006C66CA">
        <w:rPr>
          <w:rFonts w:cs="Arial"/>
          <w:spacing w:val="10"/>
          <w:rPrChange w:id="4731" w:author="Harry Shamoon" w:date="2015-03-05T19:28:00Z">
            <w:rPr>
              <w:spacing w:val="10"/>
            </w:rPr>
          </w:rPrChange>
        </w:rPr>
        <w:t xml:space="preserve"> </w:t>
      </w:r>
      <w:r w:rsidRPr="006C66CA">
        <w:rPr>
          <w:rFonts w:cs="Arial"/>
          <w:rPrChange w:id="4732" w:author="Harry Shamoon" w:date="2015-03-05T19:28:00Z">
            <w:rPr/>
          </w:rPrChange>
        </w:rPr>
        <w:t>Hence</w:t>
      </w:r>
      <w:r w:rsidRPr="006C66CA">
        <w:rPr>
          <w:rFonts w:cs="Arial"/>
          <w:spacing w:val="16"/>
          <w:rPrChange w:id="4733" w:author="Harry Shamoon" w:date="2015-03-05T19:28:00Z">
            <w:rPr>
              <w:spacing w:val="16"/>
            </w:rPr>
          </w:rPrChange>
        </w:rPr>
        <w:t xml:space="preserve"> </w:t>
      </w:r>
      <w:r w:rsidRPr="006C66CA">
        <w:rPr>
          <w:rFonts w:cs="Arial"/>
          <w:rPrChange w:id="4734" w:author="Harry Shamoon" w:date="2015-03-05T19:28:00Z">
            <w:rPr/>
          </w:rPrChange>
        </w:rPr>
        <w:t>my</w:t>
      </w:r>
      <w:r w:rsidRPr="006C66CA">
        <w:rPr>
          <w:rFonts w:cs="Arial"/>
          <w:w w:val="99"/>
          <w:rPrChange w:id="4735" w:author="Harry Shamoon" w:date="2015-03-05T19:28:00Z">
            <w:rPr>
              <w:w w:val="99"/>
            </w:rPr>
          </w:rPrChange>
        </w:rPr>
        <w:t xml:space="preserve"> </w:t>
      </w:r>
      <w:r w:rsidRPr="006C66CA">
        <w:rPr>
          <w:rFonts w:cs="Arial"/>
          <w:rPrChange w:id="4736" w:author="Harry Shamoon" w:date="2015-03-05T19:28:00Z">
            <w:rPr/>
          </w:rPrChange>
        </w:rPr>
        <w:t>concurrent</w:t>
      </w:r>
      <w:r w:rsidRPr="006C66CA">
        <w:rPr>
          <w:rFonts w:cs="Arial"/>
          <w:spacing w:val="-11"/>
          <w:rPrChange w:id="4737" w:author="Harry Shamoon" w:date="2015-03-05T19:28:00Z">
            <w:rPr>
              <w:spacing w:val="-11"/>
            </w:rPr>
          </w:rPrChange>
        </w:rPr>
        <w:t xml:space="preserve"> </w:t>
      </w:r>
      <w:r w:rsidRPr="006C66CA">
        <w:rPr>
          <w:rFonts w:cs="Arial"/>
          <w:rPrChange w:id="4738" w:author="Harry Shamoon" w:date="2015-03-05T19:28:00Z">
            <w:rPr/>
          </w:rPrChange>
        </w:rPr>
        <w:t>results</w:t>
      </w:r>
      <w:r w:rsidRPr="006C66CA">
        <w:rPr>
          <w:rFonts w:cs="Arial"/>
          <w:spacing w:val="-11"/>
          <w:rPrChange w:id="4739" w:author="Harry Shamoon" w:date="2015-03-05T19:28:00Z">
            <w:rPr>
              <w:spacing w:val="-11"/>
            </w:rPr>
          </w:rPrChange>
        </w:rPr>
        <w:t xml:space="preserve"> </w:t>
      </w:r>
      <w:r w:rsidRPr="006C66CA">
        <w:rPr>
          <w:rFonts w:cs="Arial"/>
          <w:rPrChange w:id="4740" w:author="Harry Shamoon" w:date="2015-03-05T19:28:00Z">
            <w:rPr/>
          </w:rPrChange>
        </w:rPr>
        <w:t>will</w:t>
      </w:r>
      <w:r w:rsidRPr="006C66CA">
        <w:rPr>
          <w:rFonts w:cs="Arial"/>
          <w:spacing w:val="-11"/>
          <w:rPrChange w:id="4741" w:author="Harry Shamoon" w:date="2015-03-05T19:28:00Z">
            <w:rPr>
              <w:spacing w:val="-11"/>
            </w:rPr>
          </w:rPrChange>
        </w:rPr>
        <w:t xml:space="preserve"> </w:t>
      </w:r>
      <w:r w:rsidRPr="006C66CA">
        <w:rPr>
          <w:rFonts w:cs="Arial"/>
          <w:rPrChange w:id="4742" w:author="Harry Shamoon" w:date="2015-03-05T19:28:00Z">
            <w:rPr/>
          </w:rPrChange>
        </w:rPr>
        <w:t>immediately</w:t>
      </w:r>
      <w:r w:rsidRPr="006C66CA">
        <w:rPr>
          <w:rFonts w:cs="Arial"/>
          <w:spacing w:val="-11"/>
          <w:rPrChange w:id="4743" w:author="Harry Shamoon" w:date="2015-03-05T19:28:00Z">
            <w:rPr>
              <w:spacing w:val="-11"/>
            </w:rPr>
          </w:rPrChange>
        </w:rPr>
        <w:t xml:space="preserve"> </w:t>
      </w:r>
      <w:r w:rsidRPr="006C66CA">
        <w:rPr>
          <w:rFonts w:cs="Arial"/>
          <w:rPrChange w:id="4744" w:author="Harry Shamoon" w:date="2015-03-05T19:28:00Z">
            <w:rPr/>
          </w:rPrChange>
        </w:rPr>
        <w:t>refocus</w:t>
      </w:r>
      <w:r w:rsidRPr="006C66CA">
        <w:rPr>
          <w:rFonts w:cs="Arial"/>
          <w:spacing w:val="-11"/>
          <w:rPrChange w:id="4745" w:author="Harry Shamoon" w:date="2015-03-05T19:28:00Z">
            <w:rPr>
              <w:spacing w:val="-11"/>
            </w:rPr>
          </w:rPrChange>
        </w:rPr>
        <w:t xml:space="preserve"> </w:t>
      </w:r>
      <w:r w:rsidRPr="006C66CA">
        <w:rPr>
          <w:rFonts w:cs="Arial"/>
          <w:rPrChange w:id="4746" w:author="Harry Shamoon" w:date="2015-03-05T19:28:00Z">
            <w:rPr/>
          </w:rPrChange>
        </w:rPr>
        <w:t>our</w:t>
      </w:r>
      <w:r w:rsidRPr="006C66CA">
        <w:rPr>
          <w:rFonts w:cs="Arial"/>
          <w:spacing w:val="-11"/>
          <w:rPrChange w:id="4747" w:author="Harry Shamoon" w:date="2015-03-05T19:28:00Z">
            <w:rPr>
              <w:spacing w:val="-11"/>
            </w:rPr>
          </w:rPrChange>
        </w:rPr>
        <w:t xml:space="preserve"> </w:t>
      </w:r>
      <w:r w:rsidRPr="006C66CA">
        <w:rPr>
          <w:rFonts w:cs="Arial"/>
          <w:rPrChange w:id="4748" w:author="Harry Shamoon" w:date="2015-03-05T19:28:00Z">
            <w:rPr/>
          </w:rPrChange>
        </w:rPr>
        <w:t>retraining</w:t>
      </w:r>
      <w:r w:rsidRPr="006C66CA">
        <w:rPr>
          <w:rFonts w:cs="Arial"/>
          <w:spacing w:val="-11"/>
          <w:rPrChange w:id="4749" w:author="Harry Shamoon" w:date="2015-03-05T19:28:00Z">
            <w:rPr>
              <w:spacing w:val="-11"/>
            </w:rPr>
          </w:rPrChange>
        </w:rPr>
        <w:t xml:space="preserve"> </w:t>
      </w:r>
      <w:r w:rsidRPr="006C66CA">
        <w:rPr>
          <w:rFonts w:cs="Arial"/>
          <w:rPrChange w:id="4750" w:author="Harry Shamoon" w:date="2015-03-05T19:28:00Z">
            <w:rPr/>
          </w:rPrChange>
        </w:rPr>
        <w:t>efforts</w:t>
      </w:r>
      <w:r w:rsidRPr="006C66CA">
        <w:rPr>
          <w:rFonts w:cs="Arial"/>
          <w:spacing w:val="-11"/>
          <w:rPrChange w:id="4751" w:author="Harry Shamoon" w:date="2015-03-05T19:28:00Z">
            <w:rPr>
              <w:spacing w:val="-11"/>
            </w:rPr>
          </w:rPrChange>
        </w:rPr>
        <w:t xml:space="preserve"> </w:t>
      </w:r>
      <w:r w:rsidRPr="006C66CA">
        <w:rPr>
          <w:rFonts w:cs="Arial"/>
          <w:rPrChange w:id="4752" w:author="Harry Shamoon" w:date="2015-03-05T19:28:00Z">
            <w:rPr/>
          </w:rPrChange>
        </w:rPr>
        <w:t>during</w:t>
      </w:r>
      <w:r w:rsidRPr="006C66CA">
        <w:rPr>
          <w:rFonts w:cs="Arial"/>
          <w:spacing w:val="-11"/>
          <w:rPrChange w:id="4753" w:author="Harry Shamoon" w:date="2015-03-05T19:28:00Z">
            <w:rPr>
              <w:spacing w:val="-11"/>
            </w:rPr>
          </w:rPrChange>
        </w:rPr>
        <w:t xml:space="preserve"> </w:t>
      </w:r>
      <w:proofErr w:type="spellStart"/>
      <w:r w:rsidRPr="006C66CA">
        <w:rPr>
          <w:rFonts w:cs="Arial"/>
          <w:rPrChange w:id="4754" w:author="Harry Shamoon" w:date="2015-03-05T19:28:00Z">
            <w:rPr/>
          </w:rPrChange>
        </w:rPr>
        <w:t>PROOFCheck</w:t>
      </w:r>
      <w:proofErr w:type="spellEnd"/>
      <w:r w:rsidRPr="006C66CA">
        <w:rPr>
          <w:rFonts w:cs="Arial"/>
          <w:rPrChange w:id="4755" w:author="Harry Shamoon" w:date="2015-03-05T19:28:00Z">
            <w:rPr/>
          </w:rPrChange>
        </w:rPr>
        <w:t>.</w:t>
      </w:r>
      <w:r w:rsidRPr="006C66CA">
        <w:rPr>
          <w:rFonts w:cs="Arial"/>
          <w:spacing w:val="3"/>
          <w:rPrChange w:id="4756" w:author="Harry Shamoon" w:date="2015-03-05T19:28:00Z">
            <w:rPr>
              <w:spacing w:val="3"/>
            </w:rPr>
          </w:rPrChange>
        </w:rPr>
        <w:t xml:space="preserve"> </w:t>
      </w:r>
      <w:r w:rsidRPr="006C66CA">
        <w:rPr>
          <w:rFonts w:cs="Arial"/>
          <w:rPrChange w:id="4757" w:author="Harry Shamoon" w:date="2015-03-05T19:28:00Z">
            <w:rPr/>
          </w:rPrChange>
        </w:rPr>
        <w:t>Finally</w:t>
      </w:r>
      <w:r w:rsidRPr="006C66CA">
        <w:rPr>
          <w:rFonts w:cs="Arial"/>
          <w:spacing w:val="-11"/>
          <w:rPrChange w:id="4758" w:author="Harry Shamoon" w:date="2015-03-05T19:28:00Z">
            <w:rPr>
              <w:spacing w:val="-11"/>
            </w:rPr>
          </w:rPrChange>
        </w:rPr>
        <w:t xml:space="preserve"> </w:t>
      </w:r>
      <w:r w:rsidRPr="006C66CA">
        <w:rPr>
          <w:rFonts w:cs="Arial"/>
          <w:rPrChange w:id="4759" w:author="Harry Shamoon" w:date="2015-03-05T19:28:00Z">
            <w:rPr/>
          </w:rPrChange>
        </w:rPr>
        <w:t>we</w:t>
      </w:r>
      <w:r w:rsidRPr="006C66CA">
        <w:rPr>
          <w:rFonts w:cs="Arial"/>
          <w:spacing w:val="-11"/>
          <w:rPrChange w:id="4760" w:author="Harry Shamoon" w:date="2015-03-05T19:28:00Z">
            <w:rPr>
              <w:spacing w:val="-11"/>
            </w:rPr>
          </w:rPrChange>
        </w:rPr>
        <w:t xml:space="preserve"> </w:t>
      </w:r>
      <w:r w:rsidRPr="006C66CA">
        <w:rPr>
          <w:rFonts w:cs="Arial"/>
          <w:rPrChange w:id="4761" w:author="Harry Shamoon" w:date="2015-03-05T19:28:00Z">
            <w:rPr/>
          </w:rPrChange>
        </w:rPr>
        <w:t>will</w:t>
      </w:r>
      <w:r w:rsidRPr="006C66CA">
        <w:rPr>
          <w:rFonts w:cs="Arial"/>
          <w:spacing w:val="-11"/>
          <w:rPrChange w:id="4762" w:author="Harry Shamoon" w:date="2015-03-05T19:28:00Z">
            <w:rPr>
              <w:spacing w:val="-11"/>
            </w:rPr>
          </w:rPrChange>
        </w:rPr>
        <w:t xml:space="preserve"> </w:t>
      </w:r>
      <w:r w:rsidRPr="006C66CA">
        <w:rPr>
          <w:rFonts w:cs="Arial"/>
          <w:rPrChange w:id="4763" w:author="Harry Shamoon" w:date="2015-03-05T19:28:00Z">
            <w:rPr/>
          </w:rPrChange>
        </w:rPr>
        <w:t>explore</w:t>
      </w:r>
      <w:r w:rsidRPr="006C66CA">
        <w:rPr>
          <w:rFonts w:cs="Arial"/>
          <w:spacing w:val="-11"/>
          <w:rPrChange w:id="4764" w:author="Harry Shamoon" w:date="2015-03-05T19:28:00Z">
            <w:rPr>
              <w:spacing w:val="-11"/>
            </w:rPr>
          </w:rPrChange>
        </w:rPr>
        <w:t xml:space="preserve"> </w:t>
      </w:r>
      <w:r w:rsidRPr="006C66CA">
        <w:rPr>
          <w:rFonts w:cs="Arial"/>
          <w:rPrChange w:id="4765" w:author="Harry Shamoon" w:date="2015-03-05T19:28:00Z">
            <w:rPr/>
          </w:rPrChange>
        </w:rPr>
        <w:t>the</w:t>
      </w:r>
      <w:r w:rsidRPr="006C66CA">
        <w:rPr>
          <w:rFonts w:cs="Arial"/>
          <w:w w:val="99"/>
          <w:rPrChange w:id="4766" w:author="Harry Shamoon" w:date="2015-03-05T19:28:00Z">
            <w:rPr>
              <w:w w:val="99"/>
            </w:rPr>
          </w:rPrChange>
        </w:rPr>
        <w:t xml:space="preserve"> </w:t>
      </w:r>
      <w:r w:rsidRPr="006C66CA">
        <w:rPr>
          <w:rFonts w:cs="Arial"/>
          <w:rPrChange w:id="4767" w:author="Harry Shamoon" w:date="2015-03-05T19:28:00Z">
            <w:rPr/>
          </w:rPrChange>
        </w:rPr>
        <w:t>individualization</w:t>
      </w:r>
      <w:r w:rsidRPr="006C66CA">
        <w:rPr>
          <w:rFonts w:cs="Arial"/>
          <w:spacing w:val="-10"/>
          <w:rPrChange w:id="4768" w:author="Harry Shamoon" w:date="2015-03-05T19:28:00Z">
            <w:rPr>
              <w:spacing w:val="-10"/>
            </w:rPr>
          </w:rPrChange>
        </w:rPr>
        <w:t xml:space="preserve"> </w:t>
      </w:r>
      <w:r w:rsidRPr="006C66CA">
        <w:rPr>
          <w:rFonts w:cs="Arial"/>
          <w:rPrChange w:id="4769" w:author="Harry Shamoon" w:date="2015-03-05T19:28:00Z">
            <w:rPr/>
          </w:rPrChange>
        </w:rPr>
        <w:t>of</w:t>
      </w:r>
      <w:r w:rsidRPr="006C66CA">
        <w:rPr>
          <w:rFonts w:cs="Arial"/>
          <w:spacing w:val="-10"/>
          <w:rPrChange w:id="4770" w:author="Harry Shamoon" w:date="2015-03-05T19:28:00Z">
            <w:rPr>
              <w:spacing w:val="-10"/>
            </w:rPr>
          </w:rPrChange>
        </w:rPr>
        <w:t xml:space="preserve"> </w:t>
      </w:r>
      <w:r w:rsidRPr="006C66CA">
        <w:rPr>
          <w:rFonts w:cs="Arial"/>
          <w:spacing w:val="-3"/>
          <w:rPrChange w:id="4771" w:author="Harry Shamoon" w:date="2015-03-05T19:28:00Z">
            <w:rPr>
              <w:spacing w:val="-3"/>
            </w:rPr>
          </w:rPrChange>
        </w:rPr>
        <w:t>preventive</w:t>
      </w:r>
      <w:r w:rsidRPr="006C66CA">
        <w:rPr>
          <w:rFonts w:cs="Arial"/>
          <w:spacing w:val="-10"/>
          <w:rPrChange w:id="4772" w:author="Harry Shamoon" w:date="2015-03-05T19:28:00Z">
            <w:rPr>
              <w:spacing w:val="-10"/>
            </w:rPr>
          </w:rPrChange>
        </w:rPr>
        <w:t xml:space="preserve"> </w:t>
      </w:r>
      <w:r w:rsidRPr="006C66CA">
        <w:rPr>
          <w:rFonts w:cs="Arial"/>
          <w:rPrChange w:id="4773" w:author="Harry Shamoon" w:date="2015-03-05T19:28:00Z">
            <w:rPr/>
          </w:rPrChange>
        </w:rPr>
        <w:t>interventions</w:t>
      </w:r>
      <w:r w:rsidRPr="006C66CA">
        <w:rPr>
          <w:rFonts w:cs="Arial"/>
          <w:spacing w:val="-10"/>
          <w:rPrChange w:id="4774" w:author="Harry Shamoon" w:date="2015-03-05T19:28:00Z">
            <w:rPr>
              <w:spacing w:val="-10"/>
            </w:rPr>
          </w:rPrChange>
        </w:rPr>
        <w:t xml:space="preserve"> </w:t>
      </w:r>
      <w:r w:rsidRPr="006C66CA">
        <w:rPr>
          <w:rFonts w:cs="Arial"/>
          <w:rPrChange w:id="4775" w:author="Harry Shamoon" w:date="2015-03-05T19:28:00Z">
            <w:rPr/>
          </w:rPrChange>
        </w:rPr>
        <w:t>using</w:t>
      </w:r>
      <w:r w:rsidRPr="006C66CA">
        <w:rPr>
          <w:rFonts w:cs="Arial"/>
          <w:spacing w:val="-10"/>
          <w:rPrChange w:id="4776" w:author="Harry Shamoon" w:date="2015-03-05T19:28:00Z">
            <w:rPr>
              <w:spacing w:val="-10"/>
            </w:rPr>
          </w:rPrChange>
        </w:rPr>
        <w:t xml:space="preserve"> </w:t>
      </w:r>
      <w:r w:rsidRPr="006C66CA">
        <w:rPr>
          <w:rFonts w:cs="Arial"/>
          <w:rPrChange w:id="4777" w:author="Harry Shamoon" w:date="2015-03-05T19:28:00Z">
            <w:rPr/>
          </w:rPrChange>
        </w:rPr>
        <w:t>EMR-context.</w:t>
      </w:r>
    </w:p>
    <w:p w14:paraId="1A179C9D" w14:textId="265A505A" w:rsidR="00F731E7" w:rsidRPr="008F496E" w:rsidDel="008F496E" w:rsidRDefault="00082CF3">
      <w:pPr>
        <w:pStyle w:val="BodyText"/>
        <w:spacing w:before="75"/>
        <w:ind w:left="120" w:right="117"/>
        <w:jc w:val="both"/>
        <w:rPr>
          <w:del w:id="4778" w:author="Harry Shamoon" w:date="2015-03-05T20:34:00Z"/>
          <w:rFonts w:cs="Arial"/>
        </w:rPr>
        <w:pPrChange w:id="4779" w:author="Harry Shamoon" w:date="2015-03-05T19:42:00Z">
          <w:pPr>
            <w:pStyle w:val="BodyText"/>
            <w:spacing w:before="75" w:line="284" w:lineRule="exact"/>
            <w:ind w:left="120" w:right="117"/>
            <w:jc w:val="both"/>
          </w:pPr>
        </w:pPrChange>
      </w:pPr>
      <w:r w:rsidRPr="006C66CA">
        <w:rPr>
          <w:rFonts w:cs="Arial"/>
          <w:b/>
          <w:bCs/>
        </w:rPr>
        <w:t xml:space="preserve">Population: </w:t>
      </w:r>
      <w:del w:id="4780" w:author="Harry Shamoon" w:date="2015-03-05T20:33:00Z">
        <w:r w:rsidRPr="00FF4755" w:rsidDel="008F496E">
          <w:rPr>
            <w:rFonts w:cs="Arial"/>
          </w:rPr>
          <w:delText xml:space="preserve">The population will be considerably smaller:  </w:delText>
        </w:r>
      </w:del>
      <w:r w:rsidRPr="00FF4755">
        <w:rPr>
          <w:rFonts w:cs="Arial"/>
        </w:rPr>
        <w:t xml:space="preserve">Only data from those hospitalized adults </w:t>
      </w:r>
      <w:del w:id="4781" w:author="Harry Shamoon" w:date="2015-03-05T20:33:00Z">
        <w:r w:rsidRPr="008F496E" w:rsidDel="008F496E">
          <w:rPr>
            <w:rFonts w:cs="Arial"/>
            <w:spacing w:val="44"/>
          </w:rPr>
          <w:delText xml:space="preserve"> </w:delText>
        </w:r>
      </w:del>
      <w:r w:rsidRPr="008F496E">
        <w:rPr>
          <w:rFonts w:cs="Arial"/>
        </w:rPr>
        <w:t>identified</w:t>
      </w:r>
      <w:r w:rsidRPr="008F496E">
        <w:rPr>
          <w:rFonts w:cs="Arial"/>
          <w:w w:val="99"/>
        </w:rPr>
        <w:t xml:space="preserve"> </w:t>
      </w:r>
      <w:r w:rsidRPr="008F496E">
        <w:rPr>
          <w:rFonts w:cs="Arial"/>
          <w:spacing w:val="-3"/>
        </w:rPr>
        <w:t>by</w:t>
      </w:r>
      <w:r w:rsidRPr="008F496E">
        <w:rPr>
          <w:rFonts w:cs="Arial"/>
          <w:spacing w:val="19"/>
        </w:rPr>
        <w:t xml:space="preserve"> </w:t>
      </w:r>
      <w:r w:rsidRPr="008F496E">
        <w:rPr>
          <w:rFonts w:cs="Arial"/>
        </w:rPr>
        <w:t>the</w:t>
      </w:r>
      <w:r w:rsidRPr="008F496E">
        <w:rPr>
          <w:rFonts w:cs="Arial"/>
          <w:spacing w:val="20"/>
        </w:rPr>
        <w:t xml:space="preserve"> </w:t>
      </w:r>
      <w:proofErr w:type="spellStart"/>
      <w:r w:rsidRPr="008F496E">
        <w:rPr>
          <w:rFonts w:cs="Arial"/>
        </w:rPr>
        <w:t>frequentist</w:t>
      </w:r>
      <w:proofErr w:type="spellEnd"/>
      <w:r w:rsidRPr="008F496E">
        <w:rPr>
          <w:rFonts w:cs="Arial"/>
          <w:spacing w:val="19"/>
        </w:rPr>
        <w:t xml:space="preserve"> </w:t>
      </w:r>
      <w:r w:rsidRPr="008F496E">
        <w:rPr>
          <w:rFonts w:cs="Arial"/>
        </w:rPr>
        <w:t>algorithm</w:t>
      </w:r>
      <w:r w:rsidRPr="008F496E">
        <w:rPr>
          <w:rFonts w:cs="Arial"/>
          <w:spacing w:val="19"/>
        </w:rPr>
        <w:t xml:space="preserve"> </w:t>
      </w:r>
      <w:r w:rsidRPr="008F496E">
        <w:rPr>
          <w:rFonts w:cs="Arial"/>
        </w:rPr>
        <w:t>developed</w:t>
      </w:r>
      <w:r w:rsidRPr="008F496E">
        <w:rPr>
          <w:rFonts w:cs="Arial"/>
          <w:spacing w:val="20"/>
        </w:rPr>
        <w:t xml:space="preserve"> </w:t>
      </w:r>
      <w:r w:rsidRPr="008F496E">
        <w:rPr>
          <w:rFonts w:cs="Arial"/>
        </w:rPr>
        <w:t>during</w:t>
      </w:r>
      <w:r w:rsidRPr="008F496E">
        <w:rPr>
          <w:rFonts w:cs="Arial"/>
          <w:spacing w:val="19"/>
        </w:rPr>
        <w:t xml:space="preserve"> </w:t>
      </w:r>
      <w:r w:rsidRPr="006C66CA">
        <w:rPr>
          <w:rFonts w:cs="Arial"/>
          <w:spacing w:val="-3"/>
          <w:rPrChange w:id="4782" w:author="Harry Shamoon" w:date="2015-03-05T19:28:00Z">
            <w:rPr>
              <w:spacing w:val="-3"/>
            </w:rPr>
          </w:rPrChange>
        </w:rPr>
        <w:t>APPROVE</w:t>
      </w:r>
      <w:r w:rsidRPr="006C66CA">
        <w:rPr>
          <w:rFonts w:cs="Arial"/>
          <w:spacing w:val="19"/>
          <w:rPrChange w:id="4783" w:author="Harry Shamoon" w:date="2015-03-05T19:28:00Z">
            <w:rPr>
              <w:spacing w:val="19"/>
            </w:rPr>
          </w:rPrChange>
        </w:rPr>
        <w:t xml:space="preserve"> </w:t>
      </w:r>
      <w:r w:rsidRPr="006C66CA">
        <w:rPr>
          <w:rFonts w:cs="Arial"/>
          <w:rPrChange w:id="4784" w:author="Harry Shamoon" w:date="2015-03-05T19:28:00Z">
            <w:rPr/>
          </w:rPrChange>
        </w:rPr>
        <w:t>as</w:t>
      </w:r>
      <w:r w:rsidRPr="006C66CA">
        <w:rPr>
          <w:rFonts w:cs="Arial"/>
          <w:spacing w:val="20"/>
          <w:rPrChange w:id="4785" w:author="Harry Shamoon" w:date="2015-03-05T19:28:00Z">
            <w:rPr>
              <w:spacing w:val="20"/>
            </w:rPr>
          </w:rPrChange>
        </w:rPr>
        <w:t xml:space="preserve"> </w:t>
      </w:r>
      <w:r w:rsidRPr="006C66CA">
        <w:rPr>
          <w:rFonts w:cs="Arial"/>
          <w:rPrChange w:id="4786" w:author="Harry Shamoon" w:date="2015-03-05T19:28:00Z">
            <w:rPr/>
          </w:rPrChange>
        </w:rPr>
        <w:t>high</w:t>
      </w:r>
      <w:r w:rsidRPr="006C66CA">
        <w:rPr>
          <w:rFonts w:cs="Arial"/>
          <w:spacing w:val="19"/>
          <w:rPrChange w:id="4787" w:author="Harry Shamoon" w:date="2015-03-05T19:28:00Z">
            <w:rPr>
              <w:spacing w:val="19"/>
            </w:rPr>
          </w:rPrChange>
        </w:rPr>
        <w:t xml:space="preserve"> </w:t>
      </w:r>
      <w:r w:rsidRPr="006C66CA">
        <w:rPr>
          <w:rFonts w:cs="Arial"/>
          <w:rPrChange w:id="4788" w:author="Harry Shamoon" w:date="2015-03-05T19:28:00Z">
            <w:rPr/>
          </w:rPrChange>
        </w:rPr>
        <w:t>risk</w:t>
      </w:r>
      <w:r w:rsidRPr="006C66CA">
        <w:rPr>
          <w:rFonts w:cs="Arial"/>
          <w:spacing w:val="20"/>
          <w:rPrChange w:id="4789" w:author="Harry Shamoon" w:date="2015-03-05T19:28:00Z">
            <w:rPr>
              <w:spacing w:val="20"/>
            </w:rPr>
          </w:rPrChange>
        </w:rPr>
        <w:t xml:space="preserve"> </w:t>
      </w:r>
      <w:r w:rsidRPr="006C66CA">
        <w:rPr>
          <w:rFonts w:cs="Arial"/>
          <w:spacing w:val="-3"/>
          <w:rPrChange w:id="4790" w:author="Harry Shamoon" w:date="2015-03-05T19:28:00Z">
            <w:rPr>
              <w:spacing w:val="-3"/>
            </w:rPr>
          </w:rPrChange>
        </w:rPr>
        <w:t>for</w:t>
      </w:r>
      <w:r w:rsidRPr="006C66CA">
        <w:rPr>
          <w:rFonts w:cs="Arial"/>
          <w:spacing w:val="19"/>
          <w:rPrChange w:id="4791" w:author="Harry Shamoon" w:date="2015-03-05T19:28:00Z">
            <w:rPr>
              <w:spacing w:val="19"/>
            </w:rPr>
          </w:rPrChange>
        </w:rPr>
        <w:t xml:space="preserve"> </w:t>
      </w:r>
      <w:r w:rsidRPr="006C66CA">
        <w:rPr>
          <w:rFonts w:cs="Arial"/>
          <w:rPrChange w:id="4792" w:author="Harry Shamoon" w:date="2015-03-05T19:28:00Z">
            <w:rPr/>
          </w:rPrChange>
        </w:rPr>
        <w:t>developing</w:t>
      </w:r>
      <w:r w:rsidRPr="006C66CA">
        <w:rPr>
          <w:rFonts w:cs="Arial"/>
          <w:spacing w:val="19"/>
          <w:rPrChange w:id="4793" w:author="Harry Shamoon" w:date="2015-03-05T19:28:00Z">
            <w:rPr>
              <w:spacing w:val="19"/>
            </w:rPr>
          </w:rPrChange>
        </w:rPr>
        <w:t xml:space="preserve"> </w:t>
      </w:r>
      <w:r w:rsidRPr="006C66CA">
        <w:rPr>
          <w:rFonts w:cs="Arial"/>
          <w:spacing w:val="-3"/>
          <w:rPrChange w:id="4794" w:author="Harry Shamoon" w:date="2015-03-05T19:28:00Z">
            <w:rPr>
              <w:spacing w:val="-3"/>
            </w:rPr>
          </w:rPrChange>
        </w:rPr>
        <w:t>severe</w:t>
      </w:r>
      <w:r w:rsidRPr="006C66CA">
        <w:rPr>
          <w:rFonts w:cs="Arial"/>
          <w:spacing w:val="20"/>
          <w:rPrChange w:id="4795" w:author="Harry Shamoon" w:date="2015-03-05T19:28:00Z">
            <w:rPr>
              <w:spacing w:val="20"/>
            </w:rPr>
          </w:rPrChange>
        </w:rPr>
        <w:t xml:space="preserve"> </w:t>
      </w:r>
      <w:r w:rsidRPr="006C66CA">
        <w:rPr>
          <w:rFonts w:cs="Arial"/>
          <w:rPrChange w:id="4796" w:author="Harry Shamoon" w:date="2015-03-05T19:28:00Z">
            <w:rPr/>
          </w:rPrChange>
        </w:rPr>
        <w:t>acute</w:t>
      </w:r>
      <w:r w:rsidRPr="006C66CA">
        <w:rPr>
          <w:rFonts w:cs="Arial"/>
          <w:spacing w:val="19"/>
          <w:rPrChange w:id="4797" w:author="Harry Shamoon" w:date="2015-03-05T19:28:00Z">
            <w:rPr>
              <w:spacing w:val="19"/>
            </w:rPr>
          </w:rPrChange>
        </w:rPr>
        <w:t xml:space="preserve"> </w:t>
      </w:r>
      <w:r w:rsidRPr="006C66CA">
        <w:rPr>
          <w:rFonts w:cs="Arial"/>
          <w:rPrChange w:id="4798" w:author="Harry Shamoon" w:date="2015-03-05T19:28:00Z">
            <w:rPr/>
          </w:rPrChange>
        </w:rPr>
        <w:t>respiratory</w:t>
      </w:r>
      <w:r w:rsidRPr="006C66CA">
        <w:rPr>
          <w:rFonts w:cs="Arial"/>
          <w:w w:val="99"/>
          <w:rPrChange w:id="4799" w:author="Harry Shamoon" w:date="2015-03-05T19:28:00Z">
            <w:rPr>
              <w:w w:val="99"/>
            </w:rPr>
          </w:rPrChange>
        </w:rPr>
        <w:t xml:space="preserve"> </w:t>
      </w:r>
      <w:r w:rsidRPr="006C66CA">
        <w:rPr>
          <w:rFonts w:cs="Arial"/>
          <w:rPrChange w:id="4800" w:author="Harry Shamoon" w:date="2015-03-05T19:28:00Z">
            <w:rPr/>
          </w:rPrChange>
        </w:rPr>
        <w:t>failure with prolonged mechanical ventilation and intubated patients will be included</w:t>
      </w:r>
      <w:del w:id="4801" w:author="Harry Shamoon" w:date="2015-03-05T20:33:00Z">
        <w:r w:rsidRPr="006C66CA" w:rsidDel="008F496E">
          <w:rPr>
            <w:rFonts w:cs="Arial"/>
            <w:rPrChange w:id="4802" w:author="Harry Shamoon" w:date="2015-03-05T19:28:00Z">
              <w:rPr/>
            </w:rPrChange>
          </w:rPr>
          <w:delText xml:space="preserve"> </w:delText>
        </w:r>
      </w:del>
      <w:r w:rsidRPr="006C66CA">
        <w:rPr>
          <w:rFonts w:cs="Arial"/>
          <w:rPrChange w:id="4803" w:author="Harry Shamoon" w:date="2015-03-05T19:28:00Z">
            <w:rPr/>
          </w:rPrChange>
        </w:rPr>
        <w:t xml:space="preserve">, during </w:t>
      </w:r>
      <w:del w:id="4804" w:author="Harry Shamoon" w:date="2015-03-05T20:33:00Z">
        <w:r w:rsidRPr="006C66CA" w:rsidDel="008F496E">
          <w:rPr>
            <w:rFonts w:cs="Arial"/>
            <w:rPrChange w:id="4805" w:author="Harry Shamoon" w:date="2015-03-05T19:28:00Z">
              <w:rPr/>
            </w:rPrChange>
          </w:rPr>
          <w:delText>the second</w:delText>
        </w:r>
        <w:r w:rsidRPr="006C66CA" w:rsidDel="008F496E">
          <w:rPr>
            <w:rFonts w:cs="Arial"/>
            <w:spacing w:val="45"/>
            <w:rPrChange w:id="4806" w:author="Harry Shamoon" w:date="2015-03-05T19:28:00Z">
              <w:rPr>
                <w:spacing w:val="45"/>
              </w:rPr>
            </w:rPrChange>
          </w:rPr>
          <w:delText xml:space="preserve"> </w:delText>
        </w:r>
        <w:r w:rsidRPr="006C66CA" w:rsidDel="008F496E">
          <w:rPr>
            <w:rFonts w:cs="Arial"/>
            <w:rPrChange w:id="4807" w:author="Harry Shamoon" w:date="2015-03-05T19:28:00Z">
              <w:rPr/>
            </w:rPrChange>
          </w:rPr>
          <w:delText>phase</w:delText>
        </w:r>
        <w:r w:rsidRPr="006C66CA" w:rsidDel="008F496E">
          <w:rPr>
            <w:rFonts w:cs="Arial"/>
            <w:w w:val="99"/>
            <w:rPrChange w:id="4808" w:author="Harry Shamoon" w:date="2015-03-05T19:28:00Z">
              <w:rPr>
                <w:w w:val="99"/>
              </w:rPr>
            </w:rPrChange>
          </w:rPr>
          <w:delText xml:space="preserve"> </w:delText>
        </w:r>
        <w:r w:rsidRPr="006C66CA" w:rsidDel="008F496E">
          <w:rPr>
            <w:rFonts w:cs="Arial"/>
            <w:rPrChange w:id="4809" w:author="Harry Shamoon" w:date="2015-03-05T19:28:00Z">
              <w:rPr/>
            </w:rPrChange>
          </w:rPr>
          <w:delText>(</w:delText>
        </w:r>
      </w:del>
      <w:proofErr w:type="spellStart"/>
      <w:r w:rsidRPr="006C66CA">
        <w:rPr>
          <w:rFonts w:cs="Arial"/>
          <w:rPrChange w:id="4810" w:author="Harry Shamoon" w:date="2015-03-05T19:28:00Z">
            <w:rPr/>
          </w:rPrChange>
        </w:rPr>
        <w:t>PROOFCheck</w:t>
      </w:r>
      <w:proofErr w:type="spellEnd"/>
      <w:del w:id="4811" w:author="Harry Shamoon" w:date="2015-03-05T20:33:00Z">
        <w:r w:rsidRPr="006C66CA" w:rsidDel="008F496E">
          <w:rPr>
            <w:rFonts w:cs="Arial"/>
            <w:rPrChange w:id="4812" w:author="Harry Shamoon" w:date="2015-03-05T19:28:00Z">
              <w:rPr/>
            </w:rPrChange>
          </w:rPr>
          <w:delText>)</w:delText>
        </w:r>
      </w:del>
      <w:r w:rsidRPr="006C66CA">
        <w:rPr>
          <w:rFonts w:cs="Arial"/>
          <w:rPrChange w:id="4813" w:author="Harry Shamoon" w:date="2015-03-05T19:28:00Z">
            <w:rPr/>
          </w:rPrChange>
        </w:rPr>
        <w:t xml:space="preserve">. </w:t>
      </w:r>
      <w:r w:rsidRPr="006C66CA">
        <w:rPr>
          <w:rFonts w:cs="Arial"/>
          <w:spacing w:val="-4"/>
          <w:rPrChange w:id="4814" w:author="Harry Shamoon" w:date="2015-03-05T19:28:00Z">
            <w:rPr>
              <w:spacing w:val="-4"/>
            </w:rPr>
          </w:rPrChange>
        </w:rPr>
        <w:t xml:space="preserve">We </w:t>
      </w:r>
      <w:r w:rsidRPr="006C66CA">
        <w:rPr>
          <w:rFonts w:cs="Arial"/>
          <w:rPrChange w:id="4815" w:author="Harry Shamoon" w:date="2015-03-05T19:28:00Z">
            <w:rPr/>
          </w:rPrChange>
        </w:rPr>
        <w:t xml:space="preserve">will include all data from all participating centers. Three institutions will contribute a </w:t>
      </w:r>
      <w:del w:id="4816" w:author="Harry Shamoon" w:date="2015-03-05T20:33:00Z">
        <w:r w:rsidRPr="006C66CA" w:rsidDel="008F496E">
          <w:rPr>
            <w:rFonts w:cs="Arial"/>
            <w:spacing w:val="53"/>
            <w:rPrChange w:id="4817" w:author="Harry Shamoon" w:date="2015-03-05T19:28:00Z">
              <w:rPr>
                <w:spacing w:val="53"/>
              </w:rPr>
            </w:rPrChange>
          </w:rPr>
          <w:delText xml:space="preserve"> </w:delText>
        </w:r>
      </w:del>
      <w:r w:rsidRPr="006C66CA">
        <w:rPr>
          <w:rFonts w:cs="Arial"/>
          <w:rPrChange w:id="4818" w:author="Harry Shamoon" w:date="2015-03-05T19:28:00Z">
            <w:rPr/>
          </w:rPrChange>
        </w:rPr>
        <w:t>total</w:t>
      </w:r>
      <w:r w:rsidRPr="006C66CA">
        <w:rPr>
          <w:rFonts w:cs="Arial"/>
          <w:w w:val="99"/>
          <w:rPrChange w:id="4819" w:author="Harry Shamoon" w:date="2015-03-05T19:28:00Z">
            <w:rPr>
              <w:w w:val="99"/>
            </w:rPr>
          </w:rPrChange>
        </w:rPr>
        <w:t xml:space="preserve"> </w:t>
      </w:r>
      <w:r w:rsidRPr="006C66CA">
        <w:rPr>
          <w:rFonts w:cs="Arial"/>
          <w:rPrChange w:id="4820" w:author="Harry Shamoon" w:date="2015-03-05T19:28:00Z">
            <w:rPr/>
          </w:rPrChange>
        </w:rPr>
        <w:t xml:space="preserve">of 6 hospitals. Montefiore will include the 620-bed Moses Division, the 396-bed </w:t>
      </w:r>
      <w:proofErr w:type="spellStart"/>
      <w:r w:rsidRPr="006C66CA">
        <w:rPr>
          <w:rFonts w:cs="Arial"/>
          <w:rPrChange w:id="4821" w:author="Harry Shamoon" w:date="2015-03-05T19:28:00Z">
            <w:rPr/>
          </w:rPrChange>
        </w:rPr>
        <w:t>Weiler</w:t>
      </w:r>
      <w:proofErr w:type="spellEnd"/>
      <w:r w:rsidRPr="006C66CA">
        <w:rPr>
          <w:rFonts w:cs="Arial"/>
          <w:rPrChange w:id="4822" w:author="Harry Shamoon" w:date="2015-03-05T19:28:00Z">
            <w:rPr/>
          </w:rPrChange>
        </w:rPr>
        <w:t xml:space="preserve"> Hospital, and the</w:t>
      </w:r>
      <w:r w:rsidRPr="006C66CA">
        <w:rPr>
          <w:rFonts w:cs="Arial"/>
          <w:spacing w:val="57"/>
          <w:rPrChange w:id="4823" w:author="Harry Shamoon" w:date="2015-03-05T19:28:00Z">
            <w:rPr>
              <w:spacing w:val="57"/>
            </w:rPr>
          </w:rPrChange>
        </w:rPr>
        <w:t xml:space="preserve"> </w:t>
      </w:r>
      <w:r w:rsidRPr="006C66CA">
        <w:rPr>
          <w:rFonts w:cs="Arial"/>
          <w:rPrChange w:id="4824" w:author="Harry Shamoon" w:date="2015-03-05T19:28:00Z">
            <w:rPr/>
          </w:rPrChange>
        </w:rPr>
        <w:t>369-</w:t>
      </w:r>
      <w:r w:rsidRPr="006C66CA">
        <w:rPr>
          <w:rFonts w:cs="Arial"/>
          <w:w w:val="99"/>
          <w:rPrChange w:id="4825" w:author="Harry Shamoon" w:date="2015-03-05T19:28:00Z">
            <w:rPr>
              <w:w w:val="99"/>
            </w:rPr>
          </w:rPrChange>
        </w:rPr>
        <w:t xml:space="preserve"> </w:t>
      </w:r>
      <w:r w:rsidRPr="006C66CA">
        <w:rPr>
          <w:rFonts w:cs="Arial"/>
          <w:rPrChange w:id="4826" w:author="Harry Shamoon" w:date="2015-03-05T19:28:00Z">
            <w:rPr/>
          </w:rPrChange>
        </w:rPr>
        <w:t>bed</w:t>
      </w:r>
      <w:r w:rsidRPr="006C66CA">
        <w:rPr>
          <w:rFonts w:cs="Arial"/>
          <w:spacing w:val="16"/>
          <w:rPrChange w:id="4827" w:author="Harry Shamoon" w:date="2015-03-05T19:28:00Z">
            <w:rPr>
              <w:spacing w:val="16"/>
            </w:rPr>
          </w:rPrChange>
        </w:rPr>
        <w:t xml:space="preserve"> </w:t>
      </w:r>
      <w:r w:rsidRPr="006C66CA">
        <w:rPr>
          <w:rFonts w:cs="Arial"/>
          <w:rPrChange w:id="4828" w:author="Harry Shamoon" w:date="2015-03-05T19:28:00Z">
            <w:rPr/>
          </w:rPrChange>
        </w:rPr>
        <w:t>Wakefield</w:t>
      </w:r>
      <w:r w:rsidRPr="006C66CA">
        <w:rPr>
          <w:rFonts w:cs="Arial"/>
          <w:spacing w:val="16"/>
          <w:rPrChange w:id="4829" w:author="Harry Shamoon" w:date="2015-03-05T19:28:00Z">
            <w:rPr>
              <w:spacing w:val="16"/>
            </w:rPr>
          </w:rPrChange>
        </w:rPr>
        <w:t xml:space="preserve"> </w:t>
      </w:r>
      <w:r w:rsidRPr="006C66CA">
        <w:rPr>
          <w:rFonts w:cs="Arial"/>
          <w:rPrChange w:id="4830" w:author="Harry Shamoon" w:date="2015-03-05T19:28:00Z">
            <w:rPr/>
          </w:rPrChange>
        </w:rPr>
        <w:t>Division.</w:t>
      </w:r>
      <w:r w:rsidRPr="006C66CA">
        <w:rPr>
          <w:rFonts w:cs="Arial"/>
          <w:spacing w:val="11"/>
          <w:rPrChange w:id="4831" w:author="Harry Shamoon" w:date="2015-03-05T19:28:00Z">
            <w:rPr>
              <w:spacing w:val="11"/>
            </w:rPr>
          </w:rPrChange>
        </w:rPr>
        <w:t xml:space="preserve"> </w:t>
      </w:r>
      <w:r w:rsidRPr="006C66CA">
        <w:rPr>
          <w:rFonts w:cs="Arial"/>
          <w:spacing w:val="-5"/>
          <w:rPrChange w:id="4832" w:author="Harry Shamoon" w:date="2015-03-05T19:28:00Z">
            <w:rPr>
              <w:spacing w:val="-5"/>
            </w:rPr>
          </w:rPrChange>
        </w:rPr>
        <w:t>Together,</w:t>
      </w:r>
      <w:r w:rsidRPr="006C66CA">
        <w:rPr>
          <w:rFonts w:cs="Arial"/>
          <w:spacing w:val="21"/>
          <w:rPrChange w:id="4833" w:author="Harry Shamoon" w:date="2015-03-05T19:28:00Z">
            <w:rPr>
              <w:spacing w:val="21"/>
            </w:rPr>
          </w:rPrChange>
        </w:rPr>
        <w:t xml:space="preserve"> </w:t>
      </w:r>
      <w:r w:rsidRPr="006C66CA">
        <w:rPr>
          <w:rFonts w:cs="Arial"/>
          <w:rPrChange w:id="4834" w:author="Harry Shamoon" w:date="2015-03-05T19:28:00Z">
            <w:rPr/>
          </w:rPrChange>
        </w:rPr>
        <w:t>they</w:t>
      </w:r>
      <w:r w:rsidRPr="006C66CA">
        <w:rPr>
          <w:rFonts w:cs="Arial"/>
          <w:spacing w:val="16"/>
          <w:rPrChange w:id="4835" w:author="Harry Shamoon" w:date="2015-03-05T19:28:00Z">
            <w:rPr>
              <w:spacing w:val="16"/>
            </w:rPr>
          </w:rPrChange>
        </w:rPr>
        <w:t xml:space="preserve"> </w:t>
      </w:r>
      <w:del w:id="4836" w:author="Harry Shamoon" w:date="2015-03-05T20:33:00Z">
        <w:r w:rsidRPr="006C66CA" w:rsidDel="008F496E">
          <w:rPr>
            <w:rFonts w:cs="Arial"/>
            <w:spacing w:val="-4"/>
            <w:rPrChange w:id="4837" w:author="Harry Shamoon" w:date="2015-03-05T19:28:00Z">
              <w:rPr>
                <w:spacing w:val="-4"/>
              </w:rPr>
            </w:rPrChange>
          </w:rPr>
          <w:delText>have</w:delText>
        </w:r>
        <w:r w:rsidRPr="006C66CA" w:rsidDel="008F496E">
          <w:rPr>
            <w:rFonts w:cs="Arial"/>
            <w:spacing w:val="16"/>
            <w:rPrChange w:id="4838" w:author="Harry Shamoon" w:date="2015-03-05T19:28:00Z">
              <w:rPr>
                <w:spacing w:val="16"/>
              </w:rPr>
            </w:rPrChange>
          </w:rPr>
          <w:delText xml:space="preserve"> </w:delText>
        </w:r>
      </w:del>
      <w:ins w:id="4839" w:author="Harry Shamoon" w:date="2015-03-05T20:33:00Z">
        <w:r w:rsidR="008F496E">
          <w:rPr>
            <w:rFonts w:cs="Arial"/>
            <w:spacing w:val="-4"/>
          </w:rPr>
          <w:t>comprise</w:t>
        </w:r>
        <w:r w:rsidR="008F496E" w:rsidRPr="008F496E">
          <w:rPr>
            <w:rFonts w:cs="Arial"/>
            <w:spacing w:val="16"/>
          </w:rPr>
          <w:t xml:space="preserve"> </w:t>
        </w:r>
      </w:ins>
      <w:r w:rsidRPr="008F496E">
        <w:rPr>
          <w:rFonts w:cs="Arial"/>
        </w:rPr>
        <w:t>815</w:t>
      </w:r>
      <w:r w:rsidRPr="008F496E">
        <w:rPr>
          <w:rFonts w:cs="Arial"/>
          <w:spacing w:val="16"/>
        </w:rPr>
        <w:t xml:space="preserve"> </w:t>
      </w:r>
      <w:r w:rsidRPr="008F496E">
        <w:rPr>
          <w:rFonts w:cs="Arial"/>
        </w:rPr>
        <w:t>patients</w:t>
      </w:r>
      <w:r w:rsidRPr="008F496E">
        <w:rPr>
          <w:rFonts w:cs="Arial"/>
          <w:spacing w:val="16"/>
        </w:rPr>
        <w:t xml:space="preserve"> </w:t>
      </w:r>
      <w:r w:rsidRPr="008F496E">
        <w:rPr>
          <w:rFonts w:cs="Arial"/>
        </w:rPr>
        <w:t>per</w:t>
      </w:r>
      <w:r w:rsidRPr="008F496E">
        <w:rPr>
          <w:rFonts w:cs="Arial"/>
          <w:spacing w:val="16"/>
        </w:rPr>
        <w:t xml:space="preserve"> </w:t>
      </w:r>
      <w:r w:rsidRPr="008F496E">
        <w:rPr>
          <w:rFonts w:cs="Arial"/>
        </w:rPr>
        <w:t>year</w:t>
      </w:r>
      <w:r w:rsidRPr="008F496E">
        <w:rPr>
          <w:rFonts w:cs="Arial"/>
          <w:spacing w:val="16"/>
        </w:rPr>
        <w:t xml:space="preserve"> </w:t>
      </w:r>
      <w:r w:rsidRPr="008F496E">
        <w:rPr>
          <w:rFonts w:cs="Arial"/>
        </w:rPr>
        <w:t>with</w:t>
      </w:r>
      <w:r w:rsidRPr="008F496E">
        <w:rPr>
          <w:rFonts w:cs="Arial"/>
          <w:spacing w:val="16"/>
        </w:rPr>
        <w:t xml:space="preserve"> </w:t>
      </w:r>
      <w:r w:rsidRPr="008F496E">
        <w:rPr>
          <w:rFonts w:cs="Arial"/>
        </w:rPr>
        <w:t>acute</w:t>
      </w:r>
      <w:r w:rsidRPr="008F496E">
        <w:rPr>
          <w:rFonts w:cs="Arial"/>
          <w:spacing w:val="16"/>
        </w:rPr>
        <w:t xml:space="preserve"> </w:t>
      </w:r>
      <w:r w:rsidRPr="008F496E">
        <w:rPr>
          <w:rFonts w:cs="Arial"/>
        </w:rPr>
        <w:t>respiratory</w:t>
      </w:r>
      <w:r w:rsidRPr="008F496E">
        <w:rPr>
          <w:rFonts w:cs="Arial"/>
          <w:spacing w:val="16"/>
        </w:rPr>
        <w:t xml:space="preserve"> </w:t>
      </w:r>
      <w:r w:rsidRPr="008F496E">
        <w:rPr>
          <w:rFonts w:cs="Arial"/>
        </w:rPr>
        <w:t>failure.</w:t>
      </w:r>
      <w:r w:rsidRPr="008F496E">
        <w:rPr>
          <w:rFonts w:cs="Arial"/>
          <w:spacing w:val="11"/>
        </w:rPr>
        <w:t xml:space="preserve"> </w:t>
      </w:r>
      <w:r w:rsidRPr="008F496E">
        <w:rPr>
          <w:rFonts w:cs="Arial"/>
          <w:spacing w:val="-4"/>
        </w:rPr>
        <w:t>Mayo</w:t>
      </w:r>
      <w:r w:rsidRPr="008F496E">
        <w:rPr>
          <w:rFonts w:cs="Arial"/>
          <w:spacing w:val="16"/>
        </w:rPr>
        <w:t xml:space="preserve"> </w:t>
      </w:r>
      <w:r w:rsidRPr="008F496E">
        <w:rPr>
          <w:rFonts w:cs="Arial"/>
        </w:rPr>
        <w:t>Clinic</w:t>
      </w:r>
      <w:r w:rsidRPr="008F496E">
        <w:rPr>
          <w:rFonts w:cs="Arial"/>
          <w:w w:val="99"/>
        </w:rPr>
        <w:t xml:space="preserve"> </w:t>
      </w:r>
      <w:r w:rsidRPr="008F496E">
        <w:rPr>
          <w:rFonts w:cs="Arial"/>
        </w:rPr>
        <w:t>will</w:t>
      </w:r>
      <w:r w:rsidRPr="008F496E">
        <w:rPr>
          <w:rFonts w:cs="Arial"/>
          <w:spacing w:val="-5"/>
        </w:rPr>
        <w:t xml:space="preserve"> </w:t>
      </w:r>
      <w:r w:rsidRPr="006C66CA">
        <w:rPr>
          <w:rFonts w:cs="Arial"/>
          <w:rPrChange w:id="4840" w:author="Harry Shamoon" w:date="2015-03-05T19:28:00Z">
            <w:rPr/>
          </w:rPrChange>
        </w:rPr>
        <w:t>contribute</w:t>
      </w:r>
      <w:r w:rsidRPr="006C66CA">
        <w:rPr>
          <w:rFonts w:cs="Arial"/>
          <w:spacing w:val="-5"/>
          <w:rPrChange w:id="4841" w:author="Harry Shamoon" w:date="2015-03-05T19:28:00Z">
            <w:rPr>
              <w:spacing w:val="-5"/>
            </w:rPr>
          </w:rPrChange>
        </w:rPr>
        <w:t xml:space="preserve"> </w:t>
      </w:r>
      <w:r w:rsidRPr="006C66CA">
        <w:rPr>
          <w:rFonts w:cs="Arial"/>
          <w:rPrChange w:id="4842" w:author="Harry Shamoon" w:date="2015-03-05T19:28:00Z">
            <w:rPr/>
          </w:rPrChange>
        </w:rPr>
        <w:t>2</w:t>
      </w:r>
      <w:r w:rsidRPr="006C66CA">
        <w:rPr>
          <w:rFonts w:cs="Arial"/>
          <w:spacing w:val="-5"/>
          <w:rPrChange w:id="4843" w:author="Harry Shamoon" w:date="2015-03-05T19:28:00Z">
            <w:rPr>
              <w:spacing w:val="-5"/>
            </w:rPr>
          </w:rPrChange>
        </w:rPr>
        <w:t xml:space="preserve"> </w:t>
      </w:r>
      <w:r w:rsidRPr="006C66CA">
        <w:rPr>
          <w:rFonts w:cs="Arial"/>
          <w:rPrChange w:id="4844" w:author="Harry Shamoon" w:date="2015-03-05T19:28:00Z">
            <w:rPr/>
          </w:rPrChange>
        </w:rPr>
        <w:t>hospitals</w:t>
      </w:r>
      <w:r w:rsidRPr="006C66CA">
        <w:rPr>
          <w:rFonts w:cs="Arial"/>
          <w:spacing w:val="-5"/>
          <w:rPrChange w:id="4845" w:author="Harry Shamoon" w:date="2015-03-05T19:28:00Z">
            <w:rPr>
              <w:spacing w:val="-5"/>
            </w:rPr>
          </w:rPrChange>
        </w:rPr>
        <w:t xml:space="preserve"> </w:t>
      </w:r>
      <w:r w:rsidRPr="006C66CA">
        <w:rPr>
          <w:rFonts w:cs="Arial"/>
          <w:rPrChange w:id="4846" w:author="Harry Shamoon" w:date="2015-03-05T19:28:00Z">
            <w:rPr/>
          </w:rPrChange>
        </w:rPr>
        <w:t>from</w:t>
      </w:r>
      <w:r w:rsidRPr="006C66CA">
        <w:rPr>
          <w:rFonts w:cs="Arial"/>
          <w:spacing w:val="-5"/>
          <w:rPrChange w:id="4847" w:author="Harry Shamoon" w:date="2015-03-05T19:28:00Z">
            <w:rPr>
              <w:spacing w:val="-5"/>
            </w:rPr>
          </w:rPrChange>
        </w:rPr>
        <w:t xml:space="preserve"> </w:t>
      </w:r>
      <w:r w:rsidRPr="006C66CA">
        <w:rPr>
          <w:rFonts w:cs="Arial"/>
          <w:rPrChange w:id="4848" w:author="Harry Shamoon" w:date="2015-03-05T19:28:00Z">
            <w:rPr/>
          </w:rPrChange>
        </w:rPr>
        <w:t>the</w:t>
      </w:r>
      <w:r w:rsidRPr="006C66CA">
        <w:rPr>
          <w:rFonts w:cs="Arial"/>
          <w:spacing w:val="-5"/>
          <w:rPrChange w:id="4849" w:author="Harry Shamoon" w:date="2015-03-05T19:28:00Z">
            <w:rPr>
              <w:spacing w:val="-5"/>
            </w:rPr>
          </w:rPrChange>
        </w:rPr>
        <w:t xml:space="preserve"> </w:t>
      </w:r>
      <w:r w:rsidRPr="006C66CA">
        <w:rPr>
          <w:rFonts w:cs="Arial"/>
          <w:rPrChange w:id="4850" w:author="Harry Shamoon" w:date="2015-03-05T19:28:00Z">
            <w:rPr/>
          </w:rPrChange>
        </w:rPr>
        <w:t>Rochester</w:t>
      </w:r>
      <w:r w:rsidRPr="006C66CA">
        <w:rPr>
          <w:rFonts w:cs="Arial"/>
          <w:spacing w:val="-5"/>
          <w:rPrChange w:id="4851" w:author="Harry Shamoon" w:date="2015-03-05T19:28:00Z">
            <w:rPr>
              <w:spacing w:val="-5"/>
            </w:rPr>
          </w:rPrChange>
        </w:rPr>
        <w:t xml:space="preserve"> </w:t>
      </w:r>
      <w:r w:rsidRPr="006C66CA">
        <w:rPr>
          <w:rFonts w:cs="Arial"/>
          <w:rPrChange w:id="4852" w:author="Harry Shamoon" w:date="2015-03-05T19:28:00Z">
            <w:rPr/>
          </w:rPrChange>
        </w:rPr>
        <w:t>campus:</w:t>
      </w:r>
      <w:r w:rsidRPr="006C66CA">
        <w:rPr>
          <w:rFonts w:cs="Arial"/>
          <w:spacing w:val="10"/>
          <w:rPrChange w:id="4853" w:author="Harry Shamoon" w:date="2015-03-05T19:28:00Z">
            <w:rPr>
              <w:spacing w:val="10"/>
            </w:rPr>
          </w:rPrChange>
        </w:rPr>
        <w:t xml:space="preserve"> </w:t>
      </w:r>
      <w:r w:rsidRPr="008F496E">
        <w:rPr>
          <w:rFonts w:cs="Arial"/>
          <w:highlight w:val="yellow"/>
          <w:rPrChange w:id="4854" w:author="Harry Shamoon" w:date="2015-03-05T20:34:00Z">
            <w:rPr/>
          </w:rPrChange>
        </w:rPr>
        <w:t>St</w:t>
      </w:r>
      <w:r w:rsidRPr="008F496E">
        <w:rPr>
          <w:rFonts w:cs="Arial"/>
          <w:spacing w:val="-5"/>
          <w:highlight w:val="yellow"/>
          <w:rPrChange w:id="4855" w:author="Harry Shamoon" w:date="2015-03-05T20:34:00Z">
            <w:rPr>
              <w:spacing w:val="-5"/>
            </w:rPr>
          </w:rPrChange>
        </w:rPr>
        <w:t xml:space="preserve"> </w:t>
      </w:r>
      <w:proofErr w:type="spellStart"/>
      <w:r w:rsidRPr="008F496E">
        <w:rPr>
          <w:rFonts w:cs="Arial"/>
          <w:spacing w:val="-15"/>
          <w:highlight w:val="yellow"/>
          <w:rPrChange w:id="4856" w:author="Harry Shamoon" w:date="2015-03-05T20:34:00Z">
            <w:rPr>
              <w:spacing w:val="-15"/>
            </w:rPr>
          </w:rPrChange>
        </w:rPr>
        <w:t>MaryâA</w:t>
      </w:r>
      <w:proofErr w:type="spellEnd"/>
      <w:r w:rsidRPr="008F496E">
        <w:rPr>
          <w:rFonts w:cs="Arial"/>
          <w:spacing w:val="-15"/>
          <w:position w:val="4"/>
          <w:highlight w:val="yellow"/>
          <w:rPrChange w:id="4857" w:author="Harry Shamoon" w:date="2015-03-05T20:34:00Z">
            <w:rPr>
              <w:spacing w:val="-15"/>
              <w:position w:val="4"/>
            </w:rPr>
          </w:rPrChange>
        </w:rPr>
        <w:t>˘</w:t>
      </w:r>
      <w:r w:rsidRPr="008F496E">
        <w:rPr>
          <w:rFonts w:cs="Arial"/>
          <w:spacing w:val="-29"/>
          <w:position w:val="4"/>
          <w:highlight w:val="yellow"/>
          <w:rPrChange w:id="4858" w:author="Harry Shamoon" w:date="2015-03-05T20:34:00Z">
            <w:rPr>
              <w:spacing w:val="-29"/>
              <w:position w:val="4"/>
            </w:rPr>
          </w:rPrChange>
        </w:rPr>
        <w:t xml:space="preserve"> </w:t>
      </w:r>
      <w:r w:rsidRPr="008F496E">
        <w:rPr>
          <w:rFonts w:cs="Arial"/>
          <w:spacing w:val="-52"/>
          <w:highlight w:val="yellow"/>
          <w:rPrChange w:id="4859" w:author="Harry Shamoon" w:date="2015-03-05T20:34:00Z">
            <w:rPr>
              <w:spacing w:val="-52"/>
            </w:rPr>
          </w:rPrChange>
        </w:rPr>
        <w:t>Z</w:t>
      </w:r>
      <w:r w:rsidRPr="008F496E">
        <w:rPr>
          <w:rFonts w:cs="Arial"/>
          <w:spacing w:val="-52"/>
          <w:position w:val="4"/>
        </w:rPr>
        <w:t xml:space="preserve">´ </w:t>
      </w:r>
      <w:r w:rsidRPr="008F496E">
        <w:rPr>
          <w:rFonts w:cs="Arial"/>
        </w:rPr>
        <w:t>s</w:t>
      </w:r>
      <w:r w:rsidRPr="008F496E">
        <w:rPr>
          <w:rFonts w:cs="Arial"/>
          <w:spacing w:val="-5"/>
        </w:rPr>
        <w:t xml:space="preserve"> </w:t>
      </w:r>
      <w:r w:rsidRPr="008F496E">
        <w:rPr>
          <w:rFonts w:cs="Arial"/>
        </w:rPr>
        <w:t>hospital</w:t>
      </w:r>
      <w:r w:rsidRPr="008F496E">
        <w:rPr>
          <w:rFonts w:cs="Arial"/>
          <w:spacing w:val="-5"/>
        </w:rPr>
        <w:t xml:space="preserve"> </w:t>
      </w:r>
      <w:r w:rsidRPr="008F496E">
        <w:rPr>
          <w:rFonts w:cs="Arial"/>
        </w:rPr>
        <w:t>and</w:t>
      </w:r>
      <w:r w:rsidRPr="008F496E">
        <w:rPr>
          <w:rFonts w:cs="Arial"/>
          <w:spacing w:val="-5"/>
        </w:rPr>
        <w:t xml:space="preserve"> </w:t>
      </w:r>
      <w:r w:rsidRPr="008F496E">
        <w:rPr>
          <w:rFonts w:cs="Arial"/>
        </w:rPr>
        <w:t>Rochester</w:t>
      </w:r>
      <w:r w:rsidRPr="008F496E">
        <w:rPr>
          <w:rFonts w:cs="Arial"/>
          <w:spacing w:val="-5"/>
        </w:rPr>
        <w:t xml:space="preserve"> </w:t>
      </w:r>
      <w:r w:rsidRPr="008F496E">
        <w:rPr>
          <w:rFonts w:cs="Arial"/>
        </w:rPr>
        <w:t>Methodist</w:t>
      </w:r>
      <w:r w:rsidRPr="008F496E">
        <w:rPr>
          <w:rFonts w:cs="Arial"/>
          <w:spacing w:val="-5"/>
        </w:rPr>
        <w:t xml:space="preserve"> </w:t>
      </w:r>
      <w:r w:rsidRPr="008F496E">
        <w:rPr>
          <w:rFonts w:cs="Arial"/>
        </w:rPr>
        <w:t>Hospital,</w:t>
      </w:r>
      <w:r w:rsidRPr="008F496E">
        <w:rPr>
          <w:rFonts w:cs="Arial"/>
          <w:w w:val="99"/>
        </w:rPr>
        <w:t xml:space="preserve"> </w:t>
      </w:r>
      <w:r w:rsidRPr="008F496E">
        <w:rPr>
          <w:rFonts w:cs="Arial"/>
        </w:rPr>
        <w:t>which together had 440 patients last year who required more than 2 days of mechanical ventilation. BIDMC</w:t>
      </w:r>
      <w:r w:rsidRPr="006C66CA">
        <w:rPr>
          <w:rFonts w:cs="Arial"/>
          <w:spacing w:val="13"/>
          <w:rPrChange w:id="4860" w:author="Harry Shamoon" w:date="2015-03-05T19:28:00Z">
            <w:rPr>
              <w:spacing w:val="13"/>
            </w:rPr>
          </w:rPrChange>
        </w:rPr>
        <w:t xml:space="preserve"> </w:t>
      </w:r>
      <w:r w:rsidRPr="006C66CA">
        <w:rPr>
          <w:rFonts w:cs="Arial"/>
          <w:rPrChange w:id="4861" w:author="Harry Shamoon" w:date="2015-03-05T19:28:00Z">
            <w:rPr/>
          </w:rPrChange>
        </w:rPr>
        <w:t>will</w:t>
      </w:r>
      <w:r w:rsidRPr="006C66CA">
        <w:rPr>
          <w:rFonts w:cs="Arial"/>
          <w:w w:val="99"/>
          <w:rPrChange w:id="4862" w:author="Harry Shamoon" w:date="2015-03-05T19:28:00Z">
            <w:rPr>
              <w:w w:val="99"/>
            </w:rPr>
          </w:rPrChange>
        </w:rPr>
        <w:t xml:space="preserve"> </w:t>
      </w:r>
      <w:r w:rsidRPr="006C66CA">
        <w:rPr>
          <w:rFonts w:cs="Arial"/>
          <w:rPrChange w:id="4863" w:author="Harry Shamoon" w:date="2015-03-05T19:28:00Z">
            <w:rPr/>
          </w:rPrChange>
        </w:rPr>
        <w:t>contribute its 646-bed hospital (including 440 medical/surgical and 77 ICU beds)</w:t>
      </w:r>
      <w:ins w:id="4864" w:author="Harry Shamoon" w:date="2015-03-05T20:34:00Z">
        <w:r w:rsidR="008F496E">
          <w:rPr>
            <w:rFonts w:cs="Arial"/>
          </w:rPr>
          <w:t xml:space="preserve"> </w:t>
        </w:r>
      </w:ins>
      <w:del w:id="4865" w:author="Harry Shamoon" w:date="2015-03-05T20:34:00Z">
        <w:r w:rsidRPr="008F496E" w:rsidDel="008F496E">
          <w:rPr>
            <w:rFonts w:cs="Arial"/>
          </w:rPr>
          <w:delText xml:space="preserve"> which saw</w:delText>
        </w:r>
      </w:del>
      <w:ins w:id="4866" w:author="Harry Shamoon" w:date="2015-03-05T20:34:00Z">
        <w:r w:rsidR="008F496E">
          <w:rPr>
            <w:rFonts w:cs="Arial"/>
          </w:rPr>
          <w:t>with</w:t>
        </w:r>
      </w:ins>
      <w:r w:rsidRPr="008F496E">
        <w:rPr>
          <w:rFonts w:cs="Arial"/>
        </w:rPr>
        <w:t xml:space="preserve"> 2,204</w:t>
      </w:r>
      <w:r w:rsidRPr="008F496E">
        <w:rPr>
          <w:rFonts w:cs="Arial"/>
          <w:spacing w:val="-20"/>
        </w:rPr>
        <w:t xml:space="preserve"> </w:t>
      </w:r>
      <w:r w:rsidRPr="008F496E">
        <w:rPr>
          <w:rFonts w:cs="Arial"/>
        </w:rPr>
        <w:t>mechanically</w:t>
      </w:r>
      <w:ins w:id="4867" w:author="Harry Shamoon" w:date="2015-03-05T20:34:00Z">
        <w:r w:rsidR="008F496E">
          <w:rPr>
            <w:rFonts w:cs="Arial"/>
          </w:rPr>
          <w:t xml:space="preserve"> </w:t>
        </w:r>
      </w:ins>
    </w:p>
    <w:p w14:paraId="16DFF26D" w14:textId="77777777" w:rsidR="006A7004" w:rsidRPr="006A7004" w:rsidRDefault="006A7004" w:rsidP="008F496E">
      <w:pPr>
        <w:pStyle w:val="BodyText"/>
        <w:spacing w:before="75"/>
        <w:ind w:left="120" w:right="117"/>
        <w:jc w:val="both"/>
        <w:rPr>
          <w:rPrChange w:id="4868" w:author="Harry Shamoon" w:date="2015-03-05T19:28:00Z">
            <w:rPr/>
          </w:rPrChange>
        </w:rPr>
        <w:sectPr w:rsidR="006A7004" w:rsidRPr="006A7004">
          <w:pgSz w:w="12240" w:h="15840"/>
          <w:pgMar w:top="1200" w:right="600" w:bottom="280" w:left="600" w:header="720" w:footer="720" w:gutter="0"/>
          <w:cols w:space="720"/>
        </w:sectPr>
        <w:pPrChange w:id="4869" w:author="Harry Shamoon" w:date="2015-03-05T20:34:00Z">
          <w:pPr>
            <w:spacing w:line="284" w:lineRule="exact"/>
            <w:jc w:val="both"/>
          </w:pPr>
        </w:pPrChange>
      </w:pPr>
    </w:p>
    <w:p w14:paraId="28640CB3" w14:textId="54A93BE0" w:rsidR="00F731E7" w:rsidRPr="008F496E" w:rsidRDefault="00082CF3" w:rsidP="008F496E">
      <w:pPr>
        <w:pStyle w:val="BodyText"/>
        <w:spacing w:before="33"/>
        <w:ind w:left="0" w:right="119"/>
        <w:jc w:val="both"/>
        <w:rPr>
          <w:rFonts w:cs="Arial"/>
        </w:rPr>
        <w:pPrChange w:id="4870" w:author="Harry Shamoon" w:date="2015-03-05T20:34:00Z">
          <w:pPr>
            <w:pStyle w:val="BodyText"/>
            <w:spacing w:before="33" w:line="268" w:lineRule="auto"/>
            <w:ind w:left="100" w:right="119"/>
            <w:jc w:val="both"/>
          </w:pPr>
        </w:pPrChange>
      </w:pPr>
      <w:proofErr w:type="gramStart"/>
      <w:r w:rsidRPr="006C66CA">
        <w:rPr>
          <w:rFonts w:cs="Arial"/>
        </w:rPr>
        <w:lastRenderedPageBreak/>
        <w:t>ventilated</w:t>
      </w:r>
      <w:proofErr w:type="gramEnd"/>
      <w:r w:rsidRPr="006C66CA">
        <w:rPr>
          <w:rFonts w:cs="Arial"/>
        </w:rPr>
        <w:t xml:space="preserve"> patients last </w:t>
      </w:r>
      <w:r w:rsidRPr="00C91597">
        <w:rPr>
          <w:rFonts w:cs="Arial"/>
          <w:spacing w:val="-4"/>
        </w:rPr>
        <w:t xml:space="preserve">year. </w:t>
      </w:r>
      <w:r w:rsidRPr="00082CF3">
        <w:rPr>
          <w:rFonts w:cs="Arial"/>
        </w:rPr>
        <w:t xml:space="preserve">Patients chronically ventilated at home or who </w:t>
      </w:r>
      <w:r w:rsidRPr="00082CF3">
        <w:rPr>
          <w:rFonts w:cs="Arial"/>
          <w:spacing w:val="-4"/>
        </w:rPr>
        <w:t xml:space="preserve">have </w:t>
      </w:r>
      <w:del w:id="4871" w:author="Harry Shamoon" w:date="2015-03-05T20:34:00Z">
        <w:r w:rsidRPr="00F97E28" w:rsidDel="008F496E">
          <w:rPr>
            <w:rFonts w:cs="Arial"/>
          </w:rPr>
          <w:delText>Do not resuscitate</w:delText>
        </w:r>
      </w:del>
      <w:ins w:id="4872" w:author="Harry Shamoon" w:date="2015-03-05T20:34:00Z">
        <w:r w:rsidR="008F496E">
          <w:rPr>
            <w:rFonts w:cs="Arial"/>
          </w:rPr>
          <w:t>DNR</w:t>
        </w:r>
      </w:ins>
      <w:r w:rsidRPr="00F97E28">
        <w:rPr>
          <w:rFonts w:cs="Arial"/>
        </w:rPr>
        <w:t xml:space="preserve"> orders,</w:t>
      </w:r>
      <w:r w:rsidRPr="00F97E28">
        <w:rPr>
          <w:rFonts w:cs="Arial"/>
          <w:spacing w:val="30"/>
        </w:rPr>
        <w:t xml:space="preserve"> </w:t>
      </w:r>
      <w:r w:rsidRPr="00030584">
        <w:rPr>
          <w:rFonts w:cs="Arial"/>
        </w:rPr>
        <w:t>will</w:t>
      </w:r>
      <w:r w:rsidRPr="00174DF6">
        <w:rPr>
          <w:rFonts w:cs="Arial"/>
          <w:w w:val="99"/>
        </w:rPr>
        <w:t xml:space="preserve"> </w:t>
      </w:r>
      <w:r w:rsidRPr="00174DF6">
        <w:rPr>
          <w:rFonts w:cs="Arial"/>
        </w:rPr>
        <w:t xml:space="preserve">be excluded. </w:t>
      </w:r>
      <w:proofErr w:type="spellStart"/>
      <w:r w:rsidRPr="00174DF6">
        <w:rPr>
          <w:rFonts w:cs="Arial"/>
        </w:rPr>
        <w:t>PROOFCheck</w:t>
      </w:r>
      <w:proofErr w:type="spellEnd"/>
      <w:r w:rsidRPr="00174DF6">
        <w:rPr>
          <w:rFonts w:cs="Arial"/>
        </w:rPr>
        <w:t xml:space="preserve"> will limit recruitment to wards found to </w:t>
      </w:r>
      <w:r w:rsidRPr="00174DF6">
        <w:rPr>
          <w:rFonts w:cs="Arial"/>
          <w:spacing w:val="-4"/>
        </w:rPr>
        <w:t xml:space="preserve">have </w:t>
      </w:r>
      <w:r w:rsidRPr="00231B3C">
        <w:rPr>
          <w:rFonts w:cs="Arial"/>
        </w:rPr>
        <w:t xml:space="preserve">higher prevalence of </w:t>
      </w:r>
      <w:r w:rsidRPr="008C4839">
        <w:rPr>
          <w:rFonts w:cs="Arial"/>
          <w:spacing w:val="-3"/>
        </w:rPr>
        <w:t>severe</w:t>
      </w:r>
      <w:r w:rsidRPr="00C0557F">
        <w:rPr>
          <w:rFonts w:cs="Arial"/>
          <w:spacing w:val="50"/>
        </w:rPr>
        <w:t xml:space="preserve"> </w:t>
      </w:r>
      <w:r w:rsidRPr="00765A7F">
        <w:rPr>
          <w:rFonts w:cs="Arial"/>
        </w:rPr>
        <w:t>adverse</w:t>
      </w:r>
      <w:r w:rsidRPr="00365719">
        <w:rPr>
          <w:rFonts w:cs="Arial"/>
          <w:w w:val="99"/>
        </w:rPr>
        <w:t xml:space="preserve"> </w:t>
      </w:r>
      <w:r w:rsidRPr="00FF1D9C">
        <w:rPr>
          <w:rFonts w:cs="Arial"/>
        </w:rPr>
        <w:t>respiratory</w:t>
      </w:r>
      <w:r w:rsidRPr="00FF1D9C">
        <w:rPr>
          <w:rFonts w:cs="Arial"/>
          <w:spacing w:val="-8"/>
        </w:rPr>
        <w:t xml:space="preserve"> </w:t>
      </w:r>
      <w:r w:rsidRPr="0011650A">
        <w:rPr>
          <w:rFonts w:cs="Arial"/>
          <w:spacing w:val="-3"/>
        </w:rPr>
        <w:t>events</w:t>
      </w:r>
      <w:r w:rsidRPr="0011650A">
        <w:rPr>
          <w:rFonts w:cs="Arial"/>
          <w:spacing w:val="-8"/>
        </w:rPr>
        <w:t xml:space="preserve"> </w:t>
      </w:r>
      <w:r w:rsidRPr="00907C1D">
        <w:rPr>
          <w:rFonts w:cs="Arial"/>
        </w:rPr>
        <w:t>during</w:t>
      </w:r>
      <w:r w:rsidRPr="00640245">
        <w:rPr>
          <w:rFonts w:cs="Arial"/>
          <w:spacing w:val="-8"/>
        </w:rPr>
        <w:t xml:space="preserve"> </w:t>
      </w:r>
      <w:r w:rsidRPr="00FF4755">
        <w:rPr>
          <w:rFonts w:cs="Arial"/>
        </w:rPr>
        <w:t>the</w:t>
      </w:r>
      <w:r w:rsidRPr="008F496E">
        <w:rPr>
          <w:rFonts w:cs="Arial"/>
          <w:spacing w:val="-8"/>
        </w:rPr>
        <w:t xml:space="preserve"> </w:t>
      </w:r>
      <w:r w:rsidRPr="008F496E">
        <w:rPr>
          <w:rFonts w:cs="Arial"/>
        </w:rPr>
        <w:t>first</w:t>
      </w:r>
      <w:r w:rsidRPr="008F496E">
        <w:rPr>
          <w:rFonts w:cs="Arial"/>
          <w:spacing w:val="-8"/>
        </w:rPr>
        <w:t xml:space="preserve"> </w:t>
      </w:r>
      <w:r w:rsidRPr="008F496E">
        <w:rPr>
          <w:rFonts w:cs="Arial"/>
        </w:rPr>
        <w:t>phase</w:t>
      </w:r>
      <w:r w:rsidRPr="008F496E">
        <w:rPr>
          <w:rFonts w:cs="Arial"/>
          <w:spacing w:val="-8"/>
        </w:rPr>
        <w:t xml:space="preserve"> </w:t>
      </w:r>
      <w:r w:rsidRPr="008F496E">
        <w:rPr>
          <w:rFonts w:cs="Arial"/>
        </w:rPr>
        <w:t>of</w:t>
      </w:r>
      <w:r w:rsidRPr="008F496E">
        <w:rPr>
          <w:rFonts w:cs="Arial"/>
          <w:spacing w:val="-8"/>
        </w:rPr>
        <w:t xml:space="preserve"> </w:t>
      </w:r>
      <w:r w:rsidRPr="008F496E">
        <w:rPr>
          <w:rFonts w:cs="Arial"/>
          <w:spacing w:val="-4"/>
          <w:highlight w:val="yellow"/>
          <w:rPrChange w:id="4873" w:author="Harry Shamoon" w:date="2015-03-05T20:34:00Z">
            <w:rPr>
              <w:rFonts w:cs="Arial"/>
              <w:spacing w:val="-4"/>
            </w:rPr>
          </w:rPrChange>
        </w:rPr>
        <w:t>Dr.</w:t>
      </w:r>
      <w:r w:rsidRPr="008F496E">
        <w:rPr>
          <w:rFonts w:cs="Arial"/>
          <w:spacing w:val="5"/>
          <w:highlight w:val="yellow"/>
          <w:rPrChange w:id="4874" w:author="Harry Shamoon" w:date="2015-03-05T20:34:00Z">
            <w:rPr>
              <w:spacing w:val="5"/>
            </w:rPr>
          </w:rPrChange>
        </w:rPr>
        <w:t xml:space="preserve"> </w:t>
      </w:r>
      <w:r w:rsidRPr="008F496E">
        <w:rPr>
          <w:rFonts w:cs="Arial"/>
          <w:highlight w:val="yellow"/>
          <w:rPrChange w:id="4875" w:author="Harry Shamoon" w:date="2015-03-05T20:34:00Z">
            <w:rPr/>
          </w:rPrChange>
        </w:rPr>
        <w:t>Gong’s</w:t>
      </w:r>
      <w:r w:rsidRPr="008F496E">
        <w:rPr>
          <w:rFonts w:cs="Arial"/>
          <w:spacing w:val="-8"/>
          <w:highlight w:val="yellow"/>
          <w:rPrChange w:id="4876" w:author="Harry Shamoon" w:date="2015-03-05T20:34:00Z">
            <w:rPr>
              <w:spacing w:val="-8"/>
            </w:rPr>
          </w:rPrChange>
        </w:rPr>
        <w:t xml:space="preserve"> </w:t>
      </w:r>
      <w:r w:rsidRPr="008F496E">
        <w:rPr>
          <w:rFonts w:cs="Arial"/>
          <w:highlight w:val="yellow"/>
          <w:rPrChange w:id="4877" w:author="Harry Shamoon" w:date="2015-03-05T20:34:00Z">
            <w:rPr/>
          </w:rPrChange>
        </w:rPr>
        <w:t>trial</w:t>
      </w:r>
      <w:r w:rsidRPr="008F496E">
        <w:rPr>
          <w:rFonts w:cs="Arial"/>
          <w:spacing w:val="-8"/>
        </w:rPr>
        <w:t xml:space="preserve"> </w:t>
      </w:r>
      <w:r w:rsidRPr="008F496E">
        <w:rPr>
          <w:rFonts w:cs="Arial"/>
        </w:rPr>
        <w:t>(APPROVE).</w:t>
      </w:r>
    </w:p>
    <w:p w14:paraId="21480559" w14:textId="77777777" w:rsidR="00F731E7" w:rsidRPr="006C66CA" w:rsidRDefault="00082CF3">
      <w:pPr>
        <w:pStyle w:val="BodyText"/>
        <w:spacing w:before="116"/>
        <w:ind w:left="100" w:right="119" w:firstLine="338"/>
        <w:jc w:val="both"/>
        <w:rPr>
          <w:rFonts w:cs="Arial"/>
          <w:rPrChange w:id="4878" w:author="Harry Shamoon" w:date="2015-03-05T19:28:00Z">
            <w:rPr/>
          </w:rPrChange>
        </w:rPr>
        <w:pPrChange w:id="4879" w:author="Harry Shamoon" w:date="2015-03-05T19:42:00Z">
          <w:pPr>
            <w:pStyle w:val="BodyText"/>
            <w:spacing w:before="116" w:line="268" w:lineRule="auto"/>
            <w:ind w:left="100" w:right="119" w:firstLine="338"/>
            <w:jc w:val="right"/>
          </w:pPr>
        </w:pPrChange>
      </w:pPr>
      <w:r w:rsidRPr="008F496E">
        <w:rPr>
          <w:rFonts w:cs="Arial"/>
          <w:b/>
        </w:rPr>
        <w:t xml:space="preserve">Exposures and predictors: </w:t>
      </w:r>
      <w:r w:rsidRPr="008F496E">
        <w:rPr>
          <w:rFonts w:cs="Arial"/>
        </w:rPr>
        <w:t>Provider and/or patient characteristics could be drivers of poor fidelity and ad-</w:t>
      </w:r>
      <w:r w:rsidRPr="008F496E">
        <w:rPr>
          <w:rFonts w:cs="Arial"/>
          <w:w w:val="99"/>
        </w:rPr>
        <w:t xml:space="preserve"> </w:t>
      </w:r>
      <w:proofErr w:type="spellStart"/>
      <w:r w:rsidRPr="006C66CA">
        <w:rPr>
          <w:rFonts w:cs="Arial"/>
          <w:rPrChange w:id="4880" w:author="Harry Shamoon" w:date="2015-03-05T19:28:00Z">
            <w:rPr/>
          </w:rPrChange>
        </w:rPr>
        <w:t>herence</w:t>
      </w:r>
      <w:proofErr w:type="spellEnd"/>
      <w:r w:rsidRPr="006C66CA">
        <w:rPr>
          <w:rFonts w:cs="Arial"/>
          <w:rPrChange w:id="4881" w:author="Harry Shamoon" w:date="2015-03-05T19:28:00Z">
            <w:rPr/>
          </w:rPrChange>
        </w:rPr>
        <w:t>.</w:t>
      </w:r>
      <w:r w:rsidRPr="006C66CA">
        <w:rPr>
          <w:rFonts w:cs="Arial"/>
          <w:spacing w:val="2"/>
          <w:rPrChange w:id="4882" w:author="Harry Shamoon" w:date="2015-03-05T19:28:00Z">
            <w:rPr>
              <w:spacing w:val="2"/>
            </w:rPr>
          </w:rPrChange>
        </w:rPr>
        <w:t xml:space="preserve"> </w:t>
      </w:r>
      <w:r w:rsidRPr="006C66CA">
        <w:rPr>
          <w:rFonts w:cs="Arial"/>
          <w:spacing w:val="-4"/>
          <w:rPrChange w:id="4883" w:author="Harry Shamoon" w:date="2015-03-05T19:28:00Z">
            <w:rPr>
              <w:spacing w:val="-4"/>
            </w:rPr>
          </w:rPrChange>
        </w:rPr>
        <w:t>We</w:t>
      </w:r>
      <w:r w:rsidRPr="006C66CA">
        <w:rPr>
          <w:rFonts w:cs="Arial"/>
          <w:spacing w:val="-14"/>
          <w:rPrChange w:id="4884" w:author="Harry Shamoon" w:date="2015-03-05T19:28:00Z">
            <w:rPr>
              <w:spacing w:val="-14"/>
            </w:rPr>
          </w:rPrChange>
        </w:rPr>
        <w:t xml:space="preserve"> </w:t>
      </w:r>
      <w:r w:rsidRPr="006C66CA">
        <w:rPr>
          <w:rFonts w:cs="Arial"/>
          <w:rPrChange w:id="4885" w:author="Harry Shamoon" w:date="2015-03-05T19:28:00Z">
            <w:rPr/>
          </w:rPrChange>
        </w:rPr>
        <w:t>will</w:t>
      </w:r>
      <w:r w:rsidRPr="006C66CA">
        <w:rPr>
          <w:rFonts w:cs="Arial"/>
          <w:spacing w:val="-14"/>
          <w:rPrChange w:id="4886" w:author="Harry Shamoon" w:date="2015-03-05T19:28:00Z">
            <w:rPr>
              <w:spacing w:val="-14"/>
            </w:rPr>
          </w:rPrChange>
        </w:rPr>
        <w:t xml:space="preserve"> </w:t>
      </w:r>
      <w:r w:rsidRPr="006C66CA">
        <w:rPr>
          <w:rFonts w:cs="Arial"/>
          <w:rPrChange w:id="4887" w:author="Harry Shamoon" w:date="2015-03-05T19:28:00Z">
            <w:rPr/>
          </w:rPrChange>
        </w:rPr>
        <w:t>consider</w:t>
      </w:r>
      <w:r w:rsidRPr="006C66CA">
        <w:rPr>
          <w:rFonts w:cs="Arial"/>
          <w:spacing w:val="-14"/>
          <w:rPrChange w:id="4888" w:author="Harry Shamoon" w:date="2015-03-05T19:28:00Z">
            <w:rPr>
              <w:spacing w:val="-14"/>
            </w:rPr>
          </w:rPrChange>
        </w:rPr>
        <w:t xml:space="preserve"> </w:t>
      </w:r>
      <w:r w:rsidRPr="006C66CA">
        <w:rPr>
          <w:rFonts w:cs="Arial"/>
          <w:rPrChange w:id="4889" w:author="Harry Shamoon" w:date="2015-03-05T19:28:00Z">
            <w:rPr/>
          </w:rPrChange>
        </w:rPr>
        <w:t>time-invariant</w:t>
      </w:r>
      <w:r w:rsidRPr="006C66CA">
        <w:rPr>
          <w:rFonts w:cs="Arial"/>
          <w:spacing w:val="-14"/>
          <w:rPrChange w:id="4890" w:author="Harry Shamoon" w:date="2015-03-05T19:28:00Z">
            <w:rPr>
              <w:spacing w:val="-14"/>
            </w:rPr>
          </w:rPrChange>
        </w:rPr>
        <w:t xml:space="preserve"> </w:t>
      </w:r>
      <w:r w:rsidRPr="006C66CA">
        <w:rPr>
          <w:rFonts w:cs="Arial"/>
          <w:rPrChange w:id="4891" w:author="Harry Shamoon" w:date="2015-03-05T19:28:00Z">
            <w:rPr/>
          </w:rPrChange>
        </w:rPr>
        <w:t>and</w:t>
      </w:r>
      <w:r w:rsidRPr="006C66CA">
        <w:rPr>
          <w:rFonts w:cs="Arial"/>
          <w:spacing w:val="-14"/>
          <w:rPrChange w:id="4892" w:author="Harry Shamoon" w:date="2015-03-05T19:28:00Z">
            <w:rPr>
              <w:spacing w:val="-14"/>
            </w:rPr>
          </w:rPrChange>
        </w:rPr>
        <w:t xml:space="preserve"> </w:t>
      </w:r>
      <w:r w:rsidRPr="006C66CA">
        <w:rPr>
          <w:rFonts w:cs="Arial"/>
          <w:rPrChange w:id="4893" w:author="Harry Shamoon" w:date="2015-03-05T19:28:00Z">
            <w:rPr/>
          </w:rPrChange>
        </w:rPr>
        <w:t>time-variant</w:t>
      </w:r>
      <w:r w:rsidRPr="006C66CA">
        <w:rPr>
          <w:rFonts w:cs="Arial"/>
          <w:spacing w:val="-14"/>
          <w:rPrChange w:id="4894" w:author="Harry Shamoon" w:date="2015-03-05T19:28:00Z">
            <w:rPr>
              <w:spacing w:val="-14"/>
            </w:rPr>
          </w:rPrChange>
        </w:rPr>
        <w:t xml:space="preserve"> </w:t>
      </w:r>
      <w:r w:rsidRPr="006C66CA">
        <w:rPr>
          <w:rFonts w:cs="Arial"/>
          <w:rPrChange w:id="4895" w:author="Harry Shamoon" w:date="2015-03-05T19:28:00Z">
            <w:rPr/>
          </w:rPrChange>
        </w:rPr>
        <w:t>provider</w:t>
      </w:r>
      <w:r w:rsidRPr="006C66CA">
        <w:rPr>
          <w:rFonts w:cs="Arial"/>
          <w:spacing w:val="-14"/>
          <w:rPrChange w:id="4896" w:author="Harry Shamoon" w:date="2015-03-05T19:28:00Z">
            <w:rPr>
              <w:spacing w:val="-14"/>
            </w:rPr>
          </w:rPrChange>
        </w:rPr>
        <w:t xml:space="preserve"> </w:t>
      </w:r>
      <w:r w:rsidRPr="006C66CA">
        <w:rPr>
          <w:rFonts w:cs="Arial"/>
          <w:rPrChange w:id="4897" w:author="Harry Shamoon" w:date="2015-03-05T19:28:00Z">
            <w:rPr/>
          </w:rPrChange>
        </w:rPr>
        <w:t>and</w:t>
      </w:r>
      <w:r w:rsidRPr="006C66CA">
        <w:rPr>
          <w:rFonts w:cs="Arial"/>
          <w:spacing w:val="-14"/>
          <w:rPrChange w:id="4898" w:author="Harry Shamoon" w:date="2015-03-05T19:28:00Z">
            <w:rPr>
              <w:spacing w:val="-14"/>
            </w:rPr>
          </w:rPrChange>
        </w:rPr>
        <w:t xml:space="preserve"> </w:t>
      </w:r>
      <w:r w:rsidRPr="006C66CA">
        <w:rPr>
          <w:rFonts w:cs="Arial"/>
          <w:rPrChange w:id="4899" w:author="Harry Shamoon" w:date="2015-03-05T19:28:00Z">
            <w:rPr/>
          </w:rPrChange>
        </w:rPr>
        <w:t>patient</w:t>
      </w:r>
      <w:r w:rsidRPr="006C66CA">
        <w:rPr>
          <w:rFonts w:cs="Arial"/>
          <w:spacing w:val="-14"/>
          <w:rPrChange w:id="4900" w:author="Harry Shamoon" w:date="2015-03-05T19:28:00Z">
            <w:rPr>
              <w:spacing w:val="-14"/>
            </w:rPr>
          </w:rPrChange>
        </w:rPr>
        <w:t xml:space="preserve"> </w:t>
      </w:r>
      <w:r w:rsidRPr="006C66CA">
        <w:rPr>
          <w:rFonts w:cs="Arial"/>
          <w:rPrChange w:id="4901" w:author="Harry Shamoon" w:date="2015-03-05T19:28:00Z">
            <w:rPr/>
          </w:rPrChange>
        </w:rPr>
        <w:t>demographic</w:t>
      </w:r>
      <w:r w:rsidRPr="006C66CA">
        <w:rPr>
          <w:rFonts w:cs="Arial"/>
          <w:spacing w:val="-14"/>
          <w:rPrChange w:id="4902" w:author="Harry Shamoon" w:date="2015-03-05T19:28:00Z">
            <w:rPr>
              <w:spacing w:val="-14"/>
            </w:rPr>
          </w:rPrChange>
        </w:rPr>
        <w:t xml:space="preserve"> </w:t>
      </w:r>
      <w:r w:rsidRPr="006C66CA">
        <w:rPr>
          <w:rFonts w:cs="Arial"/>
          <w:rPrChange w:id="4903" w:author="Harry Shamoon" w:date="2015-03-05T19:28:00Z">
            <w:rPr/>
          </w:rPrChange>
        </w:rPr>
        <w:t>and</w:t>
      </w:r>
      <w:r w:rsidRPr="006C66CA">
        <w:rPr>
          <w:rFonts w:cs="Arial"/>
          <w:spacing w:val="-14"/>
          <w:rPrChange w:id="4904" w:author="Harry Shamoon" w:date="2015-03-05T19:28:00Z">
            <w:rPr>
              <w:spacing w:val="-14"/>
            </w:rPr>
          </w:rPrChange>
        </w:rPr>
        <w:t xml:space="preserve"> </w:t>
      </w:r>
      <w:r w:rsidRPr="006C66CA">
        <w:rPr>
          <w:rFonts w:cs="Arial"/>
          <w:rPrChange w:id="4905" w:author="Harry Shamoon" w:date="2015-03-05T19:28:00Z">
            <w:rPr/>
          </w:rPrChange>
        </w:rPr>
        <w:t>clinical</w:t>
      </w:r>
      <w:r w:rsidRPr="006C66CA">
        <w:rPr>
          <w:rFonts w:cs="Arial"/>
          <w:spacing w:val="-14"/>
          <w:rPrChange w:id="4906" w:author="Harry Shamoon" w:date="2015-03-05T19:28:00Z">
            <w:rPr>
              <w:spacing w:val="-14"/>
            </w:rPr>
          </w:rPrChange>
        </w:rPr>
        <w:t xml:space="preserve"> </w:t>
      </w:r>
      <w:r w:rsidRPr="006C66CA">
        <w:rPr>
          <w:rFonts w:cs="Arial"/>
          <w:rPrChange w:id="4907" w:author="Harry Shamoon" w:date="2015-03-05T19:28:00Z">
            <w:rPr/>
          </w:rPrChange>
        </w:rPr>
        <w:t>data.</w:t>
      </w:r>
      <w:r w:rsidRPr="006C66CA">
        <w:rPr>
          <w:rFonts w:cs="Arial"/>
          <w:spacing w:val="2"/>
          <w:rPrChange w:id="4908" w:author="Harry Shamoon" w:date="2015-03-05T19:28:00Z">
            <w:rPr>
              <w:spacing w:val="2"/>
            </w:rPr>
          </w:rPrChange>
        </w:rPr>
        <w:t xml:space="preserve"> </w:t>
      </w:r>
      <w:r w:rsidRPr="006C66CA">
        <w:rPr>
          <w:rFonts w:cs="Arial"/>
          <w:spacing w:val="-4"/>
          <w:rPrChange w:id="4909" w:author="Harry Shamoon" w:date="2015-03-05T19:28:00Z">
            <w:rPr>
              <w:spacing w:val="-4"/>
            </w:rPr>
          </w:rPrChange>
        </w:rPr>
        <w:t>We</w:t>
      </w:r>
      <w:r w:rsidRPr="006C66CA">
        <w:rPr>
          <w:rFonts w:cs="Arial"/>
          <w:w w:val="99"/>
          <w:rPrChange w:id="4910" w:author="Harry Shamoon" w:date="2015-03-05T19:28:00Z">
            <w:rPr>
              <w:w w:val="99"/>
            </w:rPr>
          </w:rPrChange>
        </w:rPr>
        <w:t xml:space="preserve"> </w:t>
      </w:r>
      <w:r w:rsidRPr="006C66CA">
        <w:rPr>
          <w:rFonts w:cs="Arial"/>
          <w:rPrChange w:id="4911" w:author="Harry Shamoon" w:date="2015-03-05T19:28:00Z">
            <w:rPr/>
          </w:rPrChange>
        </w:rPr>
        <w:t>hypothesize</w:t>
      </w:r>
      <w:r w:rsidRPr="006C66CA">
        <w:rPr>
          <w:rFonts w:cs="Arial"/>
          <w:spacing w:val="-8"/>
          <w:rPrChange w:id="4912" w:author="Harry Shamoon" w:date="2015-03-05T19:28:00Z">
            <w:rPr>
              <w:spacing w:val="-8"/>
            </w:rPr>
          </w:rPrChange>
        </w:rPr>
        <w:t xml:space="preserve"> </w:t>
      </w:r>
      <w:r w:rsidRPr="006C66CA">
        <w:rPr>
          <w:rFonts w:cs="Arial"/>
          <w:rPrChange w:id="4913" w:author="Harry Shamoon" w:date="2015-03-05T19:28:00Z">
            <w:rPr/>
          </w:rPrChange>
        </w:rPr>
        <w:t>two</w:t>
      </w:r>
      <w:r w:rsidRPr="006C66CA">
        <w:rPr>
          <w:rFonts w:cs="Arial"/>
          <w:spacing w:val="-8"/>
          <w:rPrChange w:id="4914" w:author="Harry Shamoon" w:date="2015-03-05T19:28:00Z">
            <w:rPr>
              <w:spacing w:val="-8"/>
            </w:rPr>
          </w:rPrChange>
        </w:rPr>
        <w:t xml:space="preserve"> </w:t>
      </w:r>
      <w:r w:rsidRPr="006C66CA">
        <w:rPr>
          <w:rFonts w:cs="Arial"/>
          <w:rPrChange w:id="4915" w:author="Harry Shamoon" w:date="2015-03-05T19:28:00Z">
            <w:rPr/>
          </w:rPrChange>
        </w:rPr>
        <w:t>example</w:t>
      </w:r>
      <w:r w:rsidRPr="006C66CA">
        <w:rPr>
          <w:rFonts w:cs="Arial"/>
          <w:spacing w:val="-8"/>
          <w:rPrChange w:id="4916" w:author="Harry Shamoon" w:date="2015-03-05T19:28:00Z">
            <w:rPr>
              <w:spacing w:val="-8"/>
            </w:rPr>
          </w:rPrChange>
        </w:rPr>
        <w:t xml:space="preserve"> </w:t>
      </w:r>
      <w:r w:rsidRPr="006C66CA">
        <w:rPr>
          <w:rFonts w:cs="Arial"/>
          <w:rPrChange w:id="4917" w:author="Harry Shamoon" w:date="2015-03-05T19:28:00Z">
            <w:rPr/>
          </w:rPrChange>
        </w:rPr>
        <w:t>of</w:t>
      </w:r>
      <w:r w:rsidRPr="006C66CA">
        <w:rPr>
          <w:rFonts w:cs="Arial"/>
          <w:spacing w:val="-8"/>
          <w:rPrChange w:id="4918" w:author="Harry Shamoon" w:date="2015-03-05T19:28:00Z">
            <w:rPr>
              <w:spacing w:val="-8"/>
            </w:rPr>
          </w:rPrChange>
        </w:rPr>
        <w:t xml:space="preserve"> </w:t>
      </w:r>
      <w:r w:rsidRPr="006C66CA">
        <w:rPr>
          <w:rFonts w:cs="Arial"/>
          <w:rPrChange w:id="4919" w:author="Harry Shamoon" w:date="2015-03-05T19:28:00Z">
            <w:rPr/>
          </w:rPrChange>
        </w:rPr>
        <w:t>provider</w:t>
      </w:r>
      <w:r w:rsidRPr="006C66CA">
        <w:rPr>
          <w:rFonts w:cs="Arial"/>
          <w:spacing w:val="-8"/>
          <w:rPrChange w:id="4920" w:author="Harry Shamoon" w:date="2015-03-05T19:28:00Z">
            <w:rPr>
              <w:spacing w:val="-8"/>
            </w:rPr>
          </w:rPrChange>
        </w:rPr>
        <w:t xml:space="preserve"> </w:t>
      </w:r>
      <w:r w:rsidRPr="006C66CA">
        <w:rPr>
          <w:rFonts w:cs="Arial"/>
          <w:rPrChange w:id="4921" w:author="Harry Shamoon" w:date="2015-03-05T19:28:00Z">
            <w:rPr/>
          </w:rPrChange>
        </w:rPr>
        <w:t>and</w:t>
      </w:r>
      <w:r w:rsidRPr="006C66CA">
        <w:rPr>
          <w:rFonts w:cs="Arial"/>
          <w:spacing w:val="-8"/>
          <w:rPrChange w:id="4922" w:author="Harry Shamoon" w:date="2015-03-05T19:28:00Z">
            <w:rPr>
              <w:spacing w:val="-8"/>
            </w:rPr>
          </w:rPrChange>
        </w:rPr>
        <w:t xml:space="preserve"> </w:t>
      </w:r>
      <w:r w:rsidRPr="006C66CA">
        <w:rPr>
          <w:rFonts w:cs="Arial"/>
          <w:rPrChange w:id="4923" w:author="Harry Shamoon" w:date="2015-03-05T19:28:00Z">
            <w:rPr/>
          </w:rPrChange>
        </w:rPr>
        <w:t>patient</w:t>
      </w:r>
      <w:r w:rsidRPr="006C66CA">
        <w:rPr>
          <w:rFonts w:cs="Arial"/>
          <w:spacing w:val="-8"/>
          <w:rPrChange w:id="4924" w:author="Harry Shamoon" w:date="2015-03-05T19:28:00Z">
            <w:rPr>
              <w:spacing w:val="-8"/>
            </w:rPr>
          </w:rPrChange>
        </w:rPr>
        <w:t xml:space="preserve"> </w:t>
      </w:r>
      <w:r w:rsidRPr="006C66CA">
        <w:rPr>
          <w:rFonts w:cs="Arial"/>
          <w:rPrChange w:id="4925" w:author="Harry Shamoon" w:date="2015-03-05T19:28:00Z">
            <w:rPr/>
          </w:rPrChange>
        </w:rPr>
        <w:t>demographics</w:t>
      </w:r>
      <w:r w:rsidRPr="006C66CA">
        <w:rPr>
          <w:rFonts w:cs="Arial"/>
          <w:spacing w:val="-8"/>
          <w:rPrChange w:id="4926" w:author="Harry Shamoon" w:date="2015-03-05T19:28:00Z">
            <w:rPr>
              <w:spacing w:val="-8"/>
            </w:rPr>
          </w:rPrChange>
        </w:rPr>
        <w:t xml:space="preserve"> </w:t>
      </w:r>
      <w:r w:rsidRPr="006C66CA">
        <w:rPr>
          <w:rFonts w:cs="Arial"/>
          <w:rPrChange w:id="4927" w:author="Harry Shamoon" w:date="2015-03-05T19:28:00Z">
            <w:rPr/>
          </w:rPrChange>
        </w:rPr>
        <w:t>as</w:t>
      </w:r>
      <w:r w:rsidRPr="006C66CA">
        <w:rPr>
          <w:rFonts w:cs="Arial"/>
          <w:spacing w:val="-8"/>
          <w:rPrChange w:id="4928" w:author="Harry Shamoon" w:date="2015-03-05T19:28:00Z">
            <w:rPr>
              <w:spacing w:val="-8"/>
            </w:rPr>
          </w:rPrChange>
        </w:rPr>
        <w:t xml:space="preserve"> </w:t>
      </w:r>
      <w:r w:rsidRPr="006C66CA">
        <w:rPr>
          <w:rFonts w:cs="Arial"/>
          <w:rPrChange w:id="4929" w:author="Harry Shamoon" w:date="2015-03-05T19:28:00Z">
            <w:rPr/>
          </w:rPrChange>
        </w:rPr>
        <w:t>predictors</w:t>
      </w:r>
      <w:r w:rsidRPr="006C66CA">
        <w:rPr>
          <w:rFonts w:cs="Arial"/>
          <w:spacing w:val="-8"/>
          <w:rPrChange w:id="4930" w:author="Harry Shamoon" w:date="2015-03-05T19:28:00Z">
            <w:rPr>
              <w:spacing w:val="-8"/>
            </w:rPr>
          </w:rPrChange>
        </w:rPr>
        <w:t xml:space="preserve"> </w:t>
      </w:r>
      <w:r w:rsidRPr="006C66CA">
        <w:rPr>
          <w:rFonts w:cs="Arial"/>
          <w:rPrChange w:id="4931" w:author="Harry Shamoon" w:date="2015-03-05T19:28:00Z">
            <w:rPr/>
          </w:rPrChange>
        </w:rPr>
        <w:t>fidelity:</w:t>
      </w:r>
      <w:r w:rsidRPr="006C66CA">
        <w:rPr>
          <w:rFonts w:cs="Arial"/>
          <w:spacing w:val="5"/>
          <w:rPrChange w:id="4932" w:author="Harry Shamoon" w:date="2015-03-05T19:28:00Z">
            <w:rPr>
              <w:spacing w:val="5"/>
            </w:rPr>
          </w:rPrChange>
        </w:rPr>
        <w:t xml:space="preserve"> </w:t>
      </w:r>
      <w:r w:rsidRPr="006C66CA">
        <w:rPr>
          <w:rFonts w:cs="Arial"/>
          <w:rPrChange w:id="4933" w:author="Harry Shamoon" w:date="2015-03-05T19:28:00Z">
            <w:rPr/>
          </w:rPrChange>
        </w:rPr>
        <w:t>(1)</w:t>
      </w:r>
      <w:r w:rsidRPr="006C66CA">
        <w:rPr>
          <w:rFonts w:cs="Arial"/>
          <w:spacing w:val="-8"/>
          <w:rPrChange w:id="4934" w:author="Harry Shamoon" w:date="2015-03-05T19:28:00Z">
            <w:rPr>
              <w:spacing w:val="-8"/>
            </w:rPr>
          </w:rPrChange>
        </w:rPr>
        <w:t xml:space="preserve"> </w:t>
      </w:r>
      <w:r w:rsidRPr="006C66CA">
        <w:rPr>
          <w:rFonts w:cs="Arial"/>
          <w:rPrChange w:id="4935" w:author="Harry Shamoon" w:date="2015-03-05T19:28:00Z">
            <w:rPr/>
          </w:rPrChange>
        </w:rPr>
        <w:t>junior</w:t>
      </w:r>
      <w:r w:rsidRPr="006C66CA">
        <w:rPr>
          <w:rFonts w:cs="Arial"/>
          <w:spacing w:val="-8"/>
          <w:rPrChange w:id="4936" w:author="Harry Shamoon" w:date="2015-03-05T19:28:00Z">
            <w:rPr>
              <w:spacing w:val="-8"/>
            </w:rPr>
          </w:rPrChange>
        </w:rPr>
        <w:t xml:space="preserve"> </w:t>
      </w:r>
      <w:r w:rsidRPr="006C66CA">
        <w:rPr>
          <w:rFonts w:cs="Arial"/>
          <w:rPrChange w:id="4937" w:author="Harry Shamoon" w:date="2015-03-05T19:28:00Z">
            <w:rPr/>
          </w:rPrChange>
        </w:rPr>
        <w:t>residents</w:t>
      </w:r>
      <w:r w:rsidRPr="006C66CA">
        <w:rPr>
          <w:rFonts w:cs="Arial"/>
          <w:spacing w:val="-8"/>
          <w:rPrChange w:id="4938" w:author="Harry Shamoon" w:date="2015-03-05T19:28:00Z">
            <w:rPr>
              <w:spacing w:val="-8"/>
            </w:rPr>
          </w:rPrChange>
        </w:rPr>
        <w:t xml:space="preserve"> </w:t>
      </w:r>
      <w:r w:rsidRPr="006C66CA">
        <w:rPr>
          <w:rFonts w:cs="Arial"/>
          <w:spacing w:val="-3"/>
          <w:rPrChange w:id="4939" w:author="Harry Shamoon" w:date="2015-03-05T19:28:00Z">
            <w:rPr>
              <w:spacing w:val="-3"/>
            </w:rPr>
          </w:rPrChange>
        </w:rPr>
        <w:t>may</w:t>
      </w:r>
      <w:r w:rsidRPr="006C66CA">
        <w:rPr>
          <w:rFonts w:cs="Arial"/>
          <w:spacing w:val="-8"/>
          <w:rPrChange w:id="4940" w:author="Harry Shamoon" w:date="2015-03-05T19:28:00Z">
            <w:rPr>
              <w:spacing w:val="-8"/>
            </w:rPr>
          </w:rPrChange>
        </w:rPr>
        <w:t xml:space="preserve"> </w:t>
      </w:r>
      <w:r w:rsidRPr="006C66CA">
        <w:rPr>
          <w:rFonts w:cs="Arial"/>
          <w:rPrChange w:id="4941" w:author="Harry Shamoon" w:date="2015-03-05T19:28:00Z">
            <w:rPr/>
          </w:rPrChange>
        </w:rPr>
        <w:t>be</w:t>
      </w:r>
      <w:r w:rsidRPr="006C66CA">
        <w:rPr>
          <w:rFonts w:cs="Arial"/>
          <w:w w:val="99"/>
          <w:rPrChange w:id="4942" w:author="Harry Shamoon" w:date="2015-03-05T19:28:00Z">
            <w:rPr>
              <w:w w:val="99"/>
            </w:rPr>
          </w:rPrChange>
        </w:rPr>
        <w:t xml:space="preserve"> </w:t>
      </w:r>
      <w:r w:rsidRPr="006C66CA">
        <w:rPr>
          <w:rFonts w:cs="Arial"/>
          <w:rPrChange w:id="4943" w:author="Harry Shamoon" w:date="2015-03-05T19:28:00Z">
            <w:rPr/>
          </w:rPrChange>
        </w:rPr>
        <w:t>less</w:t>
      </w:r>
      <w:r w:rsidRPr="006C66CA">
        <w:rPr>
          <w:rFonts w:cs="Arial"/>
          <w:spacing w:val="-11"/>
          <w:rPrChange w:id="4944" w:author="Harry Shamoon" w:date="2015-03-05T19:28:00Z">
            <w:rPr>
              <w:spacing w:val="-11"/>
            </w:rPr>
          </w:rPrChange>
        </w:rPr>
        <w:t xml:space="preserve"> </w:t>
      </w:r>
      <w:r w:rsidRPr="006C66CA">
        <w:rPr>
          <w:rFonts w:cs="Arial"/>
          <w:rPrChange w:id="4945" w:author="Harry Shamoon" w:date="2015-03-05T19:28:00Z">
            <w:rPr/>
          </w:rPrChange>
        </w:rPr>
        <w:t>comfortable</w:t>
      </w:r>
      <w:r w:rsidRPr="006C66CA">
        <w:rPr>
          <w:rFonts w:cs="Arial"/>
          <w:spacing w:val="-11"/>
          <w:rPrChange w:id="4946" w:author="Harry Shamoon" w:date="2015-03-05T19:28:00Z">
            <w:rPr>
              <w:spacing w:val="-11"/>
            </w:rPr>
          </w:rPrChange>
        </w:rPr>
        <w:t xml:space="preserve"> </w:t>
      </w:r>
      <w:r w:rsidRPr="006C66CA">
        <w:rPr>
          <w:rFonts w:cs="Arial"/>
          <w:rPrChange w:id="4947" w:author="Harry Shamoon" w:date="2015-03-05T19:28:00Z">
            <w:rPr/>
          </w:rPrChange>
        </w:rPr>
        <w:t>with</w:t>
      </w:r>
      <w:r w:rsidRPr="006C66CA">
        <w:rPr>
          <w:rFonts w:cs="Arial"/>
          <w:spacing w:val="-11"/>
          <w:rPrChange w:id="4948" w:author="Harry Shamoon" w:date="2015-03-05T19:28:00Z">
            <w:rPr>
              <w:spacing w:val="-11"/>
            </w:rPr>
          </w:rPrChange>
        </w:rPr>
        <w:t xml:space="preserve"> </w:t>
      </w:r>
      <w:r w:rsidRPr="006C66CA">
        <w:rPr>
          <w:rFonts w:cs="Arial"/>
          <w:rPrChange w:id="4949" w:author="Harry Shamoon" w:date="2015-03-05T19:28:00Z">
            <w:rPr/>
          </w:rPrChange>
        </w:rPr>
        <w:t>stricter</w:t>
      </w:r>
      <w:r w:rsidRPr="006C66CA">
        <w:rPr>
          <w:rFonts w:cs="Arial"/>
          <w:spacing w:val="-11"/>
          <w:rPrChange w:id="4950" w:author="Harry Shamoon" w:date="2015-03-05T19:28:00Z">
            <w:rPr>
              <w:spacing w:val="-11"/>
            </w:rPr>
          </w:rPrChange>
        </w:rPr>
        <w:t xml:space="preserve"> </w:t>
      </w:r>
      <w:r w:rsidRPr="006C66CA">
        <w:rPr>
          <w:rFonts w:cs="Arial"/>
          <w:rPrChange w:id="4951" w:author="Harry Shamoon" w:date="2015-03-05T19:28:00Z">
            <w:rPr/>
          </w:rPrChange>
        </w:rPr>
        <w:t>blood</w:t>
      </w:r>
      <w:r w:rsidRPr="006C66CA">
        <w:rPr>
          <w:rFonts w:cs="Arial"/>
          <w:spacing w:val="-11"/>
          <w:rPrChange w:id="4952" w:author="Harry Shamoon" w:date="2015-03-05T19:28:00Z">
            <w:rPr>
              <w:spacing w:val="-11"/>
            </w:rPr>
          </w:rPrChange>
        </w:rPr>
        <w:t xml:space="preserve"> </w:t>
      </w:r>
      <w:r w:rsidRPr="006C66CA">
        <w:rPr>
          <w:rFonts w:cs="Arial"/>
          <w:rPrChange w:id="4953" w:author="Harry Shamoon" w:date="2015-03-05T19:28:00Z">
            <w:rPr/>
          </w:rPrChange>
        </w:rPr>
        <w:t>transfusion</w:t>
      </w:r>
      <w:r w:rsidRPr="006C66CA">
        <w:rPr>
          <w:rFonts w:cs="Arial"/>
          <w:spacing w:val="-11"/>
          <w:rPrChange w:id="4954" w:author="Harry Shamoon" w:date="2015-03-05T19:28:00Z">
            <w:rPr>
              <w:spacing w:val="-11"/>
            </w:rPr>
          </w:rPrChange>
        </w:rPr>
        <w:t xml:space="preserve"> </w:t>
      </w:r>
      <w:r w:rsidRPr="006C66CA">
        <w:rPr>
          <w:rFonts w:cs="Arial"/>
          <w:rPrChange w:id="4955" w:author="Harry Shamoon" w:date="2015-03-05T19:28:00Z">
            <w:rPr/>
          </w:rPrChange>
        </w:rPr>
        <w:t>triggers</w:t>
      </w:r>
      <w:r w:rsidRPr="006C66CA">
        <w:rPr>
          <w:rFonts w:cs="Arial"/>
          <w:spacing w:val="-11"/>
          <w:rPrChange w:id="4956" w:author="Harry Shamoon" w:date="2015-03-05T19:28:00Z">
            <w:rPr>
              <w:spacing w:val="-11"/>
            </w:rPr>
          </w:rPrChange>
        </w:rPr>
        <w:t xml:space="preserve"> </w:t>
      </w:r>
      <w:r w:rsidRPr="006C66CA">
        <w:rPr>
          <w:rFonts w:cs="Arial"/>
          <w:rPrChange w:id="4957" w:author="Harry Shamoon" w:date="2015-03-05T19:28:00Z">
            <w:rPr/>
          </w:rPrChange>
        </w:rPr>
        <w:t>compared</w:t>
      </w:r>
      <w:r w:rsidRPr="006C66CA">
        <w:rPr>
          <w:rFonts w:cs="Arial"/>
          <w:spacing w:val="-11"/>
          <w:rPrChange w:id="4958" w:author="Harry Shamoon" w:date="2015-03-05T19:28:00Z">
            <w:rPr>
              <w:spacing w:val="-11"/>
            </w:rPr>
          </w:rPrChange>
        </w:rPr>
        <w:t xml:space="preserve"> </w:t>
      </w:r>
      <w:r w:rsidRPr="006C66CA">
        <w:rPr>
          <w:rFonts w:cs="Arial"/>
          <w:rPrChange w:id="4959" w:author="Harry Shamoon" w:date="2015-03-05T19:28:00Z">
            <w:rPr/>
          </w:rPrChange>
        </w:rPr>
        <w:t>to</w:t>
      </w:r>
      <w:r w:rsidRPr="006C66CA">
        <w:rPr>
          <w:rFonts w:cs="Arial"/>
          <w:spacing w:val="-11"/>
          <w:rPrChange w:id="4960" w:author="Harry Shamoon" w:date="2015-03-05T19:28:00Z">
            <w:rPr>
              <w:spacing w:val="-11"/>
            </w:rPr>
          </w:rPrChange>
        </w:rPr>
        <w:t xml:space="preserve"> </w:t>
      </w:r>
      <w:r w:rsidRPr="006C66CA">
        <w:rPr>
          <w:rFonts w:cs="Arial"/>
          <w:rPrChange w:id="4961" w:author="Harry Shamoon" w:date="2015-03-05T19:28:00Z">
            <w:rPr/>
          </w:rPrChange>
        </w:rPr>
        <w:t>seasoned</w:t>
      </w:r>
      <w:r w:rsidRPr="006C66CA">
        <w:rPr>
          <w:rFonts w:cs="Arial"/>
          <w:spacing w:val="-11"/>
          <w:rPrChange w:id="4962" w:author="Harry Shamoon" w:date="2015-03-05T19:28:00Z">
            <w:rPr>
              <w:spacing w:val="-11"/>
            </w:rPr>
          </w:rPrChange>
        </w:rPr>
        <w:t xml:space="preserve"> </w:t>
      </w:r>
      <w:r w:rsidRPr="006C66CA">
        <w:rPr>
          <w:rFonts w:cs="Arial"/>
          <w:rPrChange w:id="4963" w:author="Harry Shamoon" w:date="2015-03-05T19:28:00Z">
            <w:rPr/>
          </w:rPrChange>
        </w:rPr>
        <w:t>physician</w:t>
      </w:r>
      <w:r w:rsidRPr="006C66CA">
        <w:rPr>
          <w:rFonts w:cs="Arial"/>
          <w:spacing w:val="-11"/>
          <w:rPrChange w:id="4964" w:author="Harry Shamoon" w:date="2015-03-05T19:28:00Z">
            <w:rPr>
              <w:spacing w:val="-11"/>
            </w:rPr>
          </w:rPrChange>
        </w:rPr>
        <w:t xml:space="preserve"> </w:t>
      </w:r>
      <w:r w:rsidRPr="006C66CA">
        <w:rPr>
          <w:rFonts w:cs="Arial"/>
          <w:rPrChange w:id="4965" w:author="Harry Shamoon" w:date="2015-03-05T19:28:00Z">
            <w:rPr/>
          </w:rPrChange>
        </w:rPr>
        <w:t>assistant</w:t>
      </w:r>
      <w:proofErr w:type="gramStart"/>
      <w:r w:rsidRPr="006C66CA">
        <w:rPr>
          <w:rFonts w:cs="Arial"/>
          <w:rPrChange w:id="4966" w:author="Harry Shamoon" w:date="2015-03-05T19:28:00Z">
            <w:rPr/>
          </w:rPrChange>
        </w:rPr>
        <w:t>,;</w:t>
      </w:r>
      <w:proofErr w:type="gramEnd"/>
      <w:r w:rsidRPr="006C66CA">
        <w:rPr>
          <w:rFonts w:cs="Arial"/>
          <w:spacing w:val="-11"/>
          <w:rPrChange w:id="4967" w:author="Harry Shamoon" w:date="2015-03-05T19:28:00Z">
            <w:rPr>
              <w:spacing w:val="-11"/>
            </w:rPr>
          </w:rPrChange>
        </w:rPr>
        <w:t xml:space="preserve"> </w:t>
      </w:r>
      <w:r w:rsidRPr="006C66CA">
        <w:rPr>
          <w:rFonts w:cs="Arial"/>
          <w:rPrChange w:id="4968" w:author="Harry Shamoon" w:date="2015-03-05T19:28:00Z">
            <w:rPr/>
          </w:rPrChange>
        </w:rPr>
        <w:t>(2)</w:t>
      </w:r>
      <w:r w:rsidRPr="006C66CA">
        <w:rPr>
          <w:rFonts w:cs="Arial"/>
          <w:spacing w:val="-11"/>
          <w:rPrChange w:id="4969" w:author="Harry Shamoon" w:date="2015-03-05T19:28:00Z">
            <w:rPr>
              <w:spacing w:val="-11"/>
            </w:rPr>
          </w:rPrChange>
        </w:rPr>
        <w:t xml:space="preserve"> </w:t>
      </w:r>
      <w:r w:rsidRPr="006C66CA">
        <w:rPr>
          <w:rFonts w:cs="Arial"/>
          <w:rPrChange w:id="4970" w:author="Harry Shamoon" w:date="2015-03-05T19:28:00Z">
            <w:rPr/>
          </w:rPrChange>
        </w:rPr>
        <w:t>providers</w:t>
      </w:r>
      <w:r w:rsidRPr="006C66CA">
        <w:rPr>
          <w:rFonts w:cs="Arial"/>
          <w:w w:val="99"/>
          <w:rPrChange w:id="4971" w:author="Harry Shamoon" w:date="2015-03-05T19:28:00Z">
            <w:rPr>
              <w:w w:val="99"/>
            </w:rPr>
          </w:rPrChange>
        </w:rPr>
        <w:t xml:space="preserve"> </w:t>
      </w:r>
      <w:r w:rsidRPr="006C66CA">
        <w:rPr>
          <w:rFonts w:cs="Arial"/>
          <w:rPrChange w:id="4972" w:author="Harry Shamoon" w:date="2015-03-05T19:28:00Z">
            <w:rPr/>
          </w:rPrChange>
        </w:rPr>
        <w:t>fidelity</w:t>
      </w:r>
      <w:r w:rsidRPr="006C66CA">
        <w:rPr>
          <w:rFonts w:cs="Arial"/>
          <w:spacing w:val="13"/>
          <w:rPrChange w:id="4973" w:author="Harry Shamoon" w:date="2015-03-05T19:28:00Z">
            <w:rPr>
              <w:spacing w:val="13"/>
            </w:rPr>
          </w:rPrChange>
        </w:rPr>
        <w:t xml:space="preserve"> </w:t>
      </w:r>
      <w:r w:rsidRPr="006C66CA">
        <w:rPr>
          <w:rFonts w:cs="Arial"/>
          <w:rPrChange w:id="4974" w:author="Harry Shamoon" w:date="2015-03-05T19:28:00Z">
            <w:rPr/>
          </w:rPrChange>
        </w:rPr>
        <w:t>with</w:t>
      </w:r>
      <w:r w:rsidRPr="006C66CA">
        <w:rPr>
          <w:rFonts w:cs="Arial"/>
          <w:spacing w:val="13"/>
          <w:rPrChange w:id="4975" w:author="Harry Shamoon" w:date="2015-03-05T19:28:00Z">
            <w:rPr>
              <w:spacing w:val="13"/>
            </w:rPr>
          </w:rPrChange>
        </w:rPr>
        <w:t xml:space="preserve"> </w:t>
      </w:r>
      <w:r w:rsidRPr="006C66CA">
        <w:rPr>
          <w:rFonts w:cs="Arial"/>
          <w:rPrChange w:id="4976" w:author="Harry Shamoon" w:date="2015-03-05T19:28:00Z">
            <w:rPr/>
          </w:rPrChange>
        </w:rPr>
        <w:t>evidence</w:t>
      </w:r>
      <w:r w:rsidRPr="006C66CA">
        <w:rPr>
          <w:rFonts w:cs="Arial"/>
          <w:spacing w:val="13"/>
          <w:rPrChange w:id="4977" w:author="Harry Shamoon" w:date="2015-03-05T19:28:00Z">
            <w:rPr>
              <w:spacing w:val="13"/>
            </w:rPr>
          </w:rPrChange>
        </w:rPr>
        <w:t xml:space="preserve"> </w:t>
      </w:r>
      <w:r w:rsidRPr="006C66CA">
        <w:rPr>
          <w:rFonts w:cs="Arial"/>
          <w:rPrChange w:id="4978" w:author="Harry Shamoon" w:date="2015-03-05T19:28:00Z">
            <w:rPr/>
          </w:rPrChange>
        </w:rPr>
        <w:t>based</w:t>
      </w:r>
      <w:r w:rsidRPr="006C66CA">
        <w:rPr>
          <w:rFonts w:cs="Arial"/>
          <w:spacing w:val="13"/>
          <w:rPrChange w:id="4979" w:author="Harry Shamoon" w:date="2015-03-05T19:28:00Z">
            <w:rPr>
              <w:spacing w:val="13"/>
            </w:rPr>
          </w:rPrChange>
        </w:rPr>
        <w:t xml:space="preserve"> </w:t>
      </w:r>
      <w:r w:rsidRPr="006C66CA">
        <w:rPr>
          <w:rFonts w:cs="Arial"/>
          <w:rPrChange w:id="4980" w:author="Harry Shamoon" w:date="2015-03-05T19:28:00Z">
            <w:rPr/>
          </w:rPrChange>
        </w:rPr>
        <w:t>treatment</w:t>
      </w:r>
      <w:r w:rsidRPr="006C66CA">
        <w:rPr>
          <w:rFonts w:cs="Arial"/>
          <w:spacing w:val="13"/>
          <w:rPrChange w:id="4981" w:author="Harry Shamoon" w:date="2015-03-05T19:28:00Z">
            <w:rPr>
              <w:spacing w:val="13"/>
            </w:rPr>
          </w:rPrChange>
        </w:rPr>
        <w:t xml:space="preserve"> </w:t>
      </w:r>
      <w:r w:rsidRPr="006C66CA">
        <w:rPr>
          <w:rFonts w:cs="Arial"/>
          <w:rPrChange w:id="4982" w:author="Harry Shamoon" w:date="2015-03-05T19:28:00Z">
            <w:rPr/>
          </w:rPrChange>
        </w:rPr>
        <w:t>recommendations</w:t>
      </w:r>
      <w:r w:rsidRPr="006C66CA">
        <w:rPr>
          <w:rFonts w:cs="Arial"/>
          <w:spacing w:val="13"/>
          <w:rPrChange w:id="4983" w:author="Harry Shamoon" w:date="2015-03-05T19:28:00Z">
            <w:rPr>
              <w:spacing w:val="13"/>
            </w:rPr>
          </w:rPrChange>
        </w:rPr>
        <w:t xml:space="preserve"> </w:t>
      </w:r>
      <w:r w:rsidRPr="006C66CA">
        <w:rPr>
          <w:rFonts w:cs="Arial"/>
          <w:spacing w:val="-3"/>
          <w:rPrChange w:id="4984" w:author="Harry Shamoon" w:date="2015-03-05T19:28:00Z">
            <w:rPr>
              <w:spacing w:val="-3"/>
            </w:rPr>
          </w:rPrChange>
        </w:rPr>
        <w:t>may</w:t>
      </w:r>
      <w:r w:rsidRPr="006C66CA">
        <w:rPr>
          <w:rFonts w:cs="Arial"/>
          <w:spacing w:val="13"/>
          <w:rPrChange w:id="4985" w:author="Harry Shamoon" w:date="2015-03-05T19:28:00Z">
            <w:rPr>
              <w:spacing w:val="13"/>
            </w:rPr>
          </w:rPrChange>
        </w:rPr>
        <w:t xml:space="preserve"> </w:t>
      </w:r>
      <w:r w:rsidRPr="006C66CA">
        <w:rPr>
          <w:rFonts w:cs="Arial"/>
          <w:rPrChange w:id="4986" w:author="Harry Shamoon" w:date="2015-03-05T19:28:00Z">
            <w:rPr/>
          </w:rPrChange>
        </w:rPr>
        <w:t>be</w:t>
      </w:r>
      <w:r w:rsidRPr="006C66CA">
        <w:rPr>
          <w:rFonts w:cs="Arial"/>
          <w:spacing w:val="13"/>
          <w:rPrChange w:id="4987" w:author="Harry Shamoon" w:date="2015-03-05T19:28:00Z">
            <w:rPr>
              <w:spacing w:val="13"/>
            </w:rPr>
          </w:rPrChange>
        </w:rPr>
        <w:t xml:space="preserve"> </w:t>
      </w:r>
      <w:r w:rsidRPr="006C66CA">
        <w:rPr>
          <w:rFonts w:cs="Arial"/>
          <w:rPrChange w:id="4988" w:author="Harry Shamoon" w:date="2015-03-05T19:28:00Z">
            <w:rPr/>
          </w:rPrChange>
        </w:rPr>
        <w:t>contingent</w:t>
      </w:r>
      <w:r w:rsidRPr="006C66CA">
        <w:rPr>
          <w:rFonts w:cs="Arial"/>
          <w:spacing w:val="13"/>
          <w:rPrChange w:id="4989" w:author="Harry Shamoon" w:date="2015-03-05T19:28:00Z">
            <w:rPr>
              <w:spacing w:val="13"/>
            </w:rPr>
          </w:rPrChange>
        </w:rPr>
        <w:t xml:space="preserve"> </w:t>
      </w:r>
      <w:r w:rsidRPr="006C66CA">
        <w:rPr>
          <w:rFonts w:cs="Arial"/>
          <w:rPrChange w:id="4990" w:author="Harry Shamoon" w:date="2015-03-05T19:28:00Z">
            <w:rPr/>
          </w:rPrChange>
        </w:rPr>
        <w:t>on</w:t>
      </w:r>
      <w:r w:rsidRPr="006C66CA">
        <w:rPr>
          <w:rFonts w:cs="Arial"/>
          <w:spacing w:val="13"/>
          <w:rPrChange w:id="4991" w:author="Harry Shamoon" w:date="2015-03-05T19:28:00Z">
            <w:rPr>
              <w:spacing w:val="13"/>
            </w:rPr>
          </w:rPrChange>
        </w:rPr>
        <w:t xml:space="preserve"> </w:t>
      </w:r>
      <w:r w:rsidRPr="006C66CA">
        <w:rPr>
          <w:rFonts w:cs="Arial"/>
          <w:rPrChange w:id="4992" w:author="Harry Shamoon" w:date="2015-03-05T19:28:00Z">
            <w:rPr/>
          </w:rPrChange>
        </w:rPr>
        <w:t>patient</w:t>
      </w:r>
      <w:r w:rsidRPr="006C66CA">
        <w:rPr>
          <w:rFonts w:cs="Arial"/>
          <w:spacing w:val="13"/>
          <w:rPrChange w:id="4993" w:author="Harry Shamoon" w:date="2015-03-05T19:28:00Z">
            <w:rPr>
              <w:spacing w:val="13"/>
            </w:rPr>
          </w:rPrChange>
        </w:rPr>
        <w:t xml:space="preserve"> </w:t>
      </w:r>
      <w:r w:rsidRPr="006C66CA">
        <w:rPr>
          <w:rFonts w:cs="Arial"/>
          <w:rPrChange w:id="4994" w:author="Harry Shamoon" w:date="2015-03-05T19:28:00Z">
            <w:rPr/>
          </w:rPrChange>
        </w:rPr>
        <w:t>gender,</w:t>
      </w:r>
      <w:r w:rsidRPr="006C66CA">
        <w:rPr>
          <w:rFonts w:cs="Arial"/>
          <w:spacing w:val="18"/>
          <w:rPrChange w:id="4995" w:author="Harry Shamoon" w:date="2015-03-05T19:28:00Z">
            <w:rPr>
              <w:spacing w:val="18"/>
            </w:rPr>
          </w:rPrChange>
        </w:rPr>
        <w:t xml:space="preserve"> </w:t>
      </w:r>
      <w:r w:rsidRPr="006C66CA">
        <w:rPr>
          <w:rFonts w:cs="Arial"/>
          <w:rPrChange w:id="4996" w:author="Harry Shamoon" w:date="2015-03-05T19:28:00Z">
            <w:rPr/>
          </w:rPrChange>
        </w:rPr>
        <w:t>in</w:t>
      </w:r>
      <w:r w:rsidRPr="006C66CA">
        <w:rPr>
          <w:rFonts w:cs="Arial"/>
          <w:spacing w:val="13"/>
          <w:rPrChange w:id="4997" w:author="Harry Shamoon" w:date="2015-03-05T19:28:00Z">
            <w:rPr>
              <w:spacing w:val="13"/>
            </w:rPr>
          </w:rPrChange>
        </w:rPr>
        <w:t xml:space="preserve"> </w:t>
      </w:r>
      <w:r w:rsidRPr="006C66CA">
        <w:rPr>
          <w:rFonts w:cs="Arial"/>
          <w:rPrChange w:id="4998" w:author="Harry Shamoon" w:date="2015-03-05T19:28:00Z">
            <w:rPr/>
          </w:rPrChange>
        </w:rPr>
        <w:t>particular</w:t>
      </w:r>
      <w:r w:rsidRPr="006C66CA">
        <w:rPr>
          <w:rFonts w:cs="Arial"/>
          <w:spacing w:val="13"/>
          <w:rPrChange w:id="4999" w:author="Harry Shamoon" w:date="2015-03-05T19:28:00Z">
            <w:rPr>
              <w:spacing w:val="13"/>
            </w:rPr>
          </w:rPrChange>
        </w:rPr>
        <w:t xml:space="preserve"> </w:t>
      </w:r>
      <w:r w:rsidRPr="006C66CA">
        <w:rPr>
          <w:rFonts w:cs="Arial"/>
          <w:rPrChange w:id="5000" w:author="Harry Shamoon" w:date="2015-03-05T19:28:00Z">
            <w:rPr/>
          </w:rPrChange>
        </w:rPr>
        <w:t>in</w:t>
      </w:r>
      <w:r w:rsidRPr="006C66CA">
        <w:rPr>
          <w:rFonts w:cs="Arial"/>
          <w:w w:val="99"/>
          <w:rPrChange w:id="5001" w:author="Harry Shamoon" w:date="2015-03-05T19:28:00Z">
            <w:rPr>
              <w:w w:val="99"/>
            </w:rPr>
          </w:rPrChange>
        </w:rPr>
        <w:t xml:space="preserve"> </w:t>
      </w:r>
      <w:r w:rsidRPr="006C66CA">
        <w:rPr>
          <w:rFonts w:cs="Arial"/>
          <w:rPrChange w:id="5002" w:author="Harry Shamoon" w:date="2015-03-05T19:28:00Z">
            <w:rPr/>
          </w:rPrChange>
        </w:rPr>
        <w:t>heart</w:t>
      </w:r>
      <w:r w:rsidRPr="006C66CA">
        <w:rPr>
          <w:rFonts w:cs="Arial"/>
          <w:spacing w:val="26"/>
          <w:rPrChange w:id="5003" w:author="Harry Shamoon" w:date="2015-03-05T19:28:00Z">
            <w:rPr>
              <w:spacing w:val="26"/>
            </w:rPr>
          </w:rPrChange>
        </w:rPr>
        <w:t xml:space="preserve"> </w:t>
      </w:r>
      <w:r w:rsidRPr="006C66CA">
        <w:rPr>
          <w:rFonts w:cs="Arial"/>
          <w:rPrChange w:id="5004" w:author="Harry Shamoon" w:date="2015-03-05T19:28:00Z">
            <w:rPr/>
          </w:rPrChange>
        </w:rPr>
        <w:t>failure</w:t>
      </w:r>
      <w:r w:rsidRPr="006C66CA">
        <w:rPr>
          <w:rFonts w:cs="Arial"/>
          <w:spacing w:val="26"/>
          <w:rPrChange w:id="5005" w:author="Harry Shamoon" w:date="2015-03-05T19:28:00Z">
            <w:rPr>
              <w:spacing w:val="26"/>
            </w:rPr>
          </w:rPrChange>
        </w:rPr>
        <w:t xml:space="preserve"> </w:t>
      </w:r>
      <w:r w:rsidRPr="006C66CA">
        <w:rPr>
          <w:rFonts w:cs="Arial"/>
          <w:rPrChange w:id="5006" w:author="Harry Shamoon" w:date="2015-03-05T19:28:00Z">
            <w:rPr/>
          </w:rPrChange>
        </w:rPr>
        <w:t>[62],</w:t>
      </w:r>
      <w:r w:rsidRPr="006C66CA">
        <w:rPr>
          <w:rFonts w:cs="Arial"/>
          <w:spacing w:val="34"/>
          <w:rPrChange w:id="5007" w:author="Harry Shamoon" w:date="2015-03-05T19:28:00Z">
            <w:rPr>
              <w:spacing w:val="34"/>
            </w:rPr>
          </w:rPrChange>
        </w:rPr>
        <w:t xml:space="preserve"> </w:t>
      </w:r>
      <w:r w:rsidRPr="006C66CA">
        <w:rPr>
          <w:rFonts w:cs="Arial"/>
          <w:rPrChange w:id="5008" w:author="Harry Shamoon" w:date="2015-03-05T19:28:00Z">
            <w:rPr/>
          </w:rPrChange>
        </w:rPr>
        <w:t>likely</w:t>
      </w:r>
      <w:r w:rsidRPr="006C66CA">
        <w:rPr>
          <w:rFonts w:cs="Arial"/>
          <w:spacing w:val="26"/>
          <w:rPrChange w:id="5009" w:author="Harry Shamoon" w:date="2015-03-05T19:28:00Z">
            <w:rPr>
              <w:spacing w:val="26"/>
            </w:rPr>
          </w:rPrChange>
        </w:rPr>
        <w:t xml:space="preserve"> </w:t>
      </w:r>
      <w:r w:rsidRPr="006C66CA">
        <w:rPr>
          <w:rFonts w:cs="Arial"/>
          <w:rPrChange w:id="5010" w:author="Harry Shamoon" w:date="2015-03-05T19:28:00Z">
            <w:rPr/>
          </w:rPrChange>
        </w:rPr>
        <w:t>an</w:t>
      </w:r>
      <w:r w:rsidRPr="006C66CA">
        <w:rPr>
          <w:rFonts w:cs="Arial"/>
          <w:spacing w:val="26"/>
          <w:rPrChange w:id="5011" w:author="Harry Shamoon" w:date="2015-03-05T19:28:00Z">
            <w:rPr>
              <w:spacing w:val="26"/>
            </w:rPr>
          </w:rPrChange>
        </w:rPr>
        <w:t xml:space="preserve"> </w:t>
      </w:r>
      <w:r w:rsidRPr="006C66CA">
        <w:rPr>
          <w:rFonts w:cs="Arial"/>
          <w:rPrChange w:id="5012" w:author="Harry Shamoon" w:date="2015-03-05T19:28:00Z">
            <w:rPr/>
          </w:rPrChange>
        </w:rPr>
        <w:t>important</w:t>
      </w:r>
      <w:r w:rsidRPr="006C66CA">
        <w:rPr>
          <w:rFonts w:cs="Arial"/>
          <w:spacing w:val="26"/>
          <w:rPrChange w:id="5013" w:author="Harry Shamoon" w:date="2015-03-05T19:28:00Z">
            <w:rPr>
              <w:spacing w:val="26"/>
            </w:rPr>
          </w:rPrChange>
        </w:rPr>
        <w:t xml:space="preserve"> </w:t>
      </w:r>
      <w:r w:rsidRPr="006C66CA">
        <w:rPr>
          <w:rFonts w:cs="Arial"/>
          <w:rPrChange w:id="5014" w:author="Harry Shamoon" w:date="2015-03-05T19:28:00Z">
            <w:rPr/>
          </w:rPrChange>
        </w:rPr>
        <w:t>predictor</w:t>
      </w:r>
      <w:r w:rsidRPr="006C66CA">
        <w:rPr>
          <w:rFonts w:cs="Arial"/>
          <w:spacing w:val="26"/>
          <w:rPrChange w:id="5015" w:author="Harry Shamoon" w:date="2015-03-05T19:28:00Z">
            <w:rPr>
              <w:spacing w:val="26"/>
            </w:rPr>
          </w:rPrChange>
        </w:rPr>
        <w:t xml:space="preserve"> </w:t>
      </w:r>
      <w:r w:rsidRPr="006C66CA">
        <w:rPr>
          <w:rFonts w:cs="Arial"/>
          <w:rPrChange w:id="5016" w:author="Harry Shamoon" w:date="2015-03-05T19:28:00Z">
            <w:rPr/>
          </w:rPrChange>
        </w:rPr>
        <w:t>of</w:t>
      </w:r>
      <w:r w:rsidRPr="006C66CA">
        <w:rPr>
          <w:rFonts w:cs="Arial"/>
          <w:spacing w:val="26"/>
          <w:rPrChange w:id="5017" w:author="Harry Shamoon" w:date="2015-03-05T19:28:00Z">
            <w:rPr>
              <w:spacing w:val="26"/>
            </w:rPr>
          </w:rPrChange>
        </w:rPr>
        <w:t xml:space="preserve"> </w:t>
      </w:r>
      <w:r w:rsidRPr="006C66CA">
        <w:rPr>
          <w:rFonts w:cs="Arial"/>
          <w:rPrChange w:id="5018" w:author="Harry Shamoon" w:date="2015-03-05T19:28:00Z">
            <w:rPr/>
          </w:rPrChange>
        </w:rPr>
        <w:t>acute</w:t>
      </w:r>
      <w:r w:rsidRPr="006C66CA">
        <w:rPr>
          <w:rFonts w:cs="Arial"/>
          <w:spacing w:val="26"/>
          <w:rPrChange w:id="5019" w:author="Harry Shamoon" w:date="2015-03-05T19:28:00Z">
            <w:rPr>
              <w:spacing w:val="26"/>
            </w:rPr>
          </w:rPrChange>
        </w:rPr>
        <w:t xml:space="preserve"> </w:t>
      </w:r>
      <w:r w:rsidRPr="006C66CA">
        <w:rPr>
          <w:rFonts w:cs="Arial"/>
          <w:rPrChange w:id="5020" w:author="Harry Shamoon" w:date="2015-03-05T19:28:00Z">
            <w:rPr/>
          </w:rPrChange>
        </w:rPr>
        <w:t>respiratory</w:t>
      </w:r>
      <w:r w:rsidRPr="006C66CA">
        <w:rPr>
          <w:rFonts w:cs="Arial"/>
          <w:spacing w:val="26"/>
          <w:rPrChange w:id="5021" w:author="Harry Shamoon" w:date="2015-03-05T19:28:00Z">
            <w:rPr>
              <w:spacing w:val="26"/>
            </w:rPr>
          </w:rPrChange>
        </w:rPr>
        <w:t xml:space="preserve"> </w:t>
      </w:r>
      <w:r w:rsidRPr="006C66CA">
        <w:rPr>
          <w:rFonts w:cs="Arial"/>
          <w:rPrChange w:id="5022" w:author="Harry Shamoon" w:date="2015-03-05T19:28:00Z">
            <w:rPr/>
          </w:rPrChange>
        </w:rPr>
        <w:t>failure</w:t>
      </w:r>
      <w:r w:rsidRPr="006C66CA">
        <w:rPr>
          <w:rFonts w:cs="Arial"/>
          <w:spacing w:val="26"/>
          <w:rPrChange w:id="5023" w:author="Harry Shamoon" w:date="2015-03-05T19:28:00Z">
            <w:rPr>
              <w:spacing w:val="26"/>
            </w:rPr>
          </w:rPrChange>
        </w:rPr>
        <w:t xml:space="preserve"> </w:t>
      </w:r>
      <w:r w:rsidRPr="006C66CA">
        <w:rPr>
          <w:rFonts w:cs="Arial"/>
          <w:rPrChange w:id="5024" w:author="Harry Shamoon" w:date="2015-03-05T19:28:00Z">
            <w:rPr/>
          </w:rPrChange>
        </w:rPr>
        <w:t>in</w:t>
      </w:r>
      <w:r w:rsidRPr="006C66CA">
        <w:rPr>
          <w:rFonts w:cs="Arial"/>
          <w:spacing w:val="26"/>
          <w:rPrChange w:id="5025" w:author="Harry Shamoon" w:date="2015-03-05T19:28:00Z">
            <w:rPr>
              <w:spacing w:val="26"/>
            </w:rPr>
          </w:rPrChange>
        </w:rPr>
        <w:t xml:space="preserve"> </w:t>
      </w:r>
      <w:r w:rsidRPr="006C66CA">
        <w:rPr>
          <w:rFonts w:cs="Arial"/>
          <w:spacing w:val="-3"/>
          <w:rPrChange w:id="5026" w:author="Harry Shamoon" w:date="2015-03-05T19:28:00Z">
            <w:rPr>
              <w:spacing w:val="-3"/>
            </w:rPr>
          </w:rPrChange>
        </w:rPr>
        <w:t>APPROVE.</w:t>
      </w:r>
      <w:r w:rsidRPr="006C66CA">
        <w:rPr>
          <w:rFonts w:cs="Arial"/>
          <w:spacing w:val="26"/>
          <w:rPrChange w:id="5027" w:author="Harry Shamoon" w:date="2015-03-05T19:28:00Z">
            <w:rPr>
              <w:spacing w:val="26"/>
            </w:rPr>
          </w:rPrChange>
        </w:rPr>
        <w:t xml:space="preserve"> </w:t>
      </w:r>
      <w:r w:rsidRPr="006C66CA">
        <w:rPr>
          <w:rFonts w:cs="Arial"/>
          <w:rPrChange w:id="5028" w:author="Harry Shamoon" w:date="2015-03-05T19:28:00Z">
            <w:rPr/>
          </w:rPrChange>
        </w:rPr>
        <w:t>Time-variant</w:t>
      </w:r>
      <w:r w:rsidRPr="006C66CA">
        <w:rPr>
          <w:rFonts w:cs="Arial"/>
          <w:spacing w:val="26"/>
          <w:rPrChange w:id="5029" w:author="Harry Shamoon" w:date="2015-03-05T19:28:00Z">
            <w:rPr>
              <w:spacing w:val="26"/>
            </w:rPr>
          </w:rPrChange>
        </w:rPr>
        <w:t xml:space="preserve"> </w:t>
      </w:r>
      <w:r w:rsidRPr="006C66CA">
        <w:rPr>
          <w:rFonts w:cs="Arial"/>
          <w:rPrChange w:id="5030" w:author="Harry Shamoon" w:date="2015-03-05T19:28:00Z">
            <w:rPr/>
          </w:rPrChange>
        </w:rPr>
        <w:t>patient</w:t>
      </w:r>
      <w:r w:rsidRPr="006C66CA">
        <w:rPr>
          <w:rFonts w:cs="Arial"/>
          <w:w w:val="99"/>
          <w:rPrChange w:id="5031" w:author="Harry Shamoon" w:date="2015-03-05T19:28:00Z">
            <w:rPr>
              <w:w w:val="99"/>
            </w:rPr>
          </w:rPrChange>
        </w:rPr>
        <w:t xml:space="preserve"> </w:t>
      </w:r>
      <w:r w:rsidRPr="006C66CA">
        <w:rPr>
          <w:rFonts w:cs="Arial"/>
          <w:rPrChange w:id="5032" w:author="Harry Shamoon" w:date="2015-03-05T19:28:00Z">
            <w:rPr/>
          </w:rPrChange>
        </w:rPr>
        <w:t xml:space="preserve">characteristics (e.g. lab values) could determine provider fidelity; </w:t>
      </w:r>
      <w:r w:rsidRPr="006C66CA">
        <w:rPr>
          <w:rFonts w:cs="Arial"/>
          <w:spacing w:val="-3"/>
          <w:rPrChange w:id="5033" w:author="Harry Shamoon" w:date="2015-03-05T19:28:00Z">
            <w:rPr>
              <w:spacing w:val="-3"/>
            </w:rPr>
          </w:rPrChange>
        </w:rPr>
        <w:t xml:space="preserve">for </w:t>
      </w:r>
      <w:r w:rsidRPr="006C66CA">
        <w:rPr>
          <w:rFonts w:cs="Arial"/>
          <w:rPrChange w:id="5034" w:author="Harry Shamoon" w:date="2015-03-05T19:28:00Z">
            <w:rPr/>
          </w:rPrChange>
        </w:rPr>
        <w:t>example borderline blood hemoglobin con-</w:t>
      </w:r>
      <w:r w:rsidRPr="006C66CA">
        <w:rPr>
          <w:rFonts w:cs="Arial"/>
          <w:w w:val="99"/>
          <w:rPrChange w:id="5035" w:author="Harry Shamoon" w:date="2015-03-05T19:28:00Z">
            <w:rPr>
              <w:w w:val="99"/>
            </w:rPr>
          </w:rPrChange>
        </w:rPr>
        <w:t xml:space="preserve"> </w:t>
      </w:r>
      <w:r w:rsidRPr="006C66CA">
        <w:rPr>
          <w:rFonts w:cs="Arial"/>
          <w:rPrChange w:id="5036" w:author="Harry Shamoon" w:date="2015-03-05T19:28:00Z">
            <w:rPr/>
          </w:rPrChange>
        </w:rPr>
        <w:t>centration</w:t>
      </w:r>
      <w:r w:rsidRPr="006C66CA">
        <w:rPr>
          <w:rFonts w:cs="Arial"/>
          <w:spacing w:val="-11"/>
          <w:rPrChange w:id="5037" w:author="Harry Shamoon" w:date="2015-03-05T19:28:00Z">
            <w:rPr>
              <w:spacing w:val="-11"/>
            </w:rPr>
          </w:rPrChange>
        </w:rPr>
        <w:t xml:space="preserve"> </w:t>
      </w:r>
      <w:r w:rsidRPr="006C66CA">
        <w:rPr>
          <w:rFonts w:cs="Arial"/>
          <w:rPrChange w:id="5038" w:author="Harry Shamoon" w:date="2015-03-05T19:28:00Z">
            <w:rPr/>
          </w:rPrChange>
        </w:rPr>
        <w:t>will</w:t>
      </w:r>
      <w:r w:rsidRPr="006C66CA">
        <w:rPr>
          <w:rFonts w:cs="Arial"/>
          <w:spacing w:val="-11"/>
          <w:rPrChange w:id="5039" w:author="Harry Shamoon" w:date="2015-03-05T19:28:00Z">
            <w:rPr>
              <w:spacing w:val="-11"/>
            </w:rPr>
          </w:rPrChange>
        </w:rPr>
        <w:t xml:space="preserve"> </w:t>
      </w:r>
      <w:r w:rsidRPr="006C66CA">
        <w:rPr>
          <w:rFonts w:cs="Arial"/>
          <w:rPrChange w:id="5040" w:author="Harry Shamoon" w:date="2015-03-05T19:28:00Z">
            <w:rPr/>
          </w:rPrChange>
        </w:rPr>
        <w:t>likely</w:t>
      </w:r>
      <w:r w:rsidRPr="006C66CA">
        <w:rPr>
          <w:rFonts w:cs="Arial"/>
          <w:spacing w:val="-11"/>
          <w:rPrChange w:id="5041" w:author="Harry Shamoon" w:date="2015-03-05T19:28:00Z">
            <w:rPr>
              <w:spacing w:val="-11"/>
            </w:rPr>
          </w:rPrChange>
        </w:rPr>
        <w:t xml:space="preserve"> </w:t>
      </w:r>
      <w:r w:rsidRPr="006C66CA">
        <w:rPr>
          <w:rFonts w:cs="Arial"/>
          <w:rPrChange w:id="5042" w:author="Harry Shamoon" w:date="2015-03-05T19:28:00Z">
            <w:rPr/>
          </w:rPrChange>
        </w:rPr>
        <w:t>influence</w:t>
      </w:r>
      <w:r w:rsidRPr="006C66CA">
        <w:rPr>
          <w:rFonts w:cs="Arial"/>
          <w:spacing w:val="-11"/>
          <w:rPrChange w:id="5043" w:author="Harry Shamoon" w:date="2015-03-05T19:28:00Z">
            <w:rPr>
              <w:spacing w:val="-11"/>
            </w:rPr>
          </w:rPrChange>
        </w:rPr>
        <w:t xml:space="preserve"> </w:t>
      </w:r>
      <w:r w:rsidRPr="006C66CA">
        <w:rPr>
          <w:rFonts w:cs="Arial"/>
          <w:rPrChange w:id="5044" w:author="Harry Shamoon" w:date="2015-03-05T19:28:00Z">
            <w:rPr/>
          </w:rPrChange>
        </w:rPr>
        <w:t>compliance</w:t>
      </w:r>
      <w:r w:rsidRPr="006C66CA">
        <w:rPr>
          <w:rFonts w:cs="Arial"/>
          <w:spacing w:val="-11"/>
          <w:rPrChange w:id="5045" w:author="Harry Shamoon" w:date="2015-03-05T19:28:00Z">
            <w:rPr>
              <w:spacing w:val="-11"/>
            </w:rPr>
          </w:rPrChange>
        </w:rPr>
        <w:t xml:space="preserve"> </w:t>
      </w:r>
      <w:r w:rsidRPr="006C66CA">
        <w:rPr>
          <w:rFonts w:cs="Arial"/>
          <w:rPrChange w:id="5046" w:author="Harry Shamoon" w:date="2015-03-05T19:28:00Z">
            <w:rPr/>
          </w:rPrChange>
        </w:rPr>
        <w:t>with</w:t>
      </w:r>
      <w:r w:rsidRPr="006C66CA">
        <w:rPr>
          <w:rFonts w:cs="Arial"/>
          <w:spacing w:val="-11"/>
          <w:rPrChange w:id="5047" w:author="Harry Shamoon" w:date="2015-03-05T19:28:00Z">
            <w:rPr>
              <w:spacing w:val="-11"/>
            </w:rPr>
          </w:rPrChange>
        </w:rPr>
        <w:t xml:space="preserve"> </w:t>
      </w:r>
      <w:r w:rsidRPr="006C66CA">
        <w:rPr>
          <w:rFonts w:cs="Arial"/>
          <w:rPrChange w:id="5048" w:author="Harry Shamoon" w:date="2015-03-05T19:28:00Z">
            <w:rPr/>
          </w:rPrChange>
        </w:rPr>
        <w:t>blood</w:t>
      </w:r>
      <w:r w:rsidRPr="006C66CA">
        <w:rPr>
          <w:rFonts w:cs="Arial"/>
          <w:spacing w:val="-11"/>
          <w:rPrChange w:id="5049" w:author="Harry Shamoon" w:date="2015-03-05T19:28:00Z">
            <w:rPr>
              <w:spacing w:val="-11"/>
            </w:rPr>
          </w:rPrChange>
        </w:rPr>
        <w:t xml:space="preserve"> </w:t>
      </w:r>
      <w:r w:rsidRPr="006C66CA">
        <w:rPr>
          <w:rFonts w:cs="Arial"/>
          <w:rPrChange w:id="5050" w:author="Harry Shamoon" w:date="2015-03-05T19:28:00Z">
            <w:rPr/>
          </w:rPrChange>
        </w:rPr>
        <w:t>transfusion</w:t>
      </w:r>
      <w:r w:rsidRPr="006C66CA">
        <w:rPr>
          <w:rFonts w:cs="Arial"/>
          <w:spacing w:val="-11"/>
          <w:rPrChange w:id="5051" w:author="Harry Shamoon" w:date="2015-03-05T19:28:00Z">
            <w:rPr>
              <w:spacing w:val="-11"/>
            </w:rPr>
          </w:rPrChange>
        </w:rPr>
        <w:t xml:space="preserve"> </w:t>
      </w:r>
      <w:r w:rsidRPr="006C66CA">
        <w:rPr>
          <w:rFonts w:cs="Arial"/>
          <w:rPrChange w:id="5052" w:author="Harry Shamoon" w:date="2015-03-05T19:28:00Z">
            <w:rPr/>
          </w:rPrChange>
        </w:rPr>
        <w:t>recommendations</w:t>
      </w:r>
      <w:r w:rsidRPr="006C66CA">
        <w:rPr>
          <w:rFonts w:cs="Arial"/>
          <w:spacing w:val="-11"/>
          <w:rPrChange w:id="5053" w:author="Harry Shamoon" w:date="2015-03-05T19:28:00Z">
            <w:rPr>
              <w:spacing w:val="-11"/>
            </w:rPr>
          </w:rPrChange>
        </w:rPr>
        <w:t xml:space="preserve"> </w:t>
      </w:r>
      <w:r w:rsidRPr="006C66CA">
        <w:rPr>
          <w:rFonts w:cs="Arial"/>
          <w:rPrChange w:id="5054" w:author="Harry Shamoon" w:date="2015-03-05T19:28:00Z">
            <w:rPr/>
          </w:rPrChange>
        </w:rPr>
        <w:t>issued</w:t>
      </w:r>
      <w:r w:rsidRPr="006C66CA">
        <w:rPr>
          <w:rFonts w:cs="Arial"/>
          <w:spacing w:val="-11"/>
          <w:rPrChange w:id="5055" w:author="Harry Shamoon" w:date="2015-03-05T19:28:00Z">
            <w:rPr>
              <w:spacing w:val="-11"/>
            </w:rPr>
          </w:rPrChange>
        </w:rPr>
        <w:t xml:space="preserve"> </w:t>
      </w:r>
      <w:r w:rsidRPr="006C66CA">
        <w:rPr>
          <w:rFonts w:cs="Arial"/>
          <w:rPrChange w:id="5056" w:author="Harry Shamoon" w:date="2015-03-05T19:28:00Z">
            <w:rPr/>
          </w:rPrChange>
        </w:rPr>
        <w:t>during</w:t>
      </w:r>
      <w:r w:rsidRPr="006C66CA">
        <w:rPr>
          <w:rFonts w:cs="Arial"/>
          <w:spacing w:val="-11"/>
          <w:rPrChange w:id="5057" w:author="Harry Shamoon" w:date="2015-03-05T19:28:00Z">
            <w:rPr>
              <w:spacing w:val="-11"/>
            </w:rPr>
          </w:rPrChange>
        </w:rPr>
        <w:t xml:space="preserve"> </w:t>
      </w:r>
      <w:proofErr w:type="spellStart"/>
      <w:r w:rsidRPr="006C66CA">
        <w:rPr>
          <w:rFonts w:cs="Arial"/>
          <w:rPrChange w:id="5058" w:author="Harry Shamoon" w:date="2015-03-05T19:28:00Z">
            <w:rPr/>
          </w:rPrChange>
        </w:rPr>
        <w:t>PROOFCheck</w:t>
      </w:r>
      <w:proofErr w:type="spellEnd"/>
      <w:r w:rsidRPr="006C66CA">
        <w:rPr>
          <w:rFonts w:cs="Arial"/>
          <w:rPrChange w:id="5059" w:author="Harry Shamoon" w:date="2015-03-05T19:28:00Z">
            <w:rPr/>
          </w:rPrChange>
        </w:rPr>
        <w:t>.</w:t>
      </w:r>
    </w:p>
    <w:p w14:paraId="6301E466" w14:textId="77777777" w:rsidR="00F731E7" w:rsidRPr="006C66CA" w:rsidRDefault="00082CF3">
      <w:pPr>
        <w:pStyle w:val="BodyText"/>
        <w:spacing w:before="116"/>
        <w:ind w:left="100" w:right="119" w:firstLine="338"/>
        <w:jc w:val="both"/>
        <w:rPr>
          <w:rFonts w:cs="Arial"/>
          <w:rPrChange w:id="5060" w:author="Harry Shamoon" w:date="2015-03-05T19:28:00Z">
            <w:rPr/>
          </w:rPrChange>
        </w:rPr>
        <w:pPrChange w:id="5061" w:author="Harry Shamoon" w:date="2015-03-05T19:42:00Z">
          <w:pPr>
            <w:pStyle w:val="BodyText"/>
            <w:spacing w:before="116" w:line="268" w:lineRule="auto"/>
            <w:ind w:left="100" w:right="119" w:firstLine="338"/>
            <w:jc w:val="both"/>
          </w:pPr>
        </w:pPrChange>
      </w:pPr>
      <w:r w:rsidRPr="006C66CA">
        <w:rPr>
          <w:rFonts w:cs="Arial"/>
          <w:b/>
          <w:rPrChange w:id="5062" w:author="Harry Shamoon" w:date="2015-03-05T19:28:00Z">
            <w:rPr>
              <w:b/>
            </w:rPr>
          </w:rPrChange>
        </w:rPr>
        <w:t>Outcomes:</w:t>
      </w:r>
      <w:r w:rsidRPr="006C66CA">
        <w:rPr>
          <w:rFonts w:cs="Arial"/>
          <w:b/>
          <w:spacing w:val="6"/>
          <w:rPrChange w:id="5063" w:author="Harry Shamoon" w:date="2015-03-05T19:28:00Z">
            <w:rPr>
              <w:b/>
              <w:spacing w:val="6"/>
            </w:rPr>
          </w:rPrChange>
        </w:rPr>
        <w:t xml:space="preserve"> </w:t>
      </w:r>
      <w:r w:rsidRPr="006C66CA">
        <w:rPr>
          <w:rFonts w:cs="Arial"/>
          <w:b/>
          <w:rPrChange w:id="5064" w:author="Harry Shamoon" w:date="2015-03-05T19:28:00Z">
            <w:rPr>
              <w:b/>
            </w:rPr>
          </w:rPrChange>
        </w:rPr>
        <w:t>The</w:t>
      </w:r>
      <w:r w:rsidRPr="006C66CA">
        <w:rPr>
          <w:rFonts w:cs="Arial"/>
          <w:b/>
          <w:spacing w:val="-8"/>
          <w:rPrChange w:id="5065" w:author="Harry Shamoon" w:date="2015-03-05T19:28:00Z">
            <w:rPr>
              <w:b/>
              <w:spacing w:val="-8"/>
            </w:rPr>
          </w:rPrChange>
        </w:rPr>
        <w:t xml:space="preserve"> </w:t>
      </w:r>
      <w:r w:rsidRPr="006C66CA">
        <w:rPr>
          <w:rFonts w:cs="Arial"/>
          <w:b/>
          <w:rPrChange w:id="5066" w:author="Harry Shamoon" w:date="2015-03-05T19:28:00Z">
            <w:rPr>
              <w:b/>
            </w:rPr>
          </w:rPrChange>
        </w:rPr>
        <w:t>unit</w:t>
      </w:r>
      <w:r w:rsidRPr="006C66CA">
        <w:rPr>
          <w:rFonts w:cs="Arial"/>
          <w:b/>
          <w:spacing w:val="-9"/>
          <w:rPrChange w:id="5067" w:author="Harry Shamoon" w:date="2015-03-05T19:28:00Z">
            <w:rPr>
              <w:b/>
              <w:spacing w:val="-9"/>
            </w:rPr>
          </w:rPrChange>
        </w:rPr>
        <w:t xml:space="preserve"> </w:t>
      </w:r>
      <w:r w:rsidRPr="006C66CA">
        <w:rPr>
          <w:rFonts w:cs="Arial"/>
          <w:b/>
          <w:rPrChange w:id="5068" w:author="Harry Shamoon" w:date="2015-03-05T19:28:00Z">
            <w:rPr>
              <w:b/>
            </w:rPr>
          </w:rPrChange>
        </w:rPr>
        <w:t>of</w:t>
      </w:r>
      <w:r w:rsidRPr="006C66CA">
        <w:rPr>
          <w:rFonts w:cs="Arial"/>
          <w:b/>
          <w:spacing w:val="-8"/>
          <w:rPrChange w:id="5069" w:author="Harry Shamoon" w:date="2015-03-05T19:28:00Z">
            <w:rPr>
              <w:b/>
              <w:spacing w:val="-8"/>
            </w:rPr>
          </w:rPrChange>
        </w:rPr>
        <w:t xml:space="preserve"> </w:t>
      </w:r>
      <w:r w:rsidRPr="006C66CA">
        <w:rPr>
          <w:rFonts w:cs="Arial"/>
          <w:b/>
          <w:rPrChange w:id="5070" w:author="Harry Shamoon" w:date="2015-03-05T19:28:00Z">
            <w:rPr>
              <w:b/>
            </w:rPr>
          </w:rPrChange>
        </w:rPr>
        <w:t>analysis</w:t>
      </w:r>
      <w:r w:rsidRPr="006C66CA">
        <w:rPr>
          <w:rFonts w:cs="Arial"/>
          <w:b/>
          <w:spacing w:val="-8"/>
          <w:rPrChange w:id="5071" w:author="Harry Shamoon" w:date="2015-03-05T19:28:00Z">
            <w:rPr>
              <w:b/>
              <w:spacing w:val="-8"/>
            </w:rPr>
          </w:rPrChange>
        </w:rPr>
        <w:t xml:space="preserve"> </w:t>
      </w:r>
      <w:r w:rsidRPr="006C66CA">
        <w:rPr>
          <w:rFonts w:cs="Arial"/>
          <w:b/>
          <w:rPrChange w:id="5072" w:author="Harry Shamoon" w:date="2015-03-05T19:28:00Z">
            <w:rPr>
              <w:b/>
            </w:rPr>
          </w:rPrChange>
        </w:rPr>
        <w:t>is</w:t>
      </w:r>
      <w:r w:rsidRPr="006C66CA">
        <w:rPr>
          <w:rFonts w:cs="Arial"/>
          <w:b/>
          <w:spacing w:val="-9"/>
          <w:rPrChange w:id="5073" w:author="Harry Shamoon" w:date="2015-03-05T19:28:00Z">
            <w:rPr>
              <w:b/>
              <w:spacing w:val="-9"/>
            </w:rPr>
          </w:rPrChange>
        </w:rPr>
        <w:t xml:space="preserve"> </w:t>
      </w:r>
      <w:r w:rsidRPr="006C66CA">
        <w:rPr>
          <w:rFonts w:cs="Arial"/>
          <w:b/>
          <w:rPrChange w:id="5074" w:author="Harry Shamoon" w:date="2015-03-05T19:28:00Z">
            <w:rPr>
              <w:b/>
            </w:rPr>
          </w:rPrChange>
        </w:rPr>
        <w:t>the</w:t>
      </w:r>
      <w:r w:rsidRPr="006C66CA">
        <w:rPr>
          <w:rFonts w:cs="Arial"/>
          <w:b/>
          <w:spacing w:val="-8"/>
          <w:rPrChange w:id="5075" w:author="Harry Shamoon" w:date="2015-03-05T19:28:00Z">
            <w:rPr>
              <w:b/>
              <w:spacing w:val="-8"/>
            </w:rPr>
          </w:rPrChange>
        </w:rPr>
        <w:t xml:space="preserve"> </w:t>
      </w:r>
      <w:r w:rsidRPr="006C66CA">
        <w:rPr>
          <w:rFonts w:cs="Arial"/>
          <w:b/>
          <w:rPrChange w:id="5076" w:author="Harry Shamoon" w:date="2015-03-05T19:28:00Z">
            <w:rPr>
              <w:b/>
            </w:rPr>
          </w:rPrChange>
        </w:rPr>
        <w:t>triggered</w:t>
      </w:r>
      <w:r w:rsidRPr="006C66CA">
        <w:rPr>
          <w:rFonts w:cs="Arial"/>
          <w:b/>
          <w:spacing w:val="-9"/>
          <w:rPrChange w:id="5077" w:author="Harry Shamoon" w:date="2015-03-05T19:28:00Z">
            <w:rPr>
              <w:b/>
              <w:spacing w:val="-9"/>
            </w:rPr>
          </w:rPrChange>
        </w:rPr>
        <w:t xml:space="preserve"> </w:t>
      </w:r>
      <w:r w:rsidRPr="006C66CA">
        <w:rPr>
          <w:rFonts w:cs="Arial"/>
          <w:b/>
          <w:rPrChange w:id="5078" w:author="Harry Shamoon" w:date="2015-03-05T19:28:00Z">
            <w:rPr>
              <w:b/>
            </w:rPr>
          </w:rPrChange>
        </w:rPr>
        <w:t>intervention.</w:t>
      </w:r>
      <w:r w:rsidRPr="006C66CA">
        <w:rPr>
          <w:rFonts w:cs="Arial"/>
          <w:b/>
          <w:spacing w:val="38"/>
          <w:rPrChange w:id="5079" w:author="Harry Shamoon" w:date="2015-03-05T19:28:00Z">
            <w:rPr>
              <w:b/>
              <w:spacing w:val="38"/>
            </w:rPr>
          </w:rPrChange>
        </w:rPr>
        <w:t xml:space="preserve"> </w:t>
      </w:r>
      <w:r w:rsidRPr="006C66CA">
        <w:rPr>
          <w:rFonts w:cs="Arial"/>
          <w:rPrChange w:id="5080" w:author="Harry Shamoon" w:date="2015-03-05T19:28:00Z">
            <w:rPr/>
          </w:rPrChange>
        </w:rPr>
        <w:t>The</w:t>
      </w:r>
      <w:r w:rsidRPr="006C66CA">
        <w:rPr>
          <w:rFonts w:cs="Arial"/>
          <w:spacing w:val="-8"/>
          <w:rPrChange w:id="5081" w:author="Harry Shamoon" w:date="2015-03-05T19:28:00Z">
            <w:rPr>
              <w:spacing w:val="-8"/>
            </w:rPr>
          </w:rPrChange>
        </w:rPr>
        <w:t xml:space="preserve"> </w:t>
      </w:r>
      <w:r w:rsidRPr="006C66CA">
        <w:rPr>
          <w:rFonts w:cs="Arial"/>
          <w:rPrChange w:id="5082" w:author="Harry Shamoon" w:date="2015-03-05T19:28:00Z">
            <w:rPr/>
          </w:rPrChange>
        </w:rPr>
        <w:t>primary</w:t>
      </w:r>
      <w:r w:rsidRPr="006C66CA">
        <w:rPr>
          <w:rFonts w:cs="Arial"/>
          <w:spacing w:val="-9"/>
          <w:rPrChange w:id="5083" w:author="Harry Shamoon" w:date="2015-03-05T19:28:00Z">
            <w:rPr>
              <w:spacing w:val="-9"/>
            </w:rPr>
          </w:rPrChange>
        </w:rPr>
        <w:t xml:space="preserve"> </w:t>
      </w:r>
      <w:r w:rsidRPr="006C66CA">
        <w:rPr>
          <w:rFonts w:cs="Arial"/>
          <w:rPrChange w:id="5084" w:author="Harry Shamoon" w:date="2015-03-05T19:28:00Z">
            <w:rPr/>
          </w:rPrChange>
        </w:rPr>
        <w:t>outcome</w:t>
      </w:r>
      <w:r w:rsidRPr="006C66CA">
        <w:rPr>
          <w:rFonts w:cs="Arial"/>
          <w:spacing w:val="-8"/>
          <w:rPrChange w:id="5085" w:author="Harry Shamoon" w:date="2015-03-05T19:28:00Z">
            <w:rPr>
              <w:spacing w:val="-8"/>
            </w:rPr>
          </w:rPrChange>
        </w:rPr>
        <w:t xml:space="preserve"> </w:t>
      </w:r>
      <w:r w:rsidRPr="006C66CA">
        <w:rPr>
          <w:rFonts w:cs="Arial"/>
          <w:rPrChange w:id="5086" w:author="Harry Shamoon" w:date="2015-03-05T19:28:00Z">
            <w:rPr/>
          </w:rPrChange>
        </w:rPr>
        <w:t>will</w:t>
      </w:r>
      <w:r w:rsidRPr="006C66CA">
        <w:rPr>
          <w:rFonts w:cs="Arial"/>
          <w:spacing w:val="-9"/>
          <w:rPrChange w:id="5087" w:author="Harry Shamoon" w:date="2015-03-05T19:28:00Z">
            <w:rPr>
              <w:spacing w:val="-9"/>
            </w:rPr>
          </w:rPrChange>
        </w:rPr>
        <w:t xml:space="preserve"> </w:t>
      </w:r>
      <w:r w:rsidRPr="006C66CA">
        <w:rPr>
          <w:rFonts w:cs="Arial"/>
          <w:rPrChange w:id="5088" w:author="Harry Shamoon" w:date="2015-03-05T19:28:00Z">
            <w:rPr/>
          </w:rPrChange>
        </w:rPr>
        <w:t>be</w:t>
      </w:r>
      <w:r w:rsidRPr="006C66CA">
        <w:rPr>
          <w:rFonts w:cs="Arial"/>
          <w:spacing w:val="-8"/>
          <w:rPrChange w:id="5089" w:author="Harry Shamoon" w:date="2015-03-05T19:28:00Z">
            <w:rPr>
              <w:spacing w:val="-8"/>
            </w:rPr>
          </w:rPrChange>
        </w:rPr>
        <w:t xml:space="preserve"> </w:t>
      </w:r>
      <w:r w:rsidRPr="006C66CA">
        <w:rPr>
          <w:rFonts w:cs="Arial"/>
          <w:rPrChange w:id="5090" w:author="Harry Shamoon" w:date="2015-03-05T19:28:00Z">
            <w:rPr/>
          </w:rPrChange>
        </w:rPr>
        <w:t>provider</w:t>
      </w:r>
      <w:r w:rsidRPr="006C66CA">
        <w:rPr>
          <w:rFonts w:cs="Arial"/>
          <w:spacing w:val="-9"/>
          <w:rPrChange w:id="5091" w:author="Harry Shamoon" w:date="2015-03-05T19:28:00Z">
            <w:rPr>
              <w:spacing w:val="-9"/>
            </w:rPr>
          </w:rPrChange>
        </w:rPr>
        <w:t xml:space="preserve"> </w:t>
      </w:r>
      <w:r w:rsidRPr="006C66CA">
        <w:rPr>
          <w:rFonts w:cs="Arial"/>
          <w:rPrChange w:id="5092" w:author="Harry Shamoon" w:date="2015-03-05T19:28:00Z">
            <w:rPr/>
          </w:rPrChange>
        </w:rPr>
        <w:t>com-</w:t>
      </w:r>
      <w:r w:rsidRPr="006C66CA">
        <w:rPr>
          <w:rFonts w:cs="Arial"/>
          <w:w w:val="99"/>
          <w:rPrChange w:id="5093" w:author="Harry Shamoon" w:date="2015-03-05T19:28:00Z">
            <w:rPr>
              <w:w w:val="99"/>
            </w:rPr>
          </w:rPrChange>
        </w:rPr>
        <w:t xml:space="preserve"> </w:t>
      </w:r>
      <w:proofErr w:type="spellStart"/>
      <w:r w:rsidRPr="006C66CA">
        <w:rPr>
          <w:rFonts w:cs="Arial"/>
          <w:rPrChange w:id="5094" w:author="Harry Shamoon" w:date="2015-03-05T19:28:00Z">
            <w:rPr/>
          </w:rPrChange>
        </w:rPr>
        <w:t>pliance</w:t>
      </w:r>
      <w:proofErr w:type="spellEnd"/>
      <w:r w:rsidRPr="006C66CA">
        <w:rPr>
          <w:rFonts w:cs="Arial"/>
          <w:rPrChange w:id="5095" w:author="Harry Shamoon" w:date="2015-03-05T19:28:00Z">
            <w:rPr/>
          </w:rPrChange>
        </w:rPr>
        <w:t>,</w:t>
      </w:r>
      <w:r w:rsidRPr="006C66CA">
        <w:rPr>
          <w:rFonts w:cs="Arial"/>
          <w:spacing w:val="-9"/>
          <w:rPrChange w:id="5096" w:author="Harry Shamoon" w:date="2015-03-05T19:28:00Z">
            <w:rPr>
              <w:spacing w:val="-9"/>
            </w:rPr>
          </w:rPrChange>
        </w:rPr>
        <w:t xml:space="preserve"> </w:t>
      </w:r>
      <w:r w:rsidRPr="006C66CA">
        <w:rPr>
          <w:rFonts w:cs="Arial"/>
          <w:rPrChange w:id="5097" w:author="Harry Shamoon" w:date="2015-03-05T19:28:00Z">
            <w:rPr/>
          </w:rPrChange>
        </w:rPr>
        <w:t>a</w:t>
      </w:r>
      <w:r w:rsidRPr="006C66CA">
        <w:rPr>
          <w:rFonts w:cs="Arial"/>
          <w:spacing w:val="-9"/>
          <w:rPrChange w:id="5098" w:author="Harry Shamoon" w:date="2015-03-05T19:28:00Z">
            <w:rPr>
              <w:spacing w:val="-9"/>
            </w:rPr>
          </w:rPrChange>
        </w:rPr>
        <w:t xml:space="preserve"> </w:t>
      </w:r>
      <w:r w:rsidRPr="006C66CA">
        <w:rPr>
          <w:rFonts w:cs="Arial"/>
          <w:rPrChange w:id="5099" w:author="Harry Shamoon" w:date="2015-03-05T19:28:00Z">
            <w:rPr/>
          </w:rPrChange>
        </w:rPr>
        <w:t>dichotomous</w:t>
      </w:r>
      <w:r w:rsidRPr="006C66CA">
        <w:rPr>
          <w:rFonts w:cs="Arial"/>
          <w:spacing w:val="-9"/>
          <w:rPrChange w:id="5100" w:author="Harry Shamoon" w:date="2015-03-05T19:28:00Z">
            <w:rPr>
              <w:spacing w:val="-9"/>
            </w:rPr>
          </w:rPrChange>
        </w:rPr>
        <w:t xml:space="preserve"> </w:t>
      </w:r>
      <w:r w:rsidRPr="006C66CA">
        <w:rPr>
          <w:rFonts w:cs="Arial"/>
          <w:spacing w:val="-3"/>
          <w:rPrChange w:id="5101" w:author="Harry Shamoon" w:date="2015-03-05T19:28:00Z">
            <w:rPr>
              <w:spacing w:val="-3"/>
            </w:rPr>
          </w:rPrChange>
        </w:rPr>
        <w:t>event,</w:t>
      </w:r>
      <w:r w:rsidRPr="006C66CA">
        <w:rPr>
          <w:rFonts w:cs="Arial"/>
          <w:spacing w:val="-9"/>
          <w:rPrChange w:id="5102" w:author="Harry Shamoon" w:date="2015-03-05T19:28:00Z">
            <w:rPr>
              <w:spacing w:val="-9"/>
            </w:rPr>
          </w:rPrChange>
        </w:rPr>
        <w:t xml:space="preserve"> </w:t>
      </w:r>
      <w:r w:rsidRPr="006C66CA">
        <w:rPr>
          <w:rFonts w:cs="Arial"/>
          <w:rPrChange w:id="5103" w:author="Harry Shamoon" w:date="2015-03-05T19:28:00Z">
            <w:rPr/>
          </w:rPrChange>
        </w:rPr>
        <w:t>defined</w:t>
      </w:r>
      <w:r w:rsidRPr="006C66CA">
        <w:rPr>
          <w:rFonts w:cs="Arial"/>
          <w:spacing w:val="-9"/>
          <w:rPrChange w:id="5104" w:author="Harry Shamoon" w:date="2015-03-05T19:28:00Z">
            <w:rPr>
              <w:spacing w:val="-9"/>
            </w:rPr>
          </w:rPrChange>
        </w:rPr>
        <w:t xml:space="preserve"> </w:t>
      </w:r>
      <w:r w:rsidRPr="006C66CA">
        <w:rPr>
          <w:rFonts w:cs="Arial"/>
          <w:rPrChange w:id="5105" w:author="Harry Shamoon" w:date="2015-03-05T19:28:00Z">
            <w:rPr/>
          </w:rPrChange>
        </w:rPr>
        <w:t>as</w:t>
      </w:r>
      <w:r w:rsidRPr="006C66CA">
        <w:rPr>
          <w:rFonts w:cs="Arial"/>
          <w:spacing w:val="-9"/>
          <w:rPrChange w:id="5106" w:author="Harry Shamoon" w:date="2015-03-05T19:28:00Z">
            <w:rPr>
              <w:spacing w:val="-9"/>
            </w:rPr>
          </w:rPrChange>
        </w:rPr>
        <w:t xml:space="preserve"> </w:t>
      </w:r>
      <w:r w:rsidRPr="006C66CA">
        <w:rPr>
          <w:rFonts w:cs="Arial"/>
          <w:rPrChange w:id="5107" w:author="Harry Shamoon" w:date="2015-03-05T19:28:00Z">
            <w:rPr/>
          </w:rPrChange>
        </w:rPr>
        <w:t>positive</w:t>
      </w:r>
      <w:r w:rsidRPr="006C66CA">
        <w:rPr>
          <w:rFonts w:cs="Arial"/>
          <w:spacing w:val="-9"/>
          <w:rPrChange w:id="5108" w:author="Harry Shamoon" w:date="2015-03-05T19:28:00Z">
            <w:rPr>
              <w:spacing w:val="-9"/>
            </w:rPr>
          </w:rPrChange>
        </w:rPr>
        <w:t xml:space="preserve"> </w:t>
      </w:r>
      <w:r w:rsidRPr="006C66CA">
        <w:rPr>
          <w:rFonts w:cs="Arial"/>
          <w:rPrChange w:id="5109" w:author="Harry Shamoon" w:date="2015-03-05T19:28:00Z">
            <w:rPr/>
          </w:rPrChange>
        </w:rPr>
        <w:t>if</w:t>
      </w:r>
      <w:r w:rsidRPr="006C66CA">
        <w:rPr>
          <w:rFonts w:cs="Arial"/>
          <w:spacing w:val="-9"/>
          <w:rPrChange w:id="5110" w:author="Harry Shamoon" w:date="2015-03-05T19:28:00Z">
            <w:rPr>
              <w:spacing w:val="-9"/>
            </w:rPr>
          </w:rPrChange>
        </w:rPr>
        <w:t xml:space="preserve"> </w:t>
      </w:r>
      <w:r w:rsidRPr="006C66CA">
        <w:rPr>
          <w:rFonts w:cs="Arial"/>
          <w:rPrChange w:id="5111" w:author="Harry Shamoon" w:date="2015-03-05T19:28:00Z">
            <w:rPr/>
          </w:rPrChange>
        </w:rPr>
        <w:t>the</w:t>
      </w:r>
      <w:r w:rsidRPr="006C66CA">
        <w:rPr>
          <w:rFonts w:cs="Arial"/>
          <w:spacing w:val="-9"/>
          <w:rPrChange w:id="5112" w:author="Harry Shamoon" w:date="2015-03-05T19:28:00Z">
            <w:rPr>
              <w:spacing w:val="-9"/>
            </w:rPr>
          </w:rPrChange>
        </w:rPr>
        <w:t xml:space="preserve"> </w:t>
      </w:r>
      <w:r w:rsidRPr="006C66CA">
        <w:rPr>
          <w:rFonts w:cs="Arial"/>
          <w:rPrChange w:id="5113" w:author="Harry Shamoon" w:date="2015-03-05T19:28:00Z">
            <w:rPr/>
          </w:rPrChange>
        </w:rPr>
        <w:t>provider</w:t>
      </w:r>
      <w:r w:rsidRPr="006C66CA">
        <w:rPr>
          <w:rFonts w:cs="Arial"/>
          <w:spacing w:val="-9"/>
          <w:rPrChange w:id="5114" w:author="Harry Shamoon" w:date="2015-03-05T19:28:00Z">
            <w:rPr>
              <w:spacing w:val="-9"/>
            </w:rPr>
          </w:rPrChange>
        </w:rPr>
        <w:t xml:space="preserve"> </w:t>
      </w:r>
      <w:r w:rsidRPr="006C66CA">
        <w:rPr>
          <w:rFonts w:cs="Arial"/>
          <w:rPrChange w:id="5115" w:author="Harry Shamoon" w:date="2015-03-05T19:28:00Z">
            <w:rPr/>
          </w:rPrChange>
        </w:rPr>
        <w:t>ordered</w:t>
      </w:r>
      <w:r w:rsidRPr="006C66CA">
        <w:rPr>
          <w:rFonts w:cs="Arial"/>
          <w:spacing w:val="-9"/>
          <w:rPrChange w:id="5116" w:author="Harry Shamoon" w:date="2015-03-05T19:28:00Z">
            <w:rPr>
              <w:spacing w:val="-9"/>
            </w:rPr>
          </w:rPrChange>
        </w:rPr>
        <w:t xml:space="preserve"> </w:t>
      </w:r>
      <w:r w:rsidRPr="006C66CA">
        <w:rPr>
          <w:rFonts w:cs="Arial"/>
          <w:rPrChange w:id="5117" w:author="Harry Shamoon" w:date="2015-03-05T19:28:00Z">
            <w:rPr/>
          </w:rPrChange>
        </w:rPr>
        <w:t>the</w:t>
      </w:r>
      <w:r w:rsidRPr="006C66CA">
        <w:rPr>
          <w:rFonts w:cs="Arial"/>
          <w:spacing w:val="-9"/>
          <w:rPrChange w:id="5118" w:author="Harry Shamoon" w:date="2015-03-05T19:28:00Z">
            <w:rPr>
              <w:spacing w:val="-9"/>
            </w:rPr>
          </w:rPrChange>
        </w:rPr>
        <w:t xml:space="preserve"> </w:t>
      </w:r>
      <w:r w:rsidRPr="006C66CA">
        <w:rPr>
          <w:rFonts w:cs="Arial"/>
          <w:rPrChange w:id="5119" w:author="Harry Shamoon" w:date="2015-03-05T19:28:00Z">
            <w:rPr/>
          </w:rPrChange>
        </w:rPr>
        <w:t>prompted</w:t>
      </w:r>
      <w:r w:rsidRPr="006C66CA">
        <w:rPr>
          <w:rFonts w:cs="Arial"/>
          <w:spacing w:val="-9"/>
          <w:rPrChange w:id="5120" w:author="Harry Shamoon" w:date="2015-03-05T19:28:00Z">
            <w:rPr>
              <w:spacing w:val="-9"/>
            </w:rPr>
          </w:rPrChange>
        </w:rPr>
        <w:t xml:space="preserve"> </w:t>
      </w:r>
      <w:r w:rsidRPr="006C66CA">
        <w:rPr>
          <w:rFonts w:cs="Arial"/>
          <w:spacing w:val="-3"/>
          <w:rPrChange w:id="5121" w:author="Harry Shamoon" w:date="2015-03-05T19:28:00Z">
            <w:rPr>
              <w:spacing w:val="-3"/>
            </w:rPr>
          </w:rPrChange>
        </w:rPr>
        <w:t>preventive</w:t>
      </w:r>
      <w:r w:rsidRPr="006C66CA">
        <w:rPr>
          <w:rFonts w:cs="Arial"/>
          <w:spacing w:val="-9"/>
          <w:rPrChange w:id="5122" w:author="Harry Shamoon" w:date="2015-03-05T19:28:00Z">
            <w:rPr>
              <w:spacing w:val="-9"/>
            </w:rPr>
          </w:rPrChange>
        </w:rPr>
        <w:t xml:space="preserve"> </w:t>
      </w:r>
      <w:r w:rsidRPr="006C66CA">
        <w:rPr>
          <w:rFonts w:cs="Arial"/>
          <w:rPrChange w:id="5123" w:author="Harry Shamoon" w:date="2015-03-05T19:28:00Z">
            <w:rPr/>
          </w:rPrChange>
        </w:rPr>
        <w:t>intervention.</w:t>
      </w:r>
      <w:r w:rsidRPr="006C66CA">
        <w:rPr>
          <w:rFonts w:cs="Arial"/>
          <w:spacing w:val="6"/>
          <w:rPrChange w:id="5124" w:author="Harry Shamoon" w:date="2015-03-05T19:28:00Z">
            <w:rPr>
              <w:spacing w:val="6"/>
            </w:rPr>
          </w:rPrChange>
        </w:rPr>
        <w:t xml:space="preserve"> </w:t>
      </w:r>
      <w:r w:rsidRPr="006C66CA">
        <w:rPr>
          <w:rFonts w:cs="Arial"/>
          <w:rPrChange w:id="5125" w:author="Harry Shamoon" w:date="2015-03-05T19:28:00Z">
            <w:rPr/>
          </w:rPrChange>
        </w:rPr>
        <w:t>In</w:t>
      </w:r>
      <w:r w:rsidRPr="006C66CA">
        <w:rPr>
          <w:rFonts w:cs="Arial"/>
          <w:w w:val="99"/>
          <w:rPrChange w:id="5126" w:author="Harry Shamoon" w:date="2015-03-05T19:28:00Z">
            <w:rPr>
              <w:w w:val="99"/>
            </w:rPr>
          </w:rPrChange>
        </w:rPr>
        <w:t xml:space="preserve"> </w:t>
      </w:r>
      <w:r w:rsidRPr="006C66CA">
        <w:rPr>
          <w:rFonts w:cs="Arial"/>
          <w:rPrChange w:id="5127" w:author="Harry Shamoon" w:date="2015-03-05T19:28:00Z">
            <w:rPr/>
          </w:rPrChange>
        </w:rPr>
        <w:t>order</w:t>
      </w:r>
      <w:r w:rsidRPr="006C66CA">
        <w:rPr>
          <w:rFonts w:cs="Arial"/>
          <w:spacing w:val="-10"/>
          <w:rPrChange w:id="5128" w:author="Harry Shamoon" w:date="2015-03-05T19:28:00Z">
            <w:rPr>
              <w:spacing w:val="-10"/>
            </w:rPr>
          </w:rPrChange>
        </w:rPr>
        <w:t xml:space="preserve"> </w:t>
      </w:r>
      <w:r w:rsidRPr="006C66CA">
        <w:rPr>
          <w:rFonts w:cs="Arial"/>
          <w:rPrChange w:id="5129" w:author="Harry Shamoon" w:date="2015-03-05T19:28:00Z">
            <w:rPr/>
          </w:rPrChange>
        </w:rPr>
        <w:t>to</w:t>
      </w:r>
      <w:r w:rsidRPr="006C66CA">
        <w:rPr>
          <w:rFonts w:cs="Arial"/>
          <w:spacing w:val="-10"/>
          <w:rPrChange w:id="5130" w:author="Harry Shamoon" w:date="2015-03-05T19:28:00Z">
            <w:rPr>
              <w:spacing w:val="-10"/>
            </w:rPr>
          </w:rPrChange>
        </w:rPr>
        <w:t xml:space="preserve"> </w:t>
      </w:r>
      <w:r w:rsidRPr="006C66CA">
        <w:rPr>
          <w:rFonts w:cs="Arial"/>
          <w:rPrChange w:id="5131" w:author="Harry Shamoon" w:date="2015-03-05T19:28:00Z">
            <w:rPr/>
          </w:rPrChange>
        </w:rPr>
        <w:t>measure</w:t>
      </w:r>
      <w:r w:rsidRPr="006C66CA">
        <w:rPr>
          <w:rFonts w:cs="Arial"/>
          <w:spacing w:val="-10"/>
          <w:rPrChange w:id="5132" w:author="Harry Shamoon" w:date="2015-03-05T19:28:00Z">
            <w:rPr>
              <w:spacing w:val="-10"/>
            </w:rPr>
          </w:rPrChange>
        </w:rPr>
        <w:t xml:space="preserve"> </w:t>
      </w:r>
      <w:r w:rsidRPr="006C66CA">
        <w:rPr>
          <w:rFonts w:cs="Arial"/>
          <w:rPrChange w:id="5133" w:author="Harry Shamoon" w:date="2015-03-05T19:28:00Z">
            <w:rPr/>
          </w:rPrChange>
        </w:rPr>
        <w:t>and</w:t>
      </w:r>
      <w:r w:rsidRPr="006C66CA">
        <w:rPr>
          <w:rFonts w:cs="Arial"/>
          <w:spacing w:val="-10"/>
          <w:rPrChange w:id="5134" w:author="Harry Shamoon" w:date="2015-03-05T19:28:00Z">
            <w:rPr>
              <w:spacing w:val="-10"/>
            </w:rPr>
          </w:rPrChange>
        </w:rPr>
        <w:t xml:space="preserve"> </w:t>
      </w:r>
      <w:r w:rsidRPr="006C66CA">
        <w:rPr>
          <w:rFonts w:cs="Arial"/>
          <w:rPrChange w:id="5135" w:author="Harry Shamoon" w:date="2015-03-05T19:28:00Z">
            <w:rPr/>
          </w:rPrChange>
        </w:rPr>
        <w:t>demonstrate</w:t>
      </w:r>
      <w:r w:rsidRPr="006C66CA">
        <w:rPr>
          <w:rFonts w:cs="Arial"/>
          <w:spacing w:val="-10"/>
          <w:rPrChange w:id="5136" w:author="Harry Shamoon" w:date="2015-03-05T19:28:00Z">
            <w:rPr>
              <w:spacing w:val="-10"/>
            </w:rPr>
          </w:rPrChange>
        </w:rPr>
        <w:t xml:space="preserve"> </w:t>
      </w:r>
      <w:r w:rsidRPr="006C66CA">
        <w:rPr>
          <w:rFonts w:cs="Arial"/>
          <w:rPrChange w:id="5137" w:author="Harry Shamoon" w:date="2015-03-05T19:28:00Z">
            <w:rPr/>
          </w:rPrChange>
        </w:rPr>
        <w:t>compliance</w:t>
      </w:r>
      <w:r w:rsidRPr="006C66CA">
        <w:rPr>
          <w:rFonts w:cs="Arial"/>
          <w:spacing w:val="-10"/>
          <w:rPrChange w:id="5138" w:author="Harry Shamoon" w:date="2015-03-05T19:28:00Z">
            <w:rPr>
              <w:spacing w:val="-10"/>
            </w:rPr>
          </w:rPrChange>
        </w:rPr>
        <w:t xml:space="preserve"> </w:t>
      </w:r>
      <w:r w:rsidRPr="006C66CA">
        <w:rPr>
          <w:rFonts w:cs="Arial"/>
          <w:rPrChange w:id="5139" w:author="Harry Shamoon" w:date="2015-03-05T19:28:00Z">
            <w:rPr/>
          </w:rPrChange>
        </w:rPr>
        <w:t>with</w:t>
      </w:r>
      <w:r w:rsidRPr="006C66CA">
        <w:rPr>
          <w:rFonts w:cs="Arial"/>
          <w:spacing w:val="-10"/>
          <w:rPrChange w:id="5140" w:author="Harry Shamoon" w:date="2015-03-05T19:28:00Z">
            <w:rPr>
              <w:spacing w:val="-10"/>
            </w:rPr>
          </w:rPrChange>
        </w:rPr>
        <w:t xml:space="preserve"> </w:t>
      </w:r>
      <w:r w:rsidRPr="006C66CA">
        <w:rPr>
          <w:rFonts w:cs="Arial"/>
          <w:rPrChange w:id="5141" w:author="Harry Shamoon" w:date="2015-03-05T19:28:00Z">
            <w:rPr/>
          </w:rPrChange>
        </w:rPr>
        <w:t>the</w:t>
      </w:r>
      <w:r w:rsidRPr="006C66CA">
        <w:rPr>
          <w:rFonts w:cs="Arial"/>
          <w:spacing w:val="-10"/>
          <w:rPrChange w:id="5142" w:author="Harry Shamoon" w:date="2015-03-05T19:28:00Z">
            <w:rPr>
              <w:spacing w:val="-10"/>
            </w:rPr>
          </w:rPrChange>
        </w:rPr>
        <w:t xml:space="preserve"> </w:t>
      </w:r>
      <w:r w:rsidRPr="006C66CA">
        <w:rPr>
          <w:rFonts w:cs="Arial"/>
          <w:rPrChange w:id="5143" w:author="Harry Shamoon" w:date="2015-03-05T19:28:00Z">
            <w:rPr/>
          </w:rPrChange>
        </w:rPr>
        <w:t>checklist,</w:t>
      </w:r>
      <w:r w:rsidRPr="006C66CA">
        <w:rPr>
          <w:rFonts w:cs="Arial"/>
          <w:spacing w:val="-10"/>
          <w:rPrChange w:id="5144" w:author="Harry Shamoon" w:date="2015-03-05T19:28:00Z">
            <w:rPr>
              <w:spacing w:val="-10"/>
            </w:rPr>
          </w:rPrChange>
        </w:rPr>
        <w:t xml:space="preserve"> </w:t>
      </w:r>
      <w:r w:rsidRPr="006C66CA">
        <w:rPr>
          <w:rFonts w:cs="Arial"/>
          <w:rPrChange w:id="5145" w:author="Harry Shamoon" w:date="2015-03-05T19:28:00Z">
            <w:rPr/>
          </w:rPrChange>
        </w:rPr>
        <w:t>near</w:t>
      </w:r>
      <w:r w:rsidRPr="006C66CA">
        <w:rPr>
          <w:rFonts w:cs="Arial"/>
          <w:spacing w:val="-10"/>
          <w:rPrChange w:id="5146" w:author="Harry Shamoon" w:date="2015-03-05T19:28:00Z">
            <w:rPr>
              <w:spacing w:val="-10"/>
            </w:rPr>
          </w:rPrChange>
        </w:rPr>
        <w:t xml:space="preserve"> </w:t>
      </w:r>
      <w:r w:rsidRPr="006C66CA">
        <w:rPr>
          <w:rFonts w:cs="Arial"/>
          <w:rPrChange w:id="5147" w:author="Harry Shamoon" w:date="2015-03-05T19:28:00Z">
            <w:rPr/>
          </w:rPrChange>
        </w:rPr>
        <w:t>real</w:t>
      </w:r>
      <w:r w:rsidRPr="006C66CA">
        <w:rPr>
          <w:rFonts w:cs="Arial"/>
          <w:spacing w:val="-10"/>
          <w:rPrChange w:id="5148" w:author="Harry Shamoon" w:date="2015-03-05T19:28:00Z">
            <w:rPr>
              <w:spacing w:val="-10"/>
            </w:rPr>
          </w:rPrChange>
        </w:rPr>
        <w:t xml:space="preserve"> </w:t>
      </w:r>
      <w:r w:rsidRPr="006C66CA">
        <w:rPr>
          <w:rFonts w:cs="Arial"/>
          <w:rPrChange w:id="5149" w:author="Harry Shamoon" w:date="2015-03-05T19:28:00Z">
            <w:rPr/>
          </w:rPrChange>
        </w:rPr>
        <w:t>time</w:t>
      </w:r>
      <w:r w:rsidRPr="006C66CA">
        <w:rPr>
          <w:rFonts w:cs="Arial"/>
          <w:spacing w:val="-10"/>
          <w:rPrChange w:id="5150" w:author="Harry Shamoon" w:date="2015-03-05T19:28:00Z">
            <w:rPr>
              <w:spacing w:val="-10"/>
            </w:rPr>
          </w:rPrChange>
        </w:rPr>
        <w:t xml:space="preserve"> </w:t>
      </w:r>
      <w:r w:rsidRPr="006C66CA">
        <w:rPr>
          <w:rFonts w:cs="Arial"/>
          <w:rPrChange w:id="5151" w:author="Harry Shamoon" w:date="2015-03-05T19:28:00Z">
            <w:rPr/>
          </w:rPrChange>
        </w:rPr>
        <w:t>(same</w:t>
      </w:r>
      <w:r w:rsidRPr="006C66CA">
        <w:rPr>
          <w:rFonts w:cs="Arial"/>
          <w:spacing w:val="-10"/>
          <w:rPrChange w:id="5152" w:author="Harry Shamoon" w:date="2015-03-05T19:28:00Z">
            <w:rPr>
              <w:spacing w:val="-10"/>
            </w:rPr>
          </w:rPrChange>
        </w:rPr>
        <w:t xml:space="preserve"> </w:t>
      </w:r>
      <w:r w:rsidRPr="006C66CA">
        <w:rPr>
          <w:rFonts w:cs="Arial"/>
          <w:rPrChange w:id="5153" w:author="Harry Shamoon" w:date="2015-03-05T19:28:00Z">
            <w:rPr/>
          </w:rPrChange>
        </w:rPr>
        <w:t>day)</w:t>
      </w:r>
      <w:r w:rsidRPr="006C66CA">
        <w:rPr>
          <w:rFonts w:cs="Arial"/>
          <w:spacing w:val="-10"/>
          <w:rPrChange w:id="5154" w:author="Harry Shamoon" w:date="2015-03-05T19:28:00Z">
            <w:rPr>
              <w:spacing w:val="-10"/>
            </w:rPr>
          </w:rPrChange>
        </w:rPr>
        <w:t xml:space="preserve"> </w:t>
      </w:r>
      <w:r w:rsidRPr="006C66CA">
        <w:rPr>
          <w:rFonts w:cs="Arial"/>
          <w:rPrChange w:id="5155" w:author="Harry Shamoon" w:date="2015-03-05T19:28:00Z">
            <w:rPr/>
          </w:rPrChange>
        </w:rPr>
        <w:t>transaction</w:t>
      </w:r>
      <w:r w:rsidRPr="006C66CA">
        <w:rPr>
          <w:rFonts w:cs="Arial"/>
          <w:spacing w:val="-10"/>
          <w:rPrChange w:id="5156" w:author="Harry Shamoon" w:date="2015-03-05T19:28:00Z">
            <w:rPr>
              <w:spacing w:val="-10"/>
            </w:rPr>
          </w:rPrChange>
        </w:rPr>
        <w:t xml:space="preserve"> </w:t>
      </w:r>
      <w:r w:rsidRPr="006C66CA">
        <w:rPr>
          <w:rFonts w:cs="Arial"/>
          <w:rPrChange w:id="5157" w:author="Harry Shamoon" w:date="2015-03-05T19:28:00Z">
            <w:rPr/>
          </w:rPrChange>
        </w:rPr>
        <w:t>logs</w:t>
      </w:r>
      <w:r w:rsidRPr="006C66CA">
        <w:rPr>
          <w:rFonts w:cs="Arial"/>
          <w:spacing w:val="-10"/>
          <w:rPrChange w:id="5158" w:author="Harry Shamoon" w:date="2015-03-05T19:28:00Z">
            <w:rPr>
              <w:spacing w:val="-10"/>
            </w:rPr>
          </w:rPrChange>
        </w:rPr>
        <w:t xml:space="preserve"> </w:t>
      </w:r>
      <w:r w:rsidRPr="006C66CA">
        <w:rPr>
          <w:rFonts w:cs="Arial"/>
          <w:rPrChange w:id="5159" w:author="Harry Shamoon" w:date="2015-03-05T19:28:00Z">
            <w:rPr/>
          </w:rPrChange>
        </w:rPr>
        <w:t>and</w:t>
      </w:r>
      <w:r w:rsidRPr="006C66CA">
        <w:rPr>
          <w:rFonts w:cs="Arial"/>
          <w:w w:val="99"/>
          <w:rPrChange w:id="5160" w:author="Harry Shamoon" w:date="2015-03-05T19:28:00Z">
            <w:rPr>
              <w:w w:val="99"/>
            </w:rPr>
          </w:rPrChange>
        </w:rPr>
        <w:t xml:space="preserve"> </w:t>
      </w:r>
      <w:r w:rsidRPr="006C66CA">
        <w:rPr>
          <w:rFonts w:cs="Arial"/>
          <w:rPrChange w:id="5161" w:author="Harry Shamoon" w:date="2015-03-05T19:28:00Z">
            <w:rPr/>
          </w:rPrChange>
        </w:rPr>
        <w:t>evidence</w:t>
      </w:r>
      <w:r w:rsidRPr="006C66CA">
        <w:rPr>
          <w:rFonts w:cs="Arial"/>
          <w:spacing w:val="-12"/>
          <w:rPrChange w:id="5162" w:author="Harry Shamoon" w:date="2015-03-05T19:28:00Z">
            <w:rPr>
              <w:spacing w:val="-12"/>
            </w:rPr>
          </w:rPrChange>
        </w:rPr>
        <w:t xml:space="preserve"> </w:t>
      </w:r>
      <w:r w:rsidRPr="006C66CA">
        <w:rPr>
          <w:rFonts w:cs="Arial"/>
          <w:spacing w:val="-3"/>
          <w:rPrChange w:id="5163" w:author="Harry Shamoon" w:date="2015-03-05T19:28:00Z">
            <w:rPr>
              <w:spacing w:val="-3"/>
            </w:rPr>
          </w:rPrChange>
        </w:rPr>
        <w:t>for</w:t>
      </w:r>
      <w:r w:rsidRPr="006C66CA">
        <w:rPr>
          <w:rFonts w:cs="Arial"/>
          <w:spacing w:val="-12"/>
          <w:rPrChange w:id="5164" w:author="Harry Shamoon" w:date="2015-03-05T19:28:00Z">
            <w:rPr>
              <w:spacing w:val="-12"/>
            </w:rPr>
          </w:rPrChange>
        </w:rPr>
        <w:t xml:space="preserve"> </w:t>
      </w:r>
      <w:r w:rsidRPr="006C66CA">
        <w:rPr>
          <w:rFonts w:cs="Arial"/>
          <w:rPrChange w:id="5165" w:author="Harry Shamoon" w:date="2015-03-05T19:28:00Z">
            <w:rPr/>
          </w:rPrChange>
        </w:rPr>
        <w:t>compliance</w:t>
      </w:r>
      <w:r w:rsidRPr="006C66CA">
        <w:rPr>
          <w:rFonts w:cs="Arial"/>
          <w:spacing w:val="-12"/>
          <w:rPrChange w:id="5166" w:author="Harry Shamoon" w:date="2015-03-05T19:28:00Z">
            <w:rPr>
              <w:spacing w:val="-12"/>
            </w:rPr>
          </w:rPrChange>
        </w:rPr>
        <w:t xml:space="preserve"> </w:t>
      </w:r>
      <w:r w:rsidRPr="006C66CA">
        <w:rPr>
          <w:rFonts w:cs="Arial"/>
          <w:rPrChange w:id="5167" w:author="Harry Shamoon" w:date="2015-03-05T19:28:00Z">
            <w:rPr/>
          </w:rPrChange>
        </w:rPr>
        <w:t>will</w:t>
      </w:r>
      <w:r w:rsidRPr="006C66CA">
        <w:rPr>
          <w:rFonts w:cs="Arial"/>
          <w:spacing w:val="-12"/>
          <w:rPrChange w:id="5168" w:author="Harry Shamoon" w:date="2015-03-05T19:28:00Z">
            <w:rPr>
              <w:spacing w:val="-12"/>
            </w:rPr>
          </w:rPrChange>
        </w:rPr>
        <w:t xml:space="preserve"> </w:t>
      </w:r>
      <w:r w:rsidRPr="006C66CA">
        <w:rPr>
          <w:rFonts w:cs="Arial"/>
          <w:rPrChange w:id="5169" w:author="Harry Shamoon" w:date="2015-03-05T19:28:00Z">
            <w:rPr/>
          </w:rPrChange>
        </w:rPr>
        <w:t>be</w:t>
      </w:r>
      <w:r w:rsidRPr="006C66CA">
        <w:rPr>
          <w:rFonts w:cs="Arial"/>
          <w:spacing w:val="-12"/>
          <w:rPrChange w:id="5170" w:author="Harry Shamoon" w:date="2015-03-05T19:28:00Z">
            <w:rPr>
              <w:spacing w:val="-12"/>
            </w:rPr>
          </w:rPrChange>
        </w:rPr>
        <w:t xml:space="preserve"> </w:t>
      </w:r>
      <w:r w:rsidRPr="006C66CA">
        <w:rPr>
          <w:rFonts w:cs="Arial"/>
          <w:rPrChange w:id="5171" w:author="Harry Shamoon" w:date="2015-03-05T19:28:00Z">
            <w:rPr/>
          </w:rPrChange>
        </w:rPr>
        <w:t>recorded</w:t>
      </w:r>
      <w:r w:rsidRPr="006C66CA">
        <w:rPr>
          <w:rFonts w:cs="Arial"/>
          <w:spacing w:val="-12"/>
          <w:rPrChange w:id="5172" w:author="Harry Shamoon" w:date="2015-03-05T19:28:00Z">
            <w:rPr>
              <w:spacing w:val="-12"/>
            </w:rPr>
          </w:rPrChange>
        </w:rPr>
        <w:t xml:space="preserve"> </w:t>
      </w:r>
      <w:r w:rsidRPr="006C66CA">
        <w:rPr>
          <w:rFonts w:cs="Arial"/>
          <w:rPrChange w:id="5173" w:author="Harry Shamoon" w:date="2015-03-05T19:28:00Z">
            <w:rPr/>
          </w:rPrChange>
        </w:rPr>
        <w:t>through</w:t>
      </w:r>
      <w:r w:rsidRPr="006C66CA">
        <w:rPr>
          <w:rFonts w:cs="Arial"/>
          <w:spacing w:val="-12"/>
          <w:rPrChange w:id="5174" w:author="Harry Shamoon" w:date="2015-03-05T19:28:00Z">
            <w:rPr>
              <w:spacing w:val="-12"/>
            </w:rPr>
          </w:rPrChange>
        </w:rPr>
        <w:t xml:space="preserve"> </w:t>
      </w:r>
      <w:r w:rsidRPr="006C66CA">
        <w:rPr>
          <w:rFonts w:cs="Arial"/>
          <w:rPrChange w:id="5175" w:author="Harry Shamoon" w:date="2015-03-05T19:28:00Z">
            <w:rPr/>
          </w:rPrChange>
        </w:rPr>
        <w:t>electronically.</w:t>
      </w:r>
    </w:p>
    <w:p w14:paraId="5AA3F851" w14:textId="4962F55E" w:rsidR="00F731E7" w:rsidRPr="006C66CA" w:rsidRDefault="00082CF3">
      <w:pPr>
        <w:pStyle w:val="BodyText"/>
        <w:spacing w:before="116"/>
        <w:ind w:left="100" w:right="119" w:firstLine="338"/>
        <w:jc w:val="both"/>
        <w:rPr>
          <w:rFonts w:cs="Arial"/>
          <w:rPrChange w:id="5176" w:author="Harry Shamoon" w:date="2015-03-05T19:28:00Z">
            <w:rPr/>
          </w:rPrChange>
        </w:rPr>
        <w:pPrChange w:id="5177" w:author="Harry Shamoon" w:date="2015-03-05T19:42:00Z">
          <w:pPr>
            <w:pStyle w:val="BodyText"/>
            <w:spacing w:before="116" w:line="268" w:lineRule="auto"/>
            <w:ind w:left="100" w:right="119" w:firstLine="338"/>
            <w:jc w:val="both"/>
          </w:pPr>
        </w:pPrChange>
      </w:pPr>
      <w:r w:rsidRPr="006C66CA">
        <w:rPr>
          <w:rFonts w:cs="Arial"/>
          <w:b/>
          <w:bCs/>
        </w:rPr>
        <w:t>Study</w:t>
      </w:r>
      <w:r w:rsidRPr="006C66CA">
        <w:rPr>
          <w:rFonts w:cs="Arial"/>
          <w:b/>
          <w:bCs/>
          <w:spacing w:val="-8"/>
        </w:rPr>
        <w:t xml:space="preserve"> </w:t>
      </w:r>
      <w:r w:rsidRPr="006C66CA">
        <w:rPr>
          <w:rFonts w:cs="Arial"/>
          <w:b/>
          <w:bCs/>
        </w:rPr>
        <w:t>design</w:t>
      </w:r>
      <w:r w:rsidRPr="006C66CA">
        <w:rPr>
          <w:rFonts w:cs="Arial"/>
          <w:b/>
          <w:bCs/>
          <w:spacing w:val="-8"/>
        </w:rPr>
        <w:t xml:space="preserve"> </w:t>
      </w:r>
      <w:r w:rsidRPr="006C66CA">
        <w:rPr>
          <w:rFonts w:cs="Arial"/>
          <w:b/>
          <w:bCs/>
        </w:rPr>
        <w:t>and</w:t>
      </w:r>
      <w:r w:rsidRPr="006C66CA">
        <w:rPr>
          <w:rFonts w:cs="Arial"/>
          <w:b/>
          <w:bCs/>
          <w:spacing w:val="-8"/>
        </w:rPr>
        <w:t xml:space="preserve"> </w:t>
      </w:r>
      <w:r w:rsidRPr="006C66CA">
        <w:rPr>
          <w:rFonts w:cs="Arial"/>
          <w:b/>
          <w:bCs/>
        </w:rPr>
        <w:t>model</w:t>
      </w:r>
      <w:r w:rsidRPr="006C66CA">
        <w:rPr>
          <w:rFonts w:cs="Arial"/>
          <w:b/>
          <w:bCs/>
          <w:spacing w:val="-8"/>
        </w:rPr>
        <w:t xml:space="preserve"> </w:t>
      </w:r>
      <w:r w:rsidRPr="006C66CA">
        <w:rPr>
          <w:rFonts w:cs="Arial"/>
          <w:b/>
          <w:bCs/>
        </w:rPr>
        <w:t>building</w:t>
      </w:r>
      <w:r w:rsidRPr="006C66CA">
        <w:rPr>
          <w:rFonts w:cs="Arial"/>
          <w:b/>
          <w:bCs/>
          <w:spacing w:val="35"/>
        </w:rPr>
        <w:t xml:space="preserve"> </w:t>
      </w:r>
      <w:r w:rsidRPr="00FF4755">
        <w:rPr>
          <w:rFonts w:cs="Arial"/>
        </w:rPr>
        <w:t>This</w:t>
      </w:r>
      <w:r w:rsidRPr="008F496E">
        <w:rPr>
          <w:rFonts w:cs="Arial"/>
          <w:spacing w:val="-8"/>
        </w:rPr>
        <w:t xml:space="preserve"> </w:t>
      </w:r>
      <w:r w:rsidRPr="008F496E">
        <w:rPr>
          <w:rFonts w:cs="Arial"/>
        </w:rPr>
        <w:t>is</w:t>
      </w:r>
      <w:r w:rsidRPr="008F496E">
        <w:rPr>
          <w:rFonts w:cs="Arial"/>
          <w:spacing w:val="-8"/>
        </w:rPr>
        <w:t xml:space="preserve"> </w:t>
      </w:r>
      <w:r w:rsidRPr="008F496E">
        <w:rPr>
          <w:rFonts w:cs="Arial"/>
        </w:rPr>
        <w:t>a</w:t>
      </w:r>
      <w:r w:rsidRPr="008F496E">
        <w:rPr>
          <w:rFonts w:cs="Arial"/>
          <w:spacing w:val="-8"/>
        </w:rPr>
        <w:t xml:space="preserve"> </w:t>
      </w:r>
      <w:r w:rsidRPr="008F496E">
        <w:rPr>
          <w:rFonts w:cs="Arial"/>
        </w:rPr>
        <w:t>prospective</w:t>
      </w:r>
      <w:r w:rsidRPr="008F496E">
        <w:rPr>
          <w:rFonts w:cs="Arial"/>
          <w:spacing w:val="-8"/>
        </w:rPr>
        <w:t xml:space="preserve"> </w:t>
      </w:r>
      <w:r w:rsidRPr="008F496E">
        <w:rPr>
          <w:rFonts w:cs="Arial"/>
        </w:rPr>
        <w:t>observational</w:t>
      </w:r>
      <w:r w:rsidRPr="008F496E">
        <w:rPr>
          <w:rFonts w:cs="Arial"/>
          <w:spacing w:val="-8"/>
        </w:rPr>
        <w:t xml:space="preserve"> </w:t>
      </w:r>
      <w:r w:rsidRPr="008F496E">
        <w:rPr>
          <w:rFonts w:cs="Arial"/>
        </w:rPr>
        <w:t>cohort</w:t>
      </w:r>
      <w:r w:rsidRPr="008F496E">
        <w:rPr>
          <w:rFonts w:cs="Arial"/>
          <w:spacing w:val="-8"/>
        </w:rPr>
        <w:t xml:space="preserve"> </w:t>
      </w:r>
      <w:r w:rsidRPr="008F496E">
        <w:rPr>
          <w:rFonts w:cs="Arial"/>
        </w:rPr>
        <w:t>study</w:t>
      </w:r>
      <w:r w:rsidRPr="008F496E">
        <w:rPr>
          <w:rFonts w:cs="Arial"/>
          <w:spacing w:val="-8"/>
        </w:rPr>
        <w:t xml:space="preserve"> </w:t>
      </w:r>
      <w:r w:rsidRPr="008F496E">
        <w:rPr>
          <w:rFonts w:cs="Arial"/>
        </w:rPr>
        <w:t>to</w:t>
      </w:r>
      <w:r w:rsidRPr="008F496E">
        <w:rPr>
          <w:rFonts w:cs="Arial"/>
          <w:spacing w:val="-8"/>
        </w:rPr>
        <w:t xml:space="preserve"> </w:t>
      </w:r>
      <w:r w:rsidRPr="008F496E">
        <w:rPr>
          <w:rFonts w:cs="Arial"/>
        </w:rPr>
        <w:t>investigate</w:t>
      </w:r>
      <w:r w:rsidRPr="006C66CA">
        <w:rPr>
          <w:rFonts w:cs="Arial"/>
          <w:spacing w:val="-8"/>
          <w:rPrChange w:id="5178" w:author="Harry Shamoon" w:date="2015-03-05T19:28:00Z">
            <w:rPr>
              <w:spacing w:val="-8"/>
            </w:rPr>
          </w:rPrChange>
        </w:rPr>
        <w:t xml:space="preserve"> </w:t>
      </w:r>
      <w:r w:rsidRPr="006C66CA">
        <w:rPr>
          <w:rFonts w:cs="Arial"/>
          <w:rPrChange w:id="5179" w:author="Harry Shamoon" w:date="2015-03-05T19:28:00Z">
            <w:rPr/>
          </w:rPrChange>
        </w:rPr>
        <w:t>sustained</w:t>
      </w:r>
      <w:r w:rsidRPr="006C66CA">
        <w:rPr>
          <w:rFonts w:cs="Arial"/>
          <w:w w:val="99"/>
          <w:rPrChange w:id="5180" w:author="Harry Shamoon" w:date="2015-03-05T19:28:00Z">
            <w:rPr>
              <w:w w:val="99"/>
            </w:rPr>
          </w:rPrChange>
        </w:rPr>
        <w:t xml:space="preserve"> </w:t>
      </w:r>
      <w:r w:rsidRPr="006C66CA">
        <w:rPr>
          <w:rFonts w:cs="Arial"/>
          <w:rPrChange w:id="5181" w:author="Harry Shamoon" w:date="2015-03-05T19:28:00Z">
            <w:rPr/>
          </w:rPrChange>
        </w:rPr>
        <w:t xml:space="preserve">provider fidelity with EMR-triggered </w:t>
      </w:r>
      <w:r w:rsidRPr="006C66CA">
        <w:rPr>
          <w:rFonts w:cs="Arial"/>
          <w:spacing w:val="-3"/>
          <w:rPrChange w:id="5182" w:author="Harry Shamoon" w:date="2015-03-05T19:28:00Z">
            <w:rPr>
              <w:spacing w:val="-3"/>
            </w:rPr>
          </w:rPrChange>
        </w:rPr>
        <w:t xml:space="preserve">preventive </w:t>
      </w:r>
      <w:r w:rsidRPr="006C66CA">
        <w:rPr>
          <w:rFonts w:cs="Arial"/>
          <w:rPrChange w:id="5183" w:author="Harry Shamoon" w:date="2015-03-05T19:28:00Z">
            <w:rPr/>
          </w:rPrChange>
        </w:rPr>
        <w:t xml:space="preserve">interventions in </w:t>
      </w:r>
      <w:proofErr w:type="spellStart"/>
      <w:r w:rsidRPr="006C66CA">
        <w:rPr>
          <w:rFonts w:cs="Arial"/>
          <w:rPrChange w:id="5184" w:author="Harry Shamoon" w:date="2015-03-05T19:28:00Z">
            <w:rPr/>
          </w:rPrChange>
        </w:rPr>
        <w:t>PROOFCheck</w:t>
      </w:r>
      <w:proofErr w:type="spellEnd"/>
      <w:ins w:id="5185" w:author="Harry Shamoon" w:date="2015-03-05T20:35:00Z">
        <w:r w:rsidR="008F496E">
          <w:rPr>
            <w:rFonts w:cs="Arial"/>
          </w:rPr>
          <w:t>.</w:t>
        </w:r>
      </w:ins>
      <w:del w:id="5186" w:author="Harry Shamoon" w:date="2015-03-05T20:35:00Z">
        <w:r w:rsidRPr="008F496E" w:rsidDel="008F496E">
          <w:rPr>
            <w:rFonts w:cs="Arial"/>
          </w:rPr>
          <w:delText xml:space="preserve">, </w:delText>
        </w:r>
        <w:r w:rsidRPr="008F496E" w:rsidDel="008F496E">
          <w:rPr>
            <w:rFonts w:cs="Arial"/>
            <w:spacing w:val="-4"/>
          </w:rPr>
          <w:delText xml:space="preserve">Dr. </w:delText>
        </w:r>
        <w:r w:rsidRPr="008F496E" w:rsidDel="008F496E">
          <w:rPr>
            <w:rFonts w:cs="Arial"/>
          </w:rPr>
          <w:delText>Gong’s pragmatic</w:delText>
        </w:r>
        <w:r w:rsidRPr="008F496E" w:rsidDel="008F496E">
          <w:rPr>
            <w:rFonts w:cs="Arial"/>
            <w:spacing w:val="-8"/>
          </w:rPr>
          <w:delText xml:space="preserve"> </w:delText>
        </w:r>
        <w:r w:rsidRPr="006C66CA" w:rsidDel="008F496E">
          <w:rPr>
            <w:rFonts w:cs="Arial"/>
            <w:rPrChange w:id="5187" w:author="Harry Shamoon" w:date="2015-03-05T19:28:00Z">
              <w:rPr/>
            </w:rPrChange>
          </w:rPr>
          <w:delText>multicenter</w:delText>
        </w:r>
        <w:r w:rsidRPr="006C66CA" w:rsidDel="008F496E">
          <w:rPr>
            <w:rFonts w:cs="Arial"/>
            <w:w w:val="99"/>
            <w:rPrChange w:id="5188" w:author="Harry Shamoon" w:date="2015-03-05T19:28:00Z">
              <w:rPr>
                <w:w w:val="99"/>
              </w:rPr>
            </w:rPrChange>
          </w:rPr>
          <w:delText xml:space="preserve"> </w:delText>
        </w:r>
        <w:r w:rsidRPr="006C66CA" w:rsidDel="008F496E">
          <w:rPr>
            <w:rFonts w:cs="Arial"/>
            <w:rPrChange w:id="5189" w:author="Harry Shamoon" w:date="2015-03-05T19:28:00Z">
              <w:rPr/>
            </w:rPrChange>
          </w:rPr>
          <w:delText>trial</w:delText>
        </w:r>
      </w:del>
      <w:r w:rsidRPr="006C66CA">
        <w:rPr>
          <w:rFonts w:cs="Arial"/>
          <w:rPrChange w:id="5190" w:author="Harry Shamoon" w:date="2015-03-05T19:28:00Z">
            <w:rPr/>
          </w:rPrChange>
        </w:rPr>
        <w:t>.</w:t>
      </w:r>
      <w:r w:rsidRPr="006C66CA">
        <w:rPr>
          <w:rFonts w:cs="Arial"/>
          <w:spacing w:val="1"/>
          <w:rPrChange w:id="5191" w:author="Harry Shamoon" w:date="2015-03-05T19:28:00Z">
            <w:rPr>
              <w:spacing w:val="1"/>
            </w:rPr>
          </w:rPrChange>
        </w:rPr>
        <w:t xml:space="preserve"> </w:t>
      </w:r>
      <w:r w:rsidRPr="006C66CA">
        <w:rPr>
          <w:rFonts w:cs="Arial"/>
          <w:spacing w:val="-4"/>
          <w:rPrChange w:id="5192" w:author="Harry Shamoon" w:date="2015-03-05T19:28:00Z">
            <w:rPr>
              <w:spacing w:val="-4"/>
            </w:rPr>
          </w:rPrChange>
        </w:rPr>
        <w:t>We</w:t>
      </w:r>
      <w:r w:rsidRPr="006C66CA">
        <w:rPr>
          <w:rFonts w:cs="Arial"/>
          <w:spacing w:val="-14"/>
          <w:rPrChange w:id="5193" w:author="Harry Shamoon" w:date="2015-03-05T19:28:00Z">
            <w:rPr>
              <w:spacing w:val="-14"/>
            </w:rPr>
          </w:rPrChange>
        </w:rPr>
        <w:t xml:space="preserve"> </w:t>
      </w:r>
      <w:r w:rsidRPr="006C66CA">
        <w:rPr>
          <w:rFonts w:cs="Arial"/>
          <w:rPrChange w:id="5194" w:author="Harry Shamoon" w:date="2015-03-05T19:28:00Z">
            <w:rPr/>
          </w:rPrChange>
        </w:rPr>
        <w:t>will</w:t>
      </w:r>
      <w:r w:rsidRPr="006C66CA">
        <w:rPr>
          <w:rFonts w:cs="Arial"/>
          <w:spacing w:val="-14"/>
          <w:rPrChange w:id="5195" w:author="Harry Shamoon" w:date="2015-03-05T19:28:00Z">
            <w:rPr>
              <w:spacing w:val="-14"/>
            </w:rPr>
          </w:rPrChange>
        </w:rPr>
        <w:t xml:space="preserve"> </w:t>
      </w:r>
      <w:r w:rsidRPr="006C66CA">
        <w:rPr>
          <w:rFonts w:cs="Arial"/>
          <w:rPrChange w:id="5196" w:author="Harry Shamoon" w:date="2015-03-05T19:28:00Z">
            <w:rPr/>
          </w:rPrChange>
        </w:rPr>
        <w:t>build</w:t>
      </w:r>
      <w:r w:rsidRPr="006C66CA">
        <w:rPr>
          <w:rFonts w:cs="Arial"/>
          <w:spacing w:val="-14"/>
          <w:rPrChange w:id="5197" w:author="Harry Shamoon" w:date="2015-03-05T19:28:00Z">
            <w:rPr>
              <w:spacing w:val="-14"/>
            </w:rPr>
          </w:rPrChange>
        </w:rPr>
        <w:t xml:space="preserve"> </w:t>
      </w:r>
      <w:r w:rsidRPr="006C66CA">
        <w:rPr>
          <w:rFonts w:cs="Arial"/>
          <w:rPrChange w:id="5198" w:author="Harry Shamoon" w:date="2015-03-05T19:28:00Z">
            <w:rPr/>
          </w:rPrChange>
        </w:rPr>
        <w:t>a</w:t>
      </w:r>
      <w:r w:rsidRPr="006C66CA">
        <w:rPr>
          <w:rFonts w:cs="Arial"/>
          <w:spacing w:val="-14"/>
          <w:rPrChange w:id="5199" w:author="Harry Shamoon" w:date="2015-03-05T19:28:00Z">
            <w:rPr>
              <w:spacing w:val="-14"/>
            </w:rPr>
          </w:rPrChange>
        </w:rPr>
        <w:t xml:space="preserve"> </w:t>
      </w:r>
      <w:r w:rsidRPr="006C66CA">
        <w:rPr>
          <w:rFonts w:cs="Arial"/>
          <w:rPrChange w:id="5200" w:author="Harry Shamoon" w:date="2015-03-05T19:28:00Z">
            <w:rPr/>
          </w:rPrChange>
        </w:rPr>
        <w:t>Bayesian</w:t>
      </w:r>
      <w:r w:rsidRPr="006C66CA">
        <w:rPr>
          <w:rFonts w:cs="Arial"/>
          <w:spacing w:val="-14"/>
          <w:rPrChange w:id="5201" w:author="Harry Shamoon" w:date="2015-03-05T19:28:00Z">
            <w:rPr>
              <w:spacing w:val="-14"/>
            </w:rPr>
          </w:rPrChange>
        </w:rPr>
        <w:t xml:space="preserve"> </w:t>
      </w:r>
      <w:r w:rsidRPr="006C66CA">
        <w:rPr>
          <w:rFonts w:cs="Arial"/>
          <w:rPrChange w:id="5202" w:author="Harry Shamoon" w:date="2015-03-05T19:28:00Z">
            <w:rPr/>
          </w:rPrChange>
        </w:rPr>
        <w:t>hierarchical</w:t>
      </w:r>
      <w:r w:rsidRPr="006C66CA">
        <w:rPr>
          <w:rFonts w:cs="Arial"/>
          <w:spacing w:val="-14"/>
          <w:rPrChange w:id="5203" w:author="Harry Shamoon" w:date="2015-03-05T19:28:00Z">
            <w:rPr>
              <w:spacing w:val="-14"/>
            </w:rPr>
          </w:rPrChange>
        </w:rPr>
        <w:t xml:space="preserve"> </w:t>
      </w:r>
      <w:r w:rsidRPr="006C66CA">
        <w:rPr>
          <w:rFonts w:cs="Arial"/>
          <w:rPrChange w:id="5204" w:author="Harry Shamoon" w:date="2015-03-05T19:28:00Z">
            <w:rPr/>
          </w:rPrChange>
        </w:rPr>
        <w:t>multivariate</w:t>
      </w:r>
      <w:r w:rsidRPr="006C66CA">
        <w:rPr>
          <w:rFonts w:cs="Arial"/>
          <w:spacing w:val="-14"/>
          <w:rPrChange w:id="5205" w:author="Harry Shamoon" w:date="2015-03-05T19:28:00Z">
            <w:rPr>
              <w:spacing w:val="-14"/>
            </w:rPr>
          </w:rPrChange>
        </w:rPr>
        <w:t xml:space="preserve"> </w:t>
      </w:r>
      <w:r w:rsidRPr="006C66CA">
        <w:rPr>
          <w:rFonts w:cs="Arial"/>
          <w:rPrChange w:id="5206" w:author="Harry Shamoon" w:date="2015-03-05T19:28:00Z">
            <w:rPr/>
          </w:rPrChange>
        </w:rPr>
        <w:t>logistic</w:t>
      </w:r>
      <w:r w:rsidRPr="006C66CA">
        <w:rPr>
          <w:rFonts w:cs="Arial"/>
          <w:spacing w:val="-14"/>
          <w:rPrChange w:id="5207" w:author="Harry Shamoon" w:date="2015-03-05T19:28:00Z">
            <w:rPr>
              <w:spacing w:val="-14"/>
            </w:rPr>
          </w:rPrChange>
        </w:rPr>
        <w:t xml:space="preserve"> </w:t>
      </w:r>
      <w:r w:rsidRPr="006C66CA">
        <w:rPr>
          <w:rFonts w:cs="Arial"/>
          <w:rPrChange w:id="5208" w:author="Harry Shamoon" w:date="2015-03-05T19:28:00Z">
            <w:rPr/>
          </w:rPrChange>
        </w:rPr>
        <w:t>regression</w:t>
      </w:r>
      <w:r w:rsidRPr="006C66CA">
        <w:rPr>
          <w:rFonts w:cs="Arial"/>
          <w:spacing w:val="-14"/>
          <w:rPrChange w:id="5209" w:author="Harry Shamoon" w:date="2015-03-05T19:28:00Z">
            <w:rPr>
              <w:spacing w:val="-14"/>
            </w:rPr>
          </w:rPrChange>
        </w:rPr>
        <w:t xml:space="preserve"> </w:t>
      </w:r>
      <w:r w:rsidRPr="006C66CA">
        <w:rPr>
          <w:rFonts w:cs="Arial"/>
          <w:rPrChange w:id="5210" w:author="Harry Shamoon" w:date="2015-03-05T19:28:00Z">
            <w:rPr/>
          </w:rPrChange>
        </w:rPr>
        <w:t>model</w:t>
      </w:r>
      <w:r w:rsidRPr="006C66CA">
        <w:rPr>
          <w:rFonts w:cs="Arial"/>
          <w:spacing w:val="-14"/>
          <w:rPrChange w:id="5211" w:author="Harry Shamoon" w:date="2015-03-05T19:28:00Z">
            <w:rPr>
              <w:spacing w:val="-14"/>
            </w:rPr>
          </w:rPrChange>
        </w:rPr>
        <w:t xml:space="preserve"> </w:t>
      </w:r>
      <w:r w:rsidRPr="006C66CA">
        <w:rPr>
          <w:rFonts w:cs="Arial"/>
          <w:rPrChange w:id="5212" w:author="Harry Shamoon" w:date="2015-03-05T19:28:00Z">
            <w:rPr/>
          </w:rPrChange>
        </w:rPr>
        <w:t>of</w:t>
      </w:r>
      <w:r w:rsidRPr="006C66CA">
        <w:rPr>
          <w:rFonts w:cs="Arial"/>
          <w:spacing w:val="-14"/>
          <w:rPrChange w:id="5213" w:author="Harry Shamoon" w:date="2015-03-05T19:28:00Z">
            <w:rPr>
              <w:spacing w:val="-14"/>
            </w:rPr>
          </w:rPrChange>
        </w:rPr>
        <w:t xml:space="preserve"> </w:t>
      </w:r>
      <w:r w:rsidRPr="006C66CA">
        <w:rPr>
          <w:rFonts w:cs="Arial"/>
          <w:rPrChange w:id="5214" w:author="Harry Shamoon" w:date="2015-03-05T19:28:00Z">
            <w:rPr/>
          </w:rPrChange>
        </w:rPr>
        <w:t>time-invariant</w:t>
      </w:r>
      <w:r w:rsidRPr="006C66CA">
        <w:rPr>
          <w:rFonts w:cs="Arial"/>
          <w:spacing w:val="-14"/>
          <w:rPrChange w:id="5215" w:author="Harry Shamoon" w:date="2015-03-05T19:28:00Z">
            <w:rPr>
              <w:spacing w:val="-14"/>
            </w:rPr>
          </w:rPrChange>
        </w:rPr>
        <w:t xml:space="preserve"> </w:t>
      </w:r>
      <w:r w:rsidRPr="006C66CA">
        <w:rPr>
          <w:rFonts w:cs="Arial"/>
          <w:rPrChange w:id="5216" w:author="Harry Shamoon" w:date="2015-03-05T19:28:00Z">
            <w:rPr/>
          </w:rPrChange>
        </w:rPr>
        <w:t>and</w:t>
      </w:r>
      <w:r w:rsidRPr="006C66CA">
        <w:rPr>
          <w:rFonts w:cs="Arial"/>
          <w:spacing w:val="-14"/>
          <w:rPrChange w:id="5217" w:author="Harry Shamoon" w:date="2015-03-05T19:28:00Z">
            <w:rPr>
              <w:spacing w:val="-14"/>
            </w:rPr>
          </w:rPrChange>
        </w:rPr>
        <w:t xml:space="preserve"> </w:t>
      </w:r>
      <w:r w:rsidRPr="006C66CA">
        <w:rPr>
          <w:rFonts w:cs="Arial"/>
          <w:rPrChange w:id="5218" w:author="Harry Shamoon" w:date="2015-03-05T19:28:00Z">
            <w:rPr/>
          </w:rPrChange>
        </w:rPr>
        <w:t>time-variant</w:t>
      </w:r>
      <w:r w:rsidRPr="006C66CA">
        <w:rPr>
          <w:rFonts w:cs="Arial"/>
          <w:w w:val="99"/>
          <w:rPrChange w:id="5219" w:author="Harry Shamoon" w:date="2015-03-05T19:28:00Z">
            <w:rPr>
              <w:w w:val="99"/>
            </w:rPr>
          </w:rPrChange>
        </w:rPr>
        <w:t xml:space="preserve"> </w:t>
      </w:r>
      <w:r w:rsidRPr="006C66CA">
        <w:rPr>
          <w:rFonts w:cs="Arial"/>
          <w:rPrChange w:id="5220" w:author="Harry Shamoon" w:date="2015-03-05T19:28:00Z">
            <w:rPr/>
          </w:rPrChange>
        </w:rPr>
        <w:t>demographic,</w:t>
      </w:r>
      <w:r w:rsidRPr="006C66CA">
        <w:rPr>
          <w:rFonts w:cs="Arial"/>
          <w:spacing w:val="-15"/>
          <w:rPrChange w:id="5221" w:author="Harry Shamoon" w:date="2015-03-05T19:28:00Z">
            <w:rPr>
              <w:spacing w:val="-15"/>
            </w:rPr>
          </w:rPrChange>
        </w:rPr>
        <w:t xml:space="preserve"> </w:t>
      </w:r>
      <w:r w:rsidRPr="006C66CA">
        <w:rPr>
          <w:rFonts w:cs="Arial"/>
          <w:rPrChange w:id="5222" w:author="Harry Shamoon" w:date="2015-03-05T19:28:00Z">
            <w:rPr/>
          </w:rPrChange>
        </w:rPr>
        <w:t>clinical</w:t>
      </w:r>
      <w:r w:rsidRPr="006C66CA">
        <w:rPr>
          <w:rFonts w:cs="Arial"/>
          <w:spacing w:val="-16"/>
          <w:rPrChange w:id="5223" w:author="Harry Shamoon" w:date="2015-03-05T19:28:00Z">
            <w:rPr>
              <w:spacing w:val="-16"/>
            </w:rPr>
          </w:rPrChange>
        </w:rPr>
        <w:t xml:space="preserve"> </w:t>
      </w:r>
      <w:r w:rsidRPr="006C66CA">
        <w:rPr>
          <w:rFonts w:cs="Arial"/>
          <w:rPrChange w:id="5224" w:author="Harry Shamoon" w:date="2015-03-05T19:28:00Z">
            <w:rPr/>
          </w:rPrChange>
        </w:rPr>
        <w:t>and</w:t>
      </w:r>
      <w:r w:rsidRPr="006C66CA">
        <w:rPr>
          <w:rFonts w:cs="Arial"/>
          <w:spacing w:val="-16"/>
          <w:rPrChange w:id="5225" w:author="Harry Shamoon" w:date="2015-03-05T19:28:00Z">
            <w:rPr>
              <w:spacing w:val="-16"/>
            </w:rPr>
          </w:rPrChange>
        </w:rPr>
        <w:t xml:space="preserve"> </w:t>
      </w:r>
      <w:r w:rsidRPr="006C66CA">
        <w:rPr>
          <w:rFonts w:cs="Arial"/>
          <w:rPrChange w:id="5226" w:author="Harry Shamoon" w:date="2015-03-05T19:28:00Z">
            <w:rPr/>
          </w:rPrChange>
        </w:rPr>
        <w:t>administrative</w:t>
      </w:r>
      <w:r w:rsidRPr="006C66CA">
        <w:rPr>
          <w:rFonts w:cs="Arial"/>
          <w:spacing w:val="-16"/>
          <w:rPrChange w:id="5227" w:author="Harry Shamoon" w:date="2015-03-05T19:28:00Z">
            <w:rPr>
              <w:spacing w:val="-16"/>
            </w:rPr>
          </w:rPrChange>
        </w:rPr>
        <w:t xml:space="preserve"> </w:t>
      </w:r>
      <w:r w:rsidRPr="006C66CA">
        <w:rPr>
          <w:rFonts w:cs="Arial"/>
          <w:rPrChange w:id="5228" w:author="Harry Shamoon" w:date="2015-03-05T19:28:00Z">
            <w:rPr/>
          </w:rPrChange>
        </w:rPr>
        <w:t>variables,</w:t>
      </w:r>
      <w:r w:rsidRPr="006C66CA">
        <w:rPr>
          <w:rFonts w:cs="Arial"/>
          <w:spacing w:val="-15"/>
          <w:rPrChange w:id="5229" w:author="Harry Shamoon" w:date="2015-03-05T19:28:00Z">
            <w:rPr>
              <w:spacing w:val="-15"/>
            </w:rPr>
          </w:rPrChange>
        </w:rPr>
        <w:t xml:space="preserve"> </w:t>
      </w:r>
      <w:r w:rsidRPr="006C66CA">
        <w:rPr>
          <w:rFonts w:cs="Arial"/>
          <w:rPrChange w:id="5230" w:author="Harry Shamoon" w:date="2015-03-05T19:28:00Z">
            <w:rPr/>
          </w:rPrChange>
        </w:rPr>
        <w:t>with</w:t>
      </w:r>
      <w:r w:rsidRPr="006C66CA">
        <w:rPr>
          <w:rFonts w:cs="Arial"/>
          <w:spacing w:val="-16"/>
          <w:rPrChange w:id="5231" w:author="Harry Shamoon" w:date="2015-03-05T19:28:00Z">
            <w:rPr>
              <w:spacing w:val="-16"/>
            </w:rPr>
          </w:rPrChange>
        </w:rPr>
        <w:t xml:space="preserve"> </w:t>
      </w:r>
      <w:r w:rsidRPr="006C66CA">
        <w:rPr>
          <w:rFonts w:cs="Arial"/>
          <w:spacing w:val="-3"/>
          <w:rPrChange w:id="5232" w:author="Harry Shamoon" w:date="2015-03-05T19:28:00Z">
            <w:rPr>
              <w:spacing w:val="-3"/>
            </w:rPr>
          </w:rPrChange>
        </w:rPr>
        <w:t>levels</w:t>
      </w:r>
      <w:r w:rsidRPr="006C66CA">
        <w:rPr>
          <w:rFonts w:cs="Arial"/>
          <w:spacing w:val="-16"/>
          <w:rPrChange w:id="5233" w:author="Harry Shamoon" w:date="2015-03-05T19:28:00Z">
            <w:rPr>
              <w:spacing w:val="-16"/>
            </w:rPr>
          </w:rPrChange>
        </w:rPr>
        <w:t xml:space="preserve"> </w:t>
      </w:r>
      <w:r w:rsidRPr="006C66CA">
        <w:rPr>
          <w:rFonts w:cs="Arial"/>
          <w:spacing w:val="-3"/>
          <w:rPrChange w:id="5234" w:author="Harry Shamoon" w:date="2015-03-05T19:28:00Z">
            <w:rPr>
              <w:spacing w:val="-3"/>
            </w:rPr>
          </w:rPrChange>
        </w:rPr>
        <w:t>for</w:t>
      </w:r>
      <w:r w:rsidRPr="006C66CA">
        <w:rPr>
          <w:rFonts w:cs="Arial"/>
          <w:spacing w:val="-16"/>
          <w:rPrChange w:id="5235" w:author="Harry Shamoon" w:date="2015-03-05T19:28:00Z">
            <w:rPr>
              <w:spacing w:val="-16"/>
            </w:rPr>
          </w:rPrChange>
        </w:rPr>
        <w:t xml:space="preserve"> </w:t>
      </w:r>
      <w:r w:rsidRPr="006C66CA">
        <w:rPr>
          <w:rFonts w:cs="Arial"/>
          <w:rPrChange w:id="5236" w:author="Harry Shamoon" w:date="2015-03-05T19:28:00Z">
            <w:rPr/>
          </w:rPrChange>
        </w:rPr>
        <w:t>service,</w:t>
      </w:r>
      <w:r w:rsidRPr="006C66CA">
        <w:rPr>
          <w:rFonts w:cs="Arial"/>
          <w:spacing w:val="-15"/>
          <w:rPrChange w:id="5237" w:author="Harry Shamoon" w:date="2015-03-05T19:28:00Z">
            <w:rPr>
              <w:spacing w:val="-15"/>
            </w:rPr>
          </w:rPrChange>
        </w:rPr>
        <w:t xml:space="preserve"> </w:t>
      </w:r>
      <w:r w:rsidRPr="006C66CA">
        <w:rPr>
          <w:rFonts w:cs="Arial"/>
          <w:rPrChange w:id="5238" w:author="Harry Shamoon" w:date="2015-03-05T19:28:00Z">
            <w:rPr/>
          </w:rPrChange>
        </w:rPr>
        <w:t>ward</w:t>
      </w:r>
      <w:r w:rsidRPr="006C66CA">
        <w:rPr>
          <w:rFonts w:cs="Arial"/>
          <w:spacing w:val="-16"/>
          <w:rPrChange w:id="5239" w:author="Harry Shamoon" w:date="2015-03-05T19:28:00Z">
            <w:rPr>
              <w:spacing w:val="-16"/>
            </w:rPr>
          </w:rPrChange>
        </w:rPr>
        <w:t xml:space="preserve"> </w:t>
      </w:r>
      <w:r w:rsidRPr="006C66CA">
        <w:rPr>
          <w:rFonts w:cs="Arial"/>
          <w:rPrChange w:id="5240" w:author="Harry Shamoon" w:date="2015-03-05T19:28:00Z">
            <w:rPr/>
          </w:rPrChange>
        </w:rPr>
        <w:t>and</w:t>
      </w:r>
      <w:r w:rsidRPr="006C66CA">
        <w:rPr>
          <w:rFonts w:cs="Arial"/>
          <w:spacing w:val="-16"/>
          <w:rPrChange w:id="5241" w:author="Harry Shamoon" w:date="2015-03-05T19:28:00Z">
            <w:rPr>
              <w:spacing w:val="-16"/>
            </w:rPr>
          </w:rPrChange>
        </w:rPr>
        <w:t xml:space="preserve"> </w:t>
      </w:r>
      <w:r w:rsidRPr="006C66CA">
        <w:rPr>
          <w:rFonts w:cs="Arial"/>
          <w:rPrChange w:id="5242" w:author="Harry Shamoon" w:date="2015-03-05T19:28:00Z">
            <w:rPr/>
          </w:rPrChange>
        </w:rPr>
        <w:t>institution,</w:t>
      </w:r>
      <w:r w:rsidRPr="006C66CA">
        <w:rPr>
          <w:rFonts w:cs="Arial"/>
          <w:spacing w:val="-15"/>
          <w:rPrChange w:id="5243" w:author="Harry Shamoon" w:date="2015-03-05T19:28:00Z">
            <w:rPr>
              <w:spacing w:val="-15"/>
            </w:rPr>
          </w:rPrChange>
        </w:rPr>
        <w:t xml:space="preserve"> </w:t>
      </w:r>
      <w:r w:rsidRPr="006C66CA">
        <w:rPr>
          <w:rFonts w:cs="Arial"/>
          <w:rPrChange w:id="5244" w:author="Harry Shamoon" w:date="2015-03-05T19:28:00Z">
            <w:rPr/>
          </w:rPrChange>
        </w:rPr>
        <w:t>analogously</w:t>
      </w:r>
      <w:r w:rsidRPr="006C66CA">
        <w:rPr>
          <w:rFonts w:cs="Arial"/>
          <w:spacing w:val="-16"/>
          <w:rPrChange w:id="5245" w:author="Harry Shamoon" w:date="2015-03-05T19:28:00Z">
            <w:rPr>
              <w:spacing w:val="-16"/>
            </w:rPr>
          </w:rPrChange>
        </w:rPr>
        <w:t xml:space="preserve"> </w:t>
      </w:r>
      <w:r w:rsidRPr="006C66CA">
        <w:rPr>
          <w:rFonts w:cs="Arial"/>
          <w:rPrChange w:id="5246" w:author="Harry Shamoon" w:date="2015-03-05T19:28:00Z">
            <w:rPr/>
          </w:rPrChange>
        </w:rPr>
        <w:t>to</w:t>
      </w:r>
      <w:r w:rsidRPr="006C66CA">
        <w:rPr>
          <w:rFonts w:cs="Arial"/>
          <w:spacing w:val="-16"/>
          <w:rPrChange w:id="5247" w:author="Harry Shamoon" w:date="2015-03-05T19:28:00Z">
            <w:rPr>
              <w:spacing w:val="-16"/>
            </w:rPr>
          </w:rPrChange>
        </w:rPr>
        <w:t xml:space="preserve"> </w:t>
      </w:r>
      <w:r w:rsidRPr="006C66CA">
        <w:rPr>
          <w:rFonts w:cs="Arial"/>
          <w:rPrChange w:id="5248" w:author="Harry Shamoon" w:date="2015-03-05T19:28:00Z">
            <w:rPr/>
          </w:rPrChange>
        </w:rPr>
        <w:t>aim</w:t>
      </w:r>
      <w:r w:rsidRPr="006C66CA">
        <w:rPr>
          <w:rFonts w:cs="Arial"/>
          <w:w w:val="99"/>
          <w:rPrChange w:id="5249" w:author="Harry Shamoon" w:date="2015-03-05T19:28:00Z">
            <w:rPr>
              <w:w w:val="99"/>
            </w:rPr>
          </w:rPrChange>
        </w:rPr>
        <w:t xml:space="preserve"> </w:t>
      </w:r>
      <w:r w:rsidRPr="006C66CA">
        <w:rPr>
          <w:rFonts w:cs="Arial"/>
          <w:rPrChange w:id="5250" w:author="Harry Shamoon" w:date="2015-03-05T19:28:00Z">
            <w:rPr/>
          </w:rPrChange>
        </w:rPr>
        <w:t>1; the hierarchical structure is to reflect certain biases and attitudes ingrained in certain medical or surgical</w:t>
      </w:r>
      <w:r w:rsidRPr="006C66CA">
        <w:rPr>
          <w:rFonts w:cs="Arial"/>
          <w:spacing w:val="-35"/>
          <w:rPrChange w:id="5251" w:author="Harry Shamoon" w:date="2015-03-05T19:28:00Z">
            <w:rPr>
              <w:spacing w:val="-35"/>
            </w:rPr>
          </w:rPrChange>
        </w:rPr>
        <w:t xml:space="preserve"> </w:t>
      </w:r>
      <w:proofErr w:type="spellStart"/>
      <w:r w:rsidRPr="006C66CA">
        <w:rPr>
          <w:rFonts w:cs="Arial"/>
          <w:rPrChange w:id="5252" w:author="Harry Shamoon" w:date="2015-03-05T19:28:00Z">
            <w:rPr/>
          </w:rPrChange>
        </w:rPr>
        <w:t>spe</w:t>
      </w:r>
      <w:proofErr w:type="spellEnd"/>
      <w:r w:rsidRPr="006C66CA">
        <w:rPr>
          <w:rFonts w:cs="Arial"/>
          <w:rPrChange w:id="5253" w:author="Harry Shamoon" w:date="2015-03-05T19:28:00Z">
            <w:rPr/>
          </w:rPrChange>
        </w:rPr>
        <w:t>-</w:t>
      </w:r>
      <w:r w:rsidRPr="006C66CA">
        <w:rPr>
          <w:rFonts w:cs="Arial"/>
          <w:w w:val="99"/>
          <w:rPrChange w:id="5254" w:author="Harry Shamoon" w:date="2015-03-05T19:28:00Z">
            <w:rPr>
              <w:w w:val="99"/>
            </w:rPr>
          </w:rPrChange>
        </w:rPr>
        <w:t xml:space="preserve"> </w:t>
      </w:r>
      <w:proofErr w:type="spellStart"/>
      <w:r w:rsidRPr="006C66CA">
        <w:rPr>
          <w:rFonts w:cs="Arial"/>
          <w:rPrChange w:id="5255" w:author="Harry Shamoon" w:date="2015-03-05T19:28:00Z">
            <w:rPr/>
          </w:rPrChange>
        </w:rPr>
        <w:t>cialties</w:t>
      </w:r>
      <w:proofErr w:type="spellEnd"/>
      <w:r w:rsidRPr="006C66CA">
        <w:rPr>
          <w:rFonts w:cs="Arial"/>
          <w:rPrChange w:id="5256" w:author="Harry Shamoon" w:date="2015-03-05T19:28:00Z">
            <w:rPr/>
          </w:rPrChange>
        </w:rPr>
        <w:t xml:space="preserve"> or hospital wards, which </w:t>
      </w:r>
      <w:r w:rsidRPr="006C66CA">
        <w:rPr>
          <w:rFonts w:cs="Arial"/>
          <w:spacing w:val="-3"/>
          <w:rPrChange w:id="5257" w:author="Harry Shamoon" w:date="2015-03-05T19:28:00Z">
            <w:rPr>
              <w:spacing w:val="-3"/>
            </w:rPr>
          </w:rPrChange>
        </w:rPr>
        <w:t xml:space="preserve">may </w:t>
      </w:r>
      <w:r w:rsidRPr="006C66CA">
        <w:rPr>
          <w:rFonts w:cs="Arial"/>
          <w:rPrChange w:id="5258" w:author="Harry Shamoon" w:date="2015-03-05T19:28:00Z">
            <w:rPr/>
          </w:rPrChange>
        </w:rPr>
        <w:t>lead to different associations between provider and patient</w:t>
      </w:r>
      <w:r w:rsidRPr="006C66CA">
        <w:rPr>
          <w:rFonts w:cs="Arial"/>
          <w:spacing w:val="30"/>
          <w:rPrChange w:id="5259" w:author="Harry Shamoon" w:date="2015-03-05T19:28:00Z">
            <w:rPr>
              <w:spacing w:val="30"/>
            </w:rPr>
          </w:rPrChange>
        </w:rPr>
        <w:t xml:space="preserve"> </w:t>
      </w:r>
      <w:r w:rsidRPr="006C66CA">
        <w:rPr>
          <w:rFonts w:cs="Arial"/>
          <w:rPrChange w:id="5260" w:author="Harry Shamoon" w:date="2015-03-05T19:28:00Z">
            <w:rPr/>
          </w:rPrChange>
        </w:rPr>
        <w:t>characteristics</w:t>
      </w:r>
      <w:r w:rsidRPr="006C66CA">
        <w:rPr>
          <w:rFonts w:cs="Arial"/>
          <w:w w:val="99"/>
          <w:rPrChange w:id="5261" w:author="Harry Shamoon" w:date="2015-03-05T19:28:00Z">
            <w:rPr>
              <w:w w:val="99"/>
            </w:rPr>
          </w:rPrChange>
        </w:rPr>
        <w:t xml:space="preserve"> </w:t>
      </w:r>
      <w:r w:rsidRPr="006C66CA">
        <w:rPr>
          <w:rFonts w:cs="Arial"/>
          <w:rPrChange w:id="5262" w:author="Harry Shamoon" w:date="2015-03-05T19:28:00Z">
            <w:rPr/>
          </w:rPrChange>
        </w:rPr>
        <w:t xml:space="preserve">and provider fidelity with treatment prompts, </w:t>
      </w:r>
      <w:r w:rsidRPr="006C66CA">
        <w:rPr>
          <w:rFonts w:cs="Arial"/>
          <w:spacing w:val="-3"/>
          <w:rPrChange w:id="5263" w:author="Harry Shamoon" w:date="2015-03-05T19:28:00Z">
            <w:rPr>
              <w:spacing w:val="-3"/>
            </w:rPr>
          </w:rPrChange>
        </w:rPr>
        <w:t xml:space="preserve">for </w:t>
      </w:r>
      <w:r w:rsidRPr="006C66CA">
        <w:rPr>
          <w:rFonts w:cs="Arial"/>
          <w:rPrChange w:id="5264" w:author="Harry Shamoon" w:date="2015-03-05T19:28:00Z">
            <w:rPr/>
          </w:rPrChange>
        </w:rPr>
        <w:t>example service-specific reluctance to use triggers to</w:t>
      </w:r>
      <w:r w:rsidRPr="006C66CA">
        <w:rPr>
          <w:rFonts w:cs="Arial"/>
          <w:spacing w:val="57"/>
          <w:rPrChange w:id="5265" w:author="Harry Shamoon" w:date="2015-03-05T19:28:00Z">
            <w:rPr>
              <w:spacing w:val="57"/>
            </w:rPr>
          </w:rPrChange>
        </w:rPr>
        <w:t xml:space="preserve"> </w:t>
      </w:r>
      <w:r w:rsidRPr="006C66CA">
        <w:rPr>
          <w:rFonts w:cs="Arial"/>
          <w:rPrChange w:id="5266" w:author="Harry Shamoon" w:date="2015-03-05T19:28:00Z">
            <w:rPr/>
          </w:rPrChange>
        </w:rPr>
        <w:t>minimize</w:t>
      </w:r>
      <w:r w:rsidRPr="006C66CA">
        <w:rPr>
          <w:rFonts w:cs="Arial"/>
          <w:w w:val="99"/>
          <w:rPrChange w:id="5267" w:author="Harry Shamoon" w:date="2015-03-05T19:28:00Z">
            <w:rPr>
              <w:w w:val="99"/>
            </w:rPr>
          </w:rPrChange>
        </w:rPr>
        <w:t xml:space="preserve"> </w:t>
      </w:r>
      <w:r w:rsidRPr="006C66CA">
        <w:rPr>
          <w:rFonts w:cs="Arial"/>
          <w:rPrChange w:id="5268" w:author="Harry Shamoon" w:date="2015-03-05T19:28:00Z">
            <w:rPr/>
          </w:rPrChange>
        </w:rPr>
        <w:t>blood cell transfusion</w:t>
      </w:r>
      <w:r w:rsidRPr="006C66CA">
        <w:rPr>
          <w:rFonts w:cs="Arial"/>
          <w:spacing w:val="-31"/>
          <w:rPrChange w:id="5269" w:author="Harry Shamoon" w:date="2015-03-05T19:28:00Z">
            <w:rPr>
              <w:spacing w:val="-31"/>
            </w:rPr>
          </w:rPrChange>
        </w:rPr>
        <w:t xml:space="preserve"> </w:t>
      </w:r>
      <w:r w:rsidRPr="006C66CA">
        <w:rPr>
          <w:rFonts w:cs="Arial"/>
          <w:rPrChange w:id="5270" w:author="Harry Shamoon" w:date="2015-03-05T19:28:00Z">
            <w:rPr/>
          </w:rPrChange>
        </w:rPr>
        <w:t>[63].</w:t>
      </w:r>
    </w:p>
    <w:p w14:paraId="5F7A1E68" w14:textId="3A336EB5" w:rsidR="00F731E7" w:rsidRPr="008F496E" w:rsidDel="008F496E" w:rsidRDefault="00082CF3">
      <w:pPr>
        <w:pStyle w:val="BodyText"/>
        <w:spacing w:before="2"/>
        <w:ind w:left="100" w:right="117" w:firstLine="338"/>
        <w:jc w:val="both"/>
        <w:rPr>
          <w:del w:id="5271" w:author="Harry Shamoon" w:date="2015-03-05T20:35:00Z"/>
          <w:rFonts w:cs="Arial"/>
        </w:rPr>
        <w:pPrChange w:id="5272" w:author="Harry Shamoon" w:date="2015-03-05T19:42:00Z">
          <w:pPr>
            <w:pStyle w:val="BodyText"/>
            <w:spacing w:before="2" w:line="268" w:lineRule="auto"/>
            <w:ind w:left="100" w:right="117" w:firstLine="338"/>
            <w:jc w:val="both"/>
          </w:pPr>
        </w:pPrChange>
      </w:pPr>
      <w:bookmarkStart w:id="5273" w:name="_GoBack"/>
      <w:bookmarkEnd w:id="5273"/>
      <w:del w:id="5274" w:author="Harry Shamoon" w:date="2015-03-05T20:35:00Z">
        <w:r w:rsidRPr="008F496E" w:rsidDel="008F496E">
          <w:rPr>
            <w:rFonts w:cs="Arial"/>
            <w:highlight w:val="yellow"/>
            <w:rPrChange w:id="5275" w:author="Harry Shamoon" w:date="2015-03-05T20:35:00Z">
              <w:rPr/>
            </w:rPrChange>
          </w:rPr>
          <w:delText>As an exploratory aim, we will attempt to individualize the suggested measures to make them more</w:delText>
        </w:r>
        <w:r w:rsidRPr="008F496E" w:rsidDel="008F496E">
          <w:rPr>
            <w:rFonts w:cs="Arial"/>
            <w:spacing w:val="41"/>
            <w:highlight w:val="yellow"/>
            <w:rPrChange w:id="5276" w:author="Harry Shamoon" w:date="2015-03-05T20:35:00Z">
              <w:rPr>
                <w:spacing w:val="41"/>
              </w:rPr>
            </w:rPrChange>
          </w:rPr>
          <w:delText xml:space="preserve"> </w:delText>
        </w:r>
        <w:r w:rsidRPr="008F496E" w:rsidDel="008F496E">
          <w:rPr>
            <w:rFonts w:cs="Arial"/>
            <w:highlight w:val="yellow"/>
            <w:rPrChange w:id="5277" w:author="Harry Shamoon" w:date="2015-03-05T20:35:00Z">
              <w:rPr/>
            </w:rPrChange>
          </w:rPr>
          <w:delText>patient</w:delText>
        </w:r>
        <w:r w:rsidRPr="008F496E" w:rsidDel="008F496E">
          <w:rPr>
            <w:rFonts w:cs="Arial"/>
            <w:w w:val="99"/>
            <w:highlight w:val="yellow"/>
            <w:rPrChange w:id="5278" w:author="Harry Shamoon" w:date="2015-03-05T20:35:00Z">
              <w:rPr>
                <w:w w:val="99"/>
              </w:rPr>
            </w:rPrChange>
          </w:rPr>
          <w:delText xml:space="preserve"> </w:delText>
        </w:r>
        <w:r w:rsidRPr="008F496E" w:rsidDel="008F496E">
          <w:rPr>
            <w:rFonts w:cs="Arial"/>
            <w:highlight w:val="yellow"/>
            <w:rPrChange w:id="5279" w:author="Harry Shamoon" w:date="2015-03-05T20:35:00Z">
              <w:rPr/>
            </w:rPrChange>
          </w:rPr>
          <w:delText>specific</w:delText>
        </w:r>
        <w:r w:rsidRPr="008F496E" w:rsidDel="008F496E">
          <w:rPr>
            <w:rFonts w:cs="Arial"/>
            <w:spacing w:val="-13"/>
            <w:highlight w:val="yellow"/>
            <w:rPrChange w:id="5280" w:author="Harry Shamoon" w:date="2015-03-05T20:35:00Z">
              <w:rPr>
                <w:spacing w:val="-13"/>
              </w:rPr>
            </w:rPrChange>
          </w:rPr>
          <w:delText xml:space="preserve"> </w:delText>
        </w:r>
        <w:r w:rsidRPr="008F496E" w:rsidDel="008F496E">
          <w:rPr>
            <w:rFonts w:cs="Arial"/>
            <w:highlight w:val="yellow"/>
            <w:rPrChange w:id="5281" w:author="Harry Shamoon" w:date="2015-03-05T20:35:00Z">
              <w:rPr/>
            </w:rPrChange>
          </w:rPr>
          <w:delText>and</w:delText>
        </w:r>
        <w:r w:rsidRPr="008F496E" w:rsidDel="008F496E">
          <w:rPr>
            <w:rFonts w:cs="Arial"/>
            <w:spacing w:val="-12"/>
            <w:highlight w:val="yellow"/>
            <w:rPrChange w:id="5282" w:author="Harry Shamoon" w:date="2015-03-05T20:35:00Z">
              <w:rPr>
                <w:spacing w:val="-12"/>
              </w:rPr>
            </w:rPrChange>
          </w:rPr>
          <w:delText xml:space="preserve"> </w:delText>
        </w:r>
        <w:r w:rsidRPr="008F496E" w:rsidDel="008F496E">
          <w:rPr>
            <w:rFonts w:cs="Arial"/>
            <w:highlight w:val="yellow"/>
            <w:rPrChange w:id="5283" w:author="Harry Shamoon" w:date="2015-03-05T20:35:00Z">
              <w:rPr/>
            </w:rPrChange>
          </w:rPr>
          <w:delText>measure</w:delText>
        </w:r>
        <w:r w:rsidRPr="008F496E" w:rsidDel="008F496E">
          <w:rPr>
            <w:rFonts w:cs="Arial"/>
            <w:spacing w:val="-13"/>
            <w:highlight w:val="yellow"/>
            <w:rPrChange w:id="5284" w:author="Harry Shamoon" w:date="2015-03-05T20:35:00Z">
              <w:rPr>
                <w:spacing w:val="-13"/>
              </w:rPr>
            </w:rPrChange>
          </w:rPr>
          <w:delText xml:space="preserve"> </w:delText>
        </w:r>
        <w:r w:rsidRPr="008F496E" w:rsidDel="008F496E">
          <w:rPr>
            <w:rFonts w:cs="Arial"/>
            <w:highlight w:val="yellow"/>
            <w:rPrChange w:id="5285" w:author="Harry Shamoon" w:date="2015-03-05T20:35:00Z">
              <w:rPr/>
            </w:rPrChange>
          </w:rPr>
          <w:delText>the</w:delText>
        </w:r>
        <w:r w:rsidRPr="008F496E" w:rsidDel="008F496E">
          <w:rPr>
            <w:rFonts w:cs="Arial"/>
            <w:spacing w:val="-12"/>
            <w:highlight w:val="yellow"/>
            <w:rPrChange w:id="5286" w:author="Harry Shamoon" w:date="2015-03-05T20:35:00Z">
              <w:rPr>
                <w:spacing w:val="-12"/>
              </w:rPr>
            </w:rPrChange>
          </w:rPr>
          <w:delText xml:space="preserve"> </w:delText>
        </w:r>
        <w:r w:rsidRPr="008F496E" w:rsidDel="008F496E">
          <w:rPr>
            <w:rFonts w:cs="Arial"/>
            <w:highlight w:val="yellow"/>
            <w:rPrChange w:id="5287" w:author="Harry Shamoon" w:date="2015-03-05T20:35:00Z">
              <w:rPr/>
            </w:rPrChange>
          </w:rPr>
          <w:delText>improved</w:delText>
        </w:r>
        <w:r w:rsidRPr="008F496E" w:rsidDel="008F496E">
          <w:rPr>
            <w:rFonts w:cs="Arial"/>
            <w:spacing w:val="-13"/>
            <w:highlight w:val="yellow"/>
            <w:rPrChange w:id="5288" w:author="Harry Shamoon" w:date="2015-03-05T20:35:00Z">
              <w:rPr>
                <w:spacing w:val="-13"/>
              </w:rPr>
            </w:rPrChange>
          </w:rPr>
          <w:delText xml:space="preserve"> </w:delText>
        </w:r>
        <w:r w:rsidRPr="008F496E" w:rsidDel="008F496E">
          <w:rPr>
            <w:rFonts w:cs="Arial"/>
            <w:highlight w:val="yellow"/>
            <w:rPrChange w:id="5289" w:author="Harry Shamoon" w:date="2015-03-05T20:35:00Z">
              <w:rPr/>
            </w:rPrChange>
          </w:rPr>
          <w:delText>compliance</w:delText>
        </w:r>
        <w:r w:rsidRPr="008F496E" w:rsidDel="008F496E">
          <w:rPr>
            <w:rFonts w:cs="Arial"/>
            <w:spacing w:val="-12"/>
            <w:highlight w:val="yellow"/>
            <w:rPrChange w:id="5290" w:author="Harry Shamoon" w:date="2015-03-05T20:35:00Z">
              <w:rPr>
                <w:spacing w:val="-12"/>
              </w:rPr>
            </w:rPrChange>
          </w:rPr>
          <w:delText xml:space="preserve"> </w:delText>
        </w:r>
        <w:r w:rsidRPr="008F496E" w:rsidDel="008F496E">
          <w:rPr>
            <w:rFonts w:cs="Arial"/>
            <w:highlight w:val="yellow"/>
            <w:rPrChange w:id="5291" w:author="Harry Shamoon" w:date="2015-03-05T20:35:00Z">
              <w:rPr/>
            </w:rPrChange>
          </w:rPr>
          <w:delText>with</w:delText>
        </w:r>
        <w:r w:rsidRPr="008F496E" w:rsidDel="008F496E">
          <w:rPr>
            <w:rFonts w:cs="Arial"/>
            <w:spacing w:val="-13"/>
            <w:highlight w:val="yellow"/>
            <w:rPrChange w:id="5292" w:author="Harry Shamoon" w:date="2015-03-05T20:35:00Z">
              <w:rPr>
                <w:spacing w:val="-13"/>
              </w:rPr>
            </w:rPrChange>
          </w:rPr>
          <w:delText xml:space="preserve"> </w:delText>
        </w:r>
        <w:r w:rsidRPr="008F496E" w:rsidDel="008F496E">
          <w:rPr>
            <w:rFonts w:cs="Arial"/>
            <w:highlight w:val="yellow"/>
            <w:rPrChange w:id="5293" w:author="Harry Shamoon" w:date="2015-03-05T20:35:00Z">
              <w:rPr/>
            </w:rPrChange>
          </w:rPr>
          <w:delText>more</w:delText>
        </w:r>
        <w:r w:rsidRPr="008F496E" w:rsidDel="008F496E">
          <w:rPr>
            <w:rFonts w:cs="Arial"/>
            <w:spacing w:val="-12"/>
            <w:highlight w:val="yellow"/>
            <w:rPrChange w:id="5294" w:author="Harry Shamoon" w:date="2015-03-05T20:35:00Z">
              <w:rPr>
                <w:spacing w:val="-12"/>
              </w:rPr>
            </w:rPrChange>
          </w:rPr>
          <w:delText xml:space="preserve"> </w:delText>
        </w:r>
        <w:r w:rsidRPr="008F496E" w:rsidDel="008F496E">
          <w:rPr>
            <w:rFonts w:cs="Arial"/>
            <w:highlight w:val="yellow"/>
            <w:rPrChange w:id="5295" w:author="Harry Shamoon" w:date="2015-03-05T20:35:00Z">
              <w:rPr/>
            </w:rPrChange>
          </w:rPr>
          <w:delText>patient-tailored</w:delText>
        </w:r>
        <w:r w:rsidRPr="008F496E" w:rsidDel="008F496E">
          <w:rPr>
            <w:rFonts w:cs="Arial"/>
            <w:spacing w:val="-12"/>
            <w:highlight w:val="yellow"/>
            <w:rPrChange w:id="5296" w:author="Harry Shamoon" w:date="2015-03-05T20:35:00Z">
              <w:rPr>
                <w:spacing w:val="-12"/>
              </w:rPr>
            </w:rPrChange>
          </w:rPr>
          <w:delText xml:space="preserve"> </w:delText>
        </w:r>
        <w:r w:rsidRPr="008F496E" w:rsidDel="008F496E">
          <w:rPr>
            <w:rFonts w:cs="Arial"/>
            <w:highlight w:val="yellow"/>
            <w:rPrChange w:id="5297" w:author="Harry Shamoon" w:date="2015-03-05T20:35:00Z">
              <w:rPr/>
            </w:rPrChange>
          </w:rPr>
          <w:delText>prompts</w:delText>
        </w:r>
        <w:r w:rsidRPr="008F496E" w:rsidDel="008F496E">
          <w:rPr>
            <w:rFonts w:cs="Arial"/>
            <w:spacing w:val="-13"/>
            <w:highlight w:val="yellow"/>
            <w:rPrChange w:id="5298" w:author="Harry Shamoon" w:date="2015-03-05T20:35:00Z">
              <w:rPr>
                <w:spacing w:val="-13"/>
              </w:rPr>
            </w:rPrChange>
          </w:rPr>
          <w:delText xml:space="preserve"> </w:delText>
        </w:r>
        <w:r w:rsidRPr="008F496E" w:rsidDel="008F496E">
          <w:rPr>
            <w:rFonts w:cs="Arial"/>
            <w:highlight w:val="yellow"/>
            <w:rPrChange w:id="5299" w:author="Harry Shamoon" w:date="2015-03-05T20:35:00Z">
              <w:rPr/>
            </w:rPrChange>
          </w:rPr>
          <w:delText>to</w:delText>
        </w:r>
        <w:r w:rsidRPr="008F496E" w:rsidDel="008F496E">
          <w:rPr>
            <w:rFonts w:cs="Arial"/>
            <w:spacing w:val="-12"/>
            <w:highlight w:val="yellow"/>
            <w:rPrChange w:id="5300" w:author="Harry Shamoon" w:date="2015-03-05T20:35:00Z">
              <w:rPr>
                <w:spacing w:val="-12"/>
              </w:rPr>
            </w:rPrChange>
          </w:rPr>
          <w:delText xml:space="preserve"> </w:delText>
        </w:r>
        <w:r w:rsidRPr="008F496E" w:rsidDel="008F496E">
          <w:rPr>
            <w:rFonts w:cs="Arial"/>
            <w:highlight w:val="yellow"/>
            <w:rPrChange w:id="5301" w:author="Harry Shamoon" w:date="2015-03-05T20:35:00Z">
              <w:rPr/>
            </w:rPrChange>
          </w:rPr>
          <w:delText>the</w:delText>
        </w:r>
        <w:r w:rsidRPr="008F496E" w:rsidDel="008F496E">
          <w:rPr>
            <w:rFonts w:cs="Arial"/>
            <w:spacing w:val="-13"/>
            <w:highlight w:val="yellow"/>
            <w:rPrChange w:id="5302" w:author="Harry Shamoon" w:date="2015-03-05T20:35:00Z">
              <w:rPr>
                <w:spacing w:val="-13"/>
              </w:rPr>
            </w:rPrChange>
          </w:rPr>
          <w:delText xml:space="preserve"> </w:delText>
        </w:r>
        <w:r w:rsidRPr="008F496E" w:rsidDel="008F496E">
          <w:rPr>
            <w:rFonts w:cs="Arial"/>
            <w:highlight w:val="yellow"/>
            <w:rPrChange w:id="5303" w:author="Harry Shamoon" w:date="2015-03-05T20:35:00Z">
              <w:rPr/>
            </w:rPrChange>
          </w:rPr>
          <w:delText>providers</w:delText>
        </w:r>
        <w:r w:rsidRPr="008F496E" w:rsidDel="008F496E">
          <w:rPr>
            <w:rFonts w:cs="Arial"/>
            <w:spacing w:val="-12"/>
            <w:highlight w:val="yellow"/>
            <w:rPrChange w:id="5304" w:author="Harry Shamoon" w:date="2015-03-05T20:35:00Z">
              <w:rPr>
                <w:spacing w:val="-12"/>
              </w:rPr>
            </w:rPrChange>
          </w:rPr>
          <w:delText xml:space="preserve"> </w:delText>
        </w:r>
        <w:r w:rsidRPr="008F496E" w:rsidDel="008F496E">
          <w:rPr>
            <w:rFonts w:cs="Arial"/>
            <w:highlight w:val="yellow"/>
            <w:rPrChange w:id="5305" w:author="Harry Shamoon" w:date="2015-03-05T20:35:00Z">
              <w:rPr/>
            </w:rPrChange>
          </w:rPr>
          <w:delText>in</w:delText>
        </w:r>
        <w:r w:rsidRPr="008F496E" w:rsidDel="008F496E">
          <w:rPr>
            <w:rFonts w:cs="Arial"/>
            <w:spacing w:val="-13"/>
            <w:highlight w:val="yellow"/>
            <w:rPrChange w:id="5306" w:author="Harry Shamoon" w:date="2015-03-05T20:35:00Z">
              <w:rPr>
                <w:spacing w:val="-13"/>
              </w:rPr>
            </w:rPrChange>
          </w:rPr>
          <w:delText xml:space="preserve"> </w:delText>
        </w:r>
        <w:r w:rsidRPr="008F496E" w:rsidDel="008F496E">
          <w:rPr>
            <w:rFonts w:cs="Arial"/>
            <w:highlight w:val="yellow"/>
            <w:rPrChange w:id="5307" w:author="Harry Shamoon" w:date="2015-03-05T20:35:00Z">
              <w:rPr/>
            </w:rPrChange>
          </w:rPr>
          <w:delText>preparation</w:delText>
        </w:r>
        <w:r w:rsidRPr="008F496E" w:rsidDel="008F496E">
          <w:rPr>
            <w:rFonts w:cs="Arial"/>
            <w:w w:val="99"/>
            <w:highlight w:val="yellow"/>
            <w:rPrChange w:id="5308" w:author="Harry Shamoon" w:date="2015-03-05T20:35:00Z">
              <w:rPr>
                <w:w w:val="99"/>
              </w:rPr>
            </w:rPrChange>
          </w:rPr>
          <w:delText xml:space="preserve"> </w:delText>
        </w:r>
        <w:r w:rsidRPr="008F496E" w:rsidDel="008F496E">
          <w:rPr>
            <w:rFonts w:cs="Arial"/>
            <w:spacing w:val="-3"/>
            <w:highlight w:val="yellow"/>
            <w:rPrChange w:id="5309" w:author="Harry Shamoon" w:date="2015-03-05T20:35:00Z">
              <w:rPr>
                <w:spacing w:val="-3"/>
              </w:rPr>
            </w:rPrChange>
          </w:rPr>
          <w:delText>for</w:delText>
        </w:r>
        <w:r w:rsidRPr="008F496E" w:rsidDel="008F496E">
          <w:rPr>
            <w:rFonts w:cs="Arial"/>
            <w:spacing w:val="-15"/>
            <w:highlight w:val="yellow"/>
            <w:rPrChange w:id="5310" w:author="Harry Shamoon" w:date="2015-03-05T20:35:00Z">
              <w:rPr>
                <w:spacing w:val="-15"/>
              </w:rPr>
            </w:rPrChange>
          </w:rPr>
          <w:delText xml:space="preserve"> </w:delText>
        </w:r>
        <w:r w:rsidRPr="008F496E" w:rsidDel="008F496E">
          <w:rPr>
            <w:rFonts w:cs="Arial"/>
            <w:highlight w:val="yellow"/>
            <w:rPrChange w:id="5311" w:author="Harry Shamoon" w:date="2015-03-05T20:35:00Z">
              <w:rPr/>
            </w:rPrChange>
          </w:rPr>
          <w:delText>subsequent</w:delText>
        </w:r>
        <w:r w:rsidRPr="008F496E" w:rsidDel="008F496E">
          <w:rPr>
            <w:rFonts w:cs="Arial"/>
            <w:spacing w:val="-16"/>
            <w:highlight w:val="yellow"/>
            <w:rPrChange w:id="5312" w:author="Harry Shamoon" w:date="2015-03-05T20:35:00Z">
              <w:rPr>
                <w:spacing w:val="-16"/>
              </w:rPr>
            </w:rPrChange>
          </w:rPr>
          <w:delText xml:space="preserve"> </w:delText>
        </w:r>
        <w:r w:rsidRPr="008F496E" w:rsidDel="008F496E">
          <w:rPr>
            <w:rFonts w:cs="Arial"/>
            <w:highlight w:val="yellow"/>
            <w:rPrChange w:id="5313" w:author="Harry Shamoon" w:date="2015-03-05T20:35:00Z">
              <w:rPr/>
            </w:rPrChange>
          </w:rPr>
          <w:delText>pragmatic</w:delText>
        </w:r>
        <w:r w:rsidRPr="008F496E" w:rsidDel="008F496E">
          <w:rPr>
            <w:rFonts w:cs="Arial"/>
            <w:spacing w:val="-15"/>
            <w:highlight w:val="yellow"/>
            <w:rPrChange w:id="5314" w:author="Harry Shamoon" w:date="2015-03-05T20:35:00Z">
              <w:rPr>
                <w:spacing w:val="-15"/>
              </w:rPr>
            </w:rPrChange>
          </w:rPr>
          <w:delText xml:space="preserve"> </w:delText>
        </w:r>
        <w:r w:rsidRPr="008F496E" w:rsidDel="008F496E">
          <w:rPr>
            <w:rFonts w:cs="Arial"/>
            <w:highlight w:val="yellow"/>
            <w:rPrChange w:id="5315" w:author="Harry Shamoon" w:date="2015-03-05T20:35:00Z">
              <w:rPr/>
            </w:rPrChange>
          </w:rPr>
          <w:delText>trials</w:delText>
        </w:r>
        <w:r w:rsidRPr="008F496E" w:rsidDel="008F496E">
          <w:rPr>
            <w:rFonts w:cs="Arial"/>
            <w:spacing w:val="-15"/>
            <w:highlight w:val="yellow"/>
            <w:rPrChange w:id="5316" w:author="Harry Shamoon" w:date="2015-03-05T20:35:00Z">
              <w:rPr>
                <w:spacing w:val="-15"/>
              </w:rPr>
            </w:rPrChange>
          </w:rPr>
          <w:delText xml:space="preserve"> </w:delText>
        </w:r>
        <w:r w:rsidRPr="008F496E" w:rsidDel="008F496E">
          <w:rPr>
            <w:rFonts w:cs="Arial"/>
            <w:highlight w:val="yellow"/>
            <w:rPrChange w:id="5317" w:author="Harry Shamoon" w:date="2015-03-05T20:35:00Z">
              <w:rPr/>
            </w:rPrChange>
          </w:rPr>
          <w:delText>and</w:delText>
        </w:r>
        <w:r w:rsidRPr="008F496E" w:rsidDel="008F496E">
          <w:rPr>
            <w:rFonts w:cs="Arial"/>
            <w:spacing w:val="-16"/>
            <w:highlight w:val="yellow"/>
            <w:rPrChange w:id="5318" w:author="Harry Shamoon" w:date="2015-03-05T20:35:00Z">
              <w:rPr>
                <w:spacing w:val="-16"/>
              </w:rPr>
            </w:rPrChange>
          </w:rPr>
          <w:delText xml:space="preserve"> </w:delText>
        </w:r>
        <w:r w:rsidRPr="008F496E" w:rsidDel="008F496E">
          <w:rPr>
            <w:rFonts w:cs="Arial"/>
            <w:highlight w:val="yellow"/>
            <w:rPrChange w:id="5319" w:author="Harry Shamoon" w:date="2015-03-05T20:35:00Z">
              <w:rPr/>
            </w:rPrChange>
          </w:rPr>
          <w:delText>grant</w:delText>
        </w:r>
        <w:r w:rsidRPr="008F496E" w:rsidDel="008F496E">
          <w:rPr>
            <w:rFonts w:cs="Arial"/>
            <w:spacing w:val="-15"/>
            <w:highlight w:val="yellow"/>
            <w:rPrChange w:id="5320" w:author="Harry Shamoon" w:date="2015-03-05T20:35:00Z">
              <w:rPr>
                <w:spacing w:val="-15"/>
              </w:rPr>
            </w:rPrChange>
          </w:rPr>
          <w:delText xml:space="preserve"> </w:delText>
        </w:r>
        <w:r w:rsidRPr="008F496E" w:rsidDel="008F496E">
          <w:rPr>
            <w:rFonts w:cs="Arial"/>
            <w:highlight w:val="yellow"/>
            <w:rPrChange w:id="5321" w:author="Harry Shamoon" w:date="2015-03-05T20:35:00Z">
              <w:rPr/>
            </w:rPrChange>
          </w:rPr>
          <w:delText>applications.</w:delText>
        </w:r>
        <w:r w:rsidRPr="008F496E" w:rsidDel="008F496E">
          <w:rPr>
            <w:rFonts w:cs="Arial"/>
            <w:spacing w:val="1"/>
            <w:highlight w:val="yellow"/>
            <w:rPrChange w:id="5322" w:author="Harry Shamoon" w:date="2015-03-05T20:35:00Z">
              <w:rPr>
                <w:spacing w:val="1"/>
              </w:rPr>
            </w:rPrChange>
          </w:rPr>
          <w:delText xml:space="preserve"> </w:delText>
        </w:r>
        <w:r w:rsidRPr="008F496E" w:rsidDel="008F496E">
          <w:rPr>
            <w:rFonts w:cs="Arial"/>
            <w:highlight w:val="yellow"/>
            <w:rPrChange w:id="5323" w:author="Harry Shamoon" w:date="2015-03-05T20:35:00Z">
              <w:rPr/>
            </w:rPrChange>
          </w:rPr>
          <w:delText>The</w:delText>
        </w:r>
        <w:r w:rsidRPr="008F496E" w:rsidDel="008F496E">
          <w:rPr>
            <w:rFonts w:cs="Arial"/>
            <w:spacing w:val="-16"/>
            <w:highlight w:val="yellow"/>
            <w:rPrChange w:id="5324" w:author="Harry Shamoon" w:date="2015-03-05T20:35:00Z">
              <w:rPr>
                <w:spacing w:val="-16"/>
              </w:rPr>
            </w:rPrChange>
          </w:rPr>
          <w:delText xml:space="preserve"> </w:delText>
        </w:r>
        <w:r w:rsidRPr="008F496E" w:rsidDel="008F496E">
          <w:rPr>
            <w:rFonts w:cs="Arial"/>
            <w:highlight w:val="yellow"/>
            <w:rPrChange w:id="5325" w:author="Harry Shamoon" w:date="2015-03-05T20:35:00Z">
              <w:rPr/>
            </w:rPrChange>
          </w:rPr>
          <w:delText>patient’s</w:delText>
        </w:r>
        <w:r w:rsidRPr="008F496E" w:rsidDel="008F496E">
          <w:rPr>
            <w:rFonts w:cs="Arial"/>
            <w:spacing w:val="-15"/>
            <w:highlight w:val="yellow"/>
            <w:rPrChange w:id="5326" w:author="Harry Shamoon" w:date="2015-03-05T20:35:00Z">
              <w:rPr>
                <w:spacing w:val="-15"/>
              </w:rPr>
            </w:rPrChange>
          </w:rPr>
          <w:delText xml:space="preserve"> </w:delText>
        </w:r>
        <w:r w:rsidRPr="008F496E" w:rsidDel="008F496E">
          <w:rPr>
            <w:rFonts w:cs="Arial"/>
            <w:highlight w:val="yellow"/>
            <w:rPrChange w:id="5327" w:author="Harry Shamoon" w:date="2015-03-05T20:35:00Z">
              <w:rPr/>
            </w:rPrChange>
          </w:rPr>
          <w:delText>record</w:delText>
        </w:r>
        <w:r w:rsidRPr="008F496E" w:rsidDel="008F496E">
          <w:rPr>
            <w:rFonts w:cs="Arial"/>
            <w:spacing w:val="-15"/>
            <w:highlight w:val="yellow"/>
            <w:rPrChange w:id="5328" w:author="Harry Shamoon" w:date="2015-03-05T20:35:00Z">
              <w:rPr>
                <w:spacing w:val="-15"/>
              </w:rPr>
            </w:rPrChange>
          </w:rPr>
          <w:delText xml:space="preserve"> </w:delText>
        </w:r>
        <w:r w:rsidRPr="008F496E" w:rsidDel="008F496E">
          <w:rPr>
            <w:rFonts w:cs="Arial"/>
            <w:highlight w:val="yellow"/>
            <w:rPrChange w:id="5329" w:author="Harry Shamoon" w:date="2015-03-05T20:35:00Z">
              <w:rPr/>
            </w:rPrChange>
          </w:rPr>
          <w:delText>will</w:delText>
        </w:r>
        <w:r w:rsidRPr="008F496E" w:rsidDel="008F496E">
          <w:rPr>
            <w:rFonts w:cs="Arial"/>
            <w:spacing w:val="-16"/>
            <w:highlight w:val="yellow"/>
            <w:rPrChange w:id="5330" w:author="Harry Shamoon" w:date="2015-03-05T20:35:00Z">
              <w:rPr>
                <w:spacing w:val="-16"/>
              </w:rPr>
            </w:rPrChange>
          </w:rPr>
          <w:delText xml:space="preserve"> </w:delText>
        </w:r>
        <w:r w:rsidRPr="008F496E" w:rsidDel="008F496E">
          <w:rPr>
            <w:rFonts w:cs="Arial"/>
            <w:highlight w:val="yellow"/>
            <w:rPrChange w:id="5331" w:author="Harry Shamoon" w:date="2015-03-05T20:35:00Z">
              <w:rPr/>
            </w:rPrChange>
          </w:rPr>
          <w:delText>be</w:delText>
        </w:r>
        <w:r w:rsidRPr="008F496E" w:rsidDel="008F496E">
          <w:rPr>
            <w:rFonts w:cs="Arial"/>
            <w:spacing w:val="-15"/>
            <w:highlight w:val="yellow"/>
            <w:rPrChange w:id="5332" w:author="Harry Shamoon" w:date="2015-03-05T20:35:00Z">
              <w:rPr>
                <w:spacing w:val="-15"/>
              </w:rPr>
            </w:rPrChange>
          </w:rPr>
          <w:delText xml:space="preserve"> </w:delText>
        </w:r>
        <w:r w:rsidRPr="008F496E" w:rsidDel="008F496E">
          <w:rPr>
            <w:rFonts w:cs="Arial"/>
            <w:highlight w:val="yellow"/>
            <w:rPrChange w:id="5333" w:author="Harry Shamoon" w:date="2015-03-05T20:35:00Z">
              <w:rPr/>
            </w:rPrChange>
          </w:rPr>
          <w:delText>scanned</w:delText>
        </w:r>
        <w:r w:rsidRPr="008F496E" w:rsidDel="008F496E">
          <w:rPr>
            <w:rFonts w:cs="Arial"/>
            <w:spacing w:val="-15"/>
            <w:highlight w:val="yellow"/>
            <w:rPrChange w:id="5334" w:author="Harry Shamoon" w:date="2015-03-05T20:35:00Z">
              <w:rPr>
                <w:spacing w:val="-15"/>
              </w:rPr>
            </w:rPrChange>
          </w:rPr>
          <w:delText xml:space="preserve"> </w:delText>
        </w:r>
        <w:r w:rsidRPr="008F496E" w:rsidDel="008F496E">
          <w:rPr>
            <w:rFonts w:cs="Arial"/>
            <w:highlight w:val="yellow"/>
            <w:rPrChange w:id="5335" w:author="Harry Shamoon" w:date="2015-03-05T20:35:00Z">
              <w:rPr/>
            </w:rPrChange>
          </w:rPr>
          <w:delText>to</w:delText>
        </w:r>
        <w:r w:rsidRPr="008F496E" w:rsidDel="008F496E">
          <w:rPr>
            <w:rFonts w:cs="Arial"/>
            <w:spacing w:val="-16"/>
            <w:highlight w:val="yellow"/>
            <w:rPrChange w:id="5336" w:author="Harry Shamoon" w:date="2015-03-05T20:35:00Z">
              <w:rPr>
                <w:spacing w:val="-16"/>
              </w:rPr>
            </w:rPrChange>
          </w:rPr>
          <w:delText xml:space="preserve"> </w:delText>
        </w:r>
        <w:r w:rsidRPr="008F496E" w:rsidDel="008F496E">
          <w:rPr>
            <w:rFonts w:cs="Arial"/>
            <w:highlight w:val="yellow"/>
            <w:rPrChange w:id="5337" w:author="Harry Shamoon" w:date="2015-03-05T20:35:00Z">
              <w:rPr/>
            </w:rPrChange>
          </w:rPr>
          <w:delText>provide</w:delText>
        </w:r>
        <w:r w:rsidRPr="008F496E" w:rsidDel="008F496E">
          <w:rPr>
            <w:rFonts w:cs="Arial"/>
            <w:spacing w:val="-15"/>
            <w:highlight w:val="yellow"/>
            <w:rPrChange w:id="5338" w:author="Harry Shamoon" w:date="2015-03-05T20:35:00Z">
              <w:rPr>
                <w:spacing w:val="-15"/>
              </w:rPr>
            </w:rPrChange>
          </w:rPr>
          <w:delText xml:space="preserve"> </w:delText>
        </w:r>
        <w:r w:rsidRPr="008F496E" w:rsidDel="008F496E">
          <w:rPr>
            <w:rFonts w:cs="Arial"/>
            <w:highlight w:val="yellow"/>
            <w:rPrChange w:id="5339" w:author="Harry Shamoon" w:date="2015-03-05T20:35:00Z">
              <w:rPr/>
            </w:rPrChange>
          </w:rPr>
          <w:delText>context;</w:delText>
        </w:r>
        <w:r w:rsidRPr="008F496E" w:rsidDel="008F496E">
          <w:rPr>
            <w:rFonts w:cs="Arial"/>
            <w:spacing w:val="-13"/>
            <w:highlight w:val="yellow"/>
            <w:rPrChange w:id="5340" w:author="Harry Shamoon" w:date="2015-03-05T20:35:00Z">
              <w:rPr>
                <w:spacing w:val="-13"/>
              </w:rPr>
            </w:rPrChange>
          </w:rPr>
          <w:delText xml:space="preserve"> </w:delText>
        </w:r>
        <w:r w:rsidRPr="008F496E" w:rsidDel="008F496E">
          <w:rPr>
            <w:rFonts w:cs="Arial"/>
            <w:spacing w:val="-3"/>
            <w:highlight w:val="yellow"/>
            <w:rPrChange w:id="5341" w:author="Harry Shamoon" w:date="2015-03-05T20:35:00Z">
              <w:rPr>
                <w:spacing w:val="-3"/>
              </w:rPr>
            </w:rPrChange>
          </w:rPr>
          <w:delText>for</w:delText>
        </w:r>
        <w:r w:rsidRPr="008F496E" w:rsidDel="008F496E">
          <w:rPr>
            <w:rFonts w:cs="Arial"/>
            <w:w w:val="99"/>
            <w:highlight w:val="yellow"/>
            <w:rPrChange w:id="5342" w:author="Harry Shamoon" w:date="2015-03-05T20:35:00Z">
              <w:rPr>
                <w:w w:val="99"/>
              </w:rPr>
            </w:rPrChange>
          </w:rPr>
          <w:delText xml:space="preserve"> </w:delText>
        </w:r>
        <w:r w:rsidRPr="008F496E" w:rsidDel="008F496E">
          <w:rPr>
            <w:rFonts w:cs="Arial"/>
            <w:highlight w:val="yellow"/>
            <w:rPrChange w:id="5343" w:author="Harry Shamoon" w:date="2015-03-05T20:35:00Z">
              <w:rPr/>
            </w:rPrChange>
          </w:rPr>
          <w:delText>example, if the patient’s mental status is undocumented, the clinician will be prompted with pertinent</w:delText>
        </w:r>
        <w:r w:rsidRPr="008F496E" w:rsidDel="008F496E">
          <w:rPr>
            <w:rFonts w:cs="Arial"/>
            <w:spacing w:val="4"/>
            <w:highlight w:val="yellow"/>
            <w:rPrChange w:id="5344" w:author="Harry Shamoon" w:date="2015-03-05T20:35:00Z">
              <w:rPr>
                <w:spacing w:val="4"/>
              </w:rPr>
            </w:rPrChange>
          </w:rPr>
          <w:delText xml:space="preserve"> </w:delText>
        </w:r>
        <w:r w:rsidRPr="008F496E" w:rsidDel="008F496E">
          <w:rPr>
            <w:rFonts w:cs="Arial"/>
            <w:highlight w:val="yellow"/>
            <w:rPrChange w:id="5345" w:author="Harry Shamoon" w:date="2015-03-05T20:35:00Z">
              <w:rPr/>
            </w:rPrChange>
          </w:rPr>
          <w:delText>questions</w:delText>
        </w:r>
        <w:r w:rsidRPr="008F496E" w:rsidDel="008F496E">
          <w:rPr>
            <w:rFonts w:cs="Arial"/>
            <w:w w:val="99"/>
            <w:highlight w:val="yellow"/>
            <w:rPrChange w:id="5346" w:author="Harry Shamoon" w:date="2015-03-05T20:35:00Z">
              <w:rPr>
                <w:w w:val="99"/>
              </w:rPr>
            </w:rPrChange>
          </w:rPr>
          <w:delText xml:space="preserve"> </w:delText>
        </w:r>
        <w:r w:rsidRPr="008F496E" w:rsidDel="008F496E">
          <w:rPr>
            <w:rFonts w:cs="Arial"/>
            <w:highlight w:val="yellow"/>
            <w:rPrChange w:id="5347" w:author="Harry Shamoon" w:date="2015-03-05T20:35:00Z">
              <w:rPr/>
            </w:rPrChange>
          </w:rPr>
          <w:delText>and</w:delText>
        </w:r>
        <w:r w:rsidRPr="008F496E" w:rsidDel="008F496E">
          <w:rPr>
            <w:rFonts w:cs="Arial"/>
            <w:spacing w:val="25"/>
            <w:highlight w:val="yellow"/>
            <w:rPrChange w:id="5348" w:author="Harry Shamoon" w:date="2015-03-05T20:35:00Z">
              <w:rPr>
                <w:spacing w:val="25"/>
              </w:rPr>
            </w:rPrChange>
          </w:rPr>
          <w:delText xml:space="preserve"> </w:delText>
        </w:r>
        <w:r w:rsidRPr="008F496E" w:rsidDel="008F496E">
          <w:rPr>
            <w:rFonts w:cs="Arial"/>
            <w:spacing w:val="-3"/>
            <w:highlight w:val="yellow"/>
            <w:rPrChange w:id="5349" w:author="Harry Shamoon" w:date="2015-03-05T20:35:00Z">
              <w:rPr>
                <w:spacing w:val="-3"/>
              </w:rPr>
            </w:rPrChange>
          </w:rPr>
          <w:delText>preventive</w:delText>
        </w:r>
        <w:r w:rsidRPr="008F496E" w:rsidDel="008F496E">
          <w:rPr>
            <w:rFonts w:cs="Arial"/>
            <w:spacing w:val="25"/>
            <w:highlight w:val="yellow"/>
            <w:rPrChange w:id="5350" w:author="Harry Shamoon" w:date="2015-03-05T20:35:00Z">
              <w:rPr>
                <w:spacing w:val="25"/>
              </w:rPr>
            </w:rPrChange>
          </w:rPr>
          <w:delText xml:space="preserve"> </w:delText>
        </w:r>
        <w:r w:rsidRPr="008F496E" w:rsidDel="008F496E">
          <w:rPr>
            <w:rFonts w:cs="Arial"/>
            <w:highlight w:val="yellow"/>
            <w:rPrChange w:id="5351" w:author="Harry Shamoon" w:date="2015-03-05T20:35:00Z">
              <w:rPr/>
            </w:rPrChange>
          </w:rPr>
          <w:delText>measure</w:delText>
        </w:r>
        <w:r w:rsidRPr="008F496E" w:rsidDel="008F496E">
          <w:rPr>
            <w:rFonts w:cs="Arial"/>
            <w:spacing w:val="25"/>
            <w:highlight w:val="yellow"/>
            <w:rPrChange w:id="5352" w:author="Harry Shamoon" w:date="2015-03-05T20:35:00Z">
              <w:rPr>
                <w:spacing w:val="25"/>
              </w:rPr>
            </w:rPrChange>
          </w:rPr>
          <w:delText xml:space="preserve"> </w:delText>
        </w:r>
        <w:r w:rsidRPr="008F496E" w:rsidDel="008F496E">
          <w:rPr>
            <w:rFonts w:cs="Arial"/>
            <w:highlight w:val="yellow"/>
            <w:rPrChange w:id="5353" w:author="Harry Shamoon" w:date="2015-03-05T20:35:00Z">
              <w:rPr/>
            </w:rPrChange>
          </w:rPr>
          <w:delText>are</w:delText>
        </w:r>
        <w:r w:rsidRPr="008F496E" w:rsidDel="008F496E">
          <w:rPr>
            <w:rFonts w:cs="Arial"/>
            <w:spacing w:val="25"/>
            <w:highlight w:val="yellow"/>
            <w:rPrChange w:id="5354" w:author="Harry Shamoon" w:date="2015-03-05T20:35:00Z">
              <w:rPr>
                <w:spacing w:val="25"/>
              </w:rPr>
            </w:rPrChange>
          </w:rPr>
          <w:delText xml:space="preserve"> </w:delText>
        </w:r>
        <w:r w:rsidRPr="008F496E" w:rsidDel="008F496E">
          <w:rPr>
            <w:rFonts w:cs="Arial"/>
            <w:highlight w:val="yellow"/>
            <w:rPrChange w:id="5355" w:author="Harry Shamoon" w:date="2015-03-05T20:35:00Z">
              <w:rPr/>
            </w:rPrChange>
          </w:rPr>
          <w:delText>proposed</w:delText>
        </w:r>
        <w:r w:rsidRPr="008F496E" w:rsidDel="008F496E">
          <w:rPr>
            <w:rFonts w:cs="Arial"/>
            <w:spacing w:val="25"/>
            <w:highlight w:val="yellow"/>
            <w:rPrChange w:id="5356" w:author="Harry Shamoon" w:date="2015-03-05T20:35:00Z">
              <w:rPr>
                <w:spacing w:val="25"/>
              </w:rPr>
            </w:rPrChange>
          </w:rPr>
          <w:delText xml:space="preserve"> </w:delText>
        </w:r>
        <w:r w:rsidRPr="008F496E" w:rsidDel="008F496E">
          <w:rPr>
            <w:rFonts w:cs="Arial"/>
            <w:highlight w:val="yellow"/>
            <w:rPrChange w:id="5357" w:author="Harry Shamoon" w:date="2015-03-05T20:35:00Z">
              <w:rPr/>
            </w:rPrChange>
          </w:rPr>
          <w:delText>in</w:delText>
        </w:r>
        <w:r w:rsidRPr="008F496E" w:rsidDel="008F496E">
          <w:rPr>
            <w:rFonts w:cs="Arial"/>
            <w:spacing w:val="25"/>
            <w:highlight w:val="yellow"/>
            <w:rPrChange w:id="5358" w:author="Harry Shamoon" w:date="2015-03-05T20:35:00Z">
              <w:rPr>
                <w:spacing w:val="25"/>
              </w:rPr>
            </w:rPrChange>
          </w:rPr>
          <w:delText xml:space="preserve"> </w:delText>
        </w:r>
        <w:r w:rsidRPr="008F496E" w:rsidDel="008F496E">
          <w:rPr>
            <w:rFonts w:cs="Arial"/>
            <w:highlight w:val="yellow"/>
            <w:rPrChange w:id="5359" w:author="Harry Shamoon" w:date="2015-03-05T20:35:00Z">
              <w:rPr/>
            </w:rPrChange>
          </w:rPr>
          <w:delText>accordance</w:delText>
        </w:r>
        <w:r w:rsidRPr="008F496E" w:rsidDel="008F496E">
          <w:rPr>
            <w:rFonts w:cs="Arial"/>
            <w:spacing w:val="25"/>
            <w:highlight w:val="yellow"/>
            <w:rPrChange w:id="5360" w:author="Harry Shamoon" w:date="2015-03-05T20:35:00Z">
              <w:rPr>
                <w:spacing w:val="25"/>
              </w:rPr>
            </w:rPrChange>
          </w:rPr>
          <w:delText xml:space="preserve"> </w:delText>
        </w:r>
        <w:r w:rsidRPr="008F496E" w:rsidDel="008F496E">
          <w:rPr>
            <w:rFonts w:cs="Arial"/>
            <w:highlight w:val="yellow"/>
            <w:rPrChange w:id="5361" w:author="Harry Shamoon" w:date="2015-03-05T20:35:00Z">
              <w:rPr/>
            </w:rPrChange>
          </w:rPr>
          <w:delText>to</w:delText>
        </w:r>
        <w:r w:rsidRPr="008F496E" w:rsidDel="008F496E">
          <w:rPr>
            <w:rFonts w:cs="Arial"/>
            <w:spacing w:val="25"/>
            <w:highlight w:val="yellow"/>
            <w:rPrChange w:id="5362" w:author="Harry Shamoon" w:date="2015-03-05T20:35:00Z">
              <w:rPr>
                <w:spacing w:val="25"/>
              </w:rPr>
            </w:rPrChange>
          </w:rPr>
          <w:delText xml:space="preserve"> </w:delText>
        </w:r>
        <w:r w:rsidRPr="008F496E" w:rsidDel="008F496E">
          <w:rPr>
            <w:rFonts w:cs="Arial"/>
            <w:highlight w:val="yellow"/>
            <w:rPrChange w:id="5363" w:author="Harry Shamoon" w:date="2015-03-05T20:35:00Z">
              <w:rPr/>
            </w:rPrChange>
          </w:rPr>
          <w:delText>those</w:delText>
        </w:r>
        <w:r w:rsidRPr="008F496E" w:rsidDel="008F496E">
          <w:rPr>
            <w:rFonts w:cs="Arial"/>
            <w:spacing w:val="25"/>
            <w:highlight w:val="yellow"/>
            <w:rPrChange w:id="5364" w:author="Harry Shamoon" w:date="2015-03-05T20:35:00Z">
              <w:rPr>
                <w:spacing w:val="25"/>
              </w:rPr>
            </w:rPrChange>
          </w:rPr>
          <w:delText xml:space="preserve"> </w:delText>
        </w:r>
        <w:r w:rsidRPr="008F496E" w:rsidDel="008F496E">
          <w:rPr>
            <w:rFonts w:cs="Arial"/>
            <w:highlight w:val="yellow"/>
            <w:rPrChange w:id="5365" w:author="Harry Shamoon" w:date="2015-03-05T20:35:00Z">
              <w:rPr/>
            </w:rPrChange>
          </w:rPr>
          <w:delText>responses.</w:delText>
        </w:r>
        <w:r w:rsidRPr="008F496E" w:rsidDel="008F496E">
          <w:rPr>
            <w:rFonts w:cs="Arial"/>
            <w:spacing w:val="39"/>
            <w:highlight w:val="yellow"/>
            <w:rPrChange w:id="5366" w:author="Harry Shamoon" w:date="2015-03-05T20:35:00Z">
              <w:rPr>
                <w:spacing w:val="39"/>
              </w:rPr>
            </w:rPrChange>
          </w:rPr>
          <w:delText xml:space="preserve"> </w:delText>
        </w:r>
        <w:r w:rsidRPr="008F496E" w:rsidDel="008F496E">
          <w:rPr>
            <w:rFonts w:cs="Arial"/>
            <w:highlight w:val="yellow"/>
            <w:rPrChange w:id="5367" w:author="Harry Shamoon" w:date="2015-03-05T20:35:00Z">
              <w:rPr/>
            </w:rPrChange>
          </w:rPr>
          <w:delText>As</w:delText>
        </w:r>
        <w:r w:rsidRPr="008F496E" w:rsidDel="008F496E">
          <w:rPr>
            <w:rFonts w:cs="Arial"/>
            <w:spacing w:val="25"/>
            <w:highlight w:val="yellow"/>
            <w:rPrChange w:id="5368" w:author="Harry Shamoon" w:date="2015-03-05T20:35:00Z">
              <w:rPr>
                <w:spacing w:val="25"/>
              </w:rPr>
            </w:rPrChange>
          </w:rPr>
          <w:delText xml:space="preserve"> </w:delText>
        </w:r>
        <w:r w:rsidRPr="008F496E" w:rsidDel="008F496E">
          <w:rPr>
            <w:rFonts w:cs="Arial"/>
            <w:highlight w:val="yellow"/>
            <w:rPrChange w:id="5369" w:author="Harry Shamoon" w:date="2015-03-05T20:35:00Z">
              <w:rPr/>
            </w:rPrChange>
          </w:rPr>
          <w:delText>another</w:delText>
        </w:r>
        <w:r w:rsidRPr="008F496E" w:rsidDel="008F496E">
          <w:rPr>
            <w:rFonts w:cs="Arial"/>
            <w:spacing w:val="25"/>
            <w:highlight w:val="yellow"/>
            <w:rPrChange w:id="5370" w:author="Harry Shamoon" w:date="2015-03-05T20:35:00Z">
              <w:rPr>
                <w:spacing w:val="25"/>
              </w:rPr>
            </w:rPrChange>
          </w:rPr>
          <w:delText xml:space="preserve"> </w:delText>
        </w:r>
        <w:r w:rsidRPr="008F496E" w:rsidDel="008F496E">
          <w:rPr>
            <w:rFonts w:cs="Arial"/>
            <w:highlight w:val="yellow"/>
            <w:rPrChange w:id="5371" w:author="Harry Shamoon" w:date="2015-03-05T20:35:00Z">
              <w:rPr/>
            </w:rPrChange>
          </w:rPr>
          <w:delText>example,</w:delText>
        </w:r>
        <w:r w:rsidRPr="008F496E" w:rsidDel="008F496E">
          <w:rPr>
            <w:rFonts w:cs="Arial"/>
            <w:spacing w:val="33"/>
            <w:highlight w:val="yellow"/>
            <w:rPrChange w:id="5372" w:author="Harry Shamoon" w:date="2015-03-05T20:35:00Z">
              <w:rPr>
                <w:spacing w:val="33"/>
              </w:rPr>
            </w:rPrChange>
          </w:rPr>
          <w:delText xml:space="preserve"> </w:delText>
        </w:r>
        <w:r w:rsidRPr="008F496E" w:rsidDel="008F496E">
          <w:rPr>
            <w:rFonts w:cs="Arial"/>
            <w:highlight w:val="yellow"/>
            <w:rPrChange w:id="5373" w:author="Harry Shamoon" w:date="2015-03-05T20:35:00Z">
              <w:rPr/>
            </w:rPrChange>
          </w:rPr>
          <w:delText>prompts</w:delText>
        </w:r>
        <w:r w:rsidRPr="008F496E" w:rsidDel="008F496E">
          <w:rPr>
            <w:rFonts w:cs="Arial"/>
            <w:spacing w:val="25"/>
            <w:highlight w:val="yellow"/>
            <w:rPrChange w:id="5374" w:author="Harry Shamoon" w:date="2015-03-05T20:35:00Z">
              <w:rPr>
                <w:spacing w:val="25"/>
              </w:rPr>
            </w:rPrChange>
          </w:rPr>
          <w:delText xml:space="preserve"> </w:delText>
        </w:r>
        <w:r w:rsidRPr="008F496E" w:rsidDel="008F496E">
          <w:rPr>
            <w:rFonts w:cs="Arial"/>
            <w:spacing w:val="-3"/>
            <w:highlight w:val="yellow"/>
            <w:rPrChange w:id="5375" w:author="Harry Shamoon" w:date="2015-03-05T20:35:00Z">
              <w:rPr>
                <w:spacing w:val="-3"/>
              </w:rPr>
            </w:rPrChange>
          </w:rPr>
          <w:delText>for</w:delText>
        </w:r>
        <w:r w:rsidRPr="008F496E" w:rsidDel="008F496E">
          <w:rPr>
            <w:rFonts w:cs="Arial"/>
            <w:w w:val="99"/>
            <w:highlight w:val="yellow"/>
            <w:rPrChange w:id="5376" w:author="Harry Shamoon" w:date="2015-03-05T20:35:00Z">
              <w:rPr>
                <w:w w:val="99"/>
              </w:rPr>
            </w:rPrChange>
          </w:rPr>
          <w:delText xml:space="preserve"> </w:delText>
        </w:r>
        <w:r w:rsidRPr="008F496E" w:rsidDel="008F496E">
          <w:rPr>
            <w:rFonts w:cs="Arial"/>
            <w:highlight w:val="yellow"/>
            <w:rPrChange w:id="5377" w:author="Harry Shamoon" w:date="2015-03-05T20:35:00Z">
              <w:rPr/>
            </w:rPrChange>
          </w:rPr>
          <w:delText>evaluation</w:delText>
        </w:r>
        <w:r w:rsidRPr="008F496E" w:rsidDel="008F496E">
          <w:rPr>
            <w:rFonts w:cs="Arial"/>
            <w:spacing w:val="11"/>
            <w:highlight w:val="yellow"/>
            <w:rPrChange w:id="5378" w:author="Harry Shamoon" w:date="2015-03-05T20:35:00Z">
              <w:rPr>
                <w:spacing w:val="11"/>
              </w:rPr>
            </w:rPrChange>
          </w:rPr>
          <w:delText xml:space="preserve"> </w:delText>
        </w:r>
        <w:r w:rsidRPr="008F496E" w:rsidDel="008F496E">
          <w:rPr>
            <w:rFonts w:cs="Arial"/>
            <w:highlight w:val="yellow"/>
            <w:rPrChange w:id="5379" w:author="Harry Shamoon" w:date="2015-03-05T20:35:00Z">
              <w:rPr/>
            </w:rPrChange>
          </w:rPr>
          <w:delText>of</w:delText>
        </w:r>
        <w:r w:rsidRPr="008F496E" w:rsidDel="008F496E">
          <w:rPr>
            <w:rFonts w:cs="Arial"/>
            <w:spacing w:val="11"/>
            <w:highlight w:val="yellow"/>
            <w:rPrChange w:id="5380" w:author="Harry Shamoon" w:date="2015-03-05T20:35:00Z">
              <w:rPr>
                <w:spacing w:val="11"/>
              </w:rPr>
            </w:rPrChange>
          </w:rPr>
          <w:delText xml:space="preserve"> </w:delText>
        </w:r>
        <w:r w:rsidRPr="008F496E" w:rsidDel="008F496E">
          <w:rPr>
            <w:rFonts w:cs="Arial"/>
            <w:highlight w:val="yellow"/>
            <w:rPrChange w:id="5381" w:author="Harry Shamoon" w:date="2015-03-05T20:35:00Z">
              <w:rPr/>
            </w:rPrChange>
          </w:rPr>
          <w:delText>sedation</w:delText>
        </w:r>
        <w:r w:rsidRPr="008F496E" w:rsidDel="008F496E">
          <w:rPr>
            <w:rFonts w:cs="Arial"/>
            <w:spacing w:val="11"/>
            <w:highlight w:val="yellow"/>
            <w:rPrChange w:id="5382" w:author="Harry Shamoon" w:date="2015-03-05T20:35:00Z">
              <w:rPr>
                <w:spacing w:val="11"/>
              </w:rPr>
            </w:rPrChange>
          </w:rPr>
          <w:delText xml:space="preserve"> </w:delText>
        </w:r>
        <w:r w:rsidRPr="008F496E" w:rsidDel="008F496E">
          <w:rPr>
            <w:rFonts w:cs="Arial"/>
            <w:highlight w:val="yellow"/>
            <w:rPrChange w:id="5383" w:author="Harry Shamoon" w:date="2015-03-05T20:35:00Z">
              <w:rPr/>
            </w:rPrChange>
          </w:rPr>
          <w:delText>breaks</w:delText>
        </w:r>
        <w:r w:rsidRPr="008F496E" w:rsidDel="008F496E">
          <w:rPr>
            <w:rFonts w:cs="Arial"/>
            <w:spacing w:val="11"/>
            <w:highlight w:val="yellow"/>
            <w:rPrChange w:id="5384" w:author="Harry Shamoon" w:date="2015-03-05T20:35:00Z">
              <w:rPr>
                <w:spacing w:val="11"/>
              </w:rPr>
            </w:rPrChange>
          </w:rPr>
          <w:delText xml:space="preserve"> </w:delText>
        </w:r>
        <w:r w:rsidRPr="008F496E" w:rsidDel="008F496E">
          <w:rPr>
            <w:rFonts w:cs="Arial"/>
            <w:highlight w:val="yellow"/>
            <w:rPrChange w:id="5385" w:author="Harry Shamoon" w:date="2015-03-05T20:35:00Z">
              <w:rPr/>
            </w:rPrChange>
          </w:rPr>
          <w:delText>could</w:delText>
        </w:r>
        <w:r w:rsidRPr="008F496E" w:rsidDel="008F496E">
          <w:rPr>
            <w:rFonts w:cs="Arial"/>
            <w:spacing w:val="11"/>
            <w:highlight w:val="yellow"/>
            <w:rPrChange w:id="5386" w:author="Harry Shamoon" w:date="2015-03-05T20:35:00Z">
              <w:rPr>
                <w:spacing w:val="11"/>
              </w:rPr>
            </w:rPrChange>
          </w:rPr>
          <w:delText xml:space="preserve"> </w:delText>
        </w:r>
        <w:r w:rsidRPr="008F496E" w:rsidDel="008F496E">
          <w:rPr>
            <w:rFonts w:cs="Arial"/>
            <w:highlight w:val="yellow"/>
            <w:rPrChange w:id="5387" w:author="Harry Shamoon" w:date="2015-03-05T20:35:00Z">
              <w:rPr/>
            </w:rPrChange>
          </w:rPr>
          <w:delText>be</w:delText>
        </w:r>
        <w:r w:rsidRPr="008F496E" w:rsidDel="008F496E">
          <w:rPr>
            <w:rFonts w:cs="Arial"/>
            <w:spacing w:val="11"/>
            <w:highlight w:val="yellow"/>
            <w:rPrChange w:id="5388" w:author="Harry Shamoon" w:date="2015-03-05T20:35:00Z">
              <w:rPr>
                <w:spacing w:val="11"/>
              </w:rPr>
            </w:rPrChange>
          </w:rPr>
          <w:delText xml:space="preserve"> </w:delText>
        </w:r>
        <w:r w:rsidRPr="008F496E" w:rsidDel="008F496E">
          <w:rPr>
            <w:rFonts w:cs="Arial"/>
            <w:highlight w:val="yellow"/>
            <w:rPrChange w:id="5389" w:author="Harry Shamoon" w:date="2015-03-05T20:35:00Z">
              <w:rPr/>
            </w:rPrChange>
          </w:rPr>
          <w:delText>outputted</w:delText>
        </w:r>
        <w:r w:rsidRPr="008F496E" w:rsidDel="008F496E">
          <w:rPr>
            <w:rFonts w:cs="Arial"/>
            <w:spacing w:val="11"/>
            <w:highlight w:val="yellow"/>
            <w:rPrChange w:id="5390" w:author="Harry Shamoon" w:date="2015-03-05T20:35:00Z">
              <w:rPr>
                <w:spacing w:val="11"/>
              </w:rPr>
            </w:rPrChange>
          </w:rPr>
          <w:delText xml:space="preserve"> </w:delText>
        </w:r>
        <w:r w:rsidRPr="008F496E" w:rsidDel="008F496E">
          <w:rPr>
            <w:rFonts w:cs="Arial"/>
            <w:highlight w:val="yellow"/>
            <w:rPrChange w:id="5391" w:author="Harry Shamoon" w:date="2015-03-05T20:35:00Z">
              <w:rPr/>
            </w:rPrChange>
          </w:rPr>
          <w:delText>only</w:delText>
        </w:r>
        <w:r w:rsidRPr="008F496E" w:rsidDel="008F496E">
          <w:rPr>
            <w:rFonts w:cs="Arial"/>
            <w:spacing w:val="11"/>
            <w:highlight w:val="yellow"/>
            <w:rPrChange w:id="5392" w:author="Harry Shamoon" w:date="2015-03-05T20:35:00Z">
              <w:rPr>
                <w:spacing w:val="11"/>
              </w:rPr>
            </w:rPrChange>
          </w:rPr>
          <w:delText xml:space="preserve"> </w:delText>
        </w:r>
        <w:r w:rsidRPr="008F496E" w:rsidDel="008F496E">
          <w:rPr>
            <w:rFonts w:cs="Arial"/>
            <w:highlight w:val="yellow"/>
            <w:rPrChange w:id="5393" w:author="Harry Shamoon" w:date="2015-03-05T20:35:00Z">
              <w:rPr/>
            </w:rPrChange>
          </w:rPr>
          <w:delText>when</w:delText>
        </w:r>
        <w:r w:rsidRPr="008F496E" w:rsidDel="008F496E">
          <w:rPr>
            <w:rFonts w:cs="Arial"/>
            <w:spacing w:val="11"/>
            <w:highlight w:val="yellow"/>
            <w:rPrChange w:id="5394" w:author="Harry Shamoon" w:date="2015-03-05T20:35:00Z">
              <w:rPr>
                <w:spacing w:val="11"/>
              </w:rPr>
            </w:rPrChange>
          </w:rPr>
          <w:delText xml:space="preserve"> </w:delText>
        </w:r>
        <w:r w:rsidRPr="008F496E" w:rsidDel="008F496E">
          <w:rPr>
            <w:rFonts w:cs="Arial"/>
            <w:highlight w:val="yellow"/>
            <w:rPrChange w:id="5395" w:author="Harry Shamoon" w:date="2015-03-05T20:35:00Z">
              <w:rPr/>
            </w:rPrChange>
          </w:rPr>
          <w:delText>continuous</w:delText>
        </w:r>
        <w:r w:rsidRPr="008F496E" w:rsidDel="008F496E">
          <w:rPr>
            <w:rFonts w:cs="Arial"/>
            <w:spacing w:val="11"/>
            <w:highlight w:val="yellow"/>
            <w:rPrChange w:id="5396" w:author="Harry Shamoon" w:date="2015-03-05T20:35:00Z">
              <w:rPr>
                <w:spacing w:val="11"/>
              </w:rPr>
            </w:rPrChange>
          </w:rPr>
          <w:delText xml:space="preserve"> </w:delText>
        </w:r>
        <w:r w:rsidRPr="008F496E" w:rsidDel="008F496E">
          <w:rPr>
            <w:rFonts w:cs="Arial"/>
            <w:highlight w:val="yellow"/>
            <w:rPrChange w:id="5397" w:author="Harry Shamoon" w:date="2015-03-05T20:35:00Z">
              <w:rPr/>
            </w:rPrChange>
          </w:rPr>
          <w:delText>IV</w:delText>
        </w:r>
        <w:r w:rsidRPr="008F496E" w:rsidDel="008F496E">
          <w:rPr>
            <w:rFonts w:cs="Arial"/>
            <w:spacing w:val="11"/>
            <w:highlight w:val="yellow"/>
            <w:rPrChange w:id="5398" w:author="Harry Shamoon" w:date="2015-03-05T20:35:00Z">
              <w:rPr>
                <w:spacing w:val="11"/>
              </w:rPr>
            </w:rPrChange>
          </w:rPr>
          <w:delText xml:space="preserve"> </w:delText>
        </w:r>
        <w:r w:rsidRPr="008F496E" w:rsidDel="008F496E">
          <w:rPr>
            <w:rFonts w:cs="Arial"/>
            <w:highlight w:val="yellow"/>
            <w:rPrChange w:id="5399" w:author="Harry Shamoon" w:date="2015-03-05T20:35:00Z">
              <w:rPr/>
            </w:rPrChange>
          </w:rPr>
          <w:delText>sedation</w:delText>
        </w:r>
        <w:r w:rsidRPr="008F496E" w:rsidDel="008F496E">
          <w:rPr>
            <w:rFonts w:cs="Arial"/>
            <w:spacing w:val="11"/>
            <w:highlight w:val="yellow"/>
            <w:rPrChange w:id="5400" w:author="Harry Shamoon" w:date="2015-03-05T20:35:00Z">
              <w:rPr>
                <w:spacing w:val="11"/>
              </w:rPr>
            </w:rPrChange>
          </w:rPr>
          <w:delText xml:space="preserve"> </w:delText>
        </w:r>
        <w:r w:rsidRPr="008F496E" w:rsidDel="008F496E">
          <w:rPr>
            <w:rFonts w:cs="Arial"/>
            <w:highlight w:val="yellow"/>
            <w:rPrChange w:id="5401" w:author="Harry Shamoon" w:date="2015-03-05T20:35:00Z">
              <w:rPr/>
            </w:rPrChange>
          </w:rPr>
          <w:delText>is</w:delText>
        </w:r>
        <w:r w:rsidRPr="008F496E" w:rsidDel="008F496E">
          <w:rPr>
            <w:rFonts w:cs="Arial"/>
            <w:spacing w:val="11"/>
            <w:highlight w:val="yellow"/>
            <w:rPrChange w:id="5402" w:author="Harry Shamoon" w:date="2015-03-05T20:35:00Z">
              <w:rPr>
                <w:spacing w:val="11"/>
              </w:rPr>
            </w:rPrChange>
          </w:rPr>
          <w:delText xml:space="preserve"> </w:delText>
        </w:r>
        <w:r w:rsidRPr="008F496E" w:rsidDel="008F496E">
          <w:rPr>
            <w:rFonts w:cs="Arial"/>
            <w:highlight w:val="yellow"/>
            <w:rPrChange w:id="5403" w:author="Harry Shamoon" w:date="2015-03-05T20:35:00Z">
              <w:rPr/>
            </w:rPrChange>
          </w:rPr>
          <w:delText>detected</w:delText>
        </w:r>
        <w:r w:rsidRPr="008F496E" w:rsidDel="008F496E">
          <w:rPr>
            <w:rFonts w:cs="Arial"/>
            <w:spacing w:val="11"/>
            <w:highlight w:val="yellow"/>
            <w:rPrChange w:id="5404" w:author="Harry Shamoon" w:date="2015-03-05T20:35:00Z">
              <w:rPr>
                <w:spacing w:val="11"/>
              </w:rPr>
            </w:rPrChange>
          </w:rPr>
          <w:delText xml:space="preserve"> </w:delText>
        </w:r>
        <w:r w:rsidRPr="008F496E" w:rsidDel="008F496E">
          <w:rPr>
            <w:rFonts w:cs="Arial"/>
            <w:highlight w:val="yellow"/>
            <w:rPrChange w:id="5405" w:author="Harry Shamoon" w:date="2015-03-05T20:35:00Z">
              <w:rPr/>
            </w:rPrChange>
          </w:rPr>
          <w:delText>in</w:delText>
        </w:r>
        <w:r w:rsidRPr="008F496E" w:rsidDel="008F496E">
          <w:rPr>
            <w:rFonts w:cs="Arial"/>
            <w:spacing w:val="11"/>
            <w:highlight w:val="yellow"/>
            <w:rPrChange w:id="5406" w:author="Harry Shamoon" w:date="2015-03-05T20:35:00Z">
              <w:rPr>
                <w:spacing w:val="11"/>
              </w:rPr>
            </w:rPrChange>
          </w:rPr>
          <w:delText xml:space="preserve"> </w:delText>
        </w:r>
        <w:r w:rsidRPr="008F496E" w:rsidDel="008F496E">
          <w:rPr>
            <w:rFonts w:cs="Arial"/>
            <w:highlight w:val="yellow"/>
            <w:rPrChange w:id="5407" w:author="Harry Shamoon" w:date="2015-03-05T20:35:00Z">
              <w:rPr/>
            </w:rPrChange>
          </w:rPr>
          <w:delText>the</w:delText>
        </w:r>
        <w:r w:rsidRPr="008F496E" w:rsidDel="008F496E">
          <w:rPr>
            <w:rFonts w:cs="Arial"/>
            <w:spacing w:val="11"/>
            <w:highlight w:val="yellow"/>
            <w:rPrChange w:id="5408" w:author="Harry Shamoon" w:date="2015-03-05T20:35:00Z">
              <w:rPr>
                <w:spacing w:val="11"/>
              </w:rPr>
            </w:rPrChange>
          </w:rPr>
          <w:delText xml:space="preserve"> </w:delText>
        </w:r>
        <w:r w:rsidRPr="008F496E" w:rsidDel="008F496E">
          <w:rPr>
            <w:rFonts w:cs="Arial"/>
            <w:highlight w:val="yellow"/>
            <w:rPrChange w:id="5409" w:author="Harry Shamoon" w:date="2015-03-05T20:35:00Z">
              <w:rPr/>
            </w:rPrChange>
          </w:rPr>
          <w:delText>EMR.</w:delText>
        </w:r>
        <w:r w:rsidRPr="008F496E" w:rsidDel="008F496E">
          <w:rPr>
            <w:rFonts w:cs="Arial"/>
            <w:spacing w:val="11"/>
            <w:highlight w:val="yellow"/>
            <w:rPrChange w:id="5410" w:author="Harry Shamoon" w:date="2015-03-05T20:35:00Z">
              <w:rPr>
                <w:spacing w:val="11"/>
              </w:rPr>
            </w:rPrChange>
          </w:rPr>
          <w:delText xml:space="preserve"> </w:delText>
        </w:r>
        <w:r w:rsidRPr="008F496E" w:rsidDel="008F496E">
          <w:rPr>
            <w:rFonts w:cs="Arial"/>
            <w:highlight w:val="yellow"/>
            <w:rPrChange w:id="5411" w:author="Harry Shamoon" w:date="2015-03-05T20:35:00Z">
              <w:rPr/>
            </w:rPrChange>
          </w:rPr>
          <w:delText>If</w:delText>
        </w:r>
        <w:r w:rsidRPr="008F496E" w:rsidDel="008F496E">
          <w:rPr>
            <w:rFonts w:cs="Arial"/>
            <w:w w:val="99"/>
            <w:highlight w:val="yellow"/>
            <w:rPrChange w:id="5412" w:author="Harry Shamoon" w:date="2015-03-05T20:35:00Z">
              <w:rPr>
                <w:w w:val="99"/>
              </w:rPr>
            </w:rPrChange>
          </w:rPr>
          <w:delText xml:space="preserve"> </w:delText>
        </w:r>
        <w:r w:rsidRPr="008F496E" w:rsidDel="008F496E">
          <w:rPr>
            <w:rFonts w:cs="Arial"/>
            <w:highlight w:val="yellow"/>
            <w:rPrChange w:id="5413" w:author="Harry Shamoon" w:date="2015-03-05T20:35:00Z">
              <w:rPr/>
            </w:rPrChange>
          </w:rPr>
          <w:delText>we</w:delText>
        </w:r>
        <w:r w:rsidRPr="008F496E" w:rsidDel="008F496E">
          <w:rPr>
            <w:rFonts w:cs="Arial"/>
            <w:spacing w:val="13"/>
            <w:highlight w:val="yellow"/>
            <w:rPrChange w:id="5414" w:author="Harry Shamoon" w:date="2015-03-05T20:35:00Z">
              <w:rPr>
                <w:spacing w:val="13"/>
              </w:rPr>
            </w:rPrChange>
          </w:rPr>
          <w:delText xml:space="preserve"> </w:delText>
        </w:r>
        <w:r w:rsidRPr="008F496E" w:rsidDel="008F496E">
          <w:rPr>
            <w:rFonts w:cs="Arial"/>
            <w:spacing w:val="-4"/>
            <w:highlight w:val="yellow"/>
            <w:rPrChange w:id="5415" w:author="Harry Shamoon" w:date="2015-03-05T20:35:00Z">
              <w:rPr>
                <w:spacing w:val="-4"/>
              </w:rPr>
            </w:rPrChange>
          </w:rPr>
          <w:delText>have</w:delText>
        </w:r>
        <w:r w:rsidRPr="008F496E" w:rsidDel="008F496E">
          <w:rPr>
            <w:rFonts w:cs="Arial"/>
            <w:spacing w:val="13"/>
            <w:highlight w:val="yellow"/>
            <w:rPrChange w:id="5416" w:author="Harry Shamoon" w:date="2015-03-05T20:35:00Z">
              <w:rPr>
                <w:spacing w:val="13"/>
              </w:rPr>
            </w:rPrChange>
          </w:rPr>
          <w:delText xml:space="preserve"> </w:delText>
        </w:r>
        <w:r w:rsidRPr="008F496E" w:rsidDel="008F496E">
          <w:rPr>
            <w:rFonts w:cs="Arial"/>
            <w:highlight w:val="yellow"/>
            <w:rPrChange w:id="5417" w:author="Harry Shamoon" w:date="2015-03-05T20:35:00Z">
              <w:rPr/>
            </w:rPrChange>
          </w:rPr>
          <w:delText>time,</w:delText>
        </w:r>
        <w:r w:rsidRPr="008F496E" w:rsidDel="008F496E">
          <w:rPr>
            <w:rFonts w:cs="Arial"/>
            <w:spacing w:val="18"/>
            <w:highlight w:val="yellow"/>
            <w:rPrChange w:id="5418" w:author="Harry Shamoon" w:date="2015-03-05T20:35:00Z">
              <w:rPr>
                <w:spacing w:val="18"/>
              </w:rPr>
            </w:rPrChange>
          </w:rPr>
          <w:delText xml:space="preserve"> </w:delText>
        </w:r>
        <w:r w:rsidRPr="008F496E" w:rsidDel="008F496E">
          <w:rPr>
            <w:rFonts w:cs="Arial"/>
            <w:highlight w:val="yellow"/>
            <w:rPrChange w:id="5419" w:author="Harry Shamoon" w:date="2015-03-05T20:35:00Z">
              <w:rPr/>
            </w:rPrChange>
          </w:rPr>
          <w:delText>we</w:delText>
        </w:r>
        <w:r w:rsidRPr="008F496E" w:rsidDel="008F496E">
          <w:rPr>
            <w:rFonts w:cs="Arial"/>
            <w:spacing w:val="13"/>
            <w:highlight w:val="yellow"/>
            <w:rPrChange w:id="5420" w:author="Harry Shamoon" w:date="2015-03-05T20:35:00Z">
              <w:rPr>
                <w:spacing w:val="13"/>
              </w:rPr>
            </w:rPrChange>
          </w:rPr>
          <w:delText xml:space="preserve"> </w:delText>
        </w:r>
        <w:r w:rsidRPr="008F496E" w:rsidDel="008F496E">
          <w:rPr>
            <w:rFonts w:cs="Arial"/>
            <w:highlight w:val="yellow"/>
            <w:rPrChange w:id="5421" w:author="Harry Shamoon" w:date="2015-03-05T20:35:00Z">
              <w:rPr/>
            </w:rPrChange>
          </w:rPr>
          <w:delText>will</w:delText>
        </w:r>
        <w:r w:rsidRPr="008F496E" w:rsidDel="008F496E">
          <w:rPr>
            <w:rFonts w:cs="Arial"/>
            <w:spacing w:val="13"/>
            <w:highlight w:val="yellow"/>
            <w:rPrChange w:id="5422" w:author="Harry Shamoon" w:date="2015-03-05T20:35:00Z">
              <w:rPr>
                <w:spacing w:val="13"/>
              </w:rPr>
            </w:rPrChange>
          </w:rPr>
          <w:delText xml:space="preserve"> </w:delText>
        </w:r>
        <w:r w:rsidRPr="008F496E" w:rsidDel="008F496E">
          <w:rPr>
            <w:rFonts w:cs="Arial"/>
            <w:highlight w:val="yellow"/>
            <w:rPrChange w:id="5423" w:author="Harry Shamoon" w:date="2015-03-05T20:35:00Z">
              <w:rPr/>
            </w:rPrChange>
          </w:rPr>
          <w:delText>also</w:delText>
        </w:r>
        <w:r w:rsidRPr="008F496E" w:rsidDel="008F496E">
          <w:rPr>
            <w:rFonts w:cs="Arial"/>
            <w:spacing w:val="13"/>
            <w:highlight w:val="yellow"/>
            <w:rPrChange w:id="5424" w:author="Harry Shamoon" w:date="2015-03-05T20:35:00Z">
              <w:rPr>
                <w:spacing w:val="13"/>
              </w:rPr>
            </w:rPrChange>
          </w:rPr>
          <w:delText xml:space="preserve"> </w:delText>
        </w:r>
        <w:r w:rsidRPr="008F496E" w:rsidDel="008F496E">
          <w:rPr>
            <w:rFonts w:cs="Arial"/>
            <w:highlight w:val="yellow"/>
            <w:rPrChange w:id="5425" w:author="Harry Shamoon" w:date="2015-03-05T20:35:00Z">
              <w:rPr/>
            </w:rPrChange>
          </w:rPr>
          <w:delText>analyze</w:delText>
        </w:r>
        <w:r w:rsidRPr="008F496E" w:rsidDel="008F496E">
          <w:rPr>
            <w:rFonts w:cs="Arial"/>
            <w:spacing w:val="13"/>
            <w:highlight w:val="yellow"/>
            <w:rPrChange w:id="5426" w:author="Harry Shamoon" w:date="2015-03-05T20:35:00Z">
              <w:rPr>
                <w:spacing w:val="13"/>
              </w:rPr>
            </w:rPrChange>
          </w:rPr>
          <w:delText xml:space="preserve"> </w:delText>
        </w:r>
        <w:r w:rsidRPr="008F496E" w:rsidDel="008F496E">
          <w:rPr>
            <w:rFonts w:cs="Arial"/>
            <w:highlight w:val="yellow"/>
            <w:rPrChange w:id="5427" w:author="Harry Shamoon" w:date="2015-03-05T20:35:00Z">
              <w:rPr/>
            </w:rPrChange>
          </w:rPr>
          <w:delText>predictors</w:delText>
        </w:r>
        <w:r w:rsidRPr="008F496E" w:rsidDel="008F496E">
          <w:rPr>
            <w:rFonts w:cs="Arial"/>
            <w:spacing w:val="13"/>
            <w:highlight w:val="yellow"/>
            <w:rPrChange w:id="5428" w:author="Harry Shamoon" w:date="2015-03-05T20:35:00Z">
              <w:rPr>
                <w:spacing w:val="13"/>
              </w:rPr>
            </w:rPrChange>
          </w:rPr>
          <w:delText xml:space="preserve"> </w:delText>
        </w:r>
        <w:r w:rsidRPr="008F496E" w:rsidDel="008F496E">
          <w:rPr>
            <w:rFonts w:cs="Arial"/>
            <w:highlight w:val="yellow"/>
            <w:rPrChange w:id="5429" w:author="Harry Shamoon" w:date="2015-03-05T20:35:00Z">
              <w:rPr/>
            </w:rPrChange>
          </w:rPr>
          <w:delText>of</w:delText>
        </w:r>
        <w:r w:rsidRPr="008F496E" w:rsidDel="008F496E">
          <w:rPr>
            <w:rFonts w:cs="Arial"/>
            <w:spacing w:val="13"/>
            <w:highlight w:val="yellow"/>
            <w:rPrChange w:id="5430" w:author="Harry Shamoon" w:date="2015-03-05T20:35:00Z">
              <w:rPr>
                <w:spacing w:val="13"/>
              </w:rPr>
            </w:rPrChange>
          </w:rPr>
          <w:delText xml:space="preserve"> </w:delText>
        </w:r>
        <w:r w:rsidRPr="008F496E" w:rsidDel="008F496E">
          <w:rPr>
            <w:rFonts w:cs="Arial"/>
            <w:highlight w:val="yellow"/>
            <w:rPrChange w:id="5431" w:author="Harry Shamoon" w:date="2015-03-05T20:35:00Z">
              <w:rPr/>
            </w:rPrChange>
          </w:rPr>
          <w:delText>the</w:delText>
        </w:r>
        <w:r w:rsidRPr="008F496E" w:rsidDel="008F496E">
          <w:rPr>
            <w:rFonts w:cs="Arial"/>
            <w:spacing w:val="13"/>
            <w:highlight w:val="yellow"/>
            <w:rPrChange w:id="5432" w:author="Harry Shamoon" w:date="2015-03-05T20:35:00Z">
              <w:rPr>
                <w:spacing w:val="13"/>
              </w:rPr>
            </w:rPrChange>
          </w:rPr>
          <w:delText xml:space="preserve"> </w:delText>
        </w:r>
        <w:r w:rsidRPr="008F496E" w:rsidDel="008F496E">
          <w:rPr>
            <w:rFonts w:cs="Arial"/>
            <w:highlight w:val="yellow"/>
            <w:rPrChange w:id="5433" w:author="Harry Shamoon" w:date="2015-03-05T20:35:00Z">
              <w:rPr/>
            </w:rPrChange>
          </w:rPr>
          <w:delText>individual</w:delText>
        </w:r>
        <w:r w:rsidRPr="008F496E" w:rsidDel="008F496E">
          <w:rPr>
            <w:rFonts w:cs="Arial"/>
            <w:spacing w:val="13"/>
            <w:highlight w:val="yellow"/>
            <w:rPrChange w:id="5434" w:author="Harry Shamoon" w:date="2015-03-05T20:35:00Z">
              <w:rPr>
                <w:spacing w:val="13"/>
              </w:rPr>
            </w:rPrChange>
          </w:rPr>
          <w:delText xml:space="preserve"> </w:delText>
        </w:r>
        <w:r w:rsidRPr="008F496E" w:rsidDel="008F496E">
          <w:rPr>
            <w:rFonts w:cs="Arial"/>
            <w:highlight w:val="yellow"/>
            <w:rPrChange w:id="5435" w:author="Harry Shamoon" w:date="2015-03-05T20:35:00Z">
              <w:rPr/>
            </w:rPrChange>
          </w:rPr>
          <w:delText>effectiveness</w:delText>
        </w:r>
        <w:r w:rsidRPr="008F496E" w:rsidDel="008F496E">
          <w:rPr>
            <w:rFonts w:cs="Arial"/>
            <w:spacing w:val="13"/>
            <w:highlight w:val="yellow"/>
            <w:rPrChange w:id="5436" w:author="Harry Shamoon" w:date="2015-03-05T20:35:00Z">
              <w:rPr>
                <w:spacing w:val="13"/>
              </w:rPr>
            </w:rPrChange>
          </w:rPr>
          <w:delText xml:space="preserve"> </w:delText>
        </w:r>
        <w:r w:rsidRPr="008F496E" w:rsidDel="008F496E">
          <w:rPr>
            <w:rFonts w:cs="Arial"/>
            <w:highlight w:val="yellow"/>
            <w:rPrChange w:id="5437" w:author="Harry Shamoon" w:date="2015-03-05T20:35:00Z">
              <w:rPr/>
            </w:rPrChange>
          </w:rPr>
          <w:delText>of</w:delText>
        </w:r>
        <w:r w:rsidRPr="008F496E" w:rsidDel="008F496E">
          <w:rPr>
            <w:rFonts w:cs="Arial"/>
            <w:spacing w:val="13"/>
            <w:highlight w:val="yellow"/>
            <w:rPrChange w:id="5438" w:author="Harry Shamoon" w:date="2015-03-05T20:35:00Z">
              <w:rPr>
                <w:spacing w:val="13"/>
              </w:rPr>
            </w:rPrChange>
          </w:rPr>
          <w:delText xml:space="preserve"> </w:delText>
        </w:r>
        <w:r w:rsidRPr="008F496E" w:rsidDel="008F496E">
          <w:rPr>
            <w:rFonts w:cs="Arial"/>
            <w:highlight w:val="yellow"/>
            <w:rPrChange w:id="5439" w:author="Harry Shamoon" w:date="2015-03-05T20:35:00Z">
              <w:rPr/>
            </w:rPrChange>
          </w:rPr>
          <w:delText>the</w:delText>
        </w:r>
        <w:r w:rsidRPr="008F496E" w:rsidDel="008F496E">
          <w:rPr>
            <w:rFonts w:cs="Arial"/>
            <w:spacing w:val="13"/>
            <w:highlight w:val="yellow"/>
            <w:rPrChange w:id="5440" w:author="Harry Shamoon" w:date="2015-03-05T20:35:00Z">
              <w:rPr>
                <w:spacing w:val="13"/>
              </w:rPr>
            </w:rPrChange>
          </w:rPr>
          <w:delText xml:space="preserve"> </w:delText>
        </w:r>
        <w:r w:rsidRPr="008F496E" w:rsidDel="008F496E">
          <w:rPr>
            <w:rFonts w:cs="Arial"/>
            <w:highlight w:val="yellow"/>
            <w:rPrChange w:id="5441" w:author="Harry Shamoon" w:date="2015-03-05T20:35:00Z">
              <w:rPr/>
            </w:rPrChange>
          </w:rPr>
          <w:delText>various</w:delText>
        </w:r>
        <w:r w:rsidRPr="008F496E" w:rsidDel="008F496E">
          <w:rPr>
            <w:rFonts w:cs="Arial"/>
            <w:spacing w:val="13"/>
            <w:highlight w:val="yellow"/>
            <w:rPrChange w:id="5442" w:author="Harry Shamoon" w:date="2015-03-05T20:35:00Z">
              <w:rPr>
                <w:spacing w:val="13"/>
              </w:rPr>
            </w:rPrChange>
          </w:rPr>
          <w:delText xml:space="preserve"> </w:delText>
        </w:r>
        <w:r w:rsidRPr="008F496E" w:rsidDel="008F496E">
          <w:rPr>
            <w:rFonts w:cs="Arial"/>
            <w:highlight w:val="yellow"/>
            <w:rPrChange w:id="5443" w:author="Harry Shamoon" w:date="2015-03-05T20:35:00Z">
              <w:rPr/>
            </w:rPrChange>
          </w:rPr>
          <w:delText>components</w:delText>
        </w:r>
        <w:r w:rsidRPr="008F496E" w:rsidDel="008F496E">
          <w:rPr>
            <w:rFonts w:cs="Arial"/>
            <w:spacing w:val="13"/>
            <w:highlight w:val="yellow"/>
            <w:rPrChange w:id="5444" w:author="Harry Shamoon" w:date="2015-03-05T20:35:00Z">
              <w:rPr>
                <w:spacing w:val="13"/>
              </w:rPr>
            </w:rPrChange>
          </w:rPr>
          <w:delText xml:space="preserve"> </w:delText>
        </w:r>
        <w:r w:rsidRPr="008F496E" w:rsidDel="008F496E">
          <w:rPr>
            <w:rFonts w:cs="Arial"/>
            <w:highlight w:val="yellow"/>
            <w:rPrChange w:id="5445" w:author="Harry Shamoon" w:date="2015-03-05T20:35:00Z">
              <w:rPr/>
            </w:rPrChange>
          </w:rPr>
          <w:delText>of</w:delText>
        </w:r>
        <w:r w:rsidRPr="008F496E" w:rsidDel="008F496E">
          <w:rPr>
            <w:rFonts w:cs="Arial"/>
            <w:spacing w:val="13"/>
            <w:highlight w:val="yellow"/>
            <w:rPrChange w:id="5446" w:author="Harry Shamoon" w:date="2015-03-05T20:35:00Z">
              <w:rPr>
                <w:spacing w:val="13"/>
              </w:rPr>
            </w:rPrChange>
          </w:rPr>
          <w:delText xml:space="preserve"> </w:delText>
        </w:r>
        <w:r w:rsidRPr="008F496E" w:rsidDel="008F496E">
          <w:rPr>
            <w:rFonts w:cs="Arial"/>
            <w:highlight w:val="yellow"/>
            <w:rPrChange w:id="5447" w:author="Harry Shamoon" w:date="2015-03-05T20:35:00Z">
              <w:rPr/>
            </w:rPrChange>
          </w:rPr>
          <w:delText>the</w:delText>
        </w:r>
        <w:r w:rsidRPr="008F496E" w:rsidDel="008F496E">
          <w:rPr>
            <w:rFonts w:cs="Arial"/>
            <w:w w:val="99"/>
            <w:highlight w:val="yellow"/>
            <w:rPrChange w:id="5448" w:author="Harry Shamoon" w:date="2015-03-05T20:35:00Z">
              <w:rPr>
                <w:w w:val="99"/>
              </w:rPr>
            </w:rPrChange>
          </w:rPr>
          <w:delText xml:space="preserve"> </w:delText>
        </w:r>
        <w:r w:rsidRPr="008F496E" w:rsidDel="008F496E">
          <w:rPr>
            <w:rFonts w:cs="Arial"/>
            <w:highlight w:val="yellow"/>
            <w:rPrChange w:id="5449" w:author="Harry Shamoon" w:date="2015-03-05T20:35:00Z">
              <w:rPr/>
            </w:rPrChange>
          </w:rPr>
          <w:delText>intervention</w:delText>
        </w:r>
        <w:r w:rsidRPr="008F496E" w:rsidDel="008F496E">
          <w:rPr>
            <w:rFonts w:cs="Arial"/>
            <w:spacing w:val="-23"/>
            <w:highlight w:val="yellow"/>
            <w:rPrChange w:id="5450" w:author="Harry Shamoon" w:date="2015-03-05T20:35:00Z">
              <w:rPr>
                <w:spacing w:val="-23"/>
              </w:rPr>
            </w:rPrChange>
          </w:rPr>
          <w:delText xml:space="preserve"> </w:delText>
        </w:r>
        <w:r w:rsidRPr="008F496E" w:rsidDel="008F496E">
          <w:rPr>
            <w:rFonts w:cs="Arial"/>
            <w:highlight w:val="yellow"/>
            <w:rPrChange w:id="5451" w:author="Harry Shamoon" w:date="2015-03-05T20:35:00Z">
              <w:rPr/>
            </w:rPrChange>
          </w:rPr>
          <w:delText>checklist.</w:delText>
        </w:r>
      </w:del>
    </w:p>
    <w:p w14:paraId="6AED5398" w14:textId="77777777" w:rsidR="00F731E7" w:rsidRPr="006C66CA" w:rsidRDefault="00082CF3" w:rsidP="00174DF6">
      <w:pPr>
        <w:pStyle w:val="Heading4"/>
        <w:jc w:val="both"/>
        <w:rPr>
          <w:rFonts w:cs="Arial"/>
          <w:b w:val="0"/>
          <w:bCs w:val="0"/>
          <w:rPrChange w:id="5452" w:author="Harry Shamoon" w:date="2015-03-05T19:28:00Z">
            <w:rPr>
              <w:b w:val="0"/>
              <w:bCs w:val="0"/>
            </w:rPr>
          </w:rPrChange>
        </w:rPr>
      </w:pPr>
      <w:proofErr w:type="gramStart"/>
      <w:r w:rsidRPr="008F496E">
        <w:rPr>
          <w:rFonts w:cs="Arial"/>
        </w:rPr>
        <w:t>Sustained</w:t>
      </w:r>
      <w:r w:rsidRPr="006C66CA">
        <w:rPr>
          <w:rFonts w:cs="Arial"/>
          <w:spacing w:val="-10"/>
          <w:rPrChange w:id="5453" w:author="Harry Shamoon" w:date="2015-03-05T19:28:00Z">
            <w:rPr>
              <w:spacing w:val="-10"/>
            </w:rPr>
          </w:rPrChange>
        </w:rPr>
        <w:t xml:space="preserve"> </w:t>
      </w:r>
      <w:r w:rsidRPr="006C66CA">
        <w:rPr>
          <w:rFonts w:cs="Arial"/>
          <w:rPrChange w:id="5454" w:author="Harry Shamoon" w:date="2015-03-05T19:28:00Z">
            <w:rPr/>
          </w:rPrChange>
        </w:rPr>
        <w:t>implementation</w:t>
      </w:r>
      <w:r w:rsidRPr="006C66CA">
        <w:rPr>
          <w:rFonts w:cs="Arial"/>
          <w:spacing w:val="-10"/>
          <w:rPrChange w:id="5455" w:author="Harry Shamoon" w:date="2015-03-05T19:28:00Z">
            <w:rPr>
              <w:spacing w:val="-10"/>
            </w:rPr>
          </w:rPrChange>
        </w:rPr>
        <w:t xml:space="preserve"> </w:t>
      </w:r>
      <w:r w:rsidRPr="006C66CA">
        <w:rPr>
          <w:rFonts w:cs="Arial"/>
          <w:rPrChange w:id="5456" w:author="Harry Shamoon" w:date="2015-03-05T19:28:00Z">
            <w:rPr/>
          </w:rPrChange>
        </w:rPr>
        <w:t>of</w:t>
      </w:r>
      <w:r w:rsidRPr="006C66CA">
        <w:rPr>
          <w:rFonts w:cs="Arial"/>
          <w:spacing w:val="-10"/>
          <w:rPrChange w:id="5457" w:author="Harry Shamoon" w:date="2015-03-05T19:28:00Z">
            <w:rPr>
              <w:spacing w:val="-10"/>
            </w:rPr>
          </w:rPrChange>
        </w:rPr>
        <w:t xml:space="preserve"> </w:t>
      </w:r>
      <w:r w:rsidRPr="006C66CA">
        <w:rPr>
          <w:rFonts w:cs="Arial"/>
          <w:rPrChange w:id="5458" w:author="Harry Shamoon" w:date="2015-03-05T19:28:00Z">
            <w:rPr/>
          </w:rPrChange>
        </w:rPr>
        <w:t>our</w:t>
      </w:r>
      <w:r w:rsidRPr="006C66CA">
        <w:rPr>
          <w:rFonts w:cs="Arial"/>
          <w:spacing w:val="-10"/>
          <w:rPrChange w:id="5459" w:author="Harry Shamoon" w:date="2015-03-05T19:28:00Z">
            <w:rPr>
              <w:spacing w:val="-10"/>
            </w:rPr>
          </w:rPrChange>
        </w:rPr>
        <w:t xml:space="preserve"> </w:t>
      </w:r>
      <w:r w:rsidRPr="006C66CA">
        <w:rPr>
          <w:rFonts w:cs="Arial"/>
          <w:rPrChange w:id="5460" w:author="Harry Shamoon" w:date="2015-03-05T19:28:00Z">
            <w:rPr/>
          </w:rPrChange>
        </w:rPr>
        <w:t>Bayesian</w:t>
      </w:r>
      <w:r w:rsidRPr="006C66CA">
        <w:rPr>
          <w:rFonts w:cs="Arial"/>
          <w:spacing w:val="-10"/>
          <w:rPrChange w:id="5461" w:author="Harry Shamoon" w:date="2015-03-05T19:28:00Z">
            <w:rPr>
              <w:spacing w:val="-10"/>
            </w:rPr>
          </w:rPrChange>
        </w:rPr>
        <w:t xml:space="preserve"> </w:t>
      </w:r>
      <w:r w:rsidRPr="006C66CA">
        <w:rPr>
          <w:rFonts w:cs="Arial"/>
          <w:rPrChange w:id="5462" w:author="Harry Shamoon" w:date="2015-03-05T19:28:00Z">
            <w:rPr/>
          </w:rPrChange>
        </w:rPr>
        <w:t>algorithm</w:t>
      </w:r>
      <w:r w:rsidRPr="006C66CA">
        <w:rPr>
          <w:rFonts w:cs="Arial"/>
          <w:spacing w:val="-10"/>
          <w:rPrChange w:id="5463" w:author="Harry Shamoon" w:date="2015-03-05T19:28:00Z">
            <w:rPr>
              <w:spacing w:val="-10"/>
            </w:rPr>
          </w:rPrChange>
        </w:rPr>
        <w:t xml:space="preserve"> </w:t>
      </w:r>
      <w:r w:rsidRPr="006C66CA">
        <w:rPr>
          <w:rFonts w:cs="Arial"/>
          <w:rPrChange w:id="5464" w:author="Harry Shamoon" w:date="2015-03-05T19:28:00Z">
            <w:rPr/>
          </w:rPrChange>
        </w:rPr>
        <w:t>with</w:t>
      </w:r>
      <w:r w:rsidRPr="006C66CA">
        <w:rPr>
          <w:rFonts w:cs="Arial"/>
          <w:spacing w:val="-10"/>
          <w:rPrChange w:id="5465" w:author="Harry Shamoon" w:date="2015-03-05T19:28:00Z">
            <w:rPr>
              <w:spacing w:val="-10"/>
            </w:rPr>
          </w:rPrChange>
        </w:rPr>
        <w:t xml:space="preserve"> </w:t>
      </w:r>
      <w:r w:rsidRPr="006C66CA">
        <w:rPr>
          <w:rFonts w:cs="Arial"/>
          <w:rPrChange w:id="5466" w:author="Harry Shamoon" w:date="2015-03-05T19:28:00Z">
            <w:rPr/>
          </w:rPrChange>
        </w:rPr>
        <w:t>extension</w:t>
      </w:r>
      <w:r w:rsidRPr="006C66CA">
        <w:rPr>
          <w:rFonts w:cs="Arial"/>
          <w:spacing w:val="-10"/>
          <w:rPrChange w:id="5467" w:author="Harry Shamoon" w:date="2015-03-05T19:28:00Z">
            <w:rPr>
              <w:spacing w:val="-10"/>
            </w:rPr>
          </w:rPrChange>
        </w:rPr>
        <w:t xml:space="preserve"> </w:t>
      </w:r>
      <w:r w:rsidRPr="006C66CA">
        <w:rPr>
          <w:rFonts w:cs="Arial"/>
          <w:rPrChange w:id="5468" w:author="Harry Shamoon" w:date="2015-03-05T19:28:00Z">
            <w:rPr/>
          </w:rPrChange>
        </w:rPr>
        <w:t>to</w:t>
      </w:r>
      <w:r w:rsidRPr="006C66CA">
        <w:rPr>
          <w:rFonts w:cs="Arial"/>
          <w:spacing w:val="-10"/>
          <w:rPrChange w:id="5469" w:author="Harry Shamoon" w:date="2015-03-05T19:28:00Z">
            <w:rPr>
              <w:spacing w:val="-10"/>
            </w:rPr>
          </w:rPrChange>
        </w:rPr>
        <w:t xml:space="preserve"> </w:t>
      </w:r>
      <w:r w:rsidRPr="006C66CA">
        <w:rPr>
          <w:rFonts w:cs="Arial"/>
          <w:rPrChange w:id="5470" w:author="Harry Shamoon" w:date="2015-03-05T19:28:00Z">
            <w:rPr/>
          </w:rPrChange>
        </w:rPr>
        <w:t>other</w:t>
      </w:r>
      <w:r w:rsidRPr="006C66CA">
        <w:rPr>
          <w:rFonts w:cs="Arial"/>
          <w:spacing w:val="-10"/>
          <w:rPrChange w:id="5471" w:author="Harry Shamoon" w:date="2015-03-05T19:28:00Z">
            <w:rPr>
              <w:spacing w:val="-10"/>
            </w:rPr>
          </w:rPrChange>
        </w:rPr>
        <w:t xml:space="preserve"> </w:t>
      </w:r>
      <w:r w:rsidRPr="006C66CA">
        <w:rPr>
          <w:rFonts w:cs="Arial"/>
          <w:rPrChange w:id="5472" w:author="Harry Shamoon" w:date="2015-03-05T19:28:00Z">
            <w:rPr/>
          </w:rPrChange>
        </w:rPr>
        <w:t>regional</w:t>
      </w:r>
      <w:r w:rsidRPr="006C66CA">
        <w:rPr>
          <w:rFonts w:cs="Arial"/>
          <w:spacing w:val="-10"/>
          <w:rPrChange w:id="5473" w:author="Harry Shamoon" w:date="2015-03-05T19:28:00Z">
            <w:rPr>
              <w:spacing w:val="-10"/>
            </w:rPr>
          </w:rPrChange>
        </w:rPr>
        <w:t xml:space="preserve"> </w:t>
      </w:r>
      <w:r w:rsidRPr="006C66CA">
        <w:rPr>
          <w:rFonts w:cs="Arial"/>
          <w:rPrChange w:id="5474" w:author="Harry Shamoon" w:date="2015-03-05T19:28:00Z">
            <w:rPr/>
          </w:rPrChange>
        </w:rPr>
        <w:t>institutions.</w:t>
      </w:r>
      <w:proofErr w:type="gramEnd"/>
    </w:p>
    <w:p w14:paraId="2DACE9ED" w14:textId="77777777" w:rsidR="00F731E7" w:rsidRPr="006C66CA" w:rsidRDefault="00082CF3">
      <w:pPr>
        <w:pStyle w:val="BodyText"/>
        <w:spacing w:before="125"/>
        <w:ind w:left="100" w:right="119"/>
        <w:jc w:val="both"/>
        <w:rPr>
          <w:rFonts w:cs="Arial"/>
          <w:rPrChange w:id="5475" w:author="Harry Shamoon" w:date="2015-03-05T19:28:00Z">
            <w:rPr/>
          </w:rPrChange>
        </w:rPr>
        <w:pPrChange w:id="5476" w:author="Harry Shamoon" w:date="2015-03-05T19:42:00Z">
          <w:pPr>
            <w:pStyle w:val="BodyText"/>
            <w:spacing w:before="125" w:line="268" w:lineRule="auto"/>
            <w:ind w:left="100" w:right="119"/>
            <w:jc w:val="both"/>
          </w:pPr>
        </w:pPrChange>
      </w:pPr>
      <w:r w:rsidRPr="006C66CA">
        <w:rPr>
          <w:rFonts w:cs="Arial"/>
          <w:rPrChange w:id="5477" w:author="Harry Shamoon" w:date="2015-03-05T19:28:00Z">
            <w:rPr/>
          </w:rPrChange>
        </w:rPr>
        <w:t>Beyond,</w:t>
      </w:r>
      <w:r w:rsidRPr="006C66CA">
        <w:rPr>
          <w:rFonts w:cs="Arial"/>
          <w:spacing w:val="29"/>
          <w:rPrChange w:id="5478" w:author="Harry Shamoon" w:date="2015-03-05T19:28:00Z">
            <w:rPr>
              <w:spacing w:val="29"/>
            </w:rPr>
          </w:rPrChange>
        </w:rPr>
        <w:t xml:space="preserve"> </w:t>
      </w:r>
      <w:proofErr w:type="spellStart"/>
      <w:r w:rsidRPr="006C66CA">
        <w:rPr>
          <w:rFonts w:cs="Arial"/>
          <w:rPrChange w:id="5479" w:author="Harry Shamoon" w:date="2015-03-05T19:28:00Z">
            <w:rPr/>
          </w:rPrChange>
        </w:rPr>
        <w:t>PROOFCheck</w:t>
      </w:r>
      <w:proofErr w:type="spellEnd"/>
      <w:r w:rsidRPr="006C66CA">
        <w:rPr>
          <w:rFonts w:cs="Arial"/>
          <w:rPrChange w:id="5480" w:author="Harry Shamoon" w:date="2015-03-05T19:28:00Z">
            <w:rPr/>
          </w:rPrChange>
        </w:rPr>
        <w:t>,</w:t>
      </w:r>
      <w:r w:rsidRPr="006C66CA">
        <w:rPr>
          <w:rFonts w:cs="Arial"/>
          <w:spacing w:val="29"/>
          <w:rPrChange w:id="5481" w:author="Harry Shamoon" w:date="2015-03-05T19:28:00Z">
            <w:rPr>
              <w:spacing w:val="29"/>
            </w:rPr>
          </w:rPrChange>
        </w:rPr>
        <w:t xml:space="preserve"> </w:t>
      </w:r>
      <w:r w:rsidRPr="006C66CA">
        <w:rPr>
          <w:rFonts w:cs="Arial"/>
          <w:rPrChange w:id="5482" w:author="Harry Shamoon" w:date="2015-03-05T19:28:00Z">
            <w:rPr/>
          </w:rPrChange>
        </w:rPr>
        <w:t>we</w:t>
      </w:r>
      <w:r w:rsidRPr="006C66CA">
        <w:rPr>
          <w:rFonts w:cs="Arial"/>
          <w:spacing w:val="22"/>
          <w:rPrChange w:id="5483" w:author="Harry Shamoon" w:date="2015-03-05T19:28:00Z">
            <w:rPr>
              <w:spacing w:val="22"/>
            </w:rPr>
          </w:rPrChange>
        </w:rPr>
        <w:t xml:space="preserve"> </w:t>
      </w:r>
      <w:r w:rsidRPr="006C66CA">
        <w:rPr>
          <w:rFonts w:cs="Arial"/>
          <w:rPrChange w:id="5484" w:author="Harry Shamoon" w:date="2015-03-05T19:28:00Z">
            <w:rPr/>
          </w:rPrChange>
        </w:rPr>
        <w:t>will</w:t>
      </w:r>
      <w:r w:rsidRPr="006C66CA">
        <w:rPr>
          <w:rFonts w:cs="Arial"/>
          <w:spacing w:val="22"/>
          <w:rPrChange w:id="5485" w:author="Harry Shamoon" w:date="2015-03-05T19:28:00Z">
            <w:rPr>
              <w:spacing w:val="22"/>
            </w:rPr>
          </w:rPrChange>
        </w:rPr>
        <w:t xml:space="preserve"> </w:t>
      </w:r>
      <w:r w:rsidRPr="006C66CA">
        <w:rPr>
          <w:rFonts w:cs="Arial"/>
          <w:rPrChange w:id="5486" w:author="Harry Shamoon" w:date="2015-03-05T19:28:00Z">
            <w:rPr/>
          </w:rPrChange>
        </w:rPr>
        <w:t>continue</w:t>
      </w:r>
      <w:r w:rsidRPr="006C66CA">
        <w:rPr>
          <w:rFonts w:cs="Arial"/>
          <w:spacing w:val="22"/>
          <w:rPrChange w:id="5487" w:author="Harry Shamoon" w:date="2015-03-05T19:28:00Z">
            <w:rPr>
              <w:spacing w:val="22"/>
            </w:rPr>
          </w:rPrChange>
        </w:rPr>
        <w:t xml:space="preserve"> </w:t>
      </w:r>
      <w:r w:rsidRPr="006C66CA">
        <w:rPr>
          <w:rFonts w:cs="Arial"/>
          <w:rPrChange w:id="5488" w:author="Harry Shamoon" w:date="2015-03-05T19:28:00Z">
            <w:rPr/>
          </w:rPrChange>
        </w:rPr>
        <w:t>to</w:t>
      </w:r>
      <w:r w:rsidRPr="006C66CA">
        <w:rPr>
          <w:rFonts w:cs="Arial"/>
          <w:spacing w:val="22"/>
          <w:rPrChange w:id="5489" w:author="Harry Shamoon" w:date="2015-03-05T19:28:00Z">
            <w:rPr>
              <w:spacing w:val="22"/>
            </w:rPr>
          </w:rPrChange>
        </w:rPr>
        <w:t xml:space="preserve"> </w:t>
      </w:r>
      <w:r w:rsidRPr="006C66CA">
        <w:rPr>
          <w:rFonts w:cs="Arial"/>
          <w:rPrChange w:id="5490" w:author="Harry Shamoon" w:date="2015-03-05T19:28:00Z">
            <w:rPr/>
          </w:rPrChange>
        </w:rPr>
        <w:t>trigger</w:t>
      </w:r>
      <w:r w:rsidRPr="006C66CA">
        <w:rPr>
          <w:rFonts w:cs="Arial"/>
          <w:spacing w:val="22"/>
          <w:rPrChange w:id="5491" w:author="Harry Shamoon" w:date="2015-03-05T19:28:00Z">
            <w:rPr>
              <w:spacing w:val="22"/>
            </w:rPr>
          </w:rPrChange>
        </w:rPr>
        <w:t xml:space="preserve"> </w:t>
      </w:r>
      <w:r w:rsidRPr="006C66CA">
        <w:rPr>
          <w:rFonts w:cs="Arial"/>
          <w:rPrChange w:id="5492" w:author="Harry Shamoon" w:date="2015-03-05T19:28:00Z">
            <w:rPr/>
          </w:rPrChange>
        </w:rPr>
        <w:t>individualized</w:t>
      </w:r>
      <w:r w:rsidRPr="006C66CA">
        <w:rPr>
          <w:rFonts w:cs="Arial"/>
          <w:spacing w:val="22"/>
          <w:rPrChange w:id="5493" w:author="Harry Shamoon" w:date="2015-03-05T19:28:00Z">
            <w:rPr>
              <w:spacing w:val="22"/>
            </w:rPr>
          </w:rPrChange>
        </w:rPr>
        <w:t xml:space="preserve"> </w:t>
      </w:r>
      <w:r w:rsidRPr="006C66CA">
        <w:rPr>
          <w:rFonts w:cs="Arial"/>
          <w:rPrChange w:id="5494" w:author="Harry Shamoon" w:date="2015-03-05T19:28:00Z">
            <w:rPr/>
          </w:rPrChange>
        </w:rPr>
        <w:t>patient</w:t>
      </w:r>
      <w:r w:rsidRPr="006C66CA">
        <w:rPr>
          <w:rFonts w:cs="Arial"/>
          <w:spacing w:val="22"/>
          <w:rPrChange w:id="5495" w:author="Harry Shamoon" w:date="2015-03-05T19:28:00Z">
            <w:rPr>
              <w:spacing w:val="22"/>
            </w:rPr>
          </w:rPrChange>
        </w:rPr>
        <w:t xml:space="preserve"> </w:t>
      </w:r>
      <w:r w:rsidRPr="006C66CA">
        <w:rPr>
          <w:rFonts w:cs="Arial"/>
          <w:rPrChange w:id="5496" w:author="Harry Shamoon" w:date="2015-03-05T19:28:00Z">
            <w:rPr/>
          </w:rPrChange>
        </w:rPr>
        <w:t>interventions</w:t>
      </w:r>
      <w:r w:rsidRPr="006C66CA">
        <w:rPr>
          <w:rFonts w:cs="Arial"/>
          <w:spacing w:val="22"/>
          <w:rPrChange w:id="5497" w:author="Harry Shamoon" w:date="2015-03-05T19:28:00Z">
            <w:rPr>
              <w:spacing w:val="22"/>
            </w:rPr>
          </w:rPrChange>
        </w:rPr>
        <w:t xml:space="preserve"> </w:t>
      </w:r>
      <w:r w:rsidRPr="006C66CA">
        <w:rPr>
          <w:rFonts w:cs="Arial"/>
          <w:rPrChange w:id="5498" w:author="Harry Shamoon" w:date="2015-03-05T19:28:00Z">
            <w:rPr/>
          </w:rPrChange>
        </w:rPr>
        <w:t>to</w:t>
      </w:r>
      <w:r w:rsidRPr="006C66CA">
        <w:rPr>
          <w:rFonts w:cs="Arial"/>
          <w:spacing w:val="22"/>
          <w:rPrChange w:id="5499" w:author="Harry Shamoon" w:date="2015-03-05T19:28:00Z">
            <w:rPr>
              <w:spacing w:val="22"/>
            </w:rPr>
          </w:rPrChange>
        </w:rPr>
        <w:t xml:space="preserve"> </w:t>
      </w:r>
      <w:r w:rsidRPr="006C66CA">
        <w:rPr>
          <w:rFonts w:cs="Arial"/>
          <w:rPrChange w:id="5500" w:author="Harry Shamoon" w:date="2015-03-05T19:28:00Z">
            <w:rPr/>
          </w:rPrChange>
        </w:rPr>
        <w:t>the</w:t>
      </w:r>
      <w:r w:rsidRPr="006C66CA">
        <w:rPr>
          <w:rFonts w:cs="Arial"/>
          <w:spacing w:val="22"/>
          <w:rPrChange w:id="5501" w:author="Harry Shamoon" w:date="2015-03-05T19:28:00Z">
            <w:rPr>
              <w:spacing w:val="22"/>
            </w:rPr>
          </w:rPrChange>
        </w:rPr>
        <w:t xml:space="preserve"> </w:t>
      </w:r>
      <w:r w:rsidRPr="006C66CA">
        <w:rPr>
          <w:rFonts w:cs="Arial"/>
          <w:rPrChange w:id="5502" w:author="Harry Shamoon" w:date="2015-03-05T19:28:00Z">
            <w:rPr/>
          </w:rPrChange>
        </w:rPr>
        <w:t>providers</w:t>
      </w:r>
      <w:r w:rsidRPr="006C66CA">
        <w:rPr>
          <w:rFonts w:cs="Arial"/>
          <w:spacing w:val="22"/>
          <w:rPrChange w:id="5503" w:author="Harry Shamoon" w:date="2015-03-05T19:28:00Z">
            <w:rPr>
              <w:spacing w:val="22"/>
            </w:rPr>
          </w:rPrChange>
        </w:rPr>
        <w:t xml:space="preserve"> </w:t>
      </w:r>
      <w:r w:rsidRPr="006C66CA">
        <w:rPr>
          <w:rFonts w:cs="Arial"/>
          <w:rPrChange w:id="5504" w:author="Harry Shamoon" w:date="2015-03-05T19:28:00Z">
            <w:rPr/>
          </w:rPrChange>
        </w:rPr>
        <w:t>in</w:t>
      </w:r>
      <w:r w:rsidRPr="006C66CA">
        <w:rPr>
          <w:rFonts w:cs="Arial"/>
          <w:spacing w:val="22"/>
          <w:rPrChange w:id="5505" w:author="Harry Shamoon" w:date="2015-03-05T19:28:00Z">
            <w:rPr>
              <w:spacing w:val="22"/>
            </w:rPr>
          </w:rPrChange>
        </w:rPr>
        <w:t xml:space="preserve"> </w:t>
      </w:r>
      <w:r w:rsidRPr="006C66CA">
        <w:rPr>
          <w:rFonts w:cs="Arial"/>
          <w:rPrChange w:id="5506" w:author="Harry Shamoon" w:date="2015-03-05T19:28:00Z">
            <w:rPr/>
          </w:rPrChange>
        </w:rPr>
        <w:t>the</w:t>
      </w:r>
      <w:r w:rsidRPr="006C66CA">
        <w:rPr>
          <w:rFonts w:cs="Arial"/>
          <w:w w:val="99"/>
          <w:rPrChange w:id="5507" w:author="Harry Shamoon" w:date="2015-03-05T19:28:00Z">
            <w:rPr>
              <w:w w:val="99"/>
            </w:rPr>
          </w:rPrChange>
        </w:rPr>
        <w:t xml:space="preserve"> </w:t>
      </w:r>
      <w:r w:rsidRPr="006C66CA">
        <w:rPr>
          <w:rFonts w:cs="Arial"/>
          <w:rPrChange w:id="5508" w:author="Harry Shamoon" w:date="2015-03-05T19:28:00Z">
            <w:rPr/>
          </w:rPrChange>
        </w:rPr>
        <w:t>Einstein</w:t>
      </w:r>
      <w:r w:rsidRPr="006C66CA">
        <w:rPr>
          <w:rFonts w:cs="Arial"/>
          <w:spacing w:val="-19"/>
          <w:rPrChange w:id="5509" w:author="Harry Shamoon" w:date="2015-03-05T19:28:00Z">
            <w:rPr>
              <w:spacing w:val="-19"/>
            </w:rPr>
          </w:rPrChange>
        </w:rPr>
        <w:t xml:space="preserve"> </w:t>
      </w:r>
      <w:r w:rsidRPr="006C66CA">
        <w:rPr>
          <w:rFonts w:cs="Arial"/>
          <w:rPrChange w:id="5510" w:author="Harry Shamoon" w:date="2015-03-05T19:28:00Z">
            <w:rPr/>
          </w:rPrChange>
        </w:rPr>
        <w:t>system,</w:t>
      </w:r>
      <w:r w:rsidRPr="006C66CA">
        <w:rPr>
          <w:rFonts w:cs="Arial"/>
          <w:spacing w:val="-18"/>
          <w:rPrChange w:id="5511" w:author="Harry Shamoon" w:date="2015-03-05T19:28:00Z">
            <w:rPr>
              <w:spacing w:val="-18"/>
            </w:rPr>
          </w:rPrChange>
        </w:rPr>
        <w:t xml:space="preserve"> </w:t>
      </w:r>
      <w:r w:rsidRPr="006C66CA">
        <w:rPr>
          <w:rFonts w:cs="Arial"/>
          <w:rPrChange w:id="5512" w:author="Harry Shamoon" w:date="2015-03-05T19:28:00Z">
            <w:rPr/>
          </w:rPrChange>
        </w:rPr>
        <w:t>if</w:t>
      </w:r>
      <w:r w:rsidRPr="006C66CA">
        <w:rPr>
          <w:rFonts w:cs="Arial"/>
          <w:spacing w:val="-19"/>
          <w:rPrChange w:id="5513" w:author="Harry Shamoon" w:date="2015-03-05T19:28:00Z">
            <w:rPr>
              <w:spacing w:val="-19"/>
            </w:rPr>
          </w:rPrChange>
        </w:rPr>
        <w:t xml:space="preserve"> </w:t>
      </w:r>
      <w:r w:rsidRPr="006C66CA">
        <w:rPr>
          <w:rFonts w:cs="Arial"/>
          <w:rPrChange w:id="5514" w:author="Harry Shamoon" w:date="2015-03-05T19:28:00Z">
            <w:rPr/>
          </w:rPrChange>
        </w:rPr>
        <w:t>the</w:t>
      </w:r>
      <w:r w:rsidRPr="006C66CA">
        <w:rPr>
          <w:rFonts w:cs="Arial"/>
          <w:spacing w:val="-19"/>
          <w:rPrChange w:id="5515" w:author="Harry Shamoon" w:date="2015-03-05T19:28:00Z">
            <w:rPr>
              <w:spacing w:val="-19"/>
            </w:rPr>
          </w:rPrChange>
        </w:rPr>
        <w:t xml:space="preserve"> </w:t>
      </w:r>
      <w:r w:rsidRPr="006C66CA">
        <w:rPr>
          <w:rFonts w:cs="Arial"/>
          <w:rPrChange w:id="5516" w:author="Harry Shamoon" w:date="2015-03-05T19:28:00Z">
            <w:rPr/>
          </w:rPrChange>
        </w:rPr>
        <w:t>EMR</w:t>
      </w:r>
      <w:r w:rsidRPr="006C66CA">
        <w:rPr>
          <w:rFonts w:cs="Arial"/>
          <w:spacing w:val="-19"/>
          <w:rPrChange w:id="5517" w:author="Harry Shamoon" w:date="2015-03-05T19:28:00Z">
            <w:rPr>
              <w:spacing w:val="-19"/>
            </w:rPr>
          </w:rPrChange>
        </w:rPr>
        <w:t xml:space="preserve"> </w:t>
      </w:r>
      <w:r w:rsidRPr="006C66CA">
        <w:rPr>
          <w:rFonts w:cs="Arial"/>
          <w:rPrChange w:id="5518" w:author="Harry Shamoon" w:date="2015-03-05T19:28:00Z">
            <w:rPr/>
          </w:rPrChange>
        </w:rPr>
        <w:t>triggered</w:t>
      </w:r>
      <w:r w:rsidRPr="006C66CA">
        <w:rPr>
          <w:rFonts w:cs="Arial"/>
          <w:spacing w:val="-19"/>
          <w:rPrChange w:id="5519" w:author="Harry Shamoon" w:date="2015-03-05T19:28:00Z">
            <w:rPr>
              <w:spacing w:val="-19"/>
            </w:rPr>
          </w:rPrChange>
        </w:rPr>
        <w:t xml:space="preserve"> </w:t>
      </w:r>
      <w:r w:rsidRPr="006C66CA">
        <w:rPr>
          <w:rFonts w:cs="Arial"/>
          <w:rPrChange w:id="5520" w:author="Harry Shamoon" w:date="2015-03-05T19:28:00Z">
            <w:rPr/>
          </w:rPrChange>
        </w:rPr>
        <w:t>intervention</w:t>
      </w:r>
      <w:r w:rsidRPr="006C66CA">
        <w:rPr>
          <w:rFonts w:cs="Arial"/>
          <w:spacing w:val="-19"/>
          <w:rPrChange w:id="5521" w:author="Harry Shamoon" w:date="2015-03-05T19:28:00Z">
            <w:rPr>
              <w:spacing w:val="-19"/>
            </w:rPr>
          </w:rPrChange>
        </w:rPr>
        <w:t xml:space="preserve"> </w:t>
      </w:r>
      <w:r w:rsidRPr="006C66CA">
        <w:rPr>
          <w:rFonts w:cs="Arial"/>
          <w:rPrChange w:id="5522" w:author="Harry Shamoon" w:date="2015-03-05T19:28:00Z">
            <w:rPr/>
          </w:rPrChange>
        </w:rPr>
        <w:t>checklist</w:t>
      </w:r>
      <w:r w:rsidRPr="006C66CA">
        <w:rPr>
          <w:rFonts w:cs="Arial"/>
          <w:spacing w:val="-19"/>
          <w:rPrChange w:id="5523" w:author="Harry Shamoon" w:date="2015-03-05T19:28:00Z">
            <w:rPr>
              <w:spacing w:val="-19"/>
            </w:rPr>
          </w:rPrChange>
        </w:rPr>
        <w:t xml:space="preserve"> </w:t>
      </w:r>
      <w:r w:rsidRPr="006C66CA">
        <w:rPr>
          <w:rFonts w:cs="Arial"/>
          <w:rPrChange w:id="5524" w:author="Harry Shamoon" w:date="2015-03-05T19:28:00Z">
            <w:rPr/>
          </w:rPrChange>
        </w:rPr>
        <w:t>proves</w:t>
      </w:r>
      <w:r w:rsidRPr="006C66CA">
        <w:rPr>
          <w:rFonts w:cs="Arial"/>
          <w:spacing w:val="-19"/>
          <w:rPrChange w:id="5525" w:author="Harry Shamoon" w:date="2015-03-05T19:28:00Z">
            <w:rPr>
              <w:spacing w:val="-19"/>
            </w:rPr>
          </w:rPrChange>
        </w:rPr>
        <w:t xml:space="preserve"> </w:t>
      </w:r>
      <w:r w:rsidRPr="006C66CA">
        <w:rPr>
          <w:rFonts w:cs="Arial"/>
          <w:rPrChange w:id="5526" w:author="Harry Shamoon" w:date="2015-03-05T19:28:00Z">
            <w:rPr/>
          </w:rPrChange>
        </w:rPr>
        <w:t>to</w:t>
      </w:r>
      <w:r w:rsidRPr="006C66CA">
        <w:rPr>
          <w:rFonts w:cs="Arial"/>
          <w:spacing w:val="-19"/>
          <w:rPrChange w:id="5527" w:author="Harry Shamoon" w:date="2015-03-05T19:28:00Z">
            <w:rPr>
              <w:spacing w:val="-19"/>
            </w:rPr>
          </w:rPrChange>
        </w:rPr>
        <w:t xml:space="preserve"> </w:t>
      </w:r>
      <w:r w:rsidRPr="006C66CA">
        <w:rPr>
          <w:rFonts w:cs="Arial"/>
          <w:rPrChange w:id="5528" w:author="Harry Shamoon" w:date="2015-03-05T19:28:00Z">
            <w:rPr/>
          </w:rPrChange>
        </w:rPr>
        <w:t>be</w:t>
      </w:r>
      <w:r w:rsidRPr="006C66CA">
        <w:rPr>
          <w:rFonts w:cs="Arial"/>
          <w:spacing w:val="-19"/>
          <w:rPrChange w:id="5529" w:author="Harry Shamoon" w:date="2015-03-05T19:28:00Z">
            <w:rPr>
              <w:spacing w:val="-19"/>
            </w:rPr>
          </w:rPrChange>
        </w:rPr>
        <w:t xml:space="preserve"> </w:t>
      </w:r>
      <w:r w:rsidRPr="006C66CA">
        <w:rPr>
          <w:rFonts w:cs="Arial"/>
          <w:rPrChange w:id="5530" w:author="Harry Shamoon" w:date="2015-03-05T19:28:00Z">
            <w:rPr/>
          </w:rPrChange>
        </w:rPr>
        <w:t>effective.</w:t>
      </w:r>
      <w:r w:rsidRPr="006C66CA">
        <w:rPr>
          <w:rFonts w:cs="Arial"/>
          <w:spacing w:val="-1"/>
          <w:rPrChange w:id="5531" w:author="Harry Shamoon" w:date="2015-03-05T19:28:00Z">
            <w:rPr>
              <w:spacing w:val="-1"/>
            </w:rPr>
          </w:rPrChange>
        </w:rPr>
        <w:t xml:space="preserve"> </w:t>
      </w:r>
      <w:r w:rsidRPr="006C66CA">
        <w:rPr>
          <w:rFonts w:cs="Arial"/>
          <w:spacing w:val="-4"/>
          <w:rPrChange w:id="5532" w:author="Harry Shamoon" w:date="2015-03-05T19:28:00Z">
            <w:rPr>
              <w:spacing w:val="-4"/>
            </w:rPr>
          </w:rPrChange>
        </w:rPr>
        <w:t>We</w:t>
      </w:r>
      <w:r w:rsidRPr="006C66CA">
        <w:rPr>
          <w:rFonts w:cs="Arial"/>
          <w:spacing w:val="-19"/>
          <w:rPrChange w:id="5533" w:author="Harry Shamoon" w:date="2015-03-05T19:28:00Z">
            <w:rPr>
              <w:spacing w:val="-19"/>
            </w:rPr>
          </w:rPrChange>
        </w:rPr>
        <w:t xml:space="preserve"> </w:t>
      </w:r>
      <w:r w:rsidRPr="006C66CA">
        <w:rPr>
          <w:rFonts w:cs="Arial"/>
          <w:rPrChange w:id="5534" w:author="Harry Shamoon" w:date="2015-03-05T19:28:00Z">
            <w:rPr/>
          </w:rPrChange>
        </w:rPr>
        <w:t>will</w:t>
      </w:r>
      <w:r w:rsidRPr="006C66CA">
        <w:rPr>
          <w:rFonts w:cs="Arial"/>
          <w:spacing w:val="-19"/>
          <w:rPrChange w:id="5535" w:author="Harry Shamoon" w:date="2015-03-05T19:28:00Z">
            <w:rPr>
              <w:spacing w:val="-19"/>
            </w:rPr>
          </w:rPrChange>
        </w:rPr>
        <w:t xml:space="preserve"> </w:t>
      </w:r>
      <w:proofErr w:type="gramStart"/>
      <w:r w:rsidRPr="006C66CA">
        <w:rPr>
          <w:rFonts w:cs="Arial"/>
          <w:rPrChange w:id="5536" w:author="Harry Shamoon" w:date="2015-03-05T19:28:00Z">
            <w:rPr/>
          </w:rPrChange>
        </w:rPr>
        <w:t>integrated</w:t>
      </w:r>
      <w:proofErr w:type="gramEnd"/>
      <w:r w:rsidRPr="006C66CA">
        <w:rPr>
          <w:rFonts w:cs="Arial"/>
          <w:spacing w:val="-19"/>
          <w:rPrChange w:id="5537" w:author="Harry Shamoon" w:date="2015-03-05T19:28:00Z">
            <w:rPr>
              <w:spacing w:val="-19"/>
            </w:rPr>
          </w:rPrChange>
        </w:rPr>
        <w:t xml:space="preserve"> </w:t>
      </w:r>
      <w:r w:rsidRPr="006C66CA">
        <w:rPr>
          <w:rFonts w:cs="Arial"/>
          <w:rPrChange w:id="5538" w:author="Harry Shamoon" w:date="2015-03-05T19:28:00Z">
            <w:rPr/>
          </w:rPrChange>
        </w:rPr>
        <w:t>our</w:t>
      </w:r>
      <w:r w:rsidRPr="006C66CA">
        <w:rPr>
          <w:rFonts w:cs="Arial"/>
          <w:spacing w:val="-19"/>
          <w:rPrChange w:id="5539" w:author="Harry Shamoon" w:date="2015-03-05T19:28:00Z">
            <w:rPr>
              <w:spacing w:val="-19"/>
            </w:rPr>
          </w:rPrChange>
        </w:rPr>
        <w:t xml:space="preserve"> </w:t>
      </w:r>
      <w:r w:rsidRPr="006C66CA">
        <w:rPr>
          <w:rFonts w:cs="Arial"/>
          <w:rPrChange w:id="5540" w:author="Harry Shamoon" w:date="2015-03-05T19:28:00Z">
            <w:rPr/>
          </w:rPrChange>
        </w:rPr>
        <w:t>Bayesian</w:t>
      </w:r>
      <w:r w:rsidRPr="006C66CA">
        <w:rPr>
          <w:rFonts w:cs="Arial"/>
          <w:w w:val="99"/>
          <w:rPrChange w:id="5541" w:author="Harry Shamoon" w:date="2015-03-05T19:28:00Z">
            <w:rPr>
              <w:w w:val="99"/>
            </w:rPr>
          </w:rPrChange>
        </w:rPr>
        <w:t xml:space="preserve"> </w:t>
      </w:r>
      <w:r w:rsidRPr="006C66CA">
        <w:rPr>
          <w:rFonts w:cs="Arial"/>
          <w:rPrChange w:id="5542" w:author="Harry Shamoon" w:date="2015-03-05T19:28:00Z">
            <w:rPr/>
          </w:rPrChange>
        </w:rPr>
        <w:t>model</w:t>
      </w:r>
      <w:r w:rsidRPr="006C66CA">
        <w:rPr>
          <w:rFonts w:cs="Arial"/>
          <w:spacing w:val="-15"/>
          <w:rPrChange w:id="5543" w:author="Harry Shamoon" w:date="2015-03-05T19:28:00Z">
            <w:rPr>
              <w:spacing w:val="-15"/>
            </w:rPr>
          </w:rPrChange>
        </w:rPr>
        <w:t xml:space="preserve"> </w:t>
      </w:r>
      <w:r w:rsidRPr="006C66CA">
        <w:rPr>
          <w:rFonts w:cs="Arial"/>
          <w:rPrChange w:id="5544" w:author="Harry Shamoon" w:date="2015-03-05T19:28:00Z">
            <w:rPr/>
          </w:rPrChange>
        </w:rPr>
        <w:t>into</w:t>
      </w:r>
      <w:r w:rsidRPr="006C66CA">
        <w:rPr>
          <w:rFonts w:cs="Arial"/>
          <w:spacing w:val="-15"/>
          <w:rPrChange w:id="5545" w:author="Harry Shamoon" w:date="2015-03-05T19:28:00Z">
            <w:rPr>
              <w:spacing w:val="-15"/>
            </w:rPr>
          </w:rPrChange>
        </w:rPr>
        <w:t xml:space="preserve"> </w:t>
      </w:r>
      <w:r w:rsidRPr="006C66CA">
        <w:rPr>
          <w:rFonts w:cs="Arial"/>
          <w:rPrChange w:id="5546" w:author="Harry Shamoon" w:date="2015-03-05T19:28:00Z">
            <w:rPr/>
          </w:rPrChange>
        </w:rPr>
        <w:t>the</w:t>
      </w:r>
      <w:r w:rsidRPr="006C66CA">
        <w:rPr>
          <w:rFonts w:cs="Arial"/>
          <w:spacing w:val="-15"/>
          <w:rPrChange w:id="5547" w:author="Harry Shamoon" w:date="2015-03-05T19:28:00Z">
            <w:rPr>
              <w:spacing w:val="-15"/>
            </w:rPr>
          </w:rPrChange>
        </w:rPr>
        <w:t xml:space="preserve"> </w:t>
      </w:r>
      <w:proofErr w:type="spellStart"/>
      <w:r w:rsidRPr="006C66CA">
        <w:rPr>
          <w:rFonts w:cs="Arial"/>
          <w:rPrChange w:id="5548" w:author="Harry Shamoon" w:date="2015-03-05T19:28:00Z">
            <w:rPr/>
          </w:rPrChange>
        </w:rPr>
        <w:t>PROOFCheck</w:t>
      </w:r>
      <w:proofErr w:type="spellEnd"/>
      <w:r w:rsidRPr="006C66CA">
        <w:rPr>
          <w:rFonts w:cs="Arial"/>
          <w:spacing w:val="-15"/>
          <w:rPrChange w:id="5549" w:author="Harry Shamoon" w:date="2015-03-05T19:28:00Z">
            <w:rPr>
              <w:spacing w:val="-15"/>
            </w:rPr>
          </w:rPrChange>
        </w:rPr>
        <w:t xml:space="preserve"> </w:t>
      </w:r>
      <w:r w:rsidRPr="006C66CA">
        <w:rPr>
          <w:rFonts w:cs="Arial"/>
          <w:rPrChange w:id="5550" w:author="Harry Shamoon" w:date="2015-03-05T19:28:00Z">
            <w:rPr/>
          </w:rPrChange>
        </w:rPr>
        <w:t>infrastructure</w:t>
      </w:r>
      <w:r w:rsidRPr="006C66CA">
        <w:rPr>
          <w:rFonts w:cs="Arial"/>
          <w:spacing w:val="-15"/>
          <w:rPrChange w:id="5551" w:author="Harry Shamoon" w:date="2015-03-05T19:28:00Z">
            <w:rPr>
              <w:spacing w:val="-15"/>
            </w:rPr>
          </w:rPrChange>
        </w:rPr>
        <w:t xml:space="preserve"> </w:t>
      </w:r>
      <w:r w:rsidRPr="006C66CA">
        <w:rPr>
          <w:rFonts w:cs="Arial"/>
          <w:rPrChange w:id="5552" w:author="Harry Shamoon" w:date="2015-03-05T19:28:00Z">
            <w:rPr/>
          </w:rPrChange>
        </w:rPr>
        <w:t>to</w:t>
      </w:r>
      <w:r w:rsidRPr="006C66CA">
        <w:rPr>
          <w:rFonts w:cs="Arial"/>
          <w:spacing w:val="-15"/>
          <w:rPrChange w:id="5553" w:author="Harry Shamoon" w:date="2015-03-05T19:28:00Z">
            <w:rPr>
              <w:spacing w:val="-15"/>
            </w:rPr>
          </w:rPrChange>
        </w:rPr>
        <w:t xml:space="preserve"> </w:t>
      </w:r>
      <w:r w:rsidRPr="006C66CA">
        <w:rPr>
          <w:rFonts w:cs="Arial"/>
          <w:rPrChange w:id="5554" w:author="Harry Shamoon" w:date="2015-03-05T19:28:00Z">
            <w:rPr/>
          </w:rPrChange>
        </w:rPr>
        <w:t>sustain</w:t>
      </w:r>
      <w:r w:rsidRPr="006C66CA">
        <w:rPr>
          <w:rFonts w:cs="Arial"/>
          <w:spacing w:val="-15"/>
          <w:rPrChange w:id="5555" w:author="Harry Shamoon" w:date="2015-03-05T19:28:00Z">
            <w:rPr>
              <w:spacing w:val="-15"/>
            </w:rPr>
          </w:rPrChange>
        </w:rPr>
        <w:t xml:space="preserve"> </w:t>
      </w:r>
      <w:r w:rsidRPr="006C66CA">
        <w:rPr>
          <w:rFonts w:cs="Arial"/>
          <w:rPrChange w:id="5556" w:author="Harry Shamoon" w:date="2015-03-05T19:28:00Z">
            <w:rPr/>
          </w:rPrChange>
        </w:rPr>
        <w:t>the</w:t>
      </w:r>
      <w:r w:rsidRPr="006C66CA">
        <w:rPr>
          <w:rFonts w:cs="Arial"/>
          <w:spacing w:val="-15"/>
          <w:rPrChange w:id="5557" w:author="Harry Shamoon" w:date="2015-03-05T19:28:00Z">
            <w:rPr>
              <w:spacing w:val="-15"/>
            </w:rPr>
          </w:rPrChange>
        </w:rPr>
        <w:t xml:space="preserve"> </w:t>
      </w:r>
      <w:r w:rsidRPr="006C66CA">
        <w:rPr>
          <w:rFonts w:cs="Arial"/>
          <w:rPrChange w:id="5558" w:author="Harry Shamoon" w:date="2015-03-05T19:28:00Z">
            <w:rPr/>
          </w:rPrChange>
        </w:rPr>
        <w:t>outcome</w:t>
      </w:r>
      <w:r w:rsidRPr="006C66CA">
        <w:rPr>
          <w:rFonts w:cs="Arial"/>
          <w:spacing w:val="-15"/>
          <w:rPrChange w:id="5559" w:author="Harry Shamoon" w:date="2015-03-05T19:28:00Z">
            <w:rPr>
              <w:spacing w:val="-15"/>
            </w:rPr>
          </w:rPrChange>
        </w:rPr>
        <w:t xml:space="preserve"> </w:t>
      </w:r>
      <w:r w:rsidRPr="006C66CA">
        <w:rPr>
          <w:rFonts w:cs="Arial"/>
          <w:rPrChange w:id="5560" w:author="Harry Shamoon" w:date="2015-03-05T19:28:00Z">
            <w:rPr/>
          </w:rPrChange>
        </w:rPr>
        <w:t>improvements,</w:t>
      </w:r>
      <w:r w:rsidRPr="006C66CA">
        <w:rPr>
          <w:rFonts w:cs="Arial"/>
          <w:spacing w:val="-14"/>
          <w:rPrChange w:id="5561" w:author="Harry Shamoon" w:date="2015-03-05T19:28:00Z">
            <w:rPr>
              <w:spacing w:val="-14"/>
            </w:rPr>
          </w:rPrChange>
        </w:rPr>
        <w:t xml:space="preserve"> </w:t>
      </w:r>
      <w:r w:rsidRPr="006C66CA">
        <w:rPr>
          <w:rFonts w:cs="Arial"/>
          <w:rPrChange w:id="5562" w:author="Harry Shamoon" w:date="2015-03-05T19:28:00Z">
            <w:rPr/>
          </w:rPrChange>
        </w:rPr>
        <w:t>if</w:t>
      </w:r>
      <w:r w:rsidRPr="006C66CA">
        <w:rPr>
          <w:rFonts w:cs="Arial"/>
          <w:spacing w:val="-15"/>
          <w:rPrChange w:id="5563" w:author="Harry Shamoon" w:date="2015-03-05T19:28:00Z">
            <w:rPr>
              <w:spacing w:val="-15"/>
            </w:rPr>
          </w:rPrChange>
        </w:rPr>
        <w:t xml:space="preserve"> </w:t>
      </w:r>
      <w:r w:rsidRPr="006C66CA">
        <w:rPr>
          <w:rFonts w:cs="Arial"/>
          <w:rPrChange w:id="5564" w:author="Harry Shamoon" w:date="2015-03-05T19:28:00Z">
            <w:rPr/>
          </w:rPrChange>
        </w:rPr>
        <w:t>our</w:t>
      </w:r>
      <w:r w:rsidRPr="006C66CA">
        <w:rPr>
          <w:rFonts w:cs="Arial"/>
          <w:spacing w:val="-15"/>
          <w:rPrChange w:id="5565" w:author="Harry Shamoon" w:date="2015-03-05T19:28:00Z">
            <w:rPr>
              <w:spacing w:val="-15"/>
            </w:rPr>
          </w:rPrChange>
        </w:rPr>
        <w:t xml:space="preserve"> </w:t>
      </w:r>
      <w:r w:rsidRPr="006C66CA">
        <w:rPr>
          <w:rFonts w:cs="Arial"/>
          <w:rPrChange w:id="5566" w:author="Harry Shamoon" w:date="2015-03-05T19:28:00Z">
            <w:rPr/>
          </w:rPrChange>
        </w:rPr>
        <w:t>Bayesian</w:t>
      </w:r>
      <w:r w:rsidRPr="006C66CA">
        <w:rPr>
          <w:rFonts w:cs="Arial"/>
          <w:spacing w:val="-15"/>
          <w:rPrChange w:id="5567" w:author="Harry Shamoon" w:date="2015-03-05T19:28:00Z">
            <w:rPr>
              <w:spacing w:val="-15"/>
            </w:rPr>
          </w:rPrChange>
        </w:rPr>
        <w:t xml:space="preserve"> </w:t>
      </w:r>
      <w:r w:rsidRPr="006C66CA">
        <w:rPr>
          <w:rFonts w:cs="Arial"/>
          <w:rPrChange w:id="5568" w:author="Harry Shamoon" w:date="2015-03-05T19:28:00Z">
            <w:rPr/>
          </w:rPrChange>
        </w:rPr>
        <w:t>imputation</w:t>
      </w:r>
      <w:r w:rsidRPr="006C66CA">
        <w:rPr>
          <w:rFonts w:cs="Arial"/>
          <w:spacing w:val="-15"/>
          <w:rPrChange w:id="5569" w:author="Harry Shamoon" w:date="2015-03-05T19:28:00Z">
            <w:rPr>
              <w:spacing w:val="-15"/>
            </w:rPr>
          </w:rPrChange>
        </w:rPr>
        <w:t xml:space="preserve"> </w:t>
      </w:r>
      <w:r w:rsidRPr="006C66CA">
        <w:rPr>
          <w:rFonts w:cs="Arial"/>
          <w:rPrChange w:id="5570" w:author="Harry Shamoon" w:date="2015-03-05T19:28:00Z">
            <w:rPr/>
          </w:rPrChange>
        </w:rPr>
        <w:t>and</w:t>
      </w:r>
      <w:r w:rsidRPr="006C66CA">
        <w:rPr>
          <w:rFonts w:cs="Arial"/>
          <w:w w:val="99"/>
          <w:rPrChange w:id="5571" w:author="Harry Shamoon" w:date="2015-03-05T19:28:00Z">
            <w:rPr>
              <w:w w:val="99"/>
            </w:rPr>
          </w:rPrChange>
        </w:rPr>
        <w:t xml:space="preserve"> </w:t>
      </w:r>
      <w:r w:rsidRPr="006C66CA">
        <w:rPr>
          <w:rFonts w:cs="Arial"/>
          <w:rPrChange w:id="5572" w:author="Harry Shamoon" w:date="2015-03-05T19:28:00Z">
            <w:rPr/>
          </w:rPrChange>
        </w:rPr>
        <w:t xml:space="preserve">prediction outperforms the classical algorithms. </w:t>
      </w:r>
      <w:r w:rsidRPr="006C66CA">
        <w:rPr>
          <w:rFonts w:cs="Arial"/>
          <w:spacing w:val="-3"/>
          <w:rPrChange w:id="5573" w:author="Harry Shamoon" w:date="2015-03-05T19:28:00Z">
            <w:rPr>
              <w:spacing w:val="-3"/>
            </w:rPr>
          </w:rPrChange>
        </w:rPr>
        <w:t xml:space="preserve">Finally, </w:t>
      </w:r>
      <w:r w:rsidRPr="006C66CA">
        <w:rPr>
          <w:rFonts w:cs="Arial"/>
          <w:rPrChange w:id="5574" w:author="Harry Shamoon" w:date="2015-03-05T19:28:00Z">
            <w:rPr/>
          </w:rPrChange>
        </w:rPr>
        <w:t>differences in regional health care environments</w:t>
      </w:r>
      <w:r w:rsidRPr="006C66CA">
        <w:rPr>
          <w:rFonts w:cs="Arial"/>
          <w:spacing w:val="10"/>
          <w:rPrChange w:id="5575" w:author="Harry Shamoon" w:date="2015-03-05T19:28:00Z">
            <w:rPr>
              <w:spacing w:val="10"/>
            </w:rPr>
          </w:rPrChange>
        </w:rPr>
        <w:t xml:space="preserve"> </w:t>
      </w:r>
      <w:r w:rsidRPr="006C66CA">
        <w:rPr>
          <w:rFonts w:cs="Arial"/>
          <w:rPrChange w:id="5576" w:author="Harry Shamoon" w:date="2015-03-05T19:28:00Z">
            <w:rPr/>
          </w:rPrChange>
        </w:rPr>
        <w:t>predict</w:t>
      </w:r>
      <w:r w:rsidRPr="006C66CA">
        <w:rPr>
          <w:rFonts w:cs="Arial"/>
          <w:w w:val="99"/>
          <w:rPrChange w:id="5577" w:author="Harry Shamoon" w:date="2015-03-05T19:28:00Z">
            <w:rPr>
              <w:w w:val="99"/>
            </w:rPr>
          </w:rPrChange>
        </w:rPr>
        <w:t xml:space="preserve"> </w:t>
      </w:r>
      <w:r w:rsidRPr="006C66CA">
        <w:rPr>
          <w:rFonts w:cs="Arial"/>
          <w:rPrChange w:id="5578" w:author="Harry Shamoon" w:date="2015-03-05T19:28:00Z">
            <w:rPr/>
          </w:rPrChange>
        </w:rPr>
        <w:t>patient, provider and institutional behavior and consequently outcomes, therefore risk patterns in one</w:t>
      </w:r>
      <w:r w:rsidRPr="006C66CA">
        <w:rPr>
          <w:rFonts w:cs="Arial"/>
          <w:spacing w:val="3"/>
          <w:rPrChange w:id="5579" w:author="Harry Shamoon" w:date="2015-03-05T19:28:00Z">
            <w:rPr>
              <w:spacing w:val="3"/>
            </w:rPr>
          </w:rPrChange>
        </w:rPr>
        <w:t xml:space="preserve"> </w:t>
      </w:r>
      <w:r w:rsidRPr="006C66CA">
        <w:rPr>
          <w:rFonts w:cs="Arial"/>
          <w:rPrChange w:id="5580" w:author="Harry Shamoon" w:date="2015-03-05T19:28:00Z">
            <w:rPr/>
          </w:rPrChange>
        </w:rPr>
        <w:t>institution</w:t>
      </w:r>
      <w:r w:rsidRPr="006C66CA">
        <w:rPr>
          <w:rFonts w:cs="Arial"/>
          <w:w w:val="99"/>
          <w:rPrChange w:id="5581" w:author="Harry Shamoon" w:date="2015-03-05T19:28:00Z">
            <w:rPr>
              <w:w w:val="99"/>
            </w:rPr>
          </w:rPrChange>
        </w:rPr>
        <w:t xml:space="preserve"> </w:t>
      </w:r>
      <w:r w:rsidRPr="006C66CA">
        <w:rPr>
          <w:rFonts w:cs="Arial"/>
          <w:rPrChange w:id="5582" w:author="Harry Shamoon" w:date="2015-03-05T19:28:00Z">
            <w:rPr/>
          </w:rPrChange>
        </w:rPr>
        <w:t>or</w:t>
      </w:r>
      <w:r w:rsidRPr="006C66CA">
        <w:rPr>
          <w:rFonts w:cs="Arial"/>
          <w:spacing w:val="-8"/>
          <w:rPrChange w:id="5583" w:author="Harry Shamoon" w:date="2015-03-05T19:28:00Z">
            <w:rPr>
              <w:spacing w:val="-8"/>
            </w:rPr>
          </w:rPrChange>
        </w:rPr>
        <w:t xml:space="preserve"> </w:t>
      </w:r>
      <w:r w:rsidRPr="006C66CA">
        <w:rPr>
          <w:rFonts w:cs="Arial"/>
          <w:spacing w:val="-4"/>
          <w:rPrChange w:id="5584" w:author="Harry Shamoon" w:date="2015-03-05T19:28:00Z">
            <w:rPr>
              <w:spacing w:val="-4"/>
            </w:rPr>
          </w:rPrChange>
        </w:rPr>
        <w:t>even</w:t>
      </w:r>
      <w:r w:rsidRPr="006C66CA">
        <w:rPr>
          <w:rFonts w:cs="Arial"/>
          <w:spacing w:val="-8"/>
          <w:rPrChange w:id="5585" w:author="Harry Shamoon" w:date="2015-03-05T19:28:00Z">
            <w:rPr>
              <w:spacing w:val="-8"/>
            </w:rPr>
          </w:rPrChange>
        </w:rPr>
        <w:t xml:space="preserve"> </w:t>
      </w:r>
      <w:r w:rsidRPr="006C66CA">
        <w:rPr>
          <w:rFonts w:cs="Arial"/>
          <w:rPrChange w:id="5586" w:author="Harry Shamoon" w:date="2015-03-05T19:28:00Z">
            <w:rPr/>
          </w:rPrChange>
        </w:rPr>
        <w:t>one</w:t>
      </w:r>
      <w:r w:rsidRPr="006C66CA">
        <w:rPr>
          <w:rFonts w:cs="Arial"/>
          <w:spacing w:val="-8"/>
          <w:rPrChange w:id="5587" w:author="Harry Shamoon" w:date="2015-03-05T19:28:00Z">
            <w:rPr>
              <w:spacing w:val="-8"/>
            </w:rPr>
          </w:rPrChange>
        </w:rPr>
        <w:t xml:space="preserve"> </w:t>
      </w:r>
      <w:r w:rsidRPr="006C66CA">
        <w:rPr>
          <w:rFonts w:cs="Arial"/>
          <w:rPrChange w:id="5588" w:author="Harry Shamoon" w:date="2015-03-05T19:28:00Z">
            <w:rPr/>
          </w:rPrChange>
        </w:rPr>
        <w:t>region</w:t>
      </w:r>
      <w:r w:rsidRPr="006C66CA">
        <w:rPr>
          <w:rFonts w:cs="Arial"/>
          <w:spacing w:val="-8"/>
          <w:rPrChange w:id="5589" w:author="Harry Shamoon" w:date="2015-03-05T19:28:00Z">
            <w:rPr>
              <w:spacing w:val="-8"/>
            </w:rPr>
          </w:rPrChange>
        </w:rPr>
        <w:t xml:space="preserve"> </w:t>
      </w:r>
      <w:r w:rsidRPr="006C66CA">
        <w:rPr>
          <w:rFonts w:cs="Arial"/>
          <w:spacing w:val="-3"/>
          <w:rPrChange w:id="5590" w:author="Harry Shamoon" w:date="2015-03-05T19:28:00Z">
            <w:rPr>
              <w:spacing w:val="-3"/>
            </w:rPr>
          </w:rPrChange>
        </w:rPr>
        <w:t>may</w:t>
      </w:r>
      <w:r w:rsidRPr="006C66CA">
        <w:rPr>
          <w:rFonts w:cs="Arial"/>
          <w:spacing w:val="-8"/>
          <w:rPrChange w:id="5591" w:author="Harry Shamoon" w:date="2015-03-05T19:28:00Z">
            <w:rPr>
              <w:spacing w:val="-8"/>
            </w:rPr>
          </w:rPrChange>
        </w:rPr>
        <w:t xml:space="preserve"> </w:t>
      </w:r>
      <w:r w:rsidRPr="006C66CA">
        <w:rPr>
          <w:rFonts w:cs="Arial"/>
          <w:rPrChange w:id="5592" w:author="Harry Shamoon" w:date="2015-03-05T19:28:00Z">
            <w:rPr/>
          </w:rPrChange>
        </w:rPr>
        <w:t>not</w:t>
      </w:r>
      <w:r w:rsidRPr="006C66CA">
        <w:rPr>
          <w:rFonts w:cs="Arial"/>
          <w:spacing w:val="-8"/>
          <w:rPrChange w:id="5593" w:author="Harry Shamoon" w:date="2015-03-05T19:28:00Z">
            <w:rPr>
              <w:spacing w:val="-8"/>
            </w:rPr>
          </w:rPrChange>
        </w:rPr>
        <w:t xml:space="preserve"> </w:t>
      </w:r>
      <w:r w:rsidRPr="006C66CA">
        <w:rPr>
          <w:rFonts w:cs="Arial"/>
          <w:rPrChange w:id="5594" w:author="Harry Shamoon" w:date="2015-03-05T19:28:00Z">
            <w:rPr/>
          </w:rPrChange>
        </w:rPr>
        <w:t>translate</w:t>
      </w:r>
      <w:r w:rsidRPr="006C66CA">
        <w:rPr>
          <w:rFonts w:cs="Arial"/>
          <w:spacing w:val="-8"/>
          <w:rPrChange w:id="5595" w:author="Harry Shamoon" w:date="2015-03-05T19:28:00Z">
            <w:rPr>
              <w:spacing w:val="-8"/>
            </w:rPr>
          </w:rPrChange>
        </w:rPr>
        <w:t xml:space="preserve"> </w:t>
      </w:r>
      <w:r w:rsidRPr="006C66CA">
        <w:rPr>
          <w:rFonts w:cs="Arial"/>
          <w:rPrChange w:id="5596" w:author="Harry Shamoon" w:date="2015-03-05T19:28:00Z">
            <w:rPr/>
          </w:rPrChange>
        </w:rPr>
        <w:t>well</w:t>
      </w:r>
      <w:r w:rsidRPr="006C66CA">
        <w:rPr>
          <w:rFonts w:cs="Arial"/>
          <w:spacing w:val="-8"/>
          <w:rPrChange w:id="5597" w:author="Harry Shamoon" w:date="2015-03-05T19:28:00Z">
            <w:rPr>
              <w:spacing w:val="-8"/>
            </w:rPr>
          </w:rPrChange>
        </w:rPr>
        <w:t xml:space="preserve"> </w:t>
      </w:r>
      <w:r w:rsidRPr="006C66CA">
        <w:rPr>
          <w:rFonts w:cs="Arial"/>
          <w:rPrChange w:id="5598" w:author="Harry Shamoon" w:date="2015-03-05T19:28:00Z">
            <w:rPr/>
          </w:rPrChange>
        </w:rPr>
        <w:t>to</w:t>
      </w:r>
      <w:r w:rsidRPr="006C66CA">
        <w:rPr>
          <w:rFonts w:cs="Arial"/>
          <w:spacing w:val="-8"/>
          <w:rPrChange w:id="5599" w:author="Harry Shamoon" w:date="2015-03-05T19:28:00Z">
            <w:rPr>
              <w:spacing w:val="-8"/>
            </w:rPr>
          </w:rPrChange>
        </w:rPr>
        <w:t xml:space="preserve"> </w:t>
      </w:r>
      <w:r w:rsidRPr="006C66CA">
        <w:rPr>
          <w:rFonts w:cs="Arial"/>
          <w:rPrChange w:id="5600" w:author="Harry Shamoon" w:date="2015-03-05T19:28:00Z">
            <w:rPr/>
          </w:rPrChange>
        </w:rPr>
        <w:t>others;</w:t>
      </w:r>
      <w:r w:rsidRPr="006C66CA">
        <w:rPr>
          <w:rFonts w:cs="Arial"/>
          <w:spacing w:val="-8"/>
          <w:rPrChange w:id="5601" w:author="Harry Shamoon" w:date="2015-03-05T19:28:00Z">
            <w:rPr>
              <w:spacing w:val="-8"/>
            </w:rPr>
          </w:rPrChange>
        </w:rPr>
        <w:t xml:space="preserve"> </w:t>
      </w:r>
      <w:r w:rsidRPr="006C66CA">
        <w:rPr>
          <w:rFonts w:cs="Arial"/>
          <w:rPrChange w:id="5602" w:author="Harry Shamoon" w:date="2015-03-05T19:28:00Z">
            <w:rPr/>
          </w:rPrChange>
        </w:rPr>
        <w:t>adjustments</w:t>
      </w:r>
      <w:r w:rsidRPr="006C66CA">
        <w:rPr>
          <w:rFonts w:cs="Arial"/>
          <w:spacing w:val="-8"/>
          <w:rPrChange w:id="5603" w:author="Harry Shamoon" w:date="2015-03-05T19:28:00Z">
            <w:rPr>
              <w:spacing w:val="-8"/>
            </w:rPr>
          </w:rPrChange>
        </w:rPr>
        <w:t xml:space="preserve"> </w:t>
      </w:r>
      <w:r w:rsidRPr="006C66CA">
        <w:rPr>
          <w:rFonts w:cs="Arial"/>
          <w:rPrChange w:id="5604" w:author="Harry Shamoon" w:date="2015-03-05T19:28:00Z">
            <w:rPr/>
          </w:rPrChange>
        </w:rPr>
        <w:t>are</w:t>
      </w:r>
      <w:r w:rsidRPr="006C66CA">
        <w:rPr>
          <w:rFonts w:cs="Arial"/>
          <w:spacing w:val="-8"/>
          <w:rPrChange w:id="5605" w:author="Harry Shamoon" w:date="2015-03-05T19:28:00Z">
            <w:rPr>
              <w:spacing w:val="-8"/>
            </w:rPr>
          </w:rPrChange>
        </w:rPr>
        <w:t xml:space="preserve"> </w:t>
      </w:r>
      <w:r w:rsidRPr="006C66CA">
        <w:rPr>
          <w:rFonts w:cs="Arial"/>
          <w:rPrChange w:id="5606" w:author="Harry Shamoon" w:date="2015-03-05T19:28:00Z">
            <w:rPr/>
          </w:rPrChange>
        </w:rPr>
        <w:t>surely</w:t>
      </w:r>
      <w:r w:rsidRPr="006C66CA">
        <w:rPr>
          <w:rFonts w:cs="Arial"/>
          <w:spacing w:val="-8"/>
          <w:rPrChange w:id="5607" w:author="Harry Shamoon" w:date="2015-03-05T19:28:00Z">
            <w:rPr>
              <w:spacing w:val="-8"/>
            </w:rPr>
          </w:rPrChange>
        </w:rPr>
        <w:t xml:space="preserve"> </w:t>
      </w:r>
      <w:r w:rsidRPr="006C66CA">
        <w:rPr>
          <w:rFonts w:cs="Arial"/>
          <w:rPrChange w:id="5608" w:author="Harry Shamoon" w:date="2015-03-05T19:28:00Z">
            <w:rPr/>
          </w:rPrChange>
        </w:rPr>
        <w:t>necessary</w:t>
      </w:r>
      <w:r w:rsidRPr="006C66CA">
        <w:rPr>
          <w:rFonts w:cs="Arial"/>
          <w:spacing w:val="-8"/>
          <w:rPrChange w:id="5609" w:author="Harry Shamoon" w:date="2015-03-05T19:28:00Z">
            <w:rPr>
              <w:spacing w:val="-8"/>
            </w:rPr>
          </w:rPrChange>
        </w:rPr>
        <w:t xml:space="preserve"> </w:t>
      </w:r>
      <w:r w:rsidRPr="006C66CA">
        <w:rPr>
          <w:rFonts w:cs="Arial"/>
          <w:rPrChange w:id="5610" w:author="Harry Shamoon" w:date="2015-03-05T19:28:00Z">
            <w:rPr/>
          </w:rPrChange>
        </w:rPr>
        <w:t>to</w:t>
      </w:r>
      <w:r w:rsidRPr="006C66CA">
        <w:rPr>
          <w:rFonts w:cs="Arial"/>
          <w:spacing w:val="-8"/>
          <w:rPrChange w:id="5611" w:author="Harry Shamoon" w:date="2015-03-05T19:28:00Z">
            <w:rPr>
              <w:spacing w:val="-8"/>
            </w:rPr>
          </w:rPrChange>
        </w:rPr>
        <w:t xml:space="preserve"> </w:t>
      </w:r>
      <w:r w:rsidRPr="006C66CA">
        <w:rPr>
          <w:rFonts w:cs="Arial"/>
          <w:rPrChange w:id="5612" w:author="Harry Shamoon" w:date="2015-03-05T19:28:00Z">
            <w:rPr/>
          </w:rPrChange>
        </w:rPr>
        <w:t>translate</w:t>
      </w:r>
      <w:r w:rsidRPr="006C66CA">
        <w:rPr>
          <w:rFonts w:cs="Arial"/>
          <w:spacing w:val="-8"/>
          <w:rPrChange w:id="5613" w:author="Harry Shamoon" w:date="2015-03-05T19:28:00Z">
            <w:rPr>
              <w:spacing w:val="-8"/>
            </w:rPr>
          </w:rPrChange>
        </w:rPr>
        <w:t xml:space="preserve"> </w:t>
      </w:r>
      <w:r w:rsidRPr="006C66CA">
        <w:rPr>
          <w:rFonts w:cs="Arial"/>
          <w:rPrChange w:id="5614" w:author="Harry Shamoon" w:date="2015-03-05T19:28:00Z">
            <w:rPr/>
          </w:rPrChange>
        </w:rPr>
        <w:t>our</w:t>
      </w:r>
      <w:r w:rsidRPr="006C66CA">
        <w:rPr>
          <w:rFonts w:cs="Arial"/>
          <w:spacing w:val="-8"/>
          <w:rPrChange w:id="5615" w:author="Harry Shamoon" w:date="2015-03-05T19:28:00Z">
            <w:rPr>
              <w:spacing w:val="-8"/>
            </w:rPr>
          </w:rPrChange>
        </w:rPr>
        <w:t xml:space="preserve"> </w:t>
      </w:r>
      <w:r w:rsidRPr="006C66CA">
        <w:rPr>
          <w:rFonts w:cs="Arial"/>
          <w:rPrChange w:id="5616" w:author="Harry Shamoon" w:date="2015-03-05T19:28:00Z">
            <w:rPr/>
          </w:rPrChange>
        </w:rPr>
        <w:t>algorithms</w:t>
      </w:r>
      <w:r w:rsidRPr="006C66CA">
        <w:rPr>
          <w:rFonts w:cs="Arial"/>
          <w:w w:val="99"/>
          <w:rPrChange w:id="5617" w:author="Harry Shamoon" w:date="2015-03-05T19:28:00Z">
            <w:rPr>
              <w:w w:val="99"/>
            </w:rPr>
          </w:rPrChange>
        </w:rPr>
        <w:t xml:space="preserve"> </w:t>
      </w:r>
      <w:r w:rsidRPr="006C66CA">
        <w:rPr>
          <w:rFonts w:cs="Arial"/>
          <w:rPrChange w:id="5618" w:author="Harry Shamoon" w:date="2015-03-05T19:28:00Z">
            <w:rPr/>
          </w:rPrChange>
        </w:rPr>
        <w:t>to</w:t>
      </w:r>
      <w:r w:rsidRPr="006C66CA">
        <w:rPr>
          <w:rFonts w:cs="Arial"/>
          <w:spacing w:val="-14"/>
          <w:rPrChange w:id="5619" w:author="Harry Shamoon" w:date="2015-03-05T19:28:00Z">
            <w:rPr>
              <w:spacing w:val="-14"/>
            </w:rPr>
          </w:rPrChange>
        </w:rPr>
        <w:t xml:space="preserve"> </w:t>
      </w:r>
      <w:r w:rsidRPr="006C66CA">
        <w:rPr>
          <w:rFonts w:cs="Arial"/>
          <w:rPrChange w:id="5620" w:author="Harry Shamoon" w:date="2015-03-05T19:28:00Z">
            <w:rPr/>
          </w:rPrChange>
        </w:rPr>
        <w:t>different</w:t>
      </w:r>
      <w:r w:rsidRPr="006C66CA">
        <w:rPr>
          <w:rFonts w:cs="Arial"/>
          <w:spacing w:val="-14"/>
          <w:rPrChange w:id="5621" w:author="Harry Shamoon" w:date="2015-03-05T19:28:00Z">
            <w:rPr>
              <w:spacing w:val="-14"/>
            </w:rPr>
          </w:rPrChange>
        </w:rPr>
        <w:t xml:space="preserve"> </w:t>
      </w:r>
      <w:r w:rsidRPr="006C66CA">
        <w:rPr>
          <w:rFonts w:cs="Arial"/>
          <w:rPrChange w:id="5622" w:author="Harry Shamoon" w:date="2015-03-05T19:28:00Z">
            <w:rPr/>
          </w:rPrChange>
        </w:rPr>
        <w:t>ecological</w:t>
      </w:r>
      <w:r w:rsidRPr="006C66CA">
        <w:rPr>
          <w:rFonts w:cs="Arial"/>
          <w:spacing w:val="-14"/>
          <w:rPrChange w:id="5623" w:author="Harry Shamoon" w:date="2015-03-05T19:28:00Z">
            <w:rPr>
              <w:spacing w:val="-14"/>
            </w:rPr>
          </w:rPrChange>
        </w:rPr>
        <w:t xml:space="preserve"> </w:t>
      </w:r>
      <w:r w:rsidRPr="006C66CA">
        <w:rPr>
          <w:rFonts w:cs="Arial"/>
          <w:rPrChange w:id="5624" w:author="Harry Shamoon" w:date="2015-03-05T19:28:00Z">
            <w:rPr/>
          </w:rPrChange>
        </w:rPr>
        <w:t>settings.</w:t>
      </w:r>
      <w:r w:rsidRPr="006C66CA">
        <w:rPr>
          <w:rFonts w:cs="Arial"/>
          <w:spacing w:val="1"/>
          <w:rPrChange w:id="5625" w:author="Harry Shamoon" w:date="2015-03-05T19:28:00Z">
            <w:rPr>
              <w:spacing w:val="1"/>
            </w:rPr>
          </w:rPrChange>
        </w:rPr>
        <w:t xml:space="preserve"> </w:t>
      </w:r>
      <w:r w:rsidRPr="006C66CA">
        <w:rPr>
          <w:rFonts w:cs="Arial"/>
          <w:spacing w:val="-4"/>
          <w:rPrChange w:id="5626" w:author="Harry Shamoon" w:date="2015-03-05T19:28:00Z">
            <w:rPr>
              <w:spacing w:val="-4"/>
            </w:rPr>
          </w:rPrChange>
        </w:rPr>
        <w:t>We</w:t>
      </w:r>
      <w:r w:rsidRPr="006C66CA">
        <w:rPr>
          <w:rFonts w:cs="Arial"/>
          <w:spacing w:val="-14"/>
          <w:rPrChange w:id="5627" w:author="Harry Shamoon" w:date="2015-03-05T19:28:00Z">
            <w:rPr>
              <w:spacing w:val="-14"/>
            </w:rPr>
          </w:rPrChange>
        </w:rPr>
        <w:t xml:space="preserve"> </w:t>
      </w:r>
      <w:r w:rsidRPr="006C66CA">
        <w:rPr>
          <w:rFonts w:cs="Arial"/>
          <w:rPrChange w:id="5628" w:author="Harry Shamoon" w:date="2015-03-05T19:28:00Z">
            <w:rPr/>
          </w:rPrChange>
        </w:rPr>
        <w:t>will</w:t>
      </w:r>
      <w:r w:rsidRPr="006C66CA">
        <w:rPr>
          <w:rFonts w:cs="Arial"/>
          <w:spacing w:val="-14"/>
          <w:rPrChange w:id="5629" w:author="Harry Shamoon" w:date="2015-03-05T19:28:00Z">
            <w:rPr>
              <w:spacing w:val="-14"/>
            </w:rPr>
          </w:rPrChange>
        </w:rPr>
        <w:t xml:space="preserve"> </w:t>
      </w:r>
      <w:r w:rsidRPr="006C66CA">
        <w:rPr>
          <w:rFonts w:cs="Arial"/>
          <w:rPrChange w:id="5630" w:author="Harry Shamoon" w:date="2015-03-05T19:28:00Z">
            <w:rPr/>
          </w:rPrChange>
        </w:rPr>
        <w:t>package</w:t>
      </w:r>
      <w:r w:rsidRPr="006C66CA">
        <w:rPr>
          <w:rFonts w:cs="Arial"/>
          <w:spacing w:val="-14"/>
          <w:rPrChange w:id="5631" w:author="Harry Shamoon" w:date="2015-03-05T19:28:00Z">
            <w:rPr>
              <w:spacing w:val="-14"/>
            </w:rPr>
          </w:rPrChange>
        </w:rPr>
        <w:t xml:space="preserve"> </w:t>
      </w:r>
      <w:r w:rsidRPr="006C66CA">
        <w:rPr>
          <w:rFonts w:cs="Arial"/>
          <w:rPrChange w:id="5632" w:author="Harry Shamoon" w:date="2015-03-05T19:28:00Z">
            <w:rPr/>
          </w:rPrChange>
        </w:rPr>
        <w:t>and</w:t>
      </w:r>
      <w:r w:rsidRPr="006C66CA">
        <w:rPr>
          <w:rFonts w:cs="Arial"/>
          <w:spacing w:val="-14"/>
          <w:rPrChange w:id="5633" w:author="Harry Shamoon" w:date="2015-03-05T19:28:00Z">
            <w:rPr>
              <w:spacing w:val="-14"/>
            </w:rPr>
          </w:rPrChange>
        </w:rPr>
        <w:t xml:space="preserve"> </w:t>
      </w:r>
      <w:r w:rsidRPr="006C66CA">
        <w:rPr>
          <w:rFonts w:cs="Arial"/>
          <w:rPrChange w:id="5634" w:author="Harry Shamoon" w:date="2015-03-05T19:28:00Z">
            <w:rPr/>
          </w:rPrChange>
        </w:rPr>
        <w:t>standardize</w:t>
      </w:r>
      <w:r w:rsidRPr="006C66CA">
        <w:rPr>
          <w:rFonts w:cs="Arial"/>
          <w:spacing w:val="-14"/>
          <w:rPrChange w:id="5635" w:author="Harry Shamoon" w:date="2015-03-05T19:28:00Z">
            <w:rPr>
              <w:spacing w:val="-14"/>
            </w:rPr>
          </w:rPrChange>
        </w:rPr>
        <w:t xml:space="preserve"> </w:t>
      </w:r>
      <w:r w:rsidRPr="006C66CA">
        <w:rPr>
          <w:rFonts w:cs="Arial"/>
          <w:rPrChange w:id="5636" w:author="Harry Shamoon" w:date="2015-03-05T19:28:00Z">
            <w:rPr/>
          </w:rPrChange>
        </w:rPr>
        <w:t>our</w:t>
      </w:r>
      <w:r w:rsidRPr="006C66CA">
        <w:rPr>
          <w:rFonts w:cs="Arial"/>
          <w:spacing w:val="-14"/>
          <w:rPrChange w:id="5637" w:author="Harry Shamoon" w:date="2015-03-05T19:28:00Z">
            <w:rPr>
              <w:spacing w:val="-14"/>
            </w:rPr>
          </w:rPrChange>
        </w:rPr>
        <w:t xml:space="preserve"> </w:t>
      </w:r>
      <w:r w:rsidRPr="006C66CA">
        <w:rPr>
          <w:rFonts w:cs="Arial"/>
          <w:rPrChange w:id="5638" w:author="Harry Shamoon" w:date="2015-03-05T19:28:00Z">
            <w:rPr/>
          </w:rPrChange>
        </w:rPr>
        <w:t>prediction</w:t>
      </w:r>
      <w:r w:rsidRPr="006C66CA">
        <w:rPr>
          <w:rFonts w:cs="Arial"/>
          <w:spacing w:val="-14"/>
          <w:rPrChange w:id="5639" w:author="Harry Shamoon" w:date="2015-03-05T19:28:00Z">
            <w:rPr>
              <w:spacing w:val="-14"/>
            </w:rPr>
          </w:rPrChange>
        </w:rPr>
        <w:t xml:space="preserve"> </w:t>
      </w:r>
      <w:r w:rsidRPr="006C66CA">
        <w:rPr>
          <w:rFonts w:cs="Arial"/>
          <w:rPrChange w:id="5640" w:author="Harry Shamoon" w:date="2015-03-05T19:28:00Z">
            <w:rPr/>
          </w:rPrChange>
        </w:rPr>
        <w:t>model</w:t>
      </w:r>
      <w:r w:rsidRPr="006C66CA">
        <w:rPr>
          <w:rFonts w:cs="Arial"/>
          <w:spacing w:val="-14"/>
          <w:rPrChange w:id="5641" w:author="Harry Shamoon" w:date="2015-03-05T19:28:00Z">
            <w:rPr>
              <w:spacing w:val="-14"/>
            </w:rPr>
          </w:rPrChange>
        </w:rPr>
        <w:t xml:space="preserve"> </w:t>
      </w:r>
      <w:r w:rsidRPr="006C66CA">
        <w:rPr>
          <w:rFonts w:cs="Arial"/>
          <w:rPrChange w:id="5642" w:author="Harry Shamoon" w:date="2015-03-05T19:28:00Z">
            <w:rPr/>
          </w:rPrChange>
        </w:rPr>
        <w:t>to</w:t>
      </w:r>
      <w:r w:rsidRPr="006C66CA">
        <w:rPr>
          <w:rFonts w:cs="Arial"/>
          <w:spacing w:val="-14"/>
          <w:rPrChange w:id="5643" w:author="Harry Shamoon" w:date="2015-03-05T19:28:00Z">
            <w:rPr>
              <w:spacing w:val="-14"/>
            </w:rPr>
          </w:rPrChange>
        </w:rPr>
        <w:t xml:space="preserve"> </w:t>
      </w:r>
      <w:r w:rsidRPr="006C66CA">
        <w:rPr>
          <w:rFonts w:cs="Arial"/>
          <w:rPrChange w:id="5644" w:author="Harry Shamoon" w:date="2015-03-05T19:28:00Z">
            <w:rPr/>
          </w:rPrChange>
        </w:rPr>
        <w:t>tests</w:t>
      </w:r>
      <w:r w:rsidRPr="006C66CA">
        <w:rPr>
          <w:rFonts w:cs="Arial"/>
          <w:spacing w:val="-14"/>
          <w:rPrChange w:id="5645" w:author="Harry Shamoon" w:date="2015-03-05T19:28:00Z">
            <w:rPr>
              <w:spacing w:val="-14"/>
            </w:rPr>
          </w:rPrChange>
        </w:rPr>
        <w:t xml:space="preserve"> </w:t>
      </w:r>
      <w:r w:rsidRPr="006C66CA">
        <w:rPr>
          <w:rFonts w:cs="Arial"/>
          <w:rPrChange w:id="5646" w:author="Harry Shamoon" w:date="2015-03-05T19:28:00Z">
            <w:rPr/>
          </w:rPrChange>
        </w:rPr>
        <w:t>its</w:t>
      </w:r>
      <w:r w:rsidRPr="006C66CA">
        <w:rPr>
          <w:rFonts w:cs="Arial"/>
          <w:spacing w:val="-14"/>
          <w:rPrChange w:id="5647" w:author="Harry Shamoon" w:date="2015-03-05T19:28:00Z">
            <w:rPr>
              <w:spacing w:val="-14"/>
            </w:rPr>
          </w:rPrChange>
        </w:rPr>
        <w:t xml:space="preserve"> </w:t>
      </w:r>
      <w:r w:rsidRPr="006C66CA">
        <w:rPr>
          <w:rFonts w:cs="Arial"/>
          <w:rPrChange w:id="5648" w:author="Harry Shamoon" w:date="2015-03-05T19:28:00Z">
            <w:rPr/>
          </w:rPrChange>
        </w:rPr>
        <w:t>predictive</w:t>
      </w:r>
      <w:r w:rsidRPr="006C66CA">
        <w:rPr>
          <w:rFonts w:cs="Arial"/>
          <w:spacing w:val="-14"/>
          <w:rPrChange w:id="5649" w:author="Harry Shamoon" w:date="2015-03-05T19:28:00Z">
            <w:rPr>
              <w:spacing w:val="-14"/>
            </w:rPr>
          </w:rPrChange>
        </w:rPr>
        <w:t xml:space="preserve"> </w:t>
      </w:r>
      <w:r w:rsidRPr="006C66CA">
        <w:rPr>
          <w:rFonts w:cs="Arial"/>
          <w:rPrChange w:id="5650" w:author="Harry Shamoon" w:date="2015-03-05T19:28:00Z">
            <w:rPr/>
          </w:rPrChange>
        </w:rPr>
        <w:t>power</w:t>
      </w:r>
      <w:r w:rsidRPr="006C66CA">
        <w:rPr>
          <w:rFonts w:cs="Arial"/>
          <w:w w:val="99"/>
          <w:rPrChange w:id="5651" w:author="Harry Shamoon" w:date="2015-03-05T19:28:00Z">
            <w:rPr>
              <w:w w:val="99"/>
            </w:rPr>
          </w:rPrChange>
        </w:rPr>
        <w:t xml:space="preserve"> </w:t>
      </w:r>
      <w:r w:rsidRPr="006C66CA">
        <w:rPr>
          <w:rFonts w:cs="Arial"/>
          <w:rPrChange w:id="5652" w:author="Harry Shamoon" w:date="2015-03-05T19:28:00Z">
            <w:rPr/>
          </w:rPrChange>
        </w:rPr>
        <w:t>and</w:t>
      </w:r>
      <w:r w:rsidRPr="006C66CA">
        <w:rPr>
          <w:rFonts w:cs="Arial"/>
          <w:spacing w:val="-11"/>
          <w:rPrChange w:id="5653" w:author="Harry Shamoon" w:date="2015-03-05T19:28:00Z">
            <w:rPr>
              <w:spacing w:val="-11"/>
            </w:rPr>
          </w:rPrChange>
        </w:rPr>
        <w:t xml:space="preserve"> </w:t>
      </w:r>
      <w:r w:rsidRPr="006C66CA">
        <w:rPr>
          <w:rFonts w:cs="Arial"/>
          <w:rPrChange w:id="5654" w:author="Harry Shamoon" w:date="2015-03-05T19:28:00Z">
            <w:rPr/>
          </w:rPrChange>
        </w:rPr>
        <w:t>offer</w:t>
      </w:r>
      <w:r w:rsidRPr="006C66CA">
        <w:rPr>
          <w:rFonts w:cs="Arial"/>
          <w:spacing w:val="-11"/>
          <w:rPrChange w:id="5655" w:author="Harry Shamoon" w:date="2015-03-05T19:28:00Z">
            <w:rPr>
              <w:spacing w:val="-11"/>
            </w:rPr>
          </w:rPrChange>
        </w:rPr>
        <w:t xml:space="preserve"> </w:t>
      </w:r>
      <w:r w:rsidRPr="006C66CA">
        <w:rPr>
          <w:rFonts w:cs="Arial"/>
          <w:rPrChange w:id="5656" w:author="Harry Shamoon" w:date="2015-03-05T19:28:00Z">
            <w:rPr/>
          </w:rPrChange>
        </w:rPr>
        <w:t>its</w:t>
      </w:r>
      <w:r w:rsidRPr="006C66CA">
        <w:rPr>
          <w:rFonts w:cs="Arial"/>
          <w:spacing w:val="-11"/>
          <w:rPrChange w:id="5657" w:author="Harry Shamoon" w:date="2015-03-05T19:28:00Z">
            <w:rPr>
              <w:spacing w:val="-11"/>
            </w:rPr>
          </w:rPrChange>
        </w:rPr>
        <w:t xml:space="preserve"> </w:t>
      </w:r>
      <w:r w:rsidRPr="006C66CA">
        <w:rPr>
          <w:rFonts w:cs="Arial"/>
          <w:rPrChange w:id="5658" w:author="Harry Shamoon" w:date="2015-03-05T19:28:00Z">
            <w:rPr/>
          </w:rPrChange>
        </w:rPr>
        <w:t>implementation</w:t>
      </w:r>
      <w:r w:rsidRPr="006C66CA">
        <w:rPr>
          <w:rFonts w:cs="Arial"/>
          <w:spacing w:val="-11"/>
          <w:rPrChange w:id="5659" w:author="Harry Shamoon" w:date="2015-03-05T19:28:00Z">
            <w:rPr>
              <w:spacing w:val="-11"/>
            </w:rPr>
          </w:rPrChange>
        </w:rPr>
        <w:t xml:space="preserve"> </w:t>
      </w:r>
      <w:r w:rsidRPr="006C66CA">
        <w:rPr>
          <w:rFonts w:cs="Arial"/>
          <w:rPrChange w:id="5660" w:author="Harry Shamoon" w:date="2015-03-05T19:28:00Z">
            <w:rPr/>
          </w:rPrChange>
        </w:rPr>
        <w:t>at</w:t>
      </w:r>
      <w:r w:rsidRPr="006C66CA">
        <w:rPr>
          <w:rFonts w:cs="Arial"/>
          <w:spacing w:val="-11"/>
          <w:rPrChange w:id="5661" w:author="Harry Shamoon" w:date="2015-03-05T19:28:00Z">
            <w:rPr>
              <w:spacing w:val="-11"/>
            </w:rPr>
          </w:rPrChange>
        </w:rPr>
        <w:t xml:space="preserve"> </w:t>
      </w:r>
      <w:r w:rsidRPr="006C66CA">
        <w:rPr>
          <w:rFonts w:cs="Arial"/>
          <w:rPrChange w:id="5662" w:author="Harry Shamoon" w:date="2015-03-05T19:28:00Z">
            <w:rPr/>
          </w:rPrChange>
        </w:rPr>
        <w:t>other</w:t>
      </w:r>
      <w:r w:rsidRPr="006C66CA">
        <w:rPr>
          <w:rFonts w:cs="Arial"/>
          <w:spacing w:val="-11"/>
          <w:rPrChange w:id="5663" w:author="Harry Shamoon" w:date="2015-03-05T19:28:00Z">
            <w:rPr>
              <w:spacing w:val="-11"/>
            </w:rPr>
          </w:rPrChange>
        </w:rPr>
        <w:t xml:space="preserve"> </w:t>
      </w:r>
      <w:r w:rsidRPr="006C66CA">
        <w:rPr>
          <w:rFonts w:cs="Arial"/>
          <w:rPrChange w:id="5664" w:author="Harry Shamoon" w:date="2015-03-05T19:28:00Z">
            <w:rPr/>
          </w:rPrChange>
        </w:rPr>
        <w:t>regional</w:t>
      </w:r>
      <w:r w:rsidRPr="006C66CA">
        <w:rPr>
          <w:rFonts w:cs="Arial"/>
          <w:spacing w:val="-11"/>
          <w:rPrChange w:id="5665" w:author="Harry Shamoon" w:date="2015-03-05T19:28:00Z">
            <w:rPr>
              <w:spacing w:val="-11"/>
            </w:rPr>
          </w:rPrChange>
        </w:rPr>
        <w:t xml:space="preserve"> </w:t>
      </w:r>
      <w:r w:rsidRPr="006C66CA">
        <w:rPr>
          <w:rFonts w:cs="Arial"/>
          <w:rPrChange w:id="5666" w:author="Harry Shamoon" w:date="2015-03-05T19:28:00Z">
            <w:rPr/>
          </w:rPrChange>
        </w:rPr>
        <w:t>institutions,</w:t>
      </w:r>
      <w:r w:rsidRPr="006C66CA">
        <w:rPr>
          <w:rFonts w:cs="Arial"/>
          <w:spacing w:val="-11"/>
          <w:rPrChange w:id="5667" w:author="Harry Shamoon" w:date="2015-03-05T19:28:00Z">
            <w:rPr>
              <w:spacing w:val="-11"/>
            </w:rPr>
          </w:rPrChange>
        </w:rPr>
        <w:t xml:space="preserve"> </w:t>
      </w:r>
      <w:r w:rsidRPr="006C66CA">
        <w:rPr>
          <w:rFonts w:cs="Arial"/>
          <w:spacing w:val="-3"/>
          <w:rPrChange w:id="5668" w:author="Harry Shamoon" w:date="2015-03-05T19:28:00Z">
            <w:rPr>
              <w:spacing w:val="-3"/>
            </w:rPr>
          </w:rPrChange>
        </w:rPr>
        <w:t>for</w:t>
      </w:r>
      <w:r w:rsidRPr="006C66CA">
        <w:rPr>
          <w:rFonts w:cs="Arial"/>
          <w:spacing w:val="-11"/>
          <w:rPrChange w:id="5669" w:author="Harry Shamoon" w:date="2015-03-05T19:28:00Z">
            <w:rPr>
              <w:spacing w:val="-11"/>
            </w:rPr>
          </w:rPrChange>
        </w:rPr>
        <w:t xml:space="preserve"> </w:t>
      </w:r>
      <w:r w:rsidRPr="006C66CA">
        <w:rPr>
          <w:rFonts w:cs="Arial"/>
          <w:rPrChange w:id="5670" w:author="Harry Shamoon" w:date="2015-03-05T19:28:00Z">
            <w:rPr/>
          </w:rPrChange>
        </w:rPr>
        <w:t>example</w:t>
      </w:r>
      <w:r w:rsidRPr="006C66CA">
        <w:rPr>
          <w:rFonts w:cs="Arial"/>
          <w:spacing w:val="-11"/>
          <w:rPrChange w:id="5671" w:author="Harry Shamoon" w:date="2015-03-05T19:28:00Z">
            <w:rPr>
              <w:spacing w:val="-11"/>
            </w:rPr>
          </w:rPrChange>
        </w:rPr>
        <w:t xml:space="preserve"> </w:t>
      </w:r>
      <w:r w:rsidRPr="006C66CA">
        <w:rPr>
          <w:rFonts w:cs="Arial"/>
          <w:rPrChange w:id="5672" w:author="Harry Shamoon" w:date="2015-03-05T19:28:00Z">
            <w:rPr/>
          </w:rPrChange>
        </w:rPr>
        <w:t>our</w:t>
      </w:r>
      <w:r w:rsidRPr="006C66CA">
        <w:rPr>
          <w:rFonts w:cs="Arial"/>
          <w:spacing w:val="-11"/>
          <w:rPrChange w:id="5673" w:author="Harry Shamoon" w:date="2015-03-05T19:28:00Z">
            <w:rPr>
              <w:spacing w:val="-11"/>
            </w:rPr>
          </w:rPrChange>
        </w:rPr>
        <w:t xml:space="preserve"> </w:t>
      </w:r>
      <w:r w:rsidRPr="006C66CA">
        <w:rPr>
          <w:rFonts w:cs="Arial"/>
          <w:rPrChange w:id="5674" w:author="Harry Shamoon" w:date="2015-03-05T19:28:00Z">
            <w:rPr/>
          </w:rPrChange>
        </w:rPr>
        <w:t>partners</w:t>
      </w:r>
      <w:r w:rsidRPr="006C66CA">
        <w:rPr>
          <w:rFonts w:cs="Arial"/>
          <w:spacing w:val="-11"/>
          <w:rPrChange w:id="5675" w:author="Harry Shamoon" w:date="2015-03-05T19:28:00Z">
            <w:rPr>
              <w:spacing w:val="-11"/>
            </w:rPr>
          </w:rPrChange>
        </w:rPr>
        <w:t xml:space="preserve"> </w:t>
      </w:r>
      <w:proofErr w:type="spellStart"/>
      <w:r w:rsidRPr="006C66CA">
        <w:rPr>
          <w:rFonts w:cs="Arial"/>
          <w:rPrChange w:id="5676" w:author="Harry Shamoon" w:date="2015-03-05T19:28:00Z">
            <w:rPr/>
          </w:rPrChange>
        </w:rPr>
        <w:t>PROOFCheck</w:t>
      </w:r>
      <w:proofErr w:type="spellEnd"/>
      <w:r w:rsidRPr="006C66CA">
        <w:rPr>
          <w:rFonts w:cs="Arial"/>
          <w:spacing w:val="-11"/>
          <w:rPrChange w:id="5677" w:author="Harry Shamoon" w:date="2015-03-05T19:28:00Z">
            <w:rPr>
              <w:spacing w:val="-11"/>
            </w:rPr>
          </w:rPrChange>
        </w:rPr>
        <w:t xml:space="preserve"> </w:t>
      </w:r>
      <w:r w:rsidRPr="006C66CA">
        <w:rPr>
          <w:rFonts w:cs="Arial"/>
          <w:rPrChange w:id="5678" w:author="Harry Shamoon" w:date="2015-03-05T19:28:00Z">
            <w:rPr/>
          </w:rPrChange>
        </w:rPr>
        <w:t>and</w:t>
      </w:r>
      <w:r w:rsidRPr="006C66CA">
        <w:rPr>
          <w:rFonts w:cs="Arial"/>
          <w:spacing w:val="-11"/>
          <w:rPrChange w:id="5679" w:author="Harry Shamoon" w:date="2015-03-05T19:28:00Z">
            <w:rPr>
              <w:spacing w:val="-11"/>
            </w:rPr>
          </w:rPrChange>
        </w:rPr>
        <w:t xml:space="preserve"> </w:t>
      </w:r>
      <w:r w:rsidRPr="006C66CA">
        <w:rPr>
          <w:rFonts w:cs="Arial"/>
          <w:rPrChange w:id="5680" w:author="Harry Shamoon" w:date="2015-03-05T19:28:00Z">
            <w:rPr/>
          </w:rPrChange>
        </w:rPr>
        <w:t>in</w:t>
      </w:r>
      <w:r w:rsidRPr="006C66CA">
        <w:rPr>
          <w:rFonts w:cs="Arial"/>
          <w:spacing w:val="-11"/>
          <w:rPrChange w:id="5681" w:author="Harry Shamoon" w:date="2015-03-05T19:28:00Z">
            <w:rPr>
              <w:spacing w:val="-11"/>
            </w:rPr>
          </w:rPrChange>
        </w:rPr>
        <w:t xml:space="preserve"> </w:t>
      </w:r>
      <w:r w:rsidRPr="006C66CA">
        <w:rPr>
          <w:rFonts w:cs="Arial"/>
          <w:rPrChange w:id="5682" w:author="Harry Shamoon" w:date="2015-03-05T19:28:00Z">
            <w:rPr/>
          </w:rPrChange>
        </w:rPr>
        <w:t>the</w:t>
      </w:r>
      <w:r w:rsidRPr="006C66CA">
        <w:rPr>
          <w:rFonts w:cs="Arial"/>
          <w:spacing w:val="-11"/>
          <w:rPrChange w:id="5683" w:author="Harry Shamoon" w:date="2015-03-05T19:28:00Z">
            <w:rPr>
              <w:spacing w:val="-11"/>
            </w:rPr>
          </w:rPrChange>
        </w:rPr>
        <w:t xml:space="preserve"> </w:t>
      </w:r>
      <w:r w:rsidRPr="006C66CA">
        <w:rPr>
          <w:rFonts w:cs="Arial"/>
          <w:rPrChange w:id="5684" w:author="Harry Shamoon" w:date="2015-03-05T19:28:00Z">
            <w:rPr/>
          </w:rPrChange>
        </w:rPr>
        <w:t>New</w:t>
      </w:r>
      <w:r w:rsidRPr="006C66CA">
        <w:rPr>
          <w:rFonts w:cs="Arial"/>
          <w:w w:val="99"/>
          <w:rPrChange w:id="5685" w:author="Harry Shamoon" w:date="2015-03-05T19:28:00Z">
            <w:rPr>
              <w:w w:val="99"/>
            </w:rPr>
          </w:rPrChange>
        </w:rPr>
        <w:t xml:space="preserve"> </w:t>
      </w:r>
      <w:r w:rsidRPr="006C66CA">
        <w:rPr>
          <w:rFonts w:cs="Arial"/>
          <w:spacing w:val="-8"/>
          <w:rPrChange w:id="5686" w:author="Harry Shamoon" w:date="2015-03-05T19:28:00Z">
            <w:rPr>
              <w:spacing w:val="-8"/>
            </w:rPr>
          </w:rPrChange>
        </w:rPr>
        <w:t xml:space="preserve">York </w:t>
      </w:r>
      <w:r w:rsidRPr="006C66CA">
        <w:rPr>
          <w:rFonts w:cs="Arial"/>
          <w:rPrChange w:id="5687" w:author="Harry Shamoon" w:date="2015-03-05T19:28:00Z">
            <w:rPr/>
          </w:rPrChange>
        </w:rPr>
        <w:t>Clinical Research Data</w:t>
      </w:r>
      <w:r w:rsidRPr="006C66CA">
        <w:rPr>
          <w:rFonts w:cs="Arial"/>
          <w:spacing w:val="-21"/>
          <w:rPrChange w:id="5688" w:author="Harry Shamoon" w:date="2015-03-05T19:28:00Z">
            <w:rPr>
              <w:spacing w:val="-21"/>
            </w:rPr>
          </w:rPrChange>
        </w:rPr>
        <w:t xml:space="preserve"> </w:t>
      </w:r>
      <w:r w:rsidRPr="006C66CA">
        <w:rPr>
          <w:rFonts w:cs="Arial"/>
          <w:rPrChange w:id="5689" w:author="Harry Shamoon" w:date="2015-03-05T19:28:00Z">
            <w:rPr/>
          </w:rPrChange>
        </w:rPr>
        <w:t>Network.</w:t>
      </w:r>
    </w:p>
    <w:p w14:paraId="5D96FEBD" w14:textId="77777777" w:rsidR="00F731E7" w:rsidRPr="006C66CA" w:rsidRDefault="00082CF3">
      <w:pPr>
        <w:pStyle w:val="BodyText"/>
        <w:spacing w:before="116"/>
        <w:ind w:left="100" w:right="117" w:firstLine="338"/>
        <w:jc w:val="both"/>
        <w:rPr>
          <w:rFonts w:cs="Arial"/>
          <w:rPrChange w:id="5690" w:author="Harry Shamoon" w:date="2015-03-05T19:28:00Z">
            <w:rPr/>
          </w:rPrChange>
        </w:rPr>
        <w:pPrChange w:id="5691" w:author="Harry Shamoon" w:date="2015-03-05T19:42:00Z">
          <w:pPr>
            <w:pStyle w:val="BodyText"/>
            <w:spacing w:before="116" w:line="268" w:lineRule="auto"/>
            <w:ind w:left="100" w:right="117" w:firstLine="338"/>
            <w:jc w:val="both"/>
          </w:pPr>
        </w:pPrChange>
      </w:pPr>
      <w:r w:rsidRPr="006C66CA">
        <w:rPr>
          <w:rFonts w:cs="Arial"/>
          <w:b/>
          <w:rPrChange w:id="5692" w:author="Harry Shamoon" w:date="2015-03-05T19:28:00Z">
            <w:rPr>
              <w:b/>
            </w:rPr>
          </w:rPrChange>
        </w:rPr>
        <w:t xml:space="preserve">Data collection, institutional review and data safety and monitoring board: </w:t>
      </w:r>
      <w:r w:rsidRPr="006C66CA">
        <w:rPr>
          <w:rFonts w:cs="Arial"/>
          <w:rPrChange w:id="5693" w:author="Harry Shamoon" w:date="2015-03-05T19:28:00Z">
            <w:rPr/>
          </w:rPrChange>
        </w:rPr>
        <w:t>we will collect patient</w:t>
      </w:r>
      <w:r w:rsidRPr="006C66CA">
        <w:rPr>
          <w:rFonts w:cs="Arial"/>
          <w:spacing w:val="39"/>
          <w:rPrChange w:id="5694" w:author="Harry Shamoon" w:date="2015-03-05T19:28:00Z">
            <w:rPr>
              <w:spacing w:val="39"/>
            </w:rPr>
          </w:rPrChange>
        </w:rPr>
        <w:t xml:space="preserve"> </w:t>
      </w:r>
      <w:r w:rsidRPr="006C66CA">
        <w:rPr>
          <w:rFonts w:cs="Arial"/>
          <w:rPrChange w:id="5695" w:author="Harry Shamoon" w:date="2015-03-05T19:28:00Z">
            <w:rPr/>
          </w:rPrChange>
        </w:rPr>
        <w:t>and</w:t>
      </w:r>
      <w:r w:rsidRPr="006C66CA">
        <w:rPr>
          <w:rFonts w:cs="Arial"/>
          <w:w w:val="99"/>
          <w:rPrChange w:id="5696" w:author="Harry Shamoon" w:date="2015-03-05T19:28:00Z">
            <w:rPr>
              <w:w w:val="99"/>
            </w:rPr>
          </w:rPrChange>
        </w:rPr>
        <w:t xml:space="preserve"> </w:t>
      </w:r>
      <w:r w:rsidRPr="006C66CA">
        <w:rPr>
          <w:rFonts w:cs="Arial"/>
          <w:rPrChange w:id="5697" w:author="Harry Shamoon" w:date="2015-03-05T19:28:00Z">
            <w:rPr/>
          </w:rPrChange>
        </w:rPr>
        <w:t>provider</w:t>
      </w:r>
      <w:r w:rsidRPr="006C66CA">
        <w:rPr>
          <w:rFonts w:cs="Arial"/>
          <w:spacing w:val="16"/>
          <w:rPrChange w:id="5698" w:author="Harry Shamoon" w:date="2015-03-05T19:28:00Z">
            <w:rPr>
              <w:spacing w:val="16"/>
            </w:rPr>
          </w:rPrChange>
        </w:rPr>
        <w:t xml:space="preserve"> </w:t>
      </w:r>
      <w:r w:rsidRPr="006C66CA">
        <w:rPr>
          <w:rFonts w:cs="Arial"/>
          <w:rPrChange w:id="5699" w:author="Harry Shamoon" w:date="2015-03-05T19:28:00Z">
            <w:rPr/>
          </w:rPrChange>
        </w:rPr>
        <w:t>characterizes</w:t>
      </w:r>
      <w:r w:rsidRPr="006C66CA">
        <w:rPr>
          <w:rFonts w:cs="Arial"/>
          <w:spacing w:val="16"/>
          <w:rPrChange w:id="5700" w:author="Harry Shamoon" w:date="2015-03-05T19:28:00Z">
            <w:rPr>
              <w:spacing w:val="16"/>
            </w:rPr>
          </w:rPrChange>
        </w:rPr>
        <w:t xml:space="preserve"> </w:t>
      </w:r>
      <w:r w:rsidRPr="006C66CA">
        <w:rPr>
          <w:rFonts w:cs="Arial"/>
          <w:rPrChange w:id="5701" w:author="Harry Shamoon" w:date="2015-03-05T19:28:00Z">
            <w:rPr/>
          </w:rPrChange>
        </w:rPr>
        <w:t>and</w:t>
      </w:r>
      <w:r w:rsidRPr="006C66CA">
        <w:rPr>
          <w:rFonts w:cs="Arial"/>
          <w:spacing w:val="16"/>
          <w:rPrChange w:id="5702" w:author="Harry Shamoon" w:date="2015-03-05T19:28:00Z">
            <w:rPr>
              <w:spacing w:val="16"/>
            </w:rPr>
          </w:rPrChange>
        </w:rPr>
        <w:t xml:space="preserve"> </w:t>
      </w:r>
      <w:r w:rsidRPr="006C66CA">
        <w:rPr>
          <w:rFonts w:cs="Arial"/>
          <w:rPrChange w:id="5703" w:author="Harry Shamoon" w:date="2015-03-05T19:28:00Z">
            <w:rPr/>
          </w:rPrChange>
        </w:rPr>
        <w:t>record</w:t>
      </w:r>
      <w:r w:rsidRPr="006C66CA">
        <w:rPr>
          <w:rFonts w:cs="Arial"/>
          <w:spacing w:val="16"/>
          <w:rPrChange w:id="5704" w:author="Harry Shamoon" w:date="2015-03-05T19:28:00Z">
            <w:rPr>
              <w:spacing w:val="16"/>
            </w:rPr>
          </w:rPrChange>
        </w:rPr>
        <w:t xml:space="preserve"> </w:t>
      </w:r>
      <w:r w:rsidRPr="006C66CA">
        <w:rPr>
          <w:rFonts w:cs="Arial"/>
          <w:rPrChange w:id="5705" w:author="Harry Shamoon" w:date="2015-03-05T19:28:00Z">
            <w:rPr/>
          </w:rPrChange>
        </w:rPr>
        <w:t>provider</w:t>
      </w:r>
      <w:r w:rsidRPr="006C66CA">
        <w:rPr>
          <w:rFonts w:cs="Arial"/>
          <w:spacing w:val="16"/>
          <w:rPrChange w:id="5706" w:author="Harry Shamoon" w:date="2015-03-05T19:28:00Z">
            <w:rPr>
              <w:spacing w:val="16"/>
            </w:rPr>
          </w:rPrChange>
        </w:rPr>
        <w:t xml:space="preserve"> </w:t>
      </w:r>
      <w:r w:rsidRPr="006C66CA">
        <w:rPr>
          <w:rFonts w:cs="Arial"/>
          <w:rPrChange w:id="5707" w:author="Harry Shamoon" w:date="2015-03-05T19:28:00Z">
            <w:rPr/>
          </w:rPrChange>
        </w:rPr>
        <w:t>compliance</w:t>
      </w:r>
      <w:r w:rsidRPr="006C66CA">
        <w:rPr>
          <w:rFonts w:cs="Arial"/>
          <w:spacing w:val="16"/>
          <w:rPrChange w:id="5708" w:author="Harry Shamoon" w:date="2015-03-05T19:28:00Z">
            <w:rPr>
              <w:spacing w:val="16"/>
            </w:rPr>
          </w:rPrChange>
        </w:rPr>
        <w:t xml:space="preserve"> </w:t>
      </w:r>
      <w:r w:rsidRPr="006C66CA">
        <w:rPr>
          <w:rFonts w:cs="Arial"/>
          <w:rPrChange w:id="5709" w:author="Harry Shamoon" w:date="2015-03-05T19:28:00Z">
            <w:rPr/>
          </w:rPrChange>
        </w:rPr>
        <w:t>with</w:t>
      </w:r>
      <w:r w:rsidRPr="006C66CA">
        <w:rPr>
          <w:rFonts w:cs="Arial"/>
          <w:spacing w:val="16"/>
          <w:rPrChange w:id="5710" w:author="Harry Shamoon" w:date="2015-03-05T19:28:00Z">
            <w:rPr>
              <w:spacing w:val="16"/>
            </w:rPr>
          </w:rPrChange>
        </w:rPr>
        <w:t xml:space="preserve"> </w:t>
      </w:r>
      <w:r w:rsidRPr="006C66CA">
        <w:rPr>
          <w:rFonts w:cs="Arial"/>
          <w:rPrChange w:id="5711" w:author="Harry Shamoon" w:date="2015-03-05T19:28:00Z">
            <w:rPr/>
          </w:rPrChange>
        </w:rPr>
        <w:t>EMR-triggered</w:t>
      </w:r>
      <w:r w:rsidRPr="006C66CA">
        <w:rPr>
          <w:rFonts w:cs="Arial"/>
          <w:spacing w:val="16"/>
          <w:rPrChange w:id="5712" w:author="Harry Shamoon" w:date="2015-03-05T19:28:00Z">
            <w:rPr>
              <w:spacing w:val="16"/>
            </w:rPr>
          </w:rPrChange>
        </w:rPr>
        <w:t xml:space="preserve"> </w:t>
      </w:r>
      <w:r w:rsidRPr="006C66CA">
        <w:rPr>
          <w:rFonts w:cs="Arial"/>
          <w:rPrChange w:id="5713" w:author="Harry Shamoon" w:date="2015-03-05T19:28:00Z">
            <w:rPr/>
          </w:rPrChange>
        </w:rPr>
        <w:t>alerts</w:t>
      </w:r>
      <w:r w:rsidRPr="006C66CA">
        <w:rPr>
          <w:rFonts w:cs="Arial"/>
          <w:spacing w:val="16"/>
          <w:rPrChange w:id="5714" w:author="Harry Shamoon" w:date="2015-03-05T19:28:00Z">
            <w:rPr>
              <w:spacing w:val="16"/>
            </w:rPr>
          </w:rPrChange>
        </w:rPr>
        <w:t xml:space="preserve"> </w:t>
      </w:r>
      <w:r w:rsidRPr="006C66CA">
        <w:rPr>
          <w:rFonts w:cs="Arial"/>
          <w:rPrChange w:id="5715" w:author="Harry Shamoon" w:date="2015-03-05T19:28:00Z">
            <w:rPr/>
          </w:rPrChange>
        </w:rPr>
        <w:t>in</w:t>
      </w:r>
      <w:r w:rsidRPr="006C66CA">
        <w:rPr>
          <w:rFonts w:cs="Arial"/>
          <w:spacing w:val="16"/>
          <w:rPrChange w:id="5716" w:author="Harry Shamoon" w:date="2015-03-05T19:28:00Z">
            <w:rPr>
              <w:spacing w:val="16"/>
            </w:rPr>
          </w:rPrChange>
        </w:rPr>
        <w:t xml:space="preserve"> </w:t>
      </w:r>
      <w:r w:rsidRPr="006C66CA">
        <w:rPr>
          <w:rFonts w:cs="Arial"/>
          <w:rPrChange w:id="5717" w:author="Harry Shamoon" w:date="2015-03-05T19:28:00Z">
            <w:rPr/>
          </w:rPrChange>
        </w:rPr>
        <w:t>real</w:t>
      </w:r>
      <w:r w:rsidRPr="006C66CA">
        <w:rPr>
          <w:rFonts w:cs="Arial"/>
          <w:spacing w:val="16"/>
          <w:rPrChange w:id="5718" w:author="Harry Shamoon" w:date="2015-03-05T19:28:00Z">
            <w:rPr>
              <w:spacing w:val="16"/>
            </w:rPr>
          </w:rPrChange>
        </w:rPr>
        <w:t xml:space="preserve"> </w:t>
      </w:r>
      <w:r w:rsidRPr="006C66CA">
        <w:rPr>
          <w:rFonts w:cs="Arial"/>
          <w:rPrChange w:id="5719" w:author="Harry Shamoon" w:date="2015-03-05T19:28:00Z">
            <w:rPr/>
          </w:rPrChange>
        </w:rPr>
        <w:t>time</w:t>
      </w:r>
      <w:r w:rsidRPr="006C66CA">
        <w:rPr>
          <w:rFonts w:cs="Arial"/>
          <w:spacing w:val="16"/>
          <w:rPrChange w:id="5720" w:author="Harry Shamoon" w:date="2015-03-05T19:28:00Z">
            <w:rPr>
              <w:spacing w:val="16"/>
            </w:rPr>
          </w:rPrChange>
        </w:rPr>
        <w:t xml:space="preserve"> </w:t>
      </w:r>
      <w:r w:rsidRPr="006C66CA">
        <w:rPr>
          <w:rFonts w:cs="Arial"/>
          <w:rPrChange w:id="5721" w:author="Harry Shamoon" w:date="2015-03-05T19:28:00Z">
            <w:rPr/>
          </w:rPrChange>
        </w:rPr>
        <w:t>prospectively</w:t>
      </w:r>
      <w:r w:rsidRPr="006C66CA">
        <w:rPr>
          <w:rFonts w:cs="Arial"/>
          <w:spacing w:val="16"/>
          <w:rPrChange w:id="5722" w:author="Harry Shamoon" w:date="2015-03-05T19:28:00Z">
            <w:rPr>
              <w:spacing w:val="16"/>
            </w:rPr>
          </w:rPrChange>
        </w:rPr>
        <w:t xml:space="preserve"> </w:t>
      </w:r>
      <w:r w:rsidRPr="006C66CA">
        <w:rPr>
          <w:rFonts w:cs="Arial"/>
          <w:rPrChange w:id="5723" w:author="Harry Shamoon" w:date="2015-03-05T19:28:00Z">
            <w:rPr/>
          </w:rPrChange>
        </w:rPr>
        <w:t>to</w:t>
      </w:r>
      <w:r w:rsidRPr="006C66CA">
        <w:rPr>
          <w:rFonts w:cs="Arial"/>
          <w:w w:val="99"/>
          <w:rPrChange w:id="5724" w:author="Harry Shamoon" w:date="2015-03-05T19:28:00Z">
            <w:rPr>
              <w:w w:val="99"/>
            </w:rPr>
          </w:rPrChange>
        </w:rPr>
        <w:t xml:space="preserve"> </w:t>
      </w:r>
      <w:r w:rsidRPr="006C66CA">
        <w:rPr>
          <w:rFonts w:cs="Arial"/>
          <w:rPrChange w:id="5725" w:author="Harry Shamoon" w:date="2015-03-05T19:28:00Z">
            <w:rPr/>
          </w:rPrChange>
        </w:rPr>
        <w:t>investigate</w:t>
      </w:r>
      <w:r w:rsidRPr="006C66CA">
        <w:rPr>
          <w:rFonts w:cs="Arial"/>
          <w:spacing w:val="20"/>
          <w:rPrChange w:id="5726" w:author="Harry Shamoon" w:date="2015-03-05T19:28:00Z">
            <w:rPr>
              <w:spacing w:val="20"/>
            </w:rPr>
          </w:rPrChange>
        </w:rPr>
        <w:t xml:space="preserve"> </w:t>
      </w:r>
      <w:r w:rsidRPr="006C66CA">
        <w:rPr>
          <w:rFonts w:cs="Arial"/>
          <w:rPrChange w:id="5727" w:author="Harry Shamoon" w:date="2015-03-05T19:28:00Z">
            <w:rPr/>
          </w:rPrChange>
        </w:rPr>
        <w:t>predictors</w:t>
      </w:r>
      <w:r w:rsidRPr="006C66CA">
        <w:rPr>
          <w:rFonts w:cs="Arial"/>
          <w:spacing w:val="20"/>
          <w:rPrChange w:id="5728" w:author="Harry Shamoon" w:date="2015-03-05T19:28:00Z">
            <w:rPr>
              <w:spacing w:val="20"/>
            </w:rPr>
          </w:rPrChange>
        </w:rPr>
        <w:t xml:space="preserve"> </w:t>
      </w:r>
      <w:r w:rsidRPr="006C66CA">
        <w:rPr>
          <w:rFonts w:cs="Arial"/>
          <w:rPrChange w:id="5729" w:author="Harry Shamoon" w:date="2015-03-05T19:28:00Z">
            <w:rPr/>
          </w:rPrChange>
        </w:rPr>
        <w:t>of</w:t>
      </w:r>
      <w:r w:rsidRPr="006C66CA">
        <w:rPr>
          <w:rFonts w:cs="Arial"/>
          <w:spacing w:val="20"/>
          <w:rPrChange w:id="5730" w:author="Harry Shamoon" w:date="2015-03-05T19:28:00Z">
            <w:rPr>
              <w:spacing w:val="20"/>
            </w:rPr>
          </w:rPrChange>
        </w:rPr>
        <w:t xml:space="preserve"> </w:t>
      </w:r>
      <w:r w:rsidRPr="006C66CA">
        <w:rPr>
          <w:rFonts w:cs="Arial"/>
          <w:rPrChange w:id="5731" w:author="Harry Shamoon" w:date="2015-03-05T19:28:00Z">
            <w:rPr/>
          </w:rPrChange>
        </w:rPr>
        <w:t>provider</w:t>
      </w:r>
      <w:r w:rsidRPr="006C66CA">
        <w:rPr>
          <w:rFonts w:cs="Arial"/>
          <w:spacing w:val="20"/>
          <w:rPrChange w:id="5732" w:author="Harry Shamoon" w:date="2015-03-05T19:28:00Z">
            <w:rPr>
              <w:spacing w:val="20"/>
            </w:rPr>
          </w:rPrChange>
        </w:rPr>
        <w:t xml:space="preserve"> </w:t>
      </w:r>
      <w:r w:rsidRPr="006C66CA">
        <w:rPr>
          <w:rFonts w:cs="Arial"/>
          <w:rPrChange w:id="5733" w:author="Harry Shamoon" w:date="2015-03-05T19:28:00Z">
            <w:rPr/>
          </w:rPrChange>
        </w:rPr>
        <w:t>behavior</w:t>
      </w:r>
      <w:r w:rsidRPr="006C66CA">
        <w:rPr>
          <w:rFonts w:cs="Arial"/>
          <w:spacing w:val="20"/>
          <w:rPrChange w:id="5734" w:author="Harry Shamoon" w:date="2015-03-05T19:28:00Z">
            <w:rPr>
              <w:spacing w:val="20"/>
            </w:rPr>
          </w:rPrChange>
        </w:rPr>
        <w:t xml:space="preserve"> </w:t>
      </w:r>
      <w:r w:rsidRPr="006C66CA">
        <w:rPr>
          <w:rFonts w:cs="Arial"/>
          <w:rPrChange w:id="5735" w:author="Harry Shamoon" w:date="2015-03-05T19:28:00Z">
            <w:rPr/>
          </w:rPrChange>
        </w:rPr>
        <w:t>in</w:t>
      </w:r>
      <w:r w:rsidRPr="006C66CA">
        <w:rPr>
          <w:rFonts w:cs="Arial"/>
          <w:spacing w:val="20"/>
          <w:rPrChange w:id="5736" w:author="Harry Shamoon" w:date="2015-03-05T19:28:00Z">
            <w:rPr>
              <w:spacing w:val="20"/>
            </w:rPr>
          </w:rPrChange>
        </w:rPr>
        <w:t xml:space="preserve"> </w:t>
      </w:r>
      <w:r w:rsidRPr="006C66CA">
        <w:rPr>
          <w:rFonts w:cs="Arial"/>
          <w:rPrChange w:id="5737" w:author="Harry Shamoon" w:date="2015-03-05T19:28:00Z">
            <w:rPr/>
          </w:rPrChange>
        </w:rPr>
        <w:t>generalized</w:t>
      </w:r>
      <w:r w:rsidRPr="006C66CA">
        <w:rPr>
          <w:rFonts w:cs="Arial"/>
          <w:spacing w:val="20"/>
          <w:rPrChange w:id="5738" w:author="Harry Shamoon" w:date="2015-03-05T19:28:00Z">
            <w:rPr>
              <w:spacing w:val="20"/>
            </w:rPr>
          </w:rPrChange>
        </w:rPr>
        <w:t xml:space="preserve"> </w:t>
      </w:r>
      <w:r w:rsidRPr="006C66CA">
        <w:rPr>
          <w:rFonts w:cs="Arial"/>
          <w:rPrChange w:id="5739" w:author="Harry Shamoon" w:date="2015-03-05T19:28:00Z">
            <w:rPr/>
          </w:rPrChange>
        </w:rPr>
        <w:t>linear</w:t>
      </w:r>
      <w:r w:rsidRPr="006C66CA">
        <w:rPr>
          <w:rFonts w:cs="Arial"/>
          <w:spacing w:val="20"/>
          <w:rPrChange w:id="5740" w:author="Harry Shamoon" w:date="2015-03-05T19:28:00Z">
            <w:rPr>
              <w:spacing w:val="20"/>
            </w:rPr>
          </w:rPrChange>
        </w:rPr>
        <w:t xml:space="preserve"> </w:t>
      </w:r>
      <w:r w:rsidRPr="006C66CA">
        <w:rPr>
          <w:rFonts w:cs="Arial"/>
          <w:rPrChange w:id="5741" w:author="Harry Shamoon" w:date="2015-03-05T19:28:00Z">
            <w:rPr/>
          </w:rPrChange>
        </w:rPr>
        <w:t>models</w:t>
      </w:r>
      <w:r w:rsidRPr="006C66CA">
        <w:rPr>
          <w:rFonts w:cs="Arial"/>
          <w:spacing w:val="20"/>
          <w:rPrChange w:id="5742" w:author="Harry Shamoon" w:date="2015-03-05T19:28:00Z">
            <w:rPr>
              <w:spacing w:val="20"/>
            </w:rPr>
          </w:rPrChange>
        </w:rPr>
        <w:t xml:space="preserve"> </w:t>
      </w:r>
      <w:r w:rsidRPr="006C66CA">
        <w:rPr>
          <w:rFonts w:cs="Arial"/>
          <w:rPrChange w:id="5743" w:author="Harry Shamoon" w:date="2015-03-05T19:28:00Z">
            <w:rPr/>
          </w:rPrChange>
        </w:rPr>
        <w:t>as</w:t>
      </w:r>
      <w:r w:rsidRPr="006C66CA">
        <w:rPr>
          <w:rFonts w:cs="Arial"/>
          <w:spacing w:val="20"/>
          <w:rPrChange w:id="5744" w:author="Harry Shamoon" w:date="2015-03-05T19:28:00Z">
            <w:rPr>
              <w:spacing w:val="20"/>
            </w:rPr>
          </w:rPrChange>
        </w:rPr>
        <w:t xml:space="preserve"> </w:t>
      </w:r>
      <w:r w:rsidRPr="006C66CA">
        <w:rPr>
          <w:rFonts w:cs="Arial"/>
          <w:rPrChange w:id="5745" w:author="Harry Shamoon" w:date="2015-03-05T19:28:00Z">
            <w:rPr/>
          </w:rPrChange>
        </w:rPr>
        <w:t>described</w:t>
      </w:r>
      <w:r w:rsidRPr="006C66CA">
        <w:rPr>
          <w:rFonts w:cs="Arial"/>
          <w:spacing w:val="20"/>
          <w:rPrChange w:id="5746" w:author="Harry Shamoon" w:date="2015-03-05T19:28:00Z">
            <w:rPr>
              <w:spacing w:val="20"/>
            </w:rPr>
          </w:rPrChange>
        </w:rPr>
        <w:t xml:space="preserve"> </w:t>
      </w:r>
      <w:r w:rsidRPr="006C66CA">
        <w:rPr>
          <w:rFonts w:cs="Arial"/>
          <w:rPrChange w:id="5747" w:author="Harry Shamoon" w:date="2015-03-05T19:28:00Z">
            <w:rPr/>
          </w:rPrChange>
        </w:rPr>
        <w:t>in</w:t>
      </w:r>
      <w:r w:rsidRPr="006C66CA">
        <w:rPr>
          <w:rFonts w:cs="Arial"/>
          <w:spacing w:val="20"/>
          <w:rPrChange w:id="5748" w:author="Harry Shamoon" w:date="2015-03-05T19:28:00Z">
            <w:rPr>
              <w:spacing w:val="20"/>
            </w:rPr>
          </w:rPrChange>
        </w:rPr>
        <w:t xml:space="preserve"> </w:t>
      </w:r>
      <w:r w:rsidRPr="006C66CA">
        <w:rPr>
          <w:rFonts w:cs="Arial"/>
          <w:rPrChange w:id="5749" w:author="Harry Shamoon" w:date="2015-03-05T19:28:00Z">
            <w:rPr/>
          </w:rPrChange>
        </w:rPr>
        <w:t>more</w:t>
      </w:r>
      <w:r w:rsidRPr="006C66CA">
        <w:rPr>
          <w:rFonts w:cs="Arial"/>
          <w:spacing w:val="20"/>
          <w:rPrChange w:id="5750" w:author="Harry Shamoon" w:date="2015-03-05T19:28:00Z">
            <w:rPr>
              <w:spacing w:val="20"/>
            </w:rPr>
          </w:rPrChange>
        </w:rPr>
        <w:t xml:space="preserve"> </w:t>
      </w:r>
      <w:r w:rsidRPr="006C66CA">
        <w:rPr>
          <w:rFonts w:cs="Arial"/>
          <w:rPrChange w:id="5751" w:author="Harry Shamoon" w:date="2015-03-05T19:28:00Z">
            <w:rPr/>
          </w:rPrChange>
        </w:rPr>
        <w:t>detail</w:t>
      </w:r>
      <w:r w:rsidRPr="006C66CA">
        <w:rPr>
          <w:rFonts w:cs="Arial"/>
          <w:spacing w:val="20"/>
          <w:rPrChange w:id="5752" w:author="Harry Shamoon" w:date="2015-03-05T19:28:00Z">
            <w:rPr>
              <w:spacing w:val="20"/>
            </w:rPr>
          </w:rPrChange>
        </w:rPr>
        <w:t xml:space="preserve"> </w:t>
      </w:r>
      <w:r w:rsidRPr="006C66CA">
        <w:rPr>
          <w:rFonts w:cs="Arial"/>
          <w:rPrChange w:id="5753" w:author="Harry Shamoon" w:date="2015-03-05T19:28:00Z">
            <w:rPr/>
          </w:rPrChange>
        </w:rPr>
        <w:t>in</w:t>
      </w:r>
      <w:r w:rsidRPr="006C66CA">
        <w:rPr>
          <w:rFonts w:cs="Arial"/>
          <w:spacing w:val="20"/>
          <w:rPrChange w:id="5754" w:author="Harry Shamoon" w:date="2015-03-05T19:28:00Z">
            <w:rPr>
              <w:spacing w:val="20"/>
            </w:rPr>
          </w:rPrChange>
        </w:rPr>
        <w:t xml:space="preserve"> </w:t>
      </w:r>
      <w:r w:rsidRPr="006C66CA">
        <w:rPr>
          <w:rFonts w:cs="Arial"/>
          <w:rPrChange w:id="5755" w:author="Harry Shamoon" w:date="2015-03-05T19:28:00Z">
            <w:rPr/>
          </w:rPrChange>
        </w:rPr>
        <w:t>aim</w:t>
      </w:r>
      <w:r w:rsidRPr="006C66CA">
        <w:rPr>
          <w:rFonts w:cs="Arial"/>
          <w:spacing w:val="20"/>
          <w:rPrChange w:id="5756" w:author="Harry Shamoon" w:date="2015-03-05T19:28:00Z">
            <w:rPr>
              <w:spacing w:val="20"/>
            </w:rPr>
          </w:rPrChange>
        </w:rPr>
        <w:t xml:space="preserve"> </w:t>
      </w:r>
      <w:r w:rsidRPr="006C66CA">
        <w:rPr>
          <w:rFonts w:cs="Arial"/>
          <w:rPrChange w:id="5757" w:author="Harry Shamoon" w:date="2015-03-05T19:28:00Z">
            <w:rPr/>
          </w:rPrChange>
        </w:rPr>
        <w:t>1.</w:t>
      </w:r>
      <w:r w:rsidRPr="006C66CA">
        <w:rPr>
          <w:rFonts w:cs="Arial"/>
          <w:w w:val="99"/>
          <w:rPrChange w:id="5758" w:author="Harry Shamoon" w:date="2015-03-05T19:28:00Z">
            <w:rPr>
              <w:w w:val="99"/>
            </w:rPr>
          </w:rPrChange>
        </w:rPr>
        <w:t xml:space="preserve"> </w:t>
      </w:r>
      <w:r w:rsidRPr="006C66CA">
        <w:rPr>
          <w:rFonts w:cs="Arial"/>
          <w:rPrChange w:id="5759" w:author="Harry Shamoon" w:date="2015-03-05T19:28:00Z">
            <w:rPr/>
          </w:rPrChange>
        </w:rPr>
        <w:t xml:space="preserve">As detailed under aim 1, he IRB approved both </w:t>
      </w:r>
      <w:r w:rsidRPr="006C66CA">
        <w:rPr>
          <w:rFonts w:cs="Arial"/>
          <w:spacing w:val="-3"/>
          <w:rPrChange w:id="5760" w:author="Harry Shamoon" w:date="2015-03-05T19:28:00Z">
            <w:rPr>
              <w:spacing w:val="-3"/>
            </w:rPr>
          </w:rPrChange>
        </w:rPr>
        <w:t xml:space="preserve">APPROVE </w:t>
      </w:r>
      <w:r w:rsidRPr="006C66CA">
        <w:rPr>
          <w:rFonts w:cs="Arial"/>
          <w:rPrChange w:id="5761" w:author="Harry Shamoon" w:date="2015-03-05T19:28:00Z">
            <w:rPr/>
          </w:rPrChange>
        </w:rPr>
        <w:t xml:space="preserve">and </w:t>
      </w:r>
      <w:proofErr w:type="spellStart"/>
      <w:r w:rsidRPr="006C66CA">
        <w:rPr>
          <w:rFonts w:cs="Arial"/>
          <w:rPrChange w:id="5762" w:author="Harry Shamoon" w:date="2015-03-05T19:28:00Z">
            <w:rPr/>
          </w:rPrChange>
        </w:rPr>
        <w:t>PRROFcheck</w:t>
      </w:r>
      <w:proofErr w:type="spellEnd"/>
      <w:r w:rsidRPr="006C66CA">
        <w:rPr>
          <w:rFonts w:cs="Arial"/>
          <w:rPrChange w:id="5763" w:author="Harry Shamoon" w:date="2015-03-05T19:28:00Z">
            <w:rPr/>
          </w:rPrChange>
        </w:rPr>
        <w:t>, including the data collection</w:t>
      </w:r>
      <w:r w:rsidRPr="006C66CA">
        <w:rPr>
          <w:rFonts w:cs="Arial"/>
          <w:spacing w:val="22"/>
          <w:rPrChange w:id="5764" w:author="Harry Shamoon" w:date="2015-03-05T19:28:00Z">
            <w:rPr>
              <w:spacing w:val="22"/>
            </w:rPr>
          </w:rPrChange>
        </w:rPr>
        <w:t xml:space="preserve"> </w:t>
      </w:r>
      <w:r w:rsidRPr="006C66CA">
        <w:rPr>
          <w:rFonts w:cs="Arial"/>
          <w:spacing w:val="-3"/>
          <w:rPrChange w:id="5765" w:author="Harry Shamoon" w:date="2015-03-05T19:28:00Z">
            <w:rPr>
              <w:spacing w:val="-3"/>
            </w:rPr>
          </w:rPrChange>
        </w:rPr>
        <w:t>for</w:t>
      </w:r>
      <w:r w:rsidRPr="006C66CA">
        <w:rPr>
          <w:rFonts w:cs="Arial"/>
          <w:w w:val="99"/>
          <w:rPrChange w:id="5766" w:author="Harry Shamoon" w:date="2015-03-05T19:28:00Z">
            <w:rPr>
              <w:w w:val="99"/>
            </w:rPr>
          </w:rPrChange>
        </w:rPr>
        <w:t xml:space="preserve"> </w:t>
      </w:r>
      <w:r w:rsidRPr="006C66CA">
        <w:rPr>
          <w:rFonts w:cs="Arial"/>
          <w:rPrChange w:id="5767" w:author="Harry Shamoon" w:date="2015-03-05T19:28:00Z">
            <w:rPr/>
          </w:rPrChange>
        </w:rPr>
        <w:t>provider</w:t>
      </w:r>
      <w:r w:rsidRPr="006C66CA">
        <w:rPr>
          <w:rFonts w:cs="Arial"/>
          <w:spacing w:val="-8"/>
          <w:rPrChange w:id="5768" w:author="Harry Shamoon" w:date="2015-03-05T19:28:00Z">
            <w:rPr>
              <w:spacing w:val="-8"/>
            </w:rPr>
          </w:rPrChange>
        </w:rPr>
        <w:t xml:space="preserve"> </w:t>
      </w:r>
      <w:r w:rsidRPr="006C66CA">
        <w:rPr>
          <w:rFonts w:cs="Arial"/>
          <w:rPrChange w:id="5769" w:author="Harry Shamoon" w:date="2015-03-05T19:28:00Z">
            <w:rPr/>
          </w:rPrChange>
        </w:rPr>
        <w:t>compliance.</w:t>
      </w:r>
      <w:r w:rsidRPr="006C66CA">
        <w:rPr>
          <w:rFonts w:cs="Arial"/>
          <w:spacing w:val="5"/>
          <w:rPrChange w:id="5770" w:author="Harry Shamoon" w:date="2015-03-05T19:28:00Z">
            <w:rPr>
              <w:spacing w:val="5"/>
            </w:rPr>
          </w:rPrChange>
        </w:rPr>
        <w:t xml:space="preserve"> </w:t>
      </w:r>
      <w:r w:rsidRPr="006C66CA">
        <w:rPr>
          <w:rFonts w:cs="Arial"/>
          <w:spacing w:val="-4"/>
          <w:rPrChange w:id="5771" w:author="Harry Shamoon" w:date="2015-03-05T19:28:00Z">
            <w:rPr>
              <w:spacing w:val="-4"/>
            </w:rPr>
          </w:rPrChange>
        </w:rPr>
        <w:t>We</w:t>
      </w:r>
      <w:r w:rsidRPr="006C66CA">
        <w:rPr>
          <w:rFonts w:cs="Arial"/>
          <w:spacing w:val="-8"/>
          <w:rPrChange w:id="5772" w:author="Harry Shamoon" w:date="2015-03-05T19:28:00Z">
            <w:rPr>
              <w:spacing w:val="-8"/>
            </w:rPr>
          </w:rPrChange>
        </w:rPr>
        <w:t xml:space="preserve"> </w:t>
      </w:r>
      <w:r w:rsidRPr="006C66CA">
        <w:rPr>
          <w:rFonts w:cs="Arial"/>
          <w:rPrChange w:id="5773" w:author="Harry Shamoon" w:date="2015-03-05T19:28:00Z">
            <w:rPr/>
          </w:rPrChange>
        </w:rPr>
        <w:t>will</w:t>
      </w:r>
      <w:r w:rsidRPr="006C66CA">
        <w:rPr>
          <w:rFonts w:cs="Arial"/>
          <w:spacing w:val="-8"/>
          <w:rPrChange w:id="5774" w:author="Harry Shamoon" w:date="2015-03-05T19:28:00Z">
            <w:rPr>
              <w:spacing w:val="-8"/>
            </w:rPr>
          </w:rPrChange>
        </w:rPr>
        <w:t xml:space="preserve"> </w:t>
      </w:r>
      <w:r w:rsidRPr="006C66CA">
        <w:rPr>
          <w:rFonts w:cs="Arial"/>
          <w:rPrChange w:id="5775" w:author="Harry Shamoon" w:date="2015-03-05T19:28:00Z">
            <w:rPr/>
          </w:rPrChange>
        </w:rPr>
        <w:t>apply</w:t>
      </w:r>
      <w:r w:rsidRPr="006C66CA">
        <w:rPr>
          <w:rFonts w:cs="Arial"/>
          <w:spacing w:val="-8"/>
          <w:rPrChange w:id="5776" w:author="Harry Shamoon" w:date="2015-03-05T19:28:00Z">
            <w:rPr>
              <w:spacing w:val="-8"/>
            </w:rPr>
          </w:rPrChange>
        </w:rPr>
        <w:t xml:space="preserve"> </w:t>
      </w:r>
      <w:r w:rsidRPr="006C66CA">
        <w:rPr>
          <w:rFonts w:cs="Arial"/>
          <w:spacing w:val="-3"/>
          <w:rPrChange w:id="5777" w:author="Harry Shamoon" w:date="2015-03-05T19:28:00Z">
            <w:rPr>
              <w:spacing w:val="-3"/>
            </w:rPr>
          </w:rPrChange>
        </w:rPr>
        <w:t>for</w:t>
      </w:r>
      <w:r w:rsidRPr="006C66CA">
        <w:rPr>
          <w:rFonts w:cs="Arial"/>
          <w:spacing w:val="-8"/>
          <w:rPrChange w:id="5778" w:author="Harry Shamoon" w:date="2015-03-05T19:28:00Z">
            <w:rPr>
              <w:spacing w:val="-8"/>
            </w:rPr>
          </w:rPrChange>
        </w:rPr>
        <w:t xml:space="preserve"> </w:t>
      </w:r>
      <w:r w:rsidRPr="006C66CA">
        <w:rPr>
          <w:rFonts w:cs="Arial"/>
          <w:rPrChange w:id="5779" w:author="Harry Shamoon" w:date="2015-03-05T19:28:00Z">
            <w:rPr/>
          </w:rPrChange>
        </w:rPr>
        <w:t>minor</w:t>
      </w:r>
      <w:r w:rsidRPr="006C66CA">
        <w:rPr>
          <w:rFonts w:cs="Arial"/>
          <w:spacing w:val="-8"/>
          <w:rPrChange w:id="5780" w:author="Harry Shamoon" w:date="2015-03-05T19:28:00Z">
            <w:rPr>
              <w:spacing w:val="-8"/>
            </w:rPr>
          </w:rPrChange>
        </w:rPr>
        <w:t xml:space="preserve"> </w:t>
      </w:r>
      <w:r w:rsidRPr="006C66CA">
        <w:rPr>
          <w:rFonts w:cs="Arial"/>
          <w:rPrChange w:id="5781" w:author="Harry Shamoon" w:date="2015-03-05T19:28:00Z">
            <w:rPr/>
          </w:rPrChange>
        </w:rPr>
        <w:t>amendments</w:t>
      </w:r>
      <w:r w:rsidRPr="006C66CA">
        <w:rPr>
          <w:rFonts w:cs="Arial"/>
          <w:spacing w:val="-8"/>
          <w:rPrChange w:id="5782" w:author="Harry Shamoon" w:date="2015-03-05T19:28:00Z">
            <w:rPr>
              <w:spacing w:val="-8"/>
            </w:rPr>
          </w:rPrChange>
        </w:rPr>
        <w:t xml:space="preserve"> </w:t>
      </w:r>
      <w:r w:rsidRPr="006C66CA">
        <w:rPr>
          <w:rFonts w:cs="Arial"/>
          <w:rPrChange w:id="5783" w:author="Harry Shamoon" w:date="2015-03-05T19:28:00Z">
            <w:rPr/>
          </w:rPrChange>
        </w:rPr>
        <w:t>of</w:t>
      </w:r>
      <w:r w:rsidRPr="006C66CA">
        <w:rPr>
          <w:rFonts w:cs="Arial"/>
          <w:spacing w:val="-8"/>
          <w:rPrChange w:id="5784" w:author="Harry Shamoon" w:date="2015-03-05T19:28:00Z">
            <w:rPr>
              <w:spacing w:val="-8"/>
            </w:rPr>
          </w:rPrChange>
        </w:rPr>
        <w:t xml:space="preserve"> </w:t>
      </w:r>
      <w:r w:rsidRPr="006C66CA">
        <w:rPr>
          <w:rFonts w:cs="Arial"/>
          <w:rPrChange w:id="5785" w:author="Harry Shamoon" w:date="2015-03-05T19:28:00Z">
            <w:rPr/>
          </w:rPrChange>
        </w:rPr>
        <w:t>this</w:t>
      </w:r>
      <w:r w:rsidRPr="006C66CA">
        <w:rPr>
          <w:rFonts w:cs="Arial"/>
          <w:spacing w:val="-8"/>
          <w:rPrChange w:id="5786" w:author="Harry Shamoon" w:date="2015-03-05T19:28:00Z">
            <w:rPr>
              <w:spacing w:val="-8"/>
            </w:rPr>
          </w:rPrChange>
        </w:rPr>
        <w:t xml:space="preserve"> </w:t>
      </w:r>
      <w:r w:rsidRPr="006C66CA">
        <w:rPr>
          <w:rFonts w:cs="Arial"/>
          <w:rPrChange w:id="5787" w:author="Harry Shamoon" w:date="2015-03-05T19:28:00Z">
            <w:rPr/>
          </w:rPrChange>
        </w:rPr>
        <w:t>IRB</w:t>
      </w:r>
      <w:r w:rsidRPr="006C66CA">
        <w:rPr>
          <w:rFonts w:cs="Arial"/>
          <w:spacing w:val="-8"/>
          <w:rPrChange w:id="5788" w:author="Harry Shamoon" w:date="2015-03-05T19:28:00Z">
            <w:rPr>
              <w:spacing w:val="-8"/>
            </w:rPr>
          </w:rPrChange>
        </w:rPr>
        <w:t xml:space="preserve"> </w:t>
      </w:r>
      <w:r w:rsidRPr="006C66CA">
        <w:rPr>
          <w:rFonts w:cs="Arial"/>
          <w:rPrChange w:id="5789" w:author="Harry Shamoon" w:date="2015-03-05T19:28:00Z">
            <w:rPr/>
          </w:rPrChange>
        </w:rPr>
        <w:t>approval.</w:t>
      </w:r>
    </w:p>
    <w:p w14:paraId="04B78A1B" w14:textId="77777777" w:rsidR="006A7004" w:rsidRPr="006A7004" w:rsidRDefault="006A7004" w:rsidP="006A7004">
      <w:pPr>
        <w:jc w:val="both"/>
        <w:rPr>
          <w:rFonts w:ascii="Arial" w:hAnsi="Arial" w:cs="Arial"/>
          <w:rPrChange w:id="5790" w:author="Harry Shamoon" w:date="2015-03-05T19:28:00Z">
            <w:rPr/>
          </w:rPrChange>
        </w:rPr>
        <w:sectPr w:rsidR="006A7004" w:rsidRPr="006A7004">
          <w:pgSz w:w="12240" w:h="15840"/>
          <w:pgMar w:top="700" w:right="600" w:bottom="280" w:left="620" w:header="720" w:footer="720" w:gutter="0"/>
          <w:cols w:space="720"/>
        </w:sectPr>
        <w:pPrChange w:id="5791" w:author="Harry Shamoon" w:date="2015-03-05T19:42:00Z">
          <w:pPr>
            <w:spacing w:line="268" w:lineRule="auto"/>
            <w:jc w:val="both"/>
          </w:pPr>
        </w:pPrChange>
      </w:pPr>
    </w:p>
    <w:p w14:paraId="1039E170" w14:textId="77777777" w:rsidR="00F731E7" w:rsidRPr="00C91597" w:rsidRDefault="00082CF3" w:rsidP="00174DF6">
      <w:pPr>
        <w:pStyle w:val="Heading4"/>
        <w:spacing w:before="33"/>
        <w:jc w:val="both"/>
        <w:rPr>
          <w:rFonts w:cs="Arial"/>
          <w:b w:val="0"/>
          <w:bCs w:val="0"/>
        </w:rPr>
      </w:pPr>
      <w:r w:rsidRPr="006C66CA">
        <w:rPr>
          <w:rFonts w:cs="Arial"/>
        </w:rPr>
        <w:lastRenderedPageBreak/>
        <w:t>Timeline</w:t>
      </w:r>
    </w:p>
    <w:p w14:paraId="178A3EEF" w14:textId="77777777" w:rsidR="00F731E7" w:rsidRPr="006C66CA" w:rsidRDefault="00082CF3" w:rsidP="00231B3C">
      <w:pPr>
        <w:spacing w:before="125"/>
        <w:ind w:left="100"/>
        <w:jc w:val="both"/>
        <w:rPr>
          <w:rFonts w:ascii="Arial" w:eastAsia="Arial" w:hAnsi="Arial" w:cs="Arial"/>
        </w:rPr>
      </w:pPr>
      <w:r w:rsidRPr="006C66CA">
        <w:rPr>
          <w:rFonts w:ascii="Arial" w:hAnsi="Arial" w:cs="Arial"/>
          <w:b/>
          <w:rPrChange w:id="5792" w:author="Harry Shamoon" w:date="2015-03-05T19:28:00Z">
            <w:rPr>
              <w:rFonts w:ascii="Arial"/>
              <w:b/>
            </w:rPr>
          </w:rPrChange>
        </w:rPr>
        <w:t>Limitations</w:t>
      </w:r>
      <w:r w:rsidRPr="006C66CA">
        <w:rPr>
          <w:rFonts w:ascii="Arial" w:hAnsi="Arial" w:cs="Arial"/>
          <w:b/>
          <w:spacing w:val="-10"/>
          <w:rPrChange w:id="5793" w:author="Harry Shamoon" w:date="2015-03-05T19:28:00Z">
            <w:rPr>
              <w:rFonts w:ascii="Arial"/>
              <w:b/>
              <w:spacing w:val="-10"/>
            </w:rPr>
          </w:rPrChange>
        </w:rPr>
        <w:t xml:space="preserve"> </w:t>
      </w:r>
      <w:r w:rsidRPr="006C66CA">
        <w:rPr>
          <w:rFonts w:ascii="Arial" w:hAnsi="Arial" w:cs="Arial"/>
          <w:b/>
          <w:rPrChange w:id="5794" w:author="Harry Shamoon" w:date="2015-03-05T19:28:00Z">
            <w:rPr>
              <w:rFonts w:ascii="Arial"/>
              <w:b/>
            </w:rPr>
          </w:rPrChange>
        </w:rPr>
        <w:t>and</w:t>
      </w:r>
      <w:r w:rsidRPr="006C66CA">
        <w:rPr>
          <w:rFonts w:ascii="Arial" w:hAnsi="Arial" w:cs="Arial"/>
          <w:b/>
          <w:spacing w:val="-10"/>
          <w:rPrChange w:id="5795" w:author="Harry Shamoon" w:date="2015-03-05T19:28:00Z">
            <w:rPr>
              <w:rFonts w:ascii="Arial"/>
              <w:b/>
              <w:spacing w:val="-10"/>
            </w:rPr>
          </w:rPrChange>
        </w:rPr>
        <w:t xml:space="preserve"> </w:t>
      </w:r>
      <w:r w:rsidRPr="006C66CA">
        <w:rPr>
          <w:rFonts w:ascii="Arial" w:hAnsi="Arial" w:cs="Arial"/>
          <w:b/>
          <w:rPrChange w:id="5796" w:author="Harry Shamoon" w:date="2015-03-05T19:28:00Z">
            <w:rPr>
              <w:rFonts w:ascii="Arial"/>
              <w:b/>
            </w:rPr>
          </w:rPrChange>
        </w:rPr>
        <w:t>feasibility</w:t>
      </w:r>
      <w:r w:rsidRPr="006C66CA">
        <w:rPr>
          <w:rFonts w:ascii="Arial" w:hAnsi="Arial" w:cs="Arial"/>
          <w:b/>
          <w:spacing w:val="-10"/>
          <w:rPrChange w:id="5797" w:author="Harry Shamoon" w:date="2015-03-05T19:28:00Z">
            <w:rPr>
              <w:rFonts w:ascii="Arial"/>
              <w:b/>
              <w:spacing w:val="-10"/>
            </w:rPr>
          </w:rPrChange>
        </w:rPr>
        <w:t xml:space="preserve"> </w:t>
      </w:r>
      <w:r w:rsidRPr="006C66CA">
        <w:rPr>
          <w:rFonts w:ascii="Arial" w:hAnsi="Arial" w:cs="Arial"/>
          <w:b/>
          <w:rPrChange w:id="5798" w:author="Harry Shamoon" w:date="2015-03-05T19:28:00Z">
            <w:rPr>
              <w:rFonts w:ascii="Arial"/>
              <w:b/>
            </w:rPr>
          </w:rPrChange>
        </w:rPr>
        <w:t>of</w:t>
      </w:r>
      <w:r w:rsidRPr="006C66CA">
        <w:rPr>
          <w:rFonts w:ascii="Arial" w:hAnsi="Arial" w:cs="Arial"/>
          <w:b/>
          <w:spacing w:val="-10"/>
          <w:rPrChange w:id="5799" w:author="Harry Shamoon" w:date="2015-03-05T19:28:00Z">
            <w:rPr>
              <w:rFonts w:ascii="Arial"/>
              <w:b/>
              <w:spacing w:val="-10"/>
            </w:rPr>
          </w:rPrChange>
        </w:rPr>
        <w:t xml:space="preserve"> </w:t>
      </w:r>
      <w:r w:rsidRPr="006C66CA">
        <w:rPr>
          <w:rFonts w:ascii="Arial" w:hAnsi="Arial" w:cs="Arial"/>
          <w:b/>
          <w:rPrChange w:id="5800" w:author="Harry Shamoon" w:date="2015-03-05T19:28:00Z">
            <w:rPr>
              <w:rFonts w:ascii="Arial"/>
              <w:b/>
            </w:rPr>
          </w:rPrChange>
        </w:rPr>
        <w:t>our</w:t>
      </w:r>
      <w:r w:rsidRPr="006C66CA">
        <w:rPr>
          <w:rFonts w:ascii="Arial" w:hAnsi="Arial" w:cs="Arial"/>
          <w:b/>
          <w:spacing w:val="-10"/>
          <w:rPrChange w:id="5801" w:author="Harry Shamoon" w:date="2015-03-05T19:28:00Z">
            <w:rPr>
              <w:rFonts w:ascii="Arial"/>
              <w:b/>
              <w:spacing w:val="-10"/>
            </w:rPr>
          </w:rPrChange>
        </w:rPr>
        <w:t xml:space="preserve"> </w:t>
      </w:r>
      <w:r w:rsidRPr="006C66CA">
        <w:rPr>
          <w:rFonts w:ascii="Arial" w:hAnsi="Arial" w:cs="Arial"/>
          <w:b/>
          <w:rPrChange w:id="5802" w:author="Harry Shamoon" w:date="2015-03-05T19:28:00Z">
            <w:rPr>
              <w:rFonts w:ascii="Arial"/>
              <w:b/>
            </w:rPr>
          </w:rPrChange>
        </w:rPr>
        <w:t>research</w:t>
      </w:r>
      <w:r w:rsidRPr="006C66CA">
        <w:rPr>
          <w:rFonts w:ascii="Arial" w:hAnsi="Arial" w:cs="Arial"/>
          <w:b/>
          <w:spacing w:val="-10"/>
          <w:rPrChange w:id="5803" w:author="Harry Shamoon" w:date="2015-03-05T19:28:00Z">
            <w:rPr>
              <w:rFonts w:ascii="Arial"/>
              <w:b/>
              <w:spacing w:val="-10"/>
            </w:rPr>
          </w:rPrChange>
        </w:rPr>
        <w:t xml:space="preserve"> </w:t>
      </w:r>
      <w:r w:rsidRPr="006C66CA">
        <w:rPr>
          <w:rFonts w:ascii="Arial" w:hAnsi="Arial" w:cs="Arial"/>
          <w:b/>
          <w:rPrChange w:id="5804" w:author="Harry Shamoon" w:date="2015-03-05T19:28:00Z">
            <w:rPr>
              <w:rFonts w:ascii="Arial"/>
              <w:b/>
            </w:rPr>
          </w:rPrChange>
        </w:rPr>
        <w:t>plan</w:t>
      </w:r>
    </w:p>
    <w:p w14:paraId="2D9D27F9" w14:textId="5E051C63" w:rsidR="00F731E7" w:rsidRPr="006C66CA" w:rsidRDefault="00082CF3">
      <w:pPr>
        <w:pStyle w:val="BodyText"/>
        <w:spacing w:before="125"/>
        <w:ind w:left="100" w:right="119"/>
        <w:jc w:val="both"/>
        <w:rPr>
          <w:rFonts w:cs="Arial"/>
          <w:rPrChange w:id="5805" w:author="Harry Shamoon" w:date="2015-03-05T19:28:00Z">
            <w:rPr/>
          </w:rPrChange>
        </w:rPr>
        <w:pPrChange w:id="5806" w:author="Harry Shamoon" w:date="2015-03-05T19:42:00Z">
          <w:pPr>
            <w:pStyle w:val="BodyText"/>
            <w:spacing w:before="125" w:line="268" w:lineRule="auto"/>
            <w:ind w:left="100" w:right="119"/>
            <w:jc w:val="both"/>
          </w:pPr>
        </w:pPrChange>
      </w:pPr>
      <w:r w:rsidRPr="00C91597">
        <w:rPr>
          <w:rFonts w:cs="Arial"/>
        </w:rPr>
        <w:t>Our</w:t>
      </w:r>
      <w:r w:rsidRPr="00082CF3">
        <w:rPr>
          <w:rFonts w:cs="Arial"/>
          <w:spacing w:val="-18"/>
        </w:rPr>
        <w:t xml:space="preserve"> </w:t>
      </w:r>
      <w:r w:rsidRPr="00082CF3">
        <w:rPr>
          <w:rFonts w:cs="Arial"/>
        </w:rPr>
        <w:t>research</w:t>
      </w:r>
      <w:r w:rsidRPr="00F97E28">
        <w:rPr>
          <w:rFonts w:cs="Arial"/>
          <w:spacing w:val="-18"/>
        </w:rPr>
        <w:t xml:space="preserve"> </w:t>
      </w:r>
      <w:r w:rsidRPr="00F97E28">
        <w:rPr>
          <w:rFonts w:cs="Arial"/>
        </w:rPr>
        <w:t>plan</w:t>
      </w:r>
      <w:r w:rsidRPr="00030584">
        <w:rPr>
          <w:rFonts w:cs="Arial"/>
          <w:spacing w:val="-18"/>
        </w:rPr>
        <w:t xml:space="preserve"> </w:t>
      </w:r>
      <w:r w:rsidRPr="00174DF6">
        <w:rPr>
          <w:rFonts w:cs="Arial"/>
        </w:rPr>
        <w:t>is</w:t>
      </w:r>
      <w:r w:rsidRPr="00174DF6">
        <w:rPr>
          <w:rFonts w:cs="Arial"/>
          <w:spacing w:val="-18"/>
        </w:rPr>
        <w:t xml:space="preserve"> </w:t>
      </w:r>
      <w:del w:id="5807" w:author="Harry Shamoon" w:date="2015-03-05T20:01:00Z">
        <w:r w:rsidRPr="00174DF6" w:rsidDel="00FF1D9C">
          <w:rPr>
            <w:rFonts w:cs="Arial"/>
          </w:rPr>
          <w:delText>admittedly</w:delText>
        </w:r>
        <w:r w:rsidRPr="00231B3C" w:rsidDel="00FF1D9C">
          <w:rPr>
            <w:rFonts w:cs="Arial"/>
            <w:spacing w:val="-18"/>
          </w:rPr>
          <w:delText xml:space="preserve"> </w:delText>
        </w:r>
        <w:r w:rsidRPr="008C4839" w:rsidDel="00FF1D9C">
          <w:rPr>
            <w:rFonts w:cs="Arial"/>
          </w:rPr>
          <w:delText>rath</w:delText>
        </w:r>
        <w:r w:rsidRPr="00C0557F" w:rsidDel="00FF1D9C">
          <w:rPr>
            <w:rFonts w:cs="Arial"/>
          </w:rPr>
          <w:delText>er</w:delText>
        </w:r>
        <w:r w:rsidRPr="00765A7F" w:rsidDel="00FF1D9C">
          <w:rPr>
            <w:rFonts w:cs="Arial"/>
            <w:spacing w:val="-18"/>
          </w:rPr>
          <w:delText xml:space="preserve"> </w:delText>
        </w:r>
        <w:r w:rsidRPr="00365719" w:rsidDel="00FF1D9C">
          <w:rPr>
            <w:rFonts w:cs="Arial"/>
          </w:rPr>
          <w:delText>ambitious</w:delText>
        </w:r>
      </w:del>
      <w:ins w:id="5808" w:author="Harry Shamoon" w:date="2015-03-05T20:01:00Z">
        <w:r w:rsidR="00FF1D9C">
          <w:rPr>
            <w:rFonts w:cs="Arial"/>
          </w:rPr>
          <w:t>broad</w:t>
        </w:r>
      </w:ins>
      <w:r w:rsidRPr="00365719">
        <w:rPr>
          <w:rFonts w:cs="Arial"/>
        </w:rPr>
        <w:t>,</w:t>
      </w:r>
      <w:r w:rsidRPr="00365719">
        <w:rPr>
          <w:rFonts w:cs="Arial"/>
          <w:spacing w:val="-16"/>
        </w:rPr>
        <w:t xml:space="preserve"> </w:t>
      </w:r>
      <w:r w:rsidRPr="00365719">
        <w:rPr>
          <w:rFonts w:cs="Arial"/>
        </w:rPr>
        <w:t>but</w:t>
      </w:r>
      <w:r w:rsidRPr="00365719">
        <w:rPr>
          <w:rFonts w:cs="Arial"/>
          <w:spacing w:val="-18"/>
        </w:rPr>
        <w:t xml:space="preserve"> </w:t>
      </w:r>
      <w:r w:rsidRPr="00365719">
        <w:rPr>
          <w:rFonts w:cs="Arial"/>
        </w:rPr>
        <w:t>facilitated</w:t>
      </w:r>
      <w:r w:rsidRPr="00365719">
        <w:rPr>
          <w:rFonts w:cs="Arial"/>
          <w:spacing w:val="-18"/>
        </w:rPr>
        <w:t xml:space="preserve"> </w:t>
      </w:r>
      <w:ins w:id="5809" w:author="Harry Shamoon" w:date="2015-03-05T20:01:00Z">
        <w:r w:rsidR="00FF1D9C">
          <w:rPr>
            <w:rFonts w:cs="Arial"/>
            <w:spacing w:val="-18"/>
          </w:rPr>
          <w:t xml:space="preserve">and made highly achievable </w:t>
        </w:r>
      </w:ins>
      <w:r w:rsidRPr="00365719">
        <w:rPr>
          <w:rFonts w:cs="Arial"/>
          <w:spacing w:val="-3"/>
        </w:rPr>
        <w:t>by</w:t>
      </w:r>
      <w:r w:rsidRPr="00365719">
        <w:rPr>
          <w:rFonts w:cs="Arial"/>
          <w:spacing w:val="-18"/>
        </w:rPr>
        <w:t xml:space="preserve"> </w:t>
      </w:r>
      <w:r w:rsidRPr="00365719">
        <w:rPr>
          <w:rFonts w:cs="Arial"/>
        </w:rPr>
        <w:t>its</w:t>
      </w:r>
      <w:r w:rsidRPr="00365719">
        <w:rPr>
          <w:rFonts w:cs="Arial"/>
          <w:spacing w:val="-18"/>
        </w:rPr>
        <w:t xml:space="preserve"> </w:t>
      </w:r>
      <w:r w:rsidRPr="00365719">
        <w:rPr>
          <w:rFonts w:cs="Arial"/>
        </w:rPr>
        <w:t>integration</w:t>
      </w:r>
      <w:r w:rsidRPr="00365719">
        <w:rPr>
          <w:rFonts w:cs="Arial"/>
          <w:spacing w:val="-18"/>
        </w:rPr>
        <w:t xml:space="preserve"> </w:t>
      </w:r>
      <w:del w:id="5810" w:author="Harry Shamoon" w:date="2015-03-05T20:01:00Z">
        <w:r w:rsidRPr="00365719" w:rsidDel="00FF1D9C">
          <w:rPr>
            <w:rFonts w:cs="Arial"/>
          </w:rPr>
          <w:delText>in</w:delText>
        </w:r>
        <w:r w:rsidRPr="00365719" w:rsidDel="00FF1D9C">
          <w:rPr>
            <w:rFonts w:cs="Arial"/>
            <w:spacing w:val="-18"/>
          </w:rPr>
          <w:delText xml:space="preserve"> </w:delText>
        </w:r>
      </w:del>
      <w:ins w:id="5811" w:author="Harry Shamoon" w:date="2015-03-05T20:01:00Z">
        <w:r w:rsidR="00FF1D9C">
          <w:rPr>
            <w:rFonts w:cs="Arial"/>
          </w:rPr>
          <w:t>with</w:t>
        </w:r>
        <w:r w:rsidR="00FF1D9C" w:rsidRPr="00365719">
          <w:rPr>
            <w:rFonts w:cs="Arial"/>
            <w:spacing w:val="-18"/>
          </w:rPr>
          <w:t xml:space="preserve"> </w:t>
        </w:r>
      </w:ins>
      <w:r w:rsidRPr="00365719">
        <w:rPr>
          <w:rFonts w:cs="Arial"/>
          <w:spacing w:val="-3"/>
        </w:rPr>
        <w:t>APPROVE</w:t>
      </w:r>
      <w:r w:rsidRPr="00365719">
        <w:rPr>
          <w:rFonts w:cs="Arial"/>
          <w:spacing w:val="-18"/>
        </w:rPr>
        <w:t xml:space="preserve"> </w:t>
      </w:r>
      <w:r w:rsidRPr="00365719">
        <w:rPr>
          <w:rFonts w:cs="Arial"/>
        </w:rPr>
        <w:t>and</w:t>
      </w:r>
      <w:r w:rsidRPr="00365719">
        <w:rPr>
          <w:rFonts w:cs="Arial"/>
          <w:spacing w:val="-18"/>
        </w:rPr>
        <w:t xml:space="preserve"> </w:t>
      </w:r>
      <w:proofErr w:type="spellStart"/>
      <w:r w:rsidRPr="00365719">
        <w:rPr>
          <w:rFonts w:cs="Arial"/>
        </w:rPr>
        <w:t>PROOFCheck</w:t>
      </w:r>
      <w:proofErr w:type="spellEnd"/>
      <w:r w:rsidRPr="00365719">
        <w:rPr>
          <w:rFonts w:cs="Arial"/>
        </w:rPr>
        <w:t>,</w:t>
      </w:r>
      <w:r w:rsidRPr="00365719">
        <w:rPr>
          <w:rFonts w:cs="Arial"/>
          <w:w w:val="99"/>
        </w:rPr>
        <w:t xml:space="preserve"> </w:t>
      </w:r>
      <w:r w:rsidRPr="00FF1D9C">
        <w:rPr>
          <w:rFonts w:cs="Arial"/>
        </w:rPr>
        <w:t>my</w:t>
      </w:r>
      <w:r w:rsidRPr="00FF1D9C">
        <w:rPr>
          <w:rFonts w:cs="Arial"/>
          <w:spacing w:val="-16"/>
        </w:rPr>
        <w:t xml:space="preserve"> </w:t>
      </w:r>
      <w:r w:rsidRPr="00FF1D9C">
        <w:rPr>
          <w:rFonts w:cs="Arial"/>
        </w:rPr>
        <w:t>mentor</w:t>
      </w:r>
      <w:ins w:id="5812" w:author="Harry Shamoon" w:date="2015-03-05T20:01:00Z">
        <w:r w:rsidR="00FF1D9C">
          <w:rPr>
            <w:rFonts w:cs="Arial"/>
          </w:rPr>
          <w:t>’</w:t>
        </w:r>
      </w:ins>
      <w:r w:rsidRPr="00FF1D9C">
        <w:rPr>
          <w:rFonts w:cs="Arial"/>
        </w:rPr>
        <w:t>s</w:t>
      </w:r>
      <w:r w:rsidRPr="00FF1D9C">
        <w:rPr>
          <w:rFonts w:cs="Arial"/>
          <w:spacing w:val="-16"/>
        </w:rPr>
        <w:t xml:space="preserve"> </w:t>
      </w:r>
      <w:r w:rsidRPr="00FF1D9C">
        <w:rPr>
          <w:rFonts w:cs="Arial"/>
        </w:rPr>
        <w:t>ongoing</w:t>
      </w:r>
      <w:r w:rsidRPr="00FF1D9C">
        <w:rPr>
          <w:rFonts w:cs="Arial"/>
          <w:spacing w:val="-16"/>
        </w:rPr>
        <w:t xml:space="preserve"> </w:t>
      </w:r>
      <w:r w:rsidRPr="00FF1D9C">
        <w:rPr>
          <w:rFonts w:cs="Arial"/>
        </w:rPr>
        <w:t>pragmatic</w:t>
      </w:r>
      <w:r w:rsidRPr="00FF1D9C">
        <w:rPr>
          <w:rFonts w:cs="Arial"/>
          <w:spacing w:val="-16"/>
        </w:rPr>
        <w:t xml:space="preserve"> </w:t>
      </w:r>
      <w:r w:rsidRPr="00FF1D9C">
        <w:rPr>
          <w:rFonts w:cs="Arial"/>
        </w:rPr>
        <w:t>trials.</w:t>
      </w:r>
      <w:r w:rsidRPr="00FF1D9C">
        <w:rPr>
          <w:rFonts w:cs="Arial"/>
          <w:spacing w:val="2"/>
        </w:rPr>
        <w:t xml:space="preserve"> </w:t>
      </w:r>
      <w:r w:rsidRPr="00FF1D9C">
        <w:rPr>
          <w:rFonts w:cs="Arial"/>
        </w:rPr>
        <w:t>This</w:t>
      </w:r>
      <w:r w:rsidRPr="00FF1D9C">
        <w:rPr>
          <w:rFonts w:cs="Arial"/>
          <w:spacing w:val="-16"/>
        </w:rPr>
        <w:t xml:space="preserve"> </w:t>
      </w:r>
      <w:r w:rsidRPr="00FF1D9C">
        <w:rPr>
          <w:rFonts w:cs="Arial"/>
        </w:rPr>
        <w:t>means</w:t>
      </w:r>
      <w:r w:rsidRPr="00FF1D9C">
        <w:rPr>
          <w:rFonts w:cs="Arial"/>
          <w:spacing w:val="-16"/>
        </w:rPr>
        <w:t xml:space="preserve"> </w:t>
      </w:r>
      <w:r w:rsidRPr="00FF1D9C">
        <w:rPr>
          <w:rFonts w:cs="Arial"/>
        </w:rPr>
        <w:t>that</w:t>
      </w:r>
      <w:r w:rsidRPr="00FF1D9C">
        <w:rPr>
          <w:rFonts w:cs="Arial"/>
          <w:spacing w:val="-16"/>
        </w:rPr>
        <w:t xml:space="preserve"> </w:t>
      </w:r>
      <w:r w:rsidRPr="00FF1D9C">
        <w:rPr>
          <w:rFonts w:cs="Arial"/>
        </w:rPr>
        <w:t>time</w:t>
      </w:r>
      <w:ins w:id="5813" w:author="Harry Shamoon" w:date="2015-03-05T20:02:00Z">
        <w:r w:rsidR="00FF1D9C">
          <w:rPr>
            <w:rFonts w:cs="Arial"/>
            <w:spacing w:val="-16"/>
          </w:rPr>
          <w:t>-</w:t>
        </w:r>
      </w:ins>
      <w:del w:id="5814" w:author="Harry Shamoon" w:date="2015-03-05T20:02:00Z">
        <w:r w:rsidRPr="00FF1D9C" w:rsidDel="00FF1D9C">
          <w:rPr>
            <w:rFonts w:cs="Arial"/>
            <w:spacing w:val="-16"/>
          </w:rPr>
          <w:delText xml:space="preserve"> </w:delText>
        </w:r>
      </w:del>
      <w:r w:rsidRPr="00FF1D9C">
        <w:rPr>
          <w:rFonts w:cs="Arial"/>
        </w:rPr>
        <w:t>consuming</w:t>
      </w:r>
      <w:r w:rsidRPr="00FF1D9C">
        <w:rPr>
          <w:rFonts w:cs="Arial"/>
          <w:spacing w:val="-16"/>
        </w:rPr>
        <w:t xml:space="preserve"> </w:t>
      </w:r>
      <w:r w:rsidRPr="00FF1D9C">
        <w:rPr>
          <w:rFonts w:cs="Arial"/>
        </w:rPr>
        <w:t>preliminary</w:t>
      </w:r>
      <w:r w:rsidRPr="00FF1D9C">
        <w:rPr>
          <w:rFonts w:cs="Arial"/>
          <w:spacing w:val="-16"/>
        </w:rPr>
        <w:t xml:space="preserve"> </w:t>
      </w:r>
      <w:r w:rsidRPr="00FF1D9C">
        <w:rPr>
          <w:rFonts w:cs="Arial"/>
        </w:rPr>
        <w:t>work</w:t>
      </w:r>
      <w:r w:rsidRPr="00FF1D9C">
        <w:rPr>
          <w:rFonts w:cs="Arial"/>
          <w:spacing w:val="-16"/>
        </w:rPr>
        <w:t xml:space="preserve"> </w:t>
      </w:r>
      <w:r w:rsidRPr="00FF1D9C">
        <w:rPr>
          <w:rFonts w:cs="Arial"/>
        </w:rPr>
        <w:t>like</w:t>
      </w:r>
      <w:r w:rsidRPr="00FF1D9C">
        <w:rPr>
          <w:rFonts w:cs="Arial"/>
          <w:spacing w:val="-16"/>
        </w:rPr>
        <w:t xml:space="preserve"> </w:t>
      </w:r>
      <w:r w:rsidRPr="00FF1D9C">
        <w:rPr>
          <w:rFonts w:cs="Arial"/>
        </w:rPr>
        <w:t>IRB</w:t>
      </w:r>
      <w:r w:rsidRPr="00FF1D9C">
        <w:rPr>
          <w:rFonts w:cs="Arial"/>
          <w:spacing w:val="-16"/>
        </w:rPr>
        <w:t xml:space="preserve"> </w:t>
      </w:r>
      <w:r w:rsidRPr="00FF1D9C">
        <w:rPr>
          <w:rFonts w:cs="Arial"/>
        </w:rPr>
        <w:t>approval,</w:t>
      </w:r>
      <w:r w:rsidRPr="00FF1D9C">
        <w:rPr>
          <w:rFonts w:cs="Arial"/>
          <w:spacing w:val="-15"/>
        </w:rPr>
        <w:t xml:space="preserve"> </w:t>
      </w:r>
      <w:r w:rsidRPr="00FF1D9C">
        <w:rPr>
          <w:rFonts w:cs="Arial"/>
        </w:rPr>
        <w:t>patient</w:t>
      </w:r>
      <w:r w:rsidRPr="00FF1D9C">
        <w:rPr>
          <w:rFonts w:cs="Arial"/>
          <w:w w:val="99"/>
        </w:rPr>
        <w:t xml:space="preserve"> </w:t>
      </w:r>
      <w:r w:rsidRPr="00FF1D9C">
        <w:rPr>
          <w:rFonts w:cs="Arial"/>
        </w:rPr>
        <w:t>enrollment, computerized data collection, data cleaning, aggregation and standardization, preliminary</w:t>
      </w:r>
      <w:r w:rsidRPr="00FF1D9C">
        <w:rPr>
          <w:rFonts w:cs="Arial"/>
          <w:spacing w:val="-38"/>
        </w:rPr>
        <w:t xml:space="preserve"> </w:t>
      </w:r>
      <w:r w:rsidRPr="00FF1D9C">
        <w:rPr>
          <w:rFonts w:cs="Arial"/>
        </w:rPr>
        <w:t>identifica</w:t>
      </w:r>
      <w:del w:id="5815" w:author="Harry Shamoon" w:date="2015-03-05T20:02:00Z">
        <w:r w:rsidRPr="00FF1D9C" w:rsidDel="00FF1D9C">
          <w:rPr>
            <w:rFonts w:cs="Arial"/>
          </w:rPr>
          <w:delText>-</w:delText>
        </w:r>
        <w:r w:rsidRPr="00FF1D9C" w:rsidDel="00FF1D9C">
          <w:rPr>
            <w:rFonts w:cs="Arial"/>
            <w:w w:val="99"/>
          </w:rPr>
          <w:delText xml:space="preserve"> </w:delText>
        </w:r>
      </w:del>
      <w:r w:rsidRPr="00FF1D9C">
        <w:rPr>
          <w:rFonts w:cs="Arial"/>
        </w:rPr>
        <w:t>tion</w:t>
      </w:r>
      <w:r w:rsidRPr="00FF1D9C">
        <w:rPr>
          <w:rFonts w:cs="Arial"/>
          <w:spacing w:val="13"/>
        </w:rPr>
        <w:t xml:space="preserve"> </w:t>
      </w:r>
      <w:r w:rsidRPr="00FF1D9C">
        <w:rPr>
          <w:rFonts w:cs="Arial"/>
        </w:rPr>
        <w:t>of</w:t>
      </w:r>
      <w:r w:rsidRPr="00FF1D9C">
        <w:rPr>
          <w:rFonts w:cs="Arial"/>
          <w:spacing w:val="13"/>
        </w:rPr>
        <w:t xml:space="preserve"> </w:t>
      </w:r>
      <w:r w:rsidRPr="00FF1D9C">
        <w:rPr>
          <w:rFonts w:cs="Arial"/>
        </w:rPr>
        <w:t>important</w:t>
      </w:r>
      <w:r w:rsidRPr="00FF1D9C">
        <w:rPr>
          <w:rFonts w:cs="Arial"/>
          <w:spacing w:val="13"/>
        </w:rPr>
        <w:t xml:space="preserve"> </w:t>
      </w:r>
      <w:r w:rsidRPr="00FF1D9C">
        <w:rPr>
          <w:rFonts w:cs="Arial"/>
        </w:rPr>
        <w:t>predictors</w:t>
      </w:r>
      <w:r w:rsidRPr="00FF1D9C">
        <w:rPr>
          <w:rFonts w:cs="Arial"/>
          <w:spacing w:val="13"/>
        </w:rPr>
        <w:t xml:space="preserve"> </w:t>
      </w:r>
      <w:r w:rsidRPr="00FF1D9C">
        <w:rPr>
          <w:rFonts w:cs="Arial"/>
        </w:rPr>
        <w:t>of</w:t>
      </w:r>
      <w:r w:rsidRPr="00FF1D9C">
        <w:rPr>
          <w:rFonts w:cs="Arial"/>
          <w:spacing w:val="13"/>
        </w:rPr>
        <w:t xml:space="preserve"> </w:t>
      </w:r>
      <w:r w:rsidRPr="00FF1D9C">
        <w:rPr>
          <w:rFonts w:cs="Arial"/>
        </w:rPr>
        <w:t>respiratory</w:t>
      </w:r>
      <w:r w:rsidRPr="00FF1D9C">
        <w:rPr>
          <w:rFonts w:cs="Arial"/>
          <w:spacing w:val="13"/>
        </w:rPr>
        <w:t xml:space="preserve"> </w:t>
      </w:r>
      <w:r w:rsidRPr="00FF1D9C">
        <w:rPr>
          <w:rFonts w:cs="Arial"/>
        </w:rPr>
        <w:t>failure</w:t>
      </w:r>
      <w:r w:rsidRPr="00FF1D9C">
        <w:rPr>
          <w:rFonts w:cs="Arial"/>
          <w:spacing w:val="13"/>
        </w:rPr>
        <w:t xml:space="preserve"> </w:t>
      </w:r>
      <w:r w:rsidRPr="00FF1D9C">
        <w:rPr>
          <w:rFonts w:cs="Arial"/>
        </w:rPr>
        <w:t>are</w:t>
      </w:r>
      <w:r w:rsidRPr="00FF1D9C">
        <w:rPr>
          <w:rFonts w:cs="Arial"/>
          <w:spacing w:val="13"/>
        </w:rPr>
        <w:t xml:space="preserve"> </w:t>
      </w:r>
      <w:r w:rsidRPr="00FF1D9C">
        <w:rPr>
          <w:rFonts w:cs="Arial"/>
        </w:rPr>
        <w:t>already</w:t>
      </w:r>
      <w:r w:rsidRPr="00FF1D9C">
        <w:rPr>
          <w:rFonts w:cs="Arial"/>
          <w:spacing w:val="13"/>
        </w:rPr>
        <w:t xml:space="preserve"> </w:t>
      </w:r>
      <w:r w:rsidRPr="00FF1D9C">
        <w:rPr>
          <w:rFonts w:cs="Arial"/>
        </w:rPr>
        <w:t>under</w:t>
      </w:r>
      <w:r w:rsidRPr="00FF1D9C">
        <w:rPr>
          <w:rFonts w:cs="Arial"/>
          <w:spacing w:val="13"/>
        </w:rPr>
        <w:t xml:space="preserve"> </w:t>
      </w:r>
      <w:r w:rsidRPr="00FF1D9C">
        <w:rPr>
          <w:rFonts w:cs="Arial"/>
          <w:spacing w:val="-4"/>
        </w:rPr>
        <w:t>way</w:t>
      </w:r>
      <w:r w:rsidRPr="00FF1D9C">
        <w:rPr>
          <w:rFonts w:cs="Arial"/>
          <w:spacing w:val="13"/>
        </w:rPr>
        <w:t xml:space="preserve"> </w:t>
      </w:r>
      <w:r w:rsidRPr="0011650A">
        <w:rPr>
          <w:rFonts w:cs="Arial"/>
        </w:rPr>
        <w:t>and</w:t>
      </w:r>
      <w:r w:rsidRPr="00907C1D">
        <w:rPr>
          <w:rFonts w:cs="Arial"/>
          <w:spacing w:val="13"/>
        </w:rPr>
        <w:t xml:space="preserve"> </w:t>
      </w:r>
      <w:r w:rsidRPr="00640245">
        <w:rPr>
          <w:rFonts w:cs="Arial"/>
        </w:rPr>
        <w:t>well</w:t>
      </w:r>
      <w:r w:rsidRPr="00640245">
        <w:rPr>
          <w:rFonts w:cs="Arial"/>
          <w:spacing w:val="13"/>
        </w:rPr>
        <w:t xml:space="preserve"> </w:t>
      </w:r>
      <w:r w:rsidRPr="00FF4755">
        <w:rPr>
          <w:rFonts w:cs="Arial"/>
        </w:rPr>
        <w:t>funded.</w:t>
      </w:r>
      <w:r w:rsidRPr="008F496E">
        <w:rPr>
          <w:rFonts w:cs="Arial"/>
          <w:spacing w:val="1"/>
        </w:rPr>
        <w:t xml:space="preserve"> </w:t>
      </w:r>
      <w:r w:rsidRPr="008F496E">
        <w:rPr>
          <w:rFonts w:cs="Arial"/>
        </w:rPr>
        <w:t>The</w:t>
      </w:r>
      <w:r w:rsidRPr="008F496E">
        <w:rPr>
          <w:rFonts w:cs="Arial"/>
          <w:spacing w:val="13"/>
        </w:rPr>
        <w:t xml:space="preserve"> </w:t>
      </w:r>
      <w:r w:rsidRPr="006C66CA">
        <w:rPr>
          <w:rFonts w:cs="Arial"/>
          <w:rPrChange w:id="5816" w:author="Harry Shamoon" w:date="2015-03-05T19:28:00Z">
            <w:rPr/>
          </w:rPrChange>
        </w:rPr>
        <w:t>computability</w:t>
      </w:r>
      <w:r w:rsidRPr="006C66CA">
        <w:rPr>
          <w:rFonts w:cs="Arial"/>
          <w:spacing w:val="13"/>
          <w:rPrChange w:id="5817" w:author="Harry Shamoon" w:date="2015-03-05T19:28:00Z">
            <w:rPr>
              <w:spacing w:val="13"/>
            </w:rPr>
          </w:rPrChange>
        </w:rPr>
        <w:t xml:space="preserve"> </w:t>
      </w:r>
      <w:r w:rsidRPr="006C66CA">
        <w:rPr>
          <w:rFonts w:cs="Arial"/>
          <w:rPrChange w:id="5818" w:author="Harry Shamoon" w:date="2015-03-05T19:28:00Z">
            <w:rPr/>
          </w:rPrChange>
        </w:rPr>
        <w:t>of</w:t>
      </w:r>
      <w:r w:rsidRPr="006C66CA">
        <w:rPr>
          <w:rFonts w:cs="Arial"/>
          <w:w w:val="99"/>
          <w:rPrChange w:id="5819" w:author="Harry Shamoon" w:date="2015-03-05T19:28:00Z">
            <w:rPr>
              <w:w w:val="99"/>
            </w:rPr>
          </w:rPrChange>
        </w:rPr>
        <w:t xml:space="preserve"> </w:t>
      </w:r>
      <w:r w:rsidRPr="006C66CA">
        <w:rPr>
          <w:rFonts w:cs="Arial"/>
          <w:rPrChange w:id="5820" w:author="Harry Shamoon" w:date="2015-03-05T19:28:00Z">
            <w:rPr/>
          </w:rPrChange>
        </w:rPr>
        <w:t xml:space="preserve">our </w:t>
      </w:r>
      <w:del w:id="5821" w:author="Harry Shamoon" w:date="2015-03-05T20:02:00Z">
        <w:r w:rsidRPr="006C66CA" w:rsidDel="00FF1D9C">
          <w:rPr>
            <w:rFonts w:cs="Arial"/>
            <w:rPrChange w:id="5822" w:author="Harry Shamoon" w:date="2015-03-05T19:28:00Z">
              <w:rPr/>
            </w:rPrChange>
          </w:rPr>
          <w:delText xml:space="preserve">complex </w:delText>
        </w:r>
      </w:del>
      <w:r w:rsidRPr="006C66CA">
        <w:rPr>
          <w:rFonts w:cs="Arial"/>
          <w:rPrChange w:id="5823" w:author="Harry Shamoon" w:date="2015-03-05T19:28:00Z">
            <w:rPr/>
          </w:rPrChange>
        </w:rPr>
        <w:t>Bayesian model hinges on the witty statistical formulation and transformations of our</w:t>
      </w:r>
      <w:r w:rsidRPr="006C66CA">
        <w:rPr>
          <w:rFonts w:cs="Arial"/>
          <w:spacing w:val="30"/>
          <w:rPrChange w:id="5824" w:author="Harry Shamoon" w:date="2015-03-05T19:28:00Z">
            <w:rPr>
              <w:spacing w:val="30"/>
            </w:rPr>
          </w:rPrChange>
        </w:rPr>
        <w:t xml:space="preserve"> </w:t>
      </w:r>
      <w:r w:rsidRPr="006C66CA">
        <w:rPr>
          <w:rFonts w:cs="Arial"/>
          <w:rPrChange w:id="5825" w:author="Harry Shamoon" w:date="2015-03-05T19:28:00Z">
            <w:rPr/>
          </w:rPrChange>
        </w:rPr>
        <w:t>hierarchical</w:t>
      </w:r>
      <w:r w:rsidRPr="006C66CA">
        <w:rPr>
          <w:rFonts w:cs="Arial"/>
          <w:w w:val="99"/>
          <w:rPrChange w:id="5826" w:author="Harry Shamoon" w:date="2015-03-05T19:28:00Z">
            <w:rPr>
              <w:w w:val="99"/>
            </w:rPr>
          </w:rPrChange>
        </w:rPr>
        <w:t xml:space="preserve"> </w:t>
      </w:r>
      <w:r w:rsidRPr="006C66CA">
        <w:rPr>
          <w:rFonts w:cs="Arial"/>
          <w:rPrChange w:id="5827" w:author="Harry Shamoon" w:date="2015-03-05T19:28:00Z">
            <w:rPr/>
          </w:rPrChange>
        </w:rPr>
        <w:t>models</w:t>
      </w:r>
      <w:r w:rsidRPr="006C66CA">
        <w:rPr>
          <w:rFonts w:cs="Arial"/>
          <w:spacing w:val="-14"/>
          <w:rPrChange w:id="5828" w:author="Harry Shamoon" w:date="2015-03-05T19:28:00Z">
            <w:rPr>
              <w:spacing w:val="-14"/>
            </w:rPr>
          </w:rPrChange>
        </w:rPr>
        <w:t xml:space="preserve"> </w:t>
      </w:r>
      <w:r w:rsidRPr="006C66CA">
        <w:rPr>
          <w:rFonts w:cs="Arial"/>
          <w:rPrChange w:id="5829" w:author="Harry Shamoon" w:date="2015-03-05T19:28:00Z">
            <w:rPr/>
          </w:rPrChange>
        </w:rPr>
        <w:t>and</w:t>
      </w:r>
      <w:r w:rsidRPr="006C66CA">
        <w:rPr>
          <w:rFonts w:cs="Arial"/>
          <w:spacing w:val="-14"/>
          <w:rPrChange w:id="5830" w:author="Harry Shamoon" w:date="2015-03-05T19:28:00Z">
            <w:rPr>
              <w:spacing w:val="-14"/>
            </w:rPr>
          </w:rPrChange>
        </w:rPr>
        <w:t xml:space="preserve"> </w:t>
      </w:r>
      <w:r w:rsidRPr="006C66CA">
        <w:rPr>
          <w:rFonts w:cs="Arial"/>
          <w:rPrChange w:id="5831" w:author="Harry Shamoon" w:date="2015-03-05T19:28:00Z">
            <w:rPr/>
          </w:rPrChange>
        </w:rPr>
        <w:t>their</w:t>
      </w:r>
      <w:r w:rsidRPr="006C66CA">
        <w:rPr>
          <w:rFonts w:cs="Arial"/>
          <w:spacing w:val="-14"/>
          <w:rPrChange w:id="5832" w:author="Harry Shamoon" w:date="2015-03-05T19:28:00Z">
            <w:rPr>
              <w:spacing w:val="-14"/>
            </w:rPr>
          </w:rPrChange>
        </w:rPr>
        <w:t xml:space="preserve"> </w:t>
      </w:r>
      <w:r w:rsidRPr="006C66CA">
        <w:rPr>
          <w:rFonts w:cs="Arial"/>
          <w:rPrChange w:id="5833" w:author="Harry Shamoon" w:date="2015-03-05T19:28:00Z">
            <w:rPr/>
          </w:rPrChange>
        </w:rPr>
        <w:t>effective</w:t>
      </w:r>
      <w:r w:rsidRPr="006C66CA">
        <w:rPr>
          <w:rFonts w:cs="Arial"/>
          <w:spacing w:val="-14"/>
          <w:rPrChange w:id="5834" w:author="Harry Shamoon" w:date="2015-03-05T19:28:00Z">
            <w:rPr>
              <w:spacing w:val="-14"/>
            </w:rPr>
          </w:rPrChange>
        </w:rPr>
        <w:t xml:space="preserve"> </w:t>
      </w:r>
      <w:r w:rsidRPr="006C66CA">
        <w:rPr>
          <w:rFonts w:cs="Arial"/>
          <w:rPrChange w:id="5835" w:author="Harry Shamoon" w:date="2015-03-05T19:28:00Z">
            <w:rPr/>
          </w:rPrChange>
        </w:rPr>
        <w:t>computational</w:t>
      </w:r>
      <w:r w:rsidRPr="006C66CA">
        <w:rPr>
          <w:rFonts w:cs="Arial"/>
          <w:spacing w:val="-14"/>
          <w:rPrChange w:id="5836" w:author="Harry Shamoon" w:date="2015-03-05T19:28:00Z">
            <w:rPr>
              <w:spacing w:val="-14"/>
            </w:rPr>
          </w:rPrChange>
        </w:rPr>
        <w:t xml:space="preserve"> </w:t>
      </w:r>
      <w:r w:rsidRPr="006C66CA">
        <w:rPr>
          <w:rFonts w:cs="Arial"/>
          <w:rPrChange w:id="5837" w:author="Harry Shamoon" w:date="2015-03-05T19:28:00Z">
            <w:rPr/>
          </w:rPrChange>
        </w:rPr>
        <w:t>implementation.</w:t>
      </w:r>
      <w:r w:rsidRPr="006C66CA">
        <w:rPr>
          <w:rFonts w:cs="Arial"/>
          <w:spacing w:val="-1"/>
          <w:rPrChange w:id="5838" w:author="Harry Shamoon" w:date="2015-03-05T19:28:00Z">
            <w:rPr>
              <w:spacing w:val="-1"/>
            </w:rPr>
          </w:rPrChange>
        </w:rPr>
        <w:t xml:space="preserve"> </w:t>
      </w:r>
      <w:r w:rsidRPr="006C66CA">
        <w:rPr>
          <w:rFonts w:cs="Arial"/>
          <w:rPrChange w:id="5839" w:author="Harry Shamoon" w:date="2015-03-05T19:28:00Z">
            <w:rPr/>
          </w:rPrChange>
        </w:rPr>
        <w:t>Fortunately,</w:t>
      </w:r>
      <w:r w:rsidRPr="006C66CA">
        <w:rPr>
          <w:rFonts w:cs="Arial"/>
          <w:spacing w:val="-14"/>
          <w:rPrChange w:id="5840" w:author="Harry Shamoon" w:date="2015-03-05T19:28:00Z">
            <w:rPr>
              <w:spacing w:val="-14"/>
            </w:rPr>
          </w:rPrChange>
        </w:rPr>
        <w:t xml:space="preserve"> </w:t>
      </w:r>
      <w:r w:rsidRPr="006C66CA">
        <w:rPr>
          <w:rFonts w:cs="Arial"/>
          <w:rPrChange w:id="5841" w:author="Harry Shamoon" w:date="2015-03-05T19:28:00Z">
            <w:rPr/>
          </w:rPrChange>
        </w:rPr>
        <w:t>this</w:t>
      </w:r>
      <w:r w:rsidRPr="006C66CA">
        <w:rPr>
          <w:rFonts w:cs="Arial"/>
          <w:spacing w:val="-14"/>
          <w:rPrChange w:id="5842" w:author="Harry Shamoon" w:date="2015-03-05T19:28:00Z">
            <w:rPr>
              <w:spacing w:val="-14"/>
            </w:rPr>
          </w:rPrChange>
        </w:rPr>
        <w:t xml:space="preserve"> </w:t>
      </w:r>
      <w:r w:rsidRPr="006C66CA">
        <w:rPr>
          <w:rFonts w:cs="Arial"/>
          <w:rPrChange w:id="5843" w:author="Harry Shamoon" w:date="2015-03-05T19:28:00Z">
            <w:rPr/>
          </w:rPrChange>
        </w:rPr>
        <w:t>is</w:t>
      </w:r>
      <w:r w:rsidRPr="006C66CA">
        <w:rPr>
          <w:rFonts w:cs="Arial"/>
          <w:spacing w:val="-14"/>
          <w:rPrChange w:id="5844" w:author="Harry Shamoon" w:date="2015-03-05T19:28:00Z">
            <w:rPr>
              <w:spacing w:val="-14"/>
            </w:rPr>
          </w:rPrChange>
        </w:rPr>
        <w:t xml:space="preserve"> </w:t>
      </w:r>
      <w:r w:rsidRPr="006C66CA">
        <w:rPr>
          <w:rFonts w:cs="Arial"/>
          <w:rPrChange w:id="5845" w:author="Harry Shamoon" w:date="2015-03-05T19:28:00Z">
            <w:rPr/>
          </w:rPrChange>
        </w:rPr>
        <w:t>exactly</w:t>
      </w:r>
      <w:r w:rsidRPr="006C66CA">
        <w:rPr>
          <w:rFonts w:cs="Arial"/>
          <w:spacing w:val="-14"/>
          <w:rPrChange w:id="5846" w:author="Harry Shamoon" w:date="2015-03-05T19:28:00Z">
            <w:rPr>
              <w:spacing w:val="-14"/>
            </w:rPr>
          </w:rPrChange>
        </w:rPr>
        <w:t xml:space="preserve"> </w:t>
      </w:r>
      <w:r w:rsidRPr="006C66CA">
        <w:rPr>
          <w:rFonts w:cs="Arial"/>
          <w:rPrChange w:id="5847" w:author="Harry Shamoon" w:date="2015-03-05T19:28:00Z">
            <w:rPr/>
          </w:rPrChange>
        </w:rPr>
        <w:t>my</w:t>
      </w:r>
      <w:r w:rsidRPr="006C66CA">
        <w:rPr>
          <w:rFonts w:cs="Arial"/>
          <w:spacing w:val="-14"/>
          <w:rPrChange w:id="5848" w:author="Harry Shamoon" w:date="2015-03-05T19:28:00Z">
            <w:rPr>
              <w:spacing w:val="-14"/>
            </w:rPr>
          </w:rPrChange>
        </w:rPr>
        <w:t xml:space="preserve"> </w:t>
      </w:r>
      <w:r w:rsidRPr="006C66CA">
        <w:rPr>
          <w:rFonts w:cs="Arial"/>
          <w:rPrChange w:id="5849" w:author="Harry Shamoon" w:date="2015-03-05T19:28:00Z">
            <w:rPr/>
          </w:rPrChange>
        </w:rPr>
        <w:t>co-mentor,</w:t>
      </w:r>
      <w:r w:rsidRPr="006C66CA">
        <w:rPr>
          <w:rFonts w:cs="Arial"/>
          <w:spacing w:val="-14"/>
          <w:rPrChange w:id="5850" w:author="Harry Shamoon" w:date="2015-03-05T19:28:00Z">
            <w:rPr>
              <w:spacing w:val="-14"/>
            </w:rPr>
          </w:rPrChange>
        </w:rPr>
        <w:t xml:space="preserve"> </w:t>
      </w:r>
      <w:r w:rsidRPr="006C66CA">
        <w:rPr>
          <w:rFonts w:cs="Arial"/>
          <w:spacing w:val="-4"/>
          <w:rPrChange w:id="5851" w:author="Harry Shamoon" w:date="2015-03-05T19:28:00Z">
            <w:rPr>
              <w:spacing w:val="-4"/>
            </w:rPr>
          </w:rPrChange>
        </w:rPr>
        <w:t>Dr.</w:t>
      </w:r>
      <w:r w:rsidRPr="006C66CA">
        <w:rPr>
          <w:rFonts w:cs="Arial"/>
          <w:spacing w:val="-1"/>
          <w:rPrChange w:id="5852" w:author="Harry Shamoon" w:date="2015-03-05T19:28:00Z">
            <w:rPr>
              <w:spacing w:val="-1"/>
            </w:rPr>
          </w:rPrChange>
        </w:rPr>
        <w:t xml:space="preserve"> </w:t>
      </w:r>
      <w:proofErr w:type="spellStart"/>
      <w:r w:rsidRPr="006C66CA">
        <w:rPr>
          <w:rFonts w:cs="Arial"/>
          <w:rPrChange w:id="5853" w:author="Harry Shamoon" w:date="2015-03-05T19:28:00Z">
            <w:rPr/>
          </w:rPrChange>
        </w:rPr>
        <w:t>Gelman’s</w:t>
      </w:r>
      <w:proofErr w:type="spellEnd"/>
      <w:r w:rsidRPr="006C66CA">
        <w:rPr>
          <w:rFonts w:cs="Arial"/>
          <w:w w:val="99"/>
          <w:rPrChange w:id="5854" w:author="Harry Shamoon" w:date="2015-03-05T19:28:00Z">
            <w:rPr>
              <w:w w:val="99"/>
            </w:rPr>
          </w:rPrChange>
        </w:rPr>
        <w:t xml:space="preserve"> </w:t>
      </w:r>
      <w:r w:rsidRPr="006C66CA">
        <w:rPr>
          <w:rFonts w:cs="Arial"/>
          <w:rPrChange w:id="5855" w:author="Harry Shamoon" w:date="2015-03-05T19:28:00Z">
            <w:rPr/>
          </w:rPrChange>
        </w:rPr>
        <w:t>expertise</w:t>
      </w:r>
      <w:r w:rsidRPr="006C66CA">
        <w:rPr>
          <w:rFonts w:cs="Arial"/>
          <w:spacing w:val="-9"/>
          <w:rPrChange w:id="5856" w:author="Harry Shamoon" w:date="2015-03-05T19:28:00Z">
            <w:rPr>
              <w:spacing w:val="-9"/>
            </w:rPr>
          </w:rPrChange>
        </w:rPr>
        <w:t xml:space="preserve"> </w:t>
      </w:r>
      <w:r w:rsidRPr="006C66CA">
        <w:rPr>
          <w:rFonts w:cs="Arial"/>
          <w:rPrChange w:id="5857" w:author="Harry Shamoon" w:date="2015-03-05T19:28:00Z">
            <w:rPr/>
          </w:rPrChange>
        </w:rPr>
        <w:t>and</w:t>
      </w:r>
      <w:r w:rsidRPr="006C66CA">
        <w:rPr>
          <w:rFonts w:cs="Arial"/>
          <w:spacing w:val="-9"/>
          <w:rPrChange w:id="5858" w:author="Harry Shamoon" w:date="2015-03-05T19:28:00Z">
            <w:rPr>
              <w:spacing w:val="-9"/>
            </w:rPr>
          </w:rPrChange>
        </w:rPr>
        <w:t xml:space="preserve"> </w:t>
      </w:r>
      <w:r w:rsidRPr="006C66CA">
        <w:rPr>
          <w:rFonts w:cs="Arial"/>
          <w:rPrChange w:id="5859" w:author="Harry Shamoon" w:date="2015-03-05T19:28:00Z">
            <w:rPr/>
          </w:rPrChange>
        </w:rPr>
        <w:t>he</w:t>
      </w:r>
      <w:r w:rsidRPr="006C66CA">
        <w:rPr>
          <w:rFonts w:cs="Arial"/>
          <w:spacing w:val="-9"/>
          <w:rPrChange w:id="5860" w:author="Harry Shamoon" w:date="2015-03-05T19:28:00Z">
            <w:rPr>
              <w:spacing w:val="-9"/>
            </w:rPr>
          </w:rPrChange>
        </w:rPr>
        <w:t xml:space="preserve"> </w:t>
      </w:r>
      <w:r w:rsidRPr="006C66CA">
        <w:rPr>
          <w:rFonts w:cs="Arial"/>
          <w:rPrChange w:id="5861" w:author="Harry Shamoon" w:date="2015-03-05T19:28:00Z">
            <w:rPr/>
          </w:rPrChange>
        </w:rPr>
        <w:t>is</w:t>
      </w:r>
      <w:r w:rsidRPr="006C66CA">
        <w:rPr>
          <w:rFonts w:cs="Arial"/>
          <w:spacing w:val="-9"/>
          <w:rPrChange w:id="5862" w:author="Harry Shamoon" w:date="2015-03-05T19:28:00Z">
            <w:rPr>
              <w:spacing w:val="-9"/>
            </w:rPr>
          </w:rPrChange>
        </w:rPr>
        <w:t xml:space="preserve"> </w:t>
      </w:r>
      <w:r w:rsidRPr="006C66CA">
        <w:rPr>
          <w:rFonts w:cs="Arial"/>
          <w:rPrChange w:id="5863" w:author="Harry Shamoon" w:date="2015-03-05T19:28:00Z">
            <w:rPr/>
          </w:rPrChange>
        </w:rPr>
        <w:t>personally</w:t>
      </w:r>
      <w:r w:rsidRPr="006C66CA">
        <w:rPr>
          <w:rFonts w:cs="Arial"/>
          <w:spacing w:val="-9"/>
          <w:rPrChange w:id="5864" w:author="Harry Shamoon" w:date="2015-03-05T19:28:00Z">
            <w:rPr>
              <w:spacing w:val="-9"/>
            </w:rPr>
          </w:rPrChange>
        </w:rPr>
        <w:t xml:space="preserve"> </w:t>
      </w:r>
      <w:r w:rsidRPr="006C66CA">
        <w:rPr>
          <w:rFonts w:cs="Arial"/>
          <w:rPrChange w:id="5865" w:author="Harry Shamoon" w:date="2015-03-05T19:28:00Z">
            <w:rPr/>
          </w:rPrChange>
        </w:rPr>
        <w:t>invested</w:t>
      </w:r>
      <w:r w:rsidRPr="006C66CA">
        <w:rPr>
          <w:rFonts w:cs="Arial"/>
          <w:spacing w:val="-9"/>
          <w:rPrChange w:id="5866" w:author="Harry Shamoon" w:date="2015-03-05T19:28:00Z">
            <w:rPr>
              <w:spacing w:val="-9"/>
            </w:rPr>
          </w:rPrChange>
        </w:rPr>
        <w:t xml:space="preserve"> </w:t>
      </w:r>
      <w:r w:rsidRPr="006C66CA">
        <w:rPr>
          <w:rFonts w:cs="Arial"/>
          <w:rPrChange w:id="5867" w:author="Harry Shamoon" w:date="2015-03-05T19:28:00Z">
            <w:rPr/>
          </w:rPrChange>
        </w:rPr>
        <w:t>in</w:t>
      </w:r>
      <w:r w:rsidRPr="006C66CA">
        <w:rPr>
          <w:rFonts w:cs="Arial"/>
          <w:spacing w:val="-9"/>
          <w:rPrChange w:id="5868" w:author="Harry Shamoon" w:date="2015-03-05T19:28:00Z">
            <w:rPr>
              <w:spacing w:val="-9"/>
            </w:rPr>
          </w:rPrChange>
        </w:rPr>
        <w:t xml:space="preserve"> </w:t>
      </w:r>
      <w:r w:rsidRPr="006C66CA">
        <w:rPr>
          <w:rFonts w:cs="Arial"/>
          <w:rPrChange w:id="5869" w:author="Harry Shamoon" w:date="2015-03-05T19:28:00Z">
            <w:rPr/>
          </w:rPrChange>
        </w:rPr>
        <w:t>the</w:t>
      </w:r>
      <w:r w:rsidRPr="006C66CA">
        <w:rPr>
          <w:rFonts w:cs="Arial"/>
          <w:spacing w:val="-9"/>
          <w:rPrChange w:id="5870" w:author="Harry Shamoon" w:date="2015-03-05T19:28:00Z">
            <w:rPr>
              <w:spacing w:val="-9"/>
            </w:rPr>
          </w:rPrChange>
        </w:rPr>
        <w:t xml:space="preserve"> </w:t>
      </w:r>
      <w:r w:rsidRPr="006C66CA">
        <w:rPr>
          <w:rFonts w:cs="Arial"/>
          <w:rPrChange w:id="5871" w:author="Harry Shamoon" w:date="2015-03-05T19:28:00Z">
            <w:rPr/>
          </w:rPrChange>
        </w:rPr>
        <w:t>realization</w:t>
      </w:r>
      <w:r w:rsidRPr="006C66CA">
        <w:rPr>
          <w:rFonts w:cs="Arial"/>
          <w:spacing w:val="-9"/>
          <w:rPrChange w:id="5872" w:author="Harry Shamoon" w:date="2015-03-05T19:28:00Z">
            <w:rPr>
              <w:spacing w:val="-9"/>
            </w:rPr>
          </w:rPrChange>
        </w:rPr>
        <w:t xml:space="preserve"> </w:t>
      </w:r>
      <w:r w:rsidRPr="006C66CA">
        <w:rPr>
          <w:rFonts w:cs="Arial"/>
          <w:rPrChange w:id="5873" w:author="Harry Shamoon" w:date="2015-03-05T19:28:00Z">
            <w:rPr/>
          </w:rPrChange>
        </w:rPr>
        <w:t>of</w:t>
      </w:r>
      <w:r w:rsidRPr="006C66CA">
        <w:rPr>
          <w:rFonts w:cs="Arial"/>
          <w:spacing w:val="-9"/>
          <w:rPrChange w:id="5874" w:author="Harry Shamoon" w:date="2015-03-05T19:28:00Z">
            <w:rPr>
              <w:spacing w:val="-9"/>
            </w:rPr>
          </w:rPrChange>
        </w:rPr>
        <w:t xml:space="preserve"> </w:t>
      </w:r>
      <w:r w:rsidRPr="006C66CA">
        <w:rPr>
          <w:rFonts w:cs="Arial"/>
          <w:rPrChange w:id="5875" w:author="Harry Shamoon" w:date="2015-03-05T19:28:00Z">
            <w:rPr/>
          </w:rPrChange>
        </w:rPr>
        <w:t>complex</w:t>
      </w:r>
      <w:r w:rsidRPr="006C66CA">
        <w:rPr>
          <w:rFonts w:cs="Arial"/>
          <w:spacing w:val="-9"/>
          <w:rPrChange w:id="5876" w:author="Harry Shamoon" w:date="2015-03-05T19:28:00Z">
            <w:rPr>
              <w:spacing w:val="-9"/>
            </w:rPr>
          </w:rPrChange>
        </w:rPr>
        <w:t xml:space="preserve"> </w:t>
      </w:r>
      <w:r w:rsidRPr="006C66CA">
        <w:rPr>
          <w:rFonts w:cs="Arial"/>
          <w:rPrChange w:id="5877" w:author="Harry Shamoon" w:date="2015-03-05T19:28:00Z">
            <w:rPr/>
          </w:rPrChange>
        </w:rPr>
        <w:t>Bayesian</w:t>
      </w:r>
      <w:r w:rsidRPr="006C66CA">
        <w:rPr>
          <w:rFonts w:cs="Arial"/>
          <w:spacing w:val="-9"/>
          <w:rPrChange w:id="5878" w:author="Harry Shamoon" w:date="2015-03-05T19:28:00Z">
            <w:rPr>
              <w:spacing w:val="-9"/>
            </w:rPr>
          </w:rPrChange>
        </w:rPr>
        <w:t xml:space="preserve"> </w:t>
      </w:r>
      <w:r w:rsidRPr="006C66CA">
        <w:rPr>
          <w:rFonts w:cs="Arial"/>
          <w:rPrChange w:id="5879" w:author="Harry Shamoon" w:date="2015-03-05T19:28:00Z">
            <w:rPr/>
          </w:rPrChange>
        </w:rPr>
        <w:t>models</w:t>
      </w:r>
      <w:r w:rsidRPr="006C66CA">
        <w:rPr>
          <w:rFonts w:cs="Arial"/>
          <w:spacing w:val="-9"/>
          <w:rPrChange w:id="5880" w:author="Harry Shamoon" w:date="2015-03-05T19:28:00Z">
            <w:rPr>
              <w:spacing w:val="-9"/>
            </w:rPr>
          </w:rPrChange>
        </w:rPr>
        <w:t xml:space="preserve"> </w:t>
      </w:r>
      <w:r w:rsidRPr="006C66CA">
        <w:rPr>
          <w:rFonts w:cs="Arial"/>
          <w:rPrChange w:id="5881" w:author="Harry Shamoon" w:date="2015-03-05T19:28:00Z">
            <w:rPr/>
          </w:rPrChange>
        </w:rPr>
        <w:t>like</w:t>
      </w:r>
      <w:r w:rsidRPr="006C66CA">
        <w:rPr>
          <w:rFonts w:cs="Arial"/>
          <w:spacing w:val="-9"/>
          <w:rPrChange w:id="5882" w:author="Harry Shamoon" w:date="2015-03-05T19:28:00Z">
            <w:rPr>
              <w:spacing w:val="-9"/>
            </w:rPr>
          </w:rPrChange>
        </w:rPr>
        <w:t xml:space="preserve"> </w:t>
      </w:r>
      <w:r w:rsidRPr="006C66CA">
        <w:rPr>
          <w:rFonts w:cs="Arial"/>
          <w:rPrChange w:id="5883" w:author="Harry Shamoon" w:date="2015-03-05T19:28:00Z">
            <w:rPr/>
          </w:rPrChange>
        </w:rPr>
        <w:t>mine.</w:t>
      </w:r>
      <w:r w:rsidRPr="006C66CA">
        <w:rPr>
          <w:rFonts w:cs="Arial"/>
          <w:spacing w:val="4"/>
          <w:rPrChange w:id="5884" w:author="Harry Shamoon" w:date="2015-03-05T19:28:00Z">
            <w:rPr>
              <w:spacing w:val="4"/>
            </w:rPr>
          </w:rPrChange>
        </w:rPr>
        <w:t xml:space="preserve"> </w:t>
      </w:r>
      <w:del w:id="5885" w:author="Harry Shamoon" w:date="2015-03-05T20:02:00Z">
        <w:r w:rsidRPr="006C66CA" w:rsidDel="00FF1D9C">
          <w:rPr>
            <w:rFonts w:cs="Arial"/>
            <w:rPrChange w:id="5886" w:author="Harry Shamoon" w:date="2015-03-05T19:28:00Z">
              <w:rPr/>
            </w:rPrChange>
          </w:rPr>
          <w:delText>Even</w:delText>
        </w:r>
        <w:r w:rsidRPr="006C66CA" w:rsidDel="00FF1D9C">
          <w:rPr>
            <w:rFonts w:cs="Arial"/>
            <w:spacing w:val="-9"/>
            <w:rPrChange w:id="5887" w:author="Harry Shamoon" w:date="2015-03-05T19:28:00Z">
              <w:rPr>
                <w:spacing w:val="-9"/>
              </w:rPr>
            </w:rPrChange>
          </w:rPr>
          <w:delText xml:space="preserve"> </w:delText>
        </w:r>
        <w:r w:rsidRPr="006C66CA" w:rsidDel="00FF1D9C">
          <w:rPr>
            <w:rFonts w:cs="Arial"/>
            <w:rPrChange w:id="5888" w:author="Harry Shamoon" w:date="2015-03-05T19:28:00Z">
              <w:rPr/>
            </w:rPrChange>
          </w:rPr>
          <w:delText>if</w:delText>
        </w:r>
        <w:r w:rsidRPr="006C66CA" w:rsidDel="00FF1D9C">
          <w:rPr>
            <w:rFonts w:cs="Arial"/>
            <w:spacing w:val="-9"/>
            <w:rPrChange w:id="5889" w:author="Harry Shamoon" w:date="2015-03-05T19:28:00Z">
              <w:rPr>
                <w:spacing w:val="-9"/>
              </w:rPr>
            </w:rPrChange>
          </w:rPr>
          <w:delText xml:space="preserve"> </w:delText>
        </w:r>
        <w:r w:rsidRPr="006C66CA" w:rsidDel="00FF1D9C">
          <w:rPr>
            <w:rFonts w:cs="Arial"/>
            <w:rPrChange w:id="5890" w:author="Harry Shamoon" w:date="2015-03-05T19:28:00Z">
              <w:rPr/>
            </w:rPrChange>
          </w:rPr>
          <w:delText>we</w:delText>
        </w:r>
        <w:r w:rsidRPr="006C66CA" w:rsidDel="00FF1D9C">
          <w:rPr>
            <w:rFonts w:cs="Arial"/>
            <w:spacing w:val="-9"/>
            <w:rPrChange w:id="5891" w:author="Harry Shamoon" w:date="2015-03-05T19:28:00Z">
              <w:rPr>
                <w:spacing w:val="-9"/>
              </w:rPr>
            </w:rPrChange>
          </w:rPr>
          <w:delText xml:space="preserve"> </w:delText>
        </w:r>
        <w:r w:rsidRPr="006C66CA" w:rsidDel="00FF1D9C">
          <w:rPr>
            <w:rFonts w:cs="Arial"/>
            <w:rPrChange w:id="5892" w:author="Harry Shamoon" w:date="2015-03-05T19:28:00Z">
              <w:rPr/>
            </w:rPrChange>
          </w:rPr>
          <w:delText>were</w:delText>
        </w:r>
        <w:r w:rsidRPr="006C66CA" w:rsidDel="00FF1D9C">
          <w:rPr>
            <w:rFonts w:cs="Arial"/>
            <w:w w:val="99"/>
            <w:rPrChange w:id="5893" w:author="Harry Shamoon" w:date="2015-03-05T19:28:00Z">
              <w:rPr>
                <w:w w:val="99"/>
              </w:rPr>
            </w:rPrChange>
          </w:rPr>
          <w:delText xml:space="preserve"> </w:delText>
        </w:r>
        <w:r w:rsidRPr="006C66CA" w:rsidDel="00FF1D9C">
          <w:rPr>
            <w:rFonts w:cs="Arial"/>
            <w:rPrChange w:id="5894" w:author="Harry Shamoon" w:date="2015-03-05T19:28:00Z">
              <w:rPr/>
            </w:rPrChange>
          </w:rPr>
          <w:delText>unable to implement a simple coherent hierarchical in the end, other</w:delText>
        </w:r>
      </w:del>
      <w:ins w:id="5895" w:author="Harry Shamoon" w:date="2015-03-05T20:02:00Z">
        <w:r w:rsidR="00FF1D9C">
          <w:rPr>
            <w:rFonts w:cs="Arial"/>
          </w:rPr>
          <w:t>The other</w:t>
        </w:r>
      </w:ins>
      <w:r w:rsidRPr="00FF1D9C">
        <w:rPr>
          <w:rFonts w:cs="Arial"/>
        </w:rPr>
        <w:t xml:space="preserve"> independent components of my</w:t>
      </w:r>
      <w:r w:rsidRPr="00FF1D9C">
        <w:rPr>
          <w:rFonts w:cs="Arial"/>
          <w:spacing w:val="8"/>
        </w:rPr>
        <w:t xml:space="preserve"> </w:t>
      </w:r>
      <w:r w:rsidRPr="00FF1D9C">
        <w:rPr>
          <w:rFonts w:cs="Arial"/>
        </w:rPr>
        <w:t>research</w:t>
      </w:r>
      <w:r w:rsidRPr="00FF1D9C">
        <w:rPr>
          <w:rFonts w:cs="Arial"/>
          <w:w w:val="99"/>
        </w:rPr>
        <w:t xml:space="preserve"> </w:t>
      </w:r>
      <w:r w:rsidRPr="00FF1D9C">
        <w:rPr>
          <w:rFonts w:cs="Arial"/>
        </w:rPr>
        <w:t xml:space="preserve">proposal </w:t>
      </w:r>
      <w:del w:id="5896" w:author="Harry Shamoon" w:date="2015-03-05T20:02:00Z">
        <w:r w:rsidRPr="00FF1D9C" w:rsidDel="00FF1D9C">
          <w:rPr>
            <w:rFonts w:cs="Arial"/>
          </w:rPr>
          <w:delText xml:space="preserve">alone </w:delText>
        </w:r>
      </w:del>
      <w:r w:rsidRPr="00FF1D9C">
        <w:rPr>
          <w:rFonts w:cs="Arial"/>
        </w:rPr>
        <w:t xml:space="preserve">will lead to high impact publications; </w:t>
      </w:r>
      <w:r w:rsidRPr="00FF1D9C">
        <w:rPr>
          <w:rFonts w:cs="Arial"/>
          <w:spacing w:val="-3"/>
        </w:rPr>
        <w:t xml:space="preserve">for </w:t>
      </w:r>
      <w:r w:rsidRPr="00FF1D9C">
        <w:rPr>
          <w:rFonts w:cs="Arial"/>
        </w:rPr>
        <w:t>example developing new missing data imputation</w:t>
      </w:r>
      <w:r w:rsidRPr="00FF1D9C">
        <w:rPr>
          <w:rFonts w:cs="Arial"/>
          <w:spacing w:val="36"/>
        </w:rPr>
        <w:t xml:space="preserve"> </w:t>
      </w:r>
      <w:r w:rsidRPr="00FF1D9C">
        <w:rPr>
          <w:rFonts w:cs="Arial"/>
        </w:rPr>
        <w:t>using</w:t>
      </w:r>
      <w:r w:rsidRPr="00FF1D9C">
        <w:rPr>
          <w:rFonts w:cs="Arial"/>
          <w:w w:val="99"/>
        </w:rPr>
        <w:t xml:space="preserve"> </w:t>
      </w:r>
      <w:r w:rsidRPr="00FF1D9C">
        <w:rPr>
          <w:rFonts w:cs="Arial"/>
        </w:rPr>
        <w:t xml:space="preserve">auxiliary data </w:t>
      </w:r>
      <w:r w:rsidRPr="00FF1D9C">
        <w:rPr>
          <w:rFonts w:cs="Arial"/>
          <w:spacing w:val="-3"/>
        </w:rPr>
        <w:t xml:space="preserve">for </w:t>
      </w:r>
      <w:r w:rsidRPr="00FF1D9C">
        <w:rPr>
          <w:rFonts w:cs="Arial"/>
        </w:rPr>
        <w:t xml:space="preserve">incomplete </w:t>
      </w:r>
      <w:del w:id="5897" w:author="Harry Shamoon" w:date="2015-03-05T20:03:00Z">
        <w:r w:rsidRPr="00FF1D9C" w:rsidDel="00FF1D9C">
          <w:rPr>
            <w:rFonts w:cs="Arial"/>
          </w:rPr>
          <w:delText>electronic medical records</w:delText>
        </w:r>
      </w:del>
      <w:ins w:id="5898" w:author="Harry Shamoon" w:date="2015-03-05T20:03:00Z">
        <w:r w:rsidR="00FF1D9C">
          <w:rPr>
            <w:rFonts w:cs="Arial"/>
          </w:rPr>
          <w:t>EMRs</w:t>
        </w:r>
      </w:ins>
      <w:r w:rsidRPr="00FF1D9C">
        <w:rPr>
          <w:rFonts w:cs="Arial"/>
        </w:rPr>
        <w:t xml:space="preserve"> will </w:t>
      </w:r>
      <w:del w:id="5899" w:author="Harry Shamoon" w:date="2015-03-05T20:03:00Z">
        <w:r w:rsidRPr="00FF1D9C" w:rsidDel="00FF1D9C">
          <w:rPr>
            <w:rFonts w:cs="Arial"/>
          </w:rPr>
          <w:delText>attract attention</w:delText>
        </w:r>
      </w:del>
      <w:ins w:id="5900" w:author="Harry Shamoon" w:date="2015-03-05T20:03:00Z">
        <w:r w:rsidR="00FF1D9C">
          <w:rPr>
            <w:rFonts w:cs="Arial"/>
          </w:rPr>
          <w:t>be novel</w:t>
        </w:r>
      </w:ins>
      <w:r w:rsidRPr="00FF1D9C">
        <w:rPr>
          <w:rFonts w:cs="Arial"/>
        </w:rPr>
        <w:t xml:space="preserve"> and there is considerable </w:t>
      </w:r>
      <w:proofErr w:type="gramStart"/>
      <w:r w:rsidRPr="00FF1D9C">
        <w:rPr>
          <w:rFonts w:cs="Arial"/>
        </w:rPr>
        <w:t>interest</w:t>
      </w:r>
      <w:r w:rsidRPr="00FF1D9C">
        <w:rPr>
          <w:rFonts w:cs="Arial"/>
          <w:spacing w:val="-37"/>
        </w:rPr>
        <w:t xml:space="preserve"> </w:t>
      </w:r>
      <w:ins w:id="5901" w:author="Harry Shamoon" w:date="2015-03-05T20:03:00Z">
        <w:r w:rsidR="00FF1D9C">
          <w:rPr>
            <w:rFonts w:cs="Arial"/>
            <w:spacing w:val="-37"/>
          </w:rPr>
          <w:t xml:space="preserve"> </w:t>
        </w:r>
      </w:ins>
      <w:r w:rsidRPr="00FF1D9C">
        <w:rPr>
          <w:rFonts w:cs="Arial"/>
        </w:rPr>
        <w:t>in</w:t>
      </w:r>
      <w:proofErr w:type="gramEnd"/>
      <w:r w:rsidRPr="00FF1D9C">
        <w:rPr>
          <w:rFonts w:cs="Arial"/>
          <w:w w:val="99"/>
        </w:rPr>
        <w:t xml:space="preserve"> </w:t>
      </w:r>
      <w:r w:rsidRPr="00FF1D9C">
        <w:rPr>
          <w:rFonts w:cs="Arial"/>
        </w:rPr>
        <w:t>a</w:t>
      </w:r>
      <w:r w:rsidRPr="00FF1D9C">
        <w:rPr>
          <w:rFonts w:cs="Arial"/>
          <w:spacing w:val="-8"/>
        </w:rPr>
        <w:t xml:space="preserve"> </w:t>
      </w:r>
      <w:r w:rsidRPr="00FF1D9C">
        <w:rPr>
          <w:rFonts w:cs="Arial"/>
        </w:rPr>
        <w:t>better</w:t>
      </w:r>
      <w:r w:rsidRPr="00FF1D9C">
        <w:rPr>
          <w:rFonts w:cs="Arial"/>
          <w:spacing w:val="-8"/>
        </w:rPr>
        <w:t xml:space="preserve"> </w:t>
      </w:r>
      <w:r w:rsidRPr="00FF1D9C">
        <w:rPr>
          <w:rFonts w:cs="Arial"/>
        </w:rPr>
        <w:t>understanding</w:t>
      </w:r>
      <w:r w:rsidRPr="00FF1D9C">
        <w:rPr>
          <w:rFonts w:cs="Arial"/>
          <w:spacing w:val="-8"/>
        </w:rPr>
        <w:t xml:space="preserve"> </w:t>
      </w:r>
      <w:r w:rsidRPr="00FF1D9C">
        <w:rPr>
          <w:rFonts w:cs="Arial"/>
        </w:rPr>
        <w:t>of</w:t>
      </w:r>
      <w:r w:rsidRPr="00FF1D9C">
        <w:rPr>
          <w:rFonts w:cs="Arial"/>
          <w:spacing w:val="-8"/>
        </w:rPr>
        <w:t xml:space="preserve"> </w:t>
      </w:r>
      <w:r w:rsidRPr="00FF1D9C">
        <w:rPr>
          <w:rFonts w:cs="Arial"/>
        </w:rPr>
        <w:t>poor</w:t>
      </w:r>
      <w:r w:rsidRPr="0011650A">
        <w:rPr>
          <w:rFonts w:cs="Arial"/>
          <w:spacing w:val="-8"/>
        </w:rPr>
        <w:t xml:space="preserve"> </w:t>
      </w:r>
      <w:r w:rsidRPr="00907C1D">
        <w:rPr>
          <w:rFonts w:cs="Arial"/>
        </w:rPr>
        <w:t>provider</w:t>
      </w:r>
      <w:r w:rsidRPr="00640245">
        <w:rPr>
          <w:rFonts w:cs="Arial"/>
          <w:spacing w:val="-8"/>
        </w:rPr>
        <w:t xml:space="preserve"> </w:t>
      </w:r>
      <w:r w:rsidRPr="00640245">
        <w:rPr>
          <w:rFonts w:cs="Arial"/>
        </w:rPr>
        <w:t>compliance</w:t>
      </w:r>
      <w:r w:rsidRPr="00FF4755">
        <w:rPr>
          <w:rFonts w:cs="Arial"/>
          <w:spacing w:val="-8"/>
        </w:rPr>
        <w:t xml:space="preserve"> </w:t>
      </w:r>
      <w:r w:rsidRPr="008F496E">
        <w:rPr>
          <w:rFonts w:cs="Arial"/>
        </w:rPr>
        <w:t>in</w:t>
      </w:r>
      <w:r w:rsidRPr="008F496E">
        <w:rPr>
          <w:rFonts w:cs="Arial"/>
          <w:spacing w:val="-8"/>
        </w:rPr>
        <w:t xml:space="preserve"> </w:t>
      </w:r>
      <w:r w:rsidRPr="008F496E">
        <w:rPr>
          <w:rFonts w:cs="Arial"/>
        </w:rPr>
        <w:t>clinical</w:t>
      </w:r>
      <w:r w:rsidRPr="006C66CA">
        <w:rPr>
          <w:rFonts w:cs="Arial"/>
          <w:spacing w:val="-8"/>
          <w:rPrChange w:id="5902" w:author="Harry Shamoon" w:date="2015-03-05T19:28:00Z">
            <w:rPr>
              <w:spacing w:val="-8"/>
            </w:rPr>
          </w:rPrChange>
        </w:rPr>
        <w:t xml:space="preserve"> </w:t>
      </w:r>
      <w:r w:rsidRPr="006C66CA">
        <w:rPr>
          <w:rFonts w:cs="Arial"/>
          <w:rPrChange w:id="5903" w:author="Harry Shamoon" w:date="2015-03-05T19:28:00Z">
            <w:rPr/>
          </w:rPrChange>
        </w:rPr>
        <w:t>trials.</w:t>
      </w:r>
    </w:p>
    <w:p w14:paraId="01134A70" w14:textId="77777777" w:rsidR="00F731E7" w:rsidRPr="006C66CA" w:rsidRDefault="00082CF3" w:rsidP="00174DF6">
      <w:pPr>
        <w:pStyle w:val="Heading4"/>
        <w:jc w:val="both"/>
        <w:rPr>
          <w:rFonts w:cs="Arial"/>
          <w:b w:val="0"/>
          <w:bCs w:val="0"/>
          <w:rPrChange w:id="5904" w:author="Harry Shamoon" w:date="2015-03-05T19:28:00Z">
            <w:rPr>
              <w:b w:val="0"/>
              <w:bCs w:val="0"/>
            </w:rPr>
          </w:rPrChange>
        </w:rPr>
      </w:pPr>
      <w:r w:rsidRPr="006C66CA">
        <w:rPr>
          <w:rFonts w:cs="Arial"/>
          <w:rPrChange w:id="5905" w:author="Harry Shamoon" w:date="2015-03-05T19:28:00Z">
            <w:rPr/>
          </w:rPrChange>
        </w:rPr>
        <w:t>My</w:t>
      </w:r>
      <w:r w:rsidRPr="006C66CA">
        <w:rPr>
          <w:rFonts w:cs="Arial"/>
          <w:spacing w:val="-8"/>
          <w:rPrChange w:id="5906" w:author="Harry Shamoon" w:date="2015-03-05T19:28:00Z">
            <w:rPr>
              <w:spacing w:val="-8"/>
            </w:rPr>
          </w:rPrChange>
        </w:rPr>
        <w:t xml:space="preserve"> </w:t>
      </w:r>
      <w:r w:rsidRPr="006C66CA">
        <w:rPr>
          <w:rFonts w:cs="Arial"/>
          <w:rPrChange w:id="5907" w:author="Harry Shamoon" w:date="2015-03-05T19:28:00Z">
            <w:rPr/>
          </w:rPrChange>
        </w:rPr>
        <w:t>research</w:t>
      </w:r>
      <w:r w:rsidRPr="006C66CA">
        <w:rPr>
          <w:rFonts w:cs="Arial"/>
          <w:spacing w:val="-8"/>
          <w:rPrChange w:id="5908" w:author="Harry Shamoon" w:date="2015-03-05T19:28:00Z">
            <w:rPr>
              <w:spacing w:val="-8"/>
            </w:rPr>
          </w:rPrChange>
        </w:rPr>
        <w:t xml:space="preserve"> </w:t>
      </w:r>
      <w:r w:rsidRPr="006C66CA">
        <w:rPr>
          <w:rFonts w:cs="Arial"/>
          <w:rPrChange w:id="5909" w:author="Harry Shamoon" w:date="2015-03-05T19:28:00Z">
            <w:rPr/>
          </w:rPrChange>
        </w:rPr>
        <w:t>thrust</w:t>
      </w:r>
      <w:r w:rsidRPr="006C66CA">
        <w:rPr>
          <w:rFonts w:cs="Arial"/>
          <w:spacing w:val="-8"/>
          <w:rPrChange w:id="5910" w:author="Harry Shamoon" w:date="2015-03-05T19:28:00Z">
            <w:rPr>
              <w:spacing w:val="-8"/>
            </w:rPr>
          </w:rPrChange>
        </w:rPr>
        <w:t xml:space="preserve"> </w:t>
      </w:r>
      <w:r w:rsidRPr="006C66CA">
        <w:rPr>
          <w:rFonts w:cs="Arial"/>
          <w:rPrChange w:id="5911" w:author="Harry Shamoon" w:date="2015-03-05T19:28:00Z">
            <w:rPr/>
          </w:rPrChange>
        </w:rPr>
        <w:t>is</w:t>
      </w:r>
      <w:r w:rsidRPr="006C66CA">
        <w:rPr>
          <w:rFonts w:cs="Arial"/>
          <w:spacing w:val="-8"/>
          <w:rPrChange w:id="5912" w:author="Harry Shamoon" w:date="2015-03-05T19:28:00Z">
            <w:rPr>
              <w:spacing w:val="-8"/>
            </w:rPr>
          </w:rPrChange>
        </w:rPr>
        <w:t xml:space="preserve"> </w:t>
      </w:r>
      <w:r w:rsidRPr="006C66CA">
        <w:rPr>
          <w:rFonts w:cs="Arial"/>
          <w:rPrChange w:id="5913" w:author="Harry Shamoon" w:date="2015-03-05T19:28:00Z">
            <w:rPr/>
          </w:rPrChange>
        </w:rPr>
        <w:t>well</w:t>
      </w:r>
      <w:r w:rsidRPr="006C66CA">
        <w:rPr>
          <w:rFonts w:cs="Arial"/>
          <w:spacing w:val="-8"/>
          <w:rPrChange w:id="5914" w:author="Harry Shamoon" w:date="2015-03-05T19:28:00Z">
            <w:rPr>
              <w:spacing w:val="-8"/>
            </w:rPr>
          </w:rPrChange>
        </w:rPr>
        <w:t xml:space="preserve"> </w:t>
      </w:r>
      <w:r w:rsidRPr="006C66CA">
        <w:rPr>
          <w:rFonts w:cs="Arial"/>
          <w:rPrChange w:id="5915" w:author="Harry Shamoon" w:date="2015-03-05T19:28:00Z">
            <w:rPr/>
          </w:rPrChange>
        </w:rPr>
        <w:t>aligned</w:t>
      </w:r>
      <w:r w:rsidRPr="006C66CA">
        <w:rPr>
          <w:rFonts w:cs="Arial"/>
          <w:spacing w:val="-8"/>
          <w:rPrChange w:id="5916" w:author="Harry Shamoon" w:date="2015-03-05T19:28:00Z">
            <w:rPr>
              <w:spacing w:val="-8"/>
            </w:rPr>
          </w:rPrChange>
        </w:rPr>
        <w:t xml:space="preserve"> </w:t>
      </w:r>
      <w:r w:rsidRPr="006C66CA">
        <w:rPr>
          <w:rFonts w:cs="Arial"/>
          <w:rPrChange w:id="5917" w:author="Harry Shamoon" w:date="2015-03-05T19:28:00Z">
            <w:rPr/>
          </w:rPrChange>
        </w:rPr>
        <w:t>with</w:t>
      </w:r>
      <w:r w:rsidRPr="006C66CA">
        <w:rPr>
          <w:rFonts w:cs="Arial"/>
          <w:spacing w:val="-8"/>
          <w:rPrChange w:id="5918" w:author="Harry Shamoon" w:date="2015-03-05T19:28:00Z">
            <w:rPr>
              <w:spacing w:val="-8"/>
            </w:rPr>
          </w:rPrChange>
        </w:rPr>
        <w:t xml:space="preserve"> </w:t>
      </w:r>
      <w:r w:rsidRPr="006C66CA">
        <w:rPr>
          <w:rFonts w:cs="Arial"/>
          <w:rPrChange w:id="5919" w:author="Harry Shamoon" w:date="2015-03-05T19:28:00Z">
            <w:rPr/>
          </w:rPrChange>
        </w:rPr>
        <w:t>NIH</w:t>
      </w:r>
      <w:r w:rsidRPr="006C66CA">
        <w:rPr>
          <w:rFonts w:cs="Arial"/>
          <w:spacing w:val="-8"/>
          <w:rPrChange w:id="5920" w:author="Harry Shamoon" w:date="2015-03-05T19:28:00Z">
            <w:rPr>
              <w:spacing w:val="-8"/>
            </w:rPr>
          </w:rPrChange>
        </w:rPr>
        <w:t xml:space="preserve"> </w:t>
      </w:r>
      <w:r w:rsidRPr="006C66CA">
        <w:rPr>
          <w:rFonts w:cs="Arial"/>
          <w:rPrChange w:id="5921" w:author="Harry Shamoon" w:date="2015-03-05T19:28:00Z">
            <w:rPr/>
          </w:rPrChange>
        </w:rPr>
        <w:t>funding</w:t>
      </w:r>
      <w:r w:rsidRPr="006C66CA">
        <w:rPr>
          <w:rFonts w:cs="Arial"/>
          <w:spacing w:val="-8"/>
          <w:rPrChange w:id="5922" w:author="Harry Shamoon" w:date="2015-03-05T19:28:00Z">
            <w:rPr>
              <w:spacing w:val="-8"/>
            </w:rPr>
          </w:rPrChange>
        </w:rPr>
        <w:t xml:space="preserve"> </w:t>
      </w:r>
      <w:r w:rsidRPr="006C66CA">
        <w:rPr>
          <w:rFonts w:cs="Arial"/>
          <w:rPrChange w:id="5923" w:author="Harry Shamoon" w:date="2015-03-05T19:28:00Z">
            <w:rPr/>
          </w:rPrChange>
        </w:rPr>
        <w:t>opportunities</w:t>
      </w:r>
      <w:r w:rsidRPr="006C66CA">
        <w:rPr>
          <w:rFonts w:cs="Arial"/>
          <w:spacing w:val="-8"/>
          <w:rPrChange w:id="5924" w:author="Harry Shamoon" w:date="2015-03-05T19:28:00Z">
            <w:rPr>
              <w:spacing w:val="-8"/>
            </w:rPr>
          </w:rPrChange>
        </w:rPr>
        <w:t xml:space="preserve"> </w:t>
      </w:r>
      <w:r w:rsidRPr="006C66CA">
        <w:rPr>
          <w:rFonts w:cs="Arial"/>
          <w:rPrChange w:id="5925" w:author="Harry Shamoon" w:date="2015-03-05T19:28:00Z">
            <w:rPr/>
          </w:rPrChange>
        </w:rPr>
        <w:t>and</w:t>
      </w:r>
      <w:r w:rsidRPr="006C66CA">
        <w:rPr>
          <w:rFonts w:cs="Arial"/>
          <w:spacing w:val="-8"/>
          <w:rPrChange w:id="5926" w:author="Harry Shamoon" w:date="2015-03-05T19:28:00Z">
            <w:rPr>
              <w:spacing w:val="-8"/>
            </w:rPr>
          </w:rPrChange>
        </w:rPr>
        <w:t xml:space="preserve"> </w:t>
      </w:r>
      <w:r w:rsidRPr="006C66CA">
        <w:rPr>
          <w:rFonts w:cs="Arial"/>
          <w:rPrChange w:id="5927" w:author="Harry Shamoon" w:date="2015-03-05T19:28:00Z">
            <w:rPr/>
          </w:rPrChange>
        </w:rPr>
        <w:t>emerging</w:t>
      </w:r>
      <w:r w:rsidRPr="006C66CA">
        <w:rPr>
          <w:rFonts w:cs="Arial"/>
          <w:spacing w:val="-8"/>
          <w:rPrChange w:id="5928" w:author="Harry Shamoon" w:date="2015-03-05T19:28:00Z">
            <w:rPr>
              <w:spacing w:val="-8"/>
            </w:rPr>
          </w:rPrChange>
        </w:rPr>
        <w:t xml:space="preserve"> </w:t>
      </w:r>
      <w:r w:rsidRPr="006C66CA">
        <w:rPr>
          <w:rFonts w:cs="Arial"/>
          <w:rPrChange w:id="5929" w:author="Harry Shamoon" w:date="2015-03-05T19:28:00Z">
            <w:rPr/>
          </w:rPrChange>
        </w:rPr>
        <w:t>paradigms</w:t>
      </w:r>
    </w:p>
    <w:p w14:paraId="5C1B4908" w14:textId="63101AB3" w:rsidR="00F731E7" w:rsidRPr="006C66CA" w:rsidRDefault="00082CF3">
      <w:pPr>
        <w:pStyle w:val="BodyText"/>
        <w:spacing w:before="125"/>
        <w:ind w:left="100" w:right="119"/>
        <w:jc w:val="both"/>
        <w:rPr>
          <w:rFonts w:cs="Arial"/>
          <w:rPrChange w:id="5930" w:author="Harry Shamoon" w:date="2015-03-05T19:28:00Z">
            <w:rPr/>
          </w:rPrChange>
        </w:rPr>
        <w:pPrChange w:id="5931" w:author="Harry Shamoon" w:date="2015-03-05T19:42:00Z">
          <w:pPr>
            <w:pStyle w:val="BodyText"/>
            <w:spacing w:before="125" w:line="268" w:lineRule="auto"/>
            <w:ind w:left="100" w:right="119"/>
            <w:jc w:val="both"/>
          </w:pPr>
        </w:pPrChange>
      </w:pPr>
      <w:del w:id="5932" w:author="Harry Shamoon" w:date="2015-03-05T19:59:00Z">
        <w:r w:rsidRPr="006C66CA" w:rsidDel="00365719">
          <w:rPr>
            <w:rFonts w:cs="Arial"/>
            <w:spacing w:val="-4"/>
            <w:rPrChange w:id="5933" w:author="Harry Shamoon" w:date="2015-03-05T19:28:00Z">
              <w:rPr>
                <w:spacing w:val="-4"/>
              </w:rPr>
            </w:rPrChange>
          </w:rPr>
          <w:delText>Together</w:delText>
        </w:r>
        <w:r w:rsidRPr="006C66CA" w:rsidDel="00365719">
          <w:rPr>
            <w:rFonts w:cs="Arial"/>
            <w:spacing w:val="12"/>
            <w:rPrChange w:id="5934" w:author="Harry Shamoon" w:date="2015-03-05T19:28:00Z">
              <w:rPr>
                <w:spacing w:val="12"/>
              </w:rPr>
            </w:rPrChange>
          </w:rPr>
          <w:delText xml:space="preserve"> </w:delText>
        </w:r>
        <w:r w:rsidRPr="006C66CA" w:rsidDel="00365719">
          <w:rPr>
            <w:rFonts w:cs="Arial"/>
            <w:rPrChange w:id="5935" w:author="Harry Shamoon" w:date="2015-03-05T19:28:00Z">
              <w:rPr/>
            </w:rPrChange>
          </w:rPr>
          <w:delText>with</w:delText>
        </w:r>
        <w:r w:rsidRPr="006C66CA" w:rsidDel="00365719">
          <w:rPr>
            <w:rFonts w:cs="Arial"/>
            <w:spacing w:val="12"/>
            <w:rPrChange w:id="5936" w:author="Harry Shamoon" w:date="2015-03-05T19:28:00Z">
              <w:rPr>
                <w:spacing w:val="12"/>
              </w:rPr>
            </w:rPrChange>
          </w:rPr>
          <w:delText xml:space="preserve"> </w:delText>
        </w:r>
        <w:r w:rsidRPr="006C66CA" w:rsidDel="00365719">
          <w:rPr>
            <w:rFonts w:cs="Arial"/>
            <w:rPrChange w:id="5937" w:author="Harry Shamoon" w:date="2015-03-05T19:28:00Z">
              <w:rPr/>
            </w:rPrChange>
          </w:rPr>
          <w:delText>my</w:delText>
        </w:r>
        <w:r w:rsidRPr="006C66CA" w:rsidDel="00365719">
          <w:rPr>
            <w:rFonts w:cs="Arial"/>
            <w:spacing w:val="12"/>
            <w:rPrChange w:id="5938" w:author="Harry Shamoon" w:date="2015-03-05T19:28:00Z">
              <w:rPr>
                <w:spacing w:val="12"/>
              </w:rPr>
            </w:rPrChange>
          </w:rPr>
          <w:delText xml:space="preserve"> </w:delText>
        </w:r>
        <w:r w:rsidRPr="006C66CA" w:rsidDel="00365719">
          <w:rPr>
            <w:rFonts w:cs="Arial"/>
            <w:rPrChange w:id="5939" w:author="Harry Shamoon" w:date="2015-03-05T19:28:00Z">
              <w:rPr/>
            </w:rPrChange>
          </w:rPr>
          <w:delText>mentors</w:delText>
        </w:r>
        <w:r w:rsidRPr="006C66CA" w:rsidDel="00365719">
          <w:rPr>
            <w:rFonts w:cs="Arial"/>
            <w:spacing w:val="12"/>
            <w:rPrChange w:id="5940" w:author="Harry Shamoon" w:date="2015-03-05T19:28:00Z">
              <w:rPr>
                <w:spacing w:val="12"/>
              </w:rPr>
            </w:rPrChange>
          </w:rPr>
          <w:delText xml:space="preserve"> </w:delText>
        </w:r>
        <w:r w:rsidRPr="006C66CA" w:rsidDel="00365719">
          <w:rPr>
            <w:rFonts w:cs="Arial"/>
            <w:spacing w:val="-4"/>
            <w:rPrChange w:id="5941" w:author="Harry Shamoon" w:date="2015-03-05T19:28:00Z">
              <w:rPr>
                <w:spacing w:val="-4"/>
              </w:rPr>
            </w:rPrChange>
          </w:rPr>
          <w:delText>Dr</w:delText>
        </w:r>
        <w:r w:rsidRPr="00365719" w:rsidDel="00365719">
          <w:rPr>
            <w:rFonts w:cs="Arial"/>
            <w:spacing w:val="-4"/>
          </w:rPr>
          <w:delText>.</w:delText>
        </w:r>
        <w:r w:rsidRPr="00365719" w:rsidDel="00365719">
          <w:rPr>
            <w:rFonts w:cs="Arial"/>
            <w:spacing w:val="4"/>
          </w:rPr>
          <w:delText xml:space="preserve"> </w:delText>
        </w:r>
        <w:r w:rsidRPr="00365719" w:rsidDel="00365719">
          <w:rPr>
            <w:rFonts w:cs="Arial"/>
          </w:rPr>
          <w:delText>Gong,</w:delText>
        </w:r>
        <w:r w:rsidRPr="00365719" w:rsidDel="00365719">
          <w:rPr>
            <w:rFonts w:cs="Arial"/>
            <w:spacing w:val="17"/>
          </w:rPr>
          <w:delText xml:space="preserve"> </w:delText>
        </w:r>
        <w:r w:rsidRPr="00365719" w:rsidDel="00365719">
          <w:rPr>
            <w:rFonts w:cs="Arial"/>
          </w:rPr>
          <w:delText>Gelman</w:delText>
        </w:r>
        <w:r w:rsidRPr="00365719" w:rsidDel="00365719">
          <w:rPr>
            <w:rFonts w:cs="Arial"/>
            <w:spacing w:val="12"/>
          </w:rPr>
          <w:delText xml:space="preserve"> </w:delText>
        </w:r>
        <w:r w:rsidRPr="00365719" w:rsidDel="00365719">
          <w:rPr>
            <w:rFonts w:cs="Arial"/>
          </w:rPr>
          <w:delText>and</w:delText>
        </w:r>
        <w:r w:rsidRPr="00365719" w:rsidDel="00365719">
          <w:rPr>
            <w:rFonts w:cs="Arial"/>
            <w:spacing w:val="12"/>
          </w:rPr>
          <w:delText xml:space="preserve"> </w:delText>
        </w:r>
        <w:r w:rsidRPr="00365719" w:rsidDel="00365719">
          <w:rPr>
            <w:rFonts w:cs="Arial"/>
          </w:rPr>
          <w:delText>Hall,</w:delText>
        </w:r>
        <w:r w:rsidRPr="00365719" w:rsidDel="00365719">
          <w:rPr>
            <w:rFonts w:cs="Arial"/>
            <w:spacing w:val="17"/>
          </w:rPr>
          <w:delText xml:space="preserve"> </w:delText>
        </w:r>
        <w:r w:rsidRPr="00365719" w:rsidDel="00365719">
          <w:rPr>
            <w:rFonts w:cs="Arial"/>
          </w:rPr>
          <w:delText>we</w:delText>
        </w:r>
        <w:r w:rsidRPr="00365719" w:rsidDel="00365719">
          <w:rPr>
            <w:rFonts w:cs="Arial"/>
            <w:spacing w:val="12"/>
          </w:rPr>
          <w:delText xml:space="preserve"> </w:delText>
        </w:r>
        <w:r w:rsidRPr="00365719" w:rsidDel="00365719">
          <w:rPr>
            <w:rFonts w:cs="Arial"/>
          </w:rPr>
          <w:delText>are</w:delText>
        </w:r>
        <w:r w:rsidRPr="00365719" w:rsidDel="00365719">
          <w:rPr>
            <w:rFonts w:cs="Arial"/>
            <w:spacing w:val="12"/>
          </w:rPr>
          <w:delText xml:space="preserve"> </w:delText>
        </w:r>
        <w:r w:rsidRPr="00365719" w:rsidDel="00365719">
          <w:rPr>
            <w:rFonts w:cs="Arial"/>
          </w:rPr>
          <w:delText>working</w:delText>
        </w:r>
        <w:r w:rsidRPr="00365719" w:rsidDel="00365719">
          <w:rPr>
            <w:rFonts w:cs="Arial"/>
            <w:spacing w:val="12"/>
          </w:rPr>
          <w:delText xml:space="preserve"> </w:delText>
        </w:r>
        <w:r w:rsidRPr="00365719" w:rsidDel="00365719">
          <w:rPr>
            <w:rFonts w:cs="Arial"/>
          </w:rPr>
          <w:delText>on</w:delText>
        </w:r>
        <w:r w:rsidRPr="00365719" w:rsidDel="00365719">
          <w:rPr>
            <w:rFonts w:cs="Arial"/>
            <w:spacing w:val="12"/>
          </w:rPr>
          <w:delText xml:space="preserve"> </w:delText>
        </w:r>
        <w:r w:rsidRPr="00365719" w:rsidDel="00365719">
          <w:rPr>
            <w:rFonts w:cs="Arial"/>
          </w:rPr>
          <w:delText>an</w:delText>
        </w:r>
        <w:r w:rsidRPr="00365719" w:rsidDel="00365719">
          <w:rPr>
            <w:rFonts w:cs="Arial"/>
            <w:spacing w:val="12"/>
          </w:rPr>
          <w:delText xml:space="preserve"> </w:delText>
        </w:r>
        <w:r w:rsidRPr="00365719" w:rsidDel="00365719">
          <w:rPr>
            <w:rFonts w:cs="Arial"/>
          </w:rPr>
          <w:delText>aligned</w:delText>
        </w:r>
        <w:r w:rsidRPr="00365719" w:rsidDel="00365719">
          <w:rPr>
            <w:rFonts w:cs="Arial"/>
            <w:spacing w:val="12"/>
          </w:rPr>
          <w:delText xml:space="preserve"> </w:delText>
        </w:r>
        <w:r w:rsidRPr="00365719" w:rsidDel="00365719">
          <w:rPr>
            <w:rFonts w:cs="Arial"/>
          </w:rPr>
          <w:delText>R01</w:delText>
        </w:r>
        <w:r w:rsidRPr="00365719" w:rsidDel="00365719">
          <w:rPr>
            <w:rFonts w:cs="Arial"/>
            <w:spacing w:val="12"/>
          </w:rPr>
          <w:delText xml:space="preserve"> </w:delText>
        </w:r>
        <w:r w:rsidRPr="00365719" w:rsidDel="00365719">
          <w:rPr>
            <w:rFonts w:cs="Arial"/>
          </w:rPr>
          <w:delText>applications</w:delText>
        </w:r>
        <w:r w:rsidRPr="00365719" w:rsidDel="00365719">
          <w:rPr>
            <w:rFonts w:cs="Arial"/>
            <w:spacing w:val="12"/>
          </w:rPr>
          <w:delText xml:space="preserve"> </w:delText>
        </w:r>
        <w:r w:rsidRPr="00365719" w:rsidDel="00365719">
          <w:rPr>
            <w:rFonts w:cs="Arial"/>
          </w:rPr>
          <w:delText>to</w:delText>
        </w:r>
        <w:r w:rsidRPr="00365719" w:rsidDel="00365719">
          <w:rPr>
            <w:rFonts w:cs="Arial"/>
            <w:spacing w:val="12"/>
          </w:rPr>
          <w:delText xml:space="preserve"> </w:delText>
        </w:r>
        <w:r w:rsidRPr="00365719" w:rsidDel="00365719">
          <w:rPr>
            <w:rFonts w:cs="Arial"/>
          </w:rPr>
          <w:delText>the</w:delText>
        </w:r>
        <w:r w:rsidRPr="00365719" w:rsidDel="00365719">
          <w:rPr>
            <w:rFonts w:cs="Arial"/>
            <w:w w:val="99"/>
          </w:rPr>
          <w:delText xml:space="preserve"> </w:delText>
        </w:r>
        <w:r w:rsidRPr="00365719" w:rsidDel="00365719">
          <w:rPr>
            <w:rFonts w:cs="Arial"/>
          </w:rPr>
          <w:delText>BD2K</w:delText>
        </w:r>
        <w:r w:rsidRPr="00365719" w:rsidDel="00365719">
          <w:rPr>
            <w:rFonts w:cs="Arial"/>
            <w:spacing w:val="19"/>
          </w:rPr>
          <w:delText xml:space="preserve"> </w:delText>
        </w:r>
        <w:r w:rsidRPr="00365719" w:rsidDel="00365719">
          <w:rPr>
            <w:rFonts w:cs="Arial"/>
          </w:rPr>
          <w:delText>initiative</w:delText>
        </w:r>
        <w:r w:rsidRPr="00365719" w:rsidDel="00365719">
          <w:rPr>
            <w:rFonts w:cs="Arial"/>
            <w:spacing w:val="19"/>
          </w:rPr>
          <w:delText xml:space="preserve"> </w:delText>
        </w:r>
        <w:r w:rsidRPr="00365719" w:rsidDel="00365719">
          <w:rPr>
            <w:rFonts w:cs="Arial"/>
          </w:rPr>
          <w:delText>in</w:delText>
        </w:r>
        <w:r w:rsidRPr="00365719" w:rsidDel="00365719">
          <w:rPr>
            <w:rFonts w:cs="Arial"/>
            <w:spacing w:val="19"/>
          </w:rPr>
          <w:delText xml:space="preserve"> </w:delText>
        </w:r>
        <w:r w:rsidRPr="00365719" w:rsidDel="00365719">
          <w:rPr>
            <w:rFonts w:cs="Arial"/>
          </w:rPr>
          <w:delText>response</w:delText>
        </w:r>
        <w:r w:rsidRPr="00365719" w:rsidDel="00365719">
          <w:rPr>
            <w:rFonts w:cs="Arial"/>
            <w:spacing w:val="19"/>
          </w:rPr>
          <w:delText xml:space="preserve"> </w:delText>
        </w:r>
        <w:r w:rsidRPr="00365719" w:rsidDel="00365719">
          <w:rPr>
            <w:rFonts w:cs="Arial"/>
          </w:rPr>
          <w:delText>to</w:delText>
        </w:r>
        <w:r w:rsidRPr="00365719" w:rsidDel="00365719">
          <w:rPr>
            <w:rFonts w:cs="Arial"/>
            <w:spacing w:val="19"/>
          </w:rPr>
          <w:delText xml:space="preserve"> </w:delText>
        </w:r>
        <w:r w:rsidRPr="00365719" w:rsidDel="00365719">
          <w:rPr>
            <w:rFonts w:cs="Arial"/>
            <w:spacing w:val="-9"/>
          </w:rPr>
          <w:delText>FAO</w:delText>
        </w:r>
        <w:r w:rsidRPr="00365719" w:rsidDel="00365719">
          <w:rPr>
            <w:rFonts w:cs="Arial"/>
            <w:spacing w:val="19"/>
          </w:rPr>
          <w:delText xml:space="preserve"> </w:delText>
        </w:r>
        <w:r w:rsidRPr="00365719" w:rsidDel="00365719">
          <w:rPr>
            <w:rFonts w:cs="Arial"/>
            <w:spacing w:val="-3"/>
          </w:rPr>
          <w:delText>PA-14-156.</w:delText>
        </w:r>
        <w:r w:rsidRPr="00365719" w:rsidDel="00365719">
          <w:rPr>
            <w:rFonts w:cs="Arial"/>
            <w:spacing w:val="25"/>
          </w:rPr>
          <w:delText xml:space="preserve"> </w:delText>
        </w:r>
      </w:del>
      <w:r w:rsidRPr="00365719">
        <w:rPr>
          <w:rFonts w:cs="Arial"/>
          <w:spacing w:val="-4"/>
        </w:rPr>
        <w:t>We</w:t>
      </w:r>
      <w:r w:rsidRPr="00365719">
        <w:rPr>
          <w:rFonts w:cs="Arial"/>
          <w:spacing w:val="19"/>
        </w:rPr>
        <w:t xml:space="preserve"> </w:t>
      </w:r>
      <w:r w:rsidRPr="00365719">
        <w:rPr>
          <w:rFonts w:cs="Arial"/>
        </w:rPr>
        <w:t>propose</w:t>
      </w:r>
      <w:r w:rsidRPr="00365719">
        <w:rPr>
          <w:rFonts w:cs="Arial"/>
          <w:spacing w:val="19"/>
        </w:rPr>
        <w:t xml:space="preserve"> </w:t>
      </w:r>
      <w:r w:rsidRPr="00365719">
        <w:rPr>
          <w:rFonts w:cs="Arial"/>
        </w:rPr>
        <w:t>to</w:t>
      </w:r>
      <w:r w:rsidRPr="00365719">
        <w:rPr>
          <w:rFonts w:cs="Arial"/>
          <w:spacing w:val="19"/>
        </w:rPr>
        <w:t xml:space="preserve"> </w:t>
      </w:r>
      <w:r w:rsidRPr="00365719">
        <w:rPr>
          <w:rFonts w:cs="Arial"/>
        </w:rPr>
        <w:t>further</w:t>
      </w:r>
      <w:r w:rsidRPr="00365719">
        <w:rPr>
          <w:rFonts w:cs="Arial"/>
          <w:spacing w:val="19"/>
        </w:rPr>
        <w:t xml:space="preserve"> </w:t>
      </w:r>
      <w:r w:rsidRPr="00365719">
        <w:rPr>
          <w:rFonts w:cs="Arial"/>
          <w:spacing w:val="-3"/>
        </w:rPr>
        <w:t>develop</w:t>
      </w:r>
      <w:r w:rsidRPr="00365719">
        <w:rPr>
          <w:rFonts w:cs="Arial"/>
          <w:spacing w:val="19"/>
        </w:rPr>
        <w:t xml:space="preserve"> </w:t>
      </w:r>
      <w:r w:rsidRPr="00365719">
        <w:rPr>
          <w:rFonts w:cs="Arial"/>
        </w:rPr>
        <w:t>Bayesian</w:t>
      </w:r>
      <w:r w:rsidRPr="00365719">
        <w:rPr>
          <w:rFonts w:cs="Arial"/>
          <w:spacing w:val="19"/>
        </w:rPr>
        <w:t xml:space="preserve"> </w:t>
      </w:r>
      <w:r w:rsidRPr="00365719">
        <w:rPr>
          <w:rFonts w:cs="Arial"/>
        </w:rPr>
        <w:t>computational</w:t>
      </w:r>
      <w:r w:rsidRPr="00365719">
        <w:rPr>
          <w:rFonts w:cs="Arial"/>
          <w:spacing w:val="19"/>
        </w:rPr>
        <w:t xml:space="preserve"> </w:t>
      </w:r>
      <w:r w:rsidRPr="00FF1D9C">
        <w:rPr>
          <w:rFonts w:cs="Arial"/>
        </w:rPr>
        <w:t>algo</w:t>
      </w:r>
      <w:del w:id="5942" w:author="Harry Shamoon" w:date="2015-03-05T19:59:00Z">
        <w:r w:rsidRPr="00FF1D9C" w:rsidDel="00365719">
          <w:rPr>
            <w:rFonts w:cs="Arial"/>
          </w:rPr>
          <w:delText>-</w:delText>
        </w:r>
        <w:r w:rsidRPr="00FF1D9C" w:rsidDel="00365719">
          <w:rPr>
            <w:rFonts w:cs="Arial"/>
            <w:w w:val="99"/>
          </w:rPr>
          <w:delText xml:space="preserve"> </w:delText>
        </w:r>
      </w:del>
      <w:r w:rsidRPr="00FF1D9C">
        <w:rPr>
          <w:rFonts w:cs="Arial"/>
        </w:rPr>
        <w:t xml:space="preserve">rithms </w:t>
      </w:r>
      <w:r w:rsidRPr="00FF1D9C">
        <w:rPr>
          <w:rFonts w:cs="Arial"/>
          <w:spacing w:val="-3"/>
        </w:rPr>
        <w:t xml:space="preserve">for </w:t>
      </w:r>
      <w:r w:rsidRPr="00FF1D9C">
        <w:rPr>
          <w:rFonts w:cs="Arial"/>
        </w:rPr>
        <w:t xml:space="preserve">the software </w:t>
      </w:r>
      <w:r w:rsidRPr="00FF1D9C">
        <w:rPr>
          <w:rFonts w:cs="Arial"/>
          <w:spacing w:val="-6"/>
        </w:rPr>
        <w:t xml:space="preserve">STAN, </w:t>
      </w:r>
      <w:r w:rsidRPr="00FF1D9C">
        <w:rPr>
          <w:rFonts w:cs="Arial"/>
        </w:rPr>
        <w:t xml:space="preserve">using </w:t>
      </w:r>
      <w:r w:rsidRPr="00FF1D9C">
        <w:rPr>
          <w:rFonts w:cs="Arial"/>
          <w:spacing w:val="-4"/>
        </w:rPr>
        <w:t xml:space="preserve">Dr. </w:t>
      </w:r>
      <w:r w:rsidRPr="00FF1D9C">
        <w:rPr>
          <w:rFonts w:cs="Arial"/>
        </w:rPr>
        <w:t>Gong’s trial as use case. My proposed K</w:t>
      </w:r>
      <w:r w:rsidRPr="0011650A">
        <w:rPr>
          <w:rFonts w:cs="Arial"/>
        </w:rPr>
        <w:t>01 mentored research</w:t>
      </w:r>
      <w:r w:rsidRPr="00907C1D">
        <w:rPr>
          <w:rFonts w:cs="Arial"/>
          <w:spacing w:val="24"/>
        </w:rPr>
        <w:t xml:space="preserve"> </w:t>
      </w:r>
      <w:r w:rsidRPr="00640245">
        <w:rPr>
          <w:rFonts w:cs="Arial"/>
        </w:rPr>
        <w:t>training</w:t>
      </w:r>
      <w:r w:rsidRPr="00640245">
        <w:rPr>
          <w:rFonts w:cs="Arial"/>
          <w:w w:val="99"/>
        </w:rPr>
        <w:t xml:space="preserve"> </w:t>
      </w:r>
      <w:r w:rsidRPr="00FF4755">
        <w:rPr>
          <w:rFonts w:cs="Arial"/>
        </w:rPr>
        <w:t xml:space="preserve">will give me the competitive edge and </w:t>
      </w:r>
      <w:r w:rsidRPr="008F496E">
        <w:rPr>
          <w:rFonts w:cs="Arial"/>
        </w:rPr>
        <w:t>expertise to lead this or similar multi-disciplinary NIH applications as</w:t>
      </w:r>
      <w:r w:rsidRPr="008F496E">
        <w:rPr>
          <w:rFonts w:cs="Arial"/>
          <w:spacing w:val="-39"/>
        </w:rPr>
        <w:t xml:space="preserve"> </w:t>
      </w:r>
      <w:r w:rsidRPr="008F496E">
        <w:rPr>
          <w:rFonts w:cs="Arial"/>
        </w:rPr>
        <w:t>prin</w:t>
      </w:r>
      <w:del w:id="5943" w:author="Harry Shamoon" w:date="2015-03-05T19:59:00Z">
        <w:r w:rsidRPr="006C66CA" w:rsidDel="00365719">
          <w:rPr>
            <w:rFonts w:cs="Arial"/>
            <w:rPrChange w:id="5944" w:author="Harry Shamoon" w:date="2015-03-05T19:28:00Z">
              <w:rPr/>
            </w:rPrChange>
          </w:rPr>
          <w:delText>-</w:delText>
        </w:r>
        <w:r w:rsidRPr="006C66CA" w:rsidDel="00365719">
          <w:rPr>
            <w:rFonts w:cs="Arial"/>
            <w:w w:val="99"/>
            <w:rPrChange w:id="5945" w:author="Harry Shamoon" w:date="2015-03-05T19:28:00Z">
              <w:rPr>
                <w:w w:val="99"/>
              </w:rPr>
            </w:rPrChange>
          </w:rPr>
          <w:delText xml:space="preserve"> </w:delText>
        </w:r>
      </w:del>
      <w:r w:rsidRPr="006C66CA">
        <w:rPr>
          <w:rFonts w:cs="Arial"/>
          <w:rPrChange w:id="5946" w:author="Harry Shamoon" w:date="2015-03-05T19:28:00Z">
            <w:rPr/>
          </w:rPrChange>
        </w:rPr>
        <w:t>cip</w:t>
      </w:r>
      <w:del w:id="5947" w:author="Harry Shamoon" w:date="2015-03-05T19:59:00Z">
        <w:r w:rsidRPr="006C66CA" w:rsidDel="00365719">
          <w:rPr>
            <w:rFonts w:cs="Arial"/>
            <w:rPrChange w:id="5948" w:author="Harry Shamoon" w:date="2015-03-05T19:28:00Z">
              <w:rPr/>
            </w:rPrChange>
          </w:rPr>
          <w:delText>le</w:delText>
        </w:r>
      </w:del>
      <w:ins w:id="5949" w:author="Harry Shamoon" w:date="2015-03-05T19:59:00Z">
        <w:r w:rsidR="00365719">
          <w:rPr>
            <w:rFonts w:cs="Arial"/>
          </w:rPr>
          <w:t>al</w:t>
        </w:r>
      </w:ins>
      <w:r w:rsidRPr="00365719">
        <w:rPr>
          <w:rFonts w:cs="Arial"/>
          <w:spacing w:val="16"/>
        </w:rPr>
        <w:t xml:space="preserve"> </w:t>
      </w:r>
      <w:r w:rsidRPr="00365719">
        <w:rPr>
          <w:rFonts w:cs="Arial"/>
        </w:rPr>
        <w:t>investigator.</w:t>
      </w:r>
      <w:r w:rsidRPr="00365719">
        <w:rPr>
          <w:rFonts w:cs="Arial"/>
          <w:spacing w:val="12"/>
        </w:rPr>
        <w:t xml:space="preserve"> </w:t>
      </w:r>
      <w:r w:rsidRPr="00365719">
        <w:rPr>
          <w:rFonts w:cs="Arial"/>
        </w:rPr>
        <w:t>The</w:t>
      </w:r>
      <w:r w:rsidRPr="00365719">
        <w:rPr>
          <w:rFonts w:cs="Arial"/>
          <w:spacing w:val="16"/>
        </w:rPr>
        <w:t xml:space="preserve"> </w:t>
      </w:r>
      <w:r w:rsidRPr="00365719">
        <w:rPr>
          <w:rFonts w:cs="Arial"/>
        </w:rPr>
        <w:t>biostatistics</w:t>
      </w:r>
      <w:r w:rsidRPr="00365719">
        <w:rPr>
          <w:rFonts w:cs="Arial"/>
          <w:spacing w:val="16"/>
        </w:rPr>
        <w:t xml:space="preserve"> </w:t>
      </w:r>
      <w:r w:rsidRPr="00365719">
        <w:rPr>
          <w:rFonts w:cs="Arial"/>
          <w:spacing w:val="-4"/>
        </w:rPr>
        <w:t>Ph.D.</w:t>
      </w:r>
      <w:r w:rsidRPr="00365719">
        <w:rPr>
          <w:rFonts w:cs="Arial"/>
          <w:spacing w:val="16"/>
        </w:rPr>
        <w:t xml:space="preserve"> </w:t>
      </w:r>
      <w:r w:rsidRPr="00365719">
        <w:rPr>
          <w:rFonts w:cs="Arial"/>
        </w:rPr>
        <w:t>from</w:t>
      </w:r>
      <w:r w:rsidRPr="00365719">
        <w:rPr>
          <w:rFonts w:cs="Arial"/>
          <w:spacing w:val="16"/>
        </w:rPr>
        <w:t xml:space="preserve"> </w:t>
      </w:r>
      <w:r w:rsidRPr="00365719">
        <w:rPr>
          <w:rFonts w:cs="Arial"/>
        </w:rPr>
        <w:t>the</w:t>
      </w:r>
      <w:r w:rsidRPr="00365719">
        <w:rPr>
          <w:rFonts w:cs="Arial"/>
          <w:spacing w:val="16"/>
        </w:rPr>
        <w:t xml:space="preserve"> </w:t>
      </w:r>
      <w:del w:id="5950" w:author="Harry Shamoon" w:date="2015-03-05T19:59:00Z">
        <w:r w:rsidRPr="00365719" w:rsidDel="00365719">
          <w:rPr>
            <w:rFonts w:cs="Arial"/>
          </w:rPr>
          <w:delText>prestigious</w:delText>
        </w:r>
        <w:r w:rsidRPr="00365719" w:rsidDel="00365719">
          <w:rPr>
            <w:rFonts w:cs="Arial"/>
            <w:spacing w:val="16"/>
          </w:rPr>
          <w:delText xml:space="preserve"> </w:delText>
        </w:r>
      </w:del>
      <w:r w:rsidRPr="00365719">
        <w:rPr>
          <w:rFonts w:cs="Arial"/>
        </w:rPr>
        <w:t>Columbia</w:t>
      </w:r>
      <w:r w:rsidRPr="00365719">
        <w:rPr>
          <w:rFonts w:cs="Arial"/>
          <w:spacing w:val="16"/>
        </w:rPr>
        <w:t xml:space="preserve"> </w:t>
      </w:r>
      <w:r w:rsidRPr="00365719">
        <w:rPr>
          <w:rFonts w:cs="Arial"/>
        </w:rPr>
        <w:t>Mailman</w:t>
      </w:r>
      <w:r w:rsidRPr="00365719">
        <w:rPr>
          <w:rFonts w:cs="Arial"/>
          <w:spacing w:val="16"/>
        </w:rPr>
        <w:t xml:space="preserve"> </w:t>
      </w:r>
      <w:r w:rsidRPr="00365719">
        <w:rPr>
          <w:rFonts w:cs="Arial"/>
        </w:rPr>
        <w:t>School</w:t>
      </w:r>
      <w:r w:rsidRPr="00365719">
        <w:rPr>
          <w:rFonts w:cs="Arial"/>
          <w:spacing w:val="16"/>
        </w:rPr>
        <w:t xml:space="preserve"> </w:t>
      </w:r>
      <w:r w:rsidRPr="00365719">
        <w:rPr>
          <w:rFonts w:cs="Arial"/>
        </w:rPr>
        <w:t>of</w:t>
      </w:r>
      <w:r w:rsidRPr="00365719">
        <w:rPr>
          <w:rFonts w:cs="Arial"/>
          <w:spacing w:val="16"/>
        </w:rPr>
        <w:t xml:space="preserve"> </w:t>
      </w:r>
      <w:r w:rsidRPr="00365719">
        <w:rPr>
          <w:rFonts w:cs="Arial"/>
        </w:rPr>
        <w:t>Public</w:t>
      </w:r>
      <w:r w:rsidRPr="00365719">
        <w:rPr>
          <w:rFonts w:cs="Arial"/>
          <w:spacing w:val="16"/>
        </w:rPr>
        <w:t xml:space="preserve"> </w:t>
      </w:r>
      <w:r w:rsidRPr="00365719">
        <w:rPr>
          <w:rFonts w:cs="Arial"/>
        </w:rPr>
        <w:t>Health</w:t>
      </w:r>
      <w:r w:rsidRPr="00365719">
        <w:rPr>
          <w:rFonts w:cs="Arial"/>
          <w:spacing w:val="16"/>
        </w:rPr>
        <w:t xml:space="preserve"> </w:t>
      </w:r>
      <w:r w:rsidRPr="00365719">
        <w:rPr>
          <w:rFonts w:cs="Arial"/>
        </w:rPr>
        <w:t>will</w:t>
      </w:r>
      <w:r w:rsidRPr="00365719">
        <w:rPr>
          <w:rFonts w:cs="Arial"/>
          <w:w w:val="99"/>
        </w:rPr>
        <w:t xml:space="preserve"> </w:t>
      </w:r>
      <w:r w:rsidRPr="00365719">
        <w:rPr>
          <w:rFonts w:cs="Arial"/>
        </w:rPr>
        <w:t>give</w:t>
      </w:r>
      <w:r w:rsidRPr="00365719">
        <w:rPr>
          <w:rFonts w:cs="Arial"/>
          <w:spacing w:val="16"/>
        </w:rPr>
        <w:t xml:space="preserve"> </w:t>
      </w:r>
      <w:r w:rsidRPr="00FF1D9C">
        <w:rPr>
          <w:rFonts w:cs="Arial"/>
        </w:rPr>
        <w:t>me</w:t>
      </w:r>
      <w:r w:rsidRPr="00FF1D9C">
        <w:rPr>
          <w:rFonts w:cs="Arial"/>
          <w:spacing w:val="16"/>
        </w:rPr>
        <w:t xml:space="preserve"> </w:t>
      </w:r>
      <w:r w:rsidRPr="00FF1D9C">
        <w:rPr>
          <w:rFonts w:cs="Arial"/>
        </w:rPr>
        <w:t>added</w:t>
      </w:r>
      <w:r w:rsidRPr="00FF1D9C">
        <w:rPr>
          <w:rFonts w:cs="Arial"/>
          <w:spacing w:val="16"/>
        </w:rPr>
        <w:t xml:space="preserve"> </w:t>
      </w:r>
      <w:del w:id="5951" w:author="Harry Shamoon" w:date="2015-03-05T20:00:00Z">
        <w:r w:rsidRPr="00FF1D9C" w:rsidDel="00365719">
          <w:rPr>
            <w:rFonts w:cs="Arial"/>
          </w:rPr>
          <w:delText>credibility</w:delText>
        </w:r>
        <w:r w:rsidRPr="00FF1D9C" w:rsidDel="00365719">
          <w:rPr>
            <w:rFonts w:cs="Arial"/>
            <w:spacing w:val="16"/>
          </w:rPr>
          <w:delText xml:space="preserve"> </w:delText>
        </w:r>
      </w:del>
      <w:ins w:id="5952" w:author="Harry Shamoon" w:date="2015-03-05T20:00:00Z">
        <w:r w:rsidR="00365719">
          <w:rPr>
            <w:rFonts w:cs="Arial"/>
          </w:rPr>
          <w:t>skills</w:t>
        </w:r>
        <w:r w:rsidR="00365719" w:rsidRPr="00365719">
          <w:rPr>
            <w:rFonts w:cs="Arial"/>
            <w:spacing w:val="16"/>
          </w:rPr>
          <w:t xml:space="preserve"> </w:t>
        </w:r>
      </w:ins>
      <w:del w:id="5953" w:author="Harry Shamoon" w:date="2015-03-05T20:00:00Z">
        <w:r w:rsidRPr="00365719" w:rsidDel="00365719">
          <w:rPr>
            <w:rFonts w:cs="Arial"/>
          </w:rPr>
          <w:delText>and</w:delText>
        </w:r>
        <w:r w:rsidRPr="00365719" w:rsidDel="00365719">
          <w:rPr>
            <w:rFonts w:cs="Arial"/>
            <w:spacing w:val="16"/>
          </w:rPr>
          <w:delText xml:space="preserve"> </w:delText>
        </w:r>
        <w:r w:rsidRPr="00365719" w:rsidDel="00365719">
          <w:rPr>
            <w:rFonts w:cs="Arial"/>
          </w:rPr>
          <w:delText>the</w:delText>
        </w:r>
        <w:r w:rsidRPr="00365719" w:rsidDel="00365719">
          <w:rPr>
            <w:rFonts w:cs="Arial"/>
            <w:spacing w:val="16"/>
          </w:rPr>
          <w:delText xml:space="preserve"> </w:delText>
        </w:r>
        <w:r w:rsidRPr="00365719" w:rsidDel="00365719">
          <w:rPr>
            <w:rFonts w:cs="Arial"/>
          </w:rPr>
          <w:delText>preferential</w:delText>
        </w:r>
        <w:r w:rsidRPr="00365719" w:rsidDel="00365719">
          <w:rPr>
            <w:rFonts w:cs="Arial"/>
            <w:spacing w:val="16"/>
          </w:rPr>
          <w:delText xml:space="preserve"> </w:delText>
        </w:r>
        <w:r w:rsidRPr="00365719" w:rsidDel="00365719">
          <w:rPr>
            <w:rFonts w:cs="Arial"/>
          </w:rPr>
          <w:delText>status</w:delText>
        </w:r>
        <w:r w:rsidRPr="00365719" w:rsidDel="00365719">
          <w:rPr>
            <w:rFonts w:cs="Arial"/>
            <w:spacing w:val="16"/>
          </w:rPr>
          <w:delText xml:space="preserve"> </w:delText>
        </w:r>
      </w:del>
      <w:r w:rsidRPr="00365719">
        <w:rPr>
          <w:rFonts w:cs="Arial"/>
        </w:rPr>
        <w:t>as</w:t>
      </w:r>
      <w:r w:rsidRPr="00365719">
        <w:rPr>
          <w:rFonts w:cs="Arial"/>
          <w:spacing w:val="16"/>
        </w:rPr>
        <w:t xml:space="preserve"> </w:t>
      </w:r>
      <w:r w:rsidRPr="00365719">
        <w:rPr>
          <w:rFonts w:cs="Arial"/>
        </w:rPr>
        <w:t>early</w:t>
      </w:r>
      <w:r w:rsidRPr="00365719">
        <w:rPr>
          <w:rFonts w:cs="Arial"/>
          <w:spacing w:val="16"/>
        </w:rPr>
        <w:t xml:space="preserve"> </w:t>
      </w:r>
      <w:r w:rsidRPr="00365719">
        <w:rPr>
          <w:rFonts w:cs="Arial"/>
        </w:rPr>
        <w:t>stage</w:t>
      </w:r>
      <w:r w:rsidRPr="00365719">
        <w:rPr>
          <w:rFonts w:cs="Arial"/>
          <w:spacing w:val="16"/>
        </w:rPr>
        <w:t xml:space="preserve"> </w:t>
      </w:r>
      <w:r w:rsidRPr="00365719">
        <w:rPr>
          <w:rFonts w:cs="Arial"/>
        </w:rPr>
        <w:t>investigator.</w:t>
      </w:r>
      <w:r w:rsidRPr="00365719">
        <w:rPr>
          <w:rFonts w:cs="Arial"/>
          <w:spacing w:val="12"/>
        </w:rPr>
        <w:t xml:space="preserve"> </w:t>
      </w:r>
      <w:r w:rsidRPr="00365719">
        <w:rPr>
          <w:rFonts w:cs="Arial"/>
        </w:rPr>
        <w:t>Entering</w:t>
      </w:r>
      <w:r w:rsidRPr="00365719">
        <w:rPr>
          <w:rFonts w:cs="Arial"/>
          <w:spacing w:val="16"/>
        </w:rPr>
        <w:t xml:space="preserve"> </w:t>
      </w:r>
      <w:r w:rsidRPr="00365719">
        <w:rPr>
          <w:rFonts w:cs="Arial"/>
        </w:rPr>
        <w:t>the</w:t>
      </w:r>
      <w:r w:rsidRPr="00365719">
        <w:rPr>
          <w:rFonts w:cs="Arial"/>
          <w:spacing w:val="16"/>
        </w:rPr>
        <w:t xml:space="preserve"> </w:t>
      </w:r>
      <w:r w:rsidRPr="00365719">
        <w:rPr>
          <w:rFonts w:cs="Arial"/>
        </w:rPr>
        <w:t>wide-open</w:t>
      </w:r>
      <w:r w:rsidRPr="00365719">
        <w:rPr>
          <w:rFonts w:cs="Arial"/>
          <w:spacing w:val="16"/>
        </w:rPr>
        <w:t xml:space="preserve"> </w:t>
      </w:r>
      <w:r w:rsidRPr="00365719">
        <w:rPr>
          <w:rFonts w:cs="Arial"/>
        </w:rPr>
        <w:t>field</w:t>
      </w:r>
      <w:r w:rsidRPr="00365719">
        <w:rPr>
          <w:rFonts w:cs="Arial"/>
          <w:w w:val="99"/>
        </w:rPr>
        <w:t xml:space="preserve"> </w:t>
      </w:r>
      <w:r w:rsidRPr="00365719">
        <w:rPr>
          <w:rFonts w:cs="Arial"/>
        </w:rPr>
        <w:t>of</w:t>
      </w:r>
      <w:r w:rsidRPr="00365719">
        <w:rPr>
          <w:rFonts w:cs="Arial"/>
          <w:spacing w:val="18"/>
        </w:rPr>
        <w:t xml:space="preserve"> </w:t>
      </w:r>
      <w:r w:rsidRPr="00365719">
        <w:rPr>
          <w:rFonts w:cs="Arial"/>
        </w:rPr>
        <w:t>Bayesian</w:t>
      </w:r>
      <w:r w:rsidRPr="00365719">
        <w:rPr>
          <w:rFonts w:cs="Arial"/>
          <w:spacing w:val="18"/>
        </w:rPr>
        <w:t xml:space="preserve"> </w:t>
      </w:r>
      <w:r w:rsidRPr="00365719">
        <w:rPr>
          <w:rFonts w:cs="Arial"/>
        </w:rPr>
        <w:t>hierarchical</w:t>
      </w:r>
      <w:r w:rsidRPr="00365719">
        <w:rPr>
          <w:rFonts w:cs="Arial"/>
          <w:spacing w:val="18"/>
        </w:rPr>
        <w:t xml:space="preserve"> </w:t>
      </w:r>
      <w:r w:rsidRPr="00365719">
        <w:rPr>
          <w:rFonts w:cs="Arial"/>
        </w:rPr>
        <w:t>modeling</w:t>
      </w:r>
      <w:r w:rsidRPr="00365719">
        <w:rPr>
          <w:rFonts w:cs="Arial"/>
          <w:spacing w:val="18"/>
        </w:rPr>
        <w:t xml:space="preserve"> </w:t>
      </w:r>
      <w:r w:rsidRPr="00365719">
        <w:rPr>
          <w:rFonts w:cs="Arial"/>
          <w:spacing w:val="-3"/>
        </w:rPr>
        <w:t>for</w:t>
      </w:r>
      <w:r w:rsidRPr="00365719">
        <w:rPr>
          <w:rFonts w:cs="Arial"/>
          <w:spacing w:val="18"/>
        </w:rPr>
        <w:t xml:space="preserve"> </w:t>
      </w:r>
      <w:r w:rsidRPr="00365719">
        <w:rPr>
          <w:rFonts w:cs="Arial"/>
        </w:rPr>
        <w:t>electronic</w:t>
      </w:r>
      <w:r w:rsidRPr="00365719">
        <w:rPr>
          <w:rFonts w:cs="Arial"/>
          <w:spacing w:val="18"/>
        </w:rPr>
        <w:t xml:space="preserve"> </w:t>
      </w:r>
      <w:r w:rsidRPr="00FF1D9C">
        <w:rPr>
          <w:rFonts w:cs="Arial"/>
        </w:rPr>
        <w:t>medical</w:t>
      </w:r>
      <w:r w:rsidRPr="00FF1D9C">
        <w:rPr>
          <w:rFonts w:cs="Arial"/>
          <w:spacing w:val="18"/>
        </w:rPr>
        <w:t xml:space="preserve"> </w:t>
      </w:r>
      <w:r w:rsidRPr="00FF1D9C">
        <w:rPr>
          <w:rFonts w:cs="Arial"/>
        </w:rPr>
        <w:t>records</w:t>
      </w:r>
      <w:r w:rsidRPr="00FF1D9C">
        <w:rPr>
          <w:rFonts w:cs="Arial"/>
          <w:spacing w:val="18"/>
        </w:rPr>
        <w:t xml:space="preserve"> </w:t>
      </w:r>
      <w:r w:rsidRPr="00FF1D9C">
        <w:rPr>
          <w:rFonts w:cs="Arial"/>
        </w:rPr>
        <w:t>at</w:t>
      </w:r>
      <w:r w:rsidRPr="00FF1D9C">
        <w:rPr>
          <w:rFonts w:cs="Arial"/>
          <w:spacing w:val="18"/>
        </w:rPr>
        <w:t xml:space="preserve"> </w:t>
      </w:r>
      <w:r w:rsidRPr="00FF1D9C">
        <w:rPr>
          <w:rFonts w:cs="Arial"/>
        </w:rPr>
        <w:t>its</w:t>
      </w:r>
      <w:r w:rsidRPr="00FF1D9C">
        <w:rPr>
          <w:rFonts w:cs="Arial"/>
          <w:spacing w:val="18"/>
        </w:rPr>
        <w:t xml:space="preserve"> </w:t>
      </w:r>
      <w:r w:rsidRPr="00FF1D9C">
        <w:rPr>
          <w:rFonts w:cs="Arial"/>
        </w:rPr>
        <w:t>dawn</w:t>
      </w:r>
      <w:r w:rsidRPr="00FF1D9C">
        <w:rPr>
          <w:rFonts w:cs="Arial"/>
          <w:spacing w:val="18"/>
        </w:rPr>
        <w:t xml:space="preserve"> </w:t>
      </w:r>
      <w:r w:rsidRPr="00FF1D9C">
        <w:rPr>
          <w:rFonts w:cs="Arial"/>
        </w:rPr>
        <w:t>with</w:t>
      </w:r>
      <w:r w:rsidRPr="00FF1D9C">
        <w:rPr>
          <w:rFonts w:cs="Arial"/>
          <w:spacing w:val="18"/>
        </w:rPr>
        <w:t xml:space="preserve"> </w:t>
      </w:r>
      <w:r w:rsidRPr="00FF1D9C">
        <w:rPr>
          <w:rFonts w:cs="Arial"/>
        </w:rPr>
        <w:t>such</w:t>
      </w:r>
      <w:r w:rsidRPr="00FF1D9C">
        <w:rPr>
          <w:rFonts w:cs="Arial"/>
          <w:spacing w:val="18"/>
        </w:rPr>
        <w:t xml:space="preserve"> </w:t>
      </w:r>
      <w:r w:rsidRPr="00FF1D9C">
        <w:rPr>
          <w:rFonts w:cs="Arial"/>
        </w:rPr>
        <w:t>a</w:t>
      </w:r>
      <w:r w:rsidRPr="00FF1D9C">
        <w:rPr>
          <w:rFonts w:cs="Arial"/>
          <w:spacing w:val="18"/>
        </w:rPr>
        <w:t xml:space="preserve"> </w:t>
      </w:r>
      <w:r w:rsidRPr="00FF1D9C">
        <w:rPr>
          <w:rFonts w:cs="Arial"/>
        </w:rPr>
        <w:t>rigorous</w:t>
      </w:r>
      <w:r w:rsidRPr="00FF1D9C">
        <w:rPr>
          <w:rFonts w:cs="Arial"/>
          <w:spacing w:val="18"/>
        </w:rPr>
        <w:t xml:space="preserve"> </w:t>
      </w:r>
      <w:r w:rsidRPr="00FF1D9C">
        <w:rPr>
          <w:rFonts w:cs="Arial"/>
        </w:rPr>
        <w:t>training</w:t>
      </w:r>
      <w:r w:rsidRPr="00FF1D9C">
        <w:rPr>
          <w:rFonts w:cs="Arial"/>
          <w:spacing w:val="18"/>
        </w:rPr>
        <w:t xml:space="preserve"> </w:t>
      </w:r>
      <w:r w:rsidRPr="00FF1D9C">
        <w:rPr>
          <w:rFonts w:cs="Arial"/>
        </w:rPr>
        <w:t>will</w:t>
      </w:r>
      <w:r w:rsidRPr="00FF1D9C">
        <w:rPr>
          <w:rFonts w:cs="Arial"/>
          <w:w w:val="99"/>
        </w:rPr>
        <w:t xml:space="preserve"> </w:t>
      </w:r>
      <w:r w:rsidRPr="00FF1D9C">
        <w:rPr>
          <w:rFonts w:cs="Arial"/>
        </w:rPr>
        <w:t>give</w:t>
      </w:r>
      <w:r w:rsidRPr="00FF1D9C">
        <w:rPr>
          <w:rFonts w:cs="Arial"/>
          <w:spacing w:val="-3"/>
        </w:rPr>
        <w:t xml:space="preserve"> </w:t>
      </w:r>
      <w:r w:rsidRPr="00FF1D9C">
        <w:rPr>
          <w:rFonts w:cs="Arial"/>
        </w:rPr>
        <w:t>me</w:t>
      </w:r>
      <w:r w:rsidRPr="00FF1D9C">
        <w:rPr>
          <w:rFonts w:cs="Arial"/>
          <w:spacing w:val="-3"/>
        </w:rPr>
        <w:t xml:space="preserve"> </w:t>
      </w:r>
      <w:del w:id="5954" w:author="Harry Shamoon" w:date="2015-03-05T20:00:00Z">
        <w:r w:rsidRPr="00FF1D9C" w:rsidDel="00365719">
          <w:rPr>
            <w:rFonts w:cs="Arial"/>
          </w:rPr>
          <w:delText>a</w:delText>
        </w:r>
        <w:r w:rsidRPr="00FF1D9C" w:rsidDel="00365719">
          <w:rPr>
            <w:rFonts w:cs="Arial"/>
            <w:spacing w:val="-3"/>
          </w:rPr>
          <w:delText xml:space="preserve"> </w:delText>
        </w:r>
        <w:r w:rsidRPr="00FF1D9C" w:rsidDel="00365719">
          <w:rPr>
            <w:rFonts w:cs="Arial"/>
          </w:rPr>
          <w:delText>leg</w:delText>
        </w:r>
        <w:r w:rsidRPr="00FF1D9C" w:rsidDel="00365719">
          <w:rPr>
            <w:rFonts w:cs="Arial"/>
            <w:spacing w:val="-3"/>
          </w:rPr>
          <w:delText xml:space="preserve"> </w:delText>
        </w:r>
        <w:r w:rsidRPr="00FF1D9C" w:rsidDel="00365719">
          <w:rPr>
            <w:rFonts w:cs="Arial"/>
          </w:rPr>
          <w:delText>up</w:delText>
        </w:r>
      </w:del>
      <w:ins w:id="5955" w:author="Harry Shamoon" w:date="2015-03-05T20:00:00Z">
        <w:r w:rsidR="00365719">
          <w:rPr>
            <w:rFonts w:cs="Arial"/>
          </w:rPr>
          <w:t>an opportunity</w:t>
        </w:r>
      </w:ins>
      <w:r w:rsidRPr="00365719">
        <w:rPr>
          <w:rFonts w:cs="Arial"/>
          <w:spacing w:val="-3"/>
        </w:rPr>
        <w:t xml:space="preserve"> </w:t>
      </w:r>
      <w:r w:rsidRPr="00365719">
        <w:rPr>
          <w:rFonts w:cs="Arial"/>
        </w:rPr>
        <w:t>to</w:t>
      </w:r>
      <w:r w:rsidRPr="00365719">
        <w:rPr>
          <w:rFonts w:cs="Arial"/>
          <w:spacing w:val="-3"/>
        </w:rPr>
        <w:t xml:space="preserve"> </w:t>
      </w:r>
      <w:r w:rsidRPr="00365719">
        <w:rPr>
          <w:rFonts w:cs="Arial"/>
        </w:rPr>
        <w:t>establish</w:t>
      </w:r>
      <w:r w:rsidRPr="00365719">
        <w:rPr>
          <w:rFonts w:cs="Arial"/>
          <w:spacing w:val="-3"/>
        </w:rPr>
        <w:t xml:space="preserve"> </w:t>
      </w:r>
      <w:r w:rsidRPr="00365719">
        <w:rPr>
          <w:rFonts w:cs="Arial"/>
        </w:rPr>
        <w:t>myself</w:t>
      </w:r>
      <w:r w:rsidRPr="00365719">
        <w:rPr>
          <w:rFonts w:cs="Arial"/>
          <w:spacing w:val="-3"/>
        </w:rPr>
        <w:t xml:space="preserve"> </w:t>
      </w:r>
      <w:r w:rsidRPr="00365719">
        <w:rPr>
          <w:rFonts w:cs="Arial"/>
        </w:rPr>
        <w:t>as</w:t>
      </w:r>
      <w:r w:rsidRPr="00365719">
        <w:rPr>
          <w:rFonts w:cs="Arial"/>
          <w:spacing w:val="-3"/>
        </w:rPr>
        <w:t xml:space="preserve"> </w:t>
      </w:r>
      <w:r w:rsidRPr="00365719">
        <w:rPr>
          <w:rFonts w:cs="Arial"/>
        </w:rPr>
        <w:t>a</w:t>
      </w:r>
      <w:r w:rsidRPr="00365719">
        <w:rPr>
          <w:rFonts w:cs="Arial"/>
          <w:spacing w:val="-3"/>
        </w:rPr>
        <w:t xml:space="preserve"> </w:t>
      </w:r>
      <w:r w:rsidRPr="00365719">
        <w:rPr>
          <w:rFonts w:cs="Arial"/>
        </w:rPr>
        <w:t>leading</w:t>
      </w:r>
      <w:r w:rsidRPr="00365719">
        <w:rPr>
          <w:rFonts w:cs="Arial"/>
          <w:spacing w:val="-3"/>
        </w:rPr>
        <w:t xml:space="preserve"> </w:t>
      </w:r>
      <w:r w:rsidRPr="00365719">
        <w:rPr>
          <w:rFonts w:cs="Arial"/>
        </w:rPr>
        <w:t>investigator,</w:t>
      </w:r>
      <w:r w:rsidRPr="00365719">
        <w:rPr>
          <w:rFonts w:cs="Arial"/>
          <w:spacing w:val="-1"/>
        </w:rPr>
        <w:t xml:space="preserve"> </w:t>
      </w:r>
      <w:r w:rsidRPr="00FF1D9C">
        <w:rPr>
          <w:rFonts w:cs="Arial"/>
        </w:rPr>
        <w:t>while</w:t>
      </w:r>
      <w:r w:rsidRPr="00FF1D9C">
        <w:rPr>
          <w:rFonts w:cs="Arial"/>
          <w:spacing w:val="-3"/>
        </w:rPr>
        <w:t xml:space="preserve"> </w:t>
      </w:r>
      <w:r w:rsidRPr="00FF1D9C">
        <w:rPr>
          <w:rFonts w:cs="Arial"/>
        </w:rPr>
        <w:t>this</w:t>
      </w:r>
      <w:r w:rsidRPr="00FF1D9C">
        <w:rPr>
          <w:rFonts w:cs="Arial"/>
          <w:spacing w:val="-3"/>
        </w:rPr>
        <w:t xml:space="preserve"> </w:t>
      </w:r>
      <w:r w:rsidRPr="00FF1D9C">
        <w:rPr>
          <w:rFonts w:cs="Arial"/>
        </w:rPr>
        <w:t>unique</w:t>
      </w:r>
      <w:r w:rsidRPr="00FF1D9C">
        <w:rPr>
          <w:rFonts w:cs="Arial"/>
          <w:spacing w:val="-3"/>
        </w:rPr>
        <w:t xml:space="preserve"> </w:t>
      </w:r>
      <w:r w:rsidRPr="00FF1D9C">
        <w:rPr>
          <w:rFonts w:cs="Arial"/>
        </w:rPr>
        <w:t>expertise</w:t>
      </w:r>
      <w:r w:rsidRPr="00FF1D9C">
        <w:rPr>
          <w:rFonts w:cs="Arial"/>
          <w:spacing w:val="-3"/>
        </w:rPr>
        <w:t xml:space="preserve"> </w:t>
      </w:r>
      <w:r w:rsidRPr="00FF1D9C">
        <w:rPr>
          <w:rFonts w:cs="Arial"/>
        </w:rPr>
        <w:t>makes</w:t>
      </w:r>
      <w:r w:rsidRPr="00FF1D9C">
        <w:rPr>
          <w:rFonts w:cs="Arial"/>
          <w:spacing w:val="-3"/>
        </w:rPr>
        <w:t xml:space="preserve"> </w:t>
      </w:r>
      <w:r w:rsidRPr="00FF1D9C">
        <w:rPr>
          <w:rFonts w:cs="Arial"/>
        </w:rPr>
        <w:t>me</w:t>
      </w:r>
      <w:r w:rsidRPr="00FF1D9C">
        <w:rPr>
          <w:rFonts w:cs="Arial"/>
          <w:spacing w:val="-3"/>
        </w:rPr>
        <w:t xml:space="preserve"> </w:t>
      </w:r>
      <w:r w:rsidRPr="00FF1D9C">
        <w:rPr>
          <w:rFonts w:cs="Arial"/>
        </w:rPr>
        <w:t>a</w:t>
      </w:r>
      <w:r w:rsidRPr="00FF1D9C">
        <w:rPr>
          <w:rFonts w:cs="Arial"/>
          <w:spacing w:val="-3"/>
        </w:rPr>
        <w:t xml:space="preserve"> </w:t>
      </w:r>
      <w:r w:rsidRPr="00FF1D9C">
        <w:rPr>
          <w:rFonts w:cs="Arial"/>
        </w:rPr>
        <w:t>desirable</w:t>
      </w:r>
      <w:r w:rsidRPr="00FF1D9C">
        <w:rPr>
          <w:rFonts w:cs="Arial"/>
          <w:w w:val="99"/>
        </w:rPr>
        <w:t xml:space="preserve"> </w:t>
      </w:r>
      <w:r w:rsidRPr="00FF1D9C">
        <w:rPr>
          <w:rFonts w:cs="Arial"/>
        </w:rPr>
        <w:t xml:space="preserve">collaborator and </w:t>
      </w:r>
      <w:r w:rsidRPr="00FF1D9C">
        <w:rPr>
          <w:rFonts w:cs="Arial"/>
          <w:spacing w:val="-4"/>
        </w:rPr>
        <w:t xml:space="preserve">key </w:t>
      </w:r>
      <w:r w:rsidRPr="00FF1D9C">
        <w:rPr>
          <w:rFonts w:cs="Arial"/>
          <w:spacing w:val="-3"/>
        </w:rPr>
        <w:t xml:space="preserve">player </w:t>
      </w:r>
      <w:r w:rsidRPr="00FF1D9C">
        <w:rPr>
          <w:rFonts w:cs="Arial"/>
        </w:rPr>
        <w:t xml:space="preserve">in my own institution, specially the development of </w:t>
      </w:r>
      <w:del w:id="5956" w:author="Harry Shamoon" w:date="2015-03-05T20:00:00Z">
        <w:r w:rsidRPr="00FF1D9C" w:rsidDel="00365719">
          <w:rPr>
            <w:rFonts w:cs="Arial"/>
          </w:rPr>
          <w:delText>electronic medical record</w:delText>
        </w:r>
      </w:del>
      <w:ins w:id="5957" w:author="Harry Shamoon" w:date="2015-03-05T20:00:00Z">
        <w:r w:rsidR="00365719">
          <w:rPr>
            <w:rFonts w:cs="Arial"/>
          </w:rPr>
          <w:t>EMR</w:t>
        </w:r>
      </w:ins>
      <w:r w:rsidRPr="00365719">
        <w:rPr>
          <w:rFonts w:cs="Arial"/>
          <w:spacing w:val="-31"/>
        </w:rPr>
        <w:t xml:space="preserve"> </w:t>
      </w:r>
      <w:r w:rsidRPr="00365719">
        <w:rPr>
          <w:rFonts w:cs="Arial"/>
        </w:rPr>
        <w:t>surveil</w:t>
      </w:r>
      <w:del w:id="5958" w:author="Harry Shamoon" w:date="2015-03-05T20:00:00Z">
        <w:r w:rsidRPr="00365719" w:rsidDel="00365719">
          <w:rPr>
            <w:rFonts w:cs="Arial"/>
          </w:rPr>
          <w:delText>-</w:delText>
        </w:r>
        <w:r w:rsidRPr="00365719" w:rsidDel="00365719">
          <w:rPr>
            <w:rFonts w:cs="Arial"/>
            <w:w w:val="99"/>
          </w:rPr>
          <w:delText xml:space="preserve"> </w:delText>
        </w:r>
      </w:del>
      <w:r w:rsidRPr="00365719">
        <w:rPr>
          <w:rFonts w:cs="Arial"/>
        </w:rPr>
        <w:t>lance at Montefiore</w:t>
      </w:r>
      <w:del w:id="5959" w:author="Harry Shamoon" w:date="2015-03-05T20:01:00Z">
        <w:r w:rsidRPr="00365719" w:rsidDel="00365719">
          <w:rPr>
            <w:rFonts w:cs="Arial"/>
          </w:rPr>
          <w:delText xml:space="preserve"> Hospital</w:delText>
        </w:r>
      </w:del>
      <w:r w:rsidRPr="00365719">
        <w:rPr>
          <w:rFonts w:cs="Arial"/>
        </w:rPr>
        <w:t>. I am particularly interested to extend our Bayesian prediction and prevention</w:t>
      </w:r>
      <w:r w:rsidRPr="00365719">
        <w:rPr>
          <w:rFonts w:cs="Arial"/>
          <w:spacing w:val="-7"/>
        </w:rPr>
        <w:t xml:space="preserve"> </w:t>
      </w:r>
      <w:r w:rsidRPr="00FF1D9C">
        <w:rPr>
          <w:rFonts w:cs="Arial"/>
        </w:rPr>
        <w:t>tools</w:t>
      </w:r>
      <w:r w:rsidRPr="00FF1D9C">
        <w:rPr>
          <w:rFonts w:cs="Arial"/>
          <w:w w:val="99"/>
        </w:rPr>
        <w:t xml:space="preserve"> </w:t>
      </w:r>
      <w:r w:rsidRPr="00FF1D9C">
        <w:rPr>
          <w:rFonts w:cs="Arial"/>
        </w:rPr>
        <w:t>to long-term perioperative surgical outcomes, incorporating record matching across different databases. This</w:t>
      </w:r>
      <w:r w:rsidRPr="0011650A">
        <w:rPr>
          <w:rFonts w:cs="Arial"/>
          <w:spacing w:val="20"/>
        </w:rPr>
        <w:t xml:space="preserve"> </w:t>
      </w:r>
      <w:r w:rsidRPr="00907C1D">
        <w:rPr>
          <w:rFonts w:cs="Arial"/>
        </w:rPr>
        <w:t>is</w:t>
      </w:r>
      <w:r w:rsidRPr="00640245">
        <w:rPr>
          <w:rFonts w:cs="Arial"/>
          <w:w w:val="99"/>
        </w:rPr>
        <w:t xml:space="preserve"> </w:t>
      </w:r>
      <w:r w:rsidRPr="00640245">
        <w:rPr>
          <w:rFonts w:cs="Arial"/>
        </w:rPr>
        <w:t>v</w:t>
      </w:r>
      <w:r w:rsidRPr="00FF4755">
        <w:rPr>
          <w:rFonts w:cs="Arial"/>
        </w:rPr>
        <w:t>ery well aligned with departmental and institutional priorities, my prior work in long-term outcomes [64] and</w:t>
      </w:r>
      <w:r w:rsidRPr="008F496E">
        <w:rPr>
          <w:rFonts w:cs="Arial"/>
          <w:spacing w:val="-21"/>
        </w:rPr>
        <w:t xml:space="preserve"> </w:t>
      </w:r>
      <w:r w:rsidRPr="008F496E">
        <w:rPr>
          <w:rFonts w:cs="Arial"/>
        </w:rPr>
        <w:t>the</w:t>
      </w:r>
      <w:r w:rsidRPr="008F496E">
        <w:rPr>
          <w:rFonts w:cs="Arial"/>
          <w:w w:val="99"/>
        </w:rPr>
        <w:t xml:space="preserve"> </w:t>
      </w:r>
      <w:r w:rsidRPr="006C66CA">
        <w:rPr>
          <w:rFonts w:cs="Arial"/>
          <w:rPrChange w:id="5960" w:author="Harry Shamoon" w:date="2015-03-05T19:28:00Z">
            <w:rPr/>
          </w:rPrChange>
        </w:rPr>
        <w:t>emergent</w:t>
      </w:r>
      <w:r w:rsidRPr="006C66CA">
        <w:rPr>
          <w:rFonts w:cs="Arial"/>
          <w:spacing w:val="-7"/>
          <w:rPrChange w:id="5961" w:author="Harry Shamoon" w:date="2015-03-05T19:28:00Z">
            <w:rPr>
              <w:spacing w:val="-7"/>
            </w:rPr>
          </w:rPrChange>
        </w:rPr>
        <w:t xml:space="preserve"> </w:t>
      </w:r>
      <w:r w:rsidRPr="006C66CA">
        <w:rPr>
          <w:rFonts w:cs="Arial"/>
          <w:rPrChange w:id="5962" w:author="Harry Shamoon" w:date="2015-03-05T19:28:00Z">
            <w:rPr/>
          </w:rPrChange>
        </w:rPr>
        <w:t>paradigm</w:t>
      </w:r>
      <w:r w:rsidRPr="006C66CA">
        <w:rPr>
          <w:rFonts w:cs="Arial"/>
          <w:spacing w:val="-7"/>
          <w:rPrChange w:id="5963" w:author="Harry Shamoon" w:date="2015-03-05T19:28:00Z">
            <w:rPr>
              <w:spacing w:val="-7"/>
            </w:rPr>
          </w:rPrChange>
        </w:rPr>
        <w:t xml:space="preserve"> </w:t>
      </w:r>
      <w:r w:rsidRPr="006C66CA">
        <w:rPr>
          <w:rFonts w:cs="Arial"/>
          <w:rPrChange w:id="5964" w:author="Harry Shamoon" w:date="2015-03-05T19:28:00Z">
            <w:rPr/>
          </w:rPrChange>
        </w:rPr>
        <w:t>in</w:t>
      </w:r>
      <w:r w:rsidRPr="006C66CA">
        <w:rPr>
          <w:rFonts w:cs="Arial"/>
          <w:spacing w:val="-7"/>
          <w:rPrChange w:id="5965" w:author="Harry Shamoon" w:date="2015-03-05T19:28:00Z">
            <w:rPr>
              <w:spacing w:val="-7"/>
            </w:rPr>
          </w:rPrChange>
        </w:rPr>
        <w:t xml:space="preserve"> </w:t>
      </w:r>
      <w:r w:rsidRPr="006C66CA">
        <w:rPr>
          <w:rFonts w:cs="Arial"/>
          <w:rPrChange w:id="5966" w:author="Harry Shamoon" w:date="2015-03-05T19:28:00Z">
            <w:rPr/>
          </w:rPrChange>
        </w:rPr>
        <w:t>my</w:t>
      </w:r>
      <w:r w:rsidRPr="006C66CA">
        <w:rPr>
          <w:rFonts w:cs="Arial"/>
          <w:spacing w:val="-7"/>
          <w:rPrChange w:id="5967" w:author="Harry Shamoon" w:date="2015-03-05T19:28:00Z">
            <w:rPr>
              <w:spacing w:val="-7"/>
            </w:rPr>
          </w:rPrChange>
        </w:rPr>
        <w:t xml:space="preserve"> </w:t>
      </w:r>
      <w:r w:rsidRPr="006C66CA">
        <w:rPr>
          <w:rFonts w:cs="Arial"/>
          <w:spacing w:val="-3"/>
          <w:rPrChange w:id="5968" w:author="Harry Shamoon" w:date="2015-03-05T19:28:00Z">
            <w:rPr>
              <w:spacing w:val="-3"/>
            </w:rPr>
          </w:rPrChange>
        </w:rPr>
        <w:t>specially,</w:t>
      </w:r>
      <w:r w:rsidRPr="006C66CA">
        <w:rPr>
          <w:rFonts w:cs="Arial"/>
          <w:spacing w:val="-7"/>
          <w:rPrChange w:id="5969" w:author="Harry Shamoon" w:date="2015-03-05T19:28:00Z">
            <w:rPr>
              <w:spacing w:val="-7"/>
            </w:rPr>
          </w:rPrChange>
        </w:rPr>
        <w:t xml:space="preserve"> </w:t>
      </w:r>
      <w:r w:rsidRPr="006C66CA">
        <w:rPr>
          <w:rFonts w:cs="Arial"/>
          <w:rPrChange w:id="5970" w:author="Harry Shamoon" w:date="2015-03-05T19:28:00Z">
            <w:rPr/>
          </w:rPrChange>
        </w:rPr>
        <w:t>the</w:t>
      </w:r>
      <w:r w:rsidRPr="006C66CA">
        <w:rPr>
          <w:rFonts w:cs="Arial"/>
          <w:spacing w:val="-7"/>
          <w:rPrChange w:id="5971" w:author="Harry Shamoon" w:date="2015-03-05T19:28:00Z">
            <w:rPr>
              <w:spacing w:val="-7"/>
            </w:rPr>
          </w:rPrChange>
        </w:rPr>
        <w:t xml:space="preserve"> </w:t>
      </w:r>
      <w:r w:rsidRPr="006C66CA">
        <w:rPr>
          <w:rFonts w:cs="Arial"/>
          <w:rPrChange w:id="5972" w:author="Harry Shamoon" w:date="2015-03-05T19:28:00Z">
            <w:rPr/>
          </w:rPrChange>
        </w:rPr>
        <w:t>"Perioperative</w:t>
      </w:r>
      <w:r w:rsidRPr="006C66CA">
        <w:rPr>
          <w:rFonts w:cs="Arial"/>
          <w:spacing w:val="-7"/>
          <w:rPrChange w:id="5973" w:author="Harry Shamoon" w:date="2015-03-05T19:28:00Z">
            <w:rPr>
              <w:spacing w:val="-7"/>
            </w:rPr>
          </w:rPrChange>
        </w:rPr>
        <w:t xml:space="preserve"> </w:t>
      </w:r>
      <w:r w:rsidRPr="006C66CA">
        <w:rPr>
          <w:rFonts w:cs="Arial"/>
          <w:rPrChange w:id="5974" w:author="Harry Shamoon" w:date="2015-03-05T19:28:00Z">
            <w:rPr/>
          </w:rPrChange>
        </w:rPr>
        <w:t>Surgical</w:t>
      </w:r>
      <w:r w:rsidRPr="006C66CA">
        <w:rPr>
          <w:rFonts w:cs="Arial"/>
          <w:spacing w:val="-7"/>
          <w:rPrChange w:id="5975" w:author="Harry Shamoon" w:date="2015-03-05T19:28:00Z">
            <w:rPr>
              <w:spacing w:val="-7"/>
            </w:rPr>
          </w:rPrChange>
        </w:rPr>
        <w:t xml:space="preserve"> </w:t>
      </w:r>
      <w:r w:rsidRPr="006C66CA">
        <w:rPr>
          <w:rFonts w:cs="Arial"/>
          <w:rPrChange w:id="5976" w:author="Harry Shamoon" w:date="2015-03-05T19:28:00Z">
            <w:rPr/>
          </w:rPrChange>
        </w:rPr>
        <w:t>Home"</w:t>
      </w:r>
      <w:r w:rsidRPr="006C66CA">
        <w:rPr>
          <w:rFonts w:cs="Arial"/>
          <w:spacing w:val="-7"/>
          <w:rPrChange w:id="5977" w:author="Harry Shamoon" w:date="2015-03-05T19:28:00Z">
            <w:rPr>
              <w:spacing w:val="-7"/>
            </w:rPr>
          </w:rPrChange>
        </w:rPr>
        <w:t xml:space="preserve"> </w:t>
      </w:r>
      <w:r w:rsidRPr="006C66CA">
        <w:rPr>
          <w:rFonts w:cs="Arial"/>
          <w:rPrChange w:id="5978" w:author="Harry Shamoon" w:date="2015-03-05T19:28:00Z">
            <w:rPr/>
          </w:rPrChange>
        </w:rPr>
        <w:t>[65]</w:t>
      </w:r>
      <w:r w:rsidRPr="006C66CA">
        <w:rPr>
          <w:rFonts w:cs="Arial"/>
          <w:spacing w:val="-7"/>
          <w:rPrChange w:id="5979" w:author="Harry Shamoon" w:date="2015-03-05T19:28:00Z">
            <w:rPr>
              <w:spacing w:val="-7"/>
            </w:rPr>
          </w:rPrChange>
        </w:rPr>
        <w:t xml:space="preserve"> </w:t>
      </w:r>
      <w:r w:rsidRPr="006C66CA">
        <w:rPr>
          <w:rFonts w:cs="Arial"/>
          <w:rPrChange w:id="5980" w:author="Harry Shamoon" w:date="2015-03-05T19:28:00Z">
            <w:rPr/>
          </w:rPrChange>
        </w:rPr>
        <w:t>as</w:t>
      </w:r>
      <w:r w:rsidRPr="006C66CA">
        <w:rPr>
          <w:rFonts w:cs="Arial"/>
          <w:spacing w:val="-7"/>
          <w:rPrChange w:id="5981" w:author="Harry Shamoon" w:date="2015-03-05T19:28:00Z">
            <w:rPr>
              <w:spacing w:val="-7"/>
            </w:rPr>
          </w:rPrChange>
        </w:rPr>
        <w:t xml:space="preserve"> </w:t>
      </w:r>
      <w:r w:rsidRPr="006C66CA">
        <w:rPr>
          <w:rFonts w:cs="Arial"/>
          <w:rPrChange w:id="5982" w:author="Harry Shamoon" w:date="2015-03-05T19:28:00Z">
            <w:rPr/>
          </w:rPrChange>
        </w:rPr>
        <w:t>well</w:t>
      </w:r>
      <w:r w:rsidRPr="006C66CA">
        <w:rPr>
          <w:rFonts w:cs="Arial"/>
          <w:spacing w:val="-7"/>
          <w:rPrChange w:id="5983" w:author="Harry Shamoon" w:date="2015-03-05T19:28:00Z">
            <w:rPr>
              <w:spacing w:val="-7"/>
            </w:rPr>
          </w:rPrChange>
        </w:rPr>
        <w:t xml:space="preserve"> </w:t>
      </w:r>
      <w:r w:rsidRPr="006C66CA">
        <w:rPr>
          <w:rFonts w:cs="Arial"/>
          <w:rPrChange w:id="5984" w:author="Harry Shamoon" w:date="2015-03-05T19:28:00Z">
            <w:rPr/>
          </w:rPrChange>
        </w:rPr>
        <w:t>as</w:t>
      </w:r>
      <w:r w:rsidRPr="006C66CA">
        <w:rPr>
          <w:rFonts w:cs="Arial"/>
          <w:spacing w:val="-7"/>
          <w:rPrChange w:id="5985" w:author="Harry Shamoon" w:date="2015-03-05T19:28:00Z">
            <w:rPr>
              <w:spacing w:val="-7"/>
            </w:rPr>
          </w:rPrChange>
        </w:rPr>
        <w:t xml:space="preserve"> </w:t>
      </w:r>
      <w:r w:rsidRPr="006C66CA">
        <w:rPr>
          <w:rFonts w:cs="Arial"/>
          <w:rPrChange w:id="5986" w:author="Harry Shamoon" w:date="2015-03-05T19:28:00Z">
            <w:rPr/>
          </w:rPrChange>
        </w:rPr>
        <w:t>our</w:t>
      </w:r>
      <w:r w:rsidRPr="006C66CA">
        <w:rPr>
          <w:rFonts w:cs="Arial"/>
          <w:spacing w:val="-7"/>
          <w:rPrChange w:id="5987" w:author="Harry Shamoon" w:date="2015-03-05T19:28:00Z">
            <w:rPr>
              <w:spacing w:val="-7"/>
            </w:rPr>
          </w:rPrChange>
        </w:rPr>
        <w:t xml:space="preserve"> </w:t>
      </w:r>
      <w:r w:rsidRPr="006C66CA">
        <w:rPr>
          <w:rFonts w:cs="Arial"/>
          <w:rPrChange w:id="5988" w:author="Harry Shamoon" w:date="2015-03-05T19:28:00Z">
            <w:rPr/>
          </w:rPrChange>
        </w:rPr>
        <w:t>integration</w:t>
      </w:r>
      <w:r w:rsidRPr="006C66CA">
        <w:rPr>
          <w:rFonts w:cs="Arial"/>
          <w:spacing w:val="-7"/>
          <w:rPrChange w:id="5989" w:author="Harry Shamoon" w:date="2015-03-05T19:28:00Z">
            <w:rPr>
              <w:spacing w:val="-7"/>
            </w:rPr>
          </w:rPrChange>
        </w:rPr>
        <w:t xml:space="preserve"> </w:t>
      </w:r>
      <w:r w:rsidRPr="006C66CA">
        <w:rPr>
          <w:rFonts w:cs="Arial"/>
          <w:rPrChange w:id="5990" w:author="Harry Shamoon" w:date="2015-03-05T19:28:00Z">
            <w:rPr/>
          </w:rPrChange>
        </w:rPr>
        <w:t>of</w:t>
      </w:r>
      <w:r w:rsidRPr="006C66CA">
        <w:rPr>
          <w:rFonts w:cs="Arial"/>
          <w:spacing w:val="-7"/>
          <w:rPrChange w:id="5991" w:author="Harry Shamoon" w:date="2015-03-05T19:28:00Z">
            <w:rPr>
              <w:spacing w:val="-7"/>
            </w:rPr>
          </w:rPrChange>
        </w:rPr>
        <w:t xml:space="preserve"> </w:t>
      </w:r>
      <w:r w:rsidRPr="006C66CA">
        <w:rPr>
          <w:rFonts w:cs="Arial"/>
          <w:rPrChange w:id="5992" w:author="Harry Shamoon" w:date="2015-03-05T19:28:00Z">
            <w:rPr/>
          </w:rPrChange>
        </w:rPr>
        <w:t>research</w:t>
      </w:r>
      <w:r w:rsidRPr="006C66CA">
        <w:rPr>
          <w:rFonts w:cs="Arial"/>
          <w:w w:val="99"/>
          <w:rPrChange w:id="5993" w:author="Harry Shamoon" w:date="2015-03-05T19:28:00Z">
            <w:rPr>
              <w:w w:val="99"/>
            </w:rPr>
          </w:rPrChange>
        </w:rPr>
        <w:t xml:space="preserve"> </w:t>
      </w:r>
      <w:r w:rsidRPr="006C66CA">
        <w:rPr>
          <w:rFonts w:cs="Arial"/>
          <w:rPrChange w:id="5994" w:author="Harry Shamoon" w:date="2015-03-05T19:28:00Z">
            <w:rPr/>
          </w:rPrChange>
        </w:rPr>
        <w:t>data across regional academic institutions</w:t>
      </w:r>
      <w:r w:rsidRPr="006C66CA">
        <w:rPr>
          <w:rFonts w:cs="Arial"/>
          <w:spacing w:val="-41"/>
          <w:rPrChange w:id="5995" w:author="Harry Shamoon" w:date="2015-03-05T19:28:00Z">
            <w:rPr>
              <w:spacing w:val="-41"/>
            </w:rPr>
          </w:rPrChange>
        </w:rPr>
        <w:t xml:space="preserve"> </w:t>
      </w:r>
      <w:r w:rsidRPr="006C66CA">
        <w:rPr>
          <w:rFonts w:cs="Arial"/>
          <w:rPrChange w:id="5996" w:author="Harry Shamoon" w:date="2015-03-05T19:28:00Z">
            <w:rPr/>
          </w:rPrChange>
        </w:rPr>
        <w:t>[66].</w:t>
      </w:r>
    </w:p>
    <w:p w14:paraId="1DCDA767" w14:textId="77777777" w:rsidR="006A7004" w:rsidRPr="006A7004" w:rsidRDefault="006A7004" w:rsidP="006A7004">
      <w:pPr>
        <w:jc w:val="both"/>
        <w:rPr>
          <w:rFonts w:ascii="Arial" w:hAnsi="Arial" w:cs="Arial"/>
          <w:rPrChange w:id="5997" w:author="Harry Shamoon" w:date="2015-03-05T19:28:00Z">
            <w:rPr/>
          </w:rPrChange>
        </w:rPr>
        <w:sectPr w:rsidR="006A7004" w:rsidRPr="006A7004">
          <w:pgSz w:w="12240" w:h="15840"/>
          <w:pgMar w:top="700" w:right="600" w:bottom="280" w:left="620" w:header="720" w:footer="720" w:gutter="0"/>
          <w:cols w:space="720"/>
        </w:sectPr>
        <w:pPrChange w:id="5998" w:author="Harry Shamoon" w:date="2015-03-05T19:42:00Z">
          <w:pPr>
            <w:spacing w:line="268" w:lineRule="auto"/>
            <w:jc w:val="both"/>
          </w:pPr>
        </w:pPrChange>
      </w:pPr>
    </w:p>
    <w:p w14:paraId="759BE425" w14:textId="77777777" w:rsidR="00F731E7" w:rsidRPr="006C66CA" w:rsidRDefault="00082CF3">
      <w:pPr>
        <w:pStyle w:val="Heading2"/>
        <w:spacing w:before="41"/>
        <w:ind w:right="119" w:firstLine="0"/>
        <w:jc w:val="both"/>
        <w:rPr>
          <w:rFonts w:cs="Arial"/>
          <w:b w:val="0"/>
          <w:bCs w:val="0"/>
          <w:sz w:val="22"/>
          <w:szCs w:val="22"/>
          <w:rPrChange w:id="5999" w:author="Harry Shamoon" w:date="2015-03-05T19:28:00Z">
            <w:rPr>
              <w:b w:val="0"/>
              <w:bCs w:val="0"/>
            </w:rPr>
          </w:rPrChange>
        </w:rPr>
        <w:pPrChange w:id="6000" w:author="Harry Shamoon" w:date="2015-03-05T19:42:00Z">
          <w:pPr>
            <w:pStyle w:val="Heading2"/>
            <w:spacing w:before="41"/>
            <w:ind w:right="119" w:firstLine="0"/>
          </w:pPr>
        </w:pPrChange>
      </w:pPr>
      <w:r w:rsidRPr="006C66CA">
        <w:rPr>
          <w:rFonts w:cs="Arial"/>
          <w:sz w:val="22"/>
          <w:szCs w:val="22"/>
          <w:rPrChange w:id="6001" w:author="Harry Shamoon" w:date="2015-03-05T19:28:00Z">
            <w:rPr/>
          </w:rPrChange>
        </w:rPr>
        <w:lastRenderedPageBreak/>
        <w:t>References</w:t>
      </w:r>
    </w:p>
    <w:p w14:paraId="788C5573" w14:textId="77777777" w:rsidR="00F731E7" w:rsidRPr="006C66CA" w:rsidRDefault="00082CF3">
      <w:pPr>
        <w:pStyle w:val="BodyText"/>
        <w:spacing w:before="112"/>
        <w:ind w:right="117" w:hanging="352"/>
        <w:jc w:val="both"/>
        <w:rPr>
          <w:rFonts w:cs="Arial"/>
          <w:rPrChange w:id="6002" w:author="Harry Shamoon" w:date="2015-03-05T19:28:00Z">
            <w:rPr/>
          </w:rPrChange>
        </w:rPr>
        <w:pPrChange w:id="6003" w:author="Harry Shamoon" w:date="2015-03-05T19:42:00Z">
          <w:pPr>
            <w:pStyle w:val="BodyText"/>
            <w:spacing w:before="112" w:line="268" w:lineRule="auto"/>
            <w:ind w:right="117" w:hanging="352"/>
            <w:jc w:val="both"/>
          </w:pPr>
        </w:pPrChange>
      </w:pPr>
      <w:r w:rsidRPr="006C66CA">
        <w:rPr>
          <w:rFonts w:cs="Arial"/>
        </w:rPr>
        <w:t xml:space="preserve">[1] </w:t>
      </w:r>
      <w:r w:rsidRPr="00C91597">
        <w:rPr>
          <w:rFonts w:cs="Arial"/>
          <w:spacing w:val="-3"/>
        </w:rPr>
        <w:t xml:space="preserve">S. </w:t>
      </w:r>
      <w:r w:rsidRPr="00082CF3">
        <w:rPr>
          <w:rFonts w:cs="Arial"/>
          <w:spacing w:val="-9"/>
        </w:rPr>
        <w:t xml:space="preserve">Yu, </w:t>
      </w:r>
      <w:r w:rsidRPr="00082CF3">
        <w:rPr>
          <w:rFonts w:cs="Arial"/>
          <w:spacing w:val="-3"/>
        </w:rPr>
        <w:t xml:space="preserve">S. </w:t>
      </w:r>
      <w:r w:rsidRPr="00F97E28">
        <w:rPr>
          <w:rFonts w:cs="Arial"/>
        </w:rPr>
        <w:t xml:space="preserve">Leung, M. </w:t>
      </w:r>
      <w:proofErr w:type="spellStart"/>
      <w:r w:rsidRPr="00F97E28">
        <w:rPr>
          <w:rFonts w:cs="Arial"/>
          <w:spacing w:val="-3"/>
        </w:rPr>
        <w:t>Heo</w:t>
      </w:r>
      <w:proofErr w:type="spellEnd"/>
      <w:r w:rsidRPr="00F97E28">
        <w:rPr>
          <w:rFonts w:cs="Arial"/>
          <w:spacing w:val="-3"/>
        </w:rPr>
        <w:t xml:space="preserve">, </w:t>
      </w:r>
      <w:r w:rsidRPr="00030584">
        <w:rPr>
          <w:rFonts w:cs="Arial"/>
        </w:rPr>
        <w:t xml:space="preserve">G. </w:t>
      </w:r>
      <w:r w:rsidRPr="00174DF6">
        <w:rPr>
          <w:rFonts w:cs="Arial"/>
          <w:spacing w:val="-4"/>
        </w:rPr>
        <w:t xml:space="preserve">J. </w:t>
      </w:r>
      <w:r w:rsidRPr="00174DF6">
        <w:rPr>
          <w:rFonts w:cs="Arial"/>
        </w:rPr>
        <w:t xml:space="preserve">Soto, R. </w:t>
      </w:r>
      <w:r w:rsidRPr="00174DF6">
        <w:rPr>
          <w:rFonts w:cs="Arial"/>
          <w:spacing w:val="-14"/>
        </w:rPr>
        <w:t xml:space="preserve">T. </w:t>
      </w:r>
      <w:r w:rsidRPr="00231B3C">
        <w:rPr>
          <w:rFonts w:cs="Arial"/>
        </w:rPr>
        <w:t xml:space="preserve">Shah, </w:t>
      </w:r>
      <w:r w:rsidRPr="008C4839">
        <w:rPr>
          <w:rFonts w:cs="Arial"/>
          <w:spacing w:val="-3"/>
        </w:rPr>
        <w:t>S.</w:t>
      </w:r>
      <w:r w:rsidRPr="00C0557F">
        <w:rPr>
          <w:rFonts w:cs="Arial"/>
          <w:spacing w:val="-3"/>
        </w:rPr>
        <w:t xml:space="preserve"> </w:t>
      </w:r>
      <w:proofErr w:type="spellStart"/>
      <w:r w:rsidRPr="00765A7F">
        <w:rPr>
          <w:rFonts w:cs="Arial"/>
        </w:rPr>
        <w:t>Gunda</w:t>
      </w:r>
      <w:proofErr w:type="spellEnd"/>
      <w:r w:rsidRPr="00765A7F">
        <w:rPr>
          <w:rFonts w:cs="Arial"/>
        </w:rPr>
        <w:t>, and M. N. Gong. Comparison of risk</w:t>
      </w:r>
      <w:r w:rsidRPr="00365719">
        <w:rPr>
          <w:rFonts w:cs="Arial"/>
          <w:spacing w:val="19"/>
        </w:rPr>
        <w:t xml:space="preserve"> </w:t>
      </w:r>
      <w:r w:rsidRPr="00365719">
        <w:rPr>
          <w:rFonts w:cs="Arial"/>
        </w:rPr>
        <w:t>prediction</w:t>
      </w:r>
      <w:r w:rsidRPr="00FF1D9C">
        <w:rPr>
          <w:rFonts w:cs="Arial"/>
          <w:w w:val="99"/>
        </w:rPr>
        <w:t xml:space="preserve"> </w:t>
      </w:r>
      <w:r w:rsidRPr="0011650A">
        <w:rPr>
          <w:rFonts w:cs="Arial"/>
        </w:rPr>
        <w:t xml:space="preserve">scoring systems </w:t>
      </w:r>
      <w:r w:rsidRPr="00907C1D">
        <w:rPr>
          <w:rFonts w:cs="Arial"/>
          <w:spacing w:val="-3"/>
        </w:rPr>
        <w:t xml:space="preserve">for </w:t>
      </w:r>
      <w:r w:rsidRPr="00640245">
        <w:rPr>
          <w:rFonts w:cs="Arial"/>
        </w:rPr>
        <w:t xml:space="preserve">ward patients: a retrospective nested case-control </w:t>
      </w:r>
      <w:r w:rsidRPr="00640245">
        <w:rPr>
          <w:rFonts w:cs="Arial"/>
          <w:spacing w:val="-4"/>
        </w:rPr>
        <w:t xml:space="preserve">study. </w:t>
      </w:r>
      <w:proofErr w:type="spellStart"/>
      <w:r w:rsidRPr="00640245">
        <w:rPr>
          <w:rFonts w:cs="Arial"/>
          <w:i/>
        </w:rPr>
        <w:t>Crit</w:t>
      </w:r>
      <w:proofErr w:type="spellEnd"/>
      <w:r w:rsidRPr="00640245">
        <w:rPr>
          <w:rFonts w:cs="Arial"/>
          <w:i/>
        </w:rPr>
        <w:t xml:space="preserve"> Care</w:t>
      </w:r>
      <w:r w:rsidRPr="00FF4755">
        <w:rPr>
          <w:rFonts w:cs="Arial"/>
        </w:rPr>
        <w:t>, 18(3)</w:t>
      </w:r>
      <w:proofErr w:type="gramStart"/>
      <w:r w:rsidRPr="00FF4755">
        <w:rPr>
          <w:rFonts w:cs="Arial"/>
        </w:rPr>
        <w:t>:R132</w:t>
      </w:r>
      <w:proofErr w:type="gramEnd"/>
      <w:r w:rsidRPr="00FF4755">
        <w:rPr>
          <w:rFonts w:cs="Arial"/>
        </w:rPr>
        <w:t>,</w:t>
      </w:r>
      <w:r w:rsidRPr="008F496E">
        <w:rPr>
          <w:rFonts w:cs="Arial"/>
          <w:spacing w:val="10"/>
        </w:rPr>
        <w:t xml:space="preserve"> </w:t>
      </w:r>
      <w:r w:rsidRPr="008F496E">
        <w:rPr>
          <w:rFonts w:cs="Arial"/>
        </w:rPr>
        <w:t>2014.</w:t>
      </w:r>
      <w:r w:rsidRPr="006C66CA">
        <w:rPr>
          <w:rFonts w:cs="Arial"/>
          <w:w w:val="99"/>
          <w:rPrChange w:id="6004" w:author="Harry Shamoon" w:date="2015-03-05T19:28:00Z">
            <w:rPr>
              <w:w w:val="99"/>
            </w:rPr>
          </w:rPrChange>
        </w:rPr>
        <w:t xml:space="preserve"> </w:t>
      </w:r>
      <w:r w:rsidRPr="006C66CA">
        <w:rPr>
          <w:rFonts w:cs="Arial"/>
          <w:rPrChange w:id="6005" w:author="Harry Shamoon" w:date="2015-03-05T19:28:00Z">
            <w:rPr/>
          </w:rPrChange>
        </w:rPr>
        <w:t>PMID:</w:t>
      </w:r>
      <w:r w:rsidRPr="006C66CA">
        <w:rPr>
          <w:rFonts w:cs="Arial"/>
          <w:spacing w:val="-15"/>
          <w:rPrChange w:id="6006" w:author="Harry Shamoon" w:date="2015-03-05T19:28:00Z">
            <w:rPr>
              <w:spacing w:val="-15"/>
            </w:rPr>
          </w:rPrChange>
        </w:rPr>
        <w:t xml:space="preserve"> </w:t>
      </w:r>
      <w:r w:rsidRPr="006C66CA">
        <w:rPr>
          <w:rFonts w:cs="Arial"/>
          <w:rPrChange w:id="6007" w:author="Harry Shamoon" w:date="2015-03-05T19:28:00Z">
            <w:rPr/>
          </w:rPrChange>
        </w:rPr>
        <w:t>24970344.</w:t>
      </w:r>
    </w:p>
    <w:p w14:paraId="3AB72047" w14:textId="77777777" w:rsidR="00F731E7" w:rsidRPr="006C66CA" w:rsidRDefault="00082CF3">
      <w:pPr>
        <w:pStyle w:val="BodyText"/>
        <w:ind w:right="117" w:hanging="352"/>
        <w:jc w:val="both"/>
        <w:rPr>
          <w:rFonts w:cs="Arial"/>
          <w:rPrChange w:id="6008" w:author="Harry Shamoon" w:date="2015-03-05T19:28:00Z">
            <w:rPr/>
          </w:rPrChange>
        </w:rPr>
        <w:pPrChange w:id="6009" w:author="Harry Shamoon" w:date="2015-03-05T19:42:00Z">
          <w:pPr>
            <w:pStyle w:val="BodyText"/>
            <w:spacing w:line="268" w:lineRule="auto"/>
            <w:ind w:right="117" w:hanging="352"/>
            <w:jc w:val="both"/>
          </w:pPr>
        </w:pPrChange>
      </w:pPr>
      <w:r w:rsidRPr="006C66CA">
        <w:rPr>
          <w:rFonts w:cs="Arial"/>
          <w:rPrChange w:id="6010" w:author="Harry Shamoon" w:date="2015-03-05T19:28:00Z">
            <w:rPr/>
          </w:rPrChange>
        </w:rPr>
        <w:t>[2]</w:t>
      </w:r>
      <w:r w:rsidRPr="006C66CA">
        <w:rPr>
          <w:rFonts w:cs="Arial"/>
          <w:spacing w:val="42"/>
          <w:rPrChange w:id="6011" w:author="Harry Shamoon" w:date="2015-03-05T19:28:00Z">
            <w:rPr>
              <w:spacing w:val="42"/>
            </w:rPr>
          </w:rPrChange>
        </w:rPr>
        <w:t xml:space="preserve"> </w:t>
      </w:r>
      <w:r w:rsidRPr="006C66CA">
        <w:rPr>
          <w:rFonts w:cs="Arial"/>
          <w:rPrChange w:id="6012" w:author="Harry Shamoon" w:date="2015-03-05T19:28:00Z">
            <w:rPr/>
          </w:rPrChange>
        </w:rPr>
        <w:t>H.</w:t>
      </w:r>
      <w:r w:rsidRPr="006C66CA">
        <w:rPr>
          <w:rFonts w:cs="Arial"/>
          <w:spacing w:val="14"/>
          <w:rPrChange w:id="6013" w:author="Harry Shamoon" w:date="2015-03-05T19:28:00Z">
            <w:rPr>
              <w:spacing w:val="14"/>
            </w:rPr>
          </w:rPrChange>
        </w:rPr>
        <w:t xml:space="preserve"> </w:t>
      </w:r>
      <w:proofErr w:type="spellStart"/>
      <w:r w:rsidRPr="006C66CA">
        <w:rPr>
          <w:rFonts w:cs="Arial"/>
          <w:rPrChange w:id="6014" w:author="Harry Shamoon" w:date="2015-03-05T19:28:00Z">
            <w:rPr/>
          </w:rPrChange>
        </w:rPr>
        <w:t>Wunsch</w:t>
      </w:r>
      <w:proofErr w:type="spellEnd"/>
      <w:r w:rsidRPr="006C66CA">
        <w:rPr>
          <w:rFonts w:cs="Arial"/>
          <w:rPrChange w:id="6015" w:author="Harry Shamoon" w:date="2015-03-05T19:28:00Z">
            <w:rPr/>
          </w:rPrChange>
        </w:rPr>
        <w:t>,</w:t>
      </w:r>
      <w:r w:rsidRPr="006C66CA">
        <w:rPr>
          <w:rFonts w:cs="Arial"/>
          <w:spacing w:val="18"/>
          <w:rPrChange w:id="6016" w:author="Harry Shamoon" w:date="2015-03-05T19:28:00Z">
            <w:rPr>
              <w:spacing w:val="18"/>
            </w:rPr>
          </w:rPrChange>
        </w:rPr>
        <w:t xml:space="preserve"> </w:t>
      </w:r>
      <w:r w:rsidRPr="006C66CA">
        <w:rPr>
          <w:rFonts w:cs="Arial"/>
          <w:spacing w:val="-10"/>
          <w:rPrChange w:id="6017" w:author="Harry Shamoon" w:date="2015-03-05T19:28:00Z">
            <w:rPr>
              <w:spacing w:val="-10"/>
            </w:rPr>
          </w:rPrChange>
        </w:rPr>
        <w:t>W.</w:t>
      </w:r>
      <w:r w:rsidRPr="006C66CA">
        <w:rPr>
          <w:rFonts w:cs="Arial"/>
          <w:spacing w:val="14"/>
          <w:rPrChange w:id="6018" w:author="Harry Shamoon" w:date="2015-03-05T19:28:00Z">
            <w:rPr>
              <w:spacing w:val="14"/>
            </w:rPr>
          </w:rPrChange>
        </w:rPr>
        <w:t xml:space="preserve"> </w:t>
      </w:r>
      <w:r w:rsidRPr="006C66CA">
        <w:rPr>
          <w:rFonts w:cs="Arial"/>
          <w:spacing w:val="-14"/>
          <w:rPrChange w:id="6019" w:author="Harry Shamoon" w:date="2015-03-05T19:28:00Z">
            <w:rPr>
              <w:spacing w:val="-14"/>
            </w:rPr>
          </w:rPrChange>
        </w:rPr>
        <w:t>T.</w:t>
      </w:r>
      <w:r w:rsidRPr="006C66CA">
        <w:rPr>
          <w:rFonts w:cs="Arial"/>
          <w:spacing w:val="14"/>
          <w:rPrChange w:id="6020" w:author="Harry Shamoon" w:date="2015-03-05T19:28:00Z">
            <w:rPr>
              <w:spacing w:val="14"/>
            </w:rPr>
          </w:rPrChange>
        </w:rPr>
        <w:t xml:space="preserve"> </w:t>
      </w:r>
      <w:proofErr w:type="spellStart"/>
      <w:r w:rsidRPr="006C66CA">
        <w:rPr>
          <w:rFonts w:cs="Arial"/>
          <w:rPrChange w:id="6021" w:author="Harry Shamoon" w:date="2015-03-05T19:28:00Z">
            <w:rPr/>
          </w:rPrChange>
        </w:rPr>
        <w:t>Linde-Zwirble</w:t>
      </w:r>
      <w:proofErr w:type="spellEnd"/>
      <w:r w:rsidRPr="006C66CA">
        <w:rPr>
          <w:rFonts w:cs="Arial"/>
          <w:rPrChange w:id="6022" w:author="Harry Shamoon" w:date="2015-03-05T19:28:00Z">
            <w:rPr/>
          </w:rPrChange>
        </w:rPr>
        <w:t>,</w:t>
      </w:r>
      <w:r w:rsidRPr="006C66CA">
        <w:rPr>
          <w:rFonts w:cs="Arial"/>
          <w:spacing w:val="18"/>
          <w:rPrChange w:id="6023" w:author="Harry Shamoon" w:date="2015-03-05T19:28:00Z">
            <w:rPr>
              <w:spacing w:val="18"/>
            </w:rPr>
          </w:rPrChange>
        </w:rPr>
        <w:t xml:space="preserve"> </w:t>
      </w:r>
      <w:r w:rsidRPr="006C66CA">
        <w:rPr>
          <w:rFonts w:cs="Arial"/>
          <w:spacing w:val="-9"/>
          <w:rPrChange w:id="6024" w:author="Harry Shamoon" w:date="2015-03-05T19:28:00Z">
            <w:rPr>
              <w:spacing w:val="-9"/>
            </w:rPr>
          </w:rPrChange>
        </w:rPr>
        <w:t>D.</w:t>
      </w:r>
      <w:r w:rsidRPr="006C66CA">
        <w:rPr>
          <w:rFonts w:cs="Arial"/>
          <w:spacing w:val="14"/>
          <w:rPrChange w:id="6025" w:author="Harry Shamoon" w:date="2015-03-05T19:28:00Z">
            <w:rPr>
              <w:spacing w:val="14"/>
            </w:rPr>
          </w:rPrChange>
        </w:rPr>
        <w:t xml:space="preserve"> </w:t>
      </w:r>
      <w:r w:rsidRPr="006C66CA">
        <w:rPr>
          <w:rFonts w:cs="Arial"/>
          <w:spacing w:val="-4"/>
          <w:rPrChange w:id="6026" w:author="Harry Shamoon" w:date="2015-03-05T19:28:00Z">
            <w:rPr>
              <w:spacing w:val="-4"/>
            </w:rPr>
          </w:rPrChange>
        </w:rPr>
        <w:t>C.</w:t>
      </w:r>
      <w:r w:rsidRPr="006C66CA">
        <w:rPr>
          <w:rFonts w:cs="Arial"/>
          <w:spacing w:val="14"/>
          <w:rPrChange w:id="6027" w:author="Harry Shamoon" w:date="2015-03-05T19:28:00Z">
            <w:rPr>
              <w:spacing w:val="14"/>
            </w:rPr>
          </w:rPrChange>
        </w:rPr>
        <w:t xml:space="preserve"> </w:t>
      </w:r>
      <w:r w:rsidRPr="006C66CA">
        <w:rPr>
          <w:rFonts w:cs="Arial"/>
          <w:rPrChange w:id="6028" w:author="Harry Shamoon" w:date="2015-03-05T19:28:00Z">
            <w:rPr/>
          </w:rPrChange>
        </w:rPr>
        <w:t>Angus,</w:t>
      </w:r>
      <w:r w:rsidRPr="006C66CA">
        <w:rPr>
          <w:rFonts w:cs="Arial"/>
          <w:spacing w:val="18"/>
          <w:rPrChange w:id="6029" w:author="Harry Shamoon" w:date="2015-03-05T19:28:00Z">
            <w:rPr>
              <w:spacing w:val="18"/>
            </w:rPr>
          </w:rPrChange>
        </w:rPr>
        <w:t xml:space="preserve"> </w:t>
      </w:r>
      <w:r w:rsidRPr="006C66CA">
        <w:rPr>
          <w:rFonts w:cs="Arial"/>
          <w:rPrChange w:id="6030" w:author="Harry Shamoon" w:date="2015-03-05T19:28:00Z">
            <w:rPr/>
          </w:rPrChange>
        </w:rPr>
        <w:t>M.</w:t>
      </w:r>
      <w:r w:rsidRPr="006C66CA">
        <w:rPr>
          <w:rFonts w:cs="Arial"/>
          <w:spacing w:val="14"/>
          <w:rPrChange w:id="6031" w:author="Harry Shamoon" w:date="2015-03-05T19:28:00Z">
            <w:rPr>
              <w:spacing w:val="14"/>
            </w:rPr>
          </w:rPrChange>
        </w:rPr>
        <w:t xml:space="preserve"> </w:t>
      </w:r>
      <w:r w:rsidRPr="006C66CA">
        <w:rPr>
          <w:rFonts w:cs="Arial"/>
          <w:rPrChange w:id="6032" w:author="Harry Shamoon" w:date="2015-03-05T19:28:00Z">
            <w:rPr/>
          </w:rPrChange>
        </w:rPr>
        <w:t>E.</w:t>
      </w:r>
      <w:r w:rsidRPr="006C66CA">
        <w:rPr>
          <w:rFonts w:cs="Arial"/>
          <w:spacing w:val="14"/>
          <w:rPrChange w:id="6033" w:author="Harry Shamoon" w:date="2015-03-05T19:28:00Z">
            <w:rPr>
              <w:spacing w:val="14"/>
            </w:rPr>
          </w:rPrChange>
        </w:rPr>
        <w:t xml:space="preserve"> </w:t>
      </w:r>
      <w:r w:rsidRPr="006C66CA">
        <w:rPr>
          <w:rFonts w:cs="Arial"/>
          <w:rPrChange w:id="6034" w:author="Harry Shamoon" w:date="2015-03-05T19:28:00Z">
            <w:rPr/>
          </w:rPrChange>
        </w:rPr>
        <w:t>Hartman,</w:t>
      </w:r>
      <w:r w:rsidRPr="006C66CA">
        <w:rPr>
          <w:rFonts w:cs="Arial"/>
          <w:spacing w:val="18"/>
          <w:rPrChange w:id="6035" w:author="Harry Shamoon" w:date="2015-03-05T19:28:00Z">
            <w:rPr>
              <w:spacing w:val="18"/>
            </w:rPr>
          </w:rPrChange>
        </w:rPr>
        <w:t xml:space="preserve"> </w:t>
      </w:r>
      <w:r w:rsidRPr="006C66CA">
        <w:rPr>
          <w:rFonts w:cs="Arial"/>
          <w:rPrChange w:id="6036" w:author="Harry Shamoon" w:date="2015-03-05T19:28:00Z">
            <w:rPr/>
          </w:rPrChange>
        </w:rPr>
        <w:t>E.</w:t>
      </w:r>
      <w:r w:rsidRPr="006C66CA">
        <w:rPr>
          <w:rFonts w:cs="Arial"/>
          <w:spacing w:val="14"/>
          <w:rPrChange w:id="6037" w:author="Harry Shamoon" w:date="2015-03-05T19:28:00Z">
            <w:rPr>
              <w:spacing w:val="14"/>
            </w:rPr>
          </w:rPrChange>
        </w:rPr>
        <w:t xml:space="preserve"> </w:t>
      </w:r>
      <w:r w:rsidRPr="006C66CA">
        <w:rPr>
          <w:rFonts w:cs="Arial"/>
          <w:spacing w:val="-3"/>
          <w:rPrChange w:id="6038" w:author="Harry Shamoon" w:date="2015-03-05T19:28:00Z">
            <w:rPr>
              <w:spacing w:val="-3"/>
            </w:rPr>
          </w:rPrChange>
        </w:rPr>
        <w:t>B.</w:t>
      </w:r>
      <w:r w:rsidRPr="006C66CA">
        <w:rPr>
          <w:rFonts w:cs="Arial"/>
          <w:spacing w:val="14"/>
          <w:rPrChange w:id="6039" w:author="Harry Shamoon" w:date="2015-03-05T19:28:00Z">
            <w:rPr>
              <w:spacing w:val="14"/>
            </w:rPr>
          </w:rPrChange>
        </w:rPr>
        <w:t xml:space="preserve"> </w:t>
      </w:r>
      <w:proofErr w:type="spellStart"/>
      <w:r w:rsidRPr="006C66CA">
        <w:rPr>
          <w:rFonts w:cs="Arial"/>
          <w:rPrChange w:id="6040" w:author="Harry Shamoon" w:date="2015-03-05T19:28:00Z">
            <w:rPr/>
          </w:rPrChange>
        </w:rPr>
        <w:t>Milbrandt</w:t>
      </w:r>
      <w:proofErr w:type="spellEnd"/>
      <w:r w:rsidRPr="006C66CA">
        <w:rPr>
          <w:rFonts w:cs="Arial"/>
          <w:rPrChange w:id="6041" w:author="Harry Shamoon" w:date="2015-03-05T19:28:00Z">
            <w:rPr/>
          </w:rPrChange>
        </w:rPr>
        <w:t>,</w:t>
      </w:r>
      <w:r w:rsidRPr="006C66CA">
        <w:rPr>
          <w:rFonts w:cs="Arial"/>
          <w:spacing w:val="18"/>
          <w:rPrChange w:id="6042" w:author="Harry Shamoon" w:date="2015-03-05T19:28:00Z">
            <w:rPr>
              <w:spacing w:val="18"/>
            </w:rPr>
          </w:rPrChange>
        </w:rPr>
        <w:t xml:space="preserve"> </w:t>
      </w:r>
      <w:r w:rsidRPr="006C66CA">
        <w:rPr>
          <w:rFonts w:cs="Arial"/>
          <w:rPrChange w:id="6043" w:author="Harry Shamoon" w:date="2015-03-05T19:28:00Z">
            <w:rPr/>
          </w:rPrChange>
        </w:rPr>
        <w:t>and</w:t>
      </w:r>
      <w:r w:rsidRPr="006C66CA">
        <w:rPr>
          <w:rFonts w:cs="Arial"/>
          <w:spacing w:val="14"/>
          <w:rPrChange w:id="6044" w:author="Harry Shamoon" w:date="2015-03-05T19:28:00Z">
            <w:rPr>
              <w:spacing w:val="14"/>
            </w:rPr>
          </w:rPrChange>
        </w:rPr>
        <w:t xml:space="preserve"> </w:t>
      </w:r>
      <w:r w:rsidRPr="006C66CA">
        <w:rPr>
          <w:rFonts w:cs="Arial"/>
          <w:spacing w:val="-4"/>
          <w:rPrChange w:id="6045" w:author="Harry Shamoon" w:date="2015-03-05T19:28:00Z">
            <w:rPr>
              <w:spacing w:val="-4"/>
            </w:rPr>
          </w:rPrChange>
        </w:rPr>
        <w:t>J.</w:t>
      </w:r>
      <w:r w:rsidRPr="006C66CA">
        <w:rPr>
          <w:rFonts w:cs="Arial"/>
          <w:spacing w:val="14"/>
          <w:rPrChange w:id="6046" w:author="Harry Shamoon" w:date="2015-03-05T19:28:00Z">
            <w:rPr>
              <w:spacing w:val="14"/>
            </w:rPr>
          </w:rPrChange>
        </w:rPr>
        <w:t xml:space="preserve"> </w:t>
      </w:r>
      <w:r w:rsidRPr="006C66CA">
        <w:rPr>
          <w:rFonts w:cs="Arial"/>
          <w:rPrChange w:id="6047" w:author="Harry Shamoon" w:date="2015-03-05T19:28:00Z">
            <w:rPr/>
          </w:rPrChange>
        </w:rPr>
        <w:t>M.</w:t>
      </w:r>
      <w:r w:rsidRPr="006C66CA">
        <w:rPr>
          <w:rFonts w:cs="Arial"/>
          <w:spacing w:val="14"/>
          <w:rPrChange w:id="6048" w:author="Harry Shamoon" w:date="2015-03-05T19:28:00Z">
            <w:rPr>
              <w:spacing w:val="14"/>
            </w:rPr>
          </w:rPrChange>
        </w:rPr>
        <w:t xml:space="preserve"> </w:t>
      </w:r>
      <w:r w:rsidRPr="006C66CA">
        <w:rPr>
          <w:rFonts w:cs="Arial"/>
          <w:rPrChange w:id="6049" w:author="Harry Shamoon" w:date="2015-03-05T19:28:00Z">
            <w:rPr/>
          </w:rPrChange>
        </w:rPr>
        <w:t>Kahn.</w:t>
      </w:r>
      <w:r w:rsidRPr="006C66CA">
        <w:rPr>
          <w:rFonts w:cs="Arial"/>
          <w:spacing w:val="12"/>
          <w:rPrChange w:id="6050" w:author="Harry Shamoon" w:date="2015-03-05T19:28:00Z">
            <w:rPr>
              <w:spacing w:val="12"/>
            </w:rPr>
          </w:rPrChange>
        </w:rPr>
        <w:t xml:space="preserve"> </w:t>
      </w:r>
      <w:proofErr w:type="gramStart"/>
      <w:r w:rsidRPr="006C66CA">
        <w:rPr>
          <w:rFonts w:cs="Arial"/>
          <w:rPrChange w:id="6051" w:author="Harry Shamoon" w:date="2015-03-05T19:28:00Z">
            <w:rPr/>
          </w:rPrChange>
        </w:rPr>
        <w:t>The</w:t>
      </w:r>
      <w:r w:rsidRPr="006C66CA">
        <w:rPr>
          <w:rFonts w:cs="Arial"/>
          <w:spacing w:val="14"/>
          <w:rPrChange w:id="6052" w:author="Harry Shamoon" w:date="2015-03-05T19:28:00Z">
            <w:rPr>
              <w:spacing w:val="14"/>
            </w:rPr>
          </w:rPrChange>
        </w:rPr>
        <w:t xml:space="preserve"> </w:t>
      </w:r>
      <w:proofErr w:type="spellStart"/>
      <w:r w:rsidRPr="006C66CA">
        <w:rPr>
          <w:rFonts w:cs="Arial"/>
          <w:rPrChange w:id="6053" w:author="Harry Shamoon" w:date="2015-03-05T19:28:00Z">
            <w:rPr/>
          </w:rPrChange>
        </w:rPr>
        <w:t>epi</w:t>
      </w:r>
      <w:proofErr w:type="spellEnd"/>
      <w:r w:rsidRPr="006C66CA">
        <w:rPr>
          <w:rFonts w:cs="Arial"/>
          <w:rPrChange w:id="6054" w:author="Harry Shamoon" w:date="2015-03-05T19:28:00Z">
            <w:rPr/>
          </w:rPrChange>
        </w:rPr>
        <w:t>-</w:t>
      </w:r>
      <w:r w:rsidRPr="006C66CA">
        <w:rPr>
          <w:rFonts w:cs="Arial"/>
          <w:w w:val="99"/>
          <w:rPrChange w:id="6055" w:author="Harry Shamoon" w:date="2015-03-05T19:28:00Z">
            <w:rPr>
              <w:w w:val="99"/>
            </w:rPr>
          </w:rPrChange>
        </w:rPr>
        <w:t xml:space="preserve"> </w:t>
      </w:r>
      <w:proofErr w:type="spellStart"/>
      <w:r w:rsidRPr="006C66CA">
        <w:rPr>
          <w:rFonts w:cs="Arial"/>
          <w:rPrChange w:id="6056" w:author="Harry Shamoon" w:date="2015-03-05T19:28:00Z">
            <w:rPr/>
          </w:rPrChange>
        </w:rPr>
        <w:t>demiology</w:t>
      </w:r>
      <w:proofErr w:type="spellEnd"/>
      <w:r w:rsidRPr="006C66CA">
        <w:rPr>
          <w:rFonts w:cs="Arial"/>
          <w:rPrChange w:id="6057" w:author="Harry Shamoon" w:date="2015-03-05T19:28:00Z">
            <w:rPr/>
          </w:rPrChange>
        </w:rPr>
        <w:t xml:space="preserve"> of mechanical ventilation use in the United States.</w:t>
      </w:r>
      <w:proofErr w:type="gramEnd"/>
      <w:r w:rsidRPr="006C66CA">
        <w:rPr>
          <w:rFonts w:cs="Arial"/>
          <w:rPrChange w:id="6058" w:author="Harry Shamoon" w:date="2015-03-05T19:28:00Z">
            <w:rPr/>
          </w:rPrChange>
        </w:rPr>
        <w:t xml:space="preserve"> </w:t>
      </w:r>
      <w:proofErr w:type="spellStart"/>
      <w:r w:rsidRPr="006C66CA">
        <w:rPr>
          <w:rFonts w:cs="Arial"/>
          <w:i/>
        </w:rPr>
        <w:t>Crit</w:t>
      </w:r>
      <w:proofErr w:type="spellEnd"/>
      <w:r w:rsidRPr="006C66CA">
        <w:rPr>
          <w:rFonts w:cs="Arial"/>
          <w:i/>
        </w:rPr>
        <w:t xml:space="preserve"> Care Med</w:t>
      </w:r>
      <w:r w:rsidRPr="00FF4755">
        <w:rPr>
          <w:rFonts w:cs="Arial"/>
        </w:rPr>
        <w:t>, 38(10)</w:t>
      </w:r>
      <w:proofErr w:type="gramStart"/>
      <w:r w:rsidRPr="00FF4755">
        <w:rPr>
          <w:rFonts w:cs="Arial"/>
        </w:rPr>
        <w:t>:1947</w:t>
      </w:r>
      <w:proofErr w:type="gramEnd"/>
      <w:r w:rsidRPr="00FF4755">
        <w:rPr>
          <w:rFonts w:cs="Arial"/>
        </w:rPr>
        <w:t>–1953, Oct</w:t>
      </w:r>
      <w:r w:rsidRPr="008F496E">
        <w:rPr>
          <w:rFonts w:cs="Arial"/>
          <w:spacing w:val="-41"/>
        </w:rPr>
        <w:t xml:space="preserve"> </w:t>
      </w:r>
      <w:r w:rsidRPr="008F496E">
        <w:rPr>
          <w:rFonts w:cs="Arial"/>
        </w:rPr>
        <w:t>2010.</w:t>
      </w:r>
      <w:r w:rsidRPr="006C66CA">
        <w:rPr>
          <w:rFonts w:cs="Arial"/>
          <w:w w:val="99"/>
          <w:rPrChange w:id="6059" w:author="Harry Shamoon" w:date="2015-03-05T19:28:00Z">
            <w:rPr>
              <w:w w:val="99"/>
            </w:rPr>
          </w:rPrChange>
        </w:rPr>
        <w:t xml:space="preserve"> </w:t>
      </w:r>
      <w:r w:rsidRPr="006C66CA">
        <w:rPr>
          <w:rFonts w:cs="Arial"/>
          <w:rPrChange w:id="6060" w:author="Harry Shamoon" w:date="2015-03-05T19:28:00Z">
            <w:rPr/>
          </w:rPrChange>
        </w:rPr>
        <w:t>PMID:</w:t>
      </w:r>
      <w:r w:rsidRPr="006C66CA">
        <w:rPr>
          <w:rFonts w:cs="Arial"/>
          <w:spacing w:val="-15"/>
          <w:rPrChange w:id="6061" w:author="Harry Shamoon" w:date="2015-03-05T19:28:00Z">
            <w:rPr>
              <w:spacing w:val="-15"/>
            </w:rPr>
          </w:rPrChange>
        </w:rPr>
        <w:t xml:space="preserve"> </w:t>
      </w:r>
      <w:r w:rsidRPr="006C66CA">
        <w:rPr>
          <w:rFonts w:cs="Arial"/>
          <w:rPrChange w:id="6062" w:author="Harry Shamoon" w:date="2015-03-05T19:28:00Z">
            <w:rPr/>
          </w:rPrChange>
        </w:rPr>
        <w:t>20639743.</w:t>
      </w:r>
    </w:p>
    <w:p w14:paraId="1E5E153E" w14:textId="77777777" w:rsidR="00F731E7" w:rsidRPr="006C66CA" w:rsidRDefault="00082CF3">
      <w:pPr>
        <w:pStyle w:val="BodyText"/>
        <w:ind w:right="119" w:hanging="352"/>
        <w:jc w:val="both"/>
        <w:rPr>
          <w:rFonts w:cs="Arial"/>
          <w:rPrChange w:id="6063" w:author="Harry Shamoon" w:date="2015-03-05T19:28:00Z">
            <w:rPr/>
          </w:rPrChange>
        </w:rPr>
        <w:pPrChange w:id="6064" w:author="Harry Shamoon" w:date="2015-03-05T19:42:00Z">
          <w:pPr>
            <w:pStyle w:val="BodyText"/>
            <w:spacing w:line="268" w:lineRule="auto"/>
            <w:ind w:right="119" w:hanging="352"/>
            <w:jc w:val="both"/>
          </w:pPr>
        </w:pPrChange>
      </w:pPr>
      <w:r w:rsidRPr="006C66CA">
        <w:rPr>
          <w:rFonts w:cs="Arial"/>
          <w:rPrChange w:id="6065" w:author="Harry Shamoon" w:date="2015-03-05T19:28:00Z">
            <w:rPr/>
          </w:rPrChange>
        </w:rPr>
        <w:t xml:space="preserve">[3] </w:t>
      </w:r>
      <w:r w:rsidRPr="006C66CA">
        <w:rPr>
          <w:rFonts w:cs="Arial"/>
          <w:spacing w:val="-15"/>
          <w:rPrChange w:id="6066" w:author="Harry Shamoon" w:date="2015-03-05T19:28:00Z">
            <w:rPr>
              <w:spacing w:val="-15"/>
            </w:rPr>
          </w:rPrChange>
        </w:rPr>
        <w:t xml:space="preserve">V. </w:t>
      </w:r>
      <w:r w:rsidRPr="006C66CA">
        <w:rPr>
          <w:rFonts w:cs="Arial"/>
          <w:rPrChange w:id="6067" w:author="Harry Shamoon" w:date="2015-03-05T19:28:00Z">
            <w:rPr/>
          </w:rPrChange>
        </w:rPr>
        <w:t xml:space="preserve">M. </w:t>
      </w:r>
      <w:proofErr w:type="spellStart"/>
      <w:r w:rsidRPr="006C66CA">
        <w:rPr>
          <w:rFonts w:cs="Arial"/>
          <w:rPrChange w:id="6068" w:author="Harry Shamoon" w:date="2015-03-05T19:28:00Z">
            <w:rPr/>
          </w:rPrChange>
        </w:rPr>
        <w:t>Ranieri</w:t>
      </w:r>
      <w:proofErr w:type="spellEnd"/>
      <w:r w:rsidRPr="006C66CA">
        <w:rPr>
          <w:rFonts w:cs="Arial"/>
          <w:rPrChange w:id="6069" w:author="Harry Shamoon" w:date="2015-03-05T19:28:00Z">
            <w:rPr/>
          </w:rPrChange>
        </w:rPr>
        <w:t xml:space="preserve">, </w:t>
      </w:r>
      <w:r w:rsidRPr="006C66CA">
        <w:rPr>
          <w:rFonts w:cs="Arial"/>
          <w:spacing w:val="-17"/>
          <w:rPrChange w:id="6070" w:author="Harry Shamoon" w:date="2015-03-05T19:28:00Z">
            <w:rPr>
              <w:spacing w:val="-17"/>
            </w:rPr>
          </w:rPrChange>
        </w:rPr>
        <w:t xml:space="preserve">F. </w:t>
      </w:r>
      <w:proofErr w:type="spellStart"/>
      <w:r w:rsidRPr="006C66CA">
        <w:rPr>
          <w:rFonts w:cs="Arial"/>
          <w:rPrChange w:id="6071" w:author="Harry Shamoon" w:date="2015-03-05T19:28:00Z">
            <w:rPr/>
          </w:rPrChange>
        </w:rPr>
        <w:t>Giunta</w:t>
      </w:r>
      <w:proofErr w:type="spellEnd"/>
      <w:r w:rsidRPr="006C66CA">
        <w:rPr>
          <w:rFonts w:cs="Arial"/>
          <w:rPrChange w:id="6072" w:author="Harry Shamoon" w:date="2015-03-05T19:28:00Z">
            <w:rPr/>
          </w:rPrChange>
        </w:rPr>
        <w:t xml:space="preserve">, </w:t>
      </w:r>
      <w:r w:rsidRPr="006C66CA">
        <w:rPr>
          <w:rFonts w:cs="Arial"/>
          <w:spacing w:val="-21"/>
          <w:rPrChange w:id="6073" w:author="Harry Shamoon" w:date="2015-03-05T19:28:00Z">
            <w:rPr>
              <w:spacing w:val="-21"/>
            </w:rPr>
          </w:rPrChange>
        </w:rPr>
        <w:t xml:space="preserve">P. </w:t>
      </w:r>
      <w:r w:rsidRPr="006C66CA">
        <w:rPr>
          <w:rFonts w:cs="Arial"/>
          <w:rPrChange w:id="6074" w:author="Harry Shamoon" w:date="2015-03-05T19:28:00Z">
            <w:rPr/>
          </w:rPrChange>
        </w:rPr>
        <w:t xml:space="preserve">M. </w:t>
      </w:r>
      <w:proofErr w:type="spellStart"/>
      <w:r w:rsidRPr="006C66CA">
        <w:rPr>
          <w:rFonts w:cs="Arial"/>
          <w:rPrChange w:id="6075" w:author="Harry Shamoon" w:date="2015-03-05T19:28:00Z">
            <w:rPr/>
          </w:rPrChange>
        </w:rPr>
        <w:t>Suter</w:t>
      </w:r>
      <w:proofErr w:type="spellEnd"/>
      <w:r w:rsidRPr="006C66CA">
        <w:rPr>
          <w:rFonts w:cs="Arial"/>
          <w:rPrChange w:id="6076" w:author="Harry Shamoon" w:date="2015-03-05T19:28:00Z">
            <w:rPr/>
          </w:rPrChange>
        </w:rPr>
        <w:t xml:space="preserve">, and A. </w:t>
      </w:r>
      <w:r w:rsidRPr="006C66CA">
        <w:rPr>
          <w:rFonts w:cs="Arial"/>
          <w:spacing w:val="-3"/>
          <w:rPrChange w:id="6077" w:author="Harry Shamoon" w:date="2015-03-05T19:28:00Z">
            <w:rPr>
              <w:spacing w:val="-3"/>
            </w:rPr>
          </w:rPrChange>
        </w:rPr>
        <w:t xml:space="preserve">S. </w:t>
      </w:r>
      <w:proofErr w:type="spellStart"/>
      <w:r w:rsidRPr="006C66CA">
        <w:rPr>
          <w:rFonts w:cs="Arial"/>
          <w:spacing w:val="-3"/>
          <w:rPrChange w:id="6078" w:author="Harry Shamoon" w:date="2015-03-05T19:28:00Z">
            <w:rPr>
              <w:spacing w:val="-3"/>
            </w:rPr>
          </w:rPrChange>
        </w:rPr>
        <w:t>Slutsky</w:t>
      </w:r>
      <w:proofErr w:type="spellEnd"/>
      <w:r w:rsidRPr="006C66CA">
        <w:rPr>
          <w:rFonts w:cs="Arial"/>
          <w:spacing w:val="-3"/>
          <w:rPrChange w:id="6079" w:author="Harry Shamoon" w:date="2015-03-05T19:28:00Z">
            <w:rPr>
              <w:spacing w:val="-3"/>
            </w:rPr>
          </w:rPrChange>
        </w:rPr>
        <w:t xml:space="preserve">. </w:t>
      </w:r>
      <w:proofErr w:type="gramStart"/>
      <w:r w:rsidRPr="006C66CA">
        <w:rPr>
          <w:rFonts w:cs="Arial"/>
          <w:rPrChange w:id="6080" w:author="Harry Shamoon" w:date="2015-03-05T19:28:00Z">
            <w:rPr/>
          </w:rPrChange>
        </w:rPr>
        <w:t>Mechanical ventilation as a mediator of</w:t>
      </w:r>
      <w:r w:rsidRPr="006C66CA">
        <w:rPr>
          <w:rFonts w:cs="Arial"/>
          <w:spacing w:val="26"/>
          <w:rPrChange w:id="6081" w:author="Harry Shamoon" w:date="2015-03-05T19:28:00Z">
            <w:rPr>
              <w:spacing w:val="26"/>
            </w:rPr>
          </w:rPrChange>
        </w:rPr>
        <w:t xml:space="preserve"> </w:t>
      </w:r>
      <w:r w:rsidRPr="006C66CA">
        <w:rPr>
          <w:rFonts w:cs="Arial"/>
          <w:rPrChange w:id="6082" w:author="Harry Shamoon" w:date="2015-03-05T19:28:00Z">
            <w:rPr/>
          </w:rPrChange>
        </w:rPr>
        <w:t>multisystem</w:t>
      </w:r>
      <w:r w:rsidRPr="006C66CA">
        <w:rPr>
          <w:rFonts w:cs="Arial"/>
          <w:w w:val="99"/>
          <w:rPrChange w:id="6083" w:author="Harry Shamoon" w:date="2015-03-05T19:28:00Z">
            <w:rPr>
              <w:w w:val="99"/>
            </w:rPr>
          </w:rPrChange>
        </w:rPr>
        <w:t xml:space="preserve"> </w:t>
      </w:r>
      <w:r w:rsidRPr="006C66CA">
        <w:rPr>
          <w:rFonts w:cs="Arial"/>
          <w:rPrChange w:id="6084" w:author="Harry Shamoon" w:date="2015-03-05T19:28:00Z">
            <w:rPr/>
          </w:rPrChange>
        </w:rPr>
        <w:t>organ</w:t>
      </w:r>
      <w:r w:rsidRPr="006C66CA">
        <w:rPr>
          <w:rFonts w:cs="Arial"/>
          <w:spacing w:val="-9"/>
          <w:rPrChange w:id="6085" w:author="Harry Shamoon" w:date="2015-03-05T19:28:00Z">
            <w:rPr>
              <w:spacing w:val="-9"/>
            </w:rPr>
          </w:rPrChange>
        </w:rPr>
        <w:t xml:space="preserve"> </w:t>
      </w:r>
      <w:r w:rsidRPr="006C66CA">
        <w:rPr>
          <w:rFonts w:cs="Arial"/>
          <w:rPrChange w:id="6086" w:author="Harry Shamoon" w:date="2015-03-05T19:28:00Z">
            <w:rPr/>
          </w:rPrChange>
        </w:rPr>
        <w:t>failure</w:t>
      </w:r>
      <w:r w:rsidRPr="006C66CA">
        <w:rPr>
          <w:rFonts w:cs="Arial"/>
          <w:spacing w:val="-9"/>
          <w:rPrChange w:id="6087" w:author="Harry Shamoon" w:date="2015-03-05T19:28:00Z">
            <w:rPr>
              <w:spacing w:val="-9"/>
            </w:rPr>
          </w:rPrChange>
        </w:rPr>
        <w:t xml:space="preserve"> </w:t>
      </w:r>
      <w:r w:rsidRPr="006C66CA">
        <w:rPr>
          <w:rFonts w:cs="Arial"/>
          <w:rPrChange w:id="6088" w:author="Harry Shamoon" w:date="2015-03-05T19:28:00Z">
            <w:rPr/>
          </w:rPrChange>
        </w:rPr>
        <w:t>in</w:t>
      </w:r>
      <w:r w:rsidRPr="006C66CA">
        <w:rPr>
          <w:rFonts w:cs="Arial"/>
          <w:spacing w:val="-9"/>
          <w:rPrChange w:id="6089" w:author="Harry Shamoon" w:date="2015-03-05T19:28:00Z">
            <w:rPr>
              <w:spacing w:val="-9"/>
            </w:rPr>
          </w:rPrChange>
        </w:rPr>
        <w:t xml:space="preserve"> </w:t>
      </w:r>
      <w:r w:rsidRPr="006C66CA">
        <w:rPr>
          <w:rFonts w:cs="Arial"/>
          <w:rPrChange w:id="6090" w:author="Harry Shamoon" w:date="2015-03-05T19:28:00Z">
            <w:rPr/>
          </w:rPrChange>
        </w:rPr>
        <w:t>acute</w:t>
      </w:r>
      <w:r w:rsidRPr="006C66CA">
        <w:rPr>
          <w:rFonts w:cs="Arial"/>
          <w:spacing w:val="-9"/>
          <w:rPrChange w:id="6091" w:author="Harry Shamoon" w:date="2015-03-05T19:28:00Z">
            <w:rPr>
              <w:spacing w:val="-9"/>
            </w:rPr>
          </w:rPrChange>
        </w:rPr>
        <w:t xml:space="preserve"> </w:t>
      </w:r>
      <w:r w:rsidRPr="006C66CA">
        <w:rPr>
          <w:rFonts w:cs="Arial"/>
          <w:rPrChange w:id="6092" w:author="Harry Shamoon" w:date="2015-03-05T19:28:00Z">
            <w:rPr/>
          </w:rPrChange>
        </w:rPr>
        <w:t>respiratory</w:t>
      </w:r>
      <w:r w:rsidRPr="006C66CA">
        <w:rPr>
          <w:rFonts w:cs="Arial"/>
          <w:spacing w:val="-9"/>
          <w:rPrChange w:id="6093" w:author="Harry Shamoon" w:date="2015-03-05T19:28:00Z">
            <w:rPr>
              <w:spacing w:val="-9"/>
            </w:rPr>
          </w:rPrChange>
        </w:rPr>
        <w:t xml:space="preserve"> </w:t>
      </w:r>
      <w:r w:rsidRPr="006C66CA">
        <w:rPr>
          <w:rFonts w:cs="Arial"/>
          <w:rPrChange w:id="6094" w:author="Harry Shamoon" w:date="2015-03-05T19:28:00Z">
            <w:rPr/>
          </w:rPrChange>
        </w:rPr>
        <w:t>distress</w:t>
      </w:r>
      <w:r w:rsidRPr="006C66CA">
        <w:rPr>
          <w:rFonts w:cs="Arial"/>
          <w:spacing w:val="-9"/>
          <w:rPrChange w:id="6095" w:author="Harry Shamoon" w:date="2015-03-05T19:28:00Z">
            <w:rPr>
              <w:spacing w:val="-9"/>
            </w:rPr>
          </w:rPrChange>
        </w:rPr>
        <w:t xml:space="preserve"> </w:t>
      </w:r>
      <w:r w:rsidRPr="006C66CA">
        <w:rPr>
          <w:rFonts w:cs="Arial"/>
          <w:rPrChange w:id="6096" w:author="Harry Shamoon" w:date="2015-03-05T19:28:00Z">
            <w:rPr/>
          </w:rPrChange>
        </w:rPr>
        <w:t>syndrome.</w:t>
      </w:r>
      <w:proofErr w:type="gramEnd"/>
      <w:r w:rsidRPr="006C66CA">
        <w:rPr>
          <w:rFonts w:cs="Arial"/>
          <w:spacing w:val="12"/>
          <w:rPrChange w:id="6097" w:author="Harry Shamoon" w:date="2015-03-05T19:28:00Z">
            <w:rPr>
              <w:spacing w:val="12"/>
            </w:rPr>
          </w:rPrChange>
        </w:rPr>
        <w:t xml:space="preserve"> </w:t>
      </w:r>
      <w:r w:rsidRPr="006C66CA">
        <w:rPr>
          <w:rFonts w:cs="Arial"/>
          <w:i/>
        </w:rPr>
        <w:t>JAMA</w:t>
      </w:r>
      <w:r w:rsidRPr="00FF4755">
        <w:rPr>
          <w:rFonts w:cs="Arial"/>
        </w:rPr>
        <w:t>,</w:t>
      </w:r>
      <w:r w:rsidRPr="008F496E">
        <w:rPr>
          <w:rFonts w:cs="Arial"/>
          <w:spacing w:val="-9"/>
        </w:rPr>
        <w:t xml:space="preserve"> </w:t>
      </w:r>
      <w:r w:rsidRPr="008F496E">
        <w:rPr>
          <w:rFonts w:cs="Arial"/>
        </w:rPr>
        <w:t>284(1)</w:t>
      </w:r>
      <w:proofErr w:type="gramStart"/>
      <w:r w:rsidRPr="008F496E">
        <w:rPr>
          <w:rFonts w:cs="Arial"/>
        </w:rPr>
        <w:t>:43</w:t>
      </w:r>
      <w:proofErr w:type="gramEnd"/>
      <w:r w:rsidRPr="008F496E">
        <w:rPr>
          <w:rFonts w:cs="Arial"/>
        </w:rPr>
        <w:t>–44,</w:t>
      </w:r>
      <w:r w:rsidRPr="006C66CA">
        <w:rPr>
          <w:rFonts w:cs="Arial"/>
          <w:spacing w:val="-9"/>
          <w:rPrChange w:id="6098" w:author="Harry Shamoon" w:date="2015-03-05T19:28:00Z">
            <w:rPr>
              <w:spacing w:val="-9"/>
            </w:rPr>
          </w:rPrChange>
        </w:rPr>
        <w:t xml:space="preserve"> </w:t>
      </w:r>
      <w:r w:rsidRPr="006C66CA">
        <w:rPr>
          <w:rFonts w:cs="Arial"/>
          <w:rPrChange w:id="6099" w:author="Harry Shamoon" w:date="2015-03-05T19:28:00Z">
            <w:rPr/>
          </w:rPrChange>
        </w:rPr>
        <w:t>Jul</w:t>
      </w:r>
      <w:r w:rsidRPr="006C66CA">
        <w:rPr>
          <w:rFonts w:cs="Arial"/>
          <w:spacing w:val="-9"/>
          <w:rPrChange w:id="6100" w:author="Harry Shamoon" w:date="2015-03-05T19:28:00Z">
            <w:rPr>
              <w:spacing w:val="-9"/>
            </w:rPr>
          </w:rPrChange>
        </w:rPr>
        <w:t xml:space="preserve"> </w:t>
      </w:r>
      <w:r w:rsidRPr="006C66CA">
        <w:rPr>
          <w:rFonts w:cs="Arial"/>
          <w:rPrChange w:id="6101" w:author="Harry Shamoon" w:date="2015-03-05T19:28:00Z">
            <w:rPr/>
          </w:rPrChange>
        </w:rPr>
        <w:t>2000.</w:t>
      </w:r>
      <w:r w:rsidRPr="006C66CA">
        <w:rPr>
          <w:rFonts w:cs="Arial"/>
          <w:spacing w:val="-9"/>
          <w:rPrChange w:id="6102" w:author="Harry Shamoon" w:date="2015-03-05T19:28:00Z">
            <w:rPr>
              <w:spacing w:val="-9"/>
            </w:rPr>
          </w:rPrChange>
        </w:rPr>
        <w:t xml:space="preserve"> </w:t>
      </w:r>
      <w:r w:rsidRPr="006C66CA">
        <w:rPr>
          <w:rFonts w:cs="Arial"/>
          <w:rPrChange w:id="6103" w:author="Harry Shamoon" w:date="2015-03-05T19:28:00Z">
            <w:rPr/>
          </w:rPrChange>
        </w:rPr>
        <w:t>PMID:</w:t>
      </w:r>
      <w:r w:rsidRPr="006C66CA">
        <w:rPr>
          <w:rFonts w:cs="Arial"/>
          <w:spacing w:val="-9"/>
          <w:rPrChange w:id="6104" w:author="Harry Shamoon" w:date="2015-03-05T19:28:00Z">
            <w:rPr>
              <w:spacing w:val="-9"/>
            </w:rPr>
          </w:rPrChange>
        </w:rPr>
        <w:t xml:space="preserve"> </w:t>
      </w:r>
      <w:r w:rsidRPr="006C66CA">
        <w:rPr>
          <w:rFonts w:cs="Arial"/>
          <w:rPrChange w:id="6105" w:author="Harry Shamoon" w:date="2015-03-05T19:28:00Z">
            <w:rPr/>
          </w:rPrChange>
        </w:rPr>
        <w:t>10872010.</w:t>
      </w:r>
    </w:p>
    <w:p w14:paraId="1A61B003" w14:textId="77777777" w:rsidR="00F731E7" w:rsidRPr="006C66CA" w:rsidRDefault="00082CF3">
      <w:pPr>
        <w:pStyle w:val="BodyText"/>
        <w:ind w:right="119" w:hanging="352"/>
        <w:jc w:val="both"/>
        <w:rPr>
          <w:rFonts w:cs="Arial"/>
          <w:rPrChange w:id="6106" w:author="Harry Shamoon" w:date="2015-03-05T19:28:00Z">
            <w:rPr/>
          </w:rPrChange>
        </w:rPr>
        <w:pPrChange w:id="6107" w:author="Harry Shamoon" w:date="2015-03-05T19:42:00Z">
          <w:pPr>
            <w:pStyle w:val="BodyText"/>
            <w:spacing w:line="268" w:lineRule="auto"/>
            <w:ind w:right="119" w:hanging="352"/>
            <w:jc w:val="both"/>
          </w:pPr>
        </w:pPrChange>
      </w:pPr>
      <w:r w:rsidRPr="006C66CA">
        <w:rPr>
          <w:rFonts w:cs="Arial"/>
          <w:rPrChange w:id="6108" w:author="Harry Shamoon" w:date="2015-03-05T19:28:00Z">
            <w:rPr/>
          </w:rPrChange>
        </w:rPr>
        <w:t>[4]</w:t>
      </w:r>
      <w:r w:rsidRPr="006C66CA">
        <w:rPr>
          <w:rFonts w:cs="Arial"/>
          <w:spacing w:val="39"/>
          <w:rPrChange w:id="6109" w:author="Harry Shamoon" w:date="2015-03-05T19:28:00Z">
            <w:rPr>
              <w:spacing w:val="39"/>
            </w:rPr>
          </w:rPrChange>
        </w:rPr>
        <w:t xml:space="preserve"> </w:t>
      </w:r>
      <w:r w:rsidRPr="006C66CA">
        <w:rPr>
          <w:rFonts w:cs="Arial"/>
          <w:spacing w:val="-4"/>
          <w:rPrChange w:id="6110" w:author="Harry Shamoon" w:date="2015-03-05T19:28:00Z">
            <w:rPr>
              <w:spacing w:val="-4"/>
            </w:rPr>
          </w:rPrChange>
        </w:rPr>
        <w:t>J.</w:t>
      </w:r>
      <w:r w:rsidRPr="006C66CA">
        <w:rPr>
          <w:rFonts w:cs="Arial"/>
          <w:spacing w:val="-10"/>
          <w:rPrChange w:id="6111" w:author="Harry Shamoon" w:date="2015-03-05T19:28:00Z">
            <w:rPr>
              <w:spacing w:val="-10"/>
            </w:rPr>
          </w:rPrChange>
        </w:rPr>
        <w:t xml:space="preserve"> </w:t>
      </w:r>
      <w:r w:rsidRPr="006C66CA">
        <w:rPr>
          <w:rFonts w:cs="Arial"/>
          <w:rPrChange w:id="6112" w:author="Harry Shamoon" w:date="2015-03-05T19:28:00Z">
            <w:rPr/>
          </w:rPrChange>
        </w:rPr>
        <w:t>M.</w:t>
      </w:r>
      <w:r w:rsidRPr="006C66CA">
        <w:rPr>
          <w:rFonts w:cs="Arial"/>
          <w:spacing w:val="-10"/>
          <w:rPrChange w:id="6113" w:author="Harry Shamoon" w:date="2015-03-05T19:28:00Z">
            <w:rPr>
              <w:spacing w:val="-10"/>
            </w:rPr>
          </w:rPrChange>
        </w:rPr>
        <w:t xml:space="preserve"> </w:t>
      </w:r>
      <w:r w:rsidRPr="006C66CA">
        <w:rPr>
          <w:rFonts w:cs="Arial"/>
          <w:rPrChange w:id="6114" w:author="Harry Shamoon" w:date="2015-03-05T19:28:00Z">
            <w:rPr/>
          </w:rPrChange>
        </w:rPr>
        <w:t>Rohde,</w:t>
      </w:r>
      <w:r w:rsidRPr="006C66CA">
        <w:rPr>
          <w:rFonts w:cs="Arial"/>
          <w:spacing w:val="-10"/>
          <w:rPrChange w:id="6115" w:author="Harry Shamoon" w:date="2015-03-05T19:28:00Z">
            <w:rPr>
              <w:spacing w:val="-10"/>
            </w:rPr>
          </w:rPrChange>
        </w:rPr>
        <w:t xml:space="preserve"> </w:t>
      </w:r>
      <w:r w:rsidRPr="006C66CA">
        <w:rPr>
          <w:rFonts w:cs="Arial"/>
          <w:rPrChange w:id="6116" w:author="Harry Shamoon" w:date="2015-03-05T19:28:00Z">
            <w:rPr/>
          </w:rPrChange>
        </w:rPr>
        <w:t>A.</w:t>
      </w:r>
      <w:r w:rsidRPr="006C66CA">
        <w:rPr>
          <w:rFonts w:cs="Arial"/>
          <w:spacing w:val="-10"/>
          <w:rPrChange w:id="6117" w:author="Harry Shamoon" w:date="2015-03-05T19:28:00Z">
            <w:rPr>
              <w:spacing w:val="-10"/>
            </w:rPr>
          </w:rPrChange>
        </w:rPr>
        <w:t xml:space="preserve"> </w:t>
      </w:r>
      <w:r w:rsidRPr="006C66CA">
        <w:rPr>
          <w:rFonts w:cs="Arial"/>
          <w:spacing w:val="-4"/>
          <w:rPrChange w:id="6118" w:author="Harry Shamoon" w:date="2015-03-05T19:28:00Z">
            <w:rPr>
              <w:spacing w:val="-4"/>
            </w:rPr>
          </w:rPrChange>
        </w:rPr>
        <w:t>J.</w:t>
      </w:r>
      <w:r w:rsidRPr="006C66CA">
        <w:rPr>
          <w:rFonts w:cs="Arial"/>
          <w:spacing w:val="-10"/>
          <w:rPrChange w:id="6119" w:author="Harry Shamoon" w:date="2015-03-05T19:28:00Z">
            <w:rPr>
              <w:spacing w:val="-10"/>
            </w:rPr>
          </w:rPrChange>
        </w:rPr>
        <w:t xml:space="preserve"> </w:t>
      </w:r>
      <w:proofErr w:type="spellStart"/>
      <w:r w:rsidRPr="006C66CA">
        <w:rPr>
          <w:rFonts w:cs="Arial"/>
          <w:rPrChange w:id="6120" w:author="Harry Shamoon" w:date="2015-03-05T19:28:00Z">
            <w:rPr/>
          </w:rPrChange>
        </w:rPr>
        <w:t>Odden</w:t>
      </w:r>
      <w:proofErr w:type="spellEnd"/>
      <w:r w:rsidRPr="006C66CA">
        <w:rPr>
          <w:rFonts w:cs="Arial"/>
          <w:rPrChange w:id="6121" w:author="Harry Shamoon" w:date="2015-03-05T19:28:00Z">
            <w:rPr/>
          </w:rPrChange>
        </w:rPr>
        <w:t>,</w:t>
      </w:r>
      <w:r w:rsidRPr="006C66CA">
        <w:rPr>
          <w:rFonts w:cs="Arial"/>
          <w:spacing w:val="-10"/>
          <w:rPrChange w:id="6122" w:author="Harry Shamoon" w:date="2015-03-05T19:28:00Z">
            <w:rPr>
              <w:spacing w:val="-10"/>
            </w:rPr>
          </w:rPrChange>
        </w:rPr>
        <w:t xml:space="preserve"> </w:t>
      </w:r>
      <w:r w:rsidRPr="006C66CA">
        <w:rPr>
          <w:rFonts w:cs="Arial"/>
          <w:spacing w:val="-4"/>
          <w:rPrChange w:id="6123" w:author="Harry Shamoon" w:date="2015-03-05T19:28:00Z">
            <w:rPr>
              <w:spacing w:val="-4"/>
            </w:rPr>
          </w:rPrChange>
        </w:rPr>
        <w:t>C.</w:t>
      </w:r>
      <w:r w:rsidRPr="006C66CA">
        <w:rPr>
          <w:rFonts w:cs="Arial"/>
          <w:spacing w:val="-10"/>
          <w:rPrChange w:id="6124" w:author="Harry Shamoon" w:date="2015-03-05T19:28:00Z">
            <w:rPr>
              <w:spacing w:val="-10"/>
            </w:rPr>
          </w:rPrChange>
        </w:rPr>
        <w:t xml:space="preserve"> </w:t>
      </w:r>
      <w:r w:rsidRPr="006C66CA">
        <w:rPr>
          <w:rFonts w:cs="Arial"/>
          <w:rPrChange w:id="6125" w:author="Harry Shamoon" w:date="2015-03-05T19:28:00Z">
            <w:rPr/>
          </w:rPrChange>
        </w:rPr>
        <w:t>Bonham,</w:t>
      </w:r>
      <w:r w:rsidRPr="006C66CA">
        <w:rPr>
          <w:rFonts w:cs="Arial"/>
          <w:spacing w:val="-10"/>
          <w:rPrChange w:id="6126" w:author="Harry Shamoon" w:date="2015-03-05T19:28:00Z">
            <w:rPr>
              <w:spacing w:val="-10"/>
            </w:rPr>
          </w:rPrChange>
        </w:rPr>
        <w:t xml:space="preserve"> </w:t>
      </w:r>
      <w:r w:rsidRPr="006C66CA">
        <w:rPr>
          <w:rFonts w:cs="Arial"/>
          <w:rPrChange w:id="6127" w:author="Harry Shamoon" w:date="2015-03-05T19:28:00Z">
            <w:rPr/>
          </w:rPrChange>
        </w:rPr>
        <w:t>L.</w:t>
      </w:r>
      <w:r w:rsidRPr="006C66CA">
        <w:rPr>
          <w:rFonts w:cs="Arial"/>
          <w:spacing w:val="-10"/>
          <w:rPrChange w:id="6128" w:author="Harry Shamoon" w:date="2015-03-05T19:28:00Z">
            <w:rPr>
              <w:spacing w:val="-10"/>
            </w:rPr>
          </w:rPrChange>
        </w:rPr>
        <w:t xml:space="preserve"> </w:t>
      </w:r>
      <w:r w:rsidRPr="006C66CA">
        <w:rPr>
          <w:rFonts w:cs="Arial"/>
          <w:rPrChange w:id="6129" w:author="Harry Shamoon" w:date="2015-03-05T19:28:00Z">
            <w:rPr/>
          </w:rPrChange>
        </w:rPr>
        <w:t>Kuhn,</w:t>
      </w:r>
      <w:r w:rsidRPr="006C66CA">
        <w:rPr>
          <w:rFonts w:cs="Arial"/>
          <w:spacing w:val="-10"/>
          <w:rPrChange w:id="6130" w:author="Harry Shamoon" w:date="2015-03-05T19:28:00Z">
            <w:rPr>
              <w:spacing w:val="-10"/>
            </w:rPr>
          </w:rPrChange>
        </w:rPr>
        <w:t xml:space="preserve"> </w:t>
      </w:r>
      <w:r w:rsidRPr="006C66CA">
        <w:rPr>
          <w:rFonts w:cs="Arial"/>
          <w:spacing w:val="-21"/>
          <w:rPrChange w:id="6131" w:author="Harry Shamoon" w:date="2015-03-05T19:28:00Z">
            <w:rPr>
              <w:spacing w:val="-21"/>
            </w:rPr>
          </w:rPrChange>
        </w:rPr>
        <w:t>P.</w:t>
      </w:r>
      <w:r w:rsidRPr="006C66CA">
        <w:rPr>
          <w:rFonts w:cs="Arial"/>
          <w:spacing w:val="-10"/>
          <w:rPrChange w:id="6132" w:author="Harry Shamoon" w:date="2015-03-05T19:28:00Z">
            <w:rPr>
              <w:spacing w:val="-10"/>
            </w:rPr>
          </w:rPrChange>
        </w:rPr>
        <w:t xml:space="preserve"> </w:t>
      </w:r>
      <w:r w:rsidRPr="006C66CA">
        <w:rPr>
          <w:rFonts w:cs="Arial"/>
          <w:rPrChange w:id="6133" w:author="Harry Shamoon" w:date="2015-03-05T19:28:00Z">
            <w:rPr/>
          </w:rPrChange>
        </w:rPr>
        <w:t>N.</w:t>
      </w:r>
      <w:r w:rsidRPr="006C66CA">
        <w:rPr>
          <w:rFonts w:cs="Arial"/>
          <w:spacing w:val="-10"/>
          <w:rPrChange w:id="6134" w:author="Harry Shamoon" w:date="2015-03-05T19:28:00Z">
            <w:rPr>
              <w:spacing w:val="-10"/>
            </w:rPr>
          </w:rPrChange>
        </w:rPr>
        <w:t xml:space="preserve"> </w:t>
      </w:r>
      <w:proofErr w:type="spellStart"/>
      <w:r w:rsidRPr="006C66CA">
        <w:rPr>
          <w:rFonts w:cs="Arial"/>
          <w:rPrChange w:id="6135" w:author="Harry Shamoon" w:date="2015-03-05T19:28:00Z">
            <w:rPr/>
          </w:rPrChange>
        </w:rPr>
        <w:t>Malani</w:t>
      </w:r>
      <w:proofErr w:type="spellEnd"/>
      <w:r w:rsidRPr="006C66CA">
        <w:rPr>
          <w:rFonts w:cs="Arial"/>
          <w:rPrChange w:id="6136" w:author="Harry Shamoon" w:date="2015-03-05T19:28:00Z">
            <w:rPr/>
          </w:rPrChange>
        </w:rPr>
        <w:t>,</w:t>
      </w:r>
      <w:r w:rsidRPr="006C66CA">
        <w:rPr>
          <w:rFonts w:cs="Arial"/>
          <w:spacing w:val="-10"/>
          <w:rPrChange w:id="6137" w:author="Harry Shamoon" w:date="2015-03-05T19:28:00Z">
            <w:rPr>
              <w:spacing w:val="-10"/>
            </w:rPr>
          </w:rPrChange>
        </w:rPr>
        <w:t xml:space="preserve"> </w:t>
      </w:r>
      <w:r w:rsidRPr="006C66CA">
        <w:rPr>
          <w:rFonts w:cs="Arial"/>
          <w:rPrChange w:id="6138" w:author="Harry Shamoon" w:date="2015-03-05T19:28:00Z">
            <w:rPr/>
          </w:rPrChange>
        </w:rPr>
        <w:t>L.</w:t>
      </w:r>
      <w:r w:rsidRPr="006C66CA">
        <w:rPr>
          <w:rFonts w:cs="Arial"/>
          <w:spacing w:val="-10"/>
          <w:rPrChange w:id="6139" w:author="Harry Shamoon" w:date="2015-03-05T19:28:00Z">
            <w:rPr>
              <w:spacing w:val="-10"/>
            </w:rPr>
          </w:rPrChange>
        </w:rPr>
        <w:t xml:space="preserve"> </w:t>
      </w:r>
      <w:r w:rsidRPr="006C66CA">
        <w:rPr>
          <w:rFonts w:cs="Arial"/>
          <w:rPrChange w:id="6140" w:author="Harry Shamoon" w:date="2015-03-05T19:28:00Z">
            <w:rPr/>
          </w:rPrChange>
        </w:rPr>
        <w:t>M.</w:t>
      </w:r>
      <w:r w:rsidRPr="006C66CA">
        <w:rPr>
          <w:rFonts w:cs="Arial"/>
          <w:spacing w:val="-10"/>
          <w:rPrChange w:id="6141" w:author="Harry Shamoon" w:date="2015-03-05T19:28:00Z">
            <w:rPr>
              <w:spacing w:val="-10"/>
            </w:rPr>
          </w:rPrChange>
        </w:rPr>
        <w:t xml:space="preserve"> </w:t>
      </w:r>
      <w:r w:rsidRPr="006C66CA">
        <w:rPr>
          <w:rFonts w:cs="Arial"/>
          <w:rPrChange w:id="6142" w:author="Harry Shamoon" w:date="2015-03-05T19:28:00Z">
            <w:rPr/>
          </w:rPrChange>
        </w:rPr>
        <w:t>Chen,</w:t>
      </w:r>
      <w:r w:rsidRPr="006C66CA">
        <w:rPr>
          <w:rFonts w:cs="Arial"/>
          <w:spacing w:val="-10"/>
          <w:rPrChange w:id="6143" w:author="Harry Shamoon" w:date="2015-03-05T19:28:00Z">
            <w:rPr>
              <w:spacing w:val="-10"/>
            </w:rPr>
          </w:rPrChange>
        </w:rPr>
        <w:t xml:space="preserve"> </w:t>
      </w:r>
      <w:r w:rsidRPr="006C66CA">
        <w:rPr>
          <w:rFonts w:cs="Arial"/>
          <w:spacing w:val="-3"/>
          <w:rPrChange w:id="6144" w:author="Harry Shamoon" w:date="2015-03-05T19:28:00Z">
            <w:rPr>
              <w:spacing w:val="-3"/>
            </w:rPr>
          </w:rPrChange>
        </w:rPr>
        <w:t>S.</w:t>
      </w:r>
      <w:r w:rsidRPr="006C66CA">
        <w:rPr>
          <w:rFonts w:cs="Arial"/>
          <w:spacing w:val="-10"/>
          <w:rPrChange w:id="6145" w:author="Harry Shamoon" w:date="2015-03-05T19:28:00Z">
            <w:rPr>
              <w:spacing w:val="-10"/>
            </w:rPr>
          </w:rPrChange>
        </w:rPr>
        <w:t xml:space="preserve"> </w:t>
      </w:r>
      <w:r w:rsidRPr="006C66CA">
        <w:rPr>
          <w:rFonts w:cs="Arial"/>
          <w:rPrChange w:id="6146" w:author="Harry Shamoon" w:date="2015-03-05T19:28:00Z">
            <w:rPr/>
          </w:rPrChange>
        </w:rPr>
        <w:t>A.</w:t>
      </w:r>
      <w:r w:rsidRPr="006C66CA">
        <w:rPr>
          <w:rFonts w:cs="Arial"/>
          <w:spacing w:val="-10"/>
          <w:rPrChange w:id="6147" w:author="Harry Shamoon" w:date="2015-03-05T19:28:00Z">
            <w:rPr>
              <w:spacing w:val="-10"/>
            </w:rPr>
          </w:rPrChange>
        </w:rPr>
        <w:t xml:space="preserve"> </w:t>
      </w:r>
      <w:r w:rsidRPr="006C66CA">
        <w:rPr>
          <w:rFonts w:cs="Arial"/>
          <w:rPrChange w:id="6148" w:author="Harry Shamoon" w:date="2015-03-05T19:28:00Z">
            <w:rPr/>
          </w:rPrChange>
        </w:rPr>
        <w:t>Flanders,</w:t>
      </w:r>
      <w:r w:rsidRPr="006C66CA">
        <w:rPr>
          <w:rFonts w:cs="Arial"/>
          <w:spacing w:val="-10"/>
          <w:rPrChange w:id="6149" w:author="Harry Shamoon" w:date="2015-03-05T19:28:00Z">
            <w:rPr>
              <w:spacing w:val="-10"/>
            </w:rPr>
          </w:rPrChange>
        </w:rPr>
        <w:t xml:space="preserve"> </w:t>
      </w:r>
      <w:r w:rsidRPr="006C66CA">
        <w:rPr>
          <w:rFonts w:cs="Arial"/>
          <w:rPrChange w:id="6150" w:author="Harry Shamoon" w:date="2015-03-05T19:28:00Z">
            <w:rPr/>
          </w:rPrChange>
        </w:rPr>
        <w:t>and</w:t>
      </w:r>
      <w:r w:rsidRPr="006C66CA">
        <w:rPr>
          <w:rFonts w:cs="Arial"/>
          <w:spacing w:val="-10"/>
          <w:rPrChange w:id="6151" w:author="Harry Shamoon" w:date="2015-03-05T19:28:00Z">
            <w:rPr>
              <w:spacing w:val="-10"/>
            </w:rPr>
          </w:rPrChange>
        </w:rPr>
        <w:t xml:space="preserve"> </w:t>
      </w:r>
      <w:r w:rsidRPr="006C66CA">
        <w:rPr>
          <w:rFonts w:cs="Arial"/>
          <w:spacing w:val="-14"/>
          <w:rPrChange w:id="6152" w:author="Harry Shamoon" w:date="2015-03-05T19:28:00Z">
            <w:rPr>
              <w:spacing w:val="-14"/>
            </w:rPr>
          </w:rPrChange>
        </w:rPr>
        <w:t>T.</w:t>
      </w:r>
      <w:r w:rsidRPr="006C66CA">
        <w:rPr>
          <w:rFonts w:cs="Arial"/>
          <w:spacing w:val="-10"/>
          <w:rPrChange w:id="6153" w:author="Harry Shamoon" w:date="2015-03-05T19:28:00Z">
            <w:rPr>
              <w:spacing w:val="-10"/>
            </w:rPr>
          </w:rPrChange>
        </w:rPr>
        <w:t xml:space="preserve"> </w:t>
      </w:r>
      <w:r w:rsidRPr="006C66CA">
        <w:rPr>
          <w:rFonts w:cs="Arial"/>
          <w:spacing w:val="-4"/>
          <w:rPrChange w:id="6154" w:author="Harry Shamoon" w:date="2015-03-05T19:28:00Z">
            <w:rPr>
              <w:spacing w:val="-4"/>
            </w:rPr>
          </w:rPrChange>
        </w:rPr>
        <w:t>J.</w:t>
      </w:r>
      <w:r w:rsidRPr="006C66CA">
        <w:rPr>
          <w:rFonts w:cs="Arial"/>
          <w:spacing w:val="-10"/>
          <w:rPrChange w:id="6155" w:author="Harry Shamoon" w:date="2015-03-05T19:28:00Z">
            <w:rPr>
              <w:spacing w:val="-10"/>
            </w:rPr>
          </w:rPrChange>
        </w:rPr>
        <w:t xml:space="preserve"> </w:t>
      </w:r>
      <w:proofErr w:type="spellStart"/>
      <w:r w:rsidRPr="006C66CA">
        <w:rPr>
          <w:rFonts w:cs="Arial"/>
          <w:rPrChange w:id="6156" w:author="Harry Shamoon" w:date="2015-03-05T19:28:00Z">
            <w:rPr/>
          </w:rPrChange>
        </w:rPr>
        <w:t>Iwashyna</w:t>
      </w:r>
      <w:proofErr w:type="spellEnd"/>
      <w:r w:rsidRPr="006C66CA">
        <w:rPr>
          <w:rFonts w:cs="Arial"/>
          <w:rPrChange w:id="6157" w:author="Harry Shamoon" w:date="2015-03-05T19:28:00Z">
            <w:rPr/>
          </w:rPrChange>
        </w:rPr>
        <w:t>.</w:t>
      </w:r>
      <w:r w:rsidRPr="006C66CA">
        <w:rPr>
          <w:rFonts w:cs="Arial"/>
          <w:w w:val="99"/>
          <w:rPrChange w:id="6158" w:author="Harry Shamoon" w:date="2015-03-05T19:28:00Z">
            <w:rPr>
              <w:w w:val="99"/>
            </w:rPr>
          </w:rPrChange>
        </w:rPr>
        <w:t xml:space="preserve"> </w:t>
      </w:r>
      <w:proofErr w:type="gramStart"/>
      <w:r w:rsidRPr="006C66CA">
        <w:rPr>
          <w:rFonts w:cs="Arial"/>
          <w:rPrChange w:id="6159" w:author="Harry Shamoon" w:date="2015-03-05T19:28:00Z">
            <w:rPr/>
          </w:rPrChange>
        </w:rPr>
        <w:t xml:space="preserve">The epidemiology of acute organ system dysfunction from </w:t>
      </w:r>
      <w:r w:rsidRPr="006C66CA">
        <w:rPr>
          <w:rFonts w:cs="Arial"/>
          <w:spacing w:val="-3"/>
          <w:rPrChange w:id="6160" w:author="Harry Shamoon" w:date="2015-03-05T19:28:00Z">
            <w:rPr>
              <w:spacing w:val="-3"/>
            </w:rPr>
          </w:rPrChange>
        </w:rPr>
        <w:t xml:space="preserve">severe </w:t>
      </w:r>
      <w:r w:rsidRPr="006C66CA">
        <w:rPr>
          <w:rFonts w:cs="Arial"/>
          <w:rPrChange w:id="6161" w:author="Harry Shamoon" w:date="2015-03-05T19:28:00Z">
            <w:rPr/>
          </w:rPrChange>
        </w:rPr>
        <w:t>sepsis outside of the intensive care</w:t>
      </w:r>
      <w:r w:rsidRPr="006C66CA">
        <w:rPr>
          <w:rFonts w:cs="Arial"/>
          <w:spacing w:val="15"/>
          <w:rPrChange w:id="6162" w:author="Harry Shamoon" w:date="2015-03-05T19:28:00Z">
            <w:rPr>
              <w:spacing w:val="15"/>
            </w:rPr>
          </w:rPrChange>
        </w:rPr>
        <w:t xml:space="preserve"> </w:t>
      </w:r>
      <w:r w:rsidRPr="006C66CA">
        <w:rPr>
          <w:rFonts w:cs="Arial"/>
          <w:rPrChange w:id="6163" w:author="Harry Shamoon" w:date="2015-03-05T19:28:00Z">
            <w:rPr/>
          </w:rPrChange>
        </w:rPr>
        <w:t>unit.</w:t>
      </w:r>
      <w:proofErr w:type="gramEnd"/>
      <w:r w:rsidRPr="006C66CA">
        <w:rPr>
          <w:rFonts w:cs="Arial"/>
          <w:w w:val="99"/>
          <w:rPrChange w:id="6164" w:author="Harry Shamoon" w:date="2015-03-05T19:28:00Z">
            <w:rPr>
              <w:w w:val="99"/>
            </w:rPr>
          </w:rPrChange>
        </w:rPr>
        <w:t xml:space="preserve"> </w:t>
      </w:r>
      <w:r w:rsidRPr="006C66CA">
        <w:rPr>
          <w:rFonts w:cs="Arial"/>
          <w:i/>
        </w:rPr>
        <w:t>J</w:t>
      </w:r>
      <w:r w:rsidRPr="006C66CA">
        <w:rPr>
          <w:rFonts w:cs="Arial"/>
          <w:i/>
          <w:spacing w:val="-7"/>
        </w:rPr>
        <w:t xml:space="preserve"> </w:t>
      </w:r>
      <w:proofErr w:type="spellStart"/>
      <w:r w:rsidRPr="006C66CA">
        <w:rPr>
          <w:rFonts w:cs="Arial"/>
          <w:i/>
        </w:rPr>
        <w:t>Hosp</w:t>
      </w:r>
      <w:proofErr w:type="spellEnd"/>
      <w:r w:rsidRPr="006C66CA">
        <w:rPr>
          <w:rFonts w:cs="Arial"/>
          <w:i/>
          <w:spacing w:val="-7"/>
        </w:rPr>
        <w:t xml:space="preserve"> </w:t>
      </w:r>
      <w:r w:rsidRPr="006C66CA">
        <w:rPr>
          <w:rFonts w:cs="Arial"/>
          <w:i/>
        </w:rPr>
        <w:t>Med</w:t>
      </w:r>
      <w:r w:rsidRPr="00FF4755">
        <w:rPr>
          <w:rFonts w:cs="Arial"/>
        </w:rPr>
        <w:t>,</w:t>
      </w:r>
      <w:r w:rsidRPr="008F496E">
        <w:rPr>
          <w:rFonts w:cs="Arial"/>
          <w:spacing w:val="-7"/>
        </w:rPr>
        <w:t xml:space="preserve"> </w:t>
      </w:r>
      <w:r w:rsidRPr="008F496E">
        <w:rPr>
          <w:rFonts w:cs="Arial"/>
        </w:rPr>
        <w:t>8(5)</w:t>
      </w:r>
      <w:proofErr w:type="gramStart"/>
      <w:r w:rsidRPr="008F496E">
        <w:rPr>
          <w:rFonts w:cs="Arial"/>
        </w:rPr>
        <w:t>:243</w:t>
      </w:r>
      <w:proofErr w:type="gramEnd"/>
      <w:r w:rsidRPr="008F496E">
        <w:rPr>
          <w:rFonts w:cs="Arial"/>
        </w:rPr>
        <w:t>–247,</w:t>
      </w:r>
      <w:r w:rsidRPr="006C66CA">
        <w:rPr>
          <w:rFonts w:cs="Arial"/>
          <w:spacing w:val="-7"/>
          <w:rPrChange w:id="6165" w:author="Harry Shamoon" w:date="2015-03-05T19:28:00Z">
            <w:rPr>
              <w:spacing w:val="-7"/>
            </w:rPr>
          </w:rPrChange>
        </w:rPr>
        <w:t xml:space="preserve"> </w:t>
      </w:r>
      <w:r w:rsidRPr="006C66CA">
        <w:rPr>
          <w:rFonts w:cs="Arial"/>
          <w:spacing w:val="-3"/>
          <w:rPrChange w:id="6166" w:author="Harry Shamoon" w:date="2015-03-05T19:28:00Z">
            <w:rPr>
              <w:spacing w:val="-3"/>
            </w:rPr>
          </w:rPrChange>
        </w:rPr>
        <w:t>May</w:t>
      </w:r>
      <w:r w:rsidRPr="006C66CA">
        <w:rPr>
          <w:rFonts w:cs="Arial"/>
          <w:spacing w:val="-7"/>
          <w:rPrChange w:id="6167" w:author="Harry Shamoon" w:date="2015-03-05T19:28:00Z">
            <w:rPr>
              <w:spacing w:val="-7"/>
            </w:rPr>
          </w:rPrChange>
        </w:rPr>
        <w:t xml:space="preserve"> </w:t>
      </w:r>
      <w:r w:rsidRPr="006C66CA">
        <w:rPr>
          <w:rFonts w:cs="Arial"/>
          <w:rPrChange w:id="6168" w:author="Harry Shamoon" w:date="2015-03-05T19:28:00Z">
            <w:rPr/>
          </w:rPrChange>
        </w:rPr>
        <w:t>2013.</w:t>
      </w:r>
      <w:r w:rsidRPr="006C66CA">
        <w:rPr>
          <w:rFonts w:cs="Arial"/>
          <w:spacing w:val="-7"/>
          <w:rPrChange w:id="6169" w:author="Harry Shamoon" w:date="2015-03-05T19:28:00Z">
            <w:rPr>
              <w:spacing w:val="-7"/>
            </w:rPr>
          </w:rPrChange>
        </w:rPr>
        <w:t xml:space="preserve"> </w:t>
      </w:r>
      <w:r w:rsidRPr="006C66CA">
        <w:rPr>
          <w:rFonts w:cs="Arial"/>
          <w:rPrChange w:id="6170" w:author="Harry Shamoon" w:date="2015-03-05T19:28:00Z">
            <w:rPr/>
          </w:rPrChange>
        </w:rPr>
        <w:t>PMID:</w:t>
      </w:r>
      <w:r w:rsidRPr="006C66CA">
        <w:rPr>
          <w:rFonts w:cs="Arial"/>
          <w:spacing w:val="-7"/>
          <w:rPrChange w:id="6171" w:author="Harry Shamoon" w:date="2015-03-05T19:28:00Z">
            <w:rPr>
              <w:spacing w:val="-7"/>
            </w:rPr>
          </w:rPrChange>
        </w:rPr>
        <w:t xml:space="preserve"> </w:t>
      </w:r>
      <w:r w:rsidRPr="006C66CA">
        <w:rPr>
          <w:rFonts w:cs="Arial"/>
          <w:rPrChange w:id="6172" w:author="Harry Shamoon" w:date="2015-03-05T19:28:00Z">
            <w:rPr/>
          </w:rPrChange>
        </w:rPr>
        <w:t>23401431.</w:t>
      </w:r>
    </w:p>
    <w:p w14:paraId="30AA1751" w14:textId="77777777" w:rsidR="00F731E7" w:rsidRPr="006C66CA" w:rsidRDefault="00082CF3">
      <w:pPr>
        <w:pStyle w:val="BodyText"/>
        <w:ind w:left="228" w:right="107"/>
        <w:jc w:val="both"/>
        <w:rPr>
          <w:rFonts w:cs="Arial"/>
          <w:rPrChange w:id="6173" w:author="Harry Shamoon" w:date="2015-03-05T19:28:00Z">
            <w:rPr/>
          </w:rPrChange>
        </w:rPr>
        <w:pPrChange w:id="6174" w:author="Harry Shamoon" w:date="2015-03-05T19:42:00Z">
          <w:pPr>
            <w:pStyle w:val="BodyText"/>
            <w:ind w:left="228" w:right="107"/>
            <w:jc w:val="center"/>
          </w:pPr>
        </w:pPrChange>
      </w:pPr>
      <w:r w:rsidRPr="006C66CA">
        <w:rPr>
          <w:rFonts w:cs="Arial"/>
          <w:rPrChange w:id="6175" w:author="Harry Shamoon" w:date="2015-03-05T19:28:00Z">
            <w:rPr/>
          </w:rPrChange>
        </w:rPr>
        <w:t>[5</w:t>
      </w:r>
      <w:proofErr w:type="gramStart"/>
      <w:r w:rsidRPr="006C66CA">
        <w:rPr>
          <w:rFonts w:cs="Arial"/>
          <w:rPrChange w:id="6176" w:author="Harry Shamoon" w:date="2015-03-05T19:28:00Z">
            <w:rPr/>
          </w:rPrChange>
        </w:rPr>
        <w:t>]  M</w:t>
      </w:r>
      <w:proofErr w:type="gramEnd"/>
      <w:r w:rsidRPr="006C66CA">
        <w:rPr>
          <w:rFonts w:cs="Arial"/>
          <w:rPrChange w:id="6177" w:author="Harry Shamoon" w:date="2015-03-05T19:28:00Z">
            <w:rPr/>
          </w:rPrChange>
        </w:rPr>
        <w:t xml:space="preserve">. </w:t>
      </w:r>
      <w:r w:rsidRPr="006C66CA">
        <w:rPr>
          <w:rFonts w:cs="Arial"/>
          <w:spacing w:val="-3"/>
          <w:rPrChange w:id="6178" w:author="Harry Shamoon" w:date="2015-03-05T19:28:00Z">
            <w:rPr>
              <w:spacing w:val="-3"/>
            </w:rPr>
          </w:rPrChange>
        </w:rPr>
        <w:t xml:space="preserve">S. </w:t>
      </w:r>
      <w:proofErr w:type="spellStart"/>
      <w:r w:rsidRPr="006C66CA">
        <w:rPr>
          <w:rFonts w:cs="Arial"/>
          <w:rPrChange w:id="6179" w:author="Harry Shamoon" w:date="2015-03-05T19:28:00Z">
            <w:rPr/>
          </w:rPrChange>
        </w:rPr>
        <w:t>Herridge</w:t>
      </w:r>
      <w:proofErr w:type="spellEnd"/>
      <w:r w:rsidRPr="006C66CA">
        <w:rPr>
          <w:rFonts w:cs="Arial"/>
          <w:rPrChange w:id="6180" w:author="Harry Shamoon" w:date="2015-03-05T19:28:00Z">
            <w:rPr/>
          </w:rPrChange>
        </w:rPr>
        <w:t xml:space="preserve">, A. M. Cheung, </w:t>
      </w:r>
      <w:r w:rsidRPr="006C66CA">
        <w:rPr>
          <w:rFonts w:cs="Arial"/>
          <w:spacing w:val="-4"/>
          <w:rPrChange w:id="6181" w:author="Harry Shamoon" w:date="2015-03-05T19:28:00Z">
            <w:rPr>
              <w:spacing w:val="-4"/>
            </w:rPr>
          </w:rPrChange>
        </w:rPr>
        <w:t xml:space="preserve">C. </w:t>
      </w:r>
      <w:r w:rsidRPr="006C66CA">
        <w:rPr>
          <w:rFonts w:cs="Arial"/>
          <w:rPrChange w:id="6182" w:author="Harry Shamoon" w:date="2015-03-05T19:28:00Z">
            <w:rPr/>
          </w:rPrChange>
        </w:rPr>
        <w:t xml:space="preserve">M. </w:t>
      </w:r>
      <w:proofErr w:type="spellStart"/>
      <w:r w:rsidRPr="006C66CA">
        <w:rPr>
          <w:rFonts w:cs="Arial"/>
          <w:spacing w:val="-9"/>
          <w:rPrChange w:id="6183" w:author="Harry Shamoon" w:date="2015-03-05T19:28:00Z">
            <w:rPr>
              <w:spacing w:val="-9"/>
            </w:rPr>
          </w:rPrChange>
        </w:rPr>
        <w:t>Tansey</w:t>
      </w:r>
      <w:proofErr w:type="spellEnd"/>
      <w:r w:rsidRPr="006C66CA">
        <w:rPr>
          <w:rFonts w:cs="Arial"/>
          <w:spacing w:val="-9"/>
          <w:rPrChange w:id="6184" w:author="Harry Shamoon" w:date="2015-03-05T19:28:00Z">
            <w:rPr>
              <w:spacing w:val="-9"/>
            </w:rPr>
          </w:rPrChange>
        </w:rPr>
        <w:t xml:space="preserve">, </w:t>
      </w:r>
      <w:r w:rsidRPr="006C66CA">
        <w:rPr>
          <w:rFonts w:cs="Arial"/>
          <w:rPrChange w:id="6185" w:author="Harry Shamoon" w:date="2015-03-05T19:28:00Z">
            <w:rPr/>
          </w:rPrChange>
        </w:rPr>
        <w:t>A. Matte-</w:t>
      </w:r>
      <w:proofErr w:type="spellStart"/>
      <w:r w:rsidRPr="006C66CA">
        <w:rPr>
          <w:rFonts w:cs="Arial"/>
          <w:rPrChange w:id="6186" w:author="Harry Shamoon" w:date="2015-03-05T19:28:00Z">
            <w:rPr/>
          </w:rPrChange>
        </w:rPr>
        <w:t>Martyn</w:t>
      </w:r>
      <w:proofErr w:type="spellEnd"/>
      <w:r w:rsidRPr="006C66CA">
        <w:rPr>
          <w:rFonts w:cs="Arial"/>
          <w:rPrChange w:id="6187" w:author="Harry Shamoon" w:date="2015-03-05T19:28:00Z">
            <w:rPr/>
          </w:rPrChange>
        </w:rPr>
        <w:t xml:space="preserve">, N. Diaz-Granados, </w:t>
      </w:r>
      <w:r w:rsidRPr="006C66CA">
        <w:rPr>
          <w:rFonts w:cs="Arial"/>
          <w:spacing w:val="-17"/>
          <w:rPrChange w:id="6188" w:author="Harry Shamoon" w:date="2015-03-05T19:28:00Z">
            <w:rPr>
              <w:spacing w:val="-17"/>
            </w:rPr>
          </w:rPrChange>
        </w:rPr>
        <w:t xml:space="preserve">F. </w:t>
      </w:r>
      <w:r w:rsidRPr="006C66CA">
        <w:rPr>
          <w:rFonts w:cs="Arial"/>
          <w:rPrChange w:id="6189" w:author="Harry Shamoon" w:date="2015-03-05T19:28:00Z">
            <w:rPr/>
          </w:rPrChange>
        </w:rPr>
        <w:t>Al-</w:t>
      </w:r>
      <w:proofErr w:type="spellStart"/>
      <w:r w:rsidRPr="006C66CA">
        <w:rPr>
          <w:rFonts w:cs="Arial"/>
          <w:rPrChange w:id="6190" w:author="Harry Shamoon" w:date="2015-03-05T19:28:00Z">
            <w:rPr/>
          </w:rPrChange>
        </w:rPr>
        <w:t>Saidi</w:t>
      </w:r>
      <w:proofErr w:type="spellEnd"/>
      <w:r w:rsidRPr="006C66CA">
        <w:rPr>
          <w:rFonts w:cs="Arial"/>
          <w:rPrChange w:id="6191" w:author="Harry Shamoon" w:date="2015-03-05T19:28:00Z">
            <w:rPr/>
          </w:rPrChange>
        </w:rPr>
        <w:t xml:space="preserve">, A. </w:t>
      </w:r>
      <w:r w:rsidRPr="006C66CA">
        <w:rPr>
          <w:rFonts w:cs="Arial"/>
          <w:spacing w:val="-3"/>
          <w:rPrChange w:id="6192" w:author="Harry Shamoon" w:date="2015-03-05T19:28:00Z">
            <w:rPr>
              <w:spacing w:val="-3"/>
            </w:rPr>
          </w:rPrChange>
        </w:rPr>
        <w:t>B.</w:t>
      </w:r>
      <w:r w:rsidRPr="006C66CA">
        <w:rPr>
          <w:rFonts w:cs="Arial"/>
          <w:spacing w:val="-20"/>
          <w:rPrChange w:id="6193" w:author="Harry Shamoon" w:date="2015-03-05T19:28:00Z">
            <w:rPr>
              <w:spacing w:val="-20"/>
            </w:rPr>
          </w:rPrChange>
        </w:rPr>
        <w:t xml:space="preserve"> </w:t>
      </w:r>
      <w:r w:rsidRPr="006C66CA">
        <w:rPr>
          <w:rFonts w:cs="Arial"/>
          <w:rPrChange w:id="6194" w:author="Harry Shamoon" w:date="2015-03-05T19:28:00Z">
            <w:rPr/>
          </w:rPrChange>
        </w:rPr>
        <w:t>Cooper,</w:t>
      </w:r>
    </w:p>
    <w:p w14:paraId="084D490F" w14:textId="77777777" w:rsidR="00F731E7" w:rsidRPr="006C66CA" w:rsidRDefault="00082CF3">
      <w:pPr>
        <w:pStyle w:val="BodyText"/>
        <w:spacing w:before="31"/>
        <w:ind w:right="117"/>
        <w:jc w:val="both"/>
        <w:rPr>
          <w:rFonts w:cs="Arial"/>
          <w:rPrChange w:id="6195" w:author="Harry Shamoon" w:date="2015-03-05T19:28:00Z">
            <w:rPr/>
          </w:rPrChange>
        </w:rPr>
        <w:pPrChange w:id="6196" w:author="Harry Shamoon" w:date="2015-03-05T19:42:00Z">
          <w:pPr>
            <w:pStyle w:val="BodyText"/>
            <w:spacing w:before="31" w:line="268" w:lineRule="auto"/>
            <w:ind w:right="117"/>
            <w:jc w:val="both"/>
          </w:pPr>
        </w:pPrChange>
      </w:pPr>
      <w:r w:rsidRPr="006C66CA">
        <w:rPr>
          <w:rFonts w:cs="Arial"/>
          <w:spacing w:val="-4"/>
          <w:rPrChange w:id="6197" w:author="Harry Shamoon" w:date="2015-03-05T19:28:00Z">
            <w:rPr>
              <w:spacing w:val="-4"/>
            </w:rPr>
          </w:rPrChange>
        </w:rPr>
        <w:t xml:space="preserve">C. </w:t>
      </w:r>
      <w:r w:rsidRPr="006C66CA">
        <w:rPr>
          <w:rFonts w:cs="Arial"/>
          <w:spacing w:val="-3"/>
          <w:rPrChange w:id="6198" w:author="Harry Shamoon" w:date="2015-03-05T19:28:00Z">
            <w:rPr>
              <w:spacing w:val="-3"/>
            </w:rPr>
          </w:rPrChange>
        </w:rPr>
        <w:t xml:space="preserve">B. </w:t>
      </w:r>
      <w:r w:rsidRPr="006C66CA">
        <w:rPr>
          <w:rFonts w:cs="Arial"/>
          <w:rPrChange w:id="6199" w:author="Harry Shamoon" w:date="2015-03-05T19:28:00Z">
            <w:rPr/>
          </w:rPrChange>
        </w:rPr>
        <w:t xml:space="preserve">Guest, </w:t>
      </w:r>
      <w:r w:rsidRPr="006C66CA">
        <w:rPr>
          <w:rFonts w:cs="Arial"/>
          <w:spacing w:val="-4"/>
          <w:rPrChange w:id="6200" w:author="Harry Shamoon" w:date="2015-03-05T19:28:00Z">
            <w:rPr>
              <w:spacing w:val="-4"/>
            </w:rPr>
          </w:rPrChange>
        </w:rPr>
        <w:t xml:space="preserve">C. </w:t>
      </w:r>
      <w:r w:rsidRPr="006C66CA">
        <w:rPr>
          <w:rFonts w:cs="Arial"/>
          <w:spacing w:val="-9"/>
          <w:rPrChange w:id="6201" w:author="Harry Shamoon" w:date="2015-03-05T19:28:00Z">
            <w:rPr>
              <w:spacing w:val="-9"/>
            </w:rPr>
          </w:rPrChange>
        </w:rPr>
        <w:t xml:space="preserve">D. </w:t>
      </w:r>
      <w:proofErr w:type="spellStart"/>
      <w:r w:rsidRPr="006C66CA">
        <w:rPr>
          <w:rFonts w:cs="Arial"/>
          <w:spacing w:val="-3"/>
          <w:rPrChange w:id="6202" w:author="Harry Shamoon" w:date="2015-03-05T19:28:00Z">
            <w:rPr>
              <w:spacing w:val="-3"/>
            </w:rPr>
          </w:rPrChange>
        </w:rPr>
        <w:t>Mazer</w:t>
      </w:r>
      <w:proofErr w:type="spellEnd"/>
      <w:r w:rsidRPr="006C66CA">
        <w:rPr>
          <w:rFonts w:cs="Arial"/>
          <w:spacing w:val="-3"/>
          <w:rPrChange w:id="6203" w:author="Harry Shamoon" w:date="2015-03-05T19:28:00Z">
            <w:rPr>
              <w:spacing w:val="-3"/>
            </w:rPr>
          </w:rPrChange>
        </w:rPr>
        <w:t xml:space="preserve">, S. </w:t>
      </w:r>
      <w:r w:rsidRPr="006C66CA">
        <w:rPr>
          <w:rFonts w:cs="Arial"/>
          <w:rPrChange w:id="6204" w:author="Harry Shamoon" w:date="2015-03-05T19:28:00Z">
            <w:rPr/>
          </w:rPrChange>
        </w:rPr>
        <w:t xml:space="preserve">Mehta, </w:t>
      </w:r>
      <w:r w:rsidRPr="006C66CA">
        <w:rPr>
          <w:rFonts w:cs="Arial"/>
          <w:spacing w:val="-14"/>
          <w:rPrChange w:id="6205" w:author="Harry Shamoon" w:date="2015-03-05T19:28:00Z">
            <w:rPr>
              <w:spacing w:val="-14"/>
            </w:rPr>
          </w:rPrChange>
        </w:rPr>
        <w:t xml:space="preserve">T. </w:t>
      </w:r>
      <w:r w:rsidRPr="006C66CA">
        <w:rPr>
          <w:rFonts w:cs="Arial"/>
          <w:rPrChange w:id="6206" w:author="Harry Shamoon" w:date="2015-03-05T19:28:00Z">
            <w:rPr/>
          </w:rPrChange>
        </w:rPr>
        <w:t xml:space="preserve">E. Stewart, A. </w:t>
      </w:r>
      <w:r w:rsidRPr="006C66CA">
        <w:rPr>
          <w:rFonts w:cs="Arial"/>
          <w:spacing w:val="-3"/>
          <w:rPrChange w:id="6207" w:author="Harry Shamoon" w:date="2015-03-05T19:28:00Z">
            <w:rPr>
              <w:spacing w:val="-3"/>
            </w:rPr>
          </w:rPrChange>
        </w:rPr>
        <w:t xml:space="preserve">Barr, </w:t>
      </w:r>
      <w:r w:rsidRPr="006C66CA">
        <w:rPr>
          <w:rFonts w:cs="Arial"/>
          <w:spacing w:val="-9"/>
          <w:rPrChange w:id="6208" w:author="Harry Shamoon" w:date="2015-03-05T19:28:00Z">
            <w:rPr>
              <w:spacing w:val="-9"/>
            </w:rPr>
          </w:rPrChange>
        </w:rPr>
        <w:t xml:space="preserve">D. </w:t>
      </w:r>
      <w:r w:rsidRPr="006C66CA">
        <w:rPr>
          <w:rFonts w:cs="Arial"/>
          <w:rPrChange w:id="6209" w:author="Harry Shamoon" w:date="2015-03-05T19:28:00Z">
            <w:rPr/>
          </w:rPrChange>
        </w:rPr>
        <w:t xml:space="preserve">Cook, A. </w:t>
      </w:r>
      <w:r w:rsidRPr="006C66CA">
        <w:rPr>
          <w:rFonts w:cs="Arial"/>
          <w:spacing w:val="-3"/>
          <w:rPrChange w:id="6210" w:author="Harry Shamoon" w:date="2015-03-05T19:28:00Z">
            <w:rPr>
              <w:spacing w:val="-3"/>
            </w:rPr>
          </w:rPrChange>
        </w:rPr>
        <w:t xml:space="preserve">S. </w:t>
      </w:r>
      <w:proofErr w:type="spellStart"/>
      <w:r w:rsidRPr="006C66CA">
        <w:rPr>
          <w:rFonts w:cs="Arial"/>
          <w:spacing w:val="-3"/>
          <w:rPrChange w:id="6211" w:author="Harry Shamoon" w:date="2015-03-05T19:28:00Z">
            <w:rPr>
              <w:spacing w:val="-3"/>
            </w:rPr>
          </w:rPrChange>
        </w:rPr>
        <w:t>Slutsky</w:t>
      </w:r>
      <w:proofErr w:type="spellEnd"/>
      <w:r w:rsidRPr="006C66CA">
        <w:rPr>
          <w:rFonts w:cs="Arial"/>
          <w:spacing w:val="-3"/>
          <w:rPrChange w:id="6212" w:author="Harry Shamoon" w:date="2015-03-05T19:28:00Z">
            <w:rPr>
              <w:spacing w:val="-3"/>
            </w:rPr>
          </w:rPrChange>
        </w:rPr>
        <w:t xml:space="preserve">, </w:t>
      </w:r>
      <w:r w:rsidRPr="006C66CA">
        <w:rPr>
          <w:rFonts w:cs="Arial"/>
          <w:rPrChange w:id="6213" w:author="Harry Shamoon" w:date="2015-03-05T19:28:00Z">
            <w:rPr/>
          </w:rPrChange>
        </w:rPr>
        <w:t xml:space="preserve">and </w:t>
      </w:r>
      <w:r w:rsidRPr="006C66CA">
        <w:rPr>
          <w:rFonts w:cs="Arial"/>
          <w:spacing w:val="-4"/>
          <w:rPrChange w:id="6214" w:author="Harry Shamoon" w:date="2015-03-05T19:28:00Z">
            <w:rPr>
              <w:spacing w:val="-4"/>
            </w:rPr>
          </w:rPrChange>
        </w:rPr>
        <w:t xml:space="preserve">C. C. C. </w:t>
      </w:r>
      <w:r w:rsidRPr="006C66CA">
        <w:rPr>
          <w:rFonts w:cs="Arial"/>
          <w:spacing w:val="-14"/>
          <w:rPrChange w:id="6215" w:author="Harry Shamoon" w:date="2015-03-05T19:28:00Z">
            <w:rPr>
              <w:spacing w:val="-14"/>
            </w:rPr>
          </w:rPrChange>
        </w:rPr>
        <w:t xml:space="preserve">T. </w:t>
      </w:r>
      <w:r w:rsidRPr="006C66CA">
        <w:rPr>
          <w:rFonts w:cs="Arial"/>
          <w:rPrChange w:id="6216" w:author="Harry Shamoon" w:date="2015-03-05T19:28:00Z">
            <w:rPr/>
          </w:rPrChange>
        </w:rPr>
        <w:t>G</w:t>
      </w:r>
      <w:proofErr w:type="gramStart"/>
      <w:r w:rsidRPr="006C66CA">
        <w:rPr>
          <w:rFonts w:cs="Arial"/>
          <w:rPrChange w:id="6217" w:author="Harry Shamoon" w:date="2015-03-05T19:28:00Z">
            <w:rPr/>
          </w:rPrChange>
        </w:rPr>
        <w:t>.</w:t>
      </w:r>
      <w:r w:rsidRPr="006C66CA">
        <w:rPr>
          <w:rFonts w:cs="Arial"/>
          <w:spacing w:val="39"/>
          <w:rPrChange w:id="6218" w:author="Harry Shamoon" w:date="2015-03-05T19:28:00Z">
            <w:rPr>
              <w:spacing w:val="39"/>
            </w:rPr>
          </w:rPrChange>
        </w:rPr>
        <w:t xml:space="preserve"> </w:t>
      </w:r>
      <w:r w:rsidRPr="006C66CA">
        <w:rPr>
          <w:rFonts w:cs="Arial"/>
          <w:rPrChange w:id="6219" w:author="Harry Shamoon" w:date="2015-03-05T19:28:00Z">
            <w:rPr/>
          </w:rPrChange>
        </w:rPr>
        <w:t>.</w:t>
      </w:r>
      <w:proofErr w:type="gramEnd"/>
      <w:r w:rsidRPr="006C66CA">
        <w:rPr>
          <w:rFonts w:cs="Arial"/>
          <w:w w:val="99"/>
          <w:rPrChange w:id="6220" w:author="Harry Shamoon" w:date="2015-03-05T19:28:00Z">
            <w:rPr>
              <w:w w:val="99"/>
            </w:rPr>
          </w:rPrChange>
        </w:rPr>
        <w:t xml:space="preserve"> </w:t>
      </w:r>
      <w:proofErr w:type="gramStart"/>
      <w:r w:rsidRPr="006C66CA">
        <w:rPr>
          <w:rFonts w:cs="Arial"/>
          <w:rPrChange w:id="6221" w:author="Harry Shamoon" w:date="2015-03-05T19:28:00Z">
            <w:rPr/>
          </w:rPrChange>
        </w:rPr>
        <w:t>One-year</w:t>
      </w:r>
      <w:r w:rsidRPr="006C66CA">
        <w:rPr>
          <w:rFonts w:cs="Arial"/>
          <w:spacing w:val="-10"/>
          <w:rPrChange w:id="6222" w:author="Harry Shamoon" w:date="2015-03-05T19:28:00Z">
            <w:rPr>
              <w:spacing w:val="-10"/>
            </w:rPr>
          </w:rPrChange>
        </w:rPr>
        <w:t xml:space="preserve"> </w:t>
      </w:r>
      <w:r w:rsidRPr="006C66CA">
        <w:rPr>
          <w:rFonts w:cs="Arial"/>
          <w:rPrChange w:id="6223" w:author="Harry Shamoon" w:date="2015-03-05T19:28:00Z">
            <w:rPr/>
          </w:rPrChange>
        </w:rPr>
        <w:t>outcomes</w:t>
      </w:r>
      <w:r w:rsidRPr="006C66CA">
        <w:rPr>
          <w:rFonts w:cs="Arial"/>
          <w:spacing w:val="-10"/>
          <w:rPrChange w:id="6224" w:author="Harry Shamoon" w:date="2015-03-05T19:28:00Z">
            <w:rPr>
              <w:spacing w:val="-10"/>
            </w:rPr>
          </w:rPrChange>
        </w:rPr>
        <w:t xml:space="preserve"> </w:t>
      </w:r>
      <w:r w:rsidRPr="006C66CA">
        <w:rPr>
          <w:rFonts w:cs="Arial"/>
          <w:rPrChange w:id="6225" w:author="Harry Shamoon" w:date="2015-03-05T19:28:00Z">
            <w:rPr/>
          </w:rPrChange>
        </w:rPr>
        <w:t>in</w:t>
      </w:r>
      <w:r w:rsidRPr="006C66CA">
        <w:rPr>
          <w:rFonts w:cs="Arial"/>
          <w:spacing w:val="-10"/>
          <w:rPrChange w:id="6226" w:author="Harry Shamoon" w:date="2015-03-05T19:28:00Z">
            <w:rPr>
              <w:spacing w:val="-10"/>
            </w:rPr>
          </w:rPrChange>
        </w:rPr>
        <w:t xml:space="preserve"> </w:t>
      </w:r>
      <w:r w:rsidRPr="006C66CA">
        <w:rPr>
          <w:rFonts w:cs="Arial"/>
          <w:rPrChange w:id="6227" w:author="Harry Shamoon" w:date="2015-03-05T19:28:00Z">
            <w:rPr/>
          </w:rPrChange>
        </w:rPr>
        <w:t>survivors</w:t>
      </w:r>
      <w:r w:rsidRPr="006C66CA">
        <w:rPr>
          <w:rFonts w:cs="Arial"/>
          <w:spacing w:val="-10"/>
          <w:rPrChange w:id="6228" w:author="Harry Shamoon" w:date="2015-03-05T19:28:00Z">
            <w:rPr>
              <w:spacing w:val="-10"/>
            </w:rPr>
          </w:rPrChange>
        </w:rPr>
        <w:t xml:space="preserve"> </w:t>
      </w:r>
      <w:r w:rsidRPr="006C66CA">
        <w:rPr>
          <w:rFonts w:cs="Arial"/>
          <w:rPrChange w:id="6229" w:author="Harry Shamoon" w:date="2015-03-05T19:28:00Z">
            <w:rPr/>
          </w:rPrChange>
        </w:rPr>
        <w:t>of</w:t>
      </w:r>
      <w:r w:rsidRPr="006C66CA">
        <w:rPr>
          <w:rFonts w:cs="Arial"/>
          <w:spacing w:val="-10"/>
          <w:rPrChange w:id="6230" w:author="Harry Shamoon" w:date="2015-03-05T19:28:00Z">
            <w:rPr>
              <w:spacing w:val="-10"/>
            </w:rPr>
          </w:rPrChange>
        </w:rPr>
        <w:t xml:space="preserve"> </w:t>
      </w:r>
      <w:r w:rsidRPr="006C66CA">
        <w:rPr>
          <w:rFonts w:cs="Arial"/>
          <w:rPrChange w:id="6231" w:author="Harry Shamoon" w:date="2015-03-05T19:28:00Z">
            <w:rPr/>
          </w:rPrChange>
        </w:rPr>
        <w:t>the</w:t>
      </w:r>
      <w:r w:rsidRPr="006C66CA">
        <w:rPr>
          <w:rFonts w:cs="Arial"/>
          <w:spacing w:val="-10"/>
          <w:rPrChange w:id="6232" w:author="Harry Shamoon" w:date="2015-03-05T19:28:00Z">
            <w:rPr>
              <w:spacing w:val="-10"/>
            </w:rPr>
          </w:rPrChange>
        </w:rPr>
        <w:t xml:space="preserve"> </w:t>
      </w:r>
      <w:r w:rsidRPr="006C66CA">
        <w:rPr>
          <w:rFonts w:cs="Arial"/>
          <w:rPrChange w:id="6233" w:author="Harry Shamoon" w:date="2015-03-05T19:28:00Z">
            <w:rPr/>
          </w:rPrChange>
        </w:rPr>
        <w:t>acute</w:t>
      </w:r>
      <w:r w:rsidRPr="006C66CA">
        <w:rPr>
          <w:rFonts w:cs="Arial"/>
          <w:spacing w:val="-10"/>
          <w:rPrChange w:id="6234" w:author="Harry Shamoon" w:date="2015-03-05T19:28:00Z">
            <w:rPr>
              <w:spacing w:val="-10"/>
            </w:rPr>
          </w:rPrChange>
        </w:rPr>
        <w:t xml:space="preserve"> </w:t>
      </w:r>
      <w:r w:rsidRPr="006C66CA">
        <w:rPr>
          <w:rFonts w:cs="Arial"/>
          <w:rPrChange w:id="6235" w:author="Harry Shamoon" w:date="2015-03-05T19:28:00Z">
            <w:rPr/>
          </w:rPrChange>
        </w:rPr>
        <w:t>respiratory</w:t>
      </w:r>
      <w:r w:rsidRPr="006C66CA">
        <w:rPr>
          <w:rFonts w:cs="Arial"/>
          <w:spacing w:val="-10"/>
          <w:rPrChange w:id="6236" w:author="Harry Shamoon" w:date="2015-03-05T19:28:00Z">
            <w:rPr>
              <w:spacing w:val="-10"/>
            </w:rPr>
          </w:rPrChange>
        </w:rPr>
        <w:t xml:space="preserve"> </w:t>
      </w:r>
      <w:r w:rsidRPr="006C66CA">
        <w:rPr>
          <w:rFonts w:cs="Arial"/>
          <w:rPrChange w:id="6237" w:author="Harry Shamoon" w:date="2015-03-05T19:28:00Z">
            <w:rPr/>
          </w:rPrChange>
        </w:rPr>
        <w:t>distress</w:t>
      </w:r>
      <w:r w:rsidRPr="006C66CA">
        <w:rPr>
          <w:rFonts w:cs="Arial"/>
          <w:spacing w:val="-10"/>
          <w:rPrChange w:id="6238" w:author="Harry Shamoon" w:date="2015-03-05T19:28:00Z">
            <w:rPr>
              <w:spacing w:val="-10"/>
            </w:rPr>
          </w:rPrChange>
        </w:rPr>
        <w:t xml:space="preserve"> </w:t>
      </w:r>
      <w:r w:rsidRPr="006C66CA">
        <w:rPr>
          <w:rFonts w:cs="Arial"/>
          <w:rPrChange w:id="6239" w:author="Harry Shamoon" w:date="2015-03-05T19:28:00Z">
            <w:rPr/>
          </w:rPrChange>
        </w:rPr>
        <w:t>syndrome.</w:t>
      </w:r>
      <w:proofErr w:type="gramEnd"/>
      <w:r w:rsidRPr="006C66CA">
        <w:rPr>
          <w:rFonts w:cs="Arial"/>
          <w:spacing w:val="8"/>
          <w:rPrChange w:id="6240" w:author="Harry Shamoon" w:date="2015-03-05T19:28:00Z">
            <w:rPr>
              <w:spacing w:val="8"/>
            </w:rPr>
          </w:rPrChange>
        </w:rPr>
        <w:t xml:space="preserve"> </w:t>
      </w:r>
      <w:r w:rsidRPr="006C66CA">
        <w:rPr>
          <w:rFonts w:cs="Arial"/>
          <w:i/>
        </w:rPr>
        <w:t>N</w:t>
      </w:r>
      <w:r w:rsidRPr="006C66CA">
        <w:rPr>
          <w:rFonts w:cs="Arial"/>
          <w:i/>
          <w:spacing w:val="-10"/>
        </w:rPr>
        <w:t xml:space="preserve"> </w:t>
      </w:r>
      <w:proofErr w:type="spellStart"/>
      <w:r w:rsidRPr="006C66CA">
        <w:rPr>
          <w:rFonts w:cs="Arial"/>
          <w:i/>
        </w:rPr>
        <w:t>Engl</w:t>
      </w:r>
      <w:proofErr w:type="spellEnd"/>
      <w:r w:rsidRPr="006C66CA">
        <w:rPr>
          <w:rFonts w:cs="Arial"/>
          <w:i/>
          <w:spacing w:val="-10"/>
        </w:rPr>
        <w:t xml:space="preserve"> </w:t>
      </w:r>
      <w:r w:rsidRPr="006C66CA">
        <w:rPr>
          <w:rFonts w:cs="Arial"/>
          <w:i/>
        </w:rPr>
        <w:t>J</w:t>
      </w:r>
      <w:r w:rsidRPr="006C66CA">
        <w:rPr>
          <w:rFonts w:cs="Arial"/>
          <w:i/>
          <w:spacing w:val="-10"/>
        </w:rPr>
        <w:t xml:space="preserve"> </w:t>
      </w:r>
      <w:r w:rsidRPr="006C66CA">
        <w:rPr>
          <w:rFonts w:cs="Arial"/>
          <w:i/>
        </w:rPr>
        <w:t>Med</w:t>
      </w:r>
      <w:r w:rsidRPr="00FF4755">
        <w:rPr>
          <w:rFonts w:cs="Arial"/>
        </w:rPr>
        <w:t>,</w:t>
      </w:r>
      <w:r w:rsidRPr="008F496E">
        <w:rPr>
          <w:rFonts w:cs="Arial"/>
          <w:spacing w:val="-10"/>
        </w:rPr>
        <w:t xml:space="preserve"> </w:t>
      </w:r>
      <w:r w:rsidRPr="008F496E">
        <w:rPr>
          <w:rFonts w:cs="Arial"/>
        </w:rPr>
        <w:t>348(8)</w:t>
      </w:r>
      <w:proofErr w:type="gramStart"/>
      <w:r w:rsidRPr="008F496E">
        <w:rPr>
          <w:rFonts w:cs="Arial"/>
        </w:rPr>
        <w:t>:683</w:t>
      </w:r>
      <w:proofErr w:type="gramEnd"/>
      <w:r w:rsidRPr="008F496E">
        <w:rPr>
          <w:rFonts w:cs="Arial"/>
        </w:rPr>
        <w:t>–693,</w:t>
      </w:r>
      <w:r w:rsidRPr="006C66CA">
        <w:rPr>
          <w:rFonts w:cs="Arial"/>
          <w:w w:val="99"/>
          <w:rPrChange w:id="6241" w:author="Harry Shamoon" w:date="2015-03-05T19:28:00Z">
            <w:rPr>
              <w:w w:val="99"/>
            </w:rPr>
          </w:rPrChange>
        </w:rPr>
        <w:t xml:space="preserve"> </w:t>
      </w:r>
      <w:r w:rsidRPr="006C66CA">
        <w:rPr>
          <w:rFonts w:cs="Arial"/>
          <w:spacing w:val="-3"/>
          <w:rPrChange w:id="6242" w:author="Harry Shamoon" w:date="2015-03-05T19:28:00Z">
            <w:rPr>
              <w:spacing w:val="-3"/>
            </w:rPr>
          </w:rPrChange>
        </w:rPr>
        <w:t xml:space="preserve">Feb </w:t>
      </w:r>
      <w:r w:rsidRPr="006C66CA">
        <w:rPr>
          <w:rFonts w:cs="Arial"/>
          <w:rPrChange w:id="6243" w:author="Harry Shamoon" w:date="2015-03-05T19:28:00Z">
            <w:rPr/>
          </w:rPrChange>
        </w:rPr>
        <w:t>2003. PMID:</w:t>
      </w:r>
      <w:r w:rsidRPr="006C66CA">
        <w:rPr>
          <w:rFonts w:cs="Arial"/>
          <w:spacing w:val="-20"/>
          <w:rPrChange w:id="6244" w:author="Harry Shamoon" w:date="2015-03-05T19:28:00Z">
            <w:rPr>
              <w:spacing w:val="-20"/>
            </w:rPr>
          </w:rPrChange>
        </w:rPr>
        <w:t xml:space="preserve"> </w:t>
      </w:r>
      <w:r w:rsidRPr="006C66CA">
        <w:rPr>
          <w:rFonts w:cs="Arial"/>
          <w:rPrChange w:id="6245" w:author="Harry Shamoon" w:date="2015-03-05T19:28:00Z">
            <w:rPr/>
          </w:rPrChange>
        </w:rPr>
        <w:t>12594312.</w:t>
      </w:r>
    </w:p>
    <w:p w14:paraId="17F874A2" w14:textId="77777777" w:rsidR="00F731E7" w:rsidRPr="006C66CA" w:rsidRDefault="00082CF3">
      <w:pPr>
        <w:pStyle w:val="BodyText"/>
        <w:ind w:right="119" w:hanging="352"/>
        <w:jc w:val="both"/>
        <w:rPr>
          <w:rFonts w:cs="Arial"/>
          <w:rPrChange w:id="6246" w:author="Harry Shamoon" w:date="2015-03-05T19:28:00Z">
            <w:rPr/>
          </w:rPrChange>
        </w:rPr>
        <w:pPrChange w:id="6247" w:author="Harry Shamoon" w:date="2015-03-05T19:42:00Z">
          <w:pPr>
            <w:pStyle w:val="BodyText"/>
            <w:spacing w:line="268" w:lineRule="auto"/>
            <w:ind w:right="119" w:hanging="352"/>
            <w:jc w:val="both"/>
          </w:pPr>
        </w:pPrChange>
      </w:pPr>
      <w:r w:rsidRPr="006C66CA">
        <w:rPr>
          <w:rFonts w:cs="Arial"/>
          <w:rPrChange w:id="6248" w:author="Harry Shamoon" w:date="2015-03-05T19:28:00Z">
            <w:rPr/>
          </w:rPrChange>
        </w:rPr>
        <w:t xml:space="preserve">[6] K. M. Hillman, </w:t>
      </w:r>
      <w:r w:rsidRPr="006C66CA">
        <w:rPr>
          <w:rFonts w:cs="Arial"/>
          <w:spacing w:val="-21"/>
          <w:rPrChange w:id="6249" w:author="Harry Shamoon" w:date="2015-03-05T19:28:00Z">
            <w:rPr>
              <w:spacing w:val="-21"/>
            </w:rPr>
          </w:rPrChange>
        </w:rPr>
        <w:t xml:space="preserve">P. </w:t>
      </w:r>
      <w:r w:rsidRPr="006C66CA">
        <w:rPr>
          <w:rFonts w:cs="Arial"/>
          <w:spacing w:val="-4"/>
          <w:rPrChange w:id="6250" w:author="Harry Shamoon" w:date="2015-03-05T19:28:00Z">
            <w:rPr>
              <w:spacing w:val="-4"/>
            </w:rPr>
          </w:rPrChange>
        </w:rPr>
        <w:t xml:space="preserve">J. </w:t>
      </w:r>
      <w:r w:rsidRPr="006C66CA">
        <w:rPr>
          <w:rFonts w:cs="Arial"/>
          <w:rPrChange w:id="6251" w:author="Harry Shamoon" w:date="2015-03-05T19:28:00Z">
            <w:rPr/>
          </w:rPrChange>
        </w:rPr>
        <w:t xml:space="preserve">Bristow, </w:t>
      </w:r>
      <w:r w:rsidRPr="006C66CA">
        <w:rPr>
          <w:rFonts w:cs="Arial"/>
          <w:spacing w:val="-14"/>
          <w:rPrChange w:id="6252" w:author="Harry Shamoon" w:date="2015-03-05T19:28:00Z">
            <w:rPr>
              <w:spacing w:val="-14"/>
            </w:rPr>
          </w:rPrChange>
        </w:rPr>
        <w:t xml:space="preserve">T. </w:t>
      </w:r>
      <w:proofErr w:type="spellStart"/>
      <w:r w:rsidRPr="006C66CA">
        <w:rPr>
          <w:rFonts w:cs="Arial"/>
          <w:spacing w:val="-6"/>
          <w:rPrChange w:id="6253" w:author="Harry Shamoon" w:date="2015-03-05T19:28:00Z">
            <w:rPr>
              <w:spacing w:val="-6"/>
            </w:rPr>
          </w:rPrChange>
        </w:rPr>
        <w:t>Chey</w:t>
      </w:r>
      <w:proofErr w:type="spellEnd"/>
      <w:r w:rsidRPr="006C66CA">
        <w:rPr>
          <w:rFonts w:cs="Arial"/>
          <w:spacing w:val="-6"/>
          <w:rPrChange w:id="6254" w:author="Harry Shamoon" w:date="2015-03-05T19:28:00Z">
            <w:rPr>
              <w:spacing w:val="-6"/>
            </w:rPr>
          </w:rPrChange>
        </w:rPr>
        <w:t xml:space="preserve">, </w:t>
      </w:r>
      <w:r w:rsidRPr="006C66CA">
        <w:rPr>
          <w:rFonts w:cs="Arial"/>
          <w:rPrChange w:id="6255" w:author="Harry Shamoon" w:date="2015-03-05T19:28:00Z">
            <w:rPr/>
          </w:rPrChange>
        </w:rPr>
        <w:t xml:space="preserve">K. </w:t>
      </w:r>
      <w:proofErr w:type="spellStart"/>
      <w:r w:rsidRPr="006C66CA">
        <w:rPr>
          <w:rFonts w:cs="Arial"/>
          <w:rPrChange w:id="6256" w:author="Harry Shamoon" w:date="2015-03-05T19:28:00Z">
            <w:rPr/>
          </w:rPrChange>
        </w:rPr>
        <w:t>Daffurn</w:t>
      </w:r>
      <w:proofErr w:type="spellEnd"/>
      <w:r w:rsidRPr="006C66CA">
        <w:rPr>
          <w:rFonts w:cs="Arial"/>
          <w:rPrChange w:id="6257" w:author="Harry Shamoon" w:date="2015-03-05T19:28:00Z">
            <w:rPr/>
          </w:rPrChange>
        </w:rPr>
        <w:t xml:space="preserve">, </w:t>
      </w:r>
      <w:r w:rsidRPr="006C66CA">
        <w:rPr>
          <w:rFonts w:cs="Arial"/>
          <w:spacing w:val="-14"/>
          <w:rPrChange w:id="6258" w:author="Harry Shamoon" w:date="2015-03-05T19:28:00Z">
            <w:rPr>
              <w:spacing w:val="-14"/>
            </w:rPr>
          </w:rPrChange>
        </w:rPr>
        <w:t xml:space="preserve">T. </w:t>
      </w:r>
      <w:r w:rsidRPr="006C66CA">
        <w:rPr>
          <w:rFonts w:cs="Arial"/>
          <w:rPrChange w:id="6259" w:author="Harry Shamoon" w:date="2015-03-05T19:28:00Z">
            <w:rPr/>
          </w:rPrChange>
        </w:rPr>
        <w:t xml:space="preserve">Jacques, </w:t>
      </w:r>
      <w:r w:rsidRPr="006C66CA">
        <w:rPr>
          <w:rFonts w:cs="Arial"/>
          <w:spacing w:val="-3"/>
          <w:rPrChange w:id="6260" w:author="Harry Shamoon" w:date="2015-03-05T19:28:00Z">
            <w:rPr>
              <w:spacing w:val="-3"/>
            </w:rPr>
          </w:rPrChange>
        </w:rPr>
        <w:t xml:space="preserve">S. </w:t>
      </w:r>
      <w:r w:rsidRPr="006C66CA">
        <w:rPr>
          <w:rFonts w:cs="Arial"/>
          <w:rPrChange w:id="6261" w:author="Harry Shamoon" w:date="2015-03-05T19:28:00Z">
            <w:rPr/>
          </w:rPrChange>
        </w:rPr>
        <w:t xml:space="preserve">L. Norman, G. </w:t>
      </w:r>
      <w:r w:rsidRPr="006C66CA">
        <w:rPr>
          <w:rFonts w:cs="Arial"/>
          <w:spacing w:val="-17"/>
          <w:rPrChange w:id="6262" w:author="Harry Shamoon" w:date="2015-03-05T19:28:00Z">
            <w:rPr>
              <w:spacing w:val="-17"/>
            </w:rPr>
          </w:rPrChange>
        </w:rPr>
        <w:t xml:space="preserve">F. </w:t>
      </w:r>
      <w:r w:rsidRPr="006C66CA">
        <w:rPr>
          <w:rFonts w:cs="Arial"/>
          <w:rPrChange w:id="6263" w:author="Harry Shamoon" w:date="2015-03-05T19:28:00Z">
            <w:rPr/>
          </w:rPrChange>
        </w:rPr>
        <w:t>Bishop, and G.</w:t>
      </w:r>
      <w:r w:rsidRPr="006C66CA">
        <w:rPr>
          <w:rFonts w:cs="Arial"/>
          <w:spacing w:val="4"/>
          <w:rPrChange w:id="6264" w:author="Harry Shamoon" w:date="2015-03-05T19:28:00Z">
            <w:rPr>
              <w:spacing w:val="4"/>
            </w:rPr>
          </w:rPrChange>
        </w:rPr>
        <w:t xml:space="preserve"> </w:t>
      </w:r>
      <w:r w:rsidRPr="006C66CA">
        <w:rPr>
          <w:rFonts w:cs="Arial"/>
          <w:rPrChange w:id="6265" w:author="Harry Shamoon" w:date="2015-03-05T19:28:00Z">
            <w:rPr/>
          </w:rPrChange>
        </w:rPr>
        <w:t>Simmons.</w:t>
      </w:r>
      <w:r w:rsidRPr="006C66CA">
        <w:rPr>
          <w:rFonts w:cs="Arial"/>
          <w:w w:val="99"/>
          <w:rPrChange w:id="6266" w:author="Harry Shamoon" w:date="2015-03-05T19:28:00Z">
            <w:rPr>
              <w:w w:val="99"/>
            </w:rPr>
          </w:rPrChange>
        </w:rPr>
        <w:t xml:space="preserve"> </w:t>
      </w:r>
      <w:proofErr w:type="gramStart"/>
      <w:r w:rsidRPr="006C66CA">
        <w:rPr>
          <w:rFonts w:cs="Arial"/>
          <w:rPrChange w:id="6267" w:author="Harry Shamoon" w:date="2015-03-05T19:28:00Z">
            <w:rPr/>
          </w:rPrChange>
        </w:rPr>
        <w:t>Duration</w:t>
      </w:r>
      <w:r w:rsidRPr="006C66CA">
        <w:rPr>
          <w:rFonts w:cs="Arial"/>
          <w:spacing w:val="-19"/>
          <w:rPrChange w:id="6268" w:author="Harry Shamoon" w:date="2015-03-05T19:28:00Z">
            <w:rPr>
              <w:spacing w:val="-19"/>
            </w:rPr>
          </w:rPrChange>
        </w:rPr>
        <w:t xml:space="preserve"> </w:t>
      </w:r>
      <w:r w:rsidRPr="006C66CA">
        <w:rPr>
          <w:rFonts w:cs="Arial"/>
          <w:rPrChange w:id="6269" w:author="Harry Shamoon" w:date="2015-03-05T19:28:00Z">
            <w:rPr/>
          </w:rPrChange>
        </w:rPr>
        <w:t>of</w:t>
      </w:r>
      <w:r w:rsidRPr="006C66CA">
        <w:rPr>
          <w:rFonts w:cs="Arial"/>
          <w:spacing w:val="-19"/>
          <w:rPrChange w:id="6270" w:author="Harry Shamoon" w:date="2015-03-05T19:28:00Z">
            <w:rPr>
              <w:spacing w:val="-19"/>
            </w:rPr>
          </w:rPrChange>
        </w:rPr>
        <w:t xml:space="preserve"> </w:t>
      </w:r>
      <w:r w:rsidRPr="006C66CA">
        <w:rPr>
          <w:rFonts w:cs="Arial"/>
          <w:rPrChange w:id="6271" w:author="Harry Shamoon" w:date="2015-03-05T19:28:00Z">
            <w:rPr/>
          </w:rPrChange>
        </w:rPr>
        <w:t>life-threatening</w:t>
      </w:r>
      <w:r w:rsidRPr="006C66CA">
        <w:rPr>
          <w:rFonts w:cs="Arial"/>
          <w:spacing w:val="-19"/>
          <w:rPrChange w:id="6272" w:author="Harry Shamoon" w:date="2015-03-05T19:28:00Z">
            <w:rPr>
              <w:spacing w:val="-19"/>
            </w:rPr>
          </w:rPrChange>
        </w:rPr>
        <w:t xml:space="preserve"> </w:t>
      </w:r>
      <w:r w:rsidRPr="006C66CA">
        <w:rPr>
          <w:rFonts w:cs="Arial"/>
          <w:rPrChange w:id="6273" w:author="Harry Shamoon" w:date="2015-03-05T19:28:00Z">
            <w:rPr/>
          </w:rPrChange>
        </w:rPr>
        <w:t>antecedents</w:t>
      </w:r>
      <w:r w:rsidRPr="006C66CA">
        <w:rPr>
          <w:rFonts w:cs="Arial"/>
          <w:spacing w:val="-19"/>
          <w:rPrChange w:id="6274" w:author="Harry Shamoon" w:date="2015-03-05T19:28:00Z">
            <w:rPr>
              <w:spacing w:val="-19"/>
            </w:rPr>
          </w:rPrChange>
        </w:rPr>
        <w:t xml:space="preserve"> </w:t>
      </w:r>
      <w:r w:rsidRPr="006C66CA">
        <w:rPr>
          <w:rFonts w:cs="Arial"/>
          <w:rPrChange w:id="6275" w:author="Harry Shamoon" w:date="2015-03-05T19:28:00Z">
            <w:rPr/>
          </w:rPrChange>
        </w:rPr>
        <w:t>prior</w:t>
      </w:r>
      <w:r w:rsidRPr="006C66CA">
        <w:rPr>
          <w:rFonts w:cs="Arial"/>
          <w:spacing w:val="-19"/>
          <w:rPrChange w:id="6276" w:author="Harry Shamoon" w:date="2015-03-05T19:28:00Z">
            <w:rPr>
              <w:spacing w:val="-19"/>
            </w:rPr>
          </w:rPrChange>
        </w:rPr>
        <w:t xml:space="preserve"> </w:t>
      </w:r>
      <w:r w:rsidRPr="006C66CA">
        <w:rPr>
          <w:rFonts w:cs="Arial"/>
          <w:rPrChange w:id="6277" w:author="Harry Shamoon" w:date="2015-03-05T19:28:00Z">
            <w:rPr/>
          </w:rPrChange>
        </w:rPr>
        <w:t>to</w:t>
      </w:r>
      <w:r w:rsidRPr="006C66CA">
        <w:rPr>
          <w:rFonts w:cs="Arial"/>
          <w:spacing w:val="-19"/>
          <w:rPrChange w:id="6278" w:author="Harry Shamoon" w:date="2015-03-05T19:28:00Z">
            <w:rPr>
              <w:spacing w:val="-19"/>
            </w:rPr>
          </w:rPrChange>
        </w:rPr>
        <w:t xml:space="preserve"> </w:t>
      </w:r>
      <w:r w:rsidRPr="006C66CA">
        <w:rPr>
          <w:rFonts w:cs="Arial"/>
          <w:rPrChange w:id="6279" w:author="Harry Shamoon" w:date="2015-03-05T19:28:00Z">
            <w:rPr/>
          </w:rPrChange>
        </w:rPr>
        <w:t>intensive</w:t>
      </w:r>
      <w:r w:rsidRPr="006C66CA">
        <w:rPr>
          <w:rFonts w:cs="Arial"/>
          <w:spacing w:val="-19"/>
          <w:rPrChange w:id="6280" w:author="Harry Shamoon" w:date="2015-03-05T19:28:00Z">
            <w:rPr>
              <w:spacing w:val="-19"/>
            </w:rPr>
          </w:rPrChange>
        </w:rPr>
        <w:t xml:space="preserve"> </w:t>
      </w:r>
      <w:r w:rsidRPr="006C66CA">
        <w:rPr>
          <w:rFonts w:cs="Arial"/>
          <w:rPrChange w:id="6281" w:author="Harry Shamoon" w:date="2015-03-05T19:28:00Z">
            <w:rPr/>
          </w:rPrChange>
        </w:rPr>
        <w:t>care</w:t>
      </w:r>
      <w:r w:rsidRPr="006C66CA">
        <w:rPr>
          <w:rFonts w:cs="Arial"/>
          <w:spacing w:val="-19"/>
          <w:rPrChange w:id="6282" w:author="Harry Shamoon" w:date="2015-03-05T19:28:00Z">
            <w:rPr>
              <w:spacing w:val="-19"/>
            </w:rPr>
          </w:rPrChange>
        </w:rPr>
        <w:t xml:space="preserve"> </w:t>
      </w:r>
      <w:r w:rsidRPr="006C66CA">
        <w:rPr>
          <w:rFonts w:cs="Arial"/>
          <w:rPrChange w:id="6283" w:author="Harry Shamoon" w:date="2015-03-05T19:28:00Z">
            <w:rPr/>
          </w:rPrChange>
        </w:rPr>
        <w:t>admission.</w:t>
      </w:r>
      <w:proofErr w:type="gramEnd"/>
      <w:r w:rsidRPr="006C66CA">
        <w:rPr>
          <w:rFonts w:cs="Arial"/>
          <w:spacing w:val="-8"/>
          <w:rPrChange w:id="6284" w:author="Harry Shamoon" w:date="2015-03-05T19:28:00Z">
            <w:rPr>
              <w:spacing w:val="-8"/>
            </w:rPr>
          </w:rPrChange>
        </w:rPr>
        <w:t xml:space="preserve"> </w:t>
      </w:r>
      <w:r w:rsidRPr="006C66CA">
        <w:rPr>
          <w:rFonts w:cs="Arial"/>
          <w:i/>
        </w:rPr>
        <w:t>Intensive</w:t>
      </w:r>
      <w:r w:rsidRPr="006C66CA">
        <w:rPr>
          <w:rFonts w:cs="Arial"/>
          <w:i/>
          <w:spacing w:val="-19"/>
        </w:rPr>
        <w:t xml:space="preserve"> </w:t>
      </w:r>
      <w:r w:rsidRPr="006C66CA">
        <w:rPr>
          <w:rFonts w:cs="Arial"/>
          <w:i/>
        </w:rPr>
        <w:t>Care</w:t>
      </w:r>
      <w:r w:rsidRPr="006C66CA">
        <w:rPr>
          <w:rFonts w:cs="Arial"/>
          <w:i/>
          <w:spacing w:val="-19"/>
        </w:rPr>
        <w:t xml:space="preserve"> </w:t>
      </w:r>
      <w:r w:rsidRPr="006C66CA">
        <w:rPr>
          <w:rFonts w:cs="Arial"/>
          <w:i/>
        </w:rPr>
        <w:t>Med</w:t>
      </w:r>
      <w:r w:rsidRPr="00FF4755">
        <w:rPr>
          <w:rFonts w:cs="Arial"/>
        </w:rPr>
        <w:t>,</w:t>
      </w:r>
      <w:r w:rsidRPr="008F496E">
        <w:rPr>
          <w:rFonts w:cs="Arial"/>
          <w:spacing w:val="-18"/>
        </w:rPr>
        <w:t xml:space="preserve"> </w:t>
      </w:r>
      <w:r w:rsidRPr="008F496E">
        <w:rPr>
          <w:rFonts w:cs="Arial"/>
        </w:rPr>
        <w:t>28(11)</w:t>
      </w:r>
      <w:proofErr w:type="gramStart"/>
      <w:r w:rsidRPr="008F496E">
        <w:rPr>
          <w:rFonts w:cs="Arial"/>
        </w:rPr>
        <w:t>:1629</w:t>
      </w:r>
      <w:proofErr w:type="gramEnd"/>
      <w:r w:rsidRPr="008F496E">
        <w:rPr>
          <w:rFonts w:cs="Arial"/>
        </w:rPr>
        <w:t>–</w:t>
      </w:r>
      <w:r w:rsidRPr="006C66CA">
        <w:rPr>
          <w:rFonts w:cs="Arial"/>
          <w:w w:val="99"/>
          <w:rPrChange w:id="6285" w:author="Harry Shamoon" w:date="2015-03-05T19:28:00Z">
            <w:rPr>
              <w:w w:val="99"/>
            </w:rPr>
          </w:rPrChange>
        </w:rPr>
        <w:t xml:space="preserve"> </w:t>
      </w:r>
      <w:r w:rsidRPr="006C66CA">
        <w:rPr>
          <w:rFonts w:cs="Arial"/>
          <w:rPrChange w:id="6286" w:author="Harry Shamoon" w:date="2015-03-05T19:28:00Z">
            <w:rPr/>
          </w:rPrChange>
        </w:rPr>
        <w:t>1634, Nov 2002. PMID:</w:t>
      </w:r>
      <w:r w:rsidRPr="006C66CA">
        <w:rPr>
          <w:rFonts w:cs="Arial"/>
          <w:spacing w:val="-34"/>
          <w:rPrChange w:id="6287" w:author="Harry Shamoon" w:date="2015-03-05T19:28:00Z">
            <w:rPr>
              <w:spacing w:val="-34"/>
            </w:rPr>
          </w:rPrChange>
        </w:rPr>
        <w:t xml:space="preserve"> </w:t>
      </w:r>
      <w:r w:rsidRPr="006C66CA">
        <w:rPr>
          <w:rFonts w:cs="Arial"/>
          <w:rPrChange w:id="6288" w:author="Harry Shamoon" w:date="2015-03-05T19:28:00Z">
            <w:rPr/>
          </w:rPrChange>
        </w:rPr>
        <w:t>12415452.</w:t>
      </w:r>
    </w:p>
    <w:p w14:paraId="319F1676" w14:textId="77777777" w:rsidR="00F731E7" w:rsidRPr="006C66CA" w:rsidRDefault="00082CF3">
      <w:pPr>
        <w:pStyle w:val="BodyText"/>
        <w:ind w:right="119" w:hanging="352"/>
        <w:jc w:val="both"/>
        <w:rPr>
          <w:rFonts w:cs="Arial"/>
          <w:rPrChange w:id="6289" w:author="Harry Shamoon" w:date="2015-03-05T19:28:00Z">
            <w:rPr/>
          </w:rPrChange>
        </w:rPr>
        <w:pPrChange w:id="6290" w:author="Harry Shamoon" w:date="2015-03-05T19:42:00Z">
          <w:pPr>
            <w:pStyle w:val="BodyText"/>
            <w:spacing w:line="268" w:lineRule="auto"/>
            <w:ind w:right="119" w:hanging="352"/>
            <w:jc w:val="both"/>
          </w:pPr>
        </w:pPrChange>
      </w:pPr>
      <w:r w:rsidRPr="006C66CA">
        <w:rPr>
          <w:rFonts w:cs="Arial"/>
          <w:rPrChange w:id="6291" w:author="Harry Shamoon" w:date="2015-03-05T19:28:00Z">
            <w:rPr/>
          </w:rPrChange>
        </w:rPr>
        <w:t>[7]</w:t>
      </w:r>
      <w:r w:rsidRPr="006C66CA">
        <w:rPr>
          <w:rFonts w:cs="Arial"/>
          <w:spacing w:val="43"/>
          <w:rPrChange w:id="6292" w:author="Harry Shamoon" w:date="2015-03-05T19:28:00Z">
            <w:rPr>
              <w:spacing w:val="43"/>
            </w:rPr>
          </w:rPrChange>
        </w:rPr>
        <w:t xml:space="preserve"> </w:t>
      </w:r>
      <w:r w:rsidRPr="006C66CA">
        <w:rPr>
          <w:rFonts w:cs="Arial"/>
          <w:spacing w:val="-21"/>
          <w:rPrChange w:id="6293" w:author="Harry Shamoon" w:date="2015-03-05T19:28:00Z">
            <w:rPr>
              <w:spacing w:val="-21"/>
            </w:rPr>
          </w:rPrChange>
        </w:rPr>
        <w:t>P.</w:t>
      </w:r>
      <w:r w:rsidRPr="006C66CA">
        <w:rPr>
          <w:rFonts w:cs="Arial"/>
          <w:spacing w:val="-8"/>
          <w:rPrChange w:id="6294" w:author="Harry Shamoon" w:date="2015-03-05T19:28:00Z">
            <w:rPr>
              <w:spacing w:val="-8"/>
            </w:rPr>
          </w:rPrChange>
        </w:rPr>
        <w:t xml:space="preserve"> </w:t>
      </w:r>
      <w:proofErr w:type="spellStart"/>
      <w:r w:rsidRPr="006C66CA">
        <w:rPr>
          <w:rFonts w:cs="Arial"/>
          <w:rPrChange w:id="6295" w:author="Harry Shamoon" w:date="2015-03-05T19:28:00Z">
            <w:rPr/>
          </w:rPrChange>
        </w:rPr>
        <w:t>McQuillan</w:t>
      </w:r>
      <w:proofErr w:type="spellEnd"/>
      <w:r w:rsidRPr="006C66CA">
        <w:rPr>
          <w:rFonts w:cs="Arial"/>
          <w:rPrChange w:id="6296" w:author="Harry Shamoon" w:date="2015-03-05T19:28:00Z">
            <w:rPr/>
          </w:rPrChange>
        </w:rPr>
        <w:t>,</w:t>
      </w:r>
      <w:r w:rsidRPr="006C66CA">
        <w:rPr>
          <w:rFonts w:cs="Arial"/>
          <w:spacing w:val="40"/>
          <w:rPrChange w:id="6297" w:author="Harry Shamoon" w:date="2015-03-05T19:28:00Z">
            <w:rPr>
              <w:spacing w:val="40"/>
            </w:rPr>
          </w:rPrChange>
        </w:rPr>
        <w:t xml:space="preserve"> </w:t>
      </w:r>
      <w:r w:rsidRPr="006C66CA">
        <w:rPr>
          <w:rFonts w:cs="Arial"/>
          <w:spacing w:val="-3"/>
          <w:rPrChange w:id="6298" w:author="Harry Shamoon" w:date="2015-03-05T19:28:00Z">
            <w:rPr>
              <w:spacing w:val="-3"/>
            </w:rPr>
          </w:rPrChange>
        </w:rPr>
        <w:t>S.</w:t>
      </w:r>
      <w:r w:rsidRPr="006C66CA">
        <w:rPr>
          <w:rFonts w:cs="Arial"/>
          <w:spacing w:val="32"/>
          <w:rPrChange w:id="6299" w:author="Harry Shamoon" w:date="2015-03-05T19:28:00Z">
            <w:rPr>
              <w:spacing w:val="32"/>
            </w:rPr>
          </w:rPrChange>
        </w:rPr>
        <w:t xml:space="preserve"> </w:t>
      </w:r>
      <w:r w:rsidRPr="006C66CA">
        <w:rPr>
          <w:rFonts w:cs="Arial"/>
          <w:rPrChange w:id="6300" w:author="Harry Shamoon" w:date="2015-03-05T19:28:00Z">
            <w:rPr/>
          </w:rPrChange>
        </w:rPr>
        <w:t>Pilkington,</w:t>
      </w:r>
      <w:r w:rsidRPr="006C66CA">
        <w:rPr>
          <w:rFonts w:cs="Arial"/>
          <w:spacing w:val="40"/>
          <w:rPrChange w:id="6301" w:author="Harry Shamoon" w:date="2015-03-05T19:28:00Z">
            <w:rPr>
              <w:spacing w:val="40"/>
            </w:rPr>
          </w:rPrChange>
        </w:rPr>
        <w:t xml:space="preserve"> </w:t>
      </w:r>
      <w:r w:rsidRPr="006C66CA">
        <w:rPr>
          <w:rFonts w:cs="Arial"/>
          <w:rPrChange w:id="6302" w:author="Harry Shamoon" w:date="2015-03-05T19:28:00Z">
            <w:rPr/>
          </w:rPrChange>
        </w:rPr>
        <w:t>A.</w:t>
      </w:r>
      <w:r w:rsidRPr="006C66CA">
        <w:rPr>
          <w:rFonts w:cs="Arial"/>
          <w:spacing w:val="32"/>
          <w:rPrChange w:id="6303" w:author="Harry Shamoon" w:date="2015-03-05T19:28:00Z">
            <w:rPr>
              <w:spacing w:val="32"/>
            </w:rPr>
          </w:rPrChange>
        </w:rPr>
        <w:t xml:space="preserve"> </w:t>
      </w:r>
      <w:r w:rsidRPr="006C66CA">
        <w:rPr>
          <w:rFonts w:cs="Arial"/>
          <w:rPrChange w:id="6304" w:author="Harry Shamoon" w:date="2015-03-05T19:28:00Z">
            <w:rPr/>
          </w:rPrChange>
        </w:rPr>
        <w:t>Allan,</w:t>
      </w:r>
      <w:r w:rsidRPr="006C66CA">
        <w:rPr>
          <w:rFonts w:cs="Arial"/>
          <w:spacing w:val="40"/>
          <w:rPrChange w:id="6305" w:author="Harry Shamoon" w:date="2015-03-05T19:28:00Z">
            <w:rPr>
              <w:spacing w:val="40"/>
            </w:rPr>
          </w:rPrChange>
        </w:rPr>
        <w:t xml:space="preserve"> </w:t>
      </w:r>
      <w:r w:rsidRPr="006C66CA">
        <w:rPr>
          <w:rFonts w:cs="Arial"/>
          <w:spacing w:val="-3"/>
          <w:rPrChange w:id="6306" w:author="Harry Shamoon" w:date="2015-03-05T19:28:00Z">
            <w:rPr>
              <w:spacing w:val="-3"/>
            </w:rPr>
          </w:rPrChange>
        </w:rPr>
        <w:t>B.</w:t>
      </w:r>
      <w:r w:rsidRPr="006C66CA">
        <w:rPr>
          <w:rFonts w:cs="Arial"/>
          <w:spacing w:val="32"/>
          <w:rPrChange w:id="6307" w:author="Harry Shamoon" w:date="2015-03-05T19:28:00Z">
            <w:rPr>
              <w:spacing w:val="32"/>
            </w:rPr>
          </w:rPrChange>
        </w:rPr>
        <w:t xml:space="preserve"> </w:t>
      </w:r>
      <w:r w:rsidRPr="006C66CA">
        <w:rPr>
          <w:rFonts w:cs="Arial"/>
          <w:spacing w:val="-7"/>
          <w:rPrChange w:id="6308" w:author="Harry Shamoon" w:date="2015-03-05T19:28:00Z">
            <w:rPr>
              <w:spacing w:val="-7"/>
            </w:rPr>
          </w:rPrChange>
        </w:rPr>
        <w:t>Taylor,</w:t>
      </w:r>
      <w:r w:rsidRPr="006C66CA">
        <w:rPr>
          <w:rFonts w:cs="Arial"/>
          <w:spacing w:val="40"/>
          <w:rPrChange w:id="6309" w:author="Harry Shamoon" w:date="2015-03-05T19:28:00Z">
            <w:rPr>
              <w:spacing w:val="40"/>
            </w:rPr>
          </w:rPrChange>
        </w:rPr>
        <w:t xml:space="preserve"> </w:t>
      </w:r>
      <w:r w:rsidRPr="006C66CA">
        <w:rPr>
          <w:rFonts w:cs="Arial"/>
          <w:rPrChange w:id="6310" w:author="Harry Shamoon" w:date="2015-03-05T19:28:00Z">
            <w:rPr/>
          </w:rPrChange>
        </w:rPr>
        <w:t>A.</w:t>
      </w:r>
      <w:r w:rsidRPr="006C66CA">
        <w:rPr>
          <w:rFonts w:cs="Arial"/>
          <w:spacing w:val="32"/>
          <w:rPrChange w:id="6311" w:author="Harry Shamoon" w:date="2015-03-05T19:28:00Z">
            <w:rPr>
              <w:spacing w:val="32"/>
            </w:rPr>
          </w:rPrChange>
        </w:rPr>
        <w:t xml:space="preserve"> </w:t>
      </w:r>
      <w:r w:rsidRPr="006C66CA">
        <w:rPr>
          <w:rFonts w:cs="Arial"/>
          <w:rPrChange w:id="6312" w:author="Harry Shamoon" w:date="2015-03-05T19:28:00Z">
            <w:rPr/>
          </w:rPrChange>
        </w:rPr>
        <w:t>Short,</w:t>
      </w:r>
      <w:r w:rsidRPr="006C66CA">
        <w:rPr>
          <w:rFonts w:cs="Arial"/>
          <w:spacing w:val="40"/>
          <w:rPrChange w:id="6313" w:author="Harry Shamoon" w:date="2015-03-05T19:28:00Z">
            <w:rPr>
              <w:spacing w:val="40"/>
            </w:rPr>
          </w:rPrChange>
        </w:rPr>
        <w:t xml:space="preserve"> </w:t>
      </w:r>
      <w:r w:rsidRPr="006C66CA">
        <w:rPr>
          <w:rFonts w:cs="Arial"/>
          <w:rPrChange w:id="6314" w:author="Harry Shamoon" w:date="2015-03-05T19:28:00Z">
            <w:rPr/>
          </w:rPrChange>
        </w:rPr>
        <w:t>G.</w:t>
      </w:r>
      <w:r w:rsidRPr="006C66CA">
        <w:rPr>
          <w:rFonts w:cs="Arial"/>
          <w:spacing w:val="32"/>
          <w:rPrChange w:id="6315" w:author="Harry Shamoon" w:date="2015-03-05T19:28:00Z">
            <w:rPr>
              <w:spacing w:val="32"/>
            </w:rPr>
          </w:rPrChange>
        </w:rPr>
        <w:t xml:space="preserve"> </w:t>
      </w:r>
      <w:r w:rsidRPr="006C66CA">
        <w:rPr>
          <w:rFonts w:cs="Arial"/>
          <w:rPrChange w:id="6316" w:author="Harry Shamoon" w:date="2015-03-05T19:28:00Z">
            <w:rPr/>
          </w:rPrChange>
        </w:rPr>
        <w:t>Morgan,</w:t>
      </w:r>
      <w:r w:rsidRPr="006C66CA">
        <w:rPr>
          <w:rFonts w:cs="Arial"/>
          <w:spacing w:val="40"/>
          <w:rPrChange w:id="6317" w:author="Harry Shamoon" w:date="2015-03-05T19:28:00Z">
            <w:rPr>
              <w:spacing w:val="40"/>
            </w:rPr>
          </w:rPrChange>
        </w:rPr>
        <w:t xml:space="preserve"> </w:t>
      </w:r>
      <w:r w:rsidRPr="006C66CA">
        <w:rPr>
          <w:rFonts w:cs="Arial"/>
          <w:rPrChange w:id="6318" w:author="Harry Shamoon" w:date="2015-03-05T19:28:00Z">
            <w:rPr/>
          </w:rPrChange>
        </w:rPr>
        <w:t>M.</w:t>
      </w:r>
      <w:r w:rsidRPr="006C66CA">
        <w:rPr>
          <w:rFonts w:cs="Arial"/>
          <w:spacing w:val="32"/>
          <w:rPrChange w:id="6319" w:author="Harry Shamoon" w:date="2015-03-05T19:28:00Z">
            <w:rPr>
              <w:spacing w:val="32"/>
            </w:rPr>
          </w:rPrChange>
        </w:rPr>
        <w:t xml:space="preserve"> </w:t>
      </w:r>
      <w:r w:rsidRPr="006C66CA">
        <w:rPr>
          <w:rFonts w:cs="Arial"/>
          <w:rPrChange w:id="6320" w:author="Harry Shamoon" w:date="2015-03-05T19:28:00Z">
            <w:rPr/>
          </w:rPrChange>
        </w:rPr>
        <w:t>Nielsen,</w:t>
      </w:r>
      <w:r w:rsidRPr="006C66CA">
        <w:rPr>
          <w:rFonts w:cs="Arial"/>
          <w:spacing w:val="40"/>
          <w:rPrChange w:id="6321" w:author="Harry Shamoon" w:date="2015-03-05T19:28:00Z">
            <w:rPr>
              <w:spacing w:val="40"/>
            </w:rPr>
          </w:rPrChange>
        </w:rPr>
        <w:t xml:space="preserve"> </w:t>
      </w:r>
      <w:r w:rsidRPr="006C66CA">
        <w:rPr>
          <w:rFonts w:cs="Arial"/>
          <w:spacing w:val="-9"/>
          <w:rPrChange w:id="6322" w:author="Harry Shamoon" w:date="2015-03-05T19:28:00Z">
            <w:rPr>
              <w:spacing w:val="-9"/>
            </w:rPr>
          </w:rPrChange>
        </w:rPr>
        <w:t>D.</w:t>
      </w:r>
      <w:r w:rsidRPr="006C66CA">
        <w:rPr>
          <w:rFonts w:cs="Arial"/>
          <w:spacing w:val="32"/>
          <w:rPrChange w:id="6323" w:author="Harry Shamoon" w:date="2015-03-05T19:28:00Z">
            <w:rPr>
              <w:spacing w:val="32"/>
            </w:rPr>
          </w:rPrChange>
        </w:rPr>
        <w:t xml:space="preserve"> </w:t>
      </w:r>
      <w:r w:rsidRPr="006C66CA">
        <w:rPr>
          <w:rFonts w:cs="Arial"/>
          <w:rPrChange w:id="6324" w:author="Harry Shamoon" w:date="2015-03-05T19:28:00Z">
            <w:rPr/>
          </w:rPrChange>
        </w:rPr>
        <w:t>Barrett,</w:t>
      </w:r>
      <w:r w:rsidRPr="006C66CA">
        <w:rPr>
          <w:rFonts w:cs="Arial"/>
          <w:spacing w:val="40"/>
          <w:rPrChange w:id="6325" w:author="Harry Shamoon" w:date="2015-03-05T19:28:00Z">
            <w:rPr>
              <w:spacing w:val="40"/>
            </w:rPr>
          </w:rPrChange>
        </w:rPr>
        <w:t xml:space="preserve"> </w:t>
      </w:r>
      <w:r w:rsidRPr="006C66CA">
        <w:rPr>
          <w:rFonts w:cs="Arial"/>
          <w:rPrChange w:id="6326" w:author="Harry Shamoon" w:date="2015-03-05T19:28:00Z">
            <w:rPr/>
          </w:rPrChange>
        </w:rPr>
        <w:t>G.</w:t>
      </w:r>
      <w:r w:rsidRPr="006C66CA">
        <w:rPr>
          <w:rFonts w:cs="Arial"/>
          <w:spacing w:val="32"/>
          <w:rPrChange w:id="6327" w:author="Harry Shamoon" w:date="2015-03-05T19:28:00Z">
            <w:rPr>
              <w:spacing w:val="32"/>
            </w:rPr>
          </w:rPrChange>
        </w:rPr>
        <w:t xml:space="preserve"> </w:t>
      </w:r>
      <w:r w:rsidRPr="006C66CA">
        <w:rPr>
          <w:rFonts w:cs="Arial"/>
          <w:rPrChange w:id="6328" w:author="Harry Shamoon" w:date="2015-03-05T19:28:00Z">
            <w:rPr/>
          </w:rPrChange>
        </w:rPr>
        <w:t>Smith,</w:t>
      </w:r>
      <w:r w:rsidRPr="006C66CA">
        <w:rPr>
          <w:rFonts w:cs="Arial"/>
          <w:w w:val="99"/>
          <w:rPrChange w:id="6329" w:author="Harry Shamoon" w:date="2015-03-05T19:28:00Z">
            <w:rPr>
              <w:w w:val="99"/>
            </w:rPr>
          </w:rPrChange>
        </w:rPr>
        <w:t xml:space="preserve"> </w:t>
      </w:r>
      <w:r w:rsidRPr="006C66CA">
        <w:rPr>
          <w:rFonts w:cs="Arial"/>
          <w:rPrChange w:id="6330" w:author="Harry Shamoon" w:date="2015-03-05T19:28:00Z">
            <w:rPr/>
          </w:rPrChange>
        </w:rPr>
        <w:t xml:space="preserve">and </w:t>
      </w:r>
      <w:r w:rsidRPr="006C66CA">
        <w:rPr>
          <w:rFonts w:cs="Arial"/>
          <w:spacing w:val="-4"/>
          <w:rPrChange w:id="6331" w:author="Harry Shamoon" w:date="2015-03-05T19:28:00Z">
            <w:rPr>
              <w:spacing w:val="-4"/>
            </w:rPr>
          </w:rPrChange>
        </w:rPr>
        <w:t xml:space="preserve">C. </w:t>
      </w:r>
      <w:r w:rsidRPr="006C66CA">
        <w:rPr>
          <w:rFonts w:cs="Arial"/>
          <w:rPrChange w:id="6332" w:author="Harry Shamoon" w:date="2015-03-05T19:28:00Z">
            <w:rPr/>
          </w:rPrChange>
        </w:rPr>
        <w:t xml:space="preserve">H. Collins. </w:t>
      </w:r>
      <w:proofErr w:type="gramStart"/>
      <w:r w:rsidRPr="006C66CA">
        <w:rPr>
          <w:rFonts w:cs="Arial"/>
          <w:rPrChange w:id="6333" w:author="Harry Shamoon" w:date="2015-03-05T19:28:00Z">
            <w:rPr/>
          </w:rPrChange>
        </w:rPr>
        <w:t>Confidential inquiry into quality of care before admission to intensive care.</w:t>
      </w:r>
      <w:proofErr w:type="gramEnd"/>
      <w:r w:rsidRPr="006C66CA">
        <w:rPr>
          <w:rFonts w:cs="Arial"/>
          <w:spacing w:val="19"/>
          <w:rPrChange w:id="6334" w:author="Harry Shamoon" w:date="2015-03-05T19:28:00Z">
            <w:rPr>
              <w:spacing w:val="19"/>
            </w:rPr>
          </w:rPrChange>
        </w:rPr>
        <w:t xml:space="preserve"> </w:t>
      </w:r>
      <w:r w:rsidRPr="006C66CA">
        <w:rPr>
          <w:rFonts w:cs="Arial"/>
          <w:i/>
        </w:rPr>
        <w:t>BMJ</w:t>
      </w:r>
      <w:r w:rsidRPr="00FF4755">
        <w:rPr>
          <w:rFonts w:cs="Arial"/>
        </w:rPr>
        <w:t>,</w:t>
      </w:r>
      <w:r w:rsidRPr="008F496E">
        <w:rPr>
          <w:rFonts w:cs="Arial"/>
          <w:w w:val="99"/>
        </w:rPr>
        <w:t xml:space="preserve"> </w:t>
      </w:r>
      <w:r w:rsidRPr="006C66CA">
        <w:rPr>
          <w:rFonts w:cs="Arial"/>
          <w:rPrChange w:id="6335" w:author="Harry Shamoon" w:date="2015-03-05T19:28:00Z">
            <w:rPr/>
          </w:rPrChange>
        </w:rPr>
        <w:t>316(7148)</w:t>
      </w:r>
      <w:proofErr w:type="gramStart"/>
      <w:r w:rsidRPr="006C66CA">
        <w:rPr>
          <w:rFonts w:cs="Arial"/>
          <w:rPrChange w:id="6336" w:author="Harry Shamoon" w:date="2015-03-05T19:28:00Z">
            <w:rPr/>
          </w:rPrChange>
        </w:rPr>
        <w:t>:1853</w:t>
      </w:r>
      <w:proofErr w:type="gramEnd"/>
      <w:r w:rsidRPr="006C66CA">
        <w:rPr>
          <w:rFonts w:cs="Arial"/>
          <w:rPrChange w:id="6337" w:author="Harry Shamoon" w:date="2015-03-05T19:28:00Z">
            <w:rPr/>
          </w:rPrChange>
        </w:rPr>
        <w:t>–1858,</w:t>
      </w:r>
      <w:r w:rsidRPr="006C66CA">
        <w:rPr>
          <w:rFonts w:cs="Arial"/>
          <w:spacing w:val="-12"/>
          <w:rPrChange w:id="6338" w:author="Harry Shamoon" w:date="2015-03-05T19:28:00Z">
            <w:rPr>
              <w:spacing w:val="-12"/>
            </w:rPr>
          </w:rPrChange>
        </w:rPr>
        <w:t xml:space="preserve"> </w:t>
      </w:r>
      <w:r w:rsidRPr="006C66CA">
        <w:rPr>
          <w:rFonts w:cs="Arial"/>
          <w:rPrChange w:id="6339" w:author="Harry Shamoon" w:date="2015-03-05T19:28:00Z">
            <w:rPr/>
          </w:rPrChange>
        </w:rPr>
        <w:t>Jun</w:t>
      </w:r>
      <w:r w:rsidRPr="006C66CA">
        <w:rPr>
          <w:rFonts w:cs="Arial"/>
          <w:spacing w:val="-12"/>
          <w:rPrChange w:id="6340" w:author="Harry Shamoon" w:date="2015-03-05T19:28:00Z">
            <w:rPr>
              <w:spacing w:val="-12"/>
            </w:rPr>
          </w:rPrChange>
        </w:rPr>
        <w:t xml:space="preserve"> </w:t>
      </w:r>
      <w:r w:rsidRPr="006C66CA">
        <w:rPr>
          <w:rFonts w:cs="Arial"/>
          <w:rPrChange w:id="6341" w:author="Harry Shamoon" w:date="2015-03-05T19:28:00Z">
            <w:rPr/>
          </w:rPrChange>
        </w:rPr>
        <w:t>1998.</w:t>
      </w:r>
      <w:r w:rsidRPr="006C66CA">
        <w:rPr>
          <w:rFonts w:cs="Arial"/>
          <w:spacing w:val="-12"/>
          <w:rPrChange w:id="6342" w:author="Harry Shamoon" w:date="2015-03-05T19:28:00Z">
            <w:rPr>
              <w:spacing w:val="-12"/>
            </w:rPr>
          </w:rPrChange>
        </w:rPr>
        <w:t xml:space="preserve"> </w:t>
      </w:r>
      <w:r w:rsidRPr="006C66CA">
        <w:rPr>
          <w:rFonts w:cs="Arial"/>
          <w:rPrChange w:id="6343" w:author="Harry Shamoon" w:date="2015-03-05T19:28:00Z">
            <w:rPr/>
          </w:rPrChange>
        </w:rPr>
        <w:t>PMID:</w:t>
      </w:r>
      <w:r w:rsidRPr="006C66CA">
        <w:rPr>
          <w:rFonts w:cs="Arial"/>
          <w:spacing w:val="-12"/>
          <w:rPrChange w:id="6344" w:author="Harry Shamoon" w:date="2015-03-05T19:28:00Z">
            <w:rPr>
              <w:spacing w:val="-12"/>
            </w:rPr>
          </w:rPrChange>
        </w:rPr>
        <w:t xml:space="preserve"> </w:t>
      </w:r>
      <w:r w:rsidRPr="006C66CA">
        <w:rPr>
          <w:rFonts w:cs="Arial"/>
          <w:rPrChange w:id="6345" w:author="Harry Shamoon" w:date="2015-03-05T19:28:00Z">
            <w:rPr/>
          </w:rPrChange>
        </w:rPr>
        <w:t>9632403.</w:t>
      </w:r>
    </w:p>
    <w:p w14:paraId="3F2D7BC4" w14:textId="77777777" w:rsidR="00F731E7" w:rsidRPr="006C66CA" w:rsidRDefault="00082CF3">
      <w:pPr>
        <w:pStyle w:val="BodyText"/>
        <w:ind w:right="119" w:hanging="352"/>
        <w:jc w:val="both"/>
        <w:rPr>
          <w:rFonts w:cs="Arial"/>
          <w:rPrChange w:id="6346" w:author="Harry Shamoon" w:date="2015-03-05T19:28:00Z">
            <w:rPr/>
          </w:rPrChange>
        </w:rPr>
        <w:pPrChange w:id="6347" w:author="Harry Shamoon" w:date="2015-03-05T19:42:00Z">
          <w:pPr>
            <w:pStyle w:val="BodyText"/>
            <w:spacing w:line="268" w:lineRule="auto"/>
            <w:ind w:right="119" w:hanging="352"/>
            <w:jc w:val="both"/>
          </w:pPr>
        </w:pPrChange>
      </w:pPr>
      <w:proofErr w:type="gramStart"/>
      <w:r w:rsidRPr="006C66CA">
        <w:rPr>
          <w:rFonts w:cs="Arial"/>
          <w:rPrChange w:id="6348" w:author="Harry Shamoon" w:date="2015-03-05T19:28:00Z">
            <w:rPr/>
          </w:rPrChange>
        </w:rPr>
        <w:t>[8]</w:t>
      </w:r>
      <w:r w:rsidRPr="006C66CA">
        <w:rPr>
          <w:rFonts w:cs="Arial"/>
          <w:spacing w:val="35"/>
          <w:rPrChange w:id="6349" w:author="Harry Shamoon" w:date="2015-03-05T19:28:00Z">
            <w:rPr>
              <w:spacing w:val="35"/>
            </w:rPr>
          </w:rPrChange>
        </w:rPr>
        <w:t xml:space="preserve"> </w:t>
      </w:r>
      <w:r w:rsidRPr="006C66CA">
        <w:rPr>
          <w:rFonts w:cs="Arial"/>
          <w:rPrChange w:id="6350" w:author="Harry Shamoon" w:date="2015-03-05T19:28:00Z">
            <w:rPr/>
          </w:rPrChange>
        </w:rPr>
        <w:t>N.</w:t>
      </w:r>
      <w:r w:rsidRPr="006C66CA">
        <w:rPr>
          <w:rFonts w:cs="Arial"/>
          <w:spacing w:val="-17"/>
          <w:rPrChange w:id="6351" w:author="Harry Shamoon" w:date="2015-03-05T19:28:00Z">
            <w:rPr>
              <w:spacing w:val="-17"/>
            </w:rPr>
          </w:rPrChange>
        </w:rPr>
        <w:t xml:space="preserve"> </w:t>
      </w:r>
      <w:proofErr w:type="spellStart"/>
      <w:r w:rsidRPr="006C66CA">
        <w:rPr>
          <w:rFonts w:cs="Arial"/>
          <w:rPrChange w:id="6352" w:author="Harry Shamoon" w:date="2015-03-05T19:28:00Z">
            <w:rPr/>
          </w:rPrChange>
        </w:rPr>
        <w:t>Naeem</w:t>
      </w:r>
      <w:proofErr w:type="spellEnd"/>
      <w:r w:rsidRPr="006C66CA">
        <w:rPr>
          <w:rFonts w:cs="Arial"/>
          <w:spacing w:val="-17"/>
          <w:rPrChange w:id="6353" w:author="Harry Shamoon" w:date="2015-03-05T19:28:00Z">
            <w:rPr>
              <w:spacing w:val="-17"/>
            </w:rPr>
          </w:rPrChange>
        </w:rPr>
        <w:t xml:space="preserve"> </w:t>
      </w:r>
      <w:r w:rsidRPr="006C66CA">
        <w:rPr>
          <w:rFonts w:cs="Arial"/>
          <w:rPrChange w:id="6354" w:author="Harry Shamoon" w:date="2015-03-05T19:28:00Z">
            <w:rPr/>
          </w:rPrChange>
        </w:rPr>
        <w:t>and</w:t>
      </w:r>
      <w:r w:rsidRPr="006C66CA">
        <w:rPr>
          <w:rFonts w:cs="Arial"/>
          <w:spacing w:val="-17"/>
          <w:rPrChange w:id="6355" w:author="Harry Shamoon" w:date="2015-03-05T19:28:00Z">
            <w:rPr>
              <w:spacing w:val="-17"/>
            </w:rPr>
          </w:rPrChange>
        </w:rPr>
        <w:t xml:space="preserve"> </w:t>
      </w:r>
      <w:r w:rsidRPr="006C66CA">
        <w:rPr>
          <w:rFonts w:cs="Arial"/>
          <w:rPrChange w:id="6356" w:author="Harry Shamoon" w:date="2015-03-05T19:28:00Z">
            <w:rPr/>
          </w:rPrChange>
        </w:rPr>
        <w:t>H.</w:t>
      </w:r>
      <w:r w:rsidRPr="006C66CA">
        <w:rPr>
          <w:rFonts w:cs="Arial"/>
          <w:spacing w:val="-17"/>
          <w:rPrChange w:id="6357" w:author="Harry Shamoon" w:date="2015-03-05T19:28:00Z">
            <w:rPr>
              <w:spacing w:val="-17"/>
            </w:rPr>
          </w:rPrChange>
        </w:rPr>
        <w:t xml:space="preserve"> </w:t>
      </w:r>
      <w:r w:rsidRPr="006C66CA">
        <w:rPr>
          <w:rFonts w:cs="Arial"/>
          <w:rPrChange w:id="6358" w:author="Harry Shamoon" w:date="2015-03-05T19:28:00Z">
            <w:rPr/>
          </w:rPrChange>
        </w:rPr>
        <w:t>Montenegro.</w:t>
      </w:r>
      <w:proofErr w:type="gramEnd"/>
      <w:r w:rsidRPr="006C66CA">
        <w:rPr>
          <w:rFonts w:cs="Arial"/>
          <w:spacing w:val="-5"/>
          <w:rPrChange w:id="6359" w:author="Harry Shamoon" w:date="2015-03-05T19:28:00Z">
            <w:rPr>
              <w:spacing w:val="-5"/>
            </w:rPr>
          </w:rPrChange>
        </w:rPr>
        <w:t xml:space="preserve"> </w:t>
      </w:r>
      <w:r w:rsidRPr="006C66CA">
        <w:rPr>
          <w:rFonts w:cs="Arial"/>
          <w:rPrChange w:id="6360" w:author="Harry Shamoon" w:date="2015-03-05T19:28:00Z">
            <w:rPr/>
          </w:rPrChange>
        </w:rPr>
        <w:t>Beyond</w:t>
      </w:r>
      <w:r w:rsidRPr="006C66CA">
        <w:rPr>
          <w:rFonts w:cs="Arial"/>
          <w:spacing w:val="-17"/>
          <w:rPrChange w:id="6361" w:author="Harry Shamoon" w:date="2015-03-05T19:28:00Z">
            <w:rPr>
              <w:spacing w:val="-17"/>
            </w:rPr>
          </w:rPrChange>
        </w:rPr>
        <w:t xml:space="preserve"> </w:t>
      </w:r>
      <w:r w:rsidRPr="006C66CA">
        <w:rPr>
          <w:rFonts w:cs="Arial"/>
          <w:rPrChange w:id="6362" w:author="Harry Shamoon" w:date="2015-03-05T19:28:00Z">
            <w:rPr/>
          </w:rPrChange>
        </w:rPr>
        <w:t>the</w:t>
      </w:r>
      <w:r w:rsidRPr="006C66CA">
        <w:rPr>
          <w:rFonts w:cs="Arial"/>
          <w:spacing w:val="-17"/>
          <w:rPrChange w:id="6363" w:author="Harry Shamoon" w:date="2015-03-05T19:28:00Z">
            <w:rPr>
              <w:spacing w:val="-17"/>
            </w:rPr>
          </w:rPrChange>
        </w:rPr>
        <w:t xml:space="preserve"> </w:t>
      </w:r>
      <w:r w:rsidRPr="006C66CA">
        <w:rPr>
          <w:rFonts w:cs="Arial"/>
          <w:rPrChange w:id="6364" w:author="Harry Shamoon" w:date="2015-03-05T19:28:00Z">
            <w:rPr/>
          </w:rPrChange>
        </w:rPr>
        <w:t>intensive</w:t>
      </w:r>
      <w:r w:rsidRPr="006C66CA">
        <w:rPr>
          <w:rFonts w:cs="Arial"/>
          <w:spacing w:val="-17"/>
          <w:rPrChange w:id="6365" w:author="Harry Shamoon" w:date="2015-03-05T19:28:00Z">
            <w:rPr>
              <w:spacing w:val="-17"/>
            </w:rPr>
          </w:rPrChange>
        </w:rPr>
        <w:t xml:space="preserve"> </w:t>
      </w:r>
      <w:r w:rsidRPr="006C66CA">
        <w:rPr>
          <w:rFonts w:cs="Arial"/>
          <w:rPrChange w:id="6366" w:author="Harry Shamoon" w:date="2015-03-05T19:28:00Z">
            <w:rPr/>
          </w:rPrChange>
        </w:rPr>
        <w:t>care</w:t>
      </w:r>
      <w:r w:rsidRPr="006C66CA">
        <w:rPr>
          <w:rFonts w:cs="Arial"/>
          <w:spacing w:val="-17"/>
          <w:rPrChange w:id="6367" w:author="Harry Shamoon" w:date="2015-03-05T19:28:00Z">
            <w:rPr>
              <w:spacing w:val="-17"/>
            </w:rPr>
          </w:rPrChange>
        </w:rPr>
        <w:t xml:space="preserve"> </w:t>
      </w:r>
      <w:r w:rsidRPr="006C66CA">
        <w:rPr>
          <w:rFonts w:cs="Arial"/>
          <w:rPrChange w:id="6368" w:author="Harry Shamoon" w:date="2015-03-05T19:28:00Z">
            <w:rPr/>
          </w:rPrChange>
        </w:rPr>
        <w:t>unit: a</w:t>
      </w:r>
      <w:r w:rsidRPr="006C66CA">
        <w:rPr>
          <w:rFonts w:cs="Arial"/>
          <w:spacing w:val="-17"/>
          <w:rPrChange w:id="6369" w:author="Harry Shamoon" w:date="2015-03-05T19:28:00Z">
            <w:rPr>
              <w:spacing w:val="-17"/>
            </w:rPr>
          </w:rPrChange>
        </w:rPr>
        <w:t xml:space="preserve"> </w:t>
      </w:r>
      <w:r w:rsidRPr="006C66CA">
        <w:rPr>
          <w:rFonts w:cs="Arial"/>
          <w:spacing w:val="-3"/>
          <w:rPrChange w:id="6370" w:author="Harry Shamoon" w:date="2015-03-05T19:28:00Z">
            <w:rPr>
              <w:spacing w:val="-3"/>
            </w:rPr>
          </w:rPrChange>
        </w:rPr>
        <w:t>review</w:t>
      </w:r>
      <w:r w:rsidRPr="006C66CA">
        <w:rPr>
          <w:rFonts w:cs="Arial"/>
          <w:spacing w:val="-17"/>
          <w:rPrChange w:id="6371" w:author="Harry Shamoon" w:date="2015-03-05T19:28:00Z">
            <w:rPr>
              <w:spacing w:val="-17"/>
            </w:rPr>
          </w:rPrChange>
        </w:rPr>
        <w:t xml:space="preserve"> </w:t>
      </w:r>
      <w:r w:rsidRPr="006C66CA">
        <w:rPr>
          <w:rFonts w:cs="Arial"/>
          <w:rPrChange w:id="6372" w:author="Harry Shamoon" w:date="2015-03-05T19:28:00Z">
            <w:rPr/>
          </w:rPrChange>
        </w:rPr>
        <w:t>of</w:t>
      </w:r>
      <w:r w:rsidRPr="006C66CA">
        <w:rPr>
          <w:rFonts w:cs="Arial"/>
          <w:spacing w:val="-17"/>
          <w:rPrChange w:id="6373" w:author="Harry Shamoon" w:date="2015-03-05T19:28:00Z">
            <w:rPr>
              <w:spacing w:val="-17"/>
            </w:rPr>
          </w:rPrChange>
        </w:rPr>
        <w:t xml:space="preserve"> </w:t>
      </w:r>
      <w:r w:rsidRPr="006C66CA">
        <w:rPr>
          <w:rFonts w:cs="Arial"/>
          <w:rPrChange w:id="6374" w:author="Harry Shamoon" w:date="2015-03-05T19:28:00Z">
            <w:rPr/>
          </w:rPrChange>
        </w:rPr>
        <w:t>interventions</w:t>
      </w:r>
      <w:r w:rsidRPr="006C66CA">
        <w:rPr>
          <w:rFonts w:cs="Arial"/>
          <w:spacing w:val="-17"/>
          <w:rPrChange w:id="6375" w:author="Harry Shamoon" w:date="2015-03-05T19:28:00Z">
            <w:rPr>
              <w:spacing w:val="-17"/>
            </w:rPr>
          </w:rPrChange>
        </w:rPr>
        <w:t xml:space="preserve"> </w:t>
      </w:r>
      <w:r w:rsidRPr="006C66CA">
        <w:rPr>
          <w:rFonts w:cs="Arial"/>
          <w:rPrChange w:id="6376" w:author="Harry Shamoon" w:date="2015-03-05T19:28:00Z">
            <w:rPr/>
          </w:rPrChange>
        </w:rPr>
        <w:t>aimed</w:t>
      </w:r>
      <w:r w:rsidRPr="006C66CA">
        <w:rPr>
          <w:rFonts w:cs="Arial"/>
          <w:spacing w:val="-17"/>
          <w:rPrChange w:id="6377" w:author="Harry Shamoon" w:date="2015-03-05T19:28:00Z">
            <w:rPr>
              <w:spacing w:val="-17"/>
            </w:rPr>
          </w:rPrChange>
        </w:rPr>
        <w:t xml:space="preserve"> </w:t>
      </w:r>
      <w:r w:rsidRPr="006C66CA">
        <w:rPr>
          <w:rFonts w:cs="Arial"/>
          <w:rPrChange w:id="6378" w:author="Harry Shamoon" w:date="2015-03-05T19:28:00Z">
            <w:rPr/>
          </w:rPrChange>
        </w:rPr>
        <w:t>at</w:t>
      </w:r>
      <w:r w:rsidRPr="006C66CA">
        <w:rPr>
          <w:rFonts w:cs="Arial"/>
          <w:spacing w:val="-17"/>
          <w:rPrChange w:id="6379" w:author="Harry Shamoon" w:date="2015-03-05T19:28:00Z">
            <w:rPr>
              <w:spacing w:val="-17"/>
            </w:rPr>
          </w:rPrChange>
        </w:rPr>
        <w:t xml:space="preserve"> </w:t>
      </w:r>
      <w:r w:rsidRPr="006C66CA">
        <w:rPr>
          <w:rFonts w:cs="Arial"/>
          <w:rPrChange w:id="6380" w:author="Harry Shamoon" w:date="2015-03-05T19:28:00Z">
            <w:rPr/>
          </w:rPrChange>
        </w:rPr>
        <w:t>anticipating</w:t>
      </w:r>
      <w:r w:rsidRPr="006C66CA">
        <w:rPr>
          <w:rFonts w:cs="Arial"/>
          <w:w w:val="99"/>
          <w:rPrChange w:id="6381" w:author="Harry Shamoon" w:date="2015-03-05T19:28:00Z">
            <w:rPr>
              <w:w w:val="99"/>
            </w:rPr>
          </w:rPrChange>
        </w:rPr>
        <w:t xml:space="preserve"> </w:t>
      </w:r>
      <w:r w:rsidRPr="006C66CA">
        <w:rPr>
          <w:rFonts w:cs="Arial"/>
          <w:rPrChange w:id="6382" w:author="Harry Shamoon" w:date="2015-03-05T19:28:00Z">
            <w:rPr/>
          </w:rPrChange>
        </w:rPr>
        <w:t>and</w:t>
      </w:r>
      <w:r w:rsidRPr="006C66CA">
        <w:rPr>
          <w:rFonts w:cs="Arial"/>
          <w:spacing w:val="-13"/>
          <w:rPrChange w:id="6383" w:author="Harry Shamoon" w:date="2015-03-05T19:28:00Z">
            <w:rPr>
              <w:spacing w:val="-13"/>
            </w:rPr>
          </w:rPrChange>
        </w:rPr>
        <w:t xml:space="preserve"> </w:t>
      </w:r>
      <w:r w:rsidRPr="006C66CA">
        <w:rPr>
          <w:rFonts w:cs="Arial"/>
          <w:rPrChange w:id="6384" w:author="Harry Shamoon" w:date="2015-03-05T19:28:00Z">
            <w:rPr/>
          </w:rPrChange>
        </w:rPr>
        <w:t>preventing</w:t>
      </w:r>
      <w:r w:rsidRPr="006C66CA">
        <w:rPr>
          <w:rFonts w:cs="Arial"/>
          <w:spacing w:val="-13"/>
          <w:rPrChange w:id="6385" w:author="Harry Shamoon" w:date="2015-03-05T19:28:00Z">
            <w:rPr>
              <w:spacing w:val="-13"/>
            </w:rPr>
          </w:rPrChange>
        </w:rPr>
        <w:t xml:space="preserve"> </w:t>
      </w:r>
      <w:r w:rsidRPr="006C66CA">
        <w:rPr>
          <w:rFonts w:cs="Arial"/>
          <w:rPrChange w:id="6386" w:author="Harry Shamoon" w:date="2015-03-05T19:28:00Z">
            <w:rPr/>
          </w:rPrChange>
        </w:rPr>
        <w:t>in-hospital</w:t>
      </w:r>
      <w:r w:rsidRPr="006C66CA">
        <w:rPr>
          <w:rFonts w:cs="Arial"/>
          <w:spacing w:val="-13"/>
          <w:rPrChange w:id="6387" w:author="Harry Shamoon" w:date="2015-03-05T19:28:00Z">
            <w:rPr>
              <w:spacing w:val="-13"/>
            </w:rPr>
          </w:rPrChange>
        </w:rPr>
        <w:t xml:space="preserve"> </w:t>
      </w:r>
      <w:r w:rsidRPr="006C66CA">
        <w:rPr>
          <w:rFonts w:cs="Arial"/>
          <w:rPrChange w:id="6388" w:author="Harry Shamoon" w:date="2015-03-05T19:28:00Z">
            <w:rPr/>
          </w:rPrChange>
        </w:rPr>
        <w:t>cardiopulmonary</w:t>
      </w:r>
      <w:r w:rsidRPr="006C66CA">
        <w:rPr>
          <w:rFonts w:cs="Arial"/>
          <w:spacing w:val="-13"/>
          <w:rPrChange w:id="6389" w:author="Harry Shamoon" w:date="2015-03-05T19:28:00Z">
            <w:rPr>
              <w:spacing w:val="-13"/>
            </w:rPr>
          </w:rPrChange>
        </w:rPr>
        <w:t xml:space="preserve"> </w:t>
      </w:r>
      <w:r w:rsidRPr="006C66CA">
        <w:rPr>
          <w:rFonts w:cs="Arial"/>
          <w:rPrChange w:id="6390" w:author="Harry Shamoon" w:date="2015-03-05T19:28:00Z">
            <w:rPr/>
          </w:rPrChange>
        </w:rPr>
        <w:t>arrest.</w:t>
      </w:r>
      <w:r w:rsidRPr="006C66CA">
        <w:rPr>
          <w:rFonts w:cs="Arial"/>
          <w:spacing w:val="4"/>
          <w:rPrChange w:id="6391" w:author="Harry Shamoon" w:date="2015-03-05T19:28:00Z">
            <w:rPr>
              <w:spacing w:val="4"/>
            </w:rPr>
          </w:rPrChange>
        </w:rPr>
        <w:t xml:space="preserve"> </w:t>
      </w:r>
      <w:r w:rsidRPr="006C66CA">
        <w:rPr>
          <w:rFonts w:cs="Arial"/>
          <w:i/>
        </w:rPr>
        <w:t>Resuscitation</w:t>
      </w:r>
      <w:r w:rsidRPr="00FF4755">
        <w:rPr>
          <w:rFonts w:cs="Arial"/>
        </w:rPr>
        <w:t>,</w:t>
      </w:r>
      <w:r w:rsidRPr="008F496E">
        <w:rPr>
          <w:rFonts w:cs="Arial"/>
          <w:spacing w:val="-13"/>
        </w:rPr>
        <w:t xml:space="preserve"> </w:t>
      </w:r>
      <w:r w:rsidRPr="008F496E">
        <w:rPr>
          <w:rFonts w:cs="Arial"/>
        </w:rPr>
        <w:t>67(1)</w:t>
      </w:r>
      <w:proofErr w:type="gramStart"/>
      <w:r w:rsidRPr="008F496E">
        <w:rPr>
          <w:rFonts w:cs="Arial"/>
        </w:rPr>
        <w:t>:13</w:t>
      </w:r>
      <w:proofErr w:type="gramEnd"/>
      <w:r w:rsidRPr="008F496E">
        <w:rPr>
          <w:rFonts w:cs="Arial"/>
        </w:rPr>
        <w:t>–23,</w:t>
      </w:r>
      <w:r w:rsidRPr="006C66CA">
        <w:rPr>
          <w:rFonts w:cs="Arial"/>
          <w:spacing w:val="-13"/>
          <w:rPrChange w:id="6392" w:author="Harry Shamoon" w:date="2015-03-05T19:28:00Z">
            <w:rPr>
              <w:spacing w:val="-13"/>
            </w:rPr>
          </w:rPrChange>
        </w:rPr>
        <w:t xml:space="preserve"> </w:t>
      </w:r>
      <w:r w:rsidRPr="006C66CA">
        <w:rPr>
          <w:rFonts w:cs="Arial"/>
          <w:rPrChange w:id="6393" w:author="Harry Shamoon" w:date="2015-03-05T19:28:00Z">
            <w:rPr/>
          </w:rPrChange>
        </w:rPr>
        <w:t>Oct</w:t>
      </w:r>
      <w:r w:rsidRPr="006C66CA">
        <w:rPr>
          <w:rFonts w:cs="Arial"/>
          <w:spacing w:val="-13"/>
          <w:rPrChange w:id="6394" w:author="Harry Shamoon" w:date="2015-03-05T19:28:00Z">
            <w:rPr>
              <w:spacing w:val="-13"/>
            </w:rPr>
          </w:rPrChange>
        </w:rPr>
        <w:t xml:space="preserve"> </w:t>
      </w:r>
      <w:r w:rsidRPr="006C66CA">
        <w:rPr>
          <w:rFonts w:cs="Arial"/>
          <w:rPrChange w:id="6395" w:author="Harry Shamoon" w:date="2015-03-05T19:28:00Z">
            <w:rPr/>
          </w:rPrChange>
        </w:rPr>
        <w:t>2005.</w:t>
      </w:r>
      <w:r w:rsidRPr="006C66CA">
        <w:rPr>
          <w:rFonts w:cs="Arial"/>
          <w:spacing w:val="-13"/>
          <w:rPrChange w:id="6396" w:author="Harry Shamoon" w:date="2015-03-05T19:28:00Z">
            <w:rPr>
              <w:spacing w:val="-13"/>
            </w:rPr>
          </w:rPrChange>
        </w:rPr>
        <w:t xml:space="preserve"> </w:t>
      </w:r>
      <w:r w:rsidRPr="006C66CA">
        <w:rPr>
          <w:rFonts w:cs="Arial"/>
          <w:rPrChange w:id="6397" w:author="Harry Shamoon" w:date="2015-03-05T19:28:00Z">
            <w:rPr/>
          </w:rPrChange>
        </w:rPr>
        <w:t>PMID:</w:t>
      </w:r>
      <w:r w:rsidRPr="006C66CA">
        <w:rPr>
          <w:rFonts w:cs="Arial"/>
          <w:spacing w:val="-13"/>
          <w:rPrChange w:id="6398" w:author="Harry Shamoon" w:date="2015-03-05T19:28:00Z">
            <w:rPr>
              <w:spacing w:val="-13"/>
            </w:rPr>
          </w:rPrChange>
        </w:rPr>
        <w:t xml:space="preserve"> </w:t>
      </w:r>
      <w:r w:rsidRPr="006C66CA">
        <w:rPr>
          <w:rFonts w:cs="Arial"/>
          <w:rPrChange w:id="6399" w:author="Harry Shamoon" w:date="2015-03-05T19:28:00Z">
            <w:rPr/>
          </w:rPrChange>
        </w:rPr>
        <w:t>16150531.</w:t>
      </w:r>
    </w:p>
    <w:p w14:paraId="4EF1F24F" w14:textId="77777777" w:rsidR="00F731E7" w:rsidRPr="006C66CA" w:rsidRDefault="00082CF3">
      <w:pPr>
        <w:pStyle w:val="BodyText"/>
        <w:ind w:left="228" w:right="107"/>
        <w:jc w:val="both"/>
        <w:rPr>
          <w:rFonts w:cs="Arial"/>
          <w:rPrChange w:id="6400" w:author="Harry Shamoon" w:date="2015-03-05T19:28:00Z">
            <w:rPr/>
          </w:rPrChange>
        </w:rPr>
        <w:pPrChange w:id="6401" w:author="Harry Shamoon" w:date="2015-03-05T19:42:00Z">
          <w:pPr>
            <w:pStyle w:val="BodyText"/>
            <w:ind w:left="228" w:right="107"/>
            <w:jc w:val="center"/>
          </w:pPr>
        </w:pPrChange>
      </w:pPr>
      <w:r w:rsidRPr="006C66CA">
        <w:rPr>
          <w:rFonts w:cs="Arial"/>
          <w:rPrChange w:id="6402" w:author="Harry Shamoon" w:date="2015-03-05T19:28:00Z">
            <w:rPr/>
          </w:rPrChange>
        </w:rPr>
        <w:t>[9]</w:t>
      </w:r>
      <w:r w:rsidRPr="006C66CA">
        <w:rPr>
          <w:rFonts w:cs="Arial"/>
          <w:spacing w:val="38"/>
          <w:rPrChange w:id="6403" w:author="Harry Shamoon" w:date="2015-03-05T19:28:00Z">
            <w:rPr>
              <w:spacing w:val="38"/>
            </w:rPr>
          </w:rPrChange>
        </w:rPr>
        <w:t xml:space="preserve"> </w:t>
      </w:r>
      <w:r w:rsidRPr="006C66CA">
        <w:rPr>
          <w:rFonts w:cs="Arial"/>
          <w:rPrChange w:id="6404" w:author="Harry Shamoon" w:date="2015-03-05T19:28:00Z">
            <w:rPr/>
          </w:rPrChange>
        </w:rPr>
        <w:t>E.</w:t>
      </w:r>
      <w:r w:rsidRPr="006C66CA">
        <w:rPr>
          <w:rFonts w:cs="Arial"/>
          <w:spacing w:val="14"/>
          <w:rPrChange w:id="6405" w:author="Harry Shamoon" w:date="2015-03-05T19:28:00Z">
            <w:rPr>
              <w:spacing w:val="14"/>
            </w:rPr>
          </w:rPrChange>
        </w:rPr>
        <w:t xml:space="preserve"> </w:t>
      </w:r>
      <w:r w:rsidRPr="006C66CA">
        <w:rPr>
          <w:rFonts w:cs="Arial"/>
          <w:rPrChange w:id="6406" w:author="Harry Shamoon" w:date="2015-03-05T19:28:00Z">
            <w:rPr/>
          </w:rPrChange>
        </w:rPr>
        <w:t>Rivers,</w:t>
      </w:r>
      <w:r w:rsidRPr="006C66CA">
        <w:rPr>
          <w:rFonts w:cs="Arial"/>
          <w:spacing w:val="20"/>
          <w:rPrChange w:id="6407" w:author="Harry Shamoon" w:date="2015-03-05T19:28:00Z">
            <w:rPr>
              <w:spacing w:val="20"/>
            </w:rPr>
          </w:rPrChange>
        </w:rPr>
        <w:t xml:space="preserve"> </w:t>
      </w:r>
      <w:r w:rsidRPr="006C66CA">
        <w:rPr>
          <w:rFonts w:cs="Arial"/>
          <w:spacing w:val="-3"/>
          <w:rPrChange w:id="6408" w:author="Harry Shamoon" w:date="2015-03-05T19:28:00Z">
            <w:rPr>
              <w:spacing w:val="-3"/>
            </w:rPr>
          </w:rPrChange>
        </w:rPr>
        <w:t>B.</w:t>
      </w:r>
      <w:r w:rsidRPr="006C66CA">
        <w:rPr>
          <w:rFonts w:cs="Arial"/>
          <w:spacing w:val="14"/>
          <w:rPrChange w:id="6409" w:author="Harry Shamoon" w:date="2015-03-05T19:28:00Z">
            <w:rPr>
              <w:spacing w:val="14"/>
            </w:rPr>
          </w:rPrChange>
        </w:rPr>
        <w:t xml:space="preserve"> </w:t>
      </w:r>
      <w:r w:rsidRPr="006C66CA">
        <w:rPr>
          <w:rFonts w:cs="Arial"/>
          <w:rPrChange w:id="6410" w:author="Harry Shamoon" w:date="2015-03-05T19:28:00Z">
            <w:rPr/>
          </w:rPrChange>
        </w:rPr>
        <w:t>Nguyen,</w:t>
      </w:r>
      <w:r w:rsidRPr="006C66CA">
        <w:rPr>
          <w:rFonts w:cs="Arial"/>
          <w:spacing w:val="20"/>
          <w:rPrChange w:id="6411" w:author="Harry Shamoon" w:date="2015-03-05T19:28:00Z">
            <w:rPr>
              <w:spacing w:val="20"/>
            </w:rPr>
          </w:rPrChange>
        </w:rPr>
        <w:t xml:space="preserve"> </w:t>
      </w:r>
      <w:r w:rsidRPr="006C66CA">
        <w:rPr>
          <w:rFonts w:cs="Arial"/>
          <w:spacing w:val="-3"/>
          <w:rPrChange w:id="6412" w:author="Harry Shamoon" w:date="2015-03-05T19:28:00Z">
            <w:rPr>
              <w:spacing w:val="-3"/>
            </w:rPr>
          </w:rPrChange>
        </w:rPr>
        <w:t>S.</w:t>
      </w:r>
      <w:r w:rsidRPr="006C66CA">
        <w:rPr>
          <w:rFonts w:cs="Arial"/>
          <w:spacing w:val="14"/>
          <w:rPrChange w:id="6413" w:author="Harry Shamoon" w:date="2015-03-05T19:28:00Z">
            <w:rPr>
              <w:spacing w:val="14"/>
            </w:rPr>
          </w:rPrChange>
        </w:rPr>
        <w:t xml:space="preserve"> </w:t>
      </w:r>
      <w:proofErr w:type="spellStart"/>
      <w:r w:rsidRPr="006C66CA">
        <w:rPr>
          <w:rFonts w:cs="Arial"/>
          <w:rPrChange w:id="6414" w:author="Harry Shamoon" w:date="2015-03-05T19:28:00Z">
            <w:rPr/>
          </w:rPrChange>
        </w:rPr>
        <w:t>Havstad</w:t>
      </w:r>
      <w:proofErr w:type="spellEnd"/>
      <w:r w:rsidRPr="006C66CA">
        <w:rPr>
          <w:rFonts w:cs="Arial"/>
          <w:rPrChange w:id="6415" w:author="Harry Shamoon" w:date="2015-03-05T19:28:00Z">
            <w:rPr/>
          </w:rPrChange>
        </w:rPr>
        <w:t>,</w:t>
      </w:r>
      <w:r w:rsidRPr="006C66CA">
        <w:rPr>
          <w:rFonts w:cs="Arial"/>
          <w:spacing w:val="20"/>
          <w:rPrChange w:id="6416" w:author="Harry Shamoon" w:date="2015-03-05T19:28:00Z">
            <w:rPr>
              <w:spacing w:val="20"/>
            </w:rPr>
          </w:rPrChange>
        </w:rPr>
        <w:t xml:space="preserve"> </w:t>
      </w:r>
      <w:r w:rsidRPr="006C66CA">
        <w:rPr>
          <w:rFonts w:cs="Arial"/>
          <w:spacing w:val="-4"/>
          <w:rPrChange w:id="6417" w:author="Harry Shamoon" w:date="2015-03-05T19:28:00Z">
            <w:rPr>
              <w:spacing w:val="-4"/>
            </w:rPr>
          </w:rPrChange>
        </w:rPr>
        <w:t>J.</w:t>
      </w:r>
      <w:r w:rsidRPr="006C66CA">
        <w:rPr>
          <w:rFonts w:cs="Arial"/>
          <w:spacing w:val="14"/>
          <w:rPrChange w:id="6418" w:author="Harry Shamoon" w:date="2015-03-05T19:28:00Z">
            <w:rPr>
              <w:spacing w:val="14"/>
            </w:rPr>
          </w:rPrChange>
        </w:rPr>
        <w:t xml:space="preserve"> </w:t>
      </w:r>
      <w:proofErr w:type="spellStart"/>
      <w:r w:rsidRPr="006C66CA">
        <w:rPr>
          <w:rFonts w:cs="Arial"/>
          <w:rPrChange w:id="6419" w:author="Harry Shamoon" w:date="2015-03-05T19:28:00Z">
            <w:rPr/>
          </w:rPrChange>
        </w:rPr>
        <w:t>Ressler</w:t>
      </w:r>
      <w:proofErr w:type="spellEnd"/>
      <w:r w:rsidRPr="006C66CA">
        <w:rPr>
          <w:rFonts w:cs="Arial"/>
          <w:rPrChange w:id="6420" w:author="Harry Shamoon" w:date="2015-03-05T19:28:00Z">
            <w:rPr/>
          </w:rPrChange>
        </w:rPr>
        <w:t>,</w:t>
      </w:r>
      <w:r w:rsidRPr="006C66CA">
        <w:rPr>
          <w:rFonts w:cs="Arial"/>
          <w:spacing w:val="20"/>
          <w:rPrChange w:id="6421" w:author="Harry Shamoon" w:date="2015-03-05T19:28:00Z">
            <w:rPr>
              <w:spacing w:val="20"/>
            </w:rPr>
          </w:rPrChange>
        </w:rPr>
        <w:t xml:space="preserve"> </w:t>
      </w:r>
      <w:r w:rsidRPr="006C66CA">
        <w:rPr>
          <w:rFonts w:cs="Arial"/>
          <w:rPrChange w:id="6422" w:author="Harry Shamoon" w:date="2015-03-05T19:28:00Z">
            <w:rPr/>
          </w:rPrChange>
        </w:rPr>
        <w:t>A.</w:t>
      </w:r>
      <w:r w:rsidRPr="006C66CA">
        <w:rPr>
          <w:rFonts w:cs="Arial"/>
          <w:spacing w:val="14"/>
          <w:rPrChange w:id="6423" w:author="Harry Shamoon" w:date="2015-03-05T19:28:00Z">
            <w:rPr>
              <w:spacing w:val="14"/>
            </w:rPr>
          </w:rPrChange>
        </w:rPr>
        <w:t xml:space="preserve"> </w:t>
      </w:r>
      <w:proofErr w:type="spellStart"/>
      <w:r w:rsidRPr="006C66CA">
        <w:rPr>
          <w:rFonts w:cs="Arial"/>
          <w:rPrChange w:id="6424" w:author="Harry Shamoon" w:date="2015-03-05T19:28:00Z">
            <w:rPr/>
          </w:rPrChange>
        </w:rPr>
        <w:t>Muzzin</w:t>
      </w:r>
      <w:proofErr w:type="spellEnd"/>
      <w:r w:rsidRPr="006C66CA">
        <w:rPr>
          <w:rFonts w:cs="Arial"/>
          <w:rPrChange w:id="6425" w:author="Harry Shamoon" w:date="2015-03-05T19:28:00Z">
            <w:rPr/>
          </w:rPrChange>
        </w:rPr>
        <w:t>,</w:t>
      </w:r>
      <w:r w:rsidRPr="006C66CA">
        <w:rPr>
          <w:rFonts w:cs="Arial"/>
          <w:spacing w:val="20"/>
          <w:rPrChange w:id="6426" w:author="Harry Shamoon" w:date="2015-03-05T19:28:00Z">
            <w:rPr>
              <w:spacing w:val="20"/>
            </w:rPr>
          </w:rPrChange>
        </w:rPr>
        <w:t xml:space="preserve"> </w:t>
      </w:r>
      <w:r w:rsidRPr="006C66CA">
        <w:rPr>
          <w:rFonts w:cs="Arial"/>
          <w:spacing w:val="-3"/>
          <w:rPrChange w:id="6427" w:author="Harry Shamoon" w:date="2015-03-05T19:28:00Z">
            <w:rPr>
              <w:spacing w:val="-3"/>
            </w:rPr>
          </w:rPrChange>
        </w:rPr>
        <w:t>B.</w:t>
      </w:r>
      <w:r w:rsidRPr="006C66CA">
        <w:rPr>
          <w:rFonts w:cs="Arial"/>
          <w:spacing w:val="14"/>
          <w:rPrChange w:id="6428" w:author="Harry Shamoon" w:date="2015-03-05T19:28:00Z">
            <w:rPr>
              <w:spacing w:val="14"/>
            </w:rPr>
          </w:rPrChange>
        </w:rPr>
        <w:t xml:space="preserve"> </w:t>
      </w:r>
      <w:proofErr w:type="spellStart"/>
      <w:r w:rsidRPr="006C66CA">
        <w:rPr>
          <w:rFonts w:cs="Arial"/>
          <w:rPrChange w:id="6429" w:author="Harry Shamoon" w:date="2015-03-05T19:28:00Z">
            <w:rPr/>
          </w:rPrChange>
        </w:rPr>
        <w:t>Knoblich</w:t>
      </w:r>
      <w:proofErr w:type="spellEnd"/>
      <w:r w:rsidRPr="006C66CA">
        <w:rPr>
          <w:rFonts w:cs="Arial"/>
          <w:rPrChange w:id="6430" w:author="Harry Shamoon" w:date="2015-03-05T19:28:00Z">
            <w:rPr/>
          </w:rPrChange>
        </w:rPr>
        <w:t>,</w:t>
      </w:r>
      <w:r w:rsidRPr="006C66CA">
        <w:rPr>
          <w:rFonts w:cs="Arial"/>
          <w:spacing w:val="20"/>
          <w:rPrChange w:id="6431" w:author="Harry Shamoon" w:date="2015-03-05T19:28:00Z">
            <w:rPr>
              <w:spacing w:val="20"/>
            </w:rPr>
          </w:rPrChange>
        </w:rPr>
        <w:t xml:space="preserve"> </w:t>
      </w:r>
      <w:r w:rsidRPr="006C66CA">
        <w:rPr>
          <w:rFonts w:cs="Arial"/>
          <w:rPrChange w:id="6432" w:author="Harry Shamoon" w:date="2015-03-05T19:28:00Z">
            <w:rPr/>
          </w:rPrChange>
        </w:rPr>
        <w:t>E.</w:t>
      </w:r>
      <w:r w:rsidRPr="006C66CA">
        <w:rPr>
          <w:rFonts w:cs="Arial"/>
          <w:spacing w:val="14"/>
          <w:rPrChange w:id="6433" w:author="Harry Shamoon" w:date="2015-03-05T19:28:00Z">
            <w:rPr>
              <w:spacing w:val="14"/>
            </w:rPr>
          </w:rPrChange>
        </w:rPr>
        <w:t xml:space="preserve"> </w:t>
      </w:r>
      <w:r w:rsidRPr="006C66CA">
        <w:rPr>
          <w:rFonts w:cs="Arial"/>
          <w:rPrChange w:id="6434" w:author="Harry Shamoon" w:date="2015-03-05T19:28:00Z">
            <w:rPr/>
          </w:rPrChange>
        </w:rPr>
        <w:t>Peterson,</w:t>
      </w:r>
      <w:r w:rsidRPr="006C66CA">
        <w:rPr>
          <w:rFonts w:cs="Arial"/>
          <w:spacing w:val="20"/>
          <w:rPrChange w:id="6435" w:author="Harry Shamoon" w:date="2015-03-05T19:28:00Z">
            <w:rPr>
              <w:spacing w:val="20"/>
            </w:rPr>
          </w:rPrChange>
        </w:rPr>
        <w:t xml:space="preserve"> </w:t>
      </w:r>
      <w:r w:rsidRPr="006C66CA">
        <w:rPr>
          <w:rFonts w:cs="Arial"/>
          <w:rPrChange w:id="6436" w:author="Harry Shamoon" w:date="2015-03-05T19:28:00Z">
            <w:rPr/>
          </w:rPrChange>
        </w:rPr>
        <w:t>M.</w:t>
      </w:r>
      <w:r w:rsidRPr="006C66CA">
        <w:rPr>
          <w:rFonts w:cs="Arial"/>
          <w:spacing w:val="14"/>
          <w:rPrChange w:id="6437" w:author="Harry Shamoon" w:date="2015-03-05T19:28:00Z">
            <w:rPr>
              <w:spacing w:val="14"/>
            </w:rPr>
          </w:rPrChange>
        </w:rPr>
        <w:t xml:space="preserve"> </w:t>
      </w:r>
      <w:proofErr w:type="spellStart"/>
      <w:r w:rsidRPr="006C66CA">
        <w:rPr>
          <w:rFonts w:cs="Arial"/>
          <w:spacing w:val="-3"/>
          <w:rPrChange w:id="6438" w:author="Harry Shamoon" w:date="2015-03-05T19:28:00Z">
            <w:rPr>
              <w:spacing w:val="-3"/>
            </w:rPr>
          </w:rPrChange>
        </w:rPr>
        <w:t>Tomlanovich</w:t>
      </w:r>
      <w:proofErr w:type="spellEnd"/>
      <w:r w:rsidRPr="006C66CA">
        <w:rPr>
          <w:rFonts w:cs="Arial"/>
          <w:spacing w:val="-3"/>
          <w:rPrChange w:id="6439" w:author="Harry Shamoon" w:date="2015-03-05T19:28:00Z">
            <w:rPr>
              <w:spacing w:val="-3"/>
            </w:rPr>
          </w:rPrChange>
        </w:rPr>
        <w:t>,</w:t>
      </w:r>
      <w:r w:rsidRPr="006C66CA">
        <w:rPr>
          <w:rFonts w:cs="Arial"/>
          <w:spacing w:val="20"/>
          <w:rPrChange w:id="6440" w:author="Harry Shamoon" w:date="2015-03-05T19:28:00Z">
            <w:rPr>
              <w:spacing w:val="20"/>
            </w:rPr>
          </w:rPrChange>
        </w:rPr>
        <w:t xml:space="preserve"> </w:t>
      </w:r>
      <w:r w:rsidRPr="006C66CA">
        <w:rPr>
          <w:rFonts w:cs="Arial"/>
          <w:rPrChange w:id="6441" w:author="Harry Shamoon" w:date="2015-03-05T19:28:00Z">
            <w:rPr/>
          </w:rPrChange>
        </w:rPr>
        <w:t>and</w:t>
      </w:r>
    </w:p>
    <w:p w14:paraId="32E98DF4" w14:textId="77777777" w:rsidR="00F731E7" w:rsidRPr="006C66CA" w:rsidRDefault="00082CF3">
      <w:pPr>
        <w:pStyle w:val="BodyText"/>
        <w:spacing w:before="31"/>
        <w:ind w:right="118"/>
        <w:jc w:val="both"/>
        <w:rPr>
          <w:rFonts w:cs="Arial"/>
          <w:rPrChange w:id="6442" w:author="Harry Shamoon" w:date="2015-03-05T19:28:00Z">
            <w:rPr/>
          </w:rPrChange>
        </w:rPr>
        <w:pPrChange w:id="6443" w:author="Harry Shamoon" w:date="2015-03-05T19:42:00Z">
          <w:pPr>
            <w:pStyle w:val="BodyText"/>
            <w:spacing w:before="31" w:line="268" w:lineRule="auto"/>
            <w:ind w:right="118"/>
            <w:jc w:val="both"/>
          </w:pPr>
        </w:pPrChange>
      </w:pPr>
      <w:r w:rsidRPr="006C66CA">
        <w:rPr>
          <w:rFonts w:cs="Arial"/>
          <w:rPrChange w:id="6444" w:author="Harry Shamoon" w:date="2015-03-05T19:28:00Z">
            <w:rPr/>
          </w:rPrChange>
        </w:rPr>
        <w:t xml:space="preserve">E. </w:t>
      </w:r>
      <w:r w:rsidRPr="006C66CA">
        <w:rPr>
          <w:rFonts w:cs="Arial"/>
          <w:spacing w:val="-4"/>
          <w:rPrChange w:id="6445" w:author="Harry Shamoon" w:date="2015-03-05T19:28:00Z">
            <w:rPr>
              <w:spacing w:val="-4"/>
            </w:rPr>
          </w:rPrChange>
        </w:rPr>
        <w:t>G</w:t>
      </w:r>
      <w:proofErr w:type="gramStart"/>
      <w:r w:rsidRPr="006C66CA">
        <w:rPr>
          <w:rFonts w:cs="Arial"/>
          <w:spacing w:val="-4"/>
          <w:rPrChange w:id="6446" w:author="Harry Shamoon" w:date="2015-03-05T19:28:00Z">
            <w:rPr>
              <w:spacing w:val="-4"/>
            </w:rPr>
          </w:rPrChange>
        </w:rPr>
        <w:t>.-</w:t>
      </w:r>
      <w:proofErr w:type="gramEnd"/>
      <w:r w:rsidRPr="006C66CA">
        <w:rPr>
          <w:rFonts w:cs="Arial"/>
          <w:spacing w:val="-4"/>
          <w:rPrChange w:id="6447" w:author="Harry Shamoon" w:date="2015-03-05T19:28:00Z">
            <w:rPr>
              <w:spacing w:val="-4"/>
            </w:rPr>
          </w:rPrChange>
        </w:rPr>
        <w:t xml:space="preserve">D. </w:t>
      </w:r>
      <w:r w:rsidRPr="006C66CA">
        <w:rPr>
          <w:rFonts w:cs="Arial"/>
          <w:spacing w:val="-14"/>
          <w:rPrChange w:id="6448" w:author="Harry Shamoon" w:date="2015-03-05T19:28:00Z">
            <w:rPr>
              <w:spacing w:val="-14"/>
            </w:rPr>
          </w:rPrChange>
        </w:rPr>
        <w:t xml:space="preserve">T. </w:t>
      </w:r>
      <w:r w:rsidRPr="006C66CA">
        <w:rPr>
          <w:rFonts w:cs="Arial"/>
          <w:spacing w:val="-4"/>
          <w:rPrChange w:id="6449" w:author="Harry Shamoon" w:date="2015-03-05T19:28:00Z">
            <w:rPr>
              <w:spacing w:val="-4"/>
            </w:rPr>
          </w:rPrChange>
        </w:rPr>
        <w:t xml:space="preserve">C. </w:t>
      </w:r>
      <w:r w:rsidRPr="006C66CA">
        <w:rPr>
          <w:rFonts w:cs="Arial"/>
          <w:rPrChange w:id="6450" w:author="Harry Shamoon" w:date="2015-03-05T19:28:00Z">
            <w:rPr/>
          </w:rPrChange>
        </w:rPr>
        <w:t xml:space="preserve">G. . </w:t>
      </w:r>
      <w:proofErr w:type="gramStart"/>
      <w:r w:rsidRPr="006C66CA">
        <w:rPr>
          <w:rFonts w:cs="Arial"/>
          <w:rPrChange w:id="6451" w:author="Harry Shamoon" w:date="2015-03-05T19:28:00Z">
            <w:rPr/>
          </w:rPrChange>
        </w:rPr>
        <w:t xml:space="preserve">Early goal-directed therapy in the treatment of </w:t>
      </w:r>
      <w:r w:rsidRPr="006C66CA">
        <w:rPr>
          <w:rFonts w:cs="Arial"/>
          <w:spacing w:val="-3"/>
          <w:rPrChange w:id="6452" w:author="Harry Shamoon" w:date="2015-03-05T19:28:00Z">
            <w:rPr>
              <w:spacing w:val="-3"/>
            </w:rPr>
          </w:rPrChange>
        </w:rPr>
        <w:t xml:space="preserve">severe </w:t>
      </w:r>
      <w:r w:rsidRPr="006C66CA">
        <w:rPr>
          <w:rFonts w:cs="Arial"/>
          <w:rPrChange w:id="6453" w:author="Harry Shamoon" w:date="2015-03-05T19:28:00Z">
            <w:rPr/>
          </w:rPrChange>
        </w:rPr>
        <w:t>sepsis and septic shock.</w:t>
      </w:r>
      <w:proofErr w:type="gramEnd"/>
      <w:r w:rsidRPr="006C66CA">
        <w:rPr>
          <w:rFonts w:cs="Arial"/>
          <w:rPrChange w:id="6454" w:author="Harry Shamoon" w:date="2015-03-05T19:28:00Z">
            <w:rPr/>
          </w:rPrChange>
        </w:rPr>
        <w:t xml:space="preserve"> </w:t>
      </w:r>
      <w:r w:rsidRPr="006C66CA">
        <w:rPr>
          <w:rFonts w:cs="Arial"/>
          <w:i/>
        </w:rPr>
        <w:t xml:space="preserve">N </w:t>
      </w:r>
      <w:proofErr w:type="spellStart"/>
      <w:r w:rsidRPr="006C66CA">
        <w:rPr>
          <w:rFonts w:cs="Arial"/>
          <w:i/>
        </w:rPr>
        <w:t>Engl</w:t>
      </w:r>
      <w:proofErr w:type="spellEnd"/>
      <w:r w:rsidRPr="006C66CA">
        <w:rPr>
          <w:rFonts w:cs="Arial"/>
          <w:i/>
          <w:spacing w:val="24"/>
        </w:rPr>
        <w:t xml:space="preserve"> </w:t>
      </w:r>
      <w:r w:rsidRPr="006C66CA">
        <w:rPr>
          <w:rFonts w:cs="Arial"/>
          <w:i/>
        </w:rPr>
        <w:t>J</w:t>
      </w:r>
      <w:r w:rsidRPr="006C66CA">
        <w:rPr>
          <w:rFonts w:cs="Arial"/>
          <w:i/>
          <w:w w:val="99"/>
        </w:rPr>
        <w:t xml:space="preserve"> </w:t>
      </w:r>
      <w:r w:rsidRPr="006C66CA">
        <w:rPr>
          <w:rFonts w:cs="Arial"/>
          <w:i/>
        </w:rPr>
        <w:t>Med</w:t>
      </w:r>
      <w:r w:rsidRPr="00FF4755">
        <w:rPr>
          <w:rFonts w:cs="Arial"/>
        </w:rPr>
        <w:t>,</w:t>
      </w:r>
      <w:r w:rsidRPr="008F496E">
        <w:rPr>
          <w:rFonts w:cs="Arial"/>
          <w:spacing w:val="-11"/>
        </w:rPr>
        <w:t xml:space="preserve"> </w:t>
      </w:r>
      <w:r w:rsidRPr="008F496E">
        <w:rPr>
          <w:rFonts w:cs="Arial"/>
        </w:rPr>
        <w:t>345(19)</w:t>
      </w:r>
      <w:proofErr w:type="gramStart"/>
      <w:r w:rsidRPr="008F496E">
        <w:rPr>
          <w:rFonts w:cs="Arial"/>
        </w:rPr>
        <w:t>:1368</w:t>
      </w:r>
      <w:proofErr w:type="gramEnd"/>
      <w:r w:rsidRPr="008F496E">
        <w:rPr>
          <w:rFonts w:cs="Arial"/>
        </w:rPr>
        <w:t>–1377,</w:t>
      </w:r>
      <w:r w:rsidRPr="006C66CA">
        <w:rPr>
          <w:rFonts w:cs="Arial"/>
          <w:spacing w:val="-11"/>
          <w:rPrChange w:id="6455" w:author="Harry Shamoon" w:date="2015-03-05T19:28:00Z">
            <w:rPr>
              <w:spacing w:val="-11"/>
            </w:rPr>
          </w:rPrChange>
        </w:rPr>
        <w:t xml:space="preserve"> </w:t>
      </w:r>
      <w:r w:rsidRPr="006C66CA">
        <w:rPr>
          <w:rFonts w:cs="Arial"/>
          <w:rPrChange w:id="6456" w:author="Harry Shamoon" w:date="2015-03-05T19:28:00Z">
            <w:rPr/>
          </w:rPrChange>
        </w:rPr>
        <w:t>Nov</w:t>
      </w:r>
      <w:r w:rsidRPr="006C66CA">
        <w:rPr>
          <w:rFonts w:cs="Arial"/>
          <w:spacing w:val="-11"/>
          <w:rPrChange w:id="6457" w:author="Harry Shamoon" w:date="2015-03-05T19:28:00Z">
            <w:rPr>
              <w:spacing w:val="-11"/>
            </w:rPr>
          </w:rPrChange>
        </w:rPr>
        <w:t xml:space="preserve"> </w:t>
      </w:r>
      <w:r w:rsidRPr="006C66CA">
        <w:rPr>
          <w:rFonts w:cs="Arial"/>
          <w:rPrChange w:id="6458" w:author="Harry Shamoon" w:date="2015-03-05T19:28:00Z">
            <w:rPr/>
          </w:rPrChange>
        </w:rPr>
        <w:t>2001.</w:t>
      </w:r>
      <w:r w:rsidRPr="006C66CA">
        <w:rPr>
          <w:rFonts w:cs="Arial"/>
          <w:spacing w:val="-11"/>
          <w:rPrChange w:id="6459" w:author="Harry Shamoon" w:date="2015-03-05T19:28:00Z">
            <w:rPr>
              <w:spacing w:val="-11"/>
            </w:rPr>
          </w:rPrChange>
        </w:rPr>
        <w:t xml:space="preserve"> </w:t>
      </w:r>
      <w:r w:rsidRPr="006C66CA">
        <w:rPr>
          <w:rFonts w:cs="Arial"/>
          <w:rPrChange w:id="6460" w:author="Harry Shamoon" w:date="2015-03-05T19:28:00Z">
            <w:rPr/>
          </w:rPrChange>
        </w:rPr>
        <w:t>PMID:</w:t>
      </w:r>
      <w:r w:rsidRPr="006C66CA">
        <w:rPr>
          <w:rFonts w:cs="Arial"/>
          <w:spacing w:val="-11"/>
          <w:rPrChange w:id="6461" w:author="Harry Shamoon" w:date="2015-03-05T19:28:00Z">
            <w:rPr>
              <w:spacing w:val="-11"/>
            </w:rPr>
          </w:rPrChange>
        </w:rPr>
        <w:t xml:space="preserve"> </w:t>
      </w:r>
      <w:r w:rsidRPr="006C66CA">
        <w:rPr>
          <w:rFonts w:cs="Arial"/>
          <w:rPrChange w:id="6462" w:author="Harry Shamoon" w:date="2015-03-05T19:28:00Z">
            <w:rPr/>
          </w:rPrChange>
        </w:rPr>
        <w:t>11794169.</w:t>
      </w:r>
    </w:p>
    <w:p w14:paraId="44F78788" w14:textId="77777777" w:rsidR="00F731E7" w:rsidRPr="006C66CA" w:rsidRDefault="00082CF3">
      <w:pPr>
        <w:pStyle w:val="BodyText"/>
        <w:ind w:left="107" w:right="107"/>
        <w:jc w:val="both"/>
        <w:rPr>
          <w:rFonts w:cs="Arial"/>
          <w:rPrChange w:id="6463" w:author="Harry Shamoon" w:date="2015-03-05T19:28:00Z">
            <w:rPr/>
          </w:rPrChange>
        </w:rPr>
        <w:pPrChange w:id="6464" w:author="Harry Shamoon" w:date="2015-03-05T19:42:00Z">
          <w:pPr>
            <w:pStyle w:val="BodyText"/>
            <w:ind w:left="107" w:right="107"/>
            <w:jc w:val="center"/>
          </w:pPr>
        </w:pPrChange>
      </w:pPr>
      <w:r w:rsidRPr="006C66CA">
        <w:rPr>
          <w:rFonts w:cs="Arial"/>
          <w:rPrChange w:id="6465" w:author="Harry Shamoon" w:date="2015-03-05T19:28:00Z">
            <w:rPr/>
          </w:rPrChange>
        </w:rPr>
        <w:t>[10</w:t>
      </w:r>
      <w:proofErr w:type="gramStart"/>
      <w:r w:rsidRPr="006C66CA">
        <w:rPr>
          <w:rFonts w:cs="Arial"/>
          <w:rPrChange w:id="6466" w:author="Harry Shamoon" w:date="2015-03-05T19:28:00Z">
            <w:rPr/>
          </w:rPrChange>
        </w:rPr>
        <w:t>]  E</w:t>
      </w:r>
      <w:proofErr w:type="gramEnd"/>
      <w:r w:rsidRPr="006C66CA">
        <w:rPr>
          <w:rFonts w:cs="Arial"/>
          <w:rPrChange w:id="6467" w:author="Harry Shamoon" w:date="2015-03-05T19:28:00Z">
            <w:rPr/>
          </w:rPrChange>
        </w:rPr>
        <w:t xml:space="preserve">. </w:t>
      </w:r>
      <w:r w:rsidRPr="006C66CA">
        <w:rPr>
          <w:rFonts w:cs="Arial"/>
          <w:spacing w:val="-21"/>
          <w:rPrChange w:id="6468" w:author="Harry Shamoon" w:date="2015-03-05T19:28:00Z">
            <w:rPr>
              <w:spacing w:val="-21"/>
            </w:rPr>
          </w:rPrChange>
        </w:rPr>
        <w:t xml:space="preserve">P.  </w:t>
      </w:r>
      <w:r w:rsidRPr="006C66CA">
        <w:rPr>
          <w:rFonts w:cs="Arial"/>
          <w:rPrChange w:id="6469" w:author="Harry Shamoon" w:date="2015-03-05T19:28:00Z">
            <w:rPr/>
          </w:rPrChange>
        </w:rPr>
        <w:t xml:space="preserve">Rivers.  Early goal-directed therapy in </w:t>
      </w:r>
      <w:r w:rsidRPr="006C66CA">
        <w:rPr>
          <w:rFonts w:cs="Arial"/>
          <w:spacing w:val="-3"/>
          <w:rPrChange w:id="6470" w:author="Harry Shamoon" w:date="2015-03-05T19:28:00Z">
            <w:rPr>
              <w:spacing w:val="-3"/>
            </w:rPr>
          </w:rPrChange>
        </w:rPr>
        <w:t xml:space="preserve">severe </w:t>
      </w:r>
      <w:r w:rsidRPr="006C66CA">
        <w:rPr>
          <w:rFonts w:cs="Arial"/>
          <w:rPrChange w:id="6471" w:author="Harry Shamoon" w:date="2015-03-05T19:28:00Z">
            <w:rPr/>
          </w:rPrChange>
        </w:rPr>
        <w:t xml:space="preserve">sepsis and septic shock:  converting science </w:t>
      </w:r>
      <w:proofErr w:type="gramStart"/>
      <w:r w:rsidRPr="006C66CA">
        <w:rPr>
          <w:rFonts w:cs="Arial"/>
          <w:rPrChange w:id="6472" w:author="Harry Shamoon" w:date="2015-03-05T19:28:00Z">
            <w:rPr/>
          </w:rPrChange>
        </w:rPr>
        <w:t xml:space="preserve">to </w:t>
      </w:r>
      <w:r w:rsidRPr="006C66CA">
        <w:rPr>
          <w:rFonts w:cs="Arial"/>
          <w:spacing w:val="32"/>
          <w:rPrChange w:id="6473" w:author="Harry Shamoon" w:date="2015-03-05T19:28:00Z">
            <w:rPr>
              <w:spacing w:val="32"/>
            </w:rPr>
          </w:rPrChange>
        </w:rPr>
        <w:t xml:space="preserve"> </w:t>
      </w:r>
      <w:r w:rsidRPr="006C66CA">
        <w:rPr>
          <w:rFonts w:cs="Arial"/>
          <w:spacing w:val="-3"/>
          <w:rPrChange w:id="6474" w:author="Harry Shamoon" w:date="2015-03-05T19:28:00Z">
            <w:rPr>
              <w:spacing w:val="-3"/>
            </w:rPr>
          </w:rPrChange>
        </w:rPr>
        <w:t>reality</w:t>
      </w:r>
      <w:proofErr w:type="gramEnd"/>
      <w:r w:rsidRPr="006C66CA">
        <w:rPr>
          <w:rFonts w:cs="Arial"/>
          <w:spacing w:val="-3"/>
          <w:rPrChange w:id="6475" w:author="Harry Shamoon" w:date="2015-03-05T19:28:00Z">
            <w:rPr>
              <w:spacing w:val="-3"/>
            </w:rPr>
          </w:rPrChange>
        </w:rPr>
        <w:t>.</w:t>
      </w:r>
    </w:p>
    <w:p w14:paraId="67174798" w14:textId="77777777" w:rsidR="00F731E7" w:rsidRPr="006C66CA" w:rsidRDefault="00082CF3" w:rsidP="00174DF6">
      <w:pPr>
        <w:pStyle w:val="BodyText"/>
        <w:spacing w:before="31"/>
        <w:jc w:val="both"/>
        <w:rPr>
          <w:rFonts w:cs="Arial"/>
          <w:rPrChange w:id="6476" w:author="Harry Shamoon" w:date="2015-03-05T19:28:00Z">
            <w:rPr/>
          </w:rPrChange>
        </w:rPr>
      </w:pPr>
      <w:r w:rsidRPr="006C66CA">
        <w:rPr>
          <w:rFonts w:cs="Arial"/>
          <w:i/>
        </w:rPr>
        <w:t>Chest</w:t>
      </w:r>
      <w:r w:rsidRPr="00FF4755">
        <w:rPr>
          <w:rFonts w:cs="Arial"/>
        </w:rPr>
        <w:t>, 129(2)</w:t>
      </w:r>
      <w:proofErr w:type="gramStart"/>
      <w:r w:rsidRPr="00FF4755">
        <w:rPr>
          <w:rFonts w:cs="Arial"/>
        </w:rPr>
        <w:t>:217</w:t>
      </w:r>
      <w:proofErr w:type="gramEnd"/>
      <w:r w:rsidRPr="00FF4755">
        <w:rPr>
          <w:rFonts w:cs="Arial"/>
        </w:rPr>
        <w:t xml:space="preserve">–218, </w:t>
      </w:r>
      <w:r w:rsidRPr="008F496E">
        <w:rPr>
          <w:rFonts w:cs="Arial"/>
          <w:spacing w:val="-3"/>
        </w:rPr>
        <w:t xml:space="preserve">Feb </w:t>
      </w:r>
      <w:r w:rsidRPr="008F496E">
        <w:rPr>
          <w:rFonts w:cs="Arial"/>
        </w:rPr>
        <w:t>2006. PMID:</w:t>
      </w:r>
      <w:r w:rsidRPr="006C66CA">
        <w:rPr>
          <w:rFonts w:cs="Arial"/>
          <w:spacing w:val="-40"/>
          <w:rPrChange w:id="6477" w:author="Harry Shamoon" w:date="2015-03-05T19:28:00Z">
            <w:rPr>
              <w:spacing w:val="-40"/>
            </w:rPr>
          </w:rPrChange>
        </w:rPr>
        <w:t xml:space="preserve"> </w:t>
      </w:r>
      <w:r w:rsidRPr="006C66CA">
        <w:rPr>
          <w:rFonts w:cs="Arial"/>
          <w:rPrChange w:id="6478" w:author="Harry Shamoon" w:date="2015-03-05T19:28:00Z">
            <w:rPr/>
          </w:rPrChange>
        </w:rPr>
        <w:t>16478830.</w:t>
      </w:r>
    </w:p>
    <w:p w14:paraId="03226E3C" w14:textId="77777777" w:rsidR="00F731E7" w:rsidRPr="006C66CA" w:rsidRDefault="00F731E7">
      <w:pPr>
        <w:spacing w:before="4"/>
        <w:jc w:val="both"/>
        <w:rPr>
          <w:rFonts w:ascii="Arial" w:eastAsia="Arial" w:hAnsi="Arial" w:cs="Arial"/>
          <w:rPrChange w:id="6479" w:author="Harry Shamoon" w:date="2015-03-05T19:28:00Z">
            <w:rPr>
              <w:rFonts w:ascii="Arial" w:eastAsia="Arial" w:hAnsi="Arial" w:cs="Arial"/>
              <w:sz w:val="18"/>
              <w:szCs w:val="18"/>
            </w:rPr>
          </w:rPrChange>
        </w:rPr>
        <w:pPrChange w:id="6480" w:author="Harry Shamoon" w:date="2015-03-05T19:42:00Z">
          <w:pPr>
            <w:spacing w:before="4"/>
          </w:pPr>
        </w:pPrChange>
      </w:pPr>
    </w:p>
    <w:p w14:paraId="5AEBA95F" w14:textId="77777777" w:rsidR="00F731E7" w:rsidRPr="006C66CA" w:rsidRDefault="00082CF3">
      <w:pPr>
        <w:pStyle w:val="BodyText"/>
        <w:spacing w:before="0"/>
        <w:ind w:left="107" w:right="107"/>
        <w:jc w:val="both"/>
        <w:rPr>
          <w:rFonts w:cs="Arial"/>
          <w:rPrChange w:id="6481" w:author="Harry Shamoon" w:date="2015-03-05T19:28:00Z">
            <w:rPr/>
          </w:rPrChange>
        </w:rPr>
        <w:pPrChange w:id="6482" w:author="Harry Shamoon" w:date="2015-03-05T19:42:00Z">
          <w:pPr>
            <w:pStyle w:val="BodyText"/>
            <w:spacing w:before="0"/>
            <w:ind w:left="107" w:right="107"/>
            <w:jc w:val="center"/>
          </w:pPr>
        </w:pPrChange>
      </w:pPr>
      <w:r w:rsidRPr="006C66CA">
        <w:rPr>
          <w:rFonts w:cs="Arial"/>
        </w:rPr>
        <w:t>[11]</w:t>
      </w:r>
      <w:r w:rsidRPr="00C91597">
        <w:rPr>
          <w:rFonts w:cs="Arial"/>
          <w:spacing w:val="42"/>
        </w:rPr>
        <w:t xml:space="preserve"> </w:t>
      </w:r>
      <w:r w:rsidRPr="00082CF3">
        <w:rPr>
          <w:rFonts w:cs="Arial"/>
        </w:rPr>
        <w:t>I.</w:t>
      </w:r>
      <w:r w:rsidRPr="00082CF3">
        <w:rPr>
          <w:rFonts w:cs="Arial"/>
          <w:spacing w:val="19"/>
        </w:rPr>
        <w:t xml:space="preserve"> </w:t>
      </w:r>
      <w:r w:rsidRPr="00F97E28">
        <w:rPr>
          <w:rFonts w:cs="Arial"/>
        </w:rPr>
        <w:t>A.</w:t>
      </w:r>
      <w:r w:rsidRPr="00F97E28">
        <w:rPr>
          <w:rFonts w:cs="Arial"/>
          <w:spacing w:val="19"/>
        </w:rPr>
        <w:t xml:space="preserve"> </w:t>
      </w:r>
      <w:r w:rsidRPr="00030584">
        <w:rPr>
          <w:rFonts w:cs="Arial"/>
        </w:rPr>
        <w:t>Mitchell,</w:t>
      </w:r>
      <w:r w:rsidRPr="00174DF6">
        <w:rPr>
          <w:rFonts w:cs="Arial"/>
          <w:spacing w:val="24"/>
        </w:rPr>
        <w:t xml:space="preserve"> </w:t>
      </w:r>
      <w:r w:rsidRPr="00174DF6">
        <w:rPr>
          <w:rFonts w:cs="Arial"/>
        </w:rPr>
        <w:t>H.</w:t>
      </w:r>
      <w:r w:rsidRPr="00174DF6">
        <w:rPr>
          <w:rFonts w:cs="Arial"/>
          <w:spacing w:val="19"/>
        </w:rPr>
        <w:t xml:space="preserve"> </w:t>
      </w:r>
      <w:r w:rsidRPr="00231B3C">
        <w:rPr>
          <w:rFonts w:cs="Arial"/>
          <w:spacing w:val="-6"/>
        </w:rPr>
        <w:t>McKay,</w:t>
      </w:r>
      <w:r w:rsidRPr="008C4839">
        <w:rPr>
          <w:rFonts w:cs="Arial"/>
          <w:spacing w:val="24"/>
        </w:rPr>
        <w:t xml:space="preserve"> </w:t>
      </w:r>
      <w:r w:rsidRPr="00C0557F">
        <w:rPr>
          <w:rFonts w:cs="Arial"/>
          <w:spacing w:val="-4"/>
        </w:rPr>
        <w:t>C.</w:t>
      </w:r>
      <w:r w:rsidRPr="00765A7F">
        <w:rPr>
          <w:rFonts w:cs="Arial"/>
          <w:spacing w:val="19"/>
        </w:rPr>
        <w:t xml:space="preserve"> </w:t>
      </w:r>
      <w:r w:rsidRPr="00365719">
        <w:rPr>
          <w:rFonts w:cs="Arial"/>
          <w:spacing w:val="-6"/>
        </w:rPr>
        <w:t>Van</w:t>
      </w:r>
      <w:r w:rsidRPr="00365719">
        <w:rPr>
          <w:rFonts w:cs="Arial"/>
          <w:spacing w:val="19"/>
        </w:rPr>
        <w:t xml:space="preserve"> </w:t>
      </w:r>
      <w:proofErr w:type="spellStart"/>
      <w:r w:rsidRPr="00FF1D9C">
        <w:rPr>
          <w:rFonts w:cs="Arial"/>
        </w:rPr>
        <w:t>Leuvan</w:t>
      </w:r>
      <w:proofErr w:type="spellEnd"/>
      <w:r w:rsidRPr="00FF1D9C">
        <w:rPr>
          <w:rFonts w:cs="Arial"/>
        </w:rPr>
        <w:t>,</w:t>
      </w:r>
      <w:r w:rsidRPr="0011650A">
        <w:rPr>
          <w:rFonts w:cs="Arial"/>
          <w:spacing w:val="24"/>
        </w:rPr>
        <w:t xml:space="preserve"> </w:t>
      </w:r>
      <w:r w:rsidRPr="00907C1D">
        <w:rPr>
          <w:rFonts w:cs="Arial"/>
        </w:rPr>
        <w:t>R.</w:t>
      </w:r>
      <w:r w:rsidRPr="00640245">
        <w:rPr>
          <w:rFonts w:cs="Arial"/>
          <w:spacing w:val="19"/>
        </w:rPr>
        <w:t xml:space="preserve"> </w:t>
      </w:r>
      <w:r w:rsidRPr="00640245">
        <w:rPr>
          <w:rFonts w:cs="Arial"/>
          <w:spacing w:val="-3"/>
        </w:rPr>
        <w:t>Berry,</w:t>
      </w:r>
      <w:r w:rsidRPr="00640245">
        <w:rPr>
          <w:rFonts w:cs="Arial"/>
          <w:spacing w:val="24"/>
        </w:rPr>
        <w:t xml:space="preserve"> </w:t>
      </w:r>
      <w:r w:rsidRPr="00FF4755">
        <w:rPr>
          <w:rFonts w:cs="Arial"/>
          <w:spacing w:val="-4"/>
        </w:rPr>
        <w:t>C.</w:t>
      </w:r>
      <w:r w:rsidRPr="008F496E">
        <w:rPr>
          <w:rFonts w:cs="Arial"/>
          <w:spacing w:val="19"/>
        </w:rPr>
        <w:t xml:space="preserve"> </w:t>
      </w:r>
      <w:r w:rsidRPr="008F496E">
        <w:rPr>
          <w:rFonts w:cs="Arial"/>
        </w:rPr>
        <w:t>McCutcheon,</w:t>
      </w:r>
      <w:r w:rsidRPr="006C66CA">
        <w:rPr>
          <w:rFonts w:cs="Arial"/>
          <w:spacing w:val="24"/>
          <w:rPrChange w:id="6483" w:author="Harry Shamoon" w:date="2015-03-05T19:28:00Z">
            <w:rPr>
              <w:spacing w:val="24"/>
            </w:rPr>
          </w:rPrChange>
        </w:rPr>
        <w:t xml:space="preserve"> </w:t>
      </w:r>
      <w:r w:rsidRPr="006C66CA">
        <w:rPr>
          <w:rFonts w:cs="Arial"/>
          <w:spacing w:val="-3"/>
          <w:rPrChange w:id="6484" w:author="Harry Shamoon" w:date="2015-03-05T19:28:00Z">
            <w:rPr>
              <w:spacing w:val="-3"/>
            </w:rPr>
          </w:rPrChange>
        </w:rPr>
        <w:t>B.</w:t>
      </w:r>
      <w:r w:rsidRPr="006C66CA">
        <w:rPr>
          <w:rFonts w:cs="Arial"/>
          <w:spacing w:val="19"/>
          <w:rPrChange w:id="6485" w:author="Harry Shamoon" w:date="2015-03-05T19:28:00Z">
            <w:rPr>
              <w:spacing w:val="19"/>
            </w:rPr>
          </w:rPrChange>
        </w:rPr>
        <w:t xml:space="preserve"> </w:t>
      </w:r>
      <w:proofErr w:type="spellStart"/>
      <w:r w:rsidRPr="006C66CA">
        <w:rPr>
          <w:rFonts w:cs="Arial"/>
          <w:spacing w:val="-3"/>
          <w:rPrChange w:id="6486" w:author="Harry Shamoon" w:date="2015-03-05T19:28:00Z">
            <w:rPr>
              <w:spacing w:val="-3"/>
            </w:rPr>
          </w:rPrChange>
        </w:rPr>
        <w:t>Avard</w:t>
      </w:r>
      <w:proofErr w:type="spellEnd"/>
      <w:r w:rsidRPr="006C66CA">
        <w:rPr>
          <w:rFonts w:cs="Arial"/>
          <w:spacing w:val="-3"/>
          <w:rPrChange w:id="6487" w:author="Harry Shamoon" w:date="2015-03-05T19:28:00Z">
            <w:rPr>
              <w:spacing w:val="-3"/>
            </w:rPr>
          </w:rPrChange>
        </w:rPr>
        <w:t>,</w:t>
      </w:r>
      <w:r w:rsidRPr="006C66CA">
        <w:rPr>
          <w:rFonts w:cs="Arial"/>
          <w:spacing w:val="24"/>
          <w:rPrChange w:id="6488" w:author="Harry Shamoon" w:date="2015-03-05T19:28:00Z">
            <w:rPr>
              <w:spacing w:val="24"/>
            </w:rPr>
          </w:rPrChange>
        </w:rPr>
        <w:t xml:space="preserve"> </w:t>
      </w:r>
      <w:r w:rsidRPr="006C66CA">
        <w:rPr>
          <w:rFonts w:cs="Arial"/>
          <w:rPrChange w:id="6489" w:author="Harry Shamoon" w:date="2015-03-05T19:28:00Z">
            <w:rPr/>
          </w:rPrChange>
        </w:rPr>
        <w:t>N.</w:t>
      </w:r>
      <w:r w:rsidRPr="006C66CA">
        <w:rPr>
          <w:rFonts w:cs="Arial"/>
          <w:spacing w:val="19"/>
          <w:rPrChange w:id="6490" w:author="Harry Shamoon" w:date="2015-03-05T19:28:00Z">
            <w:rPr>
              <w:spacing w:val="19"/>
            </w:rPr>
          </w:rPrChange>
        </w:rPr>
        <w:t xml:space="preserve"> </w:t>
      </w:r>
      <w:r w:rsidRPr="006C66CA">
        <w:rPr>
          <w:rFonts w:cs="Arial"/>
          <w:rPrChange w:id="6491" w:author="Harry Shamoon" w:date="2015-03-05T19:28:00Z">
            <w:rPr/>
          </w:rPrChange>
        </w:rPr>
        <w:t>Slater,</w:t>
      </w:r>
      <w:r w:rsidRPr="006C66CA">
        <w:rPr>
          <w:rFonts w:cs="Arial"/>
          <w:spacing w:val="24"/>
          <w:rPrChange w:id="6492" w:author="Harry Shamoon" w:date="2015-03-05T19:28:00Z">
            <w:rPr>
              <w:spacing w:val="24"/>
            </w:rPr>
          </w:rPrChange>
        </w:rPr>
        <w:t xml:space="preserve"> </w:t>
      </w:r>
      <w:r w:rsidRPr="006C66CA">
        <w:rPr>
          <w:rFonts w:cs="Arial"/>
          <w:spacing w:val="-14"/>
          <w:rPrChange w:id="6493" w:author="Harry Shamoon" w:date="2015-03-05T19:28:00Z">
            <w:rPr>
              <w:spacing w:val="-14"/>
            </w:rPr>
          </w:rPrChange>
        </w:rPr>
        <w:t>T.</w:t>
      </w:r>
      <w:r w:rsidRPr="006C66CA">
        <w:rPr>
          <w:rFonts w:cs="Arial"/>
          <w:spacing w:val="19"/>
          <w:rPrChange w:id="6494" w:author="Harry Shamoon" w:date="2015-03-05T19:28:00Z">
            <w:rPr>
              <w:spacing w:val="19"/>
            </w:rPr>
          </w:rPrChange>
        </w:rPr>
        <w:t xml:space="preserve"> </w:t>
      </w:r>
      <w:proofErr w:type="spellStart"/>
      <w:r w:rsidRPr="006C66CA">
        <w:rPr>
          <w:rFonts w:cs="Arial"/>
          <w:rPrChange w:id="6495" w:author="Harry Shamoon" w:date="2015-03-05T19:28:00Z">
            <w:rPr/>
          </w:rPrChange>
        </w:rPr>
        <w:t>Neeman</w:t>
      </w:r>
      <w:proofErr w:type="spellEnd"/>
      <w:r w:rsidRPr="006C66CA">
        <w:rPr>
          <w:rFonts w:cs="Arial"/>
          <w:rPrChange w:id="6496" w:author="Harry Shamoon" w:date="2015-03-05T19:28:00Z">
            <w:rPr/>
          </w:rPrChange>
        </w:rPr>
        <w:t>,</w:t>
      </w:r>
      <w:r w:rsidRPr="006C66CA">
        <w:rPr>
          <w:rFonts w:cs="Arial"/>
          <w:spacing w:val="24"/>
          <w:rPrChange w:id="6497" w:author="Harry Shamoon" w:date="2015-03-05T19:28:00Z">
            <w:rPr>
              <w:spacing w:val="24"/>
            </w:rPr>
          </w:rPrChange>
        </w:rPr>
        <w:t xml:space="preserve"> </w:t>
      </w:r>
      <w:r w:rsidRPr="006C66CA">
        <w:rPr>
          <w:rFonts w:cs="Arial"/>
          <w:rPrChange w:id="6498" w:author="Harry Shamoon" w:date="2015-03-05T19:28:00Z">
            <w:rPr/>
          </w:rPrChange>
        </w:rPr>
        <w:t>and</w:t>
      </w:r>
    </w:p>
    <w:p w14:paraId="1DCD767C" w14:textId="77777777" w:rsidR="00F731E7" w:rsidRPr="006C66CA" w:rsidRDefault="00082CF3">
      <w:pPr>
        <w:pStyle w:val="BodyText"/>
        <w:spacing w:before="31"/>
        <w:ind w:right="119"/>
        <w:jc w:val="both"/>
        <w:rPr>
          <w:rFonts w:cs="Arial"/>
          <w:rPrChange w:id="6499" w:author="Harry Shamoon" w:date="2015-03-05T19:28:00Z">
            <w:rPr/>
          </w:rPrChange>
        </w:rPr>
        <w:pPrChange w:id="6500" w:author="Harry Shamoon" w:date="2015-03-05T19:42:00Z">
          <w:pPr>
            <w:pStyle w:val="BodyText"/>
            <w:spacing w:before="31" w:line="268" w:lineRule="auto"/>
            <w:ind w:right="119"/>
            <w:jc w:val="both"/>
          </w:pPr>
        </w:pPrChange>
      </w:pPr>
      <w:r w:rsidRPr="006C66CA">
        <w:rPr>
          <w:rFonts w:cs="Arial"/>
          <w:spacing w:val="-21"/>
          <w:rPrChange w:id="6501" w:author="Harry Shamoon" w:date="2015-03-05T19:28:00Z">
            <w:rPr>
              <w:spacing w:val="-21"/>
            </w:rPr>
          </w:rPrChange>
        </w:rPr>
        <w:t>P.</w:t>
      </w:r>
      <w:r w:rsidRPr="006C66CA">
        <w:rPr>
          <w:rFonts w:cs="Arial"/>
          <w:spacing w:val="-20"/>
          <w:rPrChange w:id="6502" w:author="Harry Shamoon" w:date="2015-03-05T19:28:00Z">
            <w:rPr>
              <w:spacing w:val="-20"/>
            </w:rPr>
          </w:rPrChange>
        </w:rPr>
        <w:t xml:space="preserve"> </w:t>
      </w:r>
      <w:proofErr w:type="spellStart"/>
      <w:r w:rsidRPr="006C66CA">
        <w:rPr>
          <w:rFonts w:cs="Arial"/>
          <w:rPrChange w:id="6503" w:author="Harry Shamoon" w:date="2015-03-05T19:28:00Z">
            <w:rPr/>
          </w:rPrChange>
        </w:rPr>
        <w:t>Lamberth</w:t>
      </w:r>
      <w:proofErr w:type="spellEnd"/>
      <w:r w:rsidRPr="006C66CA">
        <w:rPr>
          <w:rFonts w:cs="Arial"/>
          <w:rPrChange w:id="6504" w:author="Harry Shamoon" w:date="2015-03-05T19:28:00Z">
            <w:rPr/>
          </w:rPrChange>
        </w:rPr>
        <w:t>.</w:t>
      </w:r>
      <w:r w:rsidRPr="006C66CA">
        <w:rPr>
          <w:rFonts w:cs="Arial"/>
          <w:spacing w:val="-10"/>
          <w:rPrChange w:id="6505" w:author="Harry Shamoon" w:date="2015-03-05T19:28:00Z">
            <w:rPr>
              <w:spacing w:val="-10"/>
            </w:rPr>
          </w:rPrChange>
        </w:rPr>
        <w:t xml:space="preserve"> </w:t>
      </w:r>
      <w:r w:rsidRPr="006C66CA">
        <w:rPr>
          <w:rFonts w:cs="Arial"/>
          <w:rPrChange w:id="6506" w:author="Harry Shamoon" w:date="2015-03-05T19:28:00Z">
            <w:rPr/>
          </w:rPrChange>
        </w:rPr>
        <w:t>A</w:t>
      </w:r>
      <w:r w:rsidRPr="006C66CA">
        <w:rPr>
          <w:rFonts w:cs="Arial"/>
          <w:spacing w:val="-20"/>
          <w:rPrChange w:id="6507" w:author="Harry Shamoon" w:date="2015-03-05T19:28:00Z">
            <w:rPr>
              <w:spacing w:val="-20"/>
            </w:rPr>
          </w:rPrChange>
        </w:rPr>
        <w:t xml:space="preserve"> </w:t>
      </w:r>
      <w:r w:rsidRPr="006C66CA">
        <w:rPr>
          <w:rFonts w:cs="Arial"/>
          <w:rPrChange w:id="6508" w:author="Harry Shamoon" w:date="2015-03-05T19:28:00Z">
            <w:rPr/>
          </w:rPrChange>
        </w:rPr>
        <w:t>prospective</w:t>
      </w:r>
      <w:r w:rsidRPr="006C66CA">
        <w:rPr>
          <w:rFonts w:cs="Arial"/>
          <w:spacing w:val="-20"/>
          <w:rPrChange w:id="6509" w:author="Harry Shamoon" w:date="2015-03-05T19:28:00Z">
            <w:rPr>
              <w:spacing w:val="-20"/>
            </w:rPr>
          </w:rPrChange>
        </w:rPr>
        <w:t xml:space="preserve"> </w:t>
      </w:r>
      <w:r w:rsidRPr="006C66CA">
        <w:rPr>
          <w:rFonts w:cs="Arial"/>
          <w:rPrChange w:id="6510" w:author="Harry Shamoon" w:date="2015-03-05T19:28:00Z">
            <w:rPr/>
          </w:rPrChange>
        </w:rPr>
        <w:t>controlled</w:t>
      </w:r>
      <w:r w:rsidRPr="006C66CA">
        <w:rPr>
          <w:rFonts w:cs="Arial"/>
          <w:spacing w:val="-20"/>
          <w:rPrChange w:id="6511" w:author="Harry Shamoon" w:date="2015-03-05T19:28:00Z">
            <w:rPr>
              <w:spacing w:val="-20"/>
            </w:rPr>
          </w:rPrChange>
        </w:rPr>
        <w:t xml:space="preserve"> </w:t>
      </w:r>
      <w:r w:rsidRPr="006C66CA">
        <w:rPr>
          <w:rFonts w:cs="Arial"/>
          <w:rPrChange w:id="6512" w:author="Harry Shamoon" w:date="2015-03-05T19:28:00Z">
            <w:rPr/>
          </w:rPrChange>
        </w:rPr>
        <w:t>trial</w:t>
      </w:r>
      <w:r w:rsidRPr="006C66CA">
        <w:rPr>
          <w:rFonts w:cs="Arial"/>
          <w:spacing w:val="-20"/>
          <w:rPrChange w:id="6513" w:author="Harry Shamoon" w:date="2015-03-05T19:28:00Z">
            <w:rPr>
              <w:spacing w:val="-20"/>
            </w:rPr>
          </w:rPrChange>
        </w:rPr>
        <w:t xml:space="preserve"> </w:t>
      </w:r>
      <w:r w:rsidRPr="006C66CA">
        <w:rPr>
          <w:rFonts w:cs="Arial"/>
          <w:rPrChange w:id="6514" w:author="Harry Shamoon" w:date="2015-03-05T19:28:00Z">
            <w:rPr/>
          </w:rPrChange>
        </w:rPr>
        <w:t>of</w:t>
      </w:r>
      <w:r w:rsidRPr="006C66CA">
        <w:rPr>
          <w:rFonts w:cs="Arial"/>
          <w:spacing w:val="-20"/>
          <w:rPrChange w:id="6515" w:author="Harry Shamoon" w:date="2015-03-05T19:28:00Z">
            <w:rPr>
              <w:spacing w:val="-20"/>
            </w:rPr>
          </w:rPrChange>
        </w:rPr>
        <w:t xml:space="preserve"> </w:t>
      </w:r>
      <w:r w:rsidRPr="006C66CA">
        <w:rPr>
          <w:rFonts w:cs="Arial"/>
          <w:rPrChange w:id="6516" w:author="Harry Shamoon" w:date="2015-03-05T19:28:00Z">
            <w:rPr/>
          </w:rPrChange>
        </w:rPr>
        <w:t>the</w:t>
      </w:r>
      <w:r w:rsidRPr="006C66CA">
        <w:rPr>
          <w:rFonts w:cs="Arial"/>
          <w:spacing w:val="-20"/>
          <w:rPrChange w:id="6517" w:author="Harry Shamoon" w:date="2015-03-05T19:28:00Z">
            <w:rPr>
              <w:spacing w:val="-20"/>
            </w:rPr>
          </w:rPrChange>
        </w:rPr>
        <w:t xml:space="preserve"> </w:t>
      </w:r>
      <w:r w:rsidRPr="006C66CA">
        <w:rPr>
          <w:rFonts w:cs="Arial"/>
          <w:rPrChange w:id="6518" w:author="Harry Shamoon" w:date="2015-03-05T19:28:00Z">
            <w:rPr/>
          </w:rPrChange>
        </w:rPr>
        <w:t>effect</w:t>
      </w:r>
      <w:r w:rsidRPr="006C66CA">
        <w:rPr>
          <w:rFonts w:cs="Arial"/>
          <w:spacing w:val="-20"/>
          <w:rPrChange w:id="6519" w:author="Harry Shamoon" w:date="2015-03-05T19:28:00Z">
            <w:rPr>
              <w:spacing w:val="-20"/>
            </w:rPr>
          </w:rPrChange>
        </w:rPr>
        <w:t xml:space="preserve"> </w:t>
      </w:r>
      <w:r w:rsidRPr="006C66CA">
        <w:rPr>
          <w:rFonts w:cs="Arial"/>
          <w:rPrChange w:id="6520" w:author="Harry Shamoon" w:date="2015-03-05T19:28:00Z">
            <w:rPr/>
          </w:rPrChange>
        </w:rPr>
        <w:t>of</w:t>
      </w:r>
      <w:r w:rsidRPr="006C66CA">
        <w:rPr>
          <w:rFonts w:cs="Arial"/>
          <w:spacing w:val="-20"/>
          <w:rPrChange w:id="6521" w:author="Harry Shamoon" w:date="2015-03-05T19:28:00Z">
            <w:rPr>
              <w:spacing w:val="-20"/>
            </w:rPr>
          </w:rPrChange>
        </w:rPr>
        <w:t xml:space="preserve"> </w:t>
      </w:r>
      <w:r w:rsidRPr="006C66CA">
        <w:rPr>
          <w:rFonts w:cs="Arial"/>
          <w:rPrChange w:id="6522" w:author="Harry Shamoon" w:date="2015-03-05T19:28:00Z">
            <w:rPr/>
          </w:rPrChange>
        </w:rPr>
        <w:t>a</w:t>
      </w:r>
      <w:r w:rsidRPr="006C66CA">
        <w:rPr>
          <w:rFonts w:cs="Arial"/>
          <w:spacing w:val="-20"/>
          <w:rPrChange w:id="6523" w:author="Harry Shamoon" w:date="2015-03-05T19:28:00Z">
            <w:rPr>
              <w:spacing w:val="-20"/>
            </w:rPr>
          </w:rPrChange>
        </w:rPr>
        <w:t xml:space="preserve"> </w:t>
      </w:r>
      <w:r w:rsidRPr="006C66CA">
        <w:rPr>
          <w:rFonts w:cs="Arial"/>
          <w:rPrChange w:id="6524" w:author="Harry Shamoon" w:date="2015-03-05T19:28:00Z">
            <w:rPr/>
          </w:rPrChange>
        </w:rPr>
        <w:t>multi-faceted</w:t>
      </w:r>
      <w:r w:rsidRPr="006C66CA">
        <w:rPr>
          <w:rFonts w:cs="Arial"/>
          <w:spacing w:val="-20"/>
          <w:rPrChange w:id="6525" w:author="Harry Shamoon" w:date="2015-03-05T19:28:00Z">
            <w:rPr>
              <w:spacing w:val="-20"/>
            </w:rPr>
          </w:rPrChange>
        </w:rPr>
        <w:t xml:space="preserve"> </w:t>
      </w:r>
      <w:r w:rsidRPr="006C66CA">
        <w:rPr>
          <w:rFonts w:cs="Arial"/>
          <w:rPrChange w:id="6526" w:author="Harry Shamoon" w:date="2015-03-05T19:28:00Z">
            <w:rPr/>
          </w:rPrChange>
        </w:rPr>
        <w:t>intervention</w:t>
      </w:r>
      <w:r w:rsidRPr="006C66CA">
        <w:rPr>
          <w:rFonts w:cs="Arial"/>
          <w:spacing w:val="-20"/>
          <w:rPrChange w:id="6527" w:author="Harry Shamoon" w:date="2015-03-05T19:28:00Z">
            <w:rPr>
              <w:spacing w:val="-20"/>
            </w:rPr>
          </w:rPrChange>
        </w:rPr>
        <w:t xml:space="preserve"> </w:t>
      </w:r>
      <w:r w:rsidRPr="006C66CA">
        <w:rPr>
          <w:rFonts w:cs="Arial"/>
          <w:rPrChange w:id="6528" w:author="Harry Shamoon" w:date="2015-03-05T19:28:00Z">
            <w:rPr/>
          </w:rPrChange>
        </w:rPr>
        <w:t>on</w:t>
      </w:r>
      <w:r w:rsidRPr="006C66CA">
        <w:rPr>
          <w:rFonts w:cs="Arial"/>
          <w:spacing w:val="-20"/>
          <w:rPrChange w:id="6529" w:author="Harry Shamoon" w:date="2015-03-05T19:28:00Z">
            <w:rPr>
              <w:spacing w:val="-20"/>
            </w:rPr>
          </w:rPrChange>
        </w:rPr>
        <w:t xml:space="preserve"> </w:t>
      </w:r>
      <w:r w:rsidRPr="006C66CA">
        <w:rPr>
          <w:rFonts w:cs="Arial"/>
          <w:rPrChange w:id="6530" w:author="Harry Shamoon" w:date="2015-03-05T19:28:00Z">
            <w:rPr/>
          </w:rPrChange>
        </w:rPr>
        <w:t>early</w:t>
      </w:r>
      <w:r w:rsidRPr="006C66CA">
        <w:rPr>
          <w:rFonts w:cs="Arial"/>
          <w:spacing w:val="-20"/>
          <w:rPrChange w:id="6531" w:author="Harry Shamoon" w:date="2015-03-05T19:28:00Z">
            <w:rPr>
              <w:spacing w:val="-20"/>
            </w:rPr>
          </w:rPrChange>
        </w:rPr>
        <w:t xml:space="preserve"> </w:t>
      </w:r>
      <w:r w:rsidRPr="006C66CA">
        <w:rPr>
          <w:rFonts w:cs="Arial"/>
          <w:rPrChange w:id="6532" w:author="Harry Shamoon" w:date="2015-03-05T19:28:00Z">
            <w:rPr/>
          </w:rPrChange>
        </w:rPr>
        <w:t>recognition</w:t>
      </w:r>
      <w:r w:rsidRPr="006C66CA">
        <w:rPr>
          <w:rFonts w:cs="Arial"/>
          <w:spacing w:val="-20"/>
          <w:rPrChange w:id="6533" w:author="Harry Shamoon" w:date="2015-03-05T19:28:00Z">
            <w:rPr>
              <w:spacing w:val="-20"/>
            </w:rPr>
          </w:rPrChange>
        </w:rPr>
        <w:t xml:space="preserve"> </w:t>
      </w:r>
      <w:r w:rsidRPr="006C66CA">
        <w:rPr>
          <w:rFonts w:cs="Arial"/>
          <w:rPrChange w:id="6534" w:author="Harry Shamoon" w:date="2015-03-05T19:28:00Z">
            <w:rPr/>
          </w:rPrChange>
        </w:rPr>
        <w:t>and</w:t>
      </w:r>
      <w:r w:rsidRPr="006C66CA">
        <w:rPr>
          <w:rFonts w:cs="Arial"/>
          <w:w w:val="99"/>
          <w:rPrChange w:id="6535" w:author="Harry Shamoon" w:date="2015-03-05T19:28:00Z">
            <w:rPr>
              <w:w w:val="99"/>
            </w:rPr>
          </w:rPrChange>
        </w:rPr>
        <w:t xml:space="preserve"> </w:t>
      </w:r>
      <w:r w:rsidRPr="006C66CA">
        <w:rPr>
          <w:rFonts w:cs="Arial"/>
          <w:rPrChange w:id="6536" w:author="Harry Shamoon" w:date="2015-03-05T19:28:00Z">
            <w:rPr/>
          </w:rPrChange>
        </w:rPr>
        <w:t>intervention</w:t>
      </w:r>
      <w:r w:rsidRPr="006C66CA">
        <w:rPr>
          <w:rFonts w:cs="Arial"/>
          <w:spacing w:val="-10"/>
          <w:rPrChange w:id="6537" w:author="Harry Shamoon" w:date="2015-03-05T19:28:00Z">
            <w:rPr>
              <w:spacing w:val="-10"/>
            </w:rPr>
          </w:rPrChange>
        </w:rPr>
        <w:t xml:space="preserve"> </w:t>
      </w:r>
      <w:r w:rsidRPr="006C66CA">
        <w:rPr>
          <w:rFonts w:cs="Arial"/>
          <w:rPrChange w:id="6538" w:author="Harry Shamoon" w:date="2015-03-05T19:28:00Z">
            <w:rPr/>
          </w:rPrChange>
        </w:rPr>
        <w:t>in</w:t>
      </w:r>
      <w:r w:rsidRPr="006C66CA">
        <w:rPr>
          <w:rFonts w:cs="Arial"/>
          <w:spacing w:val="-10"/>
          <w:rPrChange w:id="6539" w:author="Harry Shamoon" w:date="2015-03-05T19:28:00Z">
            <w:rPr>
              <w:spacing w:val="-10"/>
            </w:rPr>
          </w:rPrChange>
        </w:rPr>
        <w:t xml:space="preserve"> </w:t>
      </w:r>
      <w:r w:rsidRPr="006C66CA">
        <w:rPr>
          <w:rFonts w:cs="Arial"/>
          <w:rPrChange w:id="6540" w:author="Harry Shamoon" w:date="2015-03-05T19:28:00Z">
            <w:rPr/>
          </w:rPrChange>
        </w:rPr>
        <w:t>deteriorating</w:t>
      </w:r>
      <w:r w:rsidRPr="006C66CA">
        <w:rPr>
          <w:rFonts w:cs="Arial"/>
          <w:spacing w:val="-10"/>
          <w:rPrChange w:id="6541" w:author="Harry Shamoon" w:date="2015-03-05T19:28:00Z">
            <w:rPr>
              <w:spacing w:val="-10"/>
            </w:rPr>
          </w:rPrChange>
        </w:rPr>
        <w:t xml:space="preserve"> </w:t>
      </w:r>
      <w:r w:rsidRPr="006C66CA">
        <w:rPr>
          <w:rFonts w:cs="Arial"/>
          <w:rPrChange w:id="6542" w:author="Harry Shamoon" w:date="2015-03-05T19:28:00Z">
            <w:rPr/>
          </w:rPrChange>
        </w:rPr>
        <w:t>hospital</w:t>
      </w:r>
      <w:r w:rsidRPr="006C66CA">
        <w:rPr>
          <w:rFonts w:cs="Arial"/>
          <w:spacing w:val="-10"/>
          <w:rPrChange w:id="6543" w:author="Harry Shamoon" w:date="2015-03-05T19:28:00Z">
            <w:rPr>
              <w:spacing w:val="-10"/>
            </w:rPr>
          </w:rPrChange>
        </w:rPr>
        <w:t xml:space="preserve"> </w:t>
      </w:r>
      <w:r w:rsidRPr="006C66CA">
        <w:rPr>
          <w:rFonts w:cs="Arial"/>
          <w:rPrChange w:id="6544" w:author="Harry Shamoon" w:date="2015-03-05T19:28:00Z">
            <w:rPr/>
          </w:rPrChange>
        </w:rPr>
        <w:t>patients.</w:t>
      </w:r>
      <w:r w:rsidRPr="006C66CA">
        <w:rPr>
          <w:rFonts w:cs="Arial"/>
          <w:spacing w:val="11"/>
          <w:rPrChange w:id="6545" w:author="Harry Shamoon" w:date="2015-03-05T19:28:00Z">
            <w:rPr>
              <w:spacing w:val="11"/>
            </w:rPr>
          </w:rPrChange>
        </w:rPr>
        <w:t xml:space="preserve"> </w:t>
      </w:r>
      <w:r w:rsidRPr="006C66CA">
        <w:rPr>
          <w:rFonts w:cs="Arial"/>
          <w:i/>
        </w:rPr>
        <w:t>Resuscitation</w:t>
      </w:r>
      <w:r w:rsidRPr="00FF4755">
        <w:rPr>
          <w:rFonts w:cs="Arial"/>
        </w:rPr>
        <w:t>,</w:t>
      </w:r>
      <w:r w:rsidRPr="008F496E">
        <w:rPr>
          <w:rFonts w:cs="Arial"/>
          <w:spacing w:val="-10"/>
        </w:rPr>
        <w:t xml:space="preserve"> </w:t>
      </w:r>
      <w:r w:rsidRPr="008F496E">
        <w:rPr>
          <w:rFonts w:cs="Arial"/>
        </w:rPr>
        <w:t>81(6)</w:t>
      </w:r>
      <w:proofErr w:type="gramStart"/>
      <w:r w:rsidRPr="008F496E">
        <w:rPr>
          <w:rFonts w:cs="Arial"/>
        </w:rPr>
        <w:t>:658</w:t>
      </w:r>
      <w:proofErr w:type="gramEnd"/>
      <w:r w:rsidRPr="008F496E">
        <w:rPr>
          <w:rFonts w:cs="Arial"/>
        </w:rPr>
        <w:t>–666,</w:t>
      </w:r>
      <w:r w:rsidRPr="006C66CA">
        <w:rPr>
          <w:rFonts w:cs="Arial"/>
          <w:spacing w:val="-10"/>
          <w:rPrChange w:id="6546" w:author="Harry Shamoon" w:date="2015-03-05T19:28:00Z">
            <w:rPr>
              <w:spacing w:val="-10"/>
            </w:rPr>
          </w:rPrChange>
        </w:rPr>
        <w:t xml:space="preserve"> </w:t>
      </w:r>
      <w:r w:rsidRPr="006C66CA">
        <w:rPr>
          <w:rFonts w:cs="Arial"/>
          <w:rPrChange w:id="6547" w:author="Harry Shamoon" w:date="2015-03-05T19:28:00Z">
            <w:rPr/>
          </w:rPrChange>
        </w:rPr>
        <w:t>Jun</w:t>
      </w:r>
      <w:r w:rsidRPr="006C66CA">
        <w:rPr>
          <w:rFonts w:cs="Arial"/>
          <w:spacing w:val="-10"/>
          <w:rPrChange w:id="6548" w:author="Harry Shamoon" w:date="2015-03-05T19:28:00Z">
            <w:rPr>
              <w:spacing w:val="-10"/>
            </w:rPr>
          </w:rPrChange>
        </w:rPr>
        <w:t xml:space="preserve"> </w:t>
      </w:r>
      <w:r w:rsidRPr="006C66CA">
        <w:rPr>
          <w:rFonts w:cs="Arial"/>
          <w:rPrChange w:id="6549" w:author="Harry Shamoon" w:date="2015-03-05T19:28:00Z">
            <w:rPr/>
          </w:rPrChange>
        </w:rPr>
        <w:t>2010.</w:t>
      </w:r>
      <w:r w:rsidRPr="006C66CA">
        <w:rPr>
          <w:rFonts w:cs="Arial"/>
          <w:spacing w:val="-10"/>
          <w:rPrChange w:id="6550" w:author="Harry Shamoon" w:date="2015-03-05T19:28:00Z">
            <w:rPr>
              <w:spacing w:val="-10"/>
            </w:rPr>
          </w:rPrChange>
        </w:rPr>
        <w:t xml:space="preserve"> </w:t>
      </w:r>
      <w:r w:rsidRPr="006C66CA">
        <w:rPr>
          <w:rFonts w:cs="Arial"/>
          <w:rPrChange w:id="6551" w:author="Harry Shamoon" w:date="2015-03-05T19:28:00Z">
            <w:rPr/>
          </w:rPrChange>
        </w:rPr>
        <w:t>PMID:</w:t>
      </w:r>
      <w:r w:rsidRPr="006C66CA">
        <w:rPr>
          <w:rFonts w:cs="Arial"/>
          <w:spacing w:val="-10"/>
          <w:rPrChange w:id="6552" w:author="Harry Shamoon" w:date="2015-03-05T19:28:00Z">
            <w:rPr>
              <w:spacing w:val="-10"/>
            </w:rPr>
          </w:rPrChange>
        </w:rPr>
        <w:t xml:space="preserve"> </w:t>
      </w:r>
      <w:r w:rsidRPr="006C66CA">
        <w:rPr>
          <w:rFonts w:cs="Arial"/>
          <w:rPrChange w:id="6553" w:author="Harry Shamoon" w:date="2015-03-05T19:28:00Z">
            <w:rPr/>
          </w:rPrChange>
        </w:rPr>
        <w:t>20378235.</w:t>
      </w:r>
    </w:p>
    <w:p w14:paraId="6E473CC6" w14:textId="77777777" w:rsidR="00F731E7" w:rsidRPr="006C66CA" w:rsidRDefault="00082CF3">
      <w:pPr>
        <w:pStyle w:val="BodyText"/>
        <w:ind w:right="119" w:hanging="473"/>
        <w:jc w:val="both"/>
        <w:rPr>
          <w:rFonts w:cs="Arial"/>
          <w:rPrChange w:id="6554" w:author="Harry Shamoon" w:date="2015-03-05T19:28:00Z">
            <w:rPr/>
          </w:rPrChange>
        </w:rPr>
        <w:pPrChange w:id="6555" w:author="Harry Shamoon" w:date="2015-03-05T19:42:00Z">
          <w:pPr>
            <w:pStyle w:val="BodyText"/>
            <w:spacing w:line="268" w:lineRule="auto"/>
            <w:ind w:right="119" w:hanging="473"/>
            <w:jc w:val="both"/>
          </w:pPr>
        </w:pPrChange>
      </w:pPr>
      <w:r w:rsidRPr="006C66CA">
        <w:rPr>
          <w:rFonts w:cs="Arial"/>
          <w:rPrChange w:id="6556" w:author="Harry Shamoon" w:date="2015-03-05T19:28:00Z">
            <w:rPr/>
          </w:rPrChange>
        </w:rPr>
        <w:t xml:space="preserve">[12] </w:t>
      </w:r>
      <w:r w:rsidRPr="006C66CA">
        <w:rPr>
          <w:rFonts w:cs="Arial"/>
          <w:spacing w:val="-3"/>
          <w:rPrChange w:id="6557" w:author="Harry Shamoon" w:date="2015-03-05T19:28:00Z">
            <w:rPr>
              <w:spacing w:val="-3"/>
            </w:rPr>
          </w:rPrChange>
        </w:rPr>
        <w:t xml:space="preserve">B. B. </w:t>
      </w:r>
      <w:r w:rsidRPr="006C66CA">
        <w:rPr>
          <w:rFonts w:cs="Arial"/>
          <w:rPrChange w:id="6558" w:author="Harry Shamoon" w:date="2015-03-05T19:28:00Z">
            <w:rPr/>
          </w:rPrChange>
        </w:rPr>
        <w:t xml:space="preserve">Dean, </w:t>
      </w:r>
      <w:r w:rsidRPr="006C66CA">
        <w:rPr>
          <w:rFonts w:cs="Arial"/>
          <w:spacing w:val="-4"/>
          <w:rPrChange w:id="6559" w:author="Harry Shamoon" w:date="2015-03-05T19:28:00Z">
            <w:rPr>
              <w:spacing w:val="-4"/>
            </w:rPr>
          </w:rPrChange>
        </w:rPr>
        <w:t xml:space="preserve">J. </w:t>
      </w:r>
      <w:r w:rsidRPr="006C66CA">
        <w:rPr>
          <w:rFonts w:cs="Arial"/>
          <w:rPrChange w:id="6560" w:author="Harry Shamoon" w:date="2015-03-05T19:28:00Z">
            <w:rPr/>
          </w:rPrChange>
        </w:rPr>
        <w:t xml:space="preserve">Lam, </w:t>
      </w:r>
      <w:r w:rsidRPr="006C66CA">
        <w:rPr>
          <w:rFonts w:cs="Arial"/>
          <w:spacing w:val="-4"/>
          <w:rPrChange w:id="6561" w:author="Harry Shamoon" w:date="2015-03-05T19:28:00Z">
            <w:rPr>
              <w:spacing w:val="-4"/>
            </w:rPr>
          </w:rPrChange>
        </w:rPr>
        <w:t xml:space="preserve">J. </w:t>
      </w:r>
      <w:r w:rsidRPr="006C66CA">
        <w:rPr>
          <w:rFonts w:cs="Arial"/>
          <w:rPrChange w:id="6562" w:author="Harry Shamoon" w:date="2015-03-05T19:28:00Z">
            <w:rPr/>
          </w:rPrChange>
        </w:rPr>
        <w:t xml:space="preserve">L. </w:t>
      </w:r>
      <w:proofErr w:type="spellStart"/>
      <w:r w:rsidRPr="006C66CA">
        <w:rPr>
          <w:rFonts w:cs="Arial"/>
          <w:rPrChange w:id="6563" w:author="Harry Shamoon" w:date="2015-03-05T19:28:00Z">
            <w:rPr/>
          </w:rPrChange>
        </w:rPr>
        <w:t>Natoli</w:t>
      </w:r>
      <w:proofErr w:type="spellEnd"/>
      <w:r w:rsidRPr="006C66CA">
        <w:rPr>
          <w:rFonts w:cs="Arial"/>
          <w:rPrChange w:id="6564" w:author="Harry Shamoon" w:date="2015-03-05T19:28:00Z">
            <w:rPr/>
          </w:rPrChange>
        </w:rPr>
        <w:t xml:space="preserve">, Q. Butler, </w:t>
      </w:r>
      <w:r w:rsidRPr="006C66CA">
        <w:rPr>
          <w:rFonts w:cs="Arial"/>
          <w:spacing w:val="-9"/>
          <w:rPrChange w:id="6565" w:author="Harry Shamoon" w:date="2015-03-05T19:28:00Z">
            <w:rPr>
              <w:spacing w:val="-9"/>
            </w:rPr>
          </w:rPrChange>
        </w:rPr>
        <w:t xml:space="preserve">D. </w:t>
      </w:r>
      <w:r w:rsidRPr="006C66CA">
        <w:rPr>
          <w:rFonts w:cs="Arial"/>
          <w:rPrChange w:id="6566" w:author="Harry Shamoon" w:date="2015-03-05T19:28:00Z">
            <w:rPr/>
          </w:rPrChange>
        </w:rPr>
        <w:t xml:space="preserve">Aguilar, and R. </w:t>
      </w:r>
      <w:r w:rsidRPr="006C66CA">
        <w:rPr>
          <w:rFonts w:cs="Arial"/>
          <w:spacing w:val="-4"/>
          <w:rPrChange w:id="6567" w:author="Harry Shamoon" w:date="2015-03-05T19:28:00Z">
            <w:rPr>
              <w:spacing w:val="-4"/>
            </w:rPr>
          </w:rPrChange>
        </w:rPr>
        <w:t xml:space="preserve">J. </w:t>
      </w:r>
      <w:proofErr w:type="spellStart"/>
      <w:r w:rsidRPr="006C66CA">
        <w:rPr>
          <w:rFonts w:cs="Arial"/>
          <w:rPrChange w:id="6568" w:author="Harry Shamoon" w:date="2015-03-05T19:28:00Z">
            <w:rPr/>
          </w:rPrChange>
        </w:rPr>
        <w:t>Nordyke</w:t>
      </w:r>
      <w:proofErr w:type="spellEnd"/>
      <w:r w:rsidRPr="006C66CA">
        <w:rPr>
          <w:rFonts w:cs="Arial"/>
          <w:rPrChange w:id="6569" w:author="Harry Shamoon" w:date="2015-03-05T19:28:00Z">
            <w:rPr/>
          </w:rPrChange>
        </w:rPr>
        <w:t>. Review: use of electronic</w:t>
      </w:r>
      <w:r w:rsidRPr="006C66CA">
        <w:rPr>
          <w:rFonts w:cs="Arial"/>
          <w:spacing w:val="16"/>
          <w:rPrChange w:id="6570" w:author="Harry Shamoon" w:date="2015-03-05T19:28:00Z">
            <w:rPr>
              <w:spacing w:val="16"/>
            </w:rPr>
          </w:rPrChange>
        </w:rPr>
        <w:t xml:space="preserve"> </w:t>
      </w:r>
      <w:r w:rsidRPr="006C66CA">
        <w:rPr>
          <w:rFonts w:cs="Arial"/>
          <w:rPrChange w:id="6571" w:author="Harry Shamoon" w:date="2015-03-05T19:28:00Z">
            <w:rPr/>
          </w:rPrChange>
        </w:rPr>
        <w:t>medical</w:t>
      </w:r>
      <w:r w:rsidRPr="006C66CA">
        <w:rPr>
          <w:rFonts w:cs="Arial"/>
          <w:w w:val="99"/>
          <w:rPrChange w:id="6572" w:author="Harry Shamoon" w:date="2015-03-05T19:28:00Z">
            <w:rPr>
              <w:w w:val="99"/>
            </w:rPr>
          </w:rPrChange>
        </w:rPr>
        <w:t xml:space="preserve"> </w:t>
      </w:r>
      <w:r w:rsidRPr="006C66CA">
        <w:rPr>
          <w:rFonts w:cs="Arial"/>
          <w:rPrChange w:id="6573" w:author="Harry Shamoon" w:date="2015-03-05T19:28:00Z">
            <w:rPr/>
          </w:rPrChange>
        </w:rPr>
        <w:t xml:space="preserve">records </w:t>
      </w:r>
      <w:r w:rsidRPr="006C66CA">
        <w:rPr>
          <w:rFonts w:cs="Arial"/>
          <w:spacing w:val="-3"/>
          <w:rPrChange w:id="6574" w:author="Harry Shamoon" w:date="2015-03-05T19:28:00Z">
            <w:rPr>
              <w:spacing w:val="-3"/>
            </w:rPr>
          </w:rPrChange>
        </w:rPr>
        <w:t xml:space="preserve">for </w:t>
      </w:r>
      <w:r w:rsidRPr="006C66CA">
        <w:rPr>
          <w:rFonts w:cs="Arial"/>
          <w:rPrChange w:id="6575" w:author="Harry Shamoon" w:date="2015-03-05T19:28:00Z">
            <w:rPr/>
          </w:rPrChange>
        </w:rPr>
        <w:t xml:space="preserve">health outcomes research: a literature </w:t>
      </w:r>
      <w:r w:rsidRPr="006C66CA">
        <w:rPr>
          <w:rFonts w:cs="Arial"/>
          <w:spacing w:val="-5"/>
          <w:rPrChange w:id="6576" w:author="Harry Shamoon" w:date="2015-03-05T19:28:00Z">
            <w:rPr>
              <w:spacing w:val="-5"/>
            </w:rPr>
          </w:rPrChange>
        </w:rPr>
        <w:t xml:space="preserve">review. </w:t>
      </w:r>
      <w:r w:rsidRPr="006C66CA">
        <w:rPr>
          <w:rFonts w:cs="Arial"/>
          <w:i/>
        </w:rPr>
        <w:t>Med Care Res Rev</w:t>
      </w:r>
      <w:r w:rsidRPr="00FF4755">
        <w:rPr>
          <w:rFonts w:cs="Arial"/>
        </w:rPr>
        <w:t>, 66(6)</w:t>
      </w:r>
      <w:proofErr w:type="gramStart"/>
      <w:r w:rsidRPr="00FF4755">
        <w:rPr>
          <w:rFonts w:cs="Arial"/>
        </w:rPr>
        <w:t>:611</w:t>
      </w:r>
      <w:proofErr w:type="gramEnd"/>
      <w:r w:rsidRPr="00FF4755">
        <w:rPr>
          <w:rFonts w:cs="Arial"/>
        </w:rPr>
        <w:t>–638, Dec</w:t>
      </w:r>
      <w:r w:rsidRPr="008F496E">
        <w:rPr>
          <w:rFonts w:cs="Arial"/>
          <w:spacing w:val="21"/>
        </w:rPr>
        <w:t xml:space="preserve"> </w:t>
      </w:r>
      <w:r w:rsidRPr="008F496E">
        <w:rPr>
          <w:rFonts w:cs="Arial"/>
        </w:rPr>
        <w:t>2009.</w:t>
      </w:r>
      <w:r w:rsidRPr="006C66CA">
        <w:rPr>
          <w:rFonts w:cs="Arial"/>
          <w:w w:val="99"/>
          <w:rPrChange w:id="6577" w:author="Harry Shamoon" w:date="2015-03-05T19:28:00Z">
            <w:rPr>
              <w:w w:val="99"/>
            </w:rPr>
          </w:rPrChange>
        </w:rPr>
        <w:t xml:space="preserve"> </w:t>
      </w:r>
      <w:r w:rsidRPr="006C66CA">
        <w:rPr>
          <w:rFonts w:cs="Arial"/>
          <w:rPrChange w:id="6578" w:author="Harry Shamoon" w:date="2015-03-05T19:28:00Z">
            <w:rPr/>
          </w:rPrChange>
        </w:rPr>
        <w:t>PMID:</w:t>
      </w:r>
      <w:r w:rsidRPr="006C66CA">
        <w:rPr>
          <w:rFonts w:cs="Arial"/>
          <w:spacing w:val="-15"/>
          <w:rPrChange w:id="6579" w:author="Harry Shamoon" w:date="2015-03-05T19:28:00Z">
            <w:rPr>
              <w:spacing w:val="-15"/>
            </w:rPr>
          </w:rPrChange>
        </w:rPr>
        <w:t xml:space="preserve"> </w:t>
      </w:r>
      <w:r w:rsidRPr="006C66CA">
        <w:rPr>
          <w:rFonts w:cs="Arial"/>
          <w:rPrChange w:id="6580" w:author="Harry Shamoon" w:date="2015-03-05T19:28:00Z">
            <w:rPr/>
          </w:rPrChange>
        </w:rPr>
        <w:t>19279318.</w:t>
      </w:r>
    </w:p>
    <w:p w14:paraId="3DF36DF1" w14:textId="77777777" w:rsidR="00F731E7" w:rsidRPr="006C66CA" w:rsidRDefault="00082CF3">
      <w:pPr>
        <w:pStyle w:val="BodyText"/>
        <w:ind w:left="107" w:right="107"/>
        <w:jc w:val="both"/>
        <w:rPr>
          <w:rFonts w:cs="Arial"/>
          <w:rPrChange w:id="6581" w:author="Harry Shamoon" w:date="2015-03-05T19:28:00Z">
            <w:rPr/>
          </w:rPrChange>
        </w:rPr>
        <w:pPrChange w:id="6582" w:author="Harry Shamoon" w:date="2015-03-05T19:42:00Z">
          <w:pPr>
            <w:pStyle w:val="BodyText"/>
            <w:ind w:left="107" w:right="107"/>
            <w:jc w:val="center"/>
          </w:pPr>
        </w:pPrChange>
      </w:pPr>
      <w:r w:rsidRPr="006C66CA">
        <w:rPr>
          <w:rFonts w:cs="Arial"/>
          <w:rPrChange w:id="6583" w:author="Harry Shamoon" w:date="2015-03-05T19:28:00Z">
            <w:rPr/>
          </w:rPrChange>
        </w:rPr>
        <w:t>[13]</w:t>
      </w:r>
      <w:r w:rsidRPr="006C66CA">
        <w:rPr>
          <w:rFonts w:cs="Arial"/>
          <w:spacing w:val="38"/>
          <w:rPrChange w:id="6584" w:author="Harry Shamoon" w:date="2015-03-05T19:28:00Z">
            <w:rPr>
              <w:spacing w:val="38"/>
            </w:rPr>
          </w:rPrChange>
        </w:rPr>
        <w:t xml:space="preserve"> </w:t>
      </w:r>
      <w:r w:rsidRPr="006C66CA">
        <w:rPr>
          <w:rFonts w:cs="Arial"/>
          <w:rPrChange w:id="6585" w:author="Harry Shamoon" w:date="2015-03-05T19:28:00Z">
            <w:rPr/>
          </w:rPrChange>
        </w:rPr>
        <w:t>R.</w:t>
      </w:r>
      <w:r w:rsidRPr="006C66CA">
        <w:rPr>
          <w:rFonts w:cs="Arial"/>
          <w:spacing w:val="-18"/>
          <w:rPrChange w:id="6586" w:author="Harry Shamoon" w:date="2015-03-05T19:28:00Z">
            <w:rPr>
              <w:spacing w:val="-18"/>
            </w:rPr>
          </w:rPrChange>
        </w:rPr>
        <w:t xml:space="preserve"> </w:t>
      </w:r>
      <w:proofErr w:type="spellStart"/>
      <w:r w:rsidRPr="006C66CA">
        <w:rPr>
          <w:rFonts w:cs="Arial"/>
          <w:rPrChange w:id="6587" w:author="Harry Shamoon" w:date="2015-03-05T19:28:00Z">
            <w:rPr/>
          </w:rPrChange>
        </w:rPr>
        <w:t>Amarasingham</w:t>
      </w:r>
      <w:proofErr w:type="spellEnd"/>
      <w:r w:rsidRPr="006C66CA">
        <w:rPr>
          <w:rFonts w:cs="Arial"/>
          <w:rPrChange w:id="6588" w:author="Harry Shamoon" w:date="2015-03-05T19:28:00Z">
            <w:rPr/>
          </w:rPrChange>
        </w:rPr>
        <w:t>,</w:t>
      </w:r>
      <w:r w:rsidRPr="006C66CA">
        <w:rPr>
          <w:rFonts w:cs="Arial"/>
          <w:spacing w:val="-16"/>
          <w:rPrChange w:id="6589" w:author="Harry Shamoon" w:date="2015-03-05T19:28:00Z">
            <w:rPr>
              <w:spacing w:val="-16"/>
            </w:rPr>
          </w:rPrChange>
        </w:rPr>
        <w:t xml:space="preserve"> </w:t>
      </w:r>
      <w:r w:rsidRPr="006C66CA">
        <w:rPr>
          <w:rFonts w:cs="Arial"/>
          <w:spacing w:val="-3"/>
          <w:rPrChange w:id="6590" w:author="Harry Shamoon" w:date="2015-03-05T19:28:00Z">
            <w:rPr>
              <w:spacing w:val="-3"/>
            </w:rPr>
          </w:rPrChange>
        </w:rPr>
        <w:t>B.</w:t>
      </w:r>
      <w:r w:rsidRPr="006C66CA">
        <w:rPr>
          <w:rFonts w:cs="Arial"/>
          <w:spacing w:val="-18"/>
          <w:rPrChange w:id="6591" w:author="Harry Shamoon" w:date="2015-03-05T19:28:00Z">
            <w:rPr>
              <w:spacing w:val="-18"/>
            </w:rPr>
          </w:rPrChange>
        </w:rPr>
        <w:t xml:space="preserve"> </w:t>
      </w:r>
      <w:r w:rsidRPr="006C66CA">
        <w:rPr>
          <w:rFonts w:cs="Arial"/>
          <w:spacing w:val="-4"/>
          <w:rPrChange w:id="6592" w:author="Harry Shamoon" w:date="2015-03-05T19:28:00Z">
            <w:rPr>
              <w:spacing w:val="-4"/>
            </w:rPr>
          </w:rPrChange>
        </w:rPr>
        <w:t>J.</w:t>
      </w:r>
      <w:r w:rsidRPr="006C66CA">
        <w:rPr>
          <w:rFonts w:cs="Arial"/>
          <w:spacing w:val="-18"/>
          <w:rPrChange w:id="6593" w:author="Harry Shamoon" w:date="2015-03-05T19:28:00Z">
            <w:rPr>
              <w:spacing w:val="-18"/>
            </w:rPr>
          </w:rPrChange>
        </w:rPr>
        <w:t xml:space="preserve"> </w:t>
      </w:r>
      <w:r w:rsidRPr="006C66CA">
        <w:rPr>
          <w:rFonts w:cs="Arial"/>
          <w:rPrChange w:id="6594" w:author="Harry Shamoon" w:date="2015-03-05T19:28:00Z">
            <w:rPr/>
          </w:rPrChange>
        </w:rPr>
        <w:t>Moore,</w:t>
      </w:r>
      <w:r w:rsidRPr="006C66CA">
        <w:rPr>
          <w:rFonts w:cs="Arial"/>
          <w:spacing w:val="-16"/>
          <w:rPrChange w:id="6595" w:author="Harry Shamoon" w:date="2015-03-05T19:28:00Z">
            <w:rPr>
              <w:spacing w:val="-16"/>
            </w:rPr>
          </w:rPrChange>
        </w:rPr>
        <w:t xml:space="preserve"> Y.</w:t>
      </w:r>
      <w:r w:rsidRPr="006C66CA">
        <w:rPr>
          <w:rFonts w:cs="Arial"/>
          <w:spacing w:val="-18"/>
          <w:rPrChange w:id="6596" w:author="Harry Shamoon" w:date="2015-03-05T19:28:00Z">
            <w:rPr>
              <w:spacing w:val="-18"/>
            </w:rPr>
          </w:rPrChange>
        </w:rPr>
        <w:t xml:space="preserve"> </w:t>
      </w:r>
      <w:r w:rsidRPr="006C66CA">
        <w:rPr>
          <w:rFonts w:cs="Arial"/>
          <w:spacing w:val="-21"/>
          <w:rPrChange w:id="6597" w:author="Harry Shamoon" w:date="2015-03-05T19:28:00Z">
            <w:rPr>
              <w:spacing w:val="-21"/>
            </w:rPr>
          </w:rPrChange>
        </w:rPr>
        <w:t>P.</w:t>
      </w:r>
      <w:r w:rsidRPr="006C66CA">
        <w:rPr>
          <w:rFonts w:cs="Arial"/>
          <w:spacing w:val="-18"/>
          <w:rPrChange w:id="6598" w:author="Harry Shamoon" w:date="2015-03-05T19:28:00Z">
            <w:rPr>
              <w:spacing w:val="-18"/>
            </w:rPr>
          </w:rPrChange>
        </w:rPr>
        <w:t xml:space="preserve"> </w:t>
      </w:r>
      <w:proofErr w:type="spellStart"/>
      <w:r w:rsidRPr="006C66CA">
        <w:rPr>
          <w:rFonts w:cs="Arial"/>
          <w:spacing w:val="-5"/>
          <w:rPrChange w:id="6599" w:author="Harry Shamoon" w:date="2015-03-05T19:28:00Z">
            <w:rPr>
              <w:spacing w:val="-5"/>
            </w:rPr>
          </w:rPrChange>
        </w:rPr>
        <w:t>Tabak</w:t>
      </w:r>
      <w:proofErr w:type="spellEnd"/>
      <w:r w:rsidRPr="006C66CA">
        <w:rPr>
          <w:rFonts w:cs="Arial"/>
          <w:spacing w:val="-5"/>
          <w:rPrChange w:id="6600" w:author="Harry Shamoon" w:date="2015-03-05T19:28:00Z">
            <w:rPr>
              <w:spacing w:val="-5"/>
            </w:rPr>
          </w:rPrChange>
        </w:rPr>
        <w:t>,</w:t>
      </w:r>
      <w:r w:rsidRPr="006C66CA">
        <w:rPr>
          <w:rFonts w:cs="Arial"/>
          <w:spacing w:val="-16"/>
          <w:rPrChange w:id="6601" w:author="Harry Shamoon" w:date="2015-03-05T19:28:00Z">
            <w:rPr>
              <w:spacing w:val="-16"/>
            </w:rPr>
          </w:rPrChange>
        </w:rPr>
        <w:t xml:space="preserve"> </w:t>
      </w:r>
      <w:r w:rsidRPr="006C66CA">
        <w:rPr>
          <w:rFonts w:cs="Arial"/>
          <w:rPrChange w:id="6602" w:author="Harry Shamoon" w:date="2015-03-05T19:28:00Z">
            <w:rPr/>
          </w:rPrChange>
        </w:rPr>
        <w:t>M.</w:t>
      </w:r>
      <w:r w:rsidRPr="006C66CA">
        <w:rPr>
          <w:rFonts w:cs="Arial"/>
          <w:spacing w:val="-18"/>
          <w:rPrChange w:id="6603" w:author="Harry Shamoon" w:date="2015-03-05T19:28:00Z">
            <w:rPr>
              <w:spacing w:val="-18"/>
            </w:rPr>
          </w:rPrChange>
        </w:rPr>
        <w:t xml:space="preserve"> </w:t>
      </w:r>
      <w:r w:rsidRPr="006C66CA">
        <w:rPr>
          <w:rFonts w:cs="Arial"/>
          <w:rPrChange w:id="6604" w:author="Harry Shamoon" w:date="2015-03-05T19:28:00Z">
            <w:rPr/>
          </w:rPrChange>
        </w:rPr>
        <w:t>H.</w:t>
      </w:r>
      <w:r w:rsidRPr="006C66CA">
        <w:rPr>
          <w:rFonts w:cs="Arial"/>
          <w:spacing w:val="-18"/>
          <w:rPrChange w:id="6605" w:author="Harry Shamoon" w:date="2015-03-05T19:28:00Z">
            <w:rPr>
              <w:spacing w:val="-18"/>
            </w:rPr>
          </w:rPrChange>
        </w:rPr>
        <w:t xml:space="preserve"> </w:t>
      </w:r>
      <w:proofErr w:type="spellStart"/>
      <w:r w:rsidRPr="006C66CA">
        <w:rPr>
          <w:rFonts w:cs="Arial"/>
          <w:rPrChange w:id="6606" w:author="Harry Shamoon" w:date="2015-03-05T19:28:00Z">
            <w:rPr/>
          </w:rPrChange>
        </w:rPr>
        <w:t>Drazner</w:t>
      </w:r>
      <w:proofErr w:type="spellEnd"/>
      <w:r w:rsidRPr="006C66CA">
        <w:rPr>
          <w:rFonts w:cs="Arial"/>
          <w:rPrChange w:id="6607" w:author="Harry Shamoon" w:date="2015-03-05T19:28:00Z">
            <w:rPr/>
          </w:rPrChange>
        </w:rPr>
        <w:t>,</w:t>
      </w:r>
      <w:r w:rsidRPr="006C66CA">
        <w:rPr>
          <w:rFonts w:cs="Arial"/>
          <w:spacing w:val="-16"/>
          <w:rPrChange w:id="6608" w:author="Harry Shamoon" w:date="2015-03-05T19:28:00Z">
            <w:rPr>
              <w:spacing w:val="-16"/>
            </w:rPr>
          </w:rPrChange>
        </w:rPr>
        <w:t xml:space="preserve"> </w:t>
      </w:r>
      <w:r w:rsidRPr="006C66CA">
        <w:rPr>
          <w:rFonts w:cs="Arial"/>
          <w:spacing w:val="-4"/>
          <w:rPrChange w:id="6609" w:author="Harry Shamoon" w:date="2015-03-05T19:28:00Z">
            <w:rPr>
              <w:spacing w:val="-4"/>
            </w:rPr>
          </w:rPrChange>
        </w:rPr>
        <w:t>C.</w:t>
      </w:r>
      <w:r w:rsidRPr="006C66CA">
        <w:rPr>
          <w:rFonts w:cs="Arial"/>
          <w:spacing w:val="-18"/>
          <w:rPrChange w:id="6610" w:author="Harry Shamoon" w:date="2015-03-05T19:28:00Z">
            <w:rPr>
              <w:spacing w:val="-18"/>
            </w:rPr>
          </w:rPrChange>
        </w:rPr>
        <w:t xml:space="preserve"> </w:t>
      </w:r>
      <w:r w:rsidRPr="006C66CA">
        <w:rPr>
          <w:rFonts w:cs="Arial"/>
          <w:rPrChange w:id="6611" w:author="Harry Shamoon" w:date="2015-03-05T19:28:00Z">
            <w:rPr/>
          </w:rPrChange>
        </w:rPr>
        <w:t>A.</w:t>
      </w:r>
      <w:r w:rsidRPr="006C66CA">
        <w:rPr>
          <w:rFonts w:cs="Arial"/>
          <w:spacing w:val="-18"/>
          <w:rPrChange w:id="6612" w:author="Harry Shamoon" w:date="2015-03-05T19:28:00Z">
            <w:rPr>
              <w:spacing w:val="-18"/>
            </w:rPr>
          </w:rPrChange>
        </w:rPr>
        <w:t xml:space="preserve"> </w:t>
      </w:r>
      <w:r w:rsidRPr="006C66CA">
        <w:rPr>
          <w:rFonts w:cs="Arial"/>
          <w:rPrChange w:id="6613" w:author="Harry Shamoon" w:date="2015-03-05T19:28:00Z">
            <w:rPr/>
          </w:rPrChange>
        </w:rPr>
        <w:t>Clark,</w:t>
      </w:r>
      <w:r w:rsidRPr="006C66CA">
        <w:rPr>
          <w:rFonts w:cs="Arial"/>
          <w:spacing w:val="-16"/>
          <w:rPrChange w:id="6614" w:author="Harry Shamoon" w:date="2015-03-05T19:28:00Z">
            <w:rPr>
              <w:spacing w:val="-16"/>
            </w:rPr>
          </w:rPrChange>
        </w:rPr>
        <w:t xml:space="preserve"> </w:t>
      </w:r>
      <w:r w:rsidRPr="006C66CA">
        <w:rPr>
          <w:rFonts w:cs="Arial"/>
          <w:spacing w:val="-3"/>
          <w:rPrChange w:id="6615" w:author="Harry Shamoon" w:date="2015-03-05T19:28:00Z">
            <w:rPr>
              <w:spacing w:val="-3"/>
            </w:rPr>
          </w:rPrChange>
        </w:rPr>
        <w:t>S.</w:t>
      </w:r>
      <w:r w:rsidRPr="006C66CA">
        <w:rPr>
          <w:rFonts w:cs="Arial"/>
          <w:spacing w:val="-18"/>
          <w:rPrChange w:id="6616" w:author="Harry Shamoon" w:date="2015-03-05T19:28:00Z">
            <w:rPr>
              <w:spacing w:val="-18"/>
            </w:rPr>
          </w:rPrChange>
        </w:rPr>
        <w:t xml:space="preserve"> </w:t>
      </w:r>
      <w:r w:rsidRPr="006C66CA">
        <w:rPr>
          <w:rFonts w:cs="Arial"/>
          <w:rPrChange w:id="6617" w:author="Harry Shamoon" w:date="2015-03-05T19:28:00Z">
            <w:rPr/>
          </w:rPrChange>
        </w:rPr>
        <w:t>Zhang,</w:t>
      </w:r>
      <w:r w:rsidRPr="006C66CA">
        <w:rPr>
          <w:rFonts w:cs="Arial"/>
          <w:spacing w:val="-16"/>
          <w:rPrChange w:id="6618" w:author="Harry Shamoon" w:date="2015-03-05T19:28:00Z">
            <w:rPr>
              <w:spacing w:val="-16"/>
            </w:rPr>
          </w:rPrChange>
        </w:rPr>
        <w:t xml:space="preserve"> </w:t>
      </w:r>
      <w:r w:rsidRPr="006C66CA">
        <w:rPr>
          <w:rFonts w:cs="Arial"/>
          <w:spacing w:val="-10"/>
          <w:rPrChange w:id="6619" w:author="Harry Shamoon" w:date="2015-03-05T19:28:00Z">
            <w:rPr>
              <w:spacing w:val="-10"/>
            </w:rPr>
          </w:rPrChange>
        </w:rPr>
        <w:t>W.</w:t>
      </w:r>
      <w:r w:rsidRPr="006C66CA">
        <w:rPr>
          <w:rFonts w:cs="Arial"/>
          <w:spacing w:val="-18"/>
          <w:rPrChange w:id="6620" w:author="Harry Shamoon" w:date="2015-03-05T19:28:00Z">
            <w:rPr>
              <w:spacing w:val="-18"/>
            </w:rPr>
          </w:rPrChange>
        </w:rPr>
        <w:t xml:space="preserve"> </w:t>
      </w:r>
      <w:r w:rsidRPr="006C66CA">
        <w:rPr>
          <w:rFonts w:cs="Arial"/>
          <w:rPrChange w:id="6621" w:author="Harry Shamoon" w:date="2015-03-05T19:28:00Z">
            <w:rPr/>
          </w:rPrChange>
        </w:rPr>
        <w:t>G.</w:t>
      </w:r>
      <w:r w:rsidRPr="006C66CA">
        <w:rPr>
          <w:rFonts w:cs="Arial"/>
          <w:spacing w:val="-18"/>
          <w:rPrChange w:id="6622" w:author="Harry Shamoon" w:date="2015-03-05T19:28:00Z">
            <w:rPr>
              <w:spacing w:val="-18"/>
            </w:rPr>
          </w:rPrChange>
        </w:rPr>
        <w:t xml:space="preserve"> </w:t>
      </w:r>
      <w:r w:rsidRPr="006C66CA">
        <w:rPr>
          <w:rFonts w:cs="Arial"/>
          <w:rPrChange w:id="6623" w:author="Harry Shamoon" w:date="2015-03-05T19:28:00Z">
            <w:rPr/>
          </w:rPrChange>
        </w:rPr>
        <w:t>Reed,</w:t>
      </w:r>
      <w:r w:rsidRPr="006C66CA">
        <w:rPr>
          <w:rFonts w:cs="Arial"/>
          <w:spacing w:val="-16"/>
          <w:rPrChange w:id="6624" w:author="Harry Shamoon" w:date="2015-03-05T19:28:00Z">
            <w:rPr>
              <w:spacing w:val="-16"/>
            </w:rPr>
          </w:rPrChange>
        </w:rPr>
        <w:t xml:space="preserve"> </w:t>
      </w:r>
      <w:r w:rsidRPr="006C66CA">
        <w:rPr>
          <w:rFonts w:cs="Arial"/>
          <w:spacing w:val="-14"/>
          <w:rPrChange w:id="6625" w:author="Harry Shamoon" w:date="2015-03-05T19:28:00Z">
            <w:rPr>
              <w:spacing w:val="-14"/>
            </w:rPr>
          </w:rPrChange>
        </w:rPr>
        <w:t>T.</w:t>
      </w:r>
      <w:r w:rsidRPr="006C66CA">
        <w:rPr>
          <w:rFonts w:cs="Arial"/>
          <w:spacing w:val="-18"/>
          <w:rPrChange w:id="6626" w:author="Harry Shamoon" w:date="2015-03-05T19:28:00Z">
            <w:rPr>
              <w:spacing w:val="-18"/>
            </w:rPr>
          </w:rPrChange>
        </w:rPr>
        <w:t xml:space="preserve"> </w:t>
      </w:r>
      <w:r w:rsidRPr="006C66CA">
        <w:rPr>
          <w:rFonts w:cs="Arial"/>
          <w:spacing w:val="-3"/>
          <w:rPrChange w:id="6627" w:author="Harry Shamoon" w:date="2015-03-05T19:28:00Z">
            <w:rPr>
              <w:spacing w:val="-3"/>
            </w:rPr>
          </w:rPrChange>
        </w:rPr>
        <w:t>S.</w:t>
      </w:r>
      <w:r w:rsidRPr="006C66CA">
        <w:rPr>
          <w:rFonts w:cs="Arial"/>
          <w:spacing w:val="-18"/>
          <w:rPrChange w:id="6628" w:author="Harry Shamoon" w:date="2015-03-05T19:28:00Z">
            <w:rPr>
              <w:spacing w:val="-18"/>
            </w:rPr>
          </w:rPrChange>
        </w:rPr>
        <w:t xml:space="preserve"> </w:t>
      </w:r>
      <w:r w:rsidRPr="006C66CA">
        <w:rPr>
          <w:rFonts w:cs="Arial"/>
          <w:rPrChange w:id="6629" w:author="Harry Shamoon" w:date="2015-03-05T19:28:00Z">
            <w:rPr/>
          </w:rPrChange>
        </w:rPr>
        <w:t>Swanson,</w:t>
      </w:r>
    </w:p>
    <w:p w14:paraId="3ECD93B0" w14:textId="77777777" w:rsidR="00F731E7" w:rsidRPr="006C66CA" w:rsidRDefault="00082CF3">
      <w:pPr>
        <w:pStyle w:val="BodyText"/>
        <w:spacing w:before="31"/>
        <w:ind w:right="119"/>
        <w:jc w:val="both"/>
        <w:rPr>
          <w:rFonts w:cs="Arial"/>
          <w:rPrChange w:id="6630" w:author="Harry Shamoon" w:date="2015-03-05T19:28:00Z">
            <w:rPr/>
          </w:rPrChange>
        </w:rPr>
        <w:pPrChange w:id="6631" w:author="Harry Shamoon" w:date="2015-03-05T19:42:00Z">
          <w:pPr>
            <w:pStyle w:val="BodyText"/>
            <w:spacing w:before="31" w:line="268" w:lineRule="auto"/>
            <w:ind w:right="119"/>
            <w:jc w:val="both"/>
          </w:pPr>
        </w:pPrChange>
      </w:pPr>
      <w:r w:rsidRPr="006C66CA">
        <w:rPr>
          <w:rFonts w:cs="Arial"/>
          <w:spacing w:val="-16"/>
          <w:rPrChange w:id="6632" w:author="Harry Shamoon" w:date="2015-03-05T19:28:00Z">
            <w:rPr>
              <w:spacing w:val="-16"/>
            </w:rPr>
          </w:rPrChange>
        </w:rPr>
        <w:t xml:space="preserve">Y. </w:t>
      </w:r>
      <w:r w:rsidRPr="006C66CA">
        <w:rPr>
          <w:rFonts w:cs="Arial"/>
          <w:rPrChange w:id="6633" w:author="Harry Shamoon" w:date="2015-03-05T19:28:00Z">
            <w:rPr/>
          </w:rPrChange>
        </w:rPr>
        <w:t xml:space="preserve">Ma, and E. A. </w:t>
      </w:r>
      <w:proofErr w:type="spellStart"/>
      <w:r w:rsidRPr="006C66CA">
        <w:rPr>
          <w:rFonts w:cs="Arial"/>
          <w:rPrChange w:id="6634" w:author="Harry Shamoon" w:date="2015-03-05T19:28:00Z">
            <w:rPr/>
          </w:rPrChange>
        </w:rPr>
        <w:t>Halm</w:t>
      </w:r>
      <w:proofErr w:type="spellEnd"/>
      <w:r w:rsidRPr="006C66CA">
        <w:rPr>
          <w:rFonts w:cs="Arial"/>
          <w:rPrChange w:id="6635" w:author="Harry Shamoon" w:date="2015-03-05T19:28:00Z">
            <w:rPr/>
          </w:rPrChange>
        </w:rPr>
        <w:t xml:space="preserve">. An automated model to identify heart failure patients at risk </w:t>
      </w:r>
      <w:r w:rsidRPr="006C66CA">
        <w:rPr>
          <w:rFonts w:cs="Arial"/>
          <w:spacing w:val="-3"/>
          <w:rPrChange w:id="6636" w:author="Harry Shamoon" w:date="2015-03-05T19:28:00Z">
            <w:rPr>
              <w:spacing w:val="-3"/>
            </w:rPr>
          </w:rPrChange>
        </w:rPr>
        <w:t xml:space="preserve">for </w:t>
      </w:r>
      <w:r w:rsidRPr="006C66CA">
        <w:rPr>
          <w:rFonts w:cs="Arial"/>
          <w:rPrChange w:id="6637" w:author="Harry Shamoon" w:date="2015-03-05T19:28:00Z">
            <w:rPr/>
          </w:rPrChange>
        </w:rPr>
        <w:t>30-day</w:t>
      </w:r>
      <w:r w:rsidRPr="006C66CA">
        <w:rPr>
          <w:rFonts w:cs="Arial"/>
          <w:spacing w:val="-13"/>
          <w:rPrChange w:id="6638" w:author="Harry Shamoon" w:date="2015-03-05T19:28:00Z">
            <w:rPr>
              <w:spacing w:val="-13"/>
            </w:rPr>
          </w:rPrChange>
        </w:rPr>
        <w:t xml:space="preserve"> </w:t>
      </w:r>
      <w:r w:rsidRPr="006C66CA">
        <w:rPr>
          <w:rFonts w:cs="Arial"/>
          <w:rPrChange w:id="6639" w:author="Harry Shamoon" w:date="2015-03-05T19:28:00Z">
            <w:rPr/>
          </w:rPrChange>
        </w:rPr>
        <w:t>readmission</w:t>
      </w:r>
      <w:r w:rsidRPr="006C66CA">
        <w:rPr>
          <w:rFonts w:cs="Arial"/>
          <w:w w:val="99"/>
          <w:rPrChange w:id="6640" w:author="Harry Shamoon" w:date="2015-03-05T19:28:00Z">
            <w:rPr>
              <w:w w:val="99"/>
            </w:rPr>
          </w:rPrChange>
        </w:rPr>
        <w:t xml:space="preserve"> </w:t>
      </w:r>
      <w:r w:rsidRPr="006C66CA">
        <w:rPr>
          <w:rFonts w:cs="Arial"/>
          <w:rPrChange w:id="6641" w:author="Harry Shamoon" w:date="2015-03-05T19:28:00Z">
            <w:rPr/>
          </w:rPrChange>
        </w:rPr>
        <w:t>or</w:t>
      </w:r>
      <w:r w:rsidRPr="006C66CA">
        <w:rPr>
          <w:rFonts w:cs="Arial"/>
          <w:spacing w:val="-7"/>
          <w:rPrChange w:id="6642" w:author="Harry Shamoon" w:date="2015-03-05T19:28:00Z">
            <w:rPr>
              <w:spacing w:val="-7"/>
            </w:rPr>
          </w:rPrChange>
        </w:rPr>
        <w:t xml:space="preserve"> </w:t>
      </w:r>
      <w:r w:rsidRPr="006C66CA">
        <w:rPr>
          <w:rFonts w:cs="Arial"/>
          <w:rPrChange w:id="6643" w:author="Harry Shamoon" w:date="2015-03-05T19:28:00Z">
            <w:rPr/>
          </w:rPrChange>
        </w:rPr>
        <w:t>death</w:t>
      </w:r>
      <w:r w:rsidRPr="006C66CA">
        <w:rPr>
          <w:rFonts w:cs="Arial"/>
          <w:spacing w:val="-7"/>
          <w:rPrChange w:id="6644" w:author="Harry Shamoon" w:date="2015-03-05T19:28:00Z">
            <w:rPr>
              <w:spacing w:val="-7"/>
            </w:rPr>
          </w:rPrChange>
        </w:rPr>
        <w:t xml:space="preserve"> </w:t>
      </w:r>
      <w:r w:rsidRPr="006C66CA">
        <w:rPr>
          <w:rFonts w:cs="Arial"/>
          <w:rPrChange w:id="6645" w:author="Harry Shamoon" w:date="2015-03-05T19:28:00Z">
            <w:rPr/>
          </w:rPrChange>
        </w:rPr>
        <w:t>using</w:t>
      </w:r>
      <w:r w:rsidRPr="006C66CA">
        <w:rPr>
          <w:rFonts w:cs="Arial"/>
          <w:spacing w:val="-7"/>
          <w:rPrChange w:id="6646" w:author="Harry Shamoon" w:date="2015-03-05T19:28:00Z">
            <w:rPr>
              <w:spacing w:val="-7"/>
            </w:rPr>
          </w:rPrChange>
        </w:rPr>
        <w:t xml:space="preserve"> </w:t>
      </w:r>
      <w:r w:rsidRPr="006C66CA">
        <w:rPr>
          <w:rFonts w:cs="Arial"/>
          <w:rPrChange w:id="6647" w:author="Harry Shamoon" w:date="2015-03-05T19:28:00Z">
            <w:rPr/>
          </w:rPrChange>
        </w:rPr>
        <w:t>electronic</w:t>
      </w:r>
      <w:r w:rsidRPr="006C66CA">
        <w:rPr>
          <w:rFonts w:cs="Arial"/>
          <w:spacing w:val="-7"/>
          <w:rPrChange w:id="6648" w:author="Harry Shamoon" w:date="2015-03-05T19:28:00Z">
            <w:rPr>
              <w:spacing w:val="-7"/>
            </w:rPr>
          </w:rPrChange>
        </w:rPr>
        <w:t xml:space="preserve"> </w:t>
      </w:r>
      <w:r w:rsidRPr="006C66CA">
        <w:rPr>
          <w:rFonts w:cs="Arial"/>
          <w:rPrChange w:id="6649" w:author="Harry Shamoon" w:date="2015-03-05T19:28:00Z">
            <w:rPr/>
          </w:rPrChange>
        </w:rPr>
        <w:t>medical</w:t>
      </w:r>
      <w:r w:rsidRPr="006C66CA">
        <w:rPr>
          <w:rFonts w:cs="Arial"/>
          <w:spacing w:val="-7"/>
          <w:rPrChange w:id="6650" w:author="Harry Shamoon" w:date="2015-03-05T19:28:00Z">
            <w:rPr>
              <w:spacing w:val="-7"/>
            </w:rPr>
          </w:rPrChange>
        </w:rPr>
        <w:t xml:space="preserve"> </w:t>
      </w:r>
      <w:r w:rsidRPr="006C66CA">
        <w:rPr>
          <w:rFonts w:cs="Arial"/>
          <w:rPrChange w:id="6651" w:author="Harry Shamoon" w:date="2015-03-05T19:28:00Z">
            <w:rPr/>
          </w:rPrChange>
        </w:rPr>
        <w:t>record</w:t>
      </w:r>
      <w:r w:rsidRPr="006C66CA">
        <w:rPr>
          <w:rFonts w:cs="Arial"/>
          <w:spacing w:val="-7"/>
          <w:rPrChange w:id="6652" w:author="Harry Shamoon" w:date="2015-03-05T19:28:00Z">
            <w:rPr>
              <w:spacing w:val="-7"/>
            </w:rPr>
          </w:rPrChange>
        </w:rPr>
        <w:t xml:space="preserve"> </w:t>
      </w:r>
      <w:r w:rsidRPr="006C66CA">
        <w:rPr>
          <w:rFonts w:cs="Arial"/>
          <w:rPrChange w:id="6653" w:author="Harry Shamoon" w:date="2015-03-05T19:28:00Z">
            <w:rPr/>
          </w:rPrChange>
        </w:rPr>
        <w:t>data.</w:t>
      </w:r>
      <w:r w:rsidRPr="006C66CA">
        <w:rPr>
          <w:rFonts w:cs="Arial"/>
          <w:spacing w:val="14"/>
          <w:rPrChange w:id="6654" w:author="Harry Shamoon" w:date="2015-03-05T19:28:00Z">
            <w:rPr>
              <w:spacing w:val="14"/>
            </w:rPr>
          </w:rPrChange>
        </w:rPr>
        <w:t xml:space="preserve"> </w:t>
      </w:r>
      <w:r w:rsidRPr="006C66CA">
        <w:rPr>
          <w:rFonts w:cs="Arial"/>
          <w:i/>
        </w:rPr>
        <w:t>Med</w:t>
      </w:r>
      <w:r w:rsidRPr="006C66CA">
        <w:rPr>
          <w:rFonts w:cs="Arial"/>
          <w:i/>
          <w:spacing w:val="-7"/>
        </w:rPr>
        <w:t xml:space="preserve"> </w:t>
      </w:r>
      <w:r w:rsidRPr="006C66CA">
        <w:rPr>
          <w:rFonts w:cs="Arial"/>
          <w:i/>
        </w:rPr>
        <w:t>Care</w:t>
      </w:r>
      <w:r w:rsidRPr="00FF4755">
        <w:rPr>
          <w:rFonts w:cs="Arial"/>
        </w:rPr>
        <w:t>,</w:t>
      </w:r>
      <w:r w:rsidRPr="008F496E">
        <w:rPr>
          <w:rFonts w:cs="Arial"/>
          <w:spacing w:val="-7"/>
        </w:rPr>
        <w:t xml:space="preserve"> </w:t>
      </w:r>
      <w:r w:rsidRPr="008F496E">
        <w:rPr>
          <w:rFonts w:cs="Arial"/>
        </w:rPr>
        <w:t>48(11)</w:t>
      </w:r>
      <w:proofErr w:type="gramStart"/>
      <w:r w:rsidRPr="008F496E">
        <w:rPr>
          <w:rFonts w:cs="Arial"/>
        </w:rPr>
        <w:t>:981</w:t>
      </w:r>
      <w:proofErr w:type="gramEnd"/>
      <w:r w:rsidRPr="008F496E">
        <w:rPr>
          <w:rFonts w:cs="Arial"/>
        </w:rPr>
        <w:t>–988,</w:t>
      </w:r>
      <w:r w:rsidRPr="006C66CA">
        <w:rPr>
          <w:rFonts w:cs="Arial"/>
          <w:spacing w:val="-7"/>
          <w:rPrChange w:id="6655" w:author="Harry Shamoon" w:date="2015-03-05T19:28:00Z">
            <w:rPr>
              <w:spacing w:val="-7"/>
            </w:rPr>
          </w:rPrChange>
        </w:rPr>
        <w:t xml:space="preserve"> </w:t>
      </w:r>
      <w:r w:rsidRPr="006C66CA">
        <w:rPr>
          <w:rFonts w:cs="Arial"/>
          <w:rPrChange w:id="6656" w:author="Harry Shamoon" w:date="2015-03-05T19:28:00Z">
            <w:rPr/>
          </w:rPrChange>
        </w:rPr>
        <w:t>Nov</w:t>
      </w:r>
      <w:r w:rsidRPr="006C66CA">
        <w:rPr>
          <w:rFonts w:cs="Arial"/>
          <w:spacing w:val="-7"/>
          <w:rPrChange w:id="6657" w:author="Harry Shamoon" w:date="2015-03-05T19:28:00Z">
            <w:rPr>
              <w:spacing w:val="-7"/>
            </w:rPr>
          </w:rPrChange>
        </w:rPr>
        <w:t xml:space="preserve"> </w:t>
      </w:r>
      <w:r w:rsidRPr="006C66CA">
        <w:rPr>
          <w:rFonts w:cs="Arial"/>
          <w:rPrChange w:id="6658" w:author="Harry Shamoon" w:date="2015-03-05T19:28:00Z">
            <w:rPr/>
          </w:rPrChange>
        </w:rPr>
        <w:t>2010.</w:t>
      </w:r>
      <w:r w:rsidRPr="006C66CA">
        <w:rPr>
          <w:rFonts w:cs="Arial"/>
          <w:spacing w:val="-7"/>
          <w:rPrChange w:id="6659" w:author="Harry Shamoon" w:date="2015-03-05T19:28:00Z">
            <w:rPr>
              <w:spacing w:val="-7"/>
            </w:rPr>
          </w:rPrChange>
        </w:rPr>
        <w:t xml:space="preserve"> </w:t>
      </w:r>
      <w:r w:rsidRPr="006C66CA">
        <w:rPr>
          <w:rFonts w:cs="Arial"/>
          <w:rPrChange w:id="6660" w:author="Harry Shamoon" w:date="2015-03-05T19:28:00Z">
            <w:rPr/>
          </w:rPrChange>
        </w:rPr>
        <w:t>PMID:</w:t>
      </w:r>
      <w:r w:rsidRPr="006C66CA">
        <w:rPr>
          <w:rFonts w:cs="Arial"/>
          <w:spacing w:val="-7"/>
          <w:rPrChange w:id="6661" w:author="Harry Shamoon" w:date="2015-03-05T19:28:00Z">
            <w:rPr>
              <w:spacing w:val="-7"/>
            </w:rPr>
          </w:rPrChange>
        </w:rPr>
        <w:t xml:space="preserve"> </w:t>
      </w:r>
      <w:r w:rsidRPr="006C66CA">
        <w:rPr>
          <w:rFonts w:cs="Arial"/>
          <w:rPrChange w:id="6662" w:author="Harry Shamoon" w:date="2015-03-05T19:28:00Z">
            <w:rPr/>
          </w:rPrChange>
        </w:rPr>
        <w:t>20940649.</w:t>
      </w:r>
    </w:p>
    <w:p w14:paraId="6FA7984F" w14:textId="77777777" w:rsidR="00F731E7" w:rsidRPr="006C66CA" w:rsidRDefault="00082CF3">
      <w:pPr>
        <w:pStyle w:val="BodyText"/>
        <w:ind w:right="119" w:hanging="473"/>
        <w:jc w:val="both"/>
        <w:rPr>
          <w:rFonts w:cs="Arial"/>
          <w:rPrChange w:id="6663" w:author="Harry Shamoon" w:date="2015-03-05T19:28:00Z">
            <w:rPr/>
          </w:rPrChange>
        </w:rPr>
        <w:pPrChange w:id="6664" w:author="Harry Shamoon" w:date="2015-03-05T19:42:00Z">
          <w:pPr>
            <w:pStyle w:val="BodyText"/>
            <w:spacing w:line="268" w:lineRule="auto"/>
            <w:ind w:right="119" w:hanging="473"/>
            <w:jc w:val="both"/>
          </w:pPr>
        </w:pPrChange>
      </w:pPr>
      <w:r w:rsidRPr="006C66CA">
        <w:rPr>
          <w:rFonts w:cs="Arial"/>
          <w:rPrChange w:id="6665" w:author="Harry Shamoon" w:date="2015-03-05T19:28:00Z">
            <w:rPr/>
          </w:rPrChange>
        </w:rPr>
        <w:t>[14]</w:t>
      </w:r>
      <w:r w:rsidRPr="006C66CA">
        <w:rPr>
          <w:rFonts w:cs="Arial"/>
          <w:spacing w:val="41"/>
          <w:rPrChange w:id="6666" w:author="Harry Shamoon" w:date="2015-03-05T19:28:00Z">
            <w:rPr>
              <w:spacing w:val="41"/>
            </w:rPr>
          </w:rPrChange>
        </w:rPr>
        <w:t xml:space="preserve"> </w:t>
      </w:r>
      <w:r w:rsidRPr="006C66CA">
        <w:rPr>
          <w:rFonts w:cs="Arial"/>
          <w:rPrChange w:id="6667" w:author="Harry Shamoon" w:date="2015-03-05T19:28:00Z">
            <w:rPr/>
          </w:rPrChange>
        </w:rPr>
        <w:t>M.</w:t>
      </w:r>
      <w:r w:rsidRPr="006C66CA">
        <w:rPr>
          <w:rFonts w:cs="Arial"/>
          <w:spacing w:val="16"/>
          <w:rPrChange w:id="6668" w:author="Harry Shamoon" w:date="2015-03-05T19:28:00Z">
            <w:rPr>
              <w:spacing w:val="16"/>
            </w:rPr>
          </w:rPrChange>
        </w:rPr>
        <w:t xml:space="preserve"> </w:t>
      </w:r>
      <w:r w:rsidRPr="006C66CA">
        <w:rPr>
          <w:rFonts w:cs="Arial"/>
          <w:spacing w:val="-3"/>
          <w:rPrChange w:id="6669" w:author="Harry Shamoon" w:date="2015-03-05T19:28:00Z">
            <w:rPr>
              <w:spacing w:val="-3"/>
            </w:rPr>
          </w:rPrChange>
        </w:rPr>
        <w:t>Bayes</w:t>
      </w:r>
      <w:r w:rsidRPr="006C66CA">
        <w:rPr>
          <w:rFonts w:cs="Arial"/>
          <w:spacing w:val="16"/>
          <w:rPrChange w:id="6670" w:author="Harry Shamoon" w:date="2015-03-05T19:28:00Z">
            <w:rPr>
              <w:spacing w:val="16"/>
            </w:rPr>
          </w:rPrChange>
        </w:rPr>
        <w:t xml:space="preserve"> </w:t>
      </w:r>
      <w:r w:rsidRPr="006C66CA">
        <w:rPr>
          <w:rFonts w:cs="Arial"/>
          <w:rPrChange w:id="6671" w:author="Harry Shamoon" w:date="2015-03-05T19:28:00Z">
            <w:rPr/>
          </w:rPrChange>
        </w:rPr>
        <w:t>and</w:t>
      </w:r>
      <w:r w:rsidRPr="006C66CA">
        <w:rPr>
          <w:rFonts w:cs="Arial"/>
          <w:spacing w:val="15"/>
          <w:rPrChange w:id="6672" w:author="Harry Shamoon" w:date="2015-03-05T19:28:00Z">
            <w:rPr>
              <w:spacing w:val="15"/>
            </w:rPr>
          </w:rPrChange>
        </w:rPr>
        <w:t xml:space="preserve"> </w:t>
      </w:r>
      <w:r w:rsidRPr="006C66CA">
        <w:rPr>
          <w:rFonts w:cs="Arial"/>
          <w:rPrChange w:id="6673" w:author="Harry Shamoon" w:date="2015-03-05T19:28:00Z">
            <w:rPr/>
          </w:rPrChange>
        </w:rPr>
        <w:t>M.</w:t>
      </w:r>
      <w:r w:rsidRPr="006C66CA">
        <w:rPr>
          <w:rFonts w:cs="Arial"/>
          <w:spacing w:val="16"/>
          <w:rPrChange w:id="6674" w:author="Harry Shamoon" w:date="2015-03-05T19:28:00Z">
            <w:rPr>
              <w:spacing w:val="16"/>
            </w:rPr>
          </w:rPrChange>
        </w:rPr>
        <w:t xml:space="preserve"> </w:t>
      </w:r>
      <w:r w:rsidRPr="006C66CA">
        <w:rPr>
          <w:rFonts w:cs="Arial"/>
          <w:rPrChange w:id="6675" w:author="Harry Shamoon" w:date="2015-03-05T19:28:00Z">
            <w:rPr/>
          </w:rPrChange>
        </w:rPr>
        <w:t>Price.</w:t>
      </w:r>
      <w:r w:rsidRPr="006C66CA">
        <w:rPr>
          <w:rFonts w:cs="Arial"/>
          <w:spacing w:val="18"/>
          <w:rPrChange w:id="6676" w:author="Harry Shamoon" w:date="2015-03-05T19:28:00Z">
            <w:rPr>
              <w:spacing w:val="18"/>
            </w:rPr>
          </w:rPrChange>
        </w:rPr>
        <w:t xml:space="preserve"> </w:t>
      </w:r>
      <w:proofErr w:type="gramStart"/>
      <w:r w:rsidRPr="006C66CA">
        <w:rPr>
          <w:rFonts w:cs="Arial"/>
          <w:rPrChange w:id="6677" w:author="Harry Shamoon" w:date="2015-03-05T19:28:00Z">
            <w:rPr/>
          </w:rPrChange>
        </w:rPr>
        <w:t>An</w:t>
      </w:r>
      <w:r w:rsidRPr="006C66CA">
        <w:rPr>
          <w:rFonts w:cs="Arial"/>
          <w:spacing w:val="16"/>
          <w:rPrChange w:id="6678" w:author="Harry Shamoon" w:date="2015-03-05T19:28:00Z">
            <w:rPr>
              <w:spacing w:val="16"/>
            </w:rPr>
          </w:rPrChange>
        </w:rPr>
        <w:t xml:space="preserve"> </w:t>
      </w:r>
      <w:r w:rsidRPr="006C66CA">
        <w:rPr>
          <w:rFonts w:cs="Arial"/>
          <w:rPrChange w:id="6679" w:author="Harry Shamoon" w:date="2015-03-05T19:28:00Z">
            <w:rPr/>
          </w:rPrChange>
        </w:rPr>
        <w:t>essay</w:t>
      </w:r>
      <w:r w:rsidRPr="006C66CA">
        <w:rPr>
          <w:rFonts w:cs="Arial"/>
          <w:spacing w:val="16"/>
          <w:rPrChange w:id="6680" w:author="Harry Shamoon" w:date="2015-03-05T19:28:00Z">
            <w:rPr>
              <w:spacing w:val="16"/>
            </w:rPr>
          </w:rPrChange>
        </w:rPr>
        <w:t xml:space="preserve"> </w:t>
      </w:r>
      <w:r w:rsidRPr="006C66CA">
        <w:rPr>
          <w:rFonts w:cs="Arial"/>
          <w:rPrChange w:id="6681" w:author="Harry Shamoon" w:date="2015-03-05T19:28:00Z">
            <w:rPr/>
          </w:rPrChange>
        </w:rPr>
        <w:t>towards</w:t>
      </w:r>
      <w:r w:rsidRPr="006C66CA">
        <w:rPr>
          <w:rFonts w:cs="Arial"/>
          <w:spacing w:val="16"/>
          <w:rPrChange w:id="6682" w:author="Harry Shamoon" w:date="2015-03-05T19:28:00Z">
            <w:rPr>
              <w:spacing w:val="16"/>
            </w:rPr>
          </w:rPrChange>
        </w:rPr>
        <w:t xml:space="preserve"> </w:t>
      </w:r>
      <w:r w:rsidRPr="006C66CA">
        <w:rPr>
          <w:rFonts w:cs="Arial"/>
          <w:rPrChange w:id="6683" w:author="Harry Shamoon" w:date="2015-03-05T19:28:00Z">
            <w:rPr/>
          </w:rPrChange>
        </w:rPr>
        <w:t>solving</w:t>
      </w:r>
      <w:r w:rsidRPr="006C66CA">
        <w:rPr>
          <w:rFonts w:cs="Arial"/>
          <w:spacing w:val="15"/>
          <w:rPrChange w:id="6684" w:author="Harry Shamoon" w:date="2015-03-05T19:28:00Z">
            <w:rPr>
              <w:spacing w:val="15"/>
            </w:rPr>
          </w:rPrChange>
        </w:rPr>
        <w:t xml:space="preserve"> </w:t>
      </w:r>
      <w:r w:rsidRPr="006C66CA">
        <w:rPr>
          <w:rFonts w:cs="Arial"/>
          <w:rPrChange w:id="6685" w:author="Harry Shamoon" w:date="2015-03-05T19:28:00Z">
            <w:rPr/>
          </w:rPrChange>
        </w:rPr>
        <w:t>a</w:t>
      </w:r>
      <w:r w:rsidRPr="006C66CA">
        <w:rPr>
          <w:rFonts w:cs="Arial"/>
          <w:spacing w:val="16"/>
          <w:rPrChange w:id="6686" w:author="Harry Shamoon" w:date="2015-03-05T19:28:00Z">
            <w:rPr>
              <w:spacing w:val="16"/>
            </w:rPr>
          </w:rPrChange>
        </w:rPr>
        <w:t xml:space="preserve"> </w:t>
      </w:r>
      <w:r w:rsidRPr="006C66CA">
        <w:rPr>
          <w:rFonts w:cs="Arial"/>
          <w:rPrChange w:id="6687" w:author="Harry Shamoon" w:date="2015-03-05T19:28:00Z">
            <w:rPr/>
          </w:rPrChange>
        </w:rPr>
        <w:t>problem</w:t>
      </w:r>
      <w:r w:rsidRPr="006C66CA">
        <w:rPr>
          <w:rFonts w:cs="Arial"/>
          <w:spacing w:val="16"/>
          <w:rPrChange w:id="6688" w:author="Harry Shamoon" w:date="2015-03-05T19:28:00Z">
            <w:rPr>
              <w:spacing w:val="16"/>
            </w:rPr>
          </w:rPrChange>
        </w:rPr>
        <w:t xml:space="preserve"> </w:t>
      </w:r>
      <w:r w:rsidRPr="006C66CA">
        <w:rPr>
          <w:rFonts w:cs="Arial"/>
          <w:rPrChange w:id="6689" w:author="Harry Shamoon" w:date="2015-03-05T19:28:00Z">
            <w:rPr/>
          </w:rPrChange>
        </w:rPr>
        <w:t>in</w:t>
      </w:r>
      <w:r w:rsidRPr="006C66CA">
        <w:rPr>
          <w:rFonts w:cs="Arial"/>
          <w:spacing w:val="16"/>
          <w:rPrChange w:id="6690" w:author="Harry Shamoon" w:date="2015-03-05T19:28:00Z">
            <w:rPr>
              <w:spacing w:val="16"/>
            </w:rPr>
          </w:rPrChange>
        </w:rPr>
        <w:t xml:space="preserve"> </w:t>
      </w:r>
      <w:r w:rsidRPr="006C66CA">
        <w:rPr>
          <w:rFonts w:cs="Arial"/>
          <w:rPrChange w:id="6691" w:author="Harry Shamoon" w:date="2015-03-05T19:28:00Z">
            <w:rPr/>
          </w:rPrChange>
        </w:rPr>
        <w:t>the</w:t>
      </w:r>
      <w:r w:rsidRPr="006C66CA">
        <w:rPr>
          <w:rFonts w:cs="Arial"/>
          <w:spacing w:val="15"/>
          <w:rPrChange w:id="6692" w:author="Harry Shamoon" w:date="2015-03-05T19:28:00Z">
            <w:rPr>
              <w:spacing w:val="15"/>
            </w:rPr>
          </w:rPrChange>
        </w:rPr>
        <w:t xml:space="preserve"> </w:t>
      </w:r>
      <w:r w:rsidRPr="006C66CA">
        <w:rPr>
          <w:rFonts w:cs="Arial"/>
          <w:rPrChange w:id="6693" w:author="Harry Shamoon" w:date="2015-03-05T19:28:00Z">
            <w:rPr/>
          </w:rPrChange>
        </w:rPr>
        <w:t>doctrine</w:t>
      </w:r>
      <w:r w:rsidRPr="006C66CA">
        <w:rPr>
          <w:rFonts w:cs="Arial"/>
          <w:spacing w:val="16"/>
          <w:rPrChange w:id="6694" w:author="Harry Shamoon" w:date="2015-03-05T19:28:00Z">
            <w:rPr>
              <w:spacing w:val="16"/>
            </w:rPr>
          </w:rPrChange>
        </w:rPr>
        <w:t xml:space="preserve"> </w:t>
      </w:r>
      <w:r w:rsidRPr="006C66CA">
        <w:rPr>
          <w:rFonts w:cs="Arial"/>
          <w:rPrChange w:id="6695" w:author="Harry Shamoon" w:date="2015-03-05T19:28:00Z">
            <w:rPr/>
          </w:rPrChange>
        </w:rPr>
        <w:t>of</w:t>
      </w:r>
      <w:r w:rsidRPr="006C66CA">
        <w:rPr>
          <w:rFonts w:cs="Arial"/>
          <w:spacing w:val="16"/>
          <w:rPrChange w:id="6696" w:author="Harry Shamoon" w:date="2015-03-05T19:28:00Z">
            <w:rPr>
              <w:spacing w:val="16"/>
            </w:rPr>
          </w:rPrChange>
        </w:rPr>
        <w:t xml:space="preserve"> </w:t>
      </w:r>
      <w:r w:rsidRPr="006C66CA">
        <w:rPr>
          <w:rFonts w:cs="Arial"/>
          <w:rPrChange w:id="6697" w:author="Harry Shamoon" w:date="2015-03-05T19:28:00Z">
            <w:rPr/>
          </w:rPrChange>
        </w:rPr>
        <w:t>chances.</w:t>
      </w:r>
      <w:proofErr w:type="gramEnd"/>
      <w:r w:rsidRPr="006C66CA">
        <w:rPr>
          <w:rFonts w:cs="Arial"/>
          <w:spacing w:val="16"/>
          <w:rPrChange w:id="6698" w:author="Harry Shamoon" w:date="2015-03-05T19:28:00Z">
            <w:rPr>
              <w:spacing w:val="16"/>
            </w:rPr>
          </w:rPrChange>
        </w:rPr>
        <w:t xml:space="preserve"> </w:t>
      </w:r>
      <w:proofErr w:type="gramStart"/>
      <w:r w:rsidRPr="006C66CA">
        <w:rPr>
          <w:rFonts w:cs="Arial"/>
          <w:spacing w:val="-3"/>
          <w:rPrChange w:id="6699" w:author="Harry Shamoon" w:date="2015-03-05T19:28:00Z">
            <w:rPr>
              <w:spacing w:val="-3"/>
            </w:rPr>
          </w:rPrChange>
        </w:rPr>
        <w:t>by</w:t>
      </w:r>
      <w:proofErr w:type="gramEnd"/>
      <w:r w:rsidRPr="006C66CA">
        <w:rPr>
          <w:rFonts w:cs="Arial"/>
          <w:spacing w:val="16"/>
          <w:rPrChange w:id="6700" w:author="Harry Shamoon" w:date="2015-03-05T19:28:00Z">
            <w:rPr>
              <w:spacing w:val="16"/>
            </w:rPr>
          </w:rPrChange>
        </w:rPr>
        <w:t xml:space="preserve"> </w:t>
      </w:r>
      <w:r w:rsidRPr="006C66CA">
        <w:rPr>
          <w:rFonts w:cs="Arial"/>
          <w:rPrChange w:id="6701" w:author="Harry Shamoon" w:date="2015-03-05T19:28:00Z">
            <w:rPr/>
          </w:rPrChange>
        </w:rPr>
        <w:t>the</w:t>
      </w:r>
      <w:r w:rsidRPr="006C66CA">
        <w:rPr>
          <w:rFonts w:cs="Arial"/>
          <w:spacing w:val="15"/>
          <w:rPrChange w:id="6702" w:author="Harry Shamoon" w:date="2015-03-05T19:28:00Z">
            <w:rPr>
              <w:spacing w:val="15"/>
            </w:rPr>
          </w:rPrChange>
        </w:rPr>
        <w:t xml:space="preserve"> </w:t>
      </w:r>
      <w:r w:rsidRPr="006C66CA">
        <w:rPr>
          <w:rFonts w:cs="Arial"/>
          <w:rPrChange w:id="6703" w:author="Harry Shamoon" w:date="2015-03-05T19:28:00Z">
            <w:rPr/>
          </w:rPrChange>
        </w:rPr>
        <w:t>late</w:t>
      </w:r>
      <w:r w:rsidRPr="006C66CA">
        <w:rPr>
          <w:rFonts w:cs="Arial"/>
          <w:spacing w:val="16"/>
          <w:rPrChange w:id="6704" w:author="Harry Shamoon" w:date="2015-03-05T19:28:00Z">
            <w:rPr>
              <w:spacing w:val="16"/>
            </w:rPr>
          </w:rPrChange>
        </w:rPr>
        <w:t xml:space="preserve"> </w:t>
      </w:r>
      <w:r w:rsidRPr="006C66CA">
        <w:rPr>
          <w:rFonts w:cs="Arial"/>
          <w:spacing w:val="-7"/>
          <w:rPrChange w:id="6705" w:author="Harry Shamoon" w:date="2015-03-05T19:28:00Z">
            <w:rPr>
              <w:spacing w:val="-7"/>
            </w:rPr>
          </w:rPrChange>
        </w:rPr>
        <w:t>rev.</w:t>
      </w:r>
      <w:r w:rsidRPr="006C66CA">
        <w:rPr>
          <w:rFonts w:cs="Arial"/>
          <w:w w:val="99"/>
          <w:rPrChange w:id="6706" w:author="Harry Shamoon" w:date="2015-03-05T19:28:00Z">
            <w:rPr>
              <w:w w:val="99"/>
            </w:rPr>
          </w:rPrChange>
        </w:rPr>
        <w:t xml:space="preserve"> </w:t>
      </w:r>
      <w:proofErr w:type="spellStart"/>
      <w:r w:rsidRPr="006C66CA">
        <w:rPr>
          <w:rFonts w:cs="Arial"/>
          <w:spacing w:val="-4"/>
          <w:rPrChange w:id="6707" w:author="Harry Shamoon" w:date="2015-03-05T19:28:00Z">
            <w:rPr>
              <w:spacing w:val="-4"/>
            </w:rPr>
          </w:rPrChange>
        </w:rPr>
        <w:t>mr.</w:t>
      </w:r>
      <w:proofErr w:type="spellEnd"/>
      <w:r w:rsidRPr="006C66CA">
        <w:rPr>
          <w:rFonts w:cs="Arial"/>
          <w:spacing w:val="-4"/>
          <w:rPrChange w:id="6708" w:author="Harry Shamoon" w:date="2015-03-05T19:28:00Z">
            <w:rPr>
              <w:spacing w:val="-4"/>
            </w:rPr>
          </w:rPrChange>
        </w:rPr>
        <w:t xml:space="preserve"> </w:t>
      </w:r>
      <w:proofErr w:type="spellStart"/>
      <w:r w:rsidRPr="006C66CA">
        <w:rPr>
          <w:rFonts w:cs="Arial"/>
          <w:spacing w:val="-3"/>
          <w:rPrChange w:id="6709" w:author="Harry Shamoon" w:date="2015-03-05T19:28:00Z">
            <w:rPr>
              <w:spacing w:val="-3"/>
            </w:rPr>
          </w:rPrChange>
        </w:rPr>
        <w:t>bayes</w:t>
      </w:r>
      <w:proofErr w:type="spellEnd"/>
      <w:r w:rsidRPr="006C66CA">
        <w:rPr>
          <w:rFonts w:cs="Arial"/>
          <w:spacing w:val="-3"/>
          <w:rPrChange w:id="6710" w:author="Harry Shamoon" w:date="2015-03-05T19:28:00Z">
            <w:rPr>
              <w:spacing w:val="-3"/>
            </w:rPr>
          </w:rPrChange>
        </w:rPr>
        <w:t xml:space="preserve">, </w:t>
      </w:r>
      <w:proofErr w:type="spellStart"/>
      <w:r w:rsidRPr="006C66CA">
        <w:rPr>
          <w:rFonts w:cs="Arial"/>
          <w:rPrChange w:id="6711" w:author="Harry Shamoon" w:date="2015-03-05T19:28:00Z">
            <w:rPr/>
          </w:rPrChange>
        </w:rPr>
        <w:t>frs</w:t>
      </w:r>
      <w:proofErr w:type="spellEnd"/>
      <w:r w:rsidRPr="006C66CA">
        <w:rPr>
          <w:rFonts w:cs="Arial"/>
          <w:rPrChange w:id="6712" w:author="Harry Shamoon" w:date="2015-03-05T19:28:00Z">
            <w:rPr/>
          </w:rPrChange>
        </w:rPr>
        <w:t xml:space="preserve"> communicated </w:t>
      </w:r>
      <w:r w:rsidRPr="006C66CA">
        <w:rPr>
          <w:rFonts w:cs="Arial"/>
          <w:spacing w:val="-3"/>
          <w:rPrChange w:id="6713" w:author="Harry Shamoon" w:date="2015-03-05T19:28:00Z">
            <w:rPr>
              <w:spacing w:val="-3"/>
            </w:rPr>
          </w:rPrChange>
        </w:rPr>
        <w:t xml:space="preserve">by </w:t>
      </w:r>
      <w:proofErr w:type="spellStart"/>
      <w:r w:rsidRPr="006C66CA">
        <w:rPr>
          <w:rFonts w:cs="Arial"/>
          <w:spacing w:val="-4"/>
          <w:rPrChange w:id="6714" w:author="Harry Shamoon" w:date="2015-03-05T19:28:00Z">
            <w:rPr>
              <w:spacing w:val="-4"/>
            </w:rPr>
          </w:rPrChange>
        </w:rPr>
        <w:t>mr.</w:t>
      </w:r>
      <w:proofErr w:type="spellEnd"/>
      <w:r w:rsidRPr="006C66CA">
        <w:rPr>
          <w:rFonts w:cs="Arial"/>
          <w:spacing w:val="-4"/>
          <w:rPrChange w:id="6715" w:author="Harry Shamoon" w:date="2015-03-05T19:28:00Z">
            <w:rPr>
              <w:spacing w:val="-4"/>
            </w:rPr>
          </w:rPrChange>
        </w:rPr>
        <w:t xml:space="preserve"> </w:t>
      </w:r>
      <w:r w:rsidRPr="006C66CA">
        <w:rPr>
          <w:rFonts w:cs="Arial"/>
          <w:rPrChange w:id="6716" w:author="Harry Shamoon" w:date="2015-03-05T19:28:00Z">
            <w:rPr/>
          </w:rPrChange>
        </w:rPr>
        <w:t xml:space="preserve">price, in a letter to john canton, </w:t>
      </w:r>
      <w:proofErr w:type="spellStart"/>
      <w:r w:rsidRPr="006C66CA">
        <w:rPr>
          <w:rFonts w:cs="Arial"/>
          <w:rPrChange w:id="6717" w:author="Harry Shamoon" w:date="2015-03-05T19:28:00Z">
            <w:rPr/>
          </w:rPrChange>
        </w:rPr>
        <w:t>amfrs</w:t>
      </w:r>
      <w:proofErr w:type="spellEnd"/>
      <w:r w:rsidRPr="006C66CA">
        <w:rPr>
          <w:rFonts w:cs="Arial"/>
          <w:rPrChange w:id="6718" w:author="Harry Shamoon" w:date="2015-03-05T19:28:00Z">
            <w:rPr/>
          </w:rPrChange>
        </w:rPr>
        <w:t xml:space="preserve">. </w:t>
      </w:r>
      <w:r w:rsidRPr="006C66CA">
        <w:rPr>
          <w:rFonts w:cs="Arial"/>
          <w:i/>
        </w:rPr>
        <w:t>Philosophical</w:t>
      </w:r>
      <w:r w:rsidRPr="006C66CA">
        <w:rPr>
          <w:rFonts w:cs="Arial"/>
          <w:i/>
          <w:spacing w:val="20"/>
        </w:rPr>
        <w:t xml:space="preserve"> </w:t>
      </w:r>
      <w:r w:rsidRPr="006C66CA">
        <w:rPr>
          <w:rFonts w:cs="Arial"/>
          <w:i/>
          <w:spacing w:val="-3"/>
        </w:rPr>
        <w:t>Transactions</w:t>
      </w:r>
      <w:r w:rsidRPr="006C66CA">
        <w:rPr>
          <w:rFonts w:cs="Arial"/>
          <w:i/>
          <w:w w:val="99"/>
        </w:rPr>
        <w:t xml:space="preserve"> </w:t>
      </w:r>
      <w:r w:rsidRPr="006C66CA">
        <w:rPr>
          <w:rFonts w:cs="Arial"/>
          <w:i/>
        </w:rPr>
        <w:t>(1683-1775)</w:t>
      </w:r>
      <w:r w:rsidRPr="00FF4755">
        <w:rPr>
          <w:rFonts w:cs="Arial"/>
        </w:rPr>
        <w:t>, pages 370–418,</w:t>
      </w:r>
      <w:r w:rsidRPr="008F496E">
        <w:rPr>
          <w:rFonts w:cs="Arial"/>
          <w:spacing w:val="-31"/>
        </w:rPr>
        <w:t xml:space="preserve"> </w:t>
      </w:r>
      <w:r w:rsidRPr="008F496E">
        <w:rPr>
          <w:rFonts w:cs="Arial"/>
        </w:rPr>
        <w:t>1763.</w:t>
      </w:r>
    </w:p>
    <w:p w14:paraId="0B8AF295" w14:textId="77777777" w:rsidR="006A7004" w:rsidRPr="006A7004" w:rsidRDefault="006A7004" w:rsidP="006A7004">
      <w:pPr>
        <w:jc w:val="both"/>
        <w:rPr>
          <w:rFonts w:ascii="Arial" w:hAnsi="Arial" w:cs="Arial"/>
          <w:rPrChange w:id="6719" w:author="Harry Shamoon" w:date="2015-03-05T19:28:00Z">
            <w:rPr/>
          </w:rPrChange>
        </w:rPr>
        <w:sectPr w:rsidR="006A7004" w:rsidRPr="006A7004">
          <w:pgSz w:w="12240" w:h="15840"/>
          <w:pgMar w:top="680" w:right="600" w:bottom="280" w:left="600" w:header="720" w:footer="720" w:gutter="0"/>
          <w:cols w:space="720"/>
        </w:sectPr>
        <w:pPrChange w:id="6720" w:author="Harry Shamoon" w:date="2015-03-05T19:42:00Z">
          <w:pPr>
            <w:spacing w:line="268" w:lineRule="auto"/>
            <w:jc w:val="both"/>
          </w:pPr>
        </w:pPrChange>
      </w:pPr>
    </w:p>
    <w:p w14:paraId="6C88F68C" w14:textId="77777777" w:rsidR="00F731E7" w:rsidRPr="00765A7F" w:rsidRDefault="00082CF3">
      <w:pPr>
        <w:pStyle w:val="BodyText"/>
        <w:spacing w:before="33"/>
        <w:ind w:hanging="474"/>
        <w:jc w:val="both"/>
        <w:rPr>
          <w:rFonts w:cs="Arial"/>
        </w:rPr>
        <w:pPrChange w:id="6721" w:author="Harry Shamoon" w:date="2015-03-05T19:42:00Z">
          <w:pPr>
            <w:pStyle w:val="BodyText"/>
            <w:spacing w:before="33" w:line="268" w:lineRule="auto"/>
            <w:ind w:hanging="474"/>
          </w:pPr>
        </w:pPrChange>
      </w:pPr>
      <w:proofErr w:type="gramStart"/>
      <w:r w:rsidRPr="006C66CA">
        <w:rPr>
          <w:rFonts w:cs="Arial"/>
        </w:rPr>
        <w:lastRenderedPageBreak/>
        <w:t xml:space="preserve">[15] </w:t>
      </w:r>
      <w:r w:rsidRPr="00C91597">
        <w:rPr>
          <w:rFonts w:cs="Arial"/>
          <w:spacing w:val="-9"/>
        </w:rPr>
        <w:t xml:space="preserve">D. </w:t>
      </w:r>
      <w:r w:rsidRPr="00082CF3">
        <w:rPr>
          <w:rFonts w:cs="Arial"/>
          <w:spacing w:val="-5"/>
        </w:rPr>
        <w:t>Ashby.</w:t>
      </w:r>
      <w:proofErr w:type="gramEnd"/>
      <w:r w:rsidRPr="00082CF3">
        <w:rPr>
          <w:rFonts w:cs="Arial"/>
          <w:spacing w:val="-5"/>
        </w:rPr>
        <w:t xml:space="preserve"> </w:t>
      </w:r>
      <w:r w:rsidRPr="00082CF3">
        <w:rPr>
          <w:rFonts w:cs="Arial"/>
        </w:rPr>
        <w:t xml:space="preserve">Bayesian statistics in medicine: a </w:t>
      </w:r>
      <w:proofErr w:type="gramStart"/>
      <w:r w:rsidRPr="00082CF3">
        <w:rPr>
          <w:rFonts w:cs="Arial"/>
        </w:rPr>
        <w:t>25 year</w:t>
      </w:r>
      <w:proofErr w:type="gramEnd"/>
      <w:r w:rsidRPr="00082CF3">
        <w:rPr>
          <w:rFonts w:cs="Arial"/>
        </w:rPr>
        <w:t xml:space="preserve"> </w:t>
      </w:r>
      <w:r w:rsidRPr="00F97E28">
        <w:rPr>
          <w:rFonts w:cs="Arial"/>
          <w:spacing w:val="-5"/>
        </w:rPr>
        <w:t xml:space="preserve">review. </w:t>
      </w:r>
      <w:r w:rsidRPr="00030584">
        <w:rPr>
          <w:rFonts w:cs="Arial"/>
          <w:i/>
        </w:rPr>
        <w:t>Stat Med</w:t>
      </w:r>
      <w:r w:rsidRPr="00174DF6">
        <w:rPr>
          <w:rFonts w:cs="Arial"/>
        </w:rPr>
        <w:t>, 25(21)</w:t>
      </w:r>
      <w:proofErr w:type="gramStart"/>
      <w:r w:rsidRPr="00174DF6">
        <w:rPr>
          <w:rFonts w:cs="Arial"/>
        </w:rPr>
        <w:t>:3589</w:t>
      </w:r>
      <w:proofErr w:type="gramEnd"/>
      <w:r w:rsidRPr="00174DF6">
        <w:rPr>
          <w:rFonts w:cs="Arial"/>
        </w:rPr>
        <w:t>–3631, Nov 2006.</w:t>
      </w:r>
      <w:r w:rsidRPr="00174DF6">
        <w:rPr>
          <w:rFonts w:cs="Arial"/>
          <w:spacing w:val="6"/>
        </w:rPr>
        <w:t xml:space="preserve"> </w:t>
      </w:r>
      <w:r w:rsidRPr="00231B3C">
        <w:rPr>
          <w:rFonts w:cs="Arial"/>
        </w:rPr>
        <w:t>PMID:</w:t>
      </w:r>
      <w:r w:rsidRPr="008C4839">
        <w:rPr>
          <w:rFonts w:cs="Arial"/>
          <w:w w:val="99"/>
        </w:rPr>
        <w:t xml:space="preserve"> </w:t>
      </w:r>
      <w:r w:rsidRPr="00C0557F">
        <w:rPr>
          <w:rFonts w:cs="Arial"/>
        </w:rPr>
        <w:t>16947924.</w:t>
      </w:r>
    </w:p>
    <w:p w14:paraId="5D675072" w14:textId="77777777" w:rsidR="00F731E7" w:rsidRPr="006C66CA" w:rsidRDefault="00082CF3">
      <w:pPr>
        <w:pStyle w:val="BodyText"/>
        <w:ind w:right="119" w:hanging="473"/>
        <w:jc w:val="both"/>
        <w:rPr>
          <w:rFonts w:cs="Arial"/>
          <w:rPrChange w:id="6722" w:author="Harry Shamoon" w:date="2015-03-05T19:28:00Z">
            <w:rPr/>
          </w:rPrChange>
        </w:rPr>
        <w:pPrChange w:id="6723" w:author="Harry Shamoon" w:date="2015-03-05T19:42:00Z">
          <w:pPr>
            <w:pStyle w:val="BodyText"/>
            <w:spacing w:line="268" w:lineRule="auto"/>
            <w:ind w:right="119" w:hanging="473"/>
          </w:pPr>
        </w:pPrChange>
      </w:pPr>
      <w:r w:rsidRPr="00365719">
        <w:rPr>
          <w:rFonts w:cs="Arial"/>
        </w:rPr>
        <w:t>[16]</w:t>
      </w:r>
      <w:r w:rsidRPr="00FF1D9C">
        <w:rPr>
          <w:rFonts w:cs="Arial"/>
          <w:spacing w:val="39"/>
        </w:rPr>
        <w:t xml:space="preserve"> </w:t>
      </w:r>
      <w:r w:rsidRPr="0011650A">
        <w:rPr>
          <w:rFonts w:cs="Arial"/>
          <w:spacing w:val="-9"/>
        </w:rPr>
        <w:t>D.</w:t>
      </w:r>
      <w:r w:rsidRPr="00907C1D">
        <w:rPr>
          <w:rFonts w:cs="Arial"/>
          <w:spacing w:val="15"/>
        </w:rPr>
        <w:t xml:space="preserve"> </w:t>
      </w:r>
      <w:r w:rsidRPr="00640245">
        <w:rPr>
          <w:rFonts w:cs="Arial"/>
          <w:spacing w:val="-4"/>
        </w:rPr>
        <w:t>J.</w:t>
      </w:r>
      <w:r w:rsidRPr="00640245">
        <w:rPr>
          <w:rFonts w:cs="Arial"/>
          <w:spacing w:val="15"/>
        </w:rPr>
        <w:t xml:space="preserve"> </w:t>
      </w:r>
      <w:proofErr w:type="spellStart"/>
      <w:r w:rsidRPr="00640245">
        <w:rPr>
          <w:rFonts w:cs="Arial"/>
        </w:rPr>
        <w:t>Spiegelhalter</w:t>
      </w:r>
      <w:proofErr w:type="spellEnd"/>
      <w:r w:rsidRPr="00640245">
        <w:rPr>
          <w:rFonts w:cs="Arial"/>
        </w:rPr>
        <w:t>,</w:t>
      </w:r>
      <w:r w:rsidRPr="00FF4755">
        <w:rPr>
          <w:rFonts w:cs="Arial"/>
          <w:spacing w:val="20"/>
        </w:rPr>
        <w:t xml:space="preserve"> </w:t>
      </w:r>
      <w:r w:rsidRPr="008F496E">
        <w:rPr>
          <w:rFonts w:cs="Arial"/>
          <w:spacing w:val="-4"/>
        </w:rPr>
        <w:t>J.</w:t>
      </w:r>
      <w:r w:rsidRPr="006C66CA">
        <w:rPr>
          <w:rFonts w:cs="Arial"/>
          <w:spacing w:val="15"/>
          <w:rPrChange w:id="6724" w:author="Harry Shamoon" w:date="2015-03-05T19:28:00Z">
            <w:rPr>
              <w:spacing w:val="15"/>
            </w:rPr>
          </w:rPrChange>
        </w:rPr>
        <w:t xml:space="preserve"> </w:t>
      </w:r>
      <w:r w:rsidRPr="006C66CA">
        <w:rPr>
          <w:rFonts w:cs="Arial"/>
          <w:spacing w:val="-21"/>
          <w:rPrChange w:id="6725" w:author="Harry Shamoon" w:date="2015-03-05T19:28:00Z">
            <w:rPr>
              <w:spacing w:val="-21"/>
            </w:rPr>
          </w:rPrChange>
        </w:rPr>
        <w:t>P.</w:t>
      </w:r>
      <w:r w:rsidRPr="006C66CA">
        <w:rPr>
          <w:rFonts w:cs="Arial"/>
          <w:spacing w:val="15"/>
          <w:rPrChange w:id="6726" w:author="Harry Shamoon" w:date="2015-03-05T19:28:00Z">
            <w:rPr>
              <w:spacing w:val="15"/>
            </w:rPr>
          </w:rPrChange>
        </w:rPr>
        <w:t xml:space="preserve"> </w:t>
      </w:r>
      <w:r w:rsidRPr="006C66CA">
        <w:rPr>
          <w:rFonts w:cs="Arial"/>
          <w:rPrChange w:id="6727" w:author="Harry Shamoon" w:date="2015-03-05T19:28:00Z">
            <w:rPr/>
          </w:rPrChange>
        </w:rPr>
        <w:t>Myles,</w:t>
      </w:r>
      <w:r w:rsidRPr="006C66CA">
        <w:rPr>
          <w:rFonts w:cs="Arial"/>
          <w:spacing w:val="20"/>
          <w:rPrChange w:id="6728" w:author="Harry Shamoon" w:date="2015-03-05T19:28:00Z">
            <w:rPr>
              <w:spacing w:val="20"/>
            </w:rPr>
          </w:rPrChange>
        </w:rPr>
        <w:t xml:space="preserve"> </w:t>
      </w:r>
      <w:r w:rsidRPr="006C66CA">
        <w:rPr>
          <w:rFonts w:cs="Arial"/>
          <w:spacing w:val="-9"/>
          <w:rPrChange w:id="6729" w:author="Harry Shamoon" w:date="2015-03-05T19:28:00Z">
            <w:rPr>
              <w:spacing w:val="-9"/>
            </w:rPr>
          </w:rPrChange>
        </w:rPr>
        <w:t>D.</w:t>
      </w:r>
      <w:r w:rsidRPr="006C66CA">
        <w:rPr>
          <w:rFonts w:cs="Arial"/>
          <w:spacing w:val="15"/>
          <w:rPrChange w:id="6730" w:author="Harry Shamoon" w:date="2015-03-05T19:28:00Z">
            <w:rPr>
              <w:spacing w:val="15"/>
            </w:rPr>
          </w:rPrChange>
        </w:rPr>
        <w:t xml:space="preserve"> </w:t>
      </w:r>
      <w:r w:rsidRPr="006C66CA">
        <w:rPr>
          <w:rFonts w:cs="Arial"/>
          <w:rPrChange w:id="6731" w:author="Harry Shamoon" w:date="2015-03-05T19:28:00Z">
            <w:rPr/>
          </w:rPrChange>
        </w:rPr>
        <w:t>R.</w:t>
      </w:r>
      <w:r w:rsidRPr="006C66CA">
        <w:rPr>
          <w:rFonts w:cs="Arial"/>
          <w:spacing w:val="15"/>
          <w:rPrChange w:id="6732" w:author="Harry Shamoon" w:date="2015-03-05T19:28:00Z">
            <w:rPr>
              <w:spacing w:val="15"/>
            </w:rPr>
          </w:rPrChange>
        </w:rPr>
        <w:t xml:space="preserve"> </w:t>
      </w:r>
      <w:r w:rsidRPr="006C66CA">
        <w:rPr>
          <w:rFonts w:cs="Arial"/>
          <w:rPrChange w:id="6733" w:author="Harry Shamoon" w:date="2015-03-05T19:28:00Z">
            <w:rPr/>
          </w:rPrChange>
        </w:rPr>
        <w:t>Jones,</w:t>
      </w:r>
      <w:r w:rsidRPr="006C66CA">
        <w:rPr>
          <w:rFonts w:cs="Arial"/>
          <w:spacing w:val="20"/>
          <w:rPrChange w:id="6734" w:author="Harry Shamoon" w:date="2015-03-05T19:28:00Z">
            <w:rPr>
              <w:spacing w:val="20"/>
            </w:rPr>
          </w:rPrChange>
        </w:rPr>
        <w:t xml:space="preserve"> </w:t>
      </w:r>
      <w:r w:rsidRPr="006C66CA">
        <w:rPr>
          <w:rFonts w:cs="Arial"/>
          <w:rPrChange w:id="6735" w:author="Harry Shamoon" w:date="2015-03-05T19:28:00Z">
            <w:rPr/>
          </w:rPrChange>
        </w:rPr>
        <w:t>and</w:t>
      </w:r>
      <w:r w:rsidRPr="006C66CA">
        <w:rPr>
          <w:rFonts w:cs="Arial"/>
          <w:spacing w:val="15"/>
          <w:rPrChange w:id="6736" w:author="Harry Shamoon" w:date="2015-03-05T19:28:00Z">
            <w:rPr>
              <w:spacing w:val="15"/>
            </w:rPr>
          </w:rPrChange>
        </w:rPr>
        <w:t xml:space="preserve"> </w:t>
      </w:r>
      <w:r w:rsidRPr="006C66CA">
        <w:rPr>
          <w:rFonts w:cs="Arial"/>
          <w:rPrChange w:id="6737" w:author="Harry Shamoon" w:date="2015-03-05T19:28:00Z">
            <w:rPr/>
          </w:rPrChange>
        </w:rPr>
        <w:t>K.</w:t>
      </w:r>
      <w:r w:rsidRPr="006C66CA">
        <w:rPr>
          <w:rFonts w:cs="Arial"/>
          <w:spacing w:val="15"/>
          <w:rPrChange w:id="6738" w:author="Harry Shamoon" w:date="2015-03-05T19:28:00Z">
            <w:rPr>
              <w:spacing w:val="15"/>
            </w:rPr>
          </w:rPrChange>
        </w:rPr>
        <w:t xml:space="preserve"> </w:t>
      </w:r>
      <w:r w:rsidRPr="006C66CA">
        <w:rPr>
          <w:rFonts w:cs="Arial"/>
          <w:rPrChange w:id="6739" w:author="Harry Shamoon" w:date="2015-03-05T19:28:00Z">
            <w:rPr/>
          </w:rPrChange>
        </w:rPr>
        <w:t>R.</w:t>
      </w:r>
      <w:r w:rsidRPr="006C66CA">
        <w:rPr>
          <w:rFonts w:cs="Arial"/>
          <w:spacing w:val="15"/>
          <w:rPrChange w:id="6740" w:author="Harry Shamoon" w:date="2015-03-05T19:28:00Z">
            <w:rPr>
              <w:spacing w:val="15"/>
            </w:rPr>
          </w:rPrChange>
        </w:rPr>
        <w:t xml:space="preserve"> </w:t>
      </w:r>
      <w:r w:rsidRPr="006C66CA">
        <w:rPr>
          <w:rFonts w:cs="Arial"/>
          <w:rPrChange w:id="6741" w:author="Harry Shamoon" w:date="2015-03-05T19:28:00Z">
            <w:rPr/>
          </w:rPrChange>
        </w:rPr>
        <w:t>Abrams.</w:t>
      </w:r>
      <w:r w:rsidRPr="006C66CA">
        <w:rPr>
          <w:rFonts w:cs="Arial"/>
          <w:spacing w:val="16"/>
          <w:rPrChange w:id="6742" w:author="Harry Shamoon" w:date="2015-03-05T19:28:00Z">
            <w:rPr>
              <w:spacing w:val="16"/>
            </w:rPr>
          </w:rPrChange>
        </w:rPr>
        <w:t xml:space="preserve"> </w:t>
      </w:r>
      <w:r w:rsidRPr="006C66CA">
        <w:rPr>
          <w:rFonts w:cs="Arial"/>
          <w:rPrChange w:id="6743" w:author="Harry Shamoon" w:date="2015-03-05T19:28:00Z">
            <w:rPr/>
          </w:rPrChange>
        </w:rPr>
        <w:t>Bayesian</w:t>
      </w:r>
      <w:r w:rsidRPr="006C66CA">
        <w:rPr>
          <w:rFonts w:cs="Arial"/>
          <w:spacing w:val="15"/>
          <w:rPrChange w:id="6744" w:author="Harry Shamoon" w:date="2015-03-05T19:28:00Z">
            <w:rPr>
              <w:spacing w:val="15"/>
            </w:rPr>
          </w:rPrChange>
        </w:rPr>
        <w:t xml:space="preserve"> </w:t>
      </w:r>
      <w:r w:rsidRPr="006C66CA">
        <w:rPr>
          <w:rFonts w:cs="Arial"/>
          <w:rPrChange w:id="6745" w:author="Harry Shamoon" w:date="2015-03-05T19:28:00Z">
            <w:rPr/>
          </w:rPrChange>
        </w:rPr>
        <w:t>methods</w:t>
      </w:r>
      <w:r w:rsidRPr="006C66CA">
        <w:rPr>
          <w:rFonts w:cs="Arial"/>
          <w:spacing w:val="15"/>
          <w:rPrChange w:id="6746" w:author="Harry Shamoon" w:date="2015-03-05T19:28:00Z">
            <w:rPr>
              <w:spacing w:val="15"/>
            </w:rPr>
          </w:rPrChange>
        </w:rPr>
        <w:t xml:space="preserve"> </w:t>
      </w:r>
      <w:r w:rsidRPr="006C66CA">
        <w:rPr>
          <w:rFonts w:cs="Arial"/>
          <w:rPrChange w:id="6747" w:author="Harry Shamoon" w:date="2015-03-05T19:28:00Z">
            <w:rPr/>
          </w:rPrChange>
        </w:rPr>
        <w:t>in</w:t>
      </w:r>
      <w:r w:rsidRPr="006C66CA">
        <w:rPr>
          <w:rFonts w:cs="Arial"/>
          <w:spacing w:val="15"/>
          <w:rPrChange w:id="6748" w:author="Harry Shamoon" w:date="2015-03-05T19:28:00Z">
            <w:rPr>
              <w:spacing w:val="15"/>
            </w:rPr>
          </w:rPrChange>
        </w:rPr>
        <w:t xml:space="preserve"> </w:t>
      </w:r>
      <w:r w:rsidRPr="006C66CA">
        <w:rPr>
          <w:rFonts w:cs="Arial"/>
          <w:rPrChange w:id="6749" w:author="Harry Shamoon" w:date="2015-03-05T19:28:00Z">
            <w:rPr/>
          </w:rPrChange>
        </w:rPr>
        <w:t>health</w:t>
      </w:r>
      <w:r w:rsidRPr="006C66CA">
        <w:rPr>
          <w:rFonts w:cs="Arial"/>
          <w:spacing w:val="15"/>
          <w:rPrChange w:id="6750" w:author="Harry Shamoon" w:date="2015-03-05T19:28:00Z">
            <w:rPr>
              <w:spacing w:val="15"/>
            </w:rPr>
          </w:rPrChange>
        </w:rPr>
        <w:t xml:space="preserve"> </w:t>
      </w:r>
      <w:r w:rsidRPr="006C66CA">
        <w:rPr>
          <w:rFonts w:cs="Arial"/>
          <w:rPrChange w:id="6751" w:author="Harry Shamoon" w:date="2015-03-05T19:28:00Z">
            <w:rPr/>
          </w:rPrChange>
        </w:rPr>
        <w:t>technology</w:t>
      </w:r>
      <w:r w:rsidRPr="006C66CA">
        <w:rPr>
          <w:rFonts w:cs="Arial"/>
          <w:w w:val="99"/>
          <w:rPrChange w:id="6752" w:author="Harry Shamoon" w:date="2015-03-05T19:28:00Z">
            <w:rPr>
              <w:w w:val="99"/>
            </w:rPr>
          </w:rPrChange>
        </w:rPr>
        <w:t xml:space="preserve"> </w:t>
      </w:r>
      <w:r w:rsidRPr="006C66CA">
        <w:rPr>
          <w:rFonts w:cs="Arial"/>
          <w:rPrChange w:id="6753" w:author="Harry Shamoon" w:date="2015-03-05T19:28:00Z">
            <w:rPr/>
          </w:rPrChange>
        </w:rPr>
        <w:t xml:space="preserve">assessment: a </w:t>
      </w:r>
      <w:r w:rsidRPr="006C66CA">
        <w:rPr>
          <w:rFonts w:cs="Arial"/>
          <w:spacing w:val="-5"/>
          <w:rPrChange w:id="6754" w:author="Harry Shamoon" w:date="2015-03-05T19:28:00Z">
            <w:rPr>
              <w:spacing w:val="-5"/>
            </w:rPr>
          </w:rPrChange>
        </w:rPr>
        <w:t xml:space="preserve">review. </w:t>
      </w:r>
      <w:r w:rsidRPr="006C66CA">
        <w:rPr>
          <w:rFonts w:cs="Arial"/>
          <w:i/>
        </w:rPr>
        <w:t xml:space="preserve">Health </w:t>
      </w:r>
      <w:proofErr w:type="spellStart"/>
      <w:r w:rsidRPr="006C66CA">
        <w:rPr>
          <w:rFonts w:cs="Arial"/>
          <w:i/>
          <w:spacing w:val="-4"/>
        </w:rPr>
        <w:t>Technol</w:t>
      </w:r>
      <w:proofErr w:type="spellEnd"/>
      <w:r w:rsidRPr="006C66CA">
        <w:rPr>
          <w:rFonts w:cs="Arial"/>
          <w:i/>
          <w:spacing w:val="-4"/>
        </w:rPr>
        <w:t xml:space="preserve"> </w:t>
      </w:r>
      <w:r w:rsidRPr="006C66CA">
        <w:rPr>
          <w:rFonts w:cs="Arial"/>
          <w:i/>
        </w:rPr>
        <w:t>Assess</w:t>
      </w:r>
      <w:r w:rsidRPr="00FF4755">
        <w:rPr>
          <w:rFonts w:cs="Arial"/>
        </w:rPr>
        <w:t>, 4(38)</w:t>
      </w:r>
      <w:proofErr w:type="gramStart"/>
      <w:r w:rsidRPr="00FF4755">
        <w:rPr>
          <w:rFonts w:cs="Arial"/>
        </w:rPr>
        <w:t>:1</w:t>
      </w:r>
      <w:proofErr w:type="gramEnd"/>
      <w:r w:rsidRPr="00FF4755">
        <w:rPr>
          <w:rFonts w:cs="Arial"/>
        </w:rPr>
        <w:t>–130, 2000. PMID:</w:t>
      </w:r>
      <w:r w:rsidRPr="008F496E">
        <w:rPr>
          <w:rFonts w:cs="Arial"/>
          <w:spacing w:val="-17"/>
        </w:rPr>
        <w:t xml:space="preserve"> </w:t>
      </w:r>
      <w:r w:rsidRPr="006C66CA">
        <w:rPr>
          <w:rFonts w:cs="Arial"/>
          <w:rPrChange w:id="6755" w:author="Harry Shamoon" w:date="2015-03-05T19:28:00Z">
            <w:rPr/>
          </w:rPrChange>
        </w:rPr>
        <w:t>11134920.</w:t>
      </w:r>
    </w:p>
    <w:p w14:paraId="5F85FB5B" w14:textId="77777777" w:rsidR="00F731E7" w:rsidRPr="006C66CA" w:rsidRDefault="00082CF3">
      <w:pPr>
        <w:pStyle w:val="BodyText"/>
        <w:ind w:right="119" w:hanging="473"/>
        <w:jc w:val="both"/>
        <w:rPr>
          <w:rFonts w:cs="Arial"/>
          <w:rPrChange w:id="6756" w:author="Harry Shamoon" w:date="2015-03-05T19:28:00Z">
            <w:rPr/>
          </w:rPrChange>
        </w:rPr>
        <w:pPrChange w:id="6757" w:author="Harry Shamoon" w:date="2015-03-05T19:42:00Z">
          <w:pPr>
            <w:pStyle w:val="BodyText"/>
            <w:spacing w:line="268" w:lineRule="auto"/>
            <w:ind w:right="119" w:hanging="473"/>
          </w:pPr>
        </w:pPrChange>
      </w:pPr>
      <w:r w:rsidRPr="006C66CA">
        <w:rPr>
          <w:rFonts w:cs="Arial"/>
          <w:rPrChange w:id="6758" w:author="Harry Shamoon" w:date="2015-03-05T19:28:00Z">
            <w:rPr/>
          </w:rPrChange>
        </w:rPr>
        <w:t xml:space="preserve">[17] </w:t>
      </w:r>
      <w:r w:rsidRPr="006C66CA">
        <w:rPr>
          <w:rFonts w:cs="Arial"/>
          <w:spacing w:val="-4"/>
          <w:rPrChange w:id="6759" w:author="Harry Shamoon" w:date="2015-03-05T19:28:00Z">
            <w:rPr>
              <w:spacing w:val="-4"/>
            </w:rPr>
          </w:rPrChange>
        </w:rPr>
        <w:t xml:space="preserve">C. </w:t>
      </w:r>
      <w:proofErr w:type="spellStart"/>
      <w:r w:rsidRPr="006C66CA">
        <w:rPr>
          <w:rFonts w:cs="Arial"/>
          <w:spacing w:val="-11"/>
          <w:rPrChange w:id="6760" w:author="Harry Shamoon" w:date="2015-03-05T19:28:00Z">
            <w:rPr>
              <w:spacing w:val="-11"/>
            </w:rPr>
          </w:rPrChange>
        </w:rPr>
        <w:t>Yoo</w:t>
      </w:r>
      <w:proofErr w:type="spellEnd"/>
      <w:r w:rsidRPr="006C66CA">
        <w:rPr>
          <w:rFonts w:cs="Arial"/>
          <w:spacing w:val="-11"/>
          <w:rPrChange w:id="6761" w:author="Harry Shamoon" w:date="2015-03-05T19:28:00Z">
            <w:rPr>
              <w:spacing w:val="-11"/>
            </w:rPr>
          </w:rPrChange>
        </w:rPr>
        <w:t xml:space="preserve">, </w:t>
      </w:r>
      <w:r w:rsidRPr="006C66CA">
        <w:rPr>
          <w:rFonts w:cs="Arial"/>
          <w:rPrChange w:id="6762" w:author="Harry Shamoon" w:date="2015-03-05T19:28:00Z">
            <w:rPr/>
          </w:rPrChange>
        </w:rPr>
        <w:t xml:space="preserve">L. Ramirez, and </w:t>
      </w:r>
      <w:r w:rsidRPr="006C66CA">
        <w:rPr>
          <w:rFonts w:cs="Arial"/>
          <w:spacing w:val="-4"/>
          <w:rPrChange w:id="6763" w:author="Harry Shamoon" w:date="2015-03-05T19:28:00Z">
            <w:rPr>
              <w:spacing w:val="-4"/>
            </w:rPr>
          </w:rPrChange>
        </w:rPr>
        <w:t xml:space="preserve">J. </w:t>
      </w:r>
      <w:proofErr w:type="spellStart"/>
      <w:r w:rsidRPr="006C66CA">
        <w:rPr>
          <w:rFonts w:cs="Arial"/>
          <w:rPrChange w:id="6764" w:author="Harry Shamoon" w:date="2015-03-05T19:28:00Z">
            <w:rPr/>
          </w:rPrChange>
        </w:rPr>
        <w:t>Liuzzi</w:t>
      </w:r>
      <w:proofErr w:type="spellEnd"/>
      <w:r w:rsidRPr="006C66CA">
        <w:rPr>
          <w:rFonts w:cs="Arial"/>
          <w:rPrChange w:id="6765" w:author="Harry Shamoon" w:date="2015-03-05T19:28:00Z">
            <w:rPr/>
          </w:rPrChange>
        </w:rPr>
        <w:t xml:space="preserve">. </w:t>
      </w:r>
      <w:proofErr w:type="gramStart"/>
      <w:r w:rsidRPr="006C66CA">
        <w:rPr>
          <w:rFonts w:cs="Arial"/>
          <w:rPrChange w:id="6766" w:author="Harry Shamoon" w:date="2015-03-05T19:28:00Z">
            <w:rPr/>
          </w:rPrChange>
        </w:rPr>
        <w:t>Big data analysis using modern statistical and machine learning</w:t>
      </w:r>
      <w:r w:rsidRPr="006C66CA">
        <w:rPr>
          <w:rFonts w:cs="Arial"/>
          <w:spacing w:val="-35"/>
          <w:rPrChange w:id="6767" w:author="Harry Shamoon" w:date="2015-03-05T19:28:00Z">
            <w:rPr>
              <w:spacing w:val="-35"/>
            </w:rPr>
          </w:rPrChange>
        </w:rPr>
        <w:t xml:space="preserve"> </w:t>
      </w:r>
      <w:r w:rsidRPr="006C66CA">
        <w:rPr>
          <w:rFonts w:cs="Arial"/>
          <w:rPrChange w:id="6768" w:author="Harry Shamoon" w:date="2015-03-05T19:28:00Z">
            <w:rPr/>
          </w:rPrChange>
        </w:rPr>
        <w:t>methods</w:t>
      </w:r>
      <w:r w:rsidRPr="006C66CA">
        <w:rPr>
          <w:rFonts w:cs="Arial"/>
          <w:w w:val="99"/>
          <w:rPrChange w:id="6769" w:author="Harry Shamoon" w:date="2015-03-05T19:28:00Z">
            <w:rPr>
              <w:w w:val="99"/>
            </w:rPr>
          </w:rPrChange>
        </w:rPr>
        <w:t xml:space="preserve"> </w:t>
      </w:r>
      <w:r w:rsidRPr="006C66CA">
        <w:rPr>
          <w:rFonts w:cs="Arial"/>
          <w:rPrChange w:id="6770" w:author="Harry Shamoon" w:date="2015-03-05T19:28:00Z">
            <w:rPr/>
          </w:rPrChange>
        </w:rPr>
        <w:t>in</w:t>
      </w:r>
      <w:r w:rsidRPr="006C66CA">
        <w:rPr>
          <w:rFonts w:cs="Arial"/>
          <w:spacing w:val="-8"/>
          <w:rPrChange w:id="6771" w:author="Harry Shamoon" w:date="2015-03-05T19:28:00Z">
            <w:rPr>
              <w:spacing w:val="-8"/>
            </w:rPr>
          </w:rPrChange>
        </w:rPr>
        <w:t xml:space="preserve"> </w:t>
      </w:r>
      <w:r w:rsidRPr="006C66CA">
        <w:rPr>
          <w:rFonts w:cs="Arial"/>
          <w:rPrChange w:id="6772" w:author="Harry Shamoon" w:date="2015-03-05T19:28:00Z">
            <w:rPr/>
          </w:rPrChange>
        </w:rPr>
        <w:t>medicine.</w:t>
      </w:r>
      <w:proofErr w:type="gramEnd"/>
      <w:r w:rsidRPr="006C66CA">
        <w:rPr>
          <w:rFonts w:cs="Arial"/>
          <w:spacing w:val="13"/>
          <w:rPrChange w:id="6773" w:author="Harry Shamoon" w:date="2015-03-05T19:28:00Z">
            <w:rPr>
              <w:spacing w:val="13"/>
            </w:rPr>
          </w:rPrChange>
        </w:rPr>
        <w:t xml:space="preserve"> </w:t>
      </w:r>
      <w:proofErr w:type="spellStart"/>
      <w:r w:rsidRPr="006C66CA">
        <w:rPr>
          <w:rFonts w:cs="Arial"/>
          <w:i/>
        </w:rPr>
        <w:t>Int</w:t>
      </w:r>
      <w:proofErr w:type="spellEnd"/>
      <w:r w:rsidRPr="006C66CA">
        <w:rPr>
          <w:rFonts w:cs="Arial"/>
          <w:i/>
          <w:spacing w:val="-8"/>
        </w:rPr>
        <w:t xml:space="preserve"> </w:t>
      </w:r>
      <w:proofErr w:type="spellStart"/>
      <w:r w:rsidRPr="006C66CA">
        <w:rPr>
          <w:rFonts w:cs="Arial"/>
          <w:i/>
        </w:rPr>
        <w:t>Neurourol</w:t>
      </w:r>
      <w:proofErr w:type="spellEnd"/>
      <w:r w:rsidRPr="006C66CA">
        <w:rPr>
          <w:rFonts w:cs="Arial"/>
          <w:i/>
          <w:spacing w:val="-8"/>
        </w:rPr>
        <w:t xml:space="preserve"> </w:t>
      </w:r>
      <w:r w:rsidRPr="006C66CA">
        <w:rPr>
          <w:rFonts w:cs="Arial"/>
          <w:i/>
        </w:rPr>
        <w:t>J</w:t>
      </w:r>
      <w:r w:rsidRPr="00FF4755">
        <w:rPr>
          <w:rFonts w:cs="Arial"/>
        </w:rPr>
        <w:t>,</w:t>
      </w:r>
      <w:r w:rsidRPr="008F496E">
        <w:rPr>
          <w:rFonts w:cs="Arial"/>
          <w:spacing w:val="-8"/>
        </w:rPr>
        <w:t xml:space="preserve"> </w:t>
      </w:r>
      <w:r w:rsidRPr="006C66CA">
        <w:rPr>
          <w:rFonts w:cs="Arial"/>
          <w:rPrChange w:id="6774" w:author="Harry Shamoon" w:date="2015-03-05T19:28:00Z">
            <w:rPr/>
          </w:rPrChange>
        </w:rPr>
        <w:t>18(2)</w:t>
      </w:r>
      <w:proofErr w:type="gramStart"/>
      <w:r w:rsidRPr="006C66CA">
        <w:rPr>
          <w:rFonts w:cs="Arial"/>
          <w:rPrChange w:id="6775" w:author="Harry Shamoon" w:date="2015-03-05T19:28:00Z">
            <w:rPr/>
          </w:rPrChange>
        </w:rPr>
        <w:t>:50</w:t>
      </w:r>
      <w:proofErr w:type="gramEnd"/>
      <w:r w:rsidRPr="006C66CA">
        <w:rPr>
          <w:rFonts w:cs="Arial"/>
          <w:rPrChange w:id="6776" w:author="Harry Shamoon" w:date="2015-03-05T19:28:00Z">
            <w:rPr/>
          </w:rPrChange>
        </w:rPr>
        <w:t>–57,</w:t>
      </w:r>
      <w:r w:rsidRPr="006C66CA">
        <w:rPr>
          <w:rFonts w:cs="Arial"/>
          <w:spacing w:val="-8"/>
          <w:rPrChange w:id="6777" w:author="Harry Shamoon" w:date="2015-03-05T19:28:00Z">
            <w:rPr>
              <w:spacing w:val="-8"/>
            </w:rPr>
          </w:rPrChange>
        </w:rPr>
        <w:t xml:space="preserve"> </w:t>
      </w:r>
      <w:r w:rsidRPr="006C66CA">
        <w:rPr>
          <w:rFonts w:cs="Arial"/>
          <w:rPrChange w:id="6778" w:author="Harry Shamoon" w:date="2015-03-05T19:28:00Z">
            <w:rPr/>
          </w:rPrChange>
        </w:rPr>
        <w:t>Jun</w:t>
      </w:r>
      <w:r w:rsidRPr="006C66CA">
        <w:rPr>
          <w:rFonts w:cs="Arial"/>
          <w:spacing w:val="-8"/>
          <w:rPrChange w:id="6779" w:author="Harry Shamoon" w:date="2015-03-05T19:28:00Z">
            <w:rPr>
              <w:spacing w:val="-8"/>
            </w:rPr>
          </w:rPrChange>
        </w:rPr>
        <w:t xml:space="preserve"> </w:t>
      </w:r>
      <w:r w:rsidRPr="006C66CA">
        <w:rPr>
          <w:rFonts w:cs="Arial"/>
          <w:rPrChange w:id="6780" w:author="Harry Shamoon" w:date="2015-03-05T19:28:00Z">
            <w:rPr/>
          </w:rPrChange>
        </w:rPr>
        <w:t>2014.</w:t>
      </w:r>
      <w:r w:rsidRPr="006C66CA">
        <w:rPr>
          <w:rFonts w:cs="Arial"/>
          <w:spacing w:val="-8"/>
          <w:rPrChange w:id="6781" w:author="Harry Shamoon" w:date="2015-03-05T19:28:00Z">
            <w:rPr>
              <w:spacing w:val="-8"/>
            </w:rPr>
          </w:rPrChange>
        </w:rPr>
        <w:t xml:space="preserve"> </w:t>
      </w:r>
      <w:r w:rsidRPr="006C66CA">
        <w:rPr>
          <w:rFonts w:cs="Arial"/>
          <w:rPrChange w:id="6782" w:author="Harry Shamoon" w:date="2015-03-05T19:28:00Z">
            <w:rPr/>
          </w:rPrChange>
        </w:rPr>
        <w:t>PMID:</w:t>
      </w:r>
      <w:r w:rsidRPr="006C66CA">
        <w:rPr>
          <w:rFonts w:cs="Arial"/>
          <w:spacing w:val="-8"/>
          <w:rPrChange w:id="6783" w:author="Harry Shamoon" w:date="2015-03-05T19:28:00Z">
            <w:rPr>
              <w:spacing w:val="-8"/>
            </w:rPr>
          </w:rPrChange>
        </w:rPr>
        <w:t xml:space="preserve"> </w:t>
      </w:r>
      <w:r w:rsidRPr="006C66CA">
        <w:rPr>
          <w:rFonts w:cs="Arial"/>
          <w:rPrChange w:id="6784" w:author="Harry Shamoon" w:date="2015-03-05T19:28:00Z">
            <w:rPr/>
          </w:rPrChange>
        </w:rPr>
        <w:t>24987556.</w:t>
      </w:r>
    </w:p>
    <w:p w14:paraId="3208B903" w14:textId="77777777" w:rsidR="00F731E7" w:rsidRPr="006C66CA" w:rsidRDefault="00082CF3">
      <w:pPr>
        <w:pStyle w:val="BodyText"/>
        <w:ind w:left="119" w:right="119"/>
        <w:jc w:val="both"/>
        <w:rPr>
          <w:rFonts w:cs="Arial"/>
          <w:rPrChange w:id="6785" w:author="Harry Shamoon" w:date="2015-03-05T19:28:00Z">
            <w:rPr/>
          </w:rPrChange>
        </w:rPr>
        <w:pPrChange w:id="6786" w:author="Harry Shamoon" w:date="2015-03-05T19:42:00Z">
          <w:pPr>
            <w:pStyle w:val="BodyText"/>
            <w:ind w:left="119" w:right="119"/>
          </w:pPr>
        </w:pPrChange>
      </w:pPr>
      <w:proofErr w:type="gramStart"/>
      <w:r w:rsidRPr="006C66CA">
        <w:rPr>
          <w:rFonts w:cs="Arial"/>
          <w:rPrChange w:id="6787" w:author="Harry Shamoon" w:date="2015-03-05T19:28:00Z">
            <w:rPr/>
          </w:rPrChange>
        </w:rPr>
        <w:t xml:space="preserve">[18] Stan Development </w:t>
      </w:r>
      <w:r w:rsidRPr="006C66CA">
        <w:rPr>
          <w:rFonts w:cs="Arial"/>
          <w:spacing w:val="-6"/>
          <w:rPrChange w:id="6788" w:author="Harry Shamoon" w:date="2015-03-05T19:28:00Z">
            <w:rPr>
              <w:spacing w:val="-6"/>
            </w:rPr>
          </w:rPrChange>
        </w:rPr>
        <w:t>Team.</w:t>
      </w:r>
      <w:proofErr w:type="gramEnd"/>
      <w:r w:rsidRPr="006C66CA">
        <w:rPr>
          <w:rFonts w:cs="Arial"/>
          <w:spacing w:val="-6"/>
          <w:rPrChange w:id="6789" w:author="Harry Shamoon" w:date="2015-03-05T19:28:00Z">
            <w:rPr>
              <w:spacing w:val="-6"/>
            </w:rPr>
          </w:rPrChange>
        </w:rPr>
        <w:t xml:space="preserve"> </w:t>
      </w:r>
      <w:r w:rsidRPr="006C66CA">
        <w:rPr>
          <w:rFonts w:cs="Arial"/>
          <w:rPrChange w:id="6790" w:author="Harry Shamoon" w:date="2015-03-05T19:28:00Z">
            <w:rPr/>
          </w:rPrChange>
        </w:rPr>
        <w:t xml:space="preserve">Stan: A C++ Library </w:t>
      </w:r>
      <w:r w:rsidRPr="006C66CA">
        <w:rPr>
          <w:rFonts w:cs="Arial"/>
          <w:spacing w:val="-3"/>
          <w:rPrChange w:id="6791" w:author="Harry Shamoon" w:date="2015-03-05T19:28:00Z">
            <w:rPr>
              <w:spacing w:val="-3"/>
            </w:rPr>
          </w:rPrChange>
        </w:rPr>
        <w:t xml:space="preserve">for </w:t>
      </w:r>
      <w:r w:rsidRPr="006C66CA">
        <w:rPr>
          <w:rFonts w:cs="Arial"/>
          <w:rPrChange w:id="6792" w:author="Harry Shamoon" w:date="2015-03-05T19:28:00Z">
            <w:rPr/>
          </w:rPrChange>
        </w:rPr>
        <w:t xml:space="preserve">Probability and Sampling, </w:t>
      </w:r>
      <w:r w:rsidRPr="006C66CA">
        <w:rPr>
          <w:rFonts w:cs="Arial"/>
          <w:spacing w:val="-3"/>
          <w:rPrChange w:id="6793" w:author="Harry Shamoon" w:date="2015-03-05T19:28:00Z">
            <w:rPr>
              <w:spacing w:val="-3"/>
            </w:rPr>
          </w:rPrChange>
        </w:rPr>
        <w:t xml:space="preserve">Version </w:t>
      </w:r>
      <w:r w:rsidRPr="006C66CA">
        <w:rPr>
          <w:rFonts w:cs="Arial"/>
          <w:rPrChange w:id="6794" w:author="Harry Shamoon" w:date="2015-03-05T19:28:00Z">
            <w:rPr/>
          </w:rPrChange>
        </w:rPr>
        <w:t>2.5.0,</w:t>
      </w:r>
      <w:r w:rsidRPr="006C66CA">
        <w:rPr>
          <w:rFonts w:cs="Arial"/>
          <w:spacing w:val="7"/>
          <w:rPrChange w:id="6795" w:author="Harry Shamoon" w:date="2015-03-05T19:28:00Z">
            <w:rPr>
              <w:spacing w:val="7"/>
            </w:rPr>
          </w:rPrChange>
        </w:rPr>
        <w:t xml:space="preserve"> </w:t>
      </w:r>
      <w:r w:rsidRPr="006C66CA">
        <w:rPr>
          <w:rFonts w:cs="Arial"/>
          <w:rPrChange w:id="6796" w:author="Harry Shamoon" w:date="2015-03-05T19:28:00Z">
            <w:rPr/>
          </w:rPrChange>
        </w:rPr>
        <w:t>2014.</w:t>
      </w:r>
    </w:p>
    <w:p w14:paraId="13AE7199" w14:textId="77777777" w:rsidR="00F731E7" w:rsidRPr="006C66CA" w:rsidRDefault="00F731E7">
      <w:pPr>
        <w:spacing w:before="4"/>
        <w:jc w:val="both"/>
        <w:rPr>
          <w:rFonts w:ascii="Arial" w:eastAsia="Arial" w:hAnsi="Arial" w:cs="Arial"/>
          <w:rPrChange w:id="6797" w:author="Harry Shamoon" w:date="2015-03-05T19:28:00Z">
            <w:rPr>
              <w:rFonts w:ascii="Arial" w:eastAsia="Arial" w:hAnsi="Arial" w:cs="Arial"/>
              <w:sz w:val="18"/>
              <w:szCs w:val="18"/>
            </w:rPr>
          </w:rPrChange>
        </w:rPr>
        <w:pPrChange w:id="6798" w:author="Harry Shamoon" w:date="2015-03-05T19:42:00Z">
          <w:pPr>
            <w:spacing w:before="4"/>
          </w:pPr>
        </w:pPrChange>
      </w:pPr>
    </w:p>
    <w:p w14:paraId="2648B554" w14:textId="77777777" w:rsidR="00F731E7" w:rsidRPr="00640245" w:rsidRDefault="00082CF3">
      <w:pPr>
        <w:pStyle w:val="BodyText"/>
        <w:spacing w:before="0"/>
        <w:ind w:right="119" w:hanging="473"/>
        <w:jc w:val="both"/>
        <w:rPr>
          <w:rFonts w:cs="Arial"/>
        </w:rPr>
        <w:pPrChange w:id="6799" w:author="Harry Shamoon" w:date="2015-03-05T19:42:00Z">
          <w:pPr>
            <w:pStyle w:val="BodyText"/>
            <w:spacing w:before="0" w:line="268" w:lineRule="auto"/>
            <w:ind w:right="119" w:hanging="473"/>
          </w:pPr>
        </w:pPrChange>
      </w:pPr>
      <w:r w:rsidRPr="006C66CA">
        <w:rPr>
          <w:rFonts w:cs="Arial"/>
        </w:rPr>
        <w:t xml:space="preserve">[19] A. </w:t>
      </w:r>
      <w:proofErr w:type="spellStart"/>
      <w:r w:rsidRPr="006C66CA">
        <w:rPr>
          <w:rFonts w:cs="Arial"/>
        </w:rPr>
        <w:t>Gelman</w:t>
      </w:r>
      <w:proofErr w:type="spellEnd"/>
      <w:r w:rsidRPr="006C66CA">
        <w:rPr>
          <w:rFonts w:cs="Arial"/>
        </w:rPr>
        <w:t xml:space="preserve">, </w:t>
      </w:r>
      <w:r w:rsidRPr="00C91597">
        <w:rPr>
          <w:rFonts w:cs="Arial"/>
          <w:spacing w:val="-4"/>
        </w:rPr>
        <w:t xml:space="preserve">J. </w:t>
      </w:r>
      <w:r w:rsidRPr="00082CF3">
        <w:rPr>
          <w:rFonts w:cs="Arial"/>
          <w:spacing w:val="-3"/>
        </w:rPr>
        <w:t xml:space="preserve">B. </w:t>
      </w:r>
      <w:r w:rsidRPr="00082CF3">
        <w:rPr>
          <w:rFonts w:cs="Arial"/>
        </w:rPr>
        <w:t xml:space="preserve">Carlin, H. </w:t>
      </w:r>
      <w:r w:rsidRPr="00F97E28">
        <w:rPr>
          <w:rFonts w:cs="Arial"/>
          <w:spacing w:val="-3"/>
        </w:rPr>
        <w:t xml:space="preserve">S. </w:t>
      </w:r>
      <w:r w:rsidRPr="00F97E28">
        <w:rPr>
          <w:rFonts w:cs="Arial"/>
        </w:rPr>
        <w:t xml:space="preserve">Stern, and </w:t>
      </w:r>
      <w:r w:rsidRPr="00030584">
        <w:rPr>
          <w:rFonts w:cs="Arial"/>
          <w:spacing w:val="-9"/>
        </w:rPr>
        <w:t xml:space="preserve">D. </w:t>
      </w:r>
      <w:r w:rsidRPr="00174DF6">
        <w:rPr>
          <w:rFonts w:cs="Arial"/>
          <w:spacing w:val="-3"/>
        </w:rPr>
        <w:t xml:space="preserve">B. </w:t>
      </w:r>
      <w:r w:rsidRPr="00174DF6">
        <w:rPr>
          <w:rFonts w:cs="Arial"/>
        </w:rPr>
        <w:t xml:space="preserve">Rubin. </w:t>
      </w:r>
      <w:r w:rsidRPr="00231B3C">
        <w:rPr>
          <w:rFonts w:cs="Arial"/>
          <w:i/>
        </w:rPr>
        <w:t>Bayesian data analysis</w:t>
      </w:r>
      <w:r w:rsidRPr="008C4839">
        <w:rPr>
          <w:rFonts w:cs="Arial"/>
        </w:rPr>
        <w:t xml:space="preserve">, volume 2. </w:t>
      </w:r>
      <w:proofErr w:type="gramStart"/>
      <w:r w:rsidRPr="00C0557F">
        <w:rPr>
          <w:rFonts w:cs="Arial"/>
          <w:spacing w:val="-6"/>
        </w:rPr>
        <w:t xml:space="preserve">Taylor </w:t>
      </w:r>
      <w:r w:rsidRPr="00765A7F">
        <w:rPr>
          <w:rFonts w:cs="Arial"/>
        </w:rPr>
        <w:t>&amp;</w:t>
      </w:r>
      <w:r w:rsidRPr="00365719">
        <w:rPr>
          <w:rFonts w:cs="Arial"/>
          <w:spacing w:val="16"/>
        </w:rPr>
        <w:t xml:space="preserve"> </w:t>
      </w:r>
      <w:r w:rsidRPr="00FF1D9C">
        <w:rPr>
          <w:rFonts w:cs="Arial"/>
          <w:spacing w:val="-3"/>
        </w:rPr>
        <w:t>Francis,</w:t>
      </w:r>
      <w:r w:rsidRPr="0011650A">
        <w:rPr>
          <w:rFonts w:cs="Arial"/>
          <w:w w:val="99"/>
        </w:rPr>
        <w:t xml:space="preserve"> </w:t>
      </w:r>
      <w:r w:rsidRPr="00907C1D">
        <w:rPr>
          <w:rFonts w:cs="Arial"/>
        </w:rPr>
        <w:t>2014.</w:t>
      </w:r>
      <w:proofErr w:type="gramEnd"/>
    </w:p>
    <w:p w14:paraId="4E611A93" w14:textId="77777777" w:rsidR="00F731E7" w:rsidRPr="006C66CA" w:rsidRDefault="00082CF3">
      <w:pPr>
        <w:spacing w:before="181"/>
        <w:ind w:left="119" w:right="119"/>
        <w:jc w:val="both"/>
        <w:rPr>
          <w:rFonts w:ascii="Arial" w:eastAsia="Arial" w:hAnsi="Arial" w:cs="Arial"/>
        </w:rPr>
        <w:pPrChange w:id="6800" w:author="Harry Shamoon" w:date="2015-03-05T19:42:00Z">
          <w:pPr>
            <w:spacing w:before="181"/>
            <w:ind w:left="119" w:right="119"/>
          </w:pPr>
        </w:pPrChange>
      </w:pPr>
      <w:r w:rsidRPr="006C66CA">
        <w:rPr>
          <w:rFonts w:ascii="Arial" w:hAnsi="Arial" w:cs="Arial"/>
          <w:rPrChange w:id="6801" w:author="Harry Shamoon" w:date="2015-03-05T19:28:00Z">
            <w:rPr>
              <w:rFonts w:ascii="Arial"/>
            </w:rPr>
          </w:rPrChange>
        </w:rPr>
        <w:t xml:space="preserve">[20] </w:t>
      </w:r>
      <w:r w:rsidRPr="006C66CA">
        <w:rPr>
          <w:rFonts w:ascii="Arial" w:hAnsi="Arial" w:cs="Arial"/>
          <w:spacing w:val="-4"/>
          <w:rPrChange w:id="6802" w:author="Harry Shamoon" w:date="2015-03-05T19:28:00Z">
            <w:rPr>
              <w:rFonts w:ascii="Arial"/>
              <w:spacing w:val="-4"/>
            </w:rPr>
          </w:rPrChange>
        </w:rPr>
        <w:t xml:space="preserve">J. </w:t>
      </w:r>
      <w:proofErr w:type="spellStart"/>
      <w:r w:rsidRPr="006C66CA">
        <w:rPr>
          <w:rFonts w:ascii="Arial" w:hAnsi="Arial" w:cs="Arial"/>
          <w:rPrChange w:id="6803" w:author="Harry Shamoon" w:date="2015-03-05T19:28:00Z">
            <w:rPr>
              <w:rFonts w:ascii="Arial"/>
            </w:rPr>
          </w:rPrChange>
        </w:rPr>
        <w:t>Kruschke</w:t>
      </w:r>
      <w:proofErr w:type="spellEnd"/>
      <w:r w:rsidRPr="006C66CA">
        <w:rPr>
          <w:rFonts w:ascii="Arial" w:hAnsi="Arial" w:cs="Arial"/>
          <w:rPrChange w:id="6804" w:author="Harry Shamoon" w:date="2015-03-05T19:28:00Z">
            <w:rPr>
              <w:rFonts w:ascii="Arial"/>
            </w:rPr>
          </w:rPrChange>
        </w:rPr>
        <w:t xml:space="preserve">. </w:t>
      </w:r>
      <w:r w:rsidRPr="006C66CA">
        <w:rPr>
          <w:rFonts w:ascii="Arial" w:hAnsi="Arial" w:cs="Arial"/>
          <w:i/>
          <w:rPrChange w:id="6805" w:author="Harry Shamoon" w:date="2015-03-05T19:28:00Z">
            <w:rPr>
              <w:rFonts w:ascii="Arial"/>
              <w:i/>
            </w:rPr>
          </w:rPrChange>
        </w:rPr>
        <w:t>Doing Bayesian data analysis: A tutorial introduction with R</w:t>
      </w:r>
      <w:r w:rsidRPr="006C66CA">
        <w:rPr>
          <w:rFonts w:ascii="Arial" w:hAnsi="Arial" w:cs="Arial"/>
          <w:rPrChange w:id="6806" w:author="Harry Shamoon" w:date="2015-03-05T19:28:00Z">
            <w:rPr>
              <w:rFonts w:ascii="Arial"/>
            </w:rPr>
          </w:rPrChange>
        </w:rPr>
        <w:t>. Academic Press,</w:t>
      </w:r>
      <w:r w:rsidRPr="006C66CA">
        <w:rPr>
          <w:rFonts w:ascii="Arial" w:hAnsi="Arial" w:cs="Arial"/>
          <w:spacing w:val="6"/>
          <w:rPrChange w:id="6807" w:author="Harry Shamoon" w:date="2015-03-05T19:28:00Z">
            <w:rPr>
              <w:rFonts w:ascii="Arial"/>
              <w:spacing w:val="6"/>
            </w:rPr>
          </w:rPrChange>
        </w:rPr>
        <w:t xml:space="preserve"> </w:t>
      </w:r>
      <w:r w:rsidRPr="006C66CA">
        <w:rPr>
          <w:rFonts w:ascii="Arial" w:hAnsi="Arial" w:cs="Arial"/>
          <w:rPrChange w:id="6808" w:author="Harry Shamoon" w:date="2015-03-05T19:28:00Z">
            <w:rPr>
              <w:rFonts w:ascii="Arial"/>
            </w:rPr>
          </w:rPrChange>
        </w:rPr>
        <w:t>2014.</w:t>
      </w:r>
    </w:p>
    <w:p w14:paraId="7E45690B" w14:textId="77777777" w:rsidR="00F731E7" w:rsidRPr="006C66CA" w:rsidRDefault="00F731E7">
      <w:pPr>
        <w:spacing w:before="4"/>
        <w:jc w:val="both"/>
        <w:rPr>
          <w:rFonts w:ascii="Arial" w:eastAsia="Arial" w:hAnsi="Arial" w:cs="Arial"/>
          <w:rPrChange w:id="6809" w:author="Harry Shamoon" w:date="2015-03-05T19:28:00Z">
            <w:rPr>
              <w:rFonts w:ascii="Arial" w:eastAsia="Arial" w:hAnsi="Arial" w:cs="Arial"/>
              <w:sz w:val="18"/>
              <w:szCs w:val="18"/>
            </w:rPr>
          </w:rPrChange>
        </w:rPr>
        <w:pPrChange w:id="6810" w:author="Harry Shamoon" w:date="2015-03-05T19:42:00Z">
          <w:pPr>
            <w:spacing w:before="4"/>
          </w:pPr>
        </w:pPrChange>
      </w:pPr>
    </w:p>
    <w:p w14:paraId="47DBBD90" w14:textId="77777777" w:rsidR="00F731E7" w:rsidRPr="00174DF6" w:rsidRDefault="00082CF3">
      <w:pPr>
        <w:pStyle w:val="BodyText"/>
        <w:spacing w:before="0"/>
        <w:ind w:left="119"/>
        <w:jc w:val="both"/>
        <w:rPr>
          <w:rFonts w:cs="Arial"/>
        </w:rPr>
        <w:pPrChange w:id="6811" w:author="Harry Shamoon" w:date="2015-03-05T19:42:00Z">
          <w:pPr>
            <w:pStyle w:val="BodyText"/>
            <w:spacing w:before="0"/>
            <w:ind w:left="119"/>
          </w:pPr>
        </w:pPrChange>
      </w:pPr>
      <w:r w:rsidRPr="006C66CA">
        <w:rPr>
          <w:rFonts w:cs="Arial"/>
        </w:rPr>
        <w:t xml:space="preserve">[21] </w:t>
      </w:r>
      <w:r w:rsidRPr="00C91597">
        <w:rPr>
          <w:rFonts w:cs="Arial"/>
          <w:spacing w:val="-4"/>
        </w:rPr>
        <w:t xml:space="preserve">J. </w:t>
      </w:r>
      <w:r w:rsidRPr="00082CF3">
        <w:rPr>
          <w:rFonts w:cs="Arial"/>
        </w:rPr>
        <w:t xml:space="preserve">K. </w:t>
      </w:r>
      <w:proofErr w:type="spellStart"/>
      <w:r w:rsidRPr="00082CF3">
        <w:rPr>
          <w:rFonts w:cs="Arial"/>
        </w:rPr>
        <w:t>Kruschke</w:t>
      </w:r>
      <w:proofErr w:type="spellEnd"/>
      <w:r w:rsidRPr="00082CF3">
        <w:rPr>
          <w:rFonts w:cs="Arial"/>
        </w:rPr>
        <w:t xml:space="preserve">. Bayesian estimation supersedes the t test. </w:t>
      </w:r>
      <w:r w:rsidRPr="00082CF3">
        <w:rPr>
          <w:rFonts w:cs="Arial"/>
          <w:i/>
        </w:rPr>
        <w:t xml:space="preserve">J </w:t>
      </w:r>
      <w:proofErr w:type="spellStart"/>
      <w:r w:rsidRPr="00082CF3">
        <w:rPr>
          <w:rFonts w:cs="Arial"/>
          <w:i/>
        </w:rPr>
        <w:t>Exp</w:t>
      </w:r>
      <w:proofErr w:type="spellEnd"/>
      <w:r w:rsidRPr="00082CF3">
        <w:rPr>
          <w:rFonts w:cs="Arial"/>
          <w:i/>
        </w:rPr>
        <w:t xml:space="preserve"> </w:t>
      </w:r>
      <w:proofErr w:type="spellStart"/>
      <w:r w:rsidRPr="00082CF3">
        <w:rPr>
          <w:rFonts w:cs="Arial"/>
          <w:i/>
        </w:rPr>
        <w:t>Psychol</w:t>
      </w:r>
      <w:proofErr w:type="spellEnd"/>
      <w:r w:rsidRPr="00082CF3">
        <w:rPr>
          <w:rFonts w:cs="Arial"/>
          <w:i/>
        </w:rPr>
        <w:t xml:space="preserve"> Gen</w:t>
      </w:r>
      <w:r w:rsidRPr="00F97E28">
        <w:rPr>
          <w:rFonts w:cs="Arial"/>
        </w:rPr>
        <w:t>, 142(2)</w:t>
      </w:r>
      <w:proofErr w:type="gramStart"/>
      <w:r w:rsidRPr="00F97E28">
        <w:rPr>
          <w:rFonts w:cs="Arial"/>
        </w:rPr>
        <w:t>:573</w:t>
      </w:r>
      <w:proofErr w:type="gramEnd"/>
      <w:r w:rsidRPr="00F97E28">
        <w:rPr>
          <w:rFonts w:cs="Arial"/>
        </w:rPr>
        <w:t xml:space="preserve">–603, </w:t>
      </w:r>
      <w:r w:rsidRPr="00F97E28">
        <w:rPr>
          <w:rFonts w:cs="Arial"/>
          <w:spacing w:val="-3"/>
        </w:rPr>
        <w:t>May</w:t>
      </w:r>
      <w:r w:rsidRPr="00030584">
        <w:rPr>
          <w:rFonts w:cs="Arial"/>
          <w:spacing w:val="-42"/>
        </w:rPr>
        <w:t xml:space="preserve"> </w:t>
      </w:r>
      <w:r w:rsidRPr="00174DF6">
        <w:rPr>
          <w:rFonts w:cs="Arial"/>
        </w:rPr>
        <w:t>2013.</w:t>
      </w:r>
    </w:p>
    <w:p w14:paraId="54040CCF" w14:textId="77777777" w:rsidR="00F731E7" w:rsidRPr="00765A7F" w:rsidRDefault="00082CF3">
      <w:pPr>
        <w:pStyle w:val="BodyText"/>
        <w:spacing w:before="31"/>
        <w:ind w:right="119"/>
        <w:jc w:val="both"/>
        <w:rPr>
          <w:rFonts w:cs="Arial"/>
        </w:rPr>
        <w:pPrChange w:id="6812" w:author="Harry Shamoon" w:date="2015-03-05T19:42:00Z">
          <w:pPr>
            <w:pStyle w:val="BodyText"/>
            <w:spacing w:before="31"/>
            <w:ind w:right="119"/>
          </w:pPr>
        </w:pPrChange>
      </w:pPr>
      <w:r w:rsidRPr="00231B3C">
        <w:rPr>
          <w:rFonts w:cs="Arial"/>
        </w:rPr>
        <w:t>PMID:</w:t>
      </w:r>
      <w:r w:rsidRPr="008C4839">
        <w:rPr>
          <w:rFonts w:cs="Arial"/>
          <w:spacing w:val="-15"/>
        </w:rPr>
        <w:t xml:space="preserve"> </w:t>
      </w:r>
      <w:r w:rsidRPr="00C0557F">
        <w:rPr>
          <w:rFonts w:cs="Arial"/>
        </w:rPr>
        <w:t>22774788.</w:t>
      </w:r>
    </w:p>
    <w:p w14:paraId="3A6C56B0" w14:textId="77777777" w:rsidR="00F731E7" w:rsidRPr="006C66CA" w:rsidRDefault="00F731E7">
      <w:pPr>
        <w:spacing w:before="4"/>
        <w:jc w:val="both"/>
        <w:rPr>
          <w:rFonts w:ascii="Arial" w:eastAsia="Arial" w:hAnsi="Arial" w:cs="Arial"/>
          <w:rPrChange w:id="6813" w:author="Harry Shamoon" w:date="2015-03-05T19:28:00Z">
            <w:rPr>
              <w:rFonts w:ascii="Arial" w:eastAsia="Arial" w:hAnsi="Arial" w:cs="Arial"/>
              <w:sz w:val="18"/>
              <w:szCs w:val="18"/>
            </w:rPr>
          </w:rPrChange>
        </w:rPr>
        <w:pPrChange w:id="6814" w:author="Harry Shamoon" w:date="2015-03-05T19:42:00Z">
          <w:pPr>
            <w:spacing w:before="4"/>
          </w:pPr>
        </w:pPrChange>
      </w:pPr>
    </w:p>
    <w:p w14:paraId="69467095" w14:textId="77777777" w:rsidR="00F731E7" w:rsidRPr="00365719" w:rsidRDefault="00082CF3">
      <w:pPr>
        <w:pStyle w:val="BodyText"/>
        <w:spacing w:before="0"/>
        <w:ind w:right="119" w:hanging="473"/>
        <w:jc w:val="both"/>
        <w:rPr>
          <w:rFonts w:cs="Arial"/>
        </w:rPr>
        <w:pPrChange w:id="6815" w:author="Harry Shamoon" w:date="2015-03-05T19:42:00Z">
          <w:pPr>
            <w:pStyle w:val="BodyText"/>
            <w:spacing w:before="0" w:line="268" w:lineRule="auto"/>
            <w:ind w:right="119" w:hanging="473"/>
          </w:pPr>
        </w:pPrChange>
      </w:pPr>
      <w:r w:rsidRPr="006C66CA">
        <w:rPr>
          <w:rFonts w:cs="Arial"/>
        </w:rPr>
        <w:t xml:space="preserve">[22] K. Abrams and </w:t>
      </w:r>
      <w:r w:rsidRPr="00C91597">
        <w:rPr>
          <w:rFonts w:cs="Arial"/>
          <w:spacing w:val="-3"/>
        </w:rPr>
        <w:t xml:space="preserve">B. </w:t>
      </w:r>
      <w:proofErr w:type="spellStart"/>
      <w:r w:rsidRPr="00082CF3">
        <w:rPr>
          <w:rFonts w:cs="Arial"/>
        </w:rPr>
        <w:t>Sansó</w:t>
      </w:r>
      <w:proofErr w:type="spellEnd"/>
      <w:r w:rsidRPr="00082CF3">
        <w:rPr>
          <w:rFonts w:cs="Arial"/>
        </w:rPr>
        <w:t xml:space="preserve">. Approximate Bayesian inference </w:t>
      </w:r>
      <w:r w:rsidRPr="00082CF3">
        <w:rPr>
          <w:rFonts w:cs="Arial"/>
          <w:spacing w:val="-3"/>
        </w:rPr>
        <w:t xml:space="preserve">for </w:t>
      </w:r>
      <w:r w:rsidRPr="00F97E28">
        <w:rPr>
          <w:rFonts w:cs="Arial"/>
        </w:rPr>
        <w:t xml:space="preserve">random effects meta-analysis. </w:t>
      </w:r>
      <w:r w:rsidRPr="00F97E28">
        <w:rPr>
          <w:rFonts w:cs="Arial"/>
          <w:i/>
        </w:rPr>
        <w:t>Stat</w:t>
      </w:r>
      <w:r w:rsidRPr="00030584">
        <w:rPr>
          <w:rFonts w:cs="Arial"/>
          <w:i/>
          <w:spacing w:val="58"/>
        </w:rPr>
        <w:t xml:space="preserve"> </w:t>
      </w:r>
      <w:r w:rsidRPr="00174DF6">
        <w:rPr>
          <w:rFonts w:cs="Arial"/>
          <w:i/>
        </w:rPr>
        <w:t>Med</w:t>
      </w:r>
      <w:r w:rsidRPr="00174DF6">
        <w:rPr>
          <w:rFonts w:cs="Arial"/>
        </w:rPr>
        <w:t>,</w:t>
      </w:r>
      <w:r w:rsidRPr="00231B3C">
        <w:rPr>
          <w:rFonts w:cs="Arial"/>
          <w:w w:val="99"/>
        </w:rPr>
        <w:t xml:space="preserve"> </w:t>
      </w:r>
      <w:r w:rsidRPr="008C4839">
        <w:rPr>
          <w:rFonts w:cs="Arial"/>
        </w:rPr>
        <w:t>17(2)</w:t>
      </w:r>
      <w:proofErr w:type="gramStart"/>
      <w:r w:rsidRPr="008C4839">
        <w:rPr>
          <w:rFonts w:cs="Arial"/>
        </w:rPr>
        <w:t>:201</w:t>
      </w:r>
      <w:proofErr w:type="gramEnd"/>
      <w:r w:rsidRPr="008C4839">
        <w:rPr>
          <w:rFonts w:cs="Arial"/>
        </w:rPr>
        <w:t>–218, Jan 1998. PMID:</w:t>
      </w:r>
      <w:r w:rsidRPr="00C0557F">
        <w:rPr>
          <w:rFonts w:cs="Arial"/>
          <w:spacing w:val="-42"/>
        </w:rPr>
        <w:t xml:space="preserve"> </w:t>
      </w:r>
      <w:r w:rsidRPr="00765A7F">
        <w:rPr>
          <w:rFonts w:cs="Arial"/>
        </w:rPr>
        <w:t>9483729.</w:t>
      </w:r>
    </w:p>
    <w:p w14:paraId="4E59EB61" w14:textId="77777777" w:rsidR="00F731E7" w:rsidRPr="006C66CA" w:rsidRDefault="00082CF3">
      <w:pPr>
        <w:pStyle w:val="BodyText"/>
        <w:ind w:right="119" w:hanging="473"/>
        <w:jc w:val="both"/>
        <w:rPr>
          <w:rFonts w:cs="Arial"/>
          <w:rPrChange w:id="6816" w:author="Harry Shamoon" w:date="2015-03-05T19:28:00Z">
            <w:rPr/>
          </w:rPrChange>
        </w:rPr>
        <w:pPrChange w:id="6817" w:author="Harry Shamoon" w:date="2015-03-05T19:42:00Z">
          <w:pPr>
            <w:pStyle w:val="BodyText"/>
            <w:spacing w:line="268" w:lineRule="auto"/>
            <w:ind w:right="119" w:hanging="473"/>
          </w:pPr>
        </w:pPrChange>
      </w:pPr>
      <w:r w:rsidRPr="00FF1D9C">
        <w:rPr>
          <w:rFonts w:cs="Arial"/>
        </w:rPr>
        <w:t xml:space="preserve">[23] </w:t>
      </w:r>
      <w:r w:rsidRPr="0011650A">
        <w:rPr>
          <w:rFonts w:cs="Arial"/>
          <w:spacing w:val="-4"/>
        </w:rPr>
        <w:t>J</w:t>
      </w:r>
      <w:r w:rsidRPr="00907C1D">
        <w:rPr>
          <w:rFonts w:cs="Arial"/>
          <w:spacing w:val="-4"/>
        </w:rPr>
        <w:t xml:space="preserve">. </w:t>
      </w:r>
      <w:proofErr w:type="spellStart"/>
      <w:r w:rsidRPr="00640245">
        <w:rPr>
          <w:rFonts w:cs="Arial"/>
        </w:rPr>
        <w:t>Bafumi</w:t>
      </w:r>
      <w:proofErr w:type="spellEnd"/>
      <w:r w:rsidRPr="00640245">
        <w:rPr>
          <w:rFonts w:cs="Arial"/>
        </w:rPr>
        <w:t xml:space="preserve"> and A. </w:t>
      </w:r>
      <w:proofErr w:type="spellStart"/>
      <w:r w:rsidRPr="00640245">
        <w:rPr>
          <w:rFonts w:cs="Arial"/>
        </w:rPr>
        <w:t>Gelman</w:t>
      </w:r>
      <w:proofErr w:type="spellEnd"/>
      <w:r w:rsidRPr="00640245">
        <w:rPr>
          <w:rFonts w:cs="Arial"/>
        </w:rPr>
        <w:t>. Fitting Multilevel Models When Predictors and Group Effects Correlate.</w:t>
      </w:r>
      <w:r w:rsidRPr="00640245">
        <w:rPr>
          <w:rFonts w:cs="Arial"/>
          <w:spacing w:val="51"/>
        </w:rPr>
        <w:t xml:space="preserve"> </w:t>
      </w:r>
      <w:r w:rsidRPr="00640245">
        <w:rPr>
          <w:rFonts w:cs="Arial"/>
        </w:rPr>
        <w:t>SSRN</w:t>
      </w:r>
      <w:r w:rsidRPr="00FF4755">
        <w:rPr>
          <w:rFonts w:cs="Arial"/>
          <w:w w:val="99"/>
        </w:rPr>
        <w:t xml:space="preserve"> </w:t>
      </w:r>
      <w:r w:rsidRPr="008F496E">
        <w:rPr>
          <w:rFonts w:cs="Arial"/>
        </w:rPr>
        <w:t>Scholarly</w:t>
      </w:r>
      <w:r w:rsidRPr="006C66CA">
        <w:rPr>
          <w:rFonts w:cs="Arial"/>
          <w:spacing w:val="-10"/>
          <w:rPrChange w:id="6818" w:author="Harry Shamoon" w:date="2015-03-05T19:28:00Z">
            <w:rPr>
              <w:spacing w:val="-10"/>
            </w:rPr>
          </w:rPrChange>
        </w:rPr>
        <w:t xml:space="preserve"> </w:t>
      </w:r>
      <w:r w:rsidRPr="006C66CA">
        <w:rPr>
          <w:rFonts w:cs="Arial"/>
          <w:rPrChange w:id="6819" w:author="Harry Shamoon" w:date="2015-03-05T19:28:00Z">
            <w:rPr/>
          </w:rPrChange>
        </w:rPr>
        <w:t>Paper</w:t>
      </w:r>
      <w:r w:rsidRPr="006C66CA">
        <w:rPr>
          <w:rFonts w:cs="Arial"/>
          <w:spacing w:val="-10"/>
          <w:rPrChange w:id="6820" w:author="Harry Shamoon" w:date="2015-03-05T19:28:00Z">
            <w:rPr>
              <w:spacing w:val="-10"/>
            </w:rPr>
          </w:rPrChange>
        </w:rPr>
        <w:t xml:space="preserve"> </w:t>
      </w:r>
      <w:r w:rsidRPr="006C66CA">
        <w:rPr>
          <w:rFonts w:cs="Arial"/>
          <w:rPrChange w:id="6821" w:author="Harry Shamoon" w:date="2015-03-05T19:28:00Z">
            <w:rPr/>
          </w:rPrChange>
        </w:rPr>
        <w:t>ID</w:t>
      </w:r>
      <w:r w:rsidRPr="006C66CA">
        <w:rPr>
          <w:rFonts w:cs="Arial"/>
          <w:spacing w:val="-10"/>
          <w:rPrChange w:id="6822" w:author="Harry Shamoon" w:date="2015-03-05T19:28:00Z">
            <w:rPr>
              <w:spacing w:val="-10"/>
            </w:rPr>
          </w:rPrChange>
        </w:rPr>
        <w:t xml:space="preserve"> </w:t>
      </w:r>
      <w:r w:rsidRPr="006C66CA">
        <w:rPr>
          <w:rFonts w:cs="Arial"/>
          <w:rPrChange w:id="6823" w:author="Harry Shamoon" w:date="2015-03-05T19:28:00Z">
            <w:rPr/>
          </w:rPrChange>
        </w:rPr>
        <w:t>1010095,</w:t>
      </w:r>
      <w:r w:rsidRPr="006C66CA">
        <w:rPr>
          <w:rFonts w:cs="Arial"/>
          <w:spacing w:val="-10"/>
          <w:rPrChange w:id="6824" w:author="Harry Shamoon" w:date="2015-03-05T19:28:00Z">
            <w:rPr>
              <w:spacing w:val="-10"/>
            </w:rPr>
          </w:rPrChange>
        </w:rPr>
        <w:t xml:space="preserve"> </w:t>
      </w:r>
      <w:r w:rsidRPr="006C66CA">
        <w:rPr>
          <w:rFonts w:cs="Arial"/>
          <w:rPrChange w:id="6825" w:author="Harry Shamoon" w:date="2015-03-05T19:28:00Z">
            <w:rPr/>
          </w:rPrChange>
        </w:rPr>
        <w:t>Social</w:t>
      </w:r>
      <w:r w:rsidRPr="006C66CA">
        <w:rPr>
          <w:rFonts w:cs="Arial"/>
          <w:spacing w:val="-10"/>
          <w:rPrChange w:id="6826" w:author="Harry Shamoon" w:date="2015-03-05T19:28:00Z">
            <w:rPr>
              <w:spacing w:val="-10"/>
            </w:rPr>
          </w:rPrChange>
        </w:rPr>
        <w:t xml:space="preserve"> </w:t>
      </w:r>
      <w:r w:rsidRPr="006C66CA">
        <w:rPr>
          <w:rFonts w:cs="Arial"/>
          <w:rPrChange w:id="6827" w:author="Harry Shamoon" w:date="2015-03-05T19:28:00Z">
            <w:rPr/>
          </w:rPrChange>
        </w:rPr>
        <w:t>Science</w:t>
      </w:r>
      <w:r w:rsidRPr="006C66CA">
        <w:rPr>
          <w:rFonts w:cs="Arial"/>
          <w:spacing w:val="-10"/>
          <w:rPrChange w:id="6828" w:author="Harry Shamoon" w:date="2015-03-05T19:28:00Z">
            <w:rPr>
              <w:spacing w:val="-10"/>
            </w:rPr>
          </w:rPrChange>
        </w:rPr>
        <w:t xml:space="preserve"> </w:t>
      </w:r>
      <w:r w:rsidRPr="006C66CA">
        <w:rPr>
          <w:rFonts w:cs="Arial"/>
          <w:rPrChange w:id="6829" w:author="Harry Shamoon" w:date="2015-03-05T19:28:00Z">
            <w:rPr/>
          </w:rPrChange>
        </w:rPr>
        <w:t>Research</w:t>
      </w:r>
      <w:r w:rsidRPr="006C66CA">
        <w:rPr>
          <w:rFonts w:cs="Arial"/>
          <w:spacing w:val="-10"/>
          <w:rPrChange w:id="6830" w:author="Harry Shamoon" w:date="2015-03-05T19:28:00Z">
            <w:rPr>
              <w:spacing w:val="-10"/>
            </w:rPr>
          </w:rPrChange>
        </w:rPr>
        <w:t xml:space="preserve"> </w:t>
      </w:r>
      <w:r w:rsidRPr="006C66CA">
        <w:rPr>
          <w:rFonts w:cs="Arial"/>
          <w:rPrChange w:id="6831" w:author="Harry Shamoon" w:date="2015-03-05T19:28:00Z">
            <w:rPr/>
          </w:rPrChange>
        </w:rPr>
        <w:t>Network,</w:t>
      </w:r>
      <w:r w:rsidRPr="006C66CA">
        <w:rPr>
          <w:rFonts w:cs="Arial"/>
          <w:spacing w:val="-10"/>
          <w:rPrChange w:id="6832" w:author="Harry Shamoon" w:date="2015-03-05T19:28:00Z">
            <w:rPr>
              <w:spacing w:val="-10"/>
            </w:rPr>
          </w:rPrChange>
        </w:rPr>
        <w:t xml:space="preserve"> </w:t>
      </w:r>
      <w:r w:rsidRPr="006C66CA">
        <w:rPr>
          <w:rFonts w:cs="Arial"/>
          <w:rPrChange w:id="6833" w:author="Harry Shamoon" w:date="2015-03-05T19:28:00Z">
            <w:rPr/>
          </w:rPrChange>
        </w:rPr>
        <w:t>Rochester,</w:t>
      </w:r>
      <w:r w:rsidRPr="006C66CA">
        <w:rPr>
          <w:rFonts w:cs="Arial"/>
          <w:spacing w:val="-10"/>
          <w:rPrChange w:id="6834" w:author="Harry Shamoon" w:date="2015-03-05T19:28:00Z">
            <w:rPr>
              <w:spacing w:val="-10"/>
            </w:rPr>
          </w:rPrChange>
        </w:rPr>
        <w:t xml:space="preserve"> </w:t>
      </w:r>
      <w:r w:rsidRPr="006C66CA">
        <w:rPr>
          <w:rFonts w:cs="Arial"/>
          <w:rPrChange w:id="6835" w:author="Harry Shamoon" w:date="2015-03-05T19:28:00Z">
            <w:rPr/>
          </w:rPrChange>
        </w:rPr>
        <w:t>NY,</w:t>
      </w:r>
      <w:r w:rsidRPr="006C66CA">
        <w:rPr>
          <w:rFonts w:cs="Arial"/>
          <w:spacing w:val="-10"/>
          <w:rPrChange w:id="6836" w:author="Harry Shamoon" w:date="2015-03-05T19:28:00Z">
            <w:rPr>
              <w:spacing w:val="-10"/>
            </w:rPr>
          </w:rPrChange>
        </w:rPr>
        <w:t xml:space="preserve"> </w:t>
      </w:r>
      <w:r w:rsidRPr="006C66CA">
        <w:rPr>
          <w:rFonts w:cs="Arial"/>
          <w:rPrChange w:id="6837" w:author="Harry Shamoon" w:date="2015-03-05T19:28:00Z">
            <w:rPr/>
          </w:rPrChange>
        </w:rPr>
        <w:t>September</w:t>
      </w:r>
      <w:r w:rsidRPr="006C66CA">
        <w:rPr>
          <w:rFonts w:cs="Arial"/>
          <w:spacing w:val="-10"/>
          <w:rPrChange w:id="6838" w:author="Harry Shamoon" w:date="2015-03-05T19:28:00Z">
            <w:rPr>
              <w:spacing w:val="-10"/>
            </w:rPr>
          </w:rPrChange>
        </w:rPr>
        <w:t xml:space="preserve"> </w:t>
      </w:r>
      <w:r w:rsidRPr="006C66CA">
        <w:rPr>
          <w:rFonts w:cs="Arial"/>
          <w:rPrChange w:id="6839" w:author="Harry Shamoon" w:date="2015-03-05T19:28:00Z">
            <w:rPr/>
          </w:rPrChange>
        </w:rPr>
        <w:t>2007.</w:t>
      </w:r>
    </w:p>
    <w:p w14:paraId="6AA7CD9D" w14:textId="77777777" w:rsidR="00F731E7" w:rsidRPr="006C66CA" w:rsidRDefault="00082CF3">
      <w:pPr>
        <w:pStyle w:val="BodyText"/>
        <w:ind w:left="119"/>
        <w:jc w:val="both"/>
        <w:rPr>
          <w:rFonts w:cs="Arial"/>
          <w:rPrChange w:id="6840" w:author="Harry Shamoon" w:date="2015-03-05T19:28:00Z">
            <w:rPr/>
          </w:rPrChange>
        </w:rPr>
        <w:pPrChange w:id="6841" w:author="Harry Shamoon" w:date="2015-03-05T19:42:00Z">
          <w:pPr>
            <w:pStyle w:val="BodyText"/>
            <w:ind w:left="119"/>
          </w:pPr>
        </w:pPrChange>
      </w:pPr>
      <w:r w:rsidRPr="006C66CA">
        <w:rPr>
          <w:rFonts w:cs="Arial"/>
          <w:rPrChange w:id="6842" w:author="Harry Shamoon" w:date="2015-03-05T19:28:00Z">
            <w:rPr/>
          </w:rPrChange>
        </w:rPr>
        <w:t>[24]</w:t>
      </w:r>
      <w:r w:rsidRPr="006C66CA">
        <w:rPr>
          <w:rFonts w:cs="Arial"/>
          <w:spacing w:val="41"/>
          <w:rPrChange w:id="6843" w:author="Harry Shamoon" w:date="2015-03-05T19:28:00Z">
            <w:rPr>
              <w:spacing w:val="41"/>
            </w:rPr>
          </w:rPrChange>
        </w:rPr>
        <w:t xml:space="preserve"> </w:t>
      </w:r>
      <w:r w:rsidRPr="006C66CA">
        <w:rPr>
          <w:rFonts w:cs="Arial"/>
          <w:spacing w:val="-4"/>
          <w:rPrChange w:id="6844" w:author="Harry Shamoon" w:date="2015-03-05T19:28:00Z">
            <w:rPr>
              <w:spacing w:val="-4"/>
            </w:rPr>
          </w:rPrChange>
        </w:rPr>
        <w:t>J.</w:t>
      </w:r>
      <w:r w:rsidRPr="006C66CA">
        <w:rPr>
          <w:rFonts w:cs="Arial"/>
          <w:spacing w:val="17"/>
          <w:rPrChange w:id="6845" w:author="Harry Shamoon" w:date="2015-03-05T19:28:00Z">
            <w:rPr>
              <w:spacing w:val="17"/>
            </w:rPr>
          </w:rPrChange>
        </w:rPr>
        <w:t xml:space="preserve"> </w:t>
      </w:r>
      <w:r w:rsidRPr="006C66CA">
        <w:rPr>
          <w:rFonts w:cs="Arial"/>
          <w:spacing w:val="-3"/>
          <w:rPrChange w:id="6846" w:author="Harry Shamoon" w:date="2015-03-05T19:28:00Z">
            <w:rPr>
              <w:spacing w:val="-3"/>
            </w:rPr>
          </w:rPrChange>
        </w:rPr>
        <w:t>B.</w:t>
      </w:r>
      <w:r w:rsidRPr="006C66CA">
        <w:rPr>
          <w:rFonts w:cs="Arial"/>
          <w:spacing w:val="17"/>
          <w:rPrChange w:id="6847" w:author="Harry Shamoon" w:date="2015-03-05T19:28:00Z">
            <w:rPr>
              <w:spacing w:val="17"/>
            </w:rPr>
          </w:rPrChange>
        </w:rPr>
        <w:t xml:space="preserve"> </w:t>
      </w:r>
      <w:r w:rsidRPr="006C66CA">
        <w:rPr>
          <w:rFonts w:cs="Arial"/>
          <w:rPrChange w:id="6848" w:author="Harry Shamoon" w:date="2015-03-05T19:28:00Z">
            <w:rPr/>
          </w:rPrChange>
        </w:rPr>
        <w:t xml:space="preserve">Carlin. </w:t>
      </w:r>
      <w:r w:rsidRPr="006C66CA">
        <w:rPr>
          <w:rFonts w:cs="Arial"/>
          <w:spacing w:val="21"/>
          <w:rPrChange w:id="6849" w:author="Harry Shamoon" w:date="2015-03-05T19:28:00Z">
            <w:rPr>
              <w:spacing w:val="21"/>
            </w:rPr>
          </w:rPrChange>
        </w:rPr>
        <w:t xml:space="preserve"> </w:t>
      </w:r>
      <w:r w:rsidRPr="006C66CA">
        <w:rPr>
          <w:rFonts w:cs="Arial"/>
          <w:rPrChange w:id="6850" w:author="Harry Shamoon" w:date="2015-03-05T19:28:00Z">
            <w:rPr/>
          </w:rPrChange>
        </w:rPr>
        <w:t>Meta-analysis</w:t>
      </w:r>
      <w:r w:rsidRPr="006C66CA">
        <w:rPr>
          <w:rFonts w:cs="Arial"/>
          <w:spacing w:val="17"/>
          <w:rPrChange w:id="6851" w:author="Harry Shamoon" w:date="2015-03-05T19:28:00Z">
            <w:rPr>
              <w:spacing w:val="17"/>
            </w:rPr>
          </w:rPrChange>
        </w:rPr>
        <w:t xml:space="preserve"> </w:t>
      </w:r>
      <w:r w:rsidRPr="006C66CA">
        <w:rPr>
          <w:rFonts w:cs="Arial"/>
          <w:spacing w:val="-3"/>
          <w:rPrChange w:id="6852" w:author="Harry Shamoon" w:date="2015-03-05T19:28:00Z">
            <w:rPr>
              <w:spacing w:val="-3"/>
            </w:rPr>
          </w:rPrChange>
        </w:rPr>
        <w:t>for</w:t>
      </w:r>
      <w:r w:rsidRPr="006C66CA">
        <w:rPr>
          <w:rFonts w:cs="Arial"/>
          <w:spacing w:val="17"/>
          <w:rPrChange w:id="6853" w:author="Harry Shamoon" w:date="2015-03-05T19:28:00Z">
            <w:rPr>
              <w:spacing w:val="17"/>
            </w:rPr>
          </w:rPrChange>
        </w:rPr>
        <w:t xml:space="preserve"> </w:t>
      </w:r>
      <w:r w:rsidRPr="006C66CA">
        <w:rPr>
          <w:rFonts w:cs="Arial"/>
          <w:rPrChange w:id="6854" w:author="Harry Shamoon" w:date="2015-03-05T19:28:00Z">
            <w:rPr/>
          </w:rPrChange>
        </w:rPr>
        <w:t>2</w:t>
      </w:r>
      <w:r w:rsidRPr="006C66CA">
        <w:rPr>
          <w:rFonts w:cs="Arial"/>
          <w:spacing w:val="17"/>
          <w:rPrChange w:id="6855" w:author="Harry Shamoon" w:date="2015-03-05T19:28:00Z">
            <w:rPr>
              <w:spacing w:val="17"/>
            </w:rPr>
          </w:rPrChange>
        </w:rPr>
        <w:t xml:space="preserve"> </w:t>
      </w:r>
      <w:r w:rsidRPr="006C66CA">
        <w:rPr>
          <w:rFonts w:cs="Arial"/>
          <w:rPrChange w:id="6856" w:author="Harry Shamoon" w:date="2015-03-05T19:28:00Z">
            <w:rPr/>
          </w:rPrChange>
        </w:rPr>
        <w:t>x</w:t>
      </w:r>
      <w:r w:rsidRPr="006C66CA">
        <w:rPr>
          <w:rFonts w:cs="Arial"/>
          <w:spacing w:val="17"/>
          <w:rPrChange w:id="6857" w:author="Harry Shamoon" w:date="2015-03-05T19:28:00Z">
            <w:rPr>
              <w:spacing w:val="17"/>
            </w:rPr>
          </w:rPrChange>
        </w:rPr>
        <w:t xml:space="preserve"> </w:t>
      </w:r>
      <w:r w:rsidRPr="006C66CA">
        <w:rPr>
          <w:rFonts w:cs="Arial"/>
          <w:rPrChange w:id="6858" w:author="Harry Shamoon" w:date="2015-03-05T19:28:00Z">
            <w:rPr/>
          </w:rPrChange>
        </w:rPr>
        <w:t>2</w:t>
      </w:r>
      <w:r w:rsidRPr="006C66CA">
        <w:rPr>
          <w:rFonts w:cs="Arial"/>
          <w:spacing w:val="17"/>
          <w:rPrChange w:id="6859" w:author="Harry Shamoon" w:date="2015-03-05T19:28:00Z">
            <w:rPr>
              <w:spacing w:val="17"/>
            </w:rPr>
          </w:rPrChange>
        </w:rPr>
        <w:t xml:space="preserve"> </w:t>
      </w:r>
      <w:r w:rsidRPr="006C66CA">
        <w:rPr>
          <w:rFonts w:cs="Arial"/>
          <w:rPrChange w:id="6860" w:author="Harry Shamoon" w:date="2015-03-05T19:28:00Z">
            <w:rPr/>
          </w:rPrChange>
        </w:rPr>
        <w:t>tables:</w:t>
      </w:r>
      <w:r w:rsidRPr="006C66CA">
        <w:rPr>
          <w:rFonts w:cs="Arial"/>
          <w:spacing w:val="52"/>
          <w:rPrChange w:id="6861" w:author="Harry Shamoon" w:date="2015-03-05T19:28:00Z">
            <w:rPr>
              <w:spacing w:val="52"/>
            </w:rPr>
          </w:rPrChange>
        </w:rPr>
        <w:t xml:space="preserve"> </w:t>
      </w:r>
      <w:r w:rsidRPr="006C66CA">
        <w:rPr>
          <w:rFonts w:cs="Arial"/>
          <w:rPrChange w:id="6862" w:author="Harry Shamoon" w:date="2015-03-05T19:28:00Z">
            <w:rPr/>
          </w:rPrChange>
        </w:rPr>
        <w:t>a</w:t>
      </w:r>
      <w:r w:rsidRPr="006C66CA">
        <w:rPr>
          <w:rFonts w:cs="Arial"/>
          <w:spacing w:val="17"/>
          <w:rPrChange w:id="6863" w:author="Harry Shamoon" w:date="2015-03-05T19:28:00Z">
            <w:rPr>
              <w:spacing w:val="17"/>
            </w:rPr>
          </w:rPrChange>
        </w:rPr>
        <w:t xml:space="preserve"> </w:t>
      </w:r>
      <w:r w:rsidRPr="006C66CA">
        <w:rPr>
          <w:rFonts w:cs="Arial"/>
          <w:rPrChange w:id="6864" w:author="Harry Shamoon" w:date="2015-03-05T19:28:00Z">
            <w:rPr/>
          </w:rPrChange>
        </w:rPr>
        <w:t>Bayesian</w:t>
      </w:r>
      <w:r w:rsidRPr="006C66CA">
        <w:rPr>
          <w:rFonts w:cs="Arial"/>
          <w:spacing w:val="17"/>
          <w:rPrChange w:id="6865" w:author="Harry Shamoon" w:date="2015-03-05T19:28:00Z">
            <w:rPr>
              <w:spacing w:val="17"/>
            </w:rPr>
          </w:rPrChange>
        </w:rPr>
        <w:t xml:space="preserve"> </w:t>
      </w:r>
      <w:r w:rsidRPr="006C66CA">
        <w:rPr>
          <w:rFonts w:cs="Arial"/>
          <w:rPrChange w:id="6866" w:author="Harry Shamoon" w:date="2015-03-05T19:28:00Z">
            <w:rPr/>
          </w:rPrChange>
        </w:rPr>
        <w:t xml:space="preserve">approach. </w:t>
      </w:r>
      <w:r w:rsidRPr="006C66CA">
        <w:rPr>
          <w:rFonts w:cs="Arial"/>
          <w:spacing w:val="21"/>
          <w:rPrChange w:id="6867" w:author="Harry Shamoon" w:date="2015-03-05T19:28:00Z">
            <w:rPr>
              <w:spacing w:val="21"/>
            </w:rPr>
          </w:rPrChange>
        </w:rPr>
        <w:t xml:space="preserve"> </w:t>
      </w:r>
      <w:r w:rsidRPr="006C66CA">
        <w:rPr>
          <w:rFonts w:cs="Arial"/>
          <w:i/>
        </w:rPr>
        <w:t>Stat</w:t>
      </w:r>
      <w:r w:rsidRPr="006C66CA">
        <w:rPr>
          <w:rFonts w:cs="Arial"/>
          <w:i/>
          <w:spacing w:val="17"/>
        </w:rPr>
        <w:t xml:space="preserve"> </w:t>
      </w:r>
      <w:r w:rsidRPr="006C66CA">
        <w:rPr>
          <w:rFonts w:cs="Arial"/>
          <w:i/>
        </w:rPr>
        <w:t>Med</w:t>
      </w:r>
      <w:r w:rsidRPr="00FF4755">
        <w:rPr>
          <w:rFonts w:cs="Arial"/>
        </w:rPr>
        <w:t>,</w:t>
      </w:r>
      <w:r w:rsidRPr="008F496E">
        <w:rPr>
          <w:rFonts w:cs="Arial"/>
          <w:spacing w:val="22"/>
        </w:rPr>
        <w:t xml:space="preserve"> </w:t>
      </w:r>
      <w:r w:rsidRPr="006C66CA">
        <w:rPr>
          <w:rFonts w:cs="Arial"/>
          <w:rPrChange w:id="6868" w:author="Harry Shamoon" w:date="2015-03-05T19:28:00Z">
            <w:rPr/>
          </w:rPrChange>
        </w:rPr>
        <w:t>11(2)</w:t>
      </w:r>
      <w:proofErr w:type="gramStart"/>
      <w:r w:rsidRPr="006C66CA">
        <w:rPr>
          <w:rFonts w:cs="Arial"/>
          <w:rPrChange w:id="6869" w:author="Harry Shamoon" w:date="2015-03-05T19:28:00Z">
            <w:rPr/>
          </w:rPrChange>
        </w:rPr>
        <w:t>:141</w:t>
      </w:r>
      <w:proofErr w:type="gramEnd"/>
      <w:r w:rsidRPr="006C66CA">
        <w:rPr>
          <w:rFonts w:cs="Arial"/>
          <w:rPrChange w:id="6870" w:author="Harry Shamoon" w:date="2015-03-05T19:28:00Z">
            <w:rPr/>
          </w:rPrChange>
        </w:rPr>
        <w:t>–158,</w:t>
      </w:r>
      <w:r w:rsidRPr="006C66CA">
        <w:rPr>
          <w:rFonts w:cs="Arial"/>
          <w:spacing w:val="22"/>
          <w:rPrChange w:id="6871" w:author="Harry Shamoon" w:date="2015-03-05T19:28:00Z">
            <w:rPr>
              <w:spacing w:val="22"/>
            </w:rPr>
          </w:rPrChange>
        </w:rPr>
        <w:t xml:space="preserve"> </w:t>
      </w:r>
      <w:r w:rsidRPr="006C66CA">
        <w:rPr>
          <w:rFonts w:cs="Arial"/>
          <w:rPrChange w:id="6872" w:author="Harry Shamoon" w:date="2015-03-05T19:28:00Z">
            <w:rPr/>
          </w:rPrChange>
        </w:rPr>
        <w:t>Jan</w:t>
      </w:r>
      <w:r w:rsidRPr="006C66CA">
        <w:rPr>
          <w:rFonts w:cs="Arial"/>
          <w:spacing w:val="17"/>
          <w:rPrChange w:id="6873" w:author="Harry Shamoon" w:date="2015-03-05T19:28:00Z">
            <w:rPr>
              <w:spacing w:val="17"/>
            </w:rPr>
          </w:rPrChange>
        </w:rPr>
        <w:t xml:space="preserve"> </w:t>
      </w:r>
      <w:r w:rsidRPr="006C66CA">
        <w:rPr>
          <w:rFonts w:cs="Arial"/>
          <w:rPrChange w:id="6874" w:author="Harry Shamoon" w:date="2015-03-05T19:28:00Z">
            <w:rPr/>
          </w:rPrChange>
        </w:rPr>
        <w:t>1992.</w:t>
      </w:r>
    </w:p>
    <w:p w14:paraId="4287F705" w14:textId="77777777" w:rsidR="00F731E7" w:rsidRPr="006C66CA" w:rsidRDefault="00082CF3">
      <w:pPr>
        <w:pStyle w:val="BodyText"/>
        <w:spacing w:before="31"/>
        <w:ind w:right="119"/>
        <w:jc w:val="both"/>
        <w:rPr>
          <w:rFonts w:cs="Arial"/>
          <w:rPrChange w:id="6875" w:author="Harry Shamoon" w:date="2015-03-05T19:28:00Z">
            <w:rPr/>
          </w:rPrChange>
        </w:rPr>
        <w:pPrChange w:id="6876" w:author="Harry Shamoon" w:date="2015-03-05T19:42:00Z">
          <w:pPr>
            <w:pStyle w:val="BodyText"/>
            <w:spacing w:before="31"/>
            <w:ind w:right="119"/>
          </w:pPr>
        </w:pPrChange>
      </w:pPr>
      <w:r w:rsidRPr="006C66CA">
        <w:rPr>
          <w:rFonts w:cs="Arial"/>
          <w:rPrChange w:id="6877" w:author="Harry Shamoon" w:date="2015-03-05T19:28:00Z">
            <w:rPr/>
          </w:rPrChange>
        </w:rPr>
        <w:t>PMID:</w:t>
      </w:r>
      <w:r w:rsidRPr="006C66CA">
        <w:rPr>
          <w:rFonts w:cs="Arial"/>
          <w:spacing w:val="-14"/>
          <w:rPrChange w:id="6878" w:author="Harry Shamoon" w:date="2015-03-05T19:28:00Z">
            <w:rPr>
              <w:spacing w:val="-14"/>
            </w:rPr>
          </w:rPrChange>
        </w:rPr>
        <w:t xml:space="preserve"> </w:t>
      </w:r>
      <w:r w:rsidRPr="006C66CA">
        <w:rPr>
          <w:rFonts w:cs="Arial"/>
          <w:rPrChange w:id="6879" w:author="Harry Shamoon" w:date="2015-03-05T19:28:00Z">
            <w:rPr/>
          </w:rPrChange>
        </w:rPr>
        <w:t>1349763.</w:t>
      </w:r>
    </w:p>
    <w:p w14:paraId="751C65BC" w14:textId="77777777" w:rsidR="00F731E7" w:rsidRPr="006C66CA" w:rsidRDefault="00F731E7">
      <w:pPr>
        <w:spacing w:before="4"/>
        <w:jc w:val="both"/>
        <w:rPr>
          <w:rFonts w:ascii="Arial" w:eastAsia="Arial" w:hAnsi="Arial" w:cs="Arial"/>
          <w:rPrChange w:id="6880" w:author="Harry Shamoon" w:date="2015-03-05T19:28:00Z">
            <w:rPr>
              <w:rFonts w:ascii="Arial" w:eastAsia="Arial" w:hAnsi="Arial" w:cs="Arial"/>
              <w:sz w:val="18"/>
              <w:szCs w:val="18"/>
            </w:rPr>
          </w:rPrChange>
        </w:rPr>
        <w:pPrChange w:id="6881" w:author="Harry Shamoon" w:date="2015-03-05T19:42:00Z">
          <w:pPr>
            <w:spacing w:before="4"/>
          </w:pPr>
        </w:pPrChange>
      </w:pPr>
    </w:p>
    <w:p w14:paraId="5D77E537" w14:textId="77777777" w:rsidR="00F731E7" w:rsidRPr="006C66CA" w:rsidRDefault="00082CF3">
      <w:pPr>
        <w:ind w:left="593" w:hanging="473"/>
        <w:jc w:val="both"/>
        <w:rPr>
          <w:rFonts w:ascii="Arial" w:eastAsia="Arial" w:hAnsi="Arial" w:cs="Arial"/>
        </w:rPr>
        <w:pPrChange w:id="6882" w:author="Harry Shamoon" w:date="2015-03-05T19:42:00Z">
          <w:pPr>
            <w:spacing w:line="268" w:lineRule="auto"/>
            <w:ind w:left="593" w:hanging="473"/>
          </w:pPr>
        </w:pPrChange>
      </w:pPr>
      <w:r w:rsidRPr="006C66CA">
        <w:rPr>
          <w:rFonts w:ascii="Arial" w:hAnsi="Arial" w:cs="Arial"/>
          <w:rPrChange w:id="6883" w:author="Harry Shamoon" w:date="2015-03-05T19:28:00Z">
            <w:rPr>
              <w:rFonts w:ascii="Arial"/>
            </w:rPr>
          </w:rPrChange>
        </w:rPr>
        <w:t>[25]</w:t>
      </w:r>
      <w:r w:rsidRPr="006C66CA">
        <w:rPr>
          <w:rFonts w:ascii="Arial" w:hAnsi="Arial" w:cs="Arial"/>
          <w:spacing w:val="37"/>
          <w:rPrChange w:id="6884" w:author="Harry Shamoon" w:date="2015-03-05T19:28:00Z">
            <w:rPr>
              <w:rFonts w:ascii="Arial"/>
              <w:spacing w:val="37"/>
            </w:rPr>
          </w:rPrChange>
        </w:rPr>
        <w:t xml:space="preserve"> </w:t>
      </w:r>
      <w:r w:rsidRPr="006C66CA">
        <w:rPr>
          <w:rFonts w:ascii="Arial" w:hAnsi="Arial" w:cs="Arial"/>
          <w:rPrChange w:id="6885" w:author="Harry Shamoon" w:date="2015-03-05T19:28:00Z">
            <w:rPr>
              <w:rFonts w:ascii="Arial"/>
            </w:rPr>
          </w:rPrChange>
        </w:rPr>
        <w:t>A.</w:t>
      </w:r>
      <w:r w:rsidRPr="006C66CA">
        <w:rPr>
          <w:rFonts w:ascii="Arial" w:hAnsi="Arial" w:cs="Arial"/>
          <w:spacing w:val="-15"/>
          <w:rPrChange w:id="6886" w:author="Harry Shamoon" w:date="2015-03-05T19:28:00Z">
            <w:rPr>
              <w:rFonts w:ascii="Arial"/>
              <w:spacing w:val="-15"/>
            </w:rPr>
          </w:rPrChange>
        </w:rPr>
        <w:t xml:space="preserve"> </w:t>
      </w:r>
      <w:r w:rsidRPr="006C66CA">
        <w:rPr>
          <w:rFonts w:ascii="Arial" w:hAnsi="Arial" w:cs="Arial"/>
          <w:spacing w:val="-4"/>
          <w:rPrChange w:id="6887" w:author="Harry Shamoon" w:date="2015-03-05T19:28:00Z">
            <w:rPr>
              <w:rFonts w:ascii="Arial"/>
              <w:spacing w:val="-4"/>
            </w:rPr>
          </w:rPrChange>
        </w:rPr>
        <w:t>J.</w:t>
      </w:r>
      <w:r w:rsidRPr="006C66CA">
        <w:rPr>
          <w:rFonts w:ascii="Arial" w:hAnsi="Arial" w:cs="Arial"/>
          <w:spacing w:val="-14"/>
          <w:rPrChange w:id="6888" w:author="Harry Shamoon" w:date="2015-03-05T19:28:00Z">
            <w:rPr>
              <w:rFonts w:ascii="Arial"/>
              <w:spacing w:val="-14"/>
            </w:rPr>
          </w:rPrChange>
        </w:rPr>
        <w:t xml:space="preserve"> </w:t>
      </w:r>
      <w:r w:rsidRPr="006C66CA">
        <w:rPr>
          <w:rFonts w:ascii="Arial" w:hAnsi="Arial" w:cs="Arial"/>
          <w:rPrChange w:id="6889" w:author="Harry Shamoon" w:date="2015-03-05T19:28:00Z">
            <w:rPr>
              <w:rFonts w:ascii="Arial"/>
            </w:rPr>
          </w:rPrChange>
        </w:rPr>
        <w:t>Sutton,</w:t>
      </w:r>
      <w:r w:rsidRPr="006C66CA">
        <w:rPr>
          <w:rFonts w:ascii="Arial" w:hAnsi="Arial" w:cs="Arial"/>
          <w:spacing w:val="-13"/>
          <w:rPrChange w:id="6890" w:author="Harry Shamoon" w:date="2015-03-05T19:28:00Z">
            <w:rPr>
              <w:rFonts w:ascii="Arial"/>
              <w:spacing w:val="-13"/>
            </w:rPr>
          </w:rPrChange>
        </w:rPr>
        <w:t xml:space="preserve"> </w:t>
      </w:r>
      <w:r w:rsidRPr="006C66CA">
        <w:rPr>
          <w:rFonts w:ascii="Arial" w:hAnsi="Arial" w:cs="Arial"/>
          <w:rPrChange w:id="6891" w:author="Harry Shamoon" w:date="2015-03-05T19:28:00Z">
            <w:rPr>
              <w:rFonts w:ascii="Arial"/>
            </w:rPr>
          </w:rPrChange>
        </w:rPr>
        <w:t>N.</w:t>
      </w:r>
      <w:r w:rsidRPr="006C66CA">
        <w:rPr>
          <w:rFonts w:ascii="Arial" w:hAnsi="Arial" w:cs="Arial"/>
          <w:spacing w:val="-14"/>
          <w:rPrChange w:id="6892" w:author="Harry Shamoon" w:date="2015-03-05T19:28:00Z">
            <w:rPr>
              <w:rFonts w:ascii="Arial"/>
              <w:spacing w:val="-14"/>
            </w:rPr>
          </w:rPrChange>
        </w:rPr>
        <w:t xml:space="preserve"> </w:t>
      </w:r>
      <w:r w:rsidRPr="006C66CA">
        <w:rPr>
          <w:rFonts w:ascii="Arial" w:hAnsi="Arial" w:cs="Arial"/>
          <w:spacing w:val="-4"/>
          <w:rPrChange w:id="6893" w:author="Harry Shamoon" w:date="2015-03-05T19:28:00Z">
            <w:rPr>
              <w:rFonts w:ascii="Arial"/>
              <w:spacing w:val="-4"/>
            </w:rPr>
          </w:rPrChange>
        </w:rPr>
        <w:t>J.</w:t>
      </w:r>
      <w:r w:rsidRPr="006C66CA">
        <w:rPr>
          <w:rFonts w:ascii="Arial" w:hAnsi="Arial" w:cs="Arial"/>
          <w:spacing w:val="-15"/>
          <w:rPrChange w:id="6894" w:author="Harry Shamoon" w:date="2015-03-05T19:28:00Z">
            <w:rPr>
              <w:rFonts w:ascii="Arial"/>
              <w:spacing w:val="-15"/>
            </w:rPr>
          </w:rPrChange>
        </w:rPr>
        <w:t xml:space="preserve"> </w:t>
      </w:r>
      <w:r w:rsidRPr="006C66CA">
        <w:rPr>
          <w:rFonts w:ascii="Arial" w:hAnsi="Arial" w:cs="Arial"/>
          <w:rPrChange w:id="6895" w:author="Harry Shamoon" w:date="2015-03-05T19:28:00Z">
            <w:rPr>
              <w:rFonts w:ascii="Arial"/>
            </w:rPr>
          </w:rPrChange>
        </w:rPr>
        <w:t>Cooper,</w:t>
      </w:r>
      <w:r w:rsidRPr="006C66CA">
        <w:rPr>
          <w:rFonts w:ascii="Arial" w:hAnsi="Arial" w:cs="Arial"/>
          <w:spacing w:val="-13"/>
          <w:rPrChange w:id="6896" w:author="Harry Shamoon" w:date="2015-03-05T19:28:00Z">
            <w:rPr>
              <w:rFonts w:ascii="Arial"/>
              <w:spacing w:val="-13"/>
            </w:rPr>
          </w:rPrChange>
        </w:rPr>
        <w:t xml:space="preserve"> </w:t>
      </w:r>
      <w:r w:rsidRPr="006C66CA">
        <w:rPr>
          <w:rFonts w:ascii="Arial" w:hAnsi="Arial" w:cs="Arial"/>
          <w:rPrChange w:id="6897" w:author="Harry Shamoon" w:date="2015-03-05T19:28:00Z">
            <w:rPr>
              <w:rFonts w:ascii="Arial"/>
            </w:rPr>
          </w:rPrChange>
        </w:rPr>
        <w:t>K.</w:t>
      </w:r>
      <w:r w:rsidRPr="006C66CA">
        <w:rPr>
          <w:rFonts w:ascii="Arial" w:hAnsi="Arial" w:cs="Arial"/>
          <w:spacing w:val="-14"/>
          <w:rPrChange w:id="6898" w:author="Harry Shamoon" w:date="2015-03-05T19:28:00Z">
            <w:rPr>
              <w:rFonts w:ascii="Arial"/>
              <w:spacing w:val="-14"/>
            </w:rPr>
          </w:rPrChange>
        </w:rPr>
        <w:t xml:space="preserve"> </w:t>
      </w:r>
      <w:r w:rsidRPr="006C66CA">
        <w:rPr>
          <w:rFonts w:ascii="Arial" w:hAnsi="Arial" w:cs="Arial"/>
          <w:rPrChange w:id="6899" w:author="Harry Shamoon" w:date="2015-03-05T19:28:00Z">
            <w:rPr>
              <w:rFonts w:ascii="Arial"/>
            </w:rPr>
          </w:rPrChange>
        </w:rPr>
        <w:t>R.</w:t>
      </w:r>
      <w:r w:rsidRPr="006C66CA">
        <w:rPr>
          <w:rFonts w:ascii="Arial" w:hAnsi="Arial" w:cs="Arial"/>
          <w:spacing w:val="-15"/>
          <w:rPrChange w:id="6900" w:author="Harry Shamoon" w:date="2015-03-05T19:28:00Z">
            <w:rPr>
              <w:rFonts w:ascii="Arial"/>
              <w:spacing w:val="-15"/>
            </w:rPr>
          </w:rPrChange>
        </w:rPr>
        <w:t xml:space="preserve"> </w:t>
      </w:r>
      <w:r w:rsidRPr="006C66CA">
        <w:rPr>
          <w:rFonts w:ascii="Arial" w:hAnsi="Arial" w:cs="Arial"/>
          <w:rPrChange w:id="6901" w:author="Harry Shamoon" w:date="2015-03-05T19:28:00Z">
            <w:rPr>
              <w:rFonts w:ascii="Arial"/>
            </w:rPr>
          </w:rPrChange>
        </w:rPr>
        <w:t>Abrams,</w:t>
      </w:r>
      <w:r w:rsidRPr="006C66CA">
        <w:rPr>
          <w:rFonts w:ascii="Arial" w:hAnsi="Arial" w:cs="Arial"/>
          <w:spacing w:val="-13"/>
          <w:rPrChange w:id="6902" w:author="Harry Shamoon" w:date="2015-03-05T19:28:00Z">
            <w:rPr>
              <w:rFonts w:ascii="Arial"/>
              <w:spacing w:val="-13"/>
            </w:rPr>
          </w:rPrChange>
        </w:rPr>
        <w:t xml:space="preserve"> </w:t>
      </w:r>
      <w:r w:rsidRPr="006C66CA">
        <w:rPr>
          <w:rFonts w:ascii="Arial" w:hAnsi="Arial" w:cs="Arial"/>
          <w:rPrChange w:id="6903" w:author="Harry Shamoon" w:date="2015-03-05T19:28:00Z">
            <w:rPr>
              <w:rFonts w:ascii="Arial"/>
            </w:rPr>
          </w:rPrChange>
        </w:rPr>
        <w:t>and</w:t>
      </w:r>
      <w:r w:rsidRPr="006C66CA">
        <w:rPr>
          <w:rFonts w:ascii="Arial" w:hAnsi="Arial" w:cs="Arial"/>
          <w:spacing w:val="-14"/>
          <w:rPrChange w:id="6904" w:author="Harry Shamoon" w:date="2015-03-05T19:28:00Z">
            <w:rPr>
              <w:rFonts w:ascii="Arial"/>
              <w:spacing w:val="-14"/>
            </w:rPr>
          </w:rPrChange>
        </w:rPr>
        <w:t xml:space="preserve"> </w:t>
      </w:r>
      <w:r w:rsidRPr="006C66CA">
        <w:rPr>
          <w:rFonts w:ascii="Arial" w:hAnsi="Arial" w:cs="Arial"/>
          <w:rPrChange w:id="6905" w:author="Harry Shamoon" w:date="2015-03-05T19:28:00Z">
            <w:rPr>
              <w:rFonts w:ascii="Arial"/>
            </w:rPr>
          </w:rPrChange>
        </w:rPr>
        <w:t>A.</w:t>
      </w:r>
      <w:r w:rsidRPr="006C66CA">
        <w:rPr>
          <w:rFonts w:ascii="Arial" w:hAnsi="Arial" w:cs="Arial"/>
          <w:spacing w:val="-15"/>
          <w:rPrChange w:id="6906" w:author="Harry Shamoon" w:date="2015-03-05T19:28:00Z">
            <w:rPr>
              <w:rFonts w:ascii="Arial"/>
              <w:spacing w:val="-15"/>
            </w:rPr>
          </w:rPrChange>
        </w:rPr>
        <w:t xml:space="preserve"> </w:t>
      </w:r>
      <w:proofErr w:type="spellStart"/>
      <w:r w:rsidRPr="006C66CA">
        <w:rPr>
          <w:rFonts w:ascii="Arial" w:hAnsi="Arial" w:cs="Arial"/>
          <w:rPrChange w:id="6907" w:author="Harry Shamoon" w:date="2015-03-05T19:28:00Z">
            <w:rPr>
              <w:rFonts w:ascii="Arial"/>
            </w:rPr>
          </w:rPrChange>
        </w:rPr>
        <w:t>Ades</w:t>
      </w:r>
      <w:proofErr w:type="spellEnd"/>
      <w:r w:rsidRPr="006C66CA">
        <w:rPr>
          <w:rFonts w:ascii="Arial" w:hAnsi="Arial" w:cs="Arial"/>
          <w:rPrChange w:id="6908" w:author="Harry Shamoon" w:date="2015-03-05T19:28:00Z">
            <w:rPr>
              <w:rFonts w:ascii="Arial"/>
            </w:rPr>
          </w:rPrChange>
        </w:rPr>
        <w:t>.</w:t>
      </w:r>
      <w:r w:rsidRPr="006C66CA">
        <w:rPr>
          <w:rFonts w:ascii="Arial" w:hAnsi="Arial" w:cs="Arial"/>
          <w:spacing w:val="-2"/>
          <w:rPrChange w:id="6909" w:author="Harry Shamoon" w:date="2015-03-05T19:28:00Z">
            <w:rPr>
              <w:rFonts w:ascii="Arial"/>
              <w:spacing w:val="-2"/>
            </w:rPr>
          </w:rPrChange>
        </w:rPr>
        <w:t xml:space="preserve"> </w:t>
      </w:r>
      <w:r w:rsidRPr="006C66CA">
        <w:rPr>
          <w:rFonts w:ascii="Arial" w:hAnsi="Arial" w:cs="Arial"/>
          <w:i/>
          <w:rPrChange w:id="6910" w:author="Harry Shamoon" w:date="2015-03-05T19:28:00Z">
            <w:rPr>
              <w:rFonts w:ascii="Arial"/>
              <w:i/>
            </w:rPr>
          </w:rPrChange>
        </w:rPr>
        <w:t>Evidence</w:t>
      </w:r>
      <w:r w:rsidRPr="006C66CA">
        <w:rPr>
          <w:rFonts w:ascii="Arial" w:hAnsi="Arial" w:cs="Arial"/>
          <w:i/>
          <w:spacing w:val="-15"/>
          <w:rPrChange w:id="6911" w:author="Harry Shamoon" w:date="2015-03-05T19:28:00Z">
            <w:rPr>
              <w:rFonts w:ascii="Arial"/>
              <w:i/>
              <w:spacing w:val="-15"/>
            </w:rPr>
          </w:rPrChange>
        </w:rPr>
        <w:t xml:space="preserve"> </w:t>
      </w:r>
      <w:r w:rsidRPr="006C66CA">
        <w:rPr>
          <w:rFonts w:ascii="Arial" w:hAnsi="Arial" w:cs="Arial"/>
          <w:i/>
          <w:rPrChange w:id="6912" w:author="Harry Shamoon" w:date="2015-03-05T19:28:00Z">
            <w:rPr>
              <w:rFonts w:ascii="Arial"/>
              <w:i/>
            </w:rPr>
          </w:rPrChange>
        </w:rPr>
        <w:t>synthesis</w:t>
      </w:r>
      <w:r w:rsidRPr="006C66CA">
        <w:rPr>
          <w:rFonts w:ascii="Arial" w:hAnsi="Arial" w:cs="Arial"/>
          <w:i/>
          <w:spacing w:val="-14"/>
          <w:rPrChange w:id="6913" w:author="Harry Shamoon" w:date="2015-03-05T19:28:00Z">
            <w:rPr>
              <w:rFonts w:ascii="Arial"/>
              <w:i/>
              <w:spacing w:val="-14"/>
            </w:rPr>
          </w:rPrChange>
        </w:rPr>
        <w:t xml:space="preserve"> </w:t>
      </w:r>
      <w:r w:rsidRPr="006C66CA">
        <w:rPr>
          <w:rFonts w:ascii="Arial" w:hAnsi="Arial" w:cs="Arial"/>
          <w:i/>
          <w:spacing w:val="-3"/>
          <w:rPrChange w:id="6914" w:author="Harry Shamoon" w:date="2015-03-05T19:28:00Z">
            <w:rPr>
              <w:rFonts w:ascii="Arial"/>
              <w:i/>
              <w:spacing w:val="-3"/>
            </w:rPr>
          </w:rPrChange>
        </w:rPr>
        <w:t>for</w:t>
      </w:r>
      <w:r w:rsidRPr="006C66CA">
        <w:rPr>
          <w:rFonts w:ascii="Arial" w:hAnsi="Arial" w:cs="Arial"/>
          <w:i/>
          <w:spacing w:val="-15"/>
          <w:rPrChange w:id="6915" w:author="Harry Shamoon" w:date="2015-03-05T19:28:00Z">
            <w:rPr>
              <w:rFonts w:ascii="Arial"/>
              <w:i/>
              <w:spacing w:val="-15"/>
            </w:rPr>
          </w:rPrChange>
        </w:rPr>
        <w:t xml:space="preserve"> </w:t>
      </w:r>
      <w:r w:rsidRPr="006C66CA">
        <w:rPr>
          <w:rFonts w:ascii="Arial" w:hAnsi="Arial" w:cs="Arial"/>
          <w:i/>
          <w:rPrChange w:id="6916" w:author="Harry Shamoon" w:date="2015-03-05T19:28:00Z">
            <w:rPr>
              <w:rFonts w:ascii="Arial"/>
              <w:i/>
            </w:rPr>
          </w:rPrChange>
        </w:rPr>
        <w:t>decision</w:t>
      </w:r>
      <w:r w:rsidRPr="006C66CA">
        <w:rPr>
          <w:rFonts w:ascii="Arial" w:hAnsi="Arial" w:cs="Arial"/>
          <w:i/>
          <w:spacing w:val="-14"/>
          <w:rPrChange w:id="6917" w:author="Harry Shamoon" w:date="2015-03-05T19:28:00Z">
            <w:rPr>
              <w:rFonts w:ascii="Arial"/>
              <w:i/>
              <w:spacing w:val="-14"/>
            </w:rPr>
          </w:rPrChange>
        </w:rPr>
        <w:t xml:space="preserve"> </w:t>
      </w:r>
      <w:r w:rsidRPr="006C66CA">
        <w:rPr>
          <w:rFonts w:ascii="Arial" w:hAnsi="Arial" w:cs="Arial"/>
          <w:i/>
          <w:rPrChange w:id="6918" w:author="Harry Shamoon" w:date="2015-03-05T19:28:00Z">
            <w:rPr>
              <w:rFonts w:ascii="Arial"/>
              <w:i/>
            </w:rPr>
          </w:rPrChange>
        </w:rPr>
        <w:t>making</w:t>
      </w:r>
      <w:r w:rsidRPr="006C66CA">
        <w:rPr>
          <w:rFonts w:ascii="Arial" w:hAnsi="Arial" w:cs="Arial"/>
          <w:i/>
          <w:spacing w:val="-15"/>
          <w:rPrChange w:id="6919" w:author="Harry Shamoon" w:date="2015-03-05T19:28:00Z">
            <w:rPr>
              <w:rFonts w:ascii="Arial"/>
              <w:i/>
              <w:spacing w:val="-15"/>
            </w:rPr>
          </w:rPrChange>
        </w:rPr>
        <w:t xml:space="preserve"> </w:t>
      </w:r>
      <w:r w:rsidRPr="006C66CA">
        <w:rPr>
          <w:rFonts w:ascii="Arial" w:hAnsi="Arial" w:cs="Arial"/>
          <w:i/>
          <w:rPrChange w:id="6920" w:author="Harry Shamoon" w:date="2015-03-05T19:28:00Z">
            <w:rPr>
              <w:rFonts w:ascii="Arial"/>
              <w:i/>
            </w:rPr>
          </w:rPrChange>
        </w:rPr>
        <w:t>in</w:t>
      </w:r>
      <w:r w:rsidRPr="006C66CA">
        <w:rPr>
          <w:rFonts w:ascii="Arial" w:hAnsi="Arial" w:cs="Arial"/>
          <w:i/>
          <w:spacing w:val="-15"/>
          <w:rPrChange w:id="6921" w:author="Harry Shamoon" w:date="2015-03-05T19:28:00Z">
            <w:rPr>
              <w:rFonts w:ascii="Arial"/>
              <w:i/>
              <w:spacing w:val="-15"/>
            </w:rPr>
          </w:rPrChange>
        </w:rPr>
        <w:t xml:space="preserve"> </w:t>
      </w:r>
      <w:r w:rsidRPr="006C66CA">
        <w:rPr>
          <w:rFonts w:ascii="Arial" w:hAnsi="Arial" w:cs="Arial"/>
          <w:i/>
          <w:rPrChange w:id="6922" w:author="Harry Shamoon" w:date="2015-03-05T19:28:00Z">
            <w:rPr>
              <w:rFonts w:ascii="Arial"/>
              <w:i/>
            </w:rPr>
          </w:rPrChange>
        </w:rPr>
        <w:t>healthcare</w:t>
      </w:r>
      <w:r w:rsidRPr="006C66CA">
        <w:rPr>
          <w:rFonts w:ascii="Arial" w:hAnsi="Arial" w:cs="Arial"/>
          <w:rPrChange w:id="6923" w:author="Harry Shamoon" w:date="2015-03-05T19:28:00Z">
            <w:rPr>
              <w:rFonts w:ascii="Arial"/>
            </w:rPr>
          </w:rPrChange>
        </w:rPr>
        <w:t>,</w:t>
      </w:r>
      <w:r w:rsidRPr="006C66CA">
        <w:rPr>
          <w:rFonts w:ascii="Arial" w:hAnsi="Arial" w:cs="Arial"/>
          <w:w w:val="99"/>
          <w:rPrChange w:id="6924" w:author="Harry Shamoon" w:date="2015-03-05T19:28:00Z">
            <w:rPr>
              <w:rFonts w:ascii="Arial"/>
              <w:w w:val="99"/>
            </w:rPr>
          </w:rPrChange>
        </w:rPr>
        <w:t xml:space="preserve"> </w:t>
      </w:r>
      <w:r w:rsidRPr="006C66CA">
        <w:rPr>
          <w:rFonts w:ascii="Arial" w:hAnsi="Arial" w:cs="Arial"/>
          <w:rPrChange w:id="6925" w:author="Harry Shamoon" w:date="2015-03-05T19:28:00Z">
            <w:rPr>
              <w:rFonts w:ascii="Arial"/>
            </w:rPr>
          </w:rPrChange>
        </w:rPr>
        <w:t xml:space="preserve">volume 132. </w:t>
      </w:r>
      <w:proofErr w:type="gramStart"/>
      <w:r w:rsidRPr="006C66CA">
        <w:rPr>
          <w:rFonts w:ascii="Arial" w:hAnsi="Arial" w:cs="Arial"/>
          <w:rPrChange w:id="6926" w:author="Harry Shamoon" w:date="2015-03-05T19:28:00Z">
            <w:rPr>
              <w:rFonts w:ascii="Arial"/>
            </w:rPr>
          </w:rPrChange>
        </w:rPr>
        <w:t>John Wiley &amp; Sons,</w:t>
      </w:r>
      <w:r w:rsidRPr="006C66CA">
        <w:rPr>
          <w:rFonts w:ascii="Arial" w:hAnsi="Arial" w:cs="Arial"/>
          <w:spacing w:val="-26"/>
          <w:rPrChange w:id="6927" w:author="Harry Shamoon" w:date="2015-03-05T19:28:00Z">
            <w:rPr>
              <w:rFonts w:ascii="Arial"/>
              <w:spacing w:val="-26"/>
            </w:rPr>
          </w:rPrChange>
        </w:rPr>
        <w:t xml:space="preserve"> </w:t>
      </w:r>
      <w:r w:rsidRPr="006C66CA">
        <w:rPr>
          <w:rFonts w:ascii="Arial" w:hAnsi="Arial" w:cs="Arial"/>
          <w:rPrChange w:id="6928" w:author="Harry Shamoon" w:date="2015-03-05T19:28:00Z">
            <w:rPr>
              <w:rFonts w:ascii="Arial"/>
            </w:rPr>
          </w:rPrChange>
        </w:rPr>
        <w:t>2012.</w:t>
      </w:r>
      <w:proofErr w:type="gramEnd"/>
    </w:p>
    <w:p w14:paraId="5BA15C00" w14:textId="77777777" w:rsidR="00F731E7" w:rsidRPr="006C66CA" w:rsidRDefault="00082CF3">
      <w:pPr>
        <w:spacing w:before="181"/>
        <w:ind w:left="593" w:right="119" w:hanging="473"/>
        <w:jc w:val="both"/>
        <w:rPr>
          <w:rFonts w:ascii="Arial" w:eastAsia="Arial" w:hAnsi="Arial" w:cs="Arial"/>
        </w:rPr>
        <w:pPrChange w:id="6929" w:author="Harry Shamoon" w:date="2015-03-05T19:42:00Z">
          <w:pPr>
            <w:spacing w:before="181" w:line="268" w:lineRule="auto"/>
            <w:ind w:left="593" w:right="119" w:hanging="473"/>
          </w:pPr>
        </w:pPrChange>
      </w:pPr>
      <w:r w:rsidRPr="006C66CA">
        <w:rPr>
          <w:rFonts w:ascii="Arial" w:hAnsi="Arial" w:cs="Arial"/>
          <w:rPrChange w:id="6930" w:author="Harry Shamoon" w:date="2015-03-05T19:28:00Z">
            <w:rPr>
              <w:rFonts w:ascii="Arial"/>
            </w:rPr>
          </w:rPrChange>
        </w:rPr>
        <w:t xml:space="preserve">[26] A. </w:t>
      </w:r>
      <w:proofErr w:type="spellStart"/>
      <w:r w:rsidRPr="006C66CA">
        <w:rPr>
          <w:rFonts w:ascii="Arial" w:hAnsi="Arial" w:cs="Arial"/>
          <w:rPrChange w:id="6931" w:author="Harry Shamoon" w:date="2015-03-05T19:28:00Z">
            <w:rPr>
              <w:rFonts w:ascii="Arial"/>
            </w:rPr>
          </w:rPrChange>
        </w:rPr>
        <w:t>Gelman</w:t>
      </w:r>
      <w:proofErr w:type="spellEnd"/>
      <w:r w:rsidRPr="006C66CA">
        <w:rPr>
          <w:rFonts w:ascii="Arial" w:hAnsi="Arial" w:cs="Arial"/>
          <w:rPrChange w:id="6932" w:author="Harry Shamoon" w:date="2015-03-05T19:28:00Z">
            <w:rPr>
              <w:rFonts w:ascii="Arial"/>
            </w:rPr>
          </w:rPrChange>
        </w:rPr>
        <w:t xml:space="preserve">. </w:t>
      </w:r>
      <w:r w:rsidRPr="006C66CA">
        <w:rPr>
          <w:rFonts w:ascii="Arial" w:hAnsi="Arial" w:cs="Arial"/>
          <w:i/>
          <w:rPrChange w:id="6933" w:author="Harry Shamoon" w:date="2015-03-05T19:28:00Z">
            <w:rPr>
              <w:rFonts w:ascii="Arial"/>
              <w:i/>
            </w:rPr>
          </w:rPrChange>
        </w:rPr>
        <w:t xml:space="preserve">Red state, blue state, rich state, </w:t>
      </w:r>
      <w:proofErr w:type="gramStart"/>
      <w:r w:rsidRPr="006C66CA">
        <w:rPr>
          <w:rFonts w:ascii="Arial" w:hAnsi="Arial" w:cs="Arial"/>
          <w:i/>
          <w:rPrChange w:id="6934" w:author="Harry Shamoon" w:date="2015-03-05T19:28:00Z">
            <w:rPr>
              <w:rFonts w:ascii="Arial"/>
              <w:i/>
            </w:rPr>
          </w:rPrChange>
        </w:rPr>
        <w:t>poor</w:t>
      </w:r>
      <w:proofErr w:type="gramEnd"/>
      <w:r w:rsidRPr="006C66CA">
        <w:rPr>
          <w:rFonts w:ascii="Arial" w:hAnsi="Arial" w:cs="Arial"/>
          <w:i/>
          <w:rPrChange w:id="6935" w:author="Harry Shamoon" w:date="2015-03-05T19:28:00Z">
            <w:rPr>
              <w:rFonts w:ascii="Arial"/>
              <w:i/>
            </w:rPr>
          </w:rPrChange>
        </w:rPr>
        <w:t xml:space="preserve"> state: </w:t>
      </w:r>
      <w:r w:rsidRPr="006C66CA">
        <w:rPr>
          <w:rFonts w:ascii="Arial" w:hAnsi="Arial" w:cs="Arial"/>
          <w:i/>
          <w:spacing w:val="-3"/>
          <w:rPrChange w:id="6936" w:author="Harry Shamoon" w:date="2015-03-05T19:28:00Z">
            <w:rPr>
              <w:rFonts w:ascii="Arial"/>
              <w:i/>
              <w:spacing w:val="-3"/>
            </w:rPr>
          </w:rPrChange>
        </w:rPr>
        <w:t xml:space="preserve">why </w:t>
      </w:r>
      <w:r w:rsidRPr="006C66CA">
        <w:rPr>
          <w:rFonts w:ascii="Arial" w:hAnsi="Arial" w:cs="Arial"/>
          <w:i/>
          <w:rPrChange w:id="6937" w:author="Harry Shamoon" w:date="2015-03-05T19:28:00Z">
            <w:rPr>
              <w:rFonts w:ascii="Arial"/>
              <w:i/>
            </w:rPr>
          </w:rPrChange>
        </w:rPr>
        <w:t xml:space="preserve">Americans vote the </w:t>
      </w:r>
      <w:r w:rsidRPr="006C66CA">
        <w:rPr>
          <w:rFonts w:ascii="Arial" w:hAnsi="Arial" w:cs="Arial"/>
          <w:i/>
          <w:spacing w:val="-4"/>
          <w:rPrChange w:id="6938" w:author="Harry Shamoon" w:date="2015-03-05T19:28:00Z">
            <w:rPr>
              <w:rFonts w:ascii="Arial"/>
              <w:i/>
              <w:spacing w:val="-4"/>
            </w:rPr>
          </w:rPrChange>
        </w:rPr>
        <w:t xml:space="preserve">way </w:t>
      </w:r>
      <w:r w:rsidRPr="006C66CA">
        <w:rPr>
          <w:rFonts w:ascii="Arial" w:hAnsi="Arial" w:cs="Arial"/>
          <w:i/>
          <w:rPrChange w:id="6939" w:author="Harry Shamoon" w:date="2015-03-05T19:28:00Z">
            <w:rPr>
              <w:rFonts w:ascii="Arial"/>
              <w:i/>
            </w:rPr>
          </w:rPrChange>
        </w:rPr>
        <w:t>they do</w:t>
      </w:r>
      <w:r w:rsidRPr="006C66CA">
        <w:rPr>
          <w:rFonts w:ascii="Arial" w:hAnsi="Arial" w:cs="Arial"/>
          <w:rPrChange w:id="6940" w:author="Harry Shamoon" w:date="2015-03-05T19:28:00Z">
            <w:rPr>
              <w:rFonts w:ascii="Arial"/>
            </w:rPr>
          </w:rPrChange>
        </w:rPr>
        <w:t>.</w:t>
      </w:r>
      <w:r w:rsidRPr="006C66CA">
        <w:rPr>
          <w:rFonts w:ascii="Arial" w:hAnsi="Arial" w:cs="Arial"/>
          <w:spacing w:val="40"/>
          <w:rPrChange w:id="6941" w:author="Harry Shamoon" w:date="2015-03-05T19:28:00Z">
            <w:rPr>
              <w:rFonts w:ascii="Arial"/>
              <w:spacing w:val="40"/>
            </w:rPr>
          </w:rPrChange>
        </w:rPr>
        <w:t xml:space="preserve"> </w:t>
      </w:r>
      <w:proofErr w:type="gramStart"/>
      <w:r w:rsidRPr="006C66CA">
        <w:rPr>
          <w:rFonts w:ascii="Arial" w:hAnsi="Arial" w:cs="Arial"/>
          <w:rPrChange w:id="6942" w:author="Harry Shamoon" w:date="2015-03-05T19:28:00Z">
            <w:rPr>
              <w:rFonts w:ascii="Arial"/>
            </w:rPr>
          </w:rPrChange>
        </w:rPr>
        <w:t>Princeton</w:t>
      </w:r>
      <w:r w:rsidRPr="006C66CA">
        <w:rPr>
          <w:rFonts w:ascii="Arial" w:hAnsi="Arial" w:cs="Arial"/>
          <w:w w:val="99"/>
          <w:rPrChange w:id="6943" w:author="Harry Shamoon" w:date="2015-03-05T19:28:00Z">
            <w:rPr>
              <w:rFonts w:ascii="Arial"/>
              <w:w w:val="99"/>
            </w:rPr>
          </w:rPrChange>
        </w:rPr>
        <w:t xml:space="preserve"> </w:t>
      </w:r>
      <w:r w:rsidRPr="006C66CA">
        <w:rPr>
          <w:rFonts w:ascii="Arial" w:hAnsi="Arial" w:cs="Arial"/>
          <w:rPrChange w:id="6944" w:author="Harry Shamoon" w:date="2015-03-05T19:28:00Z">
            <w:rPr>
              <w:rFonts w:ascii="Arial"/>
            </w:rPr>
          </w:rPrChange>
        </w:rPr>
        <w:t>University Press,</w:t>
      </w:r>
      <w:r w:rsidRPr="006C66CA">
        <w:rPr>
          <w:rFonts w:ascii="Arial" w:hAnsi="Arial" w:cs="Arial"/>
          <w:spacing w:val="-30"/>
          <w:rPrChange w:id="6945" w:author="Harry Shamoon" w:date="2015-03-05T19:28:00Z">
            <w:rPr>
              <w:rFonts w:ascii="Arial"/>
              <w:spacing w:val="-30"/>
            </w:rPr>
          </w:rPrChange>
        </w:rPr>
        <w:t xml:space="preserve"> </w:t>
      </w:r>
      <w:r w:rsidRPr="006C66CA">
        <w:rPr>
          <w:rFonts w:ascii="Arial" w:hAnsi="Arial" w:cs="Arial"/>
          <w:rPrChange w:id="6946" w:author="Harry Shamoon" w:date="2015-03-05T19:28:00Z">
            <w:rPr>
              <w:rFonts w:ascii="Arial"/>
            </w:rPr>
          </w:rPrChange>
        </w:rPr>
        <w:t>2009.</w:t>
      </w:r>
      <w:proofErr w:type="gramEnd"/>
    </w:p>
    <w:p w14:paraId="585350DA" w14:textId="77777777" w:rsidR="00F731E7" w:rsidRPr="00C0557F" w:rsidRDefault="00082CF3">
      <w:pPr>
        <w:pStyle w:val="BodyText"/>
        <w:ind w:hanging="473"/>
        <w:jc w:val="both"/>
        <w:rPr>
          <w:rFonts w:cs="Arial"/>
        </w:rPr>
        <w:pPrChange w:id="6947" w:author="Harry Shamoon" w:date="2015-03-05T19:42:00Z">
          <w:pPr>
            <w:pStyle w:val="BodyText"/>
            <w:spacing w:line="268" w:lineRule="auto"/>
            <w:ind w:hanging="473"/>
          </w:pPr>
        </w:pPrChange>
      </w:pPr>
      <w:r w:rsidRPr="00C91597">
        <w:rPr>
          <w:rFonts w:cs="Arial"/>
        </w:rPr>
        <w:t xml:space="preserve">[27] A. </w:t>
      </w:r>
      <w:proofErr w:type="spellStart"/>
      <w:r w:rsidRPr="00C91597">
        <w:rPr>
          <w:rFonts w:cs="Arial"/>
        </w:rPr>
        <w:t>Gelman</w:t>
      </w:r>
      <w:proofErr w:type="spellEnd"/>
      <w:r w:rsidRPr="00C91597">
        <w:rPr>
          <w:rFonts w:cs="Arial"/>
        </w:rPr>
        <w:t xml:space="preserve">. Multilevel (Hierarchical) Modeling: What It Can and Cannot </w:t>
      </w:r>
      <w:r w:rsidRPr="00082CF3">
        <w:rPr>
          <w:rFonts w:cs="Arial"/>
          <w:spacing w:val="-4"/>
        </w:rPr>
        <w:t xml:space="preserve">Do. </w:t>
      </w:r>
      <w:proofErr w:type="spellStart"/>
      <w:r w:rsidRPr="00082CF3">
        <w:rPr>
          <w:rFonts w:cs="Arial"/>
          <w:i/>
        </w:rPr>
        <w:t>Technometrics</w:t>
      </w:r>
      <w:proofErr w:type="spellEnd"/>
      <w:r w:rsidRPr="00F97E28">
        <w:rPr>
          <w:rFonts w:cs="Arial"/>
        </w:rPr>
        <w:t>,</w:t>
      </w:r>
      <w:r w:rsidRPr="00F97E28">
        <w:rPr>
          <w:rFonts w:cs="Arial"/>
          <w:spacing w:val="-28"/>
        </w:rPr>
        <w:t xml:space="preserve"> </w:t>
      </w:r>
      <w:r w:rsidRPr="00030584">
        <w:rPr>
          <w:rFonts w:cs="Arial"/>
        </w:rPr>
        <w:t>48(3)</w:t>
      </w:r>
      <w:proofErr w:type="gramStart"/>
      <w:r w:rsidRPr="00030584">
        <w:rPr>
          <w:rFonts w:cs="Arial"/>
        </w:rPr>
        <w:t>:432</w:t>
      </w:r>
      <w:proofErr w:type="gramEnd"/>
      <w:r w:rsidRPr="00030584">
        <w:rPr>
          <w:rFonts w:cs="Arial"/>
        </w:rPr>
        <w:t>–435,</w:t>
      </w:r>
      <w:r w:rsidRPr="00174DF6">
        <w:rPr>
          <w:rFonts w:cs="Arial"/>
          <w:w w:val="99"/>
        </w:rPr>
        <w:t xml:space="preserve"> </w:t>
      </w:r>
      <w:r w:rsidRPr="00174DF6">
        <w:rPr>
          <w:rFonts w:cs="Arial"/>
        </w:rPr>
        <w:t>August</w:t>
      </w:r>
      <w:r w:rsidRPr="00231B3C">
        <w:rPr>
          <w:rFonts w:cs="Arial"/>
          <w:spacing w:val="-19"/>
        </w:rPr>
        <w:t xml:space="preserve"> </w:t>
      </w:r>
      <w:r w:rsidRPr="008C4839">
        <w:rPr>
          <w:rFonts w:cs="Arial"/>
        </w:rPr>
        <w:t>2006.</w:t>
      </w:r>
    </w:p>
    <w:p w14:paraId="0F51A7C5" w14:textId="77777777" w:rsidR="00F731E7" w:rsidRPr="008F496E" w:rsidRDefault="00082CF3">
      <w:pPr>
        <w:pStyle w:val="BodyText"/>
        <w:ind w:left="119" w:right="119"/>
        <w:jc w:val="both"/>
        <w:rPr>
          <w:rFonts w:cs="Arial"/>
        </w:rPr>
        <w:pPrChange w:id="6948" w:author="Harry Shamoon" w:date="2015-03-05T19:42:00Z">
          <w:pPr>
            <w:pStyle w:val="BodyText"/>
            <w:ind w:left="119" w:right="119"/>
          </w:pPr>
        </w:pPrChange>
      </w:pPr>
      <w:r w:rsidRPr="00765A7F">
        <w:rPr>
          <w:rFonts w:cs="Arial"/>
        </w:rPr>
        <w:t>[28</w:t>
      </w:r>
      <w:proofErr w:type="gramStart"/>
      <w:r w:rsidRPr="00765A7F">
        <w:rPr>
          <w:rFonts w:cs="Arial"/>
        </w:rPr>
        <w:t xml:space="preserve">]  </w:t>
      </w:r>
      <w:r w:rsidRPr="00365719">
        <w:rPr>
          <w:rFonts w:cs="Arial"/>
          <w:spacing w:val="-9"/>
        </w:rPr>
        <w:t>D</w:t>
      </w:r>
      <w:proofErr w:type="gramEnd"/>
      <w:r w:rsidRPr="00365719">
        <w:rPr>
          <w:rFonts w:cs="Arial"/>
          <w:spacing w:val="-9"/>
        </w:rPr>
        <w:t xml:space="preserve">. </w:t>
      </w:r>
      <w:r w:rsidRPr="00FF1D9C">
        <w:rPr>
          <w:rFonts w:cs="Arial"/>
          <w:spacing w:val="-3"/>
        </w:rPr>
        <w:t xml:space="preserve">B. </w:t>
      </w:r>
      <w:r w:rsidRPr="0011650A">
        <w:rPr>
          <w:rFonts w:cs="Arial"/>
        </w:rPr>
        <w:t xml:space="preserve">Rubin. </w:t>
      </w:r>
      <w:proofErr w:type="gramStart"/>
      <w:r w:rsidRPr="0011650A">
        <w:rPr>
          <w:rFonts w:cs="Arial"/>
        </w:rPr>
        <w:t>Inference and missing data</w:t>
      </w:r>
      <w:r w:rsidRPr="00907C1D">
        <w:rPr>
          <w:rFonts w:cs="Arial"/>
        </w:rPr>
        <w:t>.</w:t>
      </w:r>
      <w:proofErr w:type="gramEnd"/>
      <w:r w:rsidRPr="00907C1D">
        <w:rPr>
          <w:rFonts w:cs="Arial"/>
        </w:rPr>
        <w:t xml:space="preserve"> </w:t>
      </w:r>
      <w:proofErr w:type="spellStart"/>
      <w:r w:rsidRPr="00640245">
        <w:rPr>
          <w:rFonts w:cs="Arial"/>
          <w:i/>
        </w:rPr>
        <w:t>Biometrika</w:t>
      </w:r>
      <w:proofErr w:type="spellEnd"/>
      <w:r w:rsidRPr="00640245">
        <w:rPr>
          <w:rFonts w:cs="Arial"/>
        </w:rPr>
        <w:t>, 63(3)</w:t>
      </w:r>
      <w:proofErr w:type="gramStart"/>
      <w:r w:rsidRPr="00640245">
        <w:rPr>
          <w:rFonts w:cs="Arial"/>
        </w:rPr>
        <w:t>:581</w:t>
      </w:r>
      <w:proofErr w:type="gramEnd"/>
      <w:r w:rsidRPr="00640245">
        <w:rPr>
          <w:rFonts w:cs="Arial"/>
        </w:rPr>
        <w:t>–592,</w:t>
      </w:r>
      <w:r w:rsidRPr="00640245">
        <w:rPr>
          <w:rFonts w:cs="Arial"/>
          <w:spacing w:val="-23"/>
        </w:rPr>
        <w:t xml:space="preserve"> </w:t>
      </w:r>
      <w:r w:rsidRPr="00FF4755">
        <w:rPr>
          <w:rFonts w:cs="Arial"/>
        </w:rPr>
        <w:t>1976.</w:t>
      </w:r>
    </w:p>
    <w:p w14:paraId="4A9DEB9C" w14:textId="77777777" w:rsidR="00F731E7" w:rsidRPr="006C66CA" w:rsidRDefault="00F731E7">
      <w:pPr>
        <w:spacing w:before="4"/>
        <w:jc w:val="both"/>
        <w:rPr>
          <w:rFonts w:ascii="Arial" w:eastAsia="Arial" w:hAnsi="Arial" w:cs="Arial"/>
          <w:rPrChange w:id="6949" w:author="Harry Shamoon" w:date="2015-03-05T19:28:00Z">
            <w:rPr>
              <w:rFonts w:ascii="Arial" w:eastAsia="Arial" w:hAnsi="Arial" w:cs="Arial"/>
              <w:sz w:val="18"/>
              <w:szCs w:val="18"/>
            </w:rPr>
          </w:rPrChange>
        </w:rPr>
        <w:pPrChange w:id="6950" w:author="Harry Shamoon" w:date="2015-03-05T19:42:00Z">
          <w:pPr>
            <w:spacing w:before="4"/>
          </w:pPr>
        </w:pPrChange>
      </w:pPr>
    </w:p>
    <w:p w14:paraId="27649E9C" w14:textId="77777777" w:rsidR="00F731E7" w:rsidRPr="006C66CA" w:rsidRDefault="00082CF3">
      <w:pPr>
        <w:pStyle w:val="BodyText"/>
        <w:spacing w:before="0"/>
        <w:ind w:right="119" w:hanging="473"/>
        <w:jc w:val="both"/>
        <w:rPr>
          <w:rFonts w:cs="Arial"/>
          <w:rPrChange w:id="6951" w:author="Harry Shamoon" w:date="2015-03-05T19:28:00Z">
            <w:rPr/>
          </w:rPrChange>
        </w:rPr>
        <w:pPrChange w:id="6952" w:author="Harry Shamoon" w:date="2015-03-05T19:42:00Z">
          <w:pPr>
            <w:pStyle w:val="BodyText"/>
            <w:spacing w:before="0" w:line="268" w:lineRule="auto"/>
            <w:ind w:right="119" w:hanging="473"/>
            <w:jc w:val="both"/>
          </w:pPr>
        </w:pPrChange>
      </w:pPr>
      <w:proofErr w:type="gramStart"/>
      <w:r w:rsidRPr="006C66CA">
        <w:rPr>
          <w:rFonts w:cs="Arial"/>
        </w:rPr>
        <w:t>[29]</w:t>
      </w:r>
      <w:r w:rsidRPr="00C91597">
        <w:rPr>
          <w:rFonts w:cs="Arial"/>
          <w:spacing w:val="40"/>
        </w:rPr>
        <w:t xml:space="preserve"> </w:t>
      </w:r>
      <w:r w:rsidRPr="00082CF3">
        <w:rPr>
          <w:rFonts w:cs="Arial"/>
          <w:spacing w:val="-4"/>
        </w:rPr>
        <w:t>C.</w:t>
      </w:r>
      <w:r w:rsidRPr="00082CF3">
        <w:rPr>
          <w:rFonts w:cs="Arial"/>
          <w:spacing w:val="-10"/>
        </w:rPr>
        <w:t xml:space="preserve"> </w:t>
      </w:r>
      <w:r w:rsidRPr="00F97E28">
        <w:rPr>
          <w:rFonts w:cs="Arial"/>
          <w:spacing w:val="-3"/>
        </w:rPr>
        <w:t>B.</w:t>
      </w:r>
      <w:r w:rsidRPr="00F97E28">
        <w:rPr>
          <w:rFonts w:cs="Arial"/>
          <w:spacing w:val="-10"/>
        </w:rPr>
        <w:t xml:space="preserve"> </w:t>
      </w:r>
      <w:r w:rsidRPr="00030584">
        <w:rPr>
          <w:rFonts w:cs="Arial"/>
        </w:rPr>
        <w:t>Hall,</w:t>
      </w:r>
      <w:r w:rsidRPr="00174DF6">
        <w:rPr>
          <w:rFonts w:cs="Arial"/>
          <w:spacing w:val="-9"/>
        </w:rPr>
        <w:t xml:space="preserve"> </w:t>
      </w:r>
      <w:r w:rsidRPr="00174DF6">
        <w:rPr>
          <w:rFonts w:cs="Arial"/>
        </w:rPr>
        <w:t>R.</w:t>
      </w:r>
      <w:r w:rsidRPr="00231B3C">
        <w:rPr>
          <w:rFonts w:cs="Arial"/>
          <w:spacing w:val="-10"/>
        </w:rPr>
        <w:t xml:space="preserve"> </w:t>
      </w:r>
      <w:r w:rsidRPr="008C4839">
        <w:rPr>
          <w:rFonts w:cs="Arial"/>
          <w:spacing w:val="-3"/>
        </w:rPr>
        <w:t>B.</w:t>
      </w:r>
      <w:r w:rsidRPr="00C0557F">
        <w:rPr>
          <w:rFonts w:cs="Arial"/>
          <w:spacing w:val="-10"/>
        </w:rPr>
        <w:t xml:space="preserve"> </w:t>
      </w:r>
      <w:r w:rsidRPr="00765A7F">
        <w:rPr>
          <w:rFonts w:cs="Arial"/>
        </w:rPr>
        <w:t>Lipton,</w:t>
      </w:r>
      <w:r w:rsidRPr="00365719">
        <w:rPr>
          <w:rFonts w:cs="Arial"/>
          <w:spacing w:val="-9"/>
        </w:rPr>
        <w:t xml:space="preserve"> </w:t>
      </w:r>
      <w:r w:rsidRPr="00FF1D9C">
        <w:rPr>
          <w:rFonts w:cs="Arial"/>
        </w:rPr>
        <w:t>M.</w:t>
      </w:r>
      <w:r w:rsidRPr="0011650A">
        <w:rPr>
          <w:rFonts w:cs="Arial"/>
          <w:spacing w:val="-10"/>
        </w:rPr>
        <w:t xml:space="preserve"> </w:t>
      </w:r>
      <w:r w:rsidRPr="00907C1D">
        <w:rPr>
          <w:rFonts w:cs="Arial"/>
          <w:spacing w:val="-4"/>
        </w:rPr>
        <w:t>J.</w:t>
      </w:r>
      <w:r w:rsidRPr="00640245">
        <w:rPr>
          <w:rFonts w:cs="Arial"/>
          <w:spacing w:val="-10"/>
        </w:rPr>
        <w:t xml:space="preserve"> </w:t>
      </w:r>
      <w:r w:rsidRPr="00640245">
        <w:rPr>
          <w:rFonts w:cs="Arial"/>
        </w:rPr>
        <w:t>Katz,</w:t>
      </w:r>
      <w:r w:rsidRPr="00640245">
        <w:rPr>
          <w:rFonts w:cs="Arial"/>
          <w:spacing w:val="-9"/>
        </w:rPr>
        <w:t xml:space="preserve"> </w:t>
      </w:r>
      <w:r w:rsidRPr="00FF4755">
        <w:rPr>
          <w:rFonts w:cs="Arial"/>
        </w:rPr>
        <w:t>and</w:t>
      </w:r>
      <w:r w:rsidRPr="008F496E">
        <w:rPr>
          <w:rFonts w:cs="Arial"/>
          <w:spacing w:val="-10"/>
        </w:rPr>
        <w:t xml:space="preserve"> </w:t>
      </w:r>
      <w:r w:rsidRPr="006C66CA">
        <w:rPr>
          <w:rFonts w:cs="Arial"/>
          <w:spacing w:val="-4"/>
          <w:rPrChange w:id="6953" w:author="Harry Shamoon" w:date="2015-03-05T19:28:00Z">
            <w:rPr>
              <w:spacing w:val="-4"/>
            </w:rPr>
          </w:rPrChange>
        </w:rPr>
        <w:t>C.</w:t>
      </w:r>
      <w:r w:rsidRPr="006C66CA">
        <w:rPr>
          <w:rFonts w:cs="Arial"/>
          <w:spacing w:val="-10"/>
          <w:rPrChange w:id="6954" w:author="Harry Shamoon" w:date="2015-03-05T19:28:00Z">
            <w:rPr>
              <w:spacing w:val="-10"/>
            </w:rPr>
          </w:rPrChange>
        </w:rPr>
        <w:t xml:space="preserve"> </w:t>
      </w:r>
      <w:r w:rsidRPr="006C66CA">
        <w:rPr>
          <w:rFonts w:cs="Arial"/>
          <w:rPrChange w:id="6955" w:author="Harry Shamoon" w:date="2015-03-05T19:28:00Z">
            <w:rPr/>
          </w:rPrChange>
        </w:rPr>
        <w:t>Wang.</w:t>
      </w:r>
      <w:proofErr w:type="gramEnd"/>
      <w:r w:rsidRPr="006C66CA">
        <w:rPr>
          <w:rFonts w:cs="Arial"/>
          <w:spacing w:val="8"/>
          <w:rPrChange w:id="6956" w:author="Harry Shamoon" w:date="2015-03-05T19:28:00Z">
            <w:rPr>
              <w:spacing w:val="8"/>
            </w:rPr>
          </w:rPrChange>
        </w:rPr>
        <w:t xml:space="preserve"> </w:t>
      </w:r>
      <w:r w:rsidRPr="006C66CA">
        <w:rPr>
          <w:rFonts w:cs="Arial"/>
          <w:rPrChange w:id="6957" w:author="Harry Shamoon" w:date="2015-03-05T19:28:00Z">
            <w:rPr/>
          </w:rPrChange>
        </w:rPr>
        <w:t>Correcting</w:t>
      </w:r>
      <w:r w:rsidRPr="006C66CA">
        <w:rPr>
          <w:rFonts w:cs="Arial"/>
          <w:spacing w:val="-10"/>
          <w:rPrChange w:id="6958" w:author="Harry Shamoon" w:date="2015-03-05T19:28:00Z">
            <w:rPr>
              <w:spacing w:val="-10"/>
            </w:rPr>
          </w:rPrChange>
        </w:rPr>
        <w:t xml:space="preserve"> </w:t>
      </w:r>
      <w:r w:rsidRPr="006C66CA">
        <w:rPr>
          <w:rFonts w:cs="Arial"/>
          <w:rPrChange w:id="6959" w:author="Harry Shamoon" w:date="2015-03-05T19:28:00Z">
            <w:rPr/>
          </w:rPrChange>
        </w:rPr>
        <w:t>Bias</w:t>
      </w:r>
      <w:r w:rsidRPr="006C66CA">
        <w:rPr>
          <w:rFonts w:cs="Arial"/>
          <w:spacing w:val="-10"/>
          <w:rPrChange w:id="6960" w:author="Harry Shamoon" w:date="2015-03-05T19:28:00Z">
            <w:rPr>
              <w:spacing w:val="-10"/>
            </w:rPr>
          </w:rPrChange>
        </w:rPr>
        <w:t xml:space="preserve"> </w:t>
      </w:r>
      <w:r w:rsidRPr="006C66CA">
        <w:rPr>
          <w:rFonts w:cs="Arial"/>
          <w:rPrChange w:id="6961" w:author="Harry Shamoon" w:date="2015-03-05T19:28:00Z">
            <w:rPr/>
          </w:rPrChange>
        </w:rPr>
        <w:t>Caused</w:t>
      </w:r>
      <w:r w:rsidRPr="006C66CA">
        <w:rPr>
          <w:rFonts w:cs="Arial"/>
          <w:spacing w:val="-10"/>
          <w:rPrChange w:id="6962" w:author="Harry Shamoon" w:date="2015-03-05T19:28:00Z">
            <w:rPr>
              <w:spacing w:val="-10"/>
            </w:rPr>
          </w:rPrChange>
        </w:rPr>
        <w:t xml:space="preserve"> </w:t>
      </w:r>
      <w:r w:rsidRPr="006C66CA">
        <w:rPr>
          <w:rFonts w:cs="Arial"/>
          <w:spacing w:val="-3"/>
          <w:rPrChange w:id="6963" w:author="Harry Shamoon" w:date="2015-03-05T19:28:00Z">
            <w:rPr>
              <w:spacing w:val="-3"/>
            </w:rPr>
          </w:rPrChange>
        </w:rPr>
        <w:t>by</w:t>
      </w:r>
      <w:r w:rsidRPr="006C66CA">
        <w:rPr>
          <w:rFonts w:cs="Arial"/>
          <w:spacing w:val="-10"/>
          <w:rPrChange w:id="6964" w:author="Harry Shamoon" w:date="2015-03-05T19:28:00Z">
            <w:rPr>
              <w:spacing w:val="-10"/>
            </w:rPr>
          </w:rPrChange>
        </w:rPr>
        <w:t xml:space="preserve"> </w:t>
      </w:r>
      <w:r w:rsidRPr="006C66CA">
        <w:rPr>
          <w:rFonts w:cs="Arial"/>
          <w:rPrChange w:id="6965" w:author="Harry Shamoon" w:date="2015-03-05T19:28:00Z">
            <w:rPr/>
          </w:rPrChange>
        </w:rPr>
        <w:t>Missing</w:t>
      </w:r>
      <w:r w:rsidRPr="006C66CA">
        <w:rPr>
          <w:rFonts w:cs="Arial"/>
          <w:spacing w:val="-10"/>
          <w:rPrChange w:id="6966" w:author="Harry Shamoon" w:date="2015-03-05T19:28:00Z">
            <w:rPr>
              <w:spacing w:val="-10"/>
            </w:rPr>
          </w:rPrChange>
        </w:rPr>
        <w:t xml:space="preserve"> </w:t>
      </w:r>
      <w:r w:rsidRPr="006C66CA">
        <w:rPr>
          <w:rFonts w:cs="Arial"/>
          <w:rPrChange w:id="6967" w:author="Harry Shamoon" w:date="2015-03-05T19:28:00Z">
            <w:rPr/>
          </w:rPrChange>
        </w:rPr>
        <w:t>Data</w:t>
      </w:r>
      <w:r w:rsidRPr="006C66CA">
        <w:rPr>
          <w:rFonts w:cs="Arial"/>
          <w:spacing w:val="-10"/>
          <w:rPrChange w:id="6968" w:author="Harry Shamoon" w:date="2015-03-05T19:28:00Z">
            <w:rPr>
              <w:spacing w:val="-10"/>
            </w:rPr>
          </w:rPrChange>
        </w:rPr>
        <w:t xml:space="preserve"> </w:t>
      </w:r>
      <w:r w:rsidRPr="006C66CA">
        <w:rPr>
          <w:rFonts w:cs="Arial"/>
          <w:rPrChange w:id="6969" w:author="Harry Shamoon" w:date="2015-03-05T19:28:00Z">
            <w:rPr/>
          </w:rPrChange>
        </w:rPr>
        <w:t>in</w:t>
      </w:r>
      <w:r w:rsidRPr="006C66CA">
        <w:rPr>
          <w:rFonts w:cs="Arial"/>
          <w:spacing w:val="-10"/>
          <w:rPrChange w:id="6970" w:author="Harry Shamoon" w:date="2015-03-05T19:28:00Z">
            <w:rPr>
              <w:spacing w:val="-10"/>
            </w:rPr>
          </w:rPrChange>
        </w:rPr>
        <w:t xml:space="preserve"> </w:t>
      </w:r>
      <w:r w:rsidRPr="006C66CA">
        <w:rPr>
          <w:rFonts w:cs="Arial"/>
          <w:rPrChange w:id="6971" w:author="Harry Shamoon" w:date="2015-03-05T19:28:00Z">
            <w:rPr/>
          </w:rPrChange>
        </w:rPr>
        <w:t>the</w:t>
      </w:r>
      <w:r w:rsidRPr="006C66CA">
        <w:rPr>
          <w:rFonts w:cs="Arial"/>
          <w:spacing w:val="-10"/>
          <w:rPrChange w:id="6972" w:author="Harry Shamoon" w:date="2015-03-05T19:28:00Z">
            <w:rPr>
              <w:spacing w:val="-10"/>
            </w:rPr>
          </w:rPrChange>
        </w:rPr>
        <w:t xml:space="preserve"> </w:t>
      </w:r>
      <w:r w:rsidRPr="006C66CA">
        <w:rPr>
          <w:rFonts w:cs="Arial"/>
          <w:rPrChange w:id="6973" w:author="Harry Shamoon" w:date="2015-03-05T19:28:00Z">
            <w:rPr/>
          </w:rPrChange>
        </w:rPr>
        <w:t>Estimate</w:t>
      </w:r>
      <w:r w:rsidRPr="006C66CA">
        <w:rPr>
          <w:rFonts w:cs="Arial"/>
          <w:spacing w:val="-10"/>
          <w:rPrChange w:id="6974" w:author="Harry Shamoon" w:date="2015-03-05T19:28:00Z">
            <w:rPr>
              <w:spacing w:val="-10"/>
            </w:rPr>
          </w:rPrChange>
        </w:rPr>
        <w:t xml:space="preserve"> </w:t>
      </w:r>
      <w:r w:rsidRPr="006C66CA">
        <w:rPr>
          <w:rFonts w:cs="Arial"/>
          <w:rPrChange w:id="6975" w:author="Harry Shamoon" w:date="2015-03-05T19:28:00Z">
            <w:rPr/>
          </w:rPrChange>
        </w:rPr>
        <w:t>of</w:t>
      </w:r>
      <w:r w:rsidRPr="006C66CA">
        <w:rPr>
          <w:rFonts w:cs="Arial"/>
          <w:w w:val="99"/>
          <w:rPrChange w:id="6976" w:author="Harry Shamoon" w:date="2015-03-05T19:28:00Z">
            <w:rPr>
              <w:w w:val="99"/>
            </w:rPr>
          </w:rPrChange>
        </w:rPr>
        <w:t xml:space="preserve"> </w:t>
      </w:r>
      <w:r w:rsidRPr="006C66CA">
        <w:rPr>
          <w:rFonts w:cs="Arial"/>
          <w:rPrChange w:id="6977" w:author="Harry Shamoon" w:date="2015-03-05T19:28:00Z">
            <w:rPr/>
          </w:rPrChange>
        </w:rPr>
        <w:t xml:space="preserve">the Effect of </w:t>
      </w:r>
      <w:proofErr w:type="spellStart"/>
      <w:r w:rsidRPr="006C66CA">
        <w:rPr>
          <w:rFonts w:cs="Arial"/>
          <w:rPrChange w:id="6978" w:author="Harry Shamoon" w:date="2015-03-05T19:28:00Z">
            <w:rPr/>
          </w:rPrChange>
        </w:rPr>
        <w:t>Apolipoprotein</w:t>
      </w:r>
      <w:proofErr w:type="spellEnd"/>
      <w:r w:rsidRPr="006C66CA">
        <w:rPr>
          <w:rFonts w:cs="Arial"/>
          <w:rPrChange w:id="6979" w:author="Harry Shamoon" w:date="2015-03-05T19:28:00Z">
            <w:rPr/>
          </w:rPrChange>
        </w:rPr>
        <w:t xml:space="preserve"> epsilon 4 on Cognitive Decline. </w:t>
      </w:r>
      <w:r w:rsidRPr="006C66CA">
        <w:rPr>
          <w:rFonts w:cs="Arial"/>
          <w:i/>
        </w:rPr>
        <w:t xml:space="preserve">J </w:t>
      </w:r>
      <w:proofErr w:type="spellStart"/>
      <w:r w:rsidRPr="006C66CA">
        <w:rPr>
          <w:rFonts w:cs="Arial"/>
          <w:i/>
        </w:rPr>
        <w:t>Int</w:t>
      </w:r>
      <w:proofErr w:type="spellEnd"/>
      <w:r w:rsidRPr="006C66CA">
        <w:rPr>
          <w:rFonts w:cs="Arial"/>
          <w:i/>
        </w:rPr>
        <w:t xml:space="preserve"> </w:t>
      </w:r>
      <w:proofErr w:type="spellStart"/>
      <w:r w:rsidRPr="006C66CA">
        <w:rPr>
          <w:rFonts w:cs="Arial"/>
          <w:i/>
        </w:rPr>
        <w:t>Neuropsychol</w:t>
      </w:r>
      <w:proofErr w:type="spellEnd"/>
      <w:r w:rsidRPr="006C66CA">
        <w:rPr>
          <w:rFonts w:cs="Arial"/>
          <w:i/>
        </w:rPr>
        <w:t xml:space="preserve"> </w:t>
      </w:r>
      <w:proofErr w:type="spellStart"/>
      <w:r w:rsidRPr="006C66CA">
        <w:rPr>
          <w:rFonts w:cs="Arial"/>
          <w:i/>
        </w:rPr>
        <w:t>Soc</w:t>
      </w:r>
      <w:proofErr w:type="spellEnd"/>
      <w:r w:rsidRPr="00FF4755">
        <w:rPr>
          <w:rFonts w:cs="Arial"/>
        </w:rPr>
        <w:t>, pages 1–6, Nov 2014.</w:t>
      </w:r>
      <w:r w:rsidRPr="008F496E">
        <w:rPr>
          <w:rFonts w:cs="Arial"/>
          <w:w w:val="99"/>
        </w:rPr>
        <w:t xml:space="preserve"> </w:t>
      </w:r>
      <w:r w:rsidRPr="006C66CA">
        <w:rPr>
          <w:rFonts w:cs="Arial"/>
          <w:rPrChange w:id="6980" w:author="Harry Shamoon" w:date="2015-03-05T19:28:00Z">
            <w:rPr/>
          </w:rPrChange>
        </w:rPr>
        <w:t>PMID:</w:t>
      </w:r>
      <w:r w:rsidRPr="006C66CA">
        <w:rPr>
          <w:rFonts w:cs="Arial"/>
          <w:spacing w:val="-15"/>
          <w:rPrChange w:id="6981" w:author="Harry Shamoon" w:date="2015-03-05T19:28:00Z">
            <w:rPr>
              <w:spacing w:val="-15"/>
            </w:rPr>
          </w:rPrChange>
        </w:rPr>
        <w:t xml:space="preserve"> </w:t>
      </w:r>
      <w:r w:rsidRPr="006C66CA">
        <w:rPr>
          <w:rFonts w:cs="Arial"/>
          <w:rPrChange w:id="6982" w:author="Harry Shamoon" w:date="2015-03-05T19:28:00Z">
            <w:rPr/>
          </w:rPrChange>
        </w:rPr>
        <w:t>25389642.</w:t>
      </w:r>
    </w:p>
    <w:p w14:paraId="5A257F77" w14:textId="77777777" w:rsidR="00F731E7" w:rsidRPr="006C66CA" w:rsidRDefault="00082CF3">
      <w:pPr>
        <w:pStyle w:val="BodyText"/>
        <w:ind w:right="119" w:hanging="473"/>
        <w:jc w:val="both"/>
        <w:rPr>
          <w:rFonts w:cs="Arial"/>
          <w:rPrChange w:id="6983" w:author="Harry Shamoon" w:date="2015-03-05T19:28:00Z">
            <w:rPr/>
          </w:rPrChange>
        </w:rPr>
        <w:pPrChange w:id="6984" w:author="Harry Shamoon" w:date="2015-03-05T19:42:00Z">
          <w:pPr>
            <w:pStyle w:val="BodyText"/>
            <w:spacing w:line="268" w:lineRule="auto"/>
            <w:ind w:right="119" w:hanging="473"/>
          </w:pPr>
        </w:pPrChange>
      </w:pPr>
      <w:r w:rsidRPr="006C66CA">
        <w:rPr>
          <w:rFonts w:cs="Arial"/>
          <w:rPrChange w:id="6985" w:author="Harry Shamoon" w:date="2015-03-05T19:28:00Z">
            <w:rPr/>
          </w:rPrChange>
        </w:rPr>
        <w:t>[30]</w:t>
      </w:r>
      <w:r w:rsidRPr="006C66CA">
        <w:rPr>
          <w:rFonts w:cs="Arial"/>
          <w:spacing w:val="38"/>
          <w:rPrChange w:id="6986" w:author="Harry Shamoon" w:date="2015-03-05T19:28:00Z">
            <w:rPr>
              <w:spacing w:val="38"/>
            </w:rPr>
          </w:rPrChange>
        </w:rPr>
        <w:t xml:space="preserve"> </w:t>
      </w:r>
      <w:r w:rsidRPr="006C66CA">
        <w:rPr>
          <w:rFonts w:cs="Arial"/>
          <w:rPrChange w:id="6987" w:author="Harry Shamoon" w:date="2015-03-05T19:28:00Z">
            <w:rPr/>
          </w:rPrChange>
        </w:rPr>
        <w:t>M.</w:t>
      </w:r>
      <w:r w:rsidRPr="006C66CA">
        <w:rPr>
          <w:rFonts w:cs="Arial"/>
          <w:spacing w:val="13"/>
          <w:rPrChange w:id="6988" w:author="Harry Shamoon" w:date="2015-03-05T19:28:00Z">
            <w:rPr>
              <w:spacing w:val="13"/>
            </w:rPr>
          </w:rPrChange>
        </w:rPr>
        <w:t xml:space="preserve"> </w:t>
      </w:r>
      <w:r w:rsidRPr="006C66CA">
        <w:rPr>
          <w:rFonts w:cs="Arial"/>
          <w:spacing w:val="-4"/>
          <w:rPrChange w:id="6989" w:author="Harry Shamoon" w:date="2015-03-05T19:28:00Z">
            <w:rPr>
              <w:spacing w:val="-4"/>
            </w:rPr>
          </w:rPrChange>
        </w:rPr>
        <w:t>J.</w:t>
      </w:r>
      <w:r w:rsidRPr="006C66CA">
        <w:rPr>
          <w:rFonts w:cs="Arial"/>
          <w:spacing w:val="13"/>
          <w:rPrChange w:id="6990" w:author="Harry Shamoon" w:date="2015-03-05T19:28:00Z">
            <w:rPr>
              <w:spacing w:val="13"/>
            </w:rPr>
          </w:rPrChange>
        </w:rPr>
        <w:t xml:space="preserve"> </w:t>
      </w:r>
      <w:r w:rsidRPr="006C66CA">
        <w:rPr>
          <w:rFonts w:cs="Arial"/>
          <w:rPrChange w:id="6991" w:author="Harry Shamoon" w:date="2015-03-05T19:28:00Z">
            <w:rPr/>
          </w:rPrChange>
        </w:rPr>
        <w:t>Daniels,</w:t>
      </w:r>
      <w:r w:rsidRPr="006C66CA">
        <w:rPr>
          <w:rFonts w:cs="Arial"/>
          <w:spacing w:val="19"/>
          <w:rPrChange w:id="6992" w:author="Harry Shamoon" w:date="2015-03-05T19:28:00Z">
            <w:rPr>
              <w:spacing w:val="19"/>
            </w:rPr>
          </w:rPrChange>
        </w:rPr>
        <w:t xml:space="preserve"> </w:t>
      </w:r>
      <w:r w:rsidRPr="006C66CA">
        <w:rPr>
          <w:rFonts w:cs="Arial"/>
          <w:spacing w:val="-4"/>
          <w:rPrChange w:id="6993" w:author="Harry Shamoon" w:date="2015-03-05T19:28:00Z">
            <w:rPr>
              <w:spacing w:val="-4"/>
            </w:rPr>
          </w:rPrChange>
        </w:rPr>
        <w:t>C.</w:t>
      </w:r>
      <w:r w:rsidRPr="006C66CA">
        <w:rPr>
          <w:rFonts w:cs="Arial"/>
          <w:spacing w:val="13"/>
          <w:rPrChange w:id="6994" w:author="Harry Shamoon" w:date="2015-03-05T19:28:00Z">
            <w:rPr>
              <w:spacing w:val="13"/>
            </w:rPr>
          </w:rPrChange>
        </w:rPr>
        <w:t xml:space="preserve"> </w:t>
      </w:r>
      <w:r w:rsidRPr="006C66CA">
        <w:rPr>
          <w:rFonts w:cs="Arial"/>
          <w:rPrChange w:id="6995" w:author="Harry Shamoon" w:date="2015-03-05T19:28:00Z">
            <w:rPr/>
          </w:rPrChange>
        </w:rPr>
        <w:t>Wang,</w:t>
      </w:r>
      <w:r w:rsidRPr="006C66CA">
        <w:rPr>
          <w:rFonts w:cs="Arial"/>
          <w:spacing w:val="19"/>
          <w:rPrChange w:id="6996" w:author="Harry Shamoon" w:date="2015-03-05T19:28:00Z">
            <w:rPr>
              <w:spacing w:val="19"/>
            </w:rPr>
          </w:rPrChange>
        </w:rPr>
        <w:t xml:space="preserve"> </w:t>
      </w:r>
      <w:r w:rsidRPr="006C66CA">
        <w:rPr>
          <w:rFonts w:cs="Arial"/>
          <w:rPrChange w:id="6997" w:author="Harry Shamoon" w:date="2015-03-05T19:28:00Z">
            <w:rPr/>
          </w:rPrChange>
        </w:rPr>
        <w:t>and</w:t>
      </w:r>
      <w:r w:rsidRPr="006C66CA">
        <w:rPr>
          <w:rFonts w:cs="Arial"/>
          <w:spacing w:val="13"/>
          <w:rPrChange w:id="6998" w:author="Harry Shamoon" w:date="2015-03-05T19:28:00Z">
            <w:rPr>
              <w:spacing w:val="13"/>
            </w:rPr>
          </w:rPrChange>
        </w:rPr>
        <w:t xml:space="preserve"> </w:t>
      </w:r>
      <w:r w:rsidRPr="006C66CA">
        <w:rPr>
          <w:rFonts w:cs="Arial"/>
          <w:spacing w:val="-3"/>
          <w:rPrChange w:id="6999" w:author="Harry Shamoon" w:date="2015-03-05T19:28:00Z">
            <w:rPr>
              <w:spacing w:val="-3"/>
            </w:rPr>
          </w:rPrChange>
        </w:rPr>
        <w:t>B.</w:t>
      </w:r>
      <w:r w:rsidRPr="006C66CA">
        <w:rPr>
          <w:rFonts w:cs="Arial"/>
          <w:spacing w:val="13"/>
          <w:rPrChange w:id="7000" w:author="Harry Shamoon" w:date="2015-03-05T19:28:00Z">
            <w:rPr>
              <w:spacing w:val="13"/>
            </w:rPr>
          </w:rPrChange>
        </w:rPr>
        <w:t xml:space="preserve"> </w:t>
      </w:r>
      <w:r w:rsidRPr="006C66CA">
        <w:rPr>
          <w:rFonts w:cs="Arial"/>
          <w:rPrChange w:id="7001" w:author="Harry Shamoon" w:date="2015-03-05T19:28:00Z">
            <w:rPr/>
          </w:rPrChange>
        </w:rPr>
        <w:t>H.</w:t>
      </w:r>
      <w:r w:rsidRPr="006C66CA">
        <w:rPr>
          <w:rFonts w:cs="Arial"/>
          <w:spacing w:val="13"/>
          <w:rPrChange w:id="7002" w:author="Harry Shamoon" w:date="2015-03-05T19:28:00Z">
            <w:rPr>
              <w:spacing w:val="13"/>
            </w:rPr>
          </w:rPrChange>
        </w:rPr>
        <w:t xml:space="preserve"> </w:t>
      </w:r>
      <w:r w:rsidRPr="006C66CA">
        <w:rPr>
          <w:rFonts w:cs="Arial"/>
          <w:rPrChange w:id="7003" w:author="Harry Shamoon" w:date="2015-03-05T19:28:00Z">
            <w:rPr/>
          </w:rPrChange>
        </w:rPr>
        <w:t>Marcus.</w:t>
      </w:r>
      <w:r w:rsidRPr="006C66CA">
        <w:rPr>
          <w:rFonts w:cs="Arial"/>
          <w:spacing w:val="13"/>
          <w:rPrChange w:id="7004" w:author="Harry Shamoon" w:date="2015-03-05T19:28:00Z">
            <w:rPr>
              <w:spacing w:val="13"/>
            </w:rPr>
          </w:rPrChange>
        </w:rPr>
        <w:t xml:space="preserve"> </w:t>
      </w:r>
      <w:proofErr w:type="gramStart"/>
      <w:r w:rsidRPr="006C66CA">
        <w:rPr>
          <w:rFonts w:cs="Arial"/>
          <w:rPrChange w:id="7005" w:author="Harry Shamoon" w:date="2015-03-05T19:28:00Z">
            <w:rPr/>
          </w:rPrChange>
        </w:rPr>
        <w:t>Fully</w:t>
      </w:r>
      <w:r w:rsidRPr="006C66CA">
        <w:rPr>
          <w:rFonts w:cs="Arial"/>
          <w:spacing w:val="13"/>
          <w:rPrChange w:id="7006" w:author="Harry Shamoon" w:date="2015-03-05T19:28:00Z">
            <w:rPr>
              <w:spacing w:val="13"/>
            </w:rPr>
          </w:rPrChange>
        </w:rPr>
        <w:t xml:space="preserve"> </w:t>
      </w:r>
      <w:r w:rsidRPr="006C66CA">
        <w:rPr>
          <w:rFonts w:cs="Arial"/>
          <w:rPrChange w:id="7007" w:author="Harry Shamoon" w:date="2015-03-05T19:28:00Z">
            <w:rPr/>
          </w:rPrChange>
        </w:rPr>
        <w:t>Bayesian</w:t>
      </w:r>
      <w:r w:rsidRPr="006C66CA">
        <w:rPr>
          <w:rFonts w:cs="Arial"/>
          <w:spacing w:val="13"/>
          <w:rPrChange w:id="7008" w:author="Harry Shamoon" w:date="2015-03-05T19:28:00Z">
            <w:rPr>
              <w:spacing w:val="13"/>
            </w:rPr>
          </w:rPrChange>
        </w:rPr>
        <w:t xml:space="preserve"> </w:t>
      </w:r>
      <w:r w:rsidRPr="006C66CA">
        <w:rPr>
          <w:rFonts w:cs="Arial"/>
          <w:rPrChange w:id="7009" w:author="Harry Shamoon" w:date="2015-03-05T19:28:00Z">
            <w:rPr/>
          </w:rPrChange>
        </w:rPr>
        <w:t>inference</w:t>
      </w:r>
      <w:r w:rsidRPr="006C66CA">
        <w:rPr>
          <w:rFonts w:cs="Arial"/>
          <w:spacing w:val="13"/>
          <w:rPrChange w:id="7010" w:author="Harry Shamoon" w:date="2015-03-05T19:28:00Z">
            <w:rPr>
              <w:spacing w:val="13"/>
            </w:rPr>
          </w:rPrChange>
        </w:rPr>
        <w:t xml:space="preserve"> </w:t>
      </w:r>
      <w:r w:rsidRPr="006C66CA">
        <w:rPr>
          <w:rFonts w:cs="Arial"/>
          <w:rPrChange w:id="7011" w:author="Harry Shamoon" w:date="2015-03-05T19:28:00Z">
            <w:rPr/>
          </w:rPrChange>
        </w:rPr>
        <w:t>under</w:t>
      </w:r>
      <w:r w:rsidRPr="006C66CA">
        <w:rPr>
          <w:rFonts w:cs="Arial"/>
          <w:spacing w:val="13"/>
          <w:rPrChange w:id="7012" w:author="Harry Shamoon" w:date="2015-03-05T19:28:00Z">
            <w:rPr>
              <w:spacing w:val="13"/>
            </w:rPr>
          </w:rPrChange>
        </w:rPr>
        <w:t xml:space="preserve"> </w:t>
      </w:r>
      <w:r w:rsidRPr="006C66CA">
        <w:rPr>
          <w:rFonts w:cs="Arial"/>
          <w:rPrChange w:id="7013" w:author="Harry Shamoon" w:date="2015-03-05T19:28:00Z">
            <w:rPr/>
          </w:rPrChange>
        </w:rPr>
        <w:t>ignorable</w:t>
      </w:r>
      <w:r w:rsidRPr="006C66CA">
        <w:rPr>
          <w:rFonts w:cs="Arial"/>
          <w:spacing w:val="13"/>
          <w:rPrChange w:id="7014" w:author="Harry Shamoon" w:date="2015-03-05T19:28:00Z">
            <w:rPr>
              <w:spacing w:val="13"/>
            </w:rPr>
          </w:rPrChange>
        </w:rPr>
        <w:t xml:space="preserve"> </w:t>
      </w:r>
      <w:proofErr w:type="spellStart"/>
      <w:r w:rsidRPr="006C66CA">
        <w:rPr>
          <w:rFonts w:cs="Arial"/>
          <w:rPrChange w:id="7015" w:author="Harry Shamoon" w:date="2015-03-05T19:28:00Z">
            <w:rPr/>
          </w:rPrChange>
        </w:rPr>
        <w:t>missingness</w:t>
      </w:r>
      <w:proofErr w:type="spellEnd"/>
      <w:r w:rsidRPr="006C66CA">
        <w:rPr>
          <w:rFonts w:cs="Arial"/>
          <w:spacing w:val="13"/>
          <w:rPrChange w:id="7016" w:author="Harry Shamoon" w:date="2015-03-05T19:28:00Z">
            <w:rPr>
              <w:spacing w:val="13"/>
            </w:rPr>
          </w:rPrChange>
        </w:rPr>
        <w:t xml:space="preserve"> </w:t>
      </w:r>
      <w:r w:rsidRPr="006C66CA">
        <w:rPr>
          <w:rFonts w:cs="Arial"/>
          <w:rPrChange w:id="7017" w:author="Harry Shamoon" w:date="2015-03-05T19:28:00Z">
            <w:rPr/>
          </w:rPrChange>
        </w:rPr>
        <w:t>in</w:t>
      </w:r>
      <w:r w:rsidRPr="006C66CA">
        <w:rPr>
          <w:rFonts w:cs="Arial"/>
          <w:spacing w:val="13"/>
          <w:rPrChange w:id="7018" w:author="Harry Shamoon" w:date="2015-03-05T19:28:00Z">
            <w:rPr>
              <w:spacing w:val="13"/>
            </w:rPr>
          </w:rPrChange>
        </w:rPr>
        <w:t xml:space="preserve"> </w:t>
      </w:r>
      <w:r w:rsidRPr="006C66CA">
        <w:rPr>
          <w:rFonts w:cs="Arial"/>
          <w:rPrChange w:id="7019" w:author="Harry Shamoon" w:date="2015-03-05T19:28:00Z">
            <w:rPr/>
          </w:rPrChange>
        </w:rPr>
        <w:t>the</w:t>
      </w:r>
      <w:r w:rsidRPr="006C66CA">
        <w:rPr>
          <w:rFonts w:cs="Arial"/>
          <w:w w:val="99"/>
          <w:rPrChange w:id="7020" w:author="Harry Shamoon" w:date="2015-03-05T19:28:00Z">
            <w:rPr>
              <w:w w:val="99"/>
            </w:rPr>
          </w:rPrChange>
        </w:rPr>
        <w:t xml:space="preserve"> </w:t>
      </w:r>
      <w:r w:rsidRPr="006C66CA">
        <w:rPr>
          <w:rFonts w:cs="Arial"/>
          <w:rPrChange w:id="7021" w:author="Harry Shamoon" w:date="2015-03-05T19:28:00Z">
            <w:rPr/>
          </w:rPrChange>
        </w:rPr>
        <w:t>presence</w:t>
      </w:r>
      <w:r w:rsidRPr="006C66CA">
        <w:rPr>
          <w:rFonts w:cs="Arial"/>
          <w:spacing w:val="-9"/>
          <w:rPrChange w:id="7022" w:author="Harry Shamoon" w:date="2015-03-05T19:28:00Z">
            <w:rPr>
              <w:spacing w:val="-9"/>
            </w:rPr>
          </w:rPrChange>
        </w:rPr>
        <w:t xml:space="preserve"> </w:t>
      </w:r>
      <w:r w:rsidRPr="006C66CA">
        <w:rPr>
          <w:rFonts w:cs="Arial"/>
          <w:rPrChange w:id="7023" w:author="Harry Shamoon" w:date="2015-03-05T19:28:00Z">
            <w:rPr/>
          </w:rPrChange>
        </w:rPr>
        <w:t>of</w:t>
      </w:r>
      <w:r w:rsidRPr="006C66CA">
        <w:rPr>
          <w:rFonts w:cs="Arial"/>
          <w:spacing w:val="-9"/>
          <w:rPrChange w:id="7024" w:author="Harry Shamoon" w:date="2015-03-05T19:28:00Z">
            <w:rPr>
              <w:spacing w:val="-9"/>
            </w:rPr>
          </w:rPrChange>
        </w:rPr>
        <w:t xml:space="preserve"> </w:t>
      </w:r>
      <w:r w:rsidRPr="006C66CA">
        <w:rPr>
          <w:rFonts w:cs="Arial"/>
          <w:rPrChange w:id="7025" w:author="Harry Shamoon" w:date="2015-03-05T19:28:00Z">
            <w:rPr/>
          </w:rPrChange>
        </w:rPr>
        <w:t>auxiliary</w:t>
      </w:r>
      <w:r w:rsidRPr="006C66CA">
        <w:rPr>
          <w:rFonts w:cs="Arial"/>
          <w:spacing w:val="-9"/>
          <w:rPrChange w:id="7026" w:author="Harry Shamoon" w:date="2015-03-05T19:28:00Z">
            <w:rPr>
              <w:spacing w:val="-9"/>
            </w:rPr>
          </w:rPrChange>
        </w:rPr>
        <w:t xml:space="preserve"> </w:t>
      </w:r>
      <w:r w:rsidRPr="006C66CA">
        <w:rPr>
          <w:rFonts w:cs="Arial"/>
          <w:rPrChange w:id="7027" w:author="Harry Shamoon" w:date="2015-03-05T19:28:00Z">
            <w:rPr/>
          </w:rPrChange>
        </w:rPr>
        <w:t>covariates.</w:t>
      </w:r>
      <w:proofErr w:type="gramEnd"/>
      <w:r w:rsidRPr="006C66CA">
        <w:rPr>
          <w:rFonts w:cs="Arial"/>
          <w:spacing w:val="12"/>
          <w:rPrChange w:id="7028" w:author="Harry Shamoon" w:date="2015-03-05T19:28:00Z">
            <w:rPr>
              <w:spacing w:val="12"/>
            </w:rPr>
          </w:rPrChange>
        </w:rPr>
        <w:t xml:space="preserve"> </w:t>
      </w:r>
      <w:r w:rsidRPr="006C66CA">
        <w:rPr>
          <w:rFonts w:cs="Arial"/>
          <w:i/>
        </w:rPr>
        <w:t>Biometrics</w:t>
      </w:r>
      <w:r w:rsidRPr="00FF4755">
        <w:rPr>
          <w:rFonts w:cs="Arial"/>
        </w:rPr>
        <w:t>,</w:t>
      </w:r>
      <w:r w:rsidRPr="008F496E">
        <w:rPr>
          <w:rFonts w:cs="Arial"/>
          <w:spacing w:val="-9"/>
        </w:rPr>
        <w:t xml:space="preserve"> </w:t>
      </w:r>
      <w:r w:rsidRPr="006C66CA">
        <w:rPr>
          <w:rFonts w:cs="Arial"/>
          <w:rPrChange w:id="7029" w:author="Harry Shamoon" w:date="2015-03-05T19:28:00Z">
            <w:rPr/>
          </w:rPrChange>
        </w:rPr>
        <w:t>70(1)</w:t>
      </w:r>
      <w:proofErr w:type="gramStart"/>
      <w:r w:rsidRPr="006C66CA">
        <w:rPr>
          <w:rFonts w:cs="Arial"/>
          <w:rPrChange w:id="7030" w:author="Harry Shamoon" w:date="2015-03-05T19:28:00Z">
            <w:rPr/>
          </w:rPrChange>
        </w:rPr>
        <w:t>:62</w:t>
      </w:r>
      <w:proofErr w:type="gramEnd"/>
      <w:r w:rsidRPr="006C66CA">
        <w:rPr>
          <w:rFonts w:cs="Arial"/>
          <w:rPrChange w:id="7031" w:author="Harry Shamoon" w:date="2015-03-05T19:28:00Z">
            <w:rPr/>
          </w:rPrChange>
        </w:rPr>
        <w:t>–72,</w:t>
      </w:r>
      <w:r w:rsidRPr="006C66CA">
        <w:rPr>
          <w:rFonts w:cs="Arial"/>
          <w:spacing w:val="-9"/>
          <w:rPrChange w:id="7032" w:author="Harry Shamoon" w:date="2015-03-05T19:28:00Z">
            <w:rPr>
              <w:spacing w:val="-9"/>
            </w:rPr>
          </w:rPrChange>
        </w:rPr>
        <w:t xml:space="preserve"> </w:t>
      </w:r>
      <w:r w:rsidRPr="006C66CA">
        <w:rPr>
          <w:rFonts w:cs="Arial"/>
          <w:rPrChange w:id="7033" w:author="Harry Shamoon" w:date="2015-03-05T19:28:00Z">
            <w:rPr/>
          </w:rPrChange>
        </w:rPr>
        <w:t>Mar</w:t>
      </w:r>
      <w:r w:rsidRPr="006C66CA">
        <w:rPr>
          <w:rFonts w:cs="Arial"/>
          <w:spacing w:val="-9"/>
          <w:rPrChange w:id="7034" w:author="Harry Shamoon" w:date="2015-03-05T19:28:00Z">
            <w:rPr>
              <w:spacing w:val="-9"/>
            </w:rPr>
          </w:rPrChange>
        </w:rPr>
        <w:t xml:space="preserve"> </w:t>
      </w:r>
      <w:r w:rsidRPr="006C66CA">
        <w:rPr>
          <w:rFonts w:cs="Arial"/>
          <w:rPrChange w:id="7035" w:author="Harry Shamoon" w:date="2015-03-05T19:28:00Z">
            <w:rPr/>
          </w:rPrChange>
        </w:rPr>
        <w:t>2014.</w:t>
      </w:r>
      <w:r w:rsidRPr="006C66CA">
        <w:rPr>
          <w:rFonts w:cs="Arial"/>
          <w:spacing w:val="-9"/>
          <w:rPrChange w:id="7036" w:author="Harry Shamoon" w:date="2015-03-05T19:28:00Z">
            <w:rPr>
              <w:spacing w:val="-9"/>
            </w:rPr>
          </w:rPrChange>
        </w:rPr>
        <w:t xml:space="preserve"> </w:t>
      </w:r>
      <w:r w:rsidRPr="006C66CA">
        <w:rPr>
          <w:rFonts w:cs="Arial"/>
          <w:rPrChange w:id="7037" w:author="Harry Shamoon" w:date="2015-03-05T19:28:00Z">
            <w:rPr/>
          </w:rPrChange>
        </w:rPr>
        <w:t>PMID:</w:t>
      </w:r>
      <w:r w:rsidRPr="006C66CA">
        <w:rPr>
          <w:rFonts w:cs="Arial"/>
          <w:spacing w:val="-9"/>
          <w:rPrChange w:id="7038" w:author="Harry Shamoon" w:date="2015-03-05T19:28:00Z">
            <w:rPr>
              <w:spacing w:val="-9"/>
            </w:rPr>
          </w:rPrChange>
        </w:rPr>
        <w:t xml:space="preserve"> </w:t>
      </w:r>
      <w:r w:rsidRPr="006C66CA">
        <w:rPr>
          <w:rFonts w:cs="Arial"/>
          <w:rPrChange w:id="7039" w:author="Harry Shamoon" w:date="2015-03-05T19:28:00Z">
            <w:rPr/>
          </w:rPrChange>
        </w:rPr>
        <w:t>24571539.</w:t>
      </w:r>
    </w:p>
    <w:p w14:paraId="6B97EC4B" w14:textId="77777777" w:rsidR="00F731E7" w:rsidRPr="006C66CA" w:rsidRDefault="00082CF3">
      <w:pPr>
        <w:pStyle w:val="BodyText"/>
        <w:ind w:right="119" w:hanging="473"/>
        <w:jc w:val="both"/>
        <w:rPr>
          <w:rFonts w:cs="Arial"/>
          <w:rPrChange w:id="7040" w:author="Harry Shamoon" w:date="2015-03-05T19:28:00Z">
            <w:rPr/>
          </w:rPrChange>
        </w:rPr>
        <w:pPrChange w:id="7041" w:author="Harry Shamoon" w:date="2015-03-05T19:42:00Z">
          <w:pPr>
            <w:pStyle w:val="BodyText"/>
            <w:spacing w:line="268" w:lineRule="auto"/>
            <w:ind w:right="119" w:hanging="473"/>
          </w:pPr>
        </w:pPrChange>
      </w:pPr>
      <w:proofErr w:type="gramStart"/>
      <w:r w:rsidRPr="006C66CA">
        <w:rPr>
          <w:rFonts w:cs="Arial"/>
          <w:rPrChange w:id="7042" w:author="Harry Shamoon" w:date="2015-03-05T19:28:00Z">
            <w:rPr/>
          </w:rPrChange>
        </w:rPr>
        <w:t>[31]</w:t>
      </w:r>
      <w:r w:rsidRPr="006C66CA">
        <w:rPr>
          <w:rFonts w:cs="Arial"/>
          <w:spacing w:val="42"/>
          <w:rPrChange w:id="7043" w:author="Harry Shamoon" w:date="2015-03-05T19:28:00Z">
            <w:rPr>
              <w:spacing w:val="42"/>
            </w:rPr>
          </w:rPrChange>
        </w:rPr>
        <w:t xml:space="preserve"> </w:t>
      </w:r>
      <w:r w:rsidRPr="006C66CA">
        <w:rPr>
          <w:rFonts w:cs="Arial"/>
          <w:spacing w:val="-4"/>
          <w:rPrChange w:id="7044" w:author="Harry Shamoon" w:date="2015-03-05T19:28:00Z">
            <w:rPr>
              <w:spacing w:val="-4"/>
            </w:rPr>
          </w:rPrChange>
        </w:rPr>
        <w:t>C.</w:t>
      </w:r>
      <w:r w:rsidRPr="006C66CA">
        <w:rPr>
          <w:rFonts w:cs="Arial"/>
          <w:spacing w:val="31"/>
          <w:rPrChange w:id="7045" w:author="Harry Shamoon" w:date="2015-03-05T19:28:00Z">
            <w:rPr>
              <w:spacing w:val="31"/>
            </w:rPr>
          </w:rPrChange>
        </w:rPr>
        <w:t xml:space="preserve"> </w:t>
      </w:r>
      <w:r w:rsidRPr="006C66CA">
        <w:rPr>
          <w:rFonts w:cs="Arial"/>
          <w:spacing w:val="-3"/>
          <w:rPrChange w:id="7046" w:author="Harry Shamoon" w:date="2015-03-05T19:28:00Z">
            <w:rPr>
              <w:spacing w:val="-3"/>
            </w:rPr>
          </w:rPrChange>
        </w:rPr>
        <w:t>Wang</w:t>
      </w:r>
      <w:r w:rsidRPr="006C66CA">
        <w:rPr>
          <w:rFonts w:cs="Arial"/>
          <w:spacing w:val="31"/>
          <w:rPrChange w:id="7047" w:author="Harry Shamoon" w:date="2015-03-05T19:28:00Z">
            <w:rPr>
              <w:spacing w:val="31"/>
            </w:rPr>
          </w:rPrChange>
        </w:rPr>
        <w:t xml:space="preserve"> </w:t>
      </w:r>
      <w:r w:rsidRPr="006C66CA">
        <w:rPr>
          <w:rFonts w:cs="Arial"/>
          <w:rPrChange w:id="7048" w:author="Harry Shamoon" w:date="2015-03-05T19:28:00Z">
            <w:rPr/>
          </w:rPrChange>
        </w:rPr>
        <w:t>and</w:t>
      </w:r>
      <w:r w:rsidRPr="006C66CA">
        <w:rPr>
          <w:rFonts w:cs="Arial"/>
          <w:spacing w:val="31"/>
          <w:rPrChange w:id="7049" w:author="Harry Shamoon" w:date="2015-03-05T19:28:00Z">
            <w:rPr>
              <w:spacing w:val="31"/>
            </w:rPr>
          </w:rPrChange>
        </w:rPr>
        <w:t xml:space="preserve"> </w:t>
      </w:r>
      <w:r w:rsidRPr="006C66CA">
        <w:rPr>
          <w:rFonts w:cs="Arial"/>
          <w:spacing w:val="-4"/>
          <w:rPrChange w:id="7050" w:author="Harry Shamoon" w:date="2015-03-05T19:28:00Z">
            <w:rPr>
              <w:spacing w:val="-4"/>
            </w:rPr>
          </w:rPrChange>
        </w:rPr>
        <w:t>C.</w:t>
      </w:r>
      <w:r w:rsidRPr="006C66CA">
        <w:rPr>
          <w:rFonts w:cs="Arial"/>
          <w:spacing w:val="31"/>
          <w:rPrChange w:id="7051" w:author="Harry Shamoon" w:date="2015-03-05T19:28:00Z">
            <w:rPr>
              <w:spacing w:val="31"/>
            </w:rPr>
          </w:rPrChange>
        </w:rPr>
        <w:t xml:space="preserve"> </w:t>
      </w:r>
      <w:r w:rsidRPr="006C66CA">
        <w:rPr>
          <w:rFonts w:cs="Arial"/>
          <w:spacing w:val="-3"/>
          <w:rPrChange w:id="7052" w:author="Harry Shamoon" w:date="2015-03-05T19:28:00Z">
            <w:rPr>
              <w:spacing w:val="-3"/>
            </w:rPr>
          </w:rPrChange>
        </w:rPr>
        <w:t>B.</w:t>
      </w:r>
      <w:r w:rsidRPr="006C66CA">
        <w:rPr>
          <w:rFonts w:cs="Arial"/>
          <w:spacing w:val="31"/>
          <w:rPrChange w:id="7053" w:author="Harry Shamoon" w:date="2015-03-05T19:28:00Z">
            <w:rPr>
              <w:spacing w:val="31"/>
            </w:rPr>
          </w:rPrChange>
        </w:rPr>
        <w:t xml:space="preserve"> </w:t>
      </w:r>
      <w:r w:rsidRPr="006C66CA">
        <w:rPr>
          <w:rFonts w:cs="Arial"/>
          <w:rPrChange w:id="7054" w:author="Harry Shamoon" w:date="2015-03-05T19:28:00Z">
            <w:rPr/>
          </w:rPrChange>
        </w:rPr>
        <w:t>Hall.</w:t>
      </w:r>
      <w:proofErr w:type="gramEnd"/>
      <w:r w:rsidRPr="006C66CA">
        <w:rPr>
          <w:rFonts w:cs="Arial"/>
          <w:rPrChange w:id="7055" w:author="Harry Shamoon" w:date="2015-03-05T19:28:00Z">
            <w:rPr/>
          </w:rPrChange>
        </w:rPr>
        <w:t xml:space="preserve"> </w:t>
      </w:r>
      <w:proofErr w:type="gramStart"/>
      <w:r w:rsidRPr="006C66CA">
        <w:rPr>
          <w:rFonts w:cs="Arial"/>
          <w:rPrChange w:id="7056" w:author="Harry Shamoon" w:date="2015-03-05T19:28:00Z">
            <w:rPr/>
          </w:rPrChange>
        </w:rPr>
        <w:t>Correction</w:t>
      </w:r>
      <w:r w:rsidRPr="006C66CA">
        <w:rPr>
          <w:rFonts w:cs="Arial"/>
          <w:spacing w:val="31"/>
          <w:rPrChange w:id="7057" w:author="Harry Shamoon" w:date="2015-03-05T19:28:00Z">
            <w:rPr>
              <w:spacing w:val="31"/>
            </w:rPr>
          </w:rPrChange>
        </w:rPr>
        <w:t xml:space="preserve"> </w:t>
      </w:r>
      <w:r w:rsidRPr="006C66CA">
        <w:rPr>
          <w:rFonts w:cs="Arial"/>
          <w:rPrChange w:id="7058" w:author="Harry Shamoon" w:date="2015-03-05T19:28:00Z">
            <w:rPr/>
          </w:rPrChange>
        </w:rPr>
        <w:t>of</w:t>
      </w:r>
      <w:r w:rsidRPr="006C66CA">
        <w:rPr>
          <w:rFonts w:cs="Arial"/>
          <w:spacing w:val="31"/>
          <w:rPrChange w:id="7059" w:author="Harry Shamoon" w:date="2015-03-05T19:28:00Z">
            <w:rPr>
              <w:spacing w:val="31"/>
            </w:rPr>
          </w:rPrChange>
        </w:rPr>
        <w:t xml:space="preserve"> </w:t>
      </w:r>
      <w:r w:rsidRPr="006C66CA">
        <w:rPr>
          <w:rFonts w:cs="Arial"/>
          <w:rPrChange w:id="7060" w:author="Harry Shamoon" w:date="2015-03-05T19:28:00Z">
            <w:rPr/>
          </w:rPrChange>
        </w:rPr>
        <w:t>bias</w:t>
      </w:r>
      <w:r w:rsidRPr="006C66CA">
        <w:rPr>
          <w:rFonts w:cs="Arial"/>
          <w:spacing w:val="31"/>
          <w:rPrChange w:id="7061" w:author="Harry Shamoon" w:date="2015-03-05T19:28:00Z">
            <w:rPr>
              <w:spacing w:val="31"/>
            </w:rPr>
          </w:rPrChange>
        </w:rPr>
        <w:t xml:space="preserve"> </w:t>
      </w:r>
      <w:r w:rsidRPr="006C66CA">
        <w:rPr>
          <w:rFonts w:cs="Arial"/>
          <w:rPrChange w:id="7062" w:author="Harry Shamoon" w:date="2015-03-05T19:28:00Z">
            <w:rPr/>
          </w:rPrChange>
        </w:rPr>
        <w:t>from</w:t>
      </w:r>
      <w:r w:rsidRPr="006C66CA">
        <w:rPr>
          <w:rFonts w:cs="Arial"/>
          <w:spacing w:val="31"/>
          <w:rPrChange w:id="7063" w:author="Harry Shamoon" w:date="2015-03-05T19:28:00Z">
            <w:rPr>
              <w:spacing w:val="31"/>
            </w:rPr>
          </w:rPrChange>
        </w:rPr>
        <w:t xml:space="preserve"> </w:t>
      </w:r>
      <w:r w:rsidRPr="006C66CA">
        <w:rPr>
          <w:rFonts w:cs="Arial"/>
          <w:rPrChange w:id="7064" w:author="Harry Shamoon" w:date="2015-03-05T19:28:00Z">
            <w:rPr/>
          </w:rPrChange>
        </w:rPr>
        <w:t>non-random</w:t>
      </w:r>
      <w:r w:rsidRPr="006C66CA">
        <w:rPr>
          <w:rFonts w:cs="Arial"/>
          <w:spacing w:val="31"/>
          <w:rPrChange w:id="7065" w:author="Harry Shamoon" w:date="2015-03-05T19:28:00Z">
            <w:rPr>
              <w:spacing w:val="31"/>
            </w:rPr>
          </w:rPrChange>
        </w:rPr>
        <w:t xml:space="preserve"> </w:t>
      </w:r>
      <w:r w:rsidRPr="006C66CA">
        <w:rPr>
          <w:rFonts w:cs="Arial"/>
          <w:rPrChange w:id="7066" w:author="Harry Shamoon" w:date="2015-03-05T19:28:00Z">
            <w:rPr/>
          </w:rPrChange>
        </w:rPr>
        <w:t>missing</w:t>
      </w:r>
      <w:r w:rsidRPr="006C66CA">
        <w:rPr>
          <w:rFonts w:cs="Arial"/>
          <w:spacing w:val="31"/>
          <w:rPrChange w:id="7067" w:author="Harry Shamoon" w:date="2015-03-05T19:28:00Z">
            <w:rPr>
              <w:spacing w:val="31"/>
            </w:rPr>
          </w:rPrChange>
        </w:rPr>
        <w:t xml:space="preserve"> </w:t>
      </w:r>
      <w:r w:rsidRPr="006C66CA">
        <w:rPr>
          <w:rFonts w:cs="Arial"/>
          <w:rPrChange w:id="7068" w:author="Harry Shamoon" w:date="2015-03-05T19:28:00Z">
            <w:rPr/>
          </w:rPrChange>
        </w:rPr>
        <w:t>longitudinal</w:t>
      </w:r>
      <w:r w:rsidRPr="006C66CA">
        <w:rPr>
          <w:rFonts w:cs="Arial"/>
          <w:spacing w:val="31"/>
          <w:rPrChange w:id="7069" w:author="Harry Shamoon" w:date="2015-03-05T19:28:00Z">
            <w:rPr>
              <w:spacing w:val="31"/>
            </w:rPr>
          </w:rPrChange>
        </w:rPr>
        <w:t xml:space="preserve"> </w:t>
      </w:r>
      <w:r w:rsidRPr="006C66CA">
        <w:rPr>
          <w:rFonts w:cs="Arial"/>
          <w:rPrChange w:id="7070" w:author="Harry Shamoon" w:date="2015-03-05T19:28:00Z">
            <w:rPr/>
          </w:rPrChange>
        </w:rPr>
        <w:t>data</w:t>
      </w:r>
      <w:r w:rsidRPr="006C66CA">
        <w:rPr>
          <w:rFonts w:cs="Arial"/>
          <w:spacing w:val="31"/>
          <w:rPrChange w:id="7071" w:author="Harry Shamoon" w:date="2015-03-05T19:28:00Z">
            <w:rPr>
              <w:spacing w:val="31"/>
            </w:rPr>
          </w:rPrChange>
        </w:rPr>
        <w:t xml:space="preserve"> </w:t>
      </w:r>
      <w:r w:rsidRPr="006C66CA">
        <w:rPr>
          <w:rFonts w:cs="Arial"/>
          <w:rPrChange w:id="7072" w:author="Harry Shamoon" w:date="2015-03-05T19:28:00Z">
            <w:rPr/>
          </w:rPrChange>
        </w:rPr>
        <w:t>using</w:t>
      </w:r>
      <w:r w:rsidRPr="006C66CA">
        <w:rPr>
          <w:rFonts w:cs="Arial"/>
          <w:spacing w:val="31"/>
          <w:rPrChange w:id="7073" w:author="Harry Shamoon" w:date="2015-03-05T19:28:00Z">
            <w:rPr>
              <w:spacing w:val="31"/>
            </w:rPr>
          </w:rPrChange>
        </w:rPr>
        <w:t xml:space="preserve"> </w:t>
      </w:r>
      <w:r w:rsidRPr="006C66CA">
        <w:rPr>
          <w:rFonts w:cs="Arial"/>
          <w:rPrChange w:id="7074" w:author="Harry Shamoon" w:date="2015-03-05T19:28:00Z">
            <w:rPr/>
          </w:rPrChange>
        </w:rPr>
        <w:t>auxiliary</w:t>
      </w:r>
      <w:r w:rsidRPr="006C66CA">
        <w:rPr>
          <w:rFonts w:cs="Arial"/>
          <w:w w:val="99"/>
          <w:rPrChange w:id="7075" w:author="Harry Shamoon" w:date="2015-03-05T19:28:00Z">
            <w:rPr>
              <w:w w:val="99"/>
            </w:rPr>
          </w:rPrChange>
        </w:rPr>
        <w:t xml:space="preserve"> </w:t>
      </w:r>
      <w:r w:rsidRPr="006C66CA">
        <w:rPr>
          <w:rFonts w:cs="Arial"/>
          <w:rPrChange w:id="7076" w:author="Harry Shamoon" w:date="2015-03-05T19:28:00Z">
            <w:rPr/>
          </w:rPrChange>
        </w:rPr>
        <w:t>information.</w:t>
      </w:r>
      <w:proofErr w:type="gramEnd"/>
      <w:r w:rsidRPr="006C66CA">
        <w:rPr>
          <w:rFonts w:cs="Arial"/>
          <w:rPrChange w:id="7077" w:author="Harry Shamoon" w:date="2015-03-05T19:28:00Z">
            <w:rPr/>
          </w:rPrChange>
        </w:rPr>
        <w:t xml:space="preserve"> </w:t>
      </w:r>
      <w:r w:rsidRPr="006C66CA">
        <w:rPr>
          <w:rFonts w:cs="Arial"/>
          <w:i/>
        </w:rPr>
        <w:t>Stat Med</w:t>
      </w:r>
      <w:r w:rsidRPr="00FF4755">
        <w:rPr>
          <w:rFonts w:cs="Arial"/>
        </w:rPr>
        <w:t>, 29(6)</w:t>
      </w:r>
      <w:proofErr w:type="gramStart"/>
      <w:r w:rsidRPr="00FF4755">
        <w:rPr>
          <w:rFonts w:cs="Arial"/>
        </w:rPr>
        <w:t>:671</w:t>
      </w:r>
      <w:proofErr w:type="gramEnd"/>
      <w:r w:rsidRPr="00FF4755">
        <w:rPr>
          <w:rFonts w:cs="Arial"/>
        </w:rPr>
        <w:t>–679, Mar 2010. PMID:</w:t>
      </w:r>
      <w:r w:rsidRPr="008F496E">
        <w:rPr>
          <w:rFonts w:cs="Arial"/>
          <w:spacing w:val="-37"/>
        </w:rPr>
        <w:t xml:space="preserve"> </w:t>
      </w:r>
      <w:r w:rsidRPr="006C66CA">
        <w:rPr>
          <w:rFonts w:cs="Arial"/>
          <w:rPrChange w:id="7078" w:author="Harry Shamoon" w:date="2015-03-05T19:28:00Z">
            <w:rPr/>
          </w:rPrChange>
        </w:rPr>
        <w:t>20029935.</w:t>
      </w:r>
    </w:p>
    <w:p w14:paraId="3E50E0F3" w14:textId="77777777" w:rsidR="00F731E7" w:rsidRPr="006C66CA" w:rsidRDefault="00082CF3">
      <w:pPr>
        <w:pStyle w:val="BodyText"/>
        <w:ind w:right="119" w:hanging="473"/>
        <w:jc w:val="both"/>
        <w:rPr>
          <w:rFonts w:cs="Arial"/>
          <w:rPrChange w:id="7079" w:author="Harry Shamoon" w:date="2015-03-05T19:28:00Z">
            <w:rPr/>
          </w:rPrChange>
        </w:rPr>
        <w:pPrChange w:id="7080" w:author="Harry Shamoon" w:date="2015-03-05T19:42:00Z">
          <w:pPr>
            <w:pStyle w:val="BodyText"/>
            <w:spacing w:line="268" w:lineRule="auto"/>
            <w:ind w:right="119" w:hanging="473"/>
          </w:pPr>
        </w:pPrChange>
      </w:pPr>
      <w:r w:rsidRPr="006C66CA">
        <w:rPr>
          <w:rFonts w:cs="Arial"/>
          <w:rPrChange w:id="7081" w:author="Harry Shamoon" w:date="2015-03-05T19:28:00Z">
            <w:rPr/>
          </w:rPrChange>
        </w:rPr>
        <w:t>[32] X</w:t>
      </w:r>
      <w:proofErr w:type="gramStart"/>
      <w:r w:rsidRPr="006C66CA">
        <w:rPr>
          <w:rFonts w:cs="Arial"/>
          <w:rPrChange w:id="7082" w:author="Harry Shamoon" w:date="2015-03-05T19:28:00Z">
            <w:rPr/>
          </w:rPrChange>
        </w:rPr>
        <w:t>.-</w:t>
      </w:r>
      <w:proofErr w:type="gramEnd"/>
      <w:r w:rsidRPr="006C66CA">
        <w:rPr>
          <w:rFonts w:cs="Arial"/>
          <w:rPrChange w:id="7083" w:author="Harry Shamoon" w:date="2015-03-05T19:28:00Z">
            <w:rPr/>
          </w:rPrChange>
        </w:rPr>
        <w:t xml:space="preserve">L. </w:t>
      </w:r>
      <w:proofErr w:type="spellStart"/>
      <w:r w:rsidRPr="006C66CA">
        <w:rPr>
          <w:rFonts w:cs="Arial"/>
          <w:rPrChange w:id="7084" w:author="Harry Shamoon" w:date="2015-03-05T19:28:00Z">
            <w:rPr/>
          </w:rPrChange>
        </w:rPr>
        <w:t>Meng</w:t>
      </w:r>
      <w:proofErr w:type="spellEnd"/>
      <w:r w:rsidRPr="006C66CA">
        <w:rPr>
          <w:rFonts w:cs="Arial"/>
          <w:rPrChange w:id="7085" w:author="Harry Shamoon" w:date="2015-03-05T19:28:00Z">
            <w:rPr/>
          </w:rPrChange>
        </w:rPr>
        <w:t xml:space="preserve">. </w:t>
      </w:r>
      <w:proofErr w:type="gramStart"/>
      <w:r w:rsidRPr="006C66CA">
        <w:rPr>
          <w:rFonts w:cs="Arial"/>
          <w:rPrChange w:id="7086" w:author="Harry Shamoon" w:date="2015-03-05T19:28:00Z">
            <w:rPr/>
          </w:rPrChange>
        </w:rPr>
        <w:t>Multiple-Imputation Inferences with Uncongenial Sources of Input.</w:t>
      </w:r>
      <w:proofErr w:type="gramEnd"/>
      <w:r w:rsidRPr="006C66CA">
        <w:rPr>
          <w:rFonts w:cs="Arial"/>
          <w:rPrChange w:id="7087" w:author="Harry Shamoon" w:date="2015-03-05T19:28:00Z">
            <w:rPr/>
          </w:rPrChange>
        </w:rPr>
        <w:t xml:space="preserve"> </w:t>
      </w:r>
      <w:r w:rsidRPr="006C66CA">
        <w:rPr>
          <w:rFonts w:cs="Arial"/>
          <w:i/>
        </w:rPr>
        <w:t>Statist. Sci.</w:t>
      </w:r>
      <w:r w:rsidRPr="00FF4755">
        <w:rPr>
          <w:rFonts w:cs="Arial"/>
        </w:rPr>
        <w:t>,</w:t>
      </w:r>
      <w:r w:rsidRPr="008F496E">
        <w:rPr>
          <w:rFonts w:cs="Arial"/>
          <w:spacing w:val="44"/>
        </w:rPr>
        <w:t xml:space="preserve"> </w:t>
      </w:r>
      <w:r w:rsidRPr="006C66CA">
        <w:rPr>
          <w:rFonts w:cs="Arial"/>
          <w:rPrChange w:id="7088" w:author="Harry Shamoon" w:date="2015-03-05T19:28:00Z">
            <w:rPr/>
          </w:rPrChange>
        </w:rPr>
        <w:t>9(4)</w:t>
      </w:r>
      <w:proofErr w:type="gramStart"/>
      <w:r w:rsidRPr="006C66CA">
        <w:rPr>
          <w:rFonts w:cs="Arial"/>
          <w:rPrChange w:id="7089" w:author="Harry Shamoon" w:date="2015-03-05T19:28:00Z">
            <w:rPr/>
          </w:rPrChange>
        </w:rPr>
        <w:t>:538</w:t>
      </w:r>
      <w:proofErr w:type="gramEnd"/>
      <w:r w:rsidRPr="006C66CA">
        <w:rPr>
          <w:rFonts w:cs="Arial"/>
          <w:rPrChange w:id="7090" w:author="Harry Shamoon" w:date="2015-03-05T19:28:00Z">
            <w:rPr/>
          </w:rPrChange>
        </w:rPr>
        <w:t>–558,</w:t>
      </w:r>
      <w:r w:rsidRPr="006C66CA">
        <w:rPr>
          <w:rFonts w:cs="Arial"/>
          <w:w w:val="99"/>
          <w:rPrChange w:id="7091" w:author="Harry Shamoon" w:date="2015-03-05T19:28:00Z">
            <w:rPr>
              <w:w w:val="99"/>
            </w:rPr>
          </w:rPrChange>
        </w:rPr>
        <w:t xml:space="preserve"> </w:t>
      </w:r>
      <w:r w:rsidRPr="006C66CA">
        <w:rPr>
          <w:rFonts w:cs="Arial"/>
          <w:rPrChange w:id="7092" w:author="Harry Shamoon" w:date="2015-03-05T19:28:00Z">
            <w:rPr/>
          </w:rPrChange>
        </w:rPr>
        <w:t>11</w:t>
      </w:r>
      <w:r w:rsidRPr="006C66CA">
        <w:rPr>
          <w:rFonts w:cs="Arial"/>
          <w:spacing w:val="-8"/>
          <w:rPrChange w:id="7093" w:author="Harry Shamoon" w:date="2015-03-05T19:28:00Z">
            <w:rPr>
              <w:spacing w:val="-8"/>
            </w:rPr>
          </w:rPrChange>
        </w:rPr>
        <w:t xml:space="preserve"> </w:t>
      </w:r>
      <w:r w:rsidRPr="006C66CA">
        <w:rPr>
          <w:rFonts w:cs="Arial"/>
          <w:rPrChange w:id="7094" w:author="Harry Shamoon" w:date="2015-03-05T19:28:00Z">
            <w:rPr/>
          </w:rPrChange>
        </w:rPr>
        <w:t>1994.</w:t>
      </w:r>
    </w:p>
    <w:p w14:paraId="3FD28CBD" w14:textId="77777777" w:rsidR="00F731E7" w:rsidRPr="006C66CA" w:rsidRDefault="00082CF3">
      <w:pPr>
        <w:pStyle w:val="BodyText"/>
        <w:ind w:right="119" w:hanging="473"/>
        <w:jc w:val="both"/>
        <w:rPr>
          <w:rFonts w:cs="Arial"/>
          <w:rPrChange w:id="7095" w:author="Harry Shamoon" w:date="2015-03-05T19:28:00Z">
            <w:rPr/>
          </w:rPrChange>
        </w:rPr>
        <w:pPrChange w:id="7096" w:author="Harry Shamoon" w:date="2015-03-05T19:42:00Z">
          <w:pPr>
            <w:pStyle w:val="BodyText"/>
            <w:spacing w:line="268" w:lineRule="auto"/>
            <w:ind w:right="119" w:hanging="473"/>
          </w:pPr>
        </w:pPrChange>
      </w:pPr>
      <w:r w:rsidRPr="006C66CA">
        <w:rPr>
          <w:rFonts w:cs="Arial"/>
          <w:rPrChange w:id="7097" w:author="Harry Shamoon" w:date="2015-03-05T19:28:00Z">
            <w:rPr/>
          </w:rPrChange>
        </w:rPr>
        <w:t xml:space="preserve">[33] L. M. Collins, </w:t>
      </w:r>
      <w:r w:rsidRPr="006C66CA">
        <w:rPr>
          <w:rFonts w:cs="Arial"/>
          <w:spacing w:val="-4"/>
          <w:rPrChange w:id="7098" w:author="Harry Shamoon" w:date="2015-03-05T19:28:00Z">
            <w:rPr>
              <w:spacing w:val="-4"/>
            </w:rPr>
          </w:rPrChange>
        </w:rPr>
        <w:t xml:space="preserve">J. </w:t>
      </w:r>
      <w:r w:rsidRPr="006C66CA">
        <w:rPr>
          <w:rFonts w:cs="Arial"/>
          <w:rPrChange w:id="7099" w:author="Harry Shamoon" w:date="2015-03-05T19:28:00Z">
            <w:rPr/>
          </w:rPrChange>
        </w:rPr>
        <w:t xml:space="preserve">L. </w:t>
      </w:r>
      <w:r w:rsidRPr="006C66CA">
        <w:rPr>
          <w:rFonts w:cs="Arial"/>
          <w:spacing w:val="-3"/>
          <w:rPrChange w:id="7100" w:author="Harry Shamoon" w:date="2015-03-05T19:28:00Z">
            <w:rPr>
              <w:spacing w:val="-3"/>
            </w:rPr>
          </w:rPrChange>
        </w:rPr>
        <w:t xml:space="preserve">Schafer, </w:t>
      </w:r>
      <w:r w:rsidRPr="006C66CA">
        <w:rPr>
          <w:rFonts w:cs="Arial"/>
          <w:rPrChange w:id="7101" w:author="Harry Shamoon" w:date="2015-03-05T19:28:00Z">
            <w:rPr/>
          </w:rPrChange>
        </w:rPr>
        <w:t xml:space="preserve">and </w:t>
      </w:r>
      <w:r w:rsidRPr="006C66CA">
        <w:rPr>
          <w:rFonts w:cs="Arial"/>
          <w:spacing w:val="-4"/>
          <w:rPrChange w:id="7102" w:author="Harry Shamoon" w:date="2015-03-05T19:28:00Z">
            <w:rPr>
              <w:spacing w:val="-4"/>
            </w:rPr>
          </w:rPrChange>
        </w:rPr>
        <w:t xml:space="preserve">C. </w:t>
      </w:r>
      <w:r w:rsidRPr="006C66CA">
        <w:rPr>
          <w:rFonts w:cs="Arial"/>
          <w:rPrChange w:id="7103" w:author="Harry Shamoon" w:date="2015-03-05T19:28:00Z">
            <w:rPr/>
          </w:rPrChange>
        </w:rPr>
        <w:t xml:space="preserve">M. </w:t>
      </w:r>
      <w:proofErr w:type="spellStart"/>
      <w:r w:rsidRPr="006C66CA">
        <w:rPr>
          <w:rFonts w:cs="Arial"/>
          <w:rPrChange w:id="7104" w:author="Harry Shamoon" w:date="2015-03-05T19:28:00Z">
            <w:rPr/>
          </w:rPrChange>
        </w:rPr>
        <w:t>Kam</w:t>
      </w:r>
      <w:proofErr w:type="spellEnd"/>
      <w:r w:rsidRPr="006C66CA">
        <w:rPr>
          <w:rFonts w:cs="Arial"/>
          <w:rPrChange w:id="7105" w:author="Harry Shamoon" w:date="2015-03-05T19:28:00Z">
            <w:rPr/>
          </w:rPrChange>
        </w:rPr>
        <w:t xml:space="preserve">. </w:t>
      </w:r>
      <w:proofErr w:type="gramStart"/>
      <w:r w:rsidRPr="006C66CA">
        <w:rPr>
          <w:rFonts w:cs="Arial"/>
          <w:rPrChange w:id="7106" w:author="Harry Shamoon" w:date="2015-03-05T19:28:00Z">
            <w:rPr/>
          </w:rPrChange>
        </w:rPr>
        <w:t>A comparison of inclusive and restrictive strategies in</w:t>
      </w:r>
      <w:r w:rsidRPr="006C66CA">
        <w:rPr>
          <w:rFonts w:cs="Arial"/>
          <w:spacing w:val="28"/>
          <w:rPrChange w:id="7107" w:author="Harry Shamoon" w:date="2015-03-05T19:28:00Z">
            <w:rPr>
              <w:spacing w:val="28"/>
            </w:rPr>
          </w:rPrChange>
        </w:rPr>
        <w:t xml:space="preserve"> </w:t>
      </w:r>
      <w:r w:rsidRPr="006C66CA">
        <w:rPr>
          <w:rFonts w:cs="Arial"/>
          <w:rPrChange w:id="7108" w:author="Harry Shamoon" w:date="2015-03-05T19:28:00Z">
            <w:rPr/>
          </w:rPrChange>
        </w:rPr>
        <w:t>modern</w:t>
      </w:r>
      <w:r w:rsidRPr="006C66CA">
        <w:rPr>
          <w:rFonts w:cs="Arial"/>
          <w:w w:val="99"/>
          <w:rPrChange w:id="7109" w:author="Harry Shamoon" w:date="2015-03-05T19:28:00Z">
            <w:rPr>
              <w:w w:val="99"/>
            </w:rPr>
          </w:rPrChange>
        </w:rPr>
        <w:t xml:space="preserve"> </w:t>
      </w:r>
      <w:r w:rsidRPr="006C66CA">
        <w:rPr>
          <w:rFonts w:cs="Arial"/>
          <w:rPrChange w:id="7110" w:author="Harry Shamoon" w:date="2015-03-05T19:28:00Z">
            <w:rPr/>
          </w:rPrChange>
        </w:rPr>
        <w:t>missing</w:t>
      </w:r>
      <w:r w:rsidRPr="006C66CA">
        <w:rPr>
          <w:rFonts w:cs="Arial"/>
          <w:spacing w:val="-9"/>
          <w:rPrChange w:id="7111" w:author="Harry Shamoon" w:date="2015-03-05T19:28:00Z">
            <w:rPr>
              <w:spacing w:val="-9"/>
            </w:rPr>
          </w:rPrChange>
        </w:rPr>
        <w:t xml:space="preserve"> </w:t>
      </w:r>
      <w:r w:rsidRPr="006C66CA">
        <w:rPr>
          <w:rFonts w:cs="Arial"/>
          <w:rPrChange w:id="7112" w:author="Harry Shamoon" w:date="2015-03-05T19:28:00Z">
            <w:rPr/>
          </w:rPrChange>
        </w:rPr>
        <w:t>data</w:t>
      </w:r>
      <w:r w:rsidRPr="006C66CA">
        <w:rPr>
          <w:rFonts w:cs="Arial"/>
          <w:spacing w:val="-9"/>
          <w:rPrChange w:id="7113" w:author="Harry Shamoon" w:date="2015-03-05T19:28:00Z">
            <w:rPr>
              <w:spacing w:val="-9"/>
            </w:rPr>
          </w:rPrChange>
        </w:rPr>
        <w:t xml:space="preserve"> </w:t>
      </w:r>
      <w:r w:rsidRPr="006C66CA">
        <w:rPr>
          <w:rFonts w:cs="Arial"/>
          <w:rPrChange w:id="7114" w:author="Harry Shamoon" w:date="2015-03-05T19:28:00Z">
            <w:rPr/>
          </w:rPrChange>
        </w:rPr>
        <w:t>procedures.</w:t>
      </w:r>
      <w:proofErr w:type="gramEnd"/>
      <w:r w:rsidRPr="006C66CA">
        <w:rPr>
          <w:rFonts w:cs="Arial"/>
          <w:spacing w:val="12"/>
          <w:rPrChange w:id="7115" w:author="Harry Shamoon" w:date="2015-03-05T19:28:00Z">
            <w:rPr>
              <w:spacing w:val="12"/>
            </w:rPr>
          </w:rPrChange>
        </w:rPr>
        <w:t xml:space="preserve"> </w:t>
      </w:r>
      <w:proofErr w:type="spellStart"/>
      <w:r w:rsidRPr="006C66CA">
        <w:rPr>
          <w:rFonts w:cs="Arial"/>
          <w:i/>
        </w:rPr>
        <w:t>Psychol</w:t>
      </w:r>
      <w:proofErr w:type="spellEnd"/>
      <w:r w:rsidRPr="006C66CA">
        <w:rPr>
          <w:rFonts w:cs="Arial"/>
          <w:i/>
          <w:spacing w:val="-9"/>
        </w:rPr>
        <w:t xml:space="preserve"> </w:t>
      </w:r>
      <w:r w:rsidRPr="006C66CA">
        <w:rPr>
          <w:rFonts w:cs="Arial"/>
          <w:i/>
        </w:rPr>
        <w:t>Methods</w:t>
      </w:r>
      <w:r w:rsidRPr="00FF4755">
        <w:rPr>
          <w:rFonts w:cs="Arial"/>
        </w:rPr>
        <w:t>,</w:t>
      </w:r>
      <w:r w:rsidRPr="008F496E">
        <w:rPr>
          <w:rFonts w:cs="Arial"/>
          <w:spacing w:val="-9"/>
        </w:rPr>
        <w:t xml:space="preserve"> </w:t>
      </w:r>
      <w:r w:rsidRPr="006C66CA">
        <w:rPr>
          <w:rFonts w:cs="Arial"/>
          <w:rPrChange w:id="7116" w:author="Harry Shamoon" w:date="2015-03-05T19:28:00Z">
            <w:rPr/>
          </w:rPrChange>
        </w:rPr>
        <w:t>6(4)</w:t>
      </w:r>
      <w:proofErr w:type="gramStart"/>
      <w:r w:rsidRPr="006C66CA">
        <w:rPr>
          <w:rFonts w:cs="Arial"/>
          <w:rPrChange w:id="7117" w:author="Harry Shamoon" w:date="2015-03-05T19:28:00Z">
            <w:rPr/>
          </w:rPrChange>
        </w:rPr>
        <w:t>:330</w:t>
      </w:r>
      <w:proofErr w:type="gramEnd"/>
      <w:r w:rsidRPr="006C66CA">
        <w:rPr>
          <w:rFonts w:cs="Arial"/>
          <w:rPrChange w:id="7118" w:author="Harry Shamoon" w:date="2015-03-05T19:28:00Z">
            <w:rPr/>
          </w:rPrChange>
        </w:rPr>
        <w:t>–351,</w:t>
      </w:r>
      <w:r w:rsidRPr="006C66CA">
        <w:rPr>
          <w:rFonts w:cs="Arial"/>
          <w:spacing w:val="-9"/>
          <w:rPrChange w:id="7119" w:author="Harry Shamoon" w:date="2015-03-05T19:28:00Z">
            <w:rPr>
              <w:spacing w:val="-9"/>
            </w:rPr>
          </w:rPrChange>
        </w:rPr>
        <w:t xml:space="preserve"> </w:t>
      </w:r>
      <w:r w:rsidRPr="006C66CA">
        <w:rPr>
          <w:rFonts w:cs="Arial"/>
          <w:rPrChange w:id="7120" w:author="Harry Shamoon" w:date="2015-03-05T19:28:00Z">
            <w:rPr/>
          </w:rPrChange>
        </w:rPr>
        <w:t>Dec</w:t>
      </w:r>
      <w:r w:rsidRPr="006C66CA">
        <w:rPr>
          <w:rFonts w:cs="Arial"/>
          <w:spacing w:val="-9"/>
          <w:rPrChange w:id="7121" w:author="Harry Shamoon" w:date="2015-03-05T19:28:00Z">
            <w:rPr>
              <w:spacing w:val="-9"/>
            </w:rPr>
          </w:rPrChange>
        </w:rPr>
        <w:t xml:space="preserve"> </w:t>
      </w:r>
      <w:r w:rsidRPr="006C66CA">
        <w:rPr>
          <w:rFonts w:cs="Arial"/>
          <w:rPrChange w:id="7122" w:author="Harry Shamoon" w:date="2015-03-05T19:28:00Z">
            <w:rPr/>
          </w:rPrChange>
        </w:rPr>
        <w:t>2001.</w:t>
      </w:r>
      <w:r w:rsidRPr="006C66CA">
        <w:rPr>
          <w:rFonts w:cs="Arial"/>
          <w:spacing w:val="-9"/>
          <w:rPrChange w:id="7123" w:author="Harry Shamoon" w:date="2015-03-05T19:28:00Z">
            <w:rPr>
              <w:spacing w:val="-9"/>
            </w:rPr>
          </w:rPrChange>
        </w:rPr>
        <w:t xml:space="preserve"> </w:t>
      </w:r>
      <w:r w:rsidRPr="006C66CA">
        <w:rPr>
          <w:rFonts w:cs="Arial"/>
          <w:rPrChange w:id="7124" w:author="Harry Shamoon" w:date="2015-03-05T19:28:00Z">
            <w:rPr/>
          </w:rPrChange>
        </w:rPr>
        <w:t>PMID:</w:t>
      </w:r>
      <w:r w:rsidRPr="006C66CA">
        <w:rPr>
          <w:rFonts w:cs="Arial"/>
          <w:spacing w:val="-9"/>
          <w:rPrChange w:id="7125" w:author="Harry Shamoon" w:date="2015-03-05T19:28:00Z">
            <w:rPr>
              <w:spacing w:val="-9"/>
            </w:rPr>
          </w:rPrChange>
        </w:rPr>
        <w:t xml:space="preserve"> </w:t>
      </w:r>
      <w:r w:rsidRPr="006C66CA">
        <w:rPr>
          <w:rFonts w:cs="Arial"/>
          <w:rPrChange w:id="7126" w:author="Harry Shamoon" w:date="2015-03-05T19:28:00Z">
            <w:rPr/>
          </w:rPrChange>
        </w:rPr>
        <w:t>11778676.</w:t>
      </w:r>
    </w:p>
    <w:p w14:paraId="0B6E0CEC" w14:textId="77777777" w:rsidR="00F731E7" w:rsidRPr="006C66CA" w:rsidRDefault="00082CF3">
      <w:pPr>
        <w:tabs>
          <w:tab w:val="left" w:pos="2146"/>
          <w:tab w:val="left" w:pos="6062"/>
        </w:tabs>
        <w:spacing w:before="181"/>
        <w:ind w:left="593" w:right="118" w:hanging="473"/>
        <w:jc w:val="both"/>
        <w:rPr>
          <w:rFonts w:ascii="Arial" w:eastAsia="Arial" w:hAnsi="Arial" w:cs="Arial"/>
        </w:rPr>
        <w:pPrChange w:id="7127" w:author="Harry Shamoon" w:date="2015-03-05T19:42:00Z">
          <w:pPr>
            <w:tabs>
              <w:tab w:val="left" w:pos="2146"/>
              <w:tab w:val="left" w:pos="6062"/>
            </w:tabs>
            <w:spacing w:before="181" w:line="268" w:lineRule="auto"/>
            <w:ind w:left="593" w:right="118" w:hanging="473"/>
          </w:pPr>
        </w:pPrChange>
      </w:pPr>
      <w:r w:rsidRPr="006C66CA">
        <w:rPr>
          <w:rFonts w:ascii="Arial" w:eastAsia="Arial" w:hAnsi="Arial" w:cs="Arial"/>
        </w:rPr>
        <w:t>[34</w:t>
      </w:r>
      <w:proofErr w:type="gramStart"/>
      <w:r w:rsidRPr="006C66CA">
        <w:rPr>
          <w:rFonts w:ascii="Arial" w:eastAsia="Arial" w:hAnsi="Arial" w:cs="Arial"/>
        </w:rPr>
        <w:t xml:space="preserve">]  </w:t>
      </w:r>
      <w:r w:rsidRPr="006C66CA">
        <w:rPr>
          <w:rFonts w:ascii="Arial" w:eastAsia="Arial" w:hAnsi="Arial" w:cs="Arial"/>
          <w:spacing w:val="-9"/>
        </w:rPr>
        <w:t>D</w:t>
      </w:r>
      <w:proofErr w:type="gramEnd"/>
      <w:r w:rsidRPr="006C66CA">
        <w:rPr>
          <w:rFonts w:ascii="Arial" w:eastAsia="Arial" w:hAnsi="Arial" w:cs="Arial"/>
          <w:spacing w:val="-9"/>
        </w:rPr>
        <w:t xml:space="preserve">.  </w:t>
      </w:r>
      <w:r w:rsidRPr="006C66CA">
        <w:rPr>
          <w:rFonts w:ascii="Arial" w:eastAsia="Arial" w:hAnsi="Arial" w:cs="Arial"/>
          <w:spacing w:val="-3"/>
        </w:rPr>
        <w:t xml:space="preserve">B. </w:t>
      </w:r>
      <w:r w:rsidRPr="006C66CA">
        <w:rPr>
          <w:rFonts w:ascii="Arial" w:eastAsia="Arial" w:hAnsi="Arial" w:cs="Arial"/>
          <w:spacing w:val="-2"/>
        </w:rPr>
        <w:t xml:space="preserve"> </w:t>
      </w:r>
      <w:r w:rsidRPr="006C66CA">
        <w:rPr>
          <w:rFonts w:ascii="Arial" w:eastAsia="Arial" w:hAnsi="Arial" w:cs="Arial"/>
        </w:rPr>
        <w:t>Rubin.</w:t>
      </w:r>
      <w:r w:rsidRPr="006C66CA">
        <w:rPr>
          <w:rFonts w:ascii="Arial" w:eastAsia="Arial" w:hAnsi="Arial" w:cs="Arial"/>
        </w:rPr>
        <w:tab/>
      </w:r>
      <w:proofErr w:type="gramStart"/>
      <w:r w:rsidRPr="006C66CA">
        <w:rPr>
          <w:rFonts w:ascii="Arial" w:eastAsia="Arial" w:hAnsi="Arial" w:cs="Arial"/>
        </w:rPr>
        <w:t>Multiple  imputation</w:t>
      </w:r>
      <w:proofErr w:type="gramEnd"/>
      <w:r w:rsidRPr="006C66CA">
        <w:rPr>
          <w:rFonts w:ascii="Arial" w:eastAsia="Arial" w:hAnsi="Arial" w:cs="Arial"/>
        </w:rPr>
        <w:t xml:space="preserve">  after  18+</w:t>
      </w:r>
      <w:r w:rsidRPr="006C66CA">
        <w:rPr>
          <w:rFonts w:ascii="Arial" w:eastAsia="Arial" w:hAnsi="Arial" w:cs="Arial"/>
          <w:spacing w:val="26"/>
        </w:rPr>
        <w:t xml:space="preserve"> </w:t>
      </w:r>
      <w:r w:rsidRPr="006C66CA">
        <w:rPr>
          <w:rFonts w:ascii="Arial" w:eastAsia="Arial" w:hAnsi="Arial" w:cs="Arial"/>
        </w:rPr>
        <w:t>years.</w:t>
      </w:r>
      <w:r w:rsidRPr="006C66CA">
        <w:rPr>
          <w:rFonts w:ascii="Arial" w:eastAsia="Arial" w:hAnsi="Arial" w:cs="Arial"/>
        </w:rPr>
        <w:tab/>
      </w:r>
      <w:proofErr w:type="gramStart"/>
      <w:r w:rsidRPr="006C66CA">
        <w:rPr>
          <w:rFonts w:ascii="Arial" w:eastAsia="Arial" w:hAnsi="Arial" w:cs="Arial"/>
          <w:i/>
        </w:rPr>
        <w:t>Journal  of</w:t>
      </w:r>
      <w:proofErr w:type="gramEnd"/>
      <w:r w:rsidRPr="006C66CA">
        <w:rPr>
          <w:rFonts w:ascii="Arial" w:eastAsia="Arial" w:hAnsi="Arial" w:cs="Arial"/>
          <w:i/>
        </w:rPr>
        <w:t xml:space="preserve">  the  American  Statistical</w:t>
      </w:r>
      <w:r w:rsidRPr="006C66CA">
        <w:rPr>
          <w:rFonts w:ascii="Arial" w:eastAsia="Arial" w:hAnsi="Arial" w:cs="Arial"/>
          <w:i/>
          <w:spacing w:val="33"/>
        </w:rPr>
        <w:t xml:space="preserve"> </w:t>
      </w:r>
      <w:r w:rsidRPr="006C66CA">
        <w:rPr>
          <w:rFonts w:ascii="Arial" w:eastAsia="Arial" w:hAnsi="Arial" w:cs="Arial"/>
          <w:i/>
        </w:rPr>
        <w:t>Association</w:t>
      </w:r>
      <w:r w:rsidRPr="006C66CA">
        <w:rPr>
          <w:rFonts w:ascii="Arial" w:eastAsia="Arial" w:hAnsi="Arial" w:cs="Arial"/>
        </w:rPr>
        <w:t>,</w:t>
      </w:r>
      <w:r w:rsidRPr="006C66CA">
        <w:rPr>
          <w:rFonts w:ascii="Arial" w:eastAsia="Arial" w:hAnsi="Arial" w:cs="Arial"/>
          <w:w w:val="99"/>
        </w:rPr>
        <w:t xml:space="preserve"> </w:t>
      </w:r>
      <w:r w:rsidRPr="006C66CA">
        <w:rPr>
          <w:rFonts w:ascii="Arial" w:eastAsia="Arial" w:hAnsi="Arial" w:cs="Arial"/>
        </w:rPr>
        <w:t>91(434):473–489,</w:t>
      </w:r>
      <w:r w:rsidRPr="006C66CA">
        <w:rPr>
          <w:rFonts w:ascii="Arial" w:eastAsia="Arial" w:hAnsi="Arial" w:cs="Arial"/>
          <w:spacing w:val="-20"/>
        </w:rPr>
        <w:t xml:space="preserve"> </w:t>
      </w:r>
      <w:r w:rsidRPr="006C66CA">
        <w:rPr>
          <w:rFonts w:ascii="Arial" w:eastAsia="Arial" w:hAnsi="Arial" w:cs="Arial"/>
        </w:rPr>
        <w:t>1996.</w:t>
      </w:r>
    </w:p>
    <w:p w14:paraId="17F2808B" w14:textId="77777777" w:rsidR="006A7004" w:rsidRDefault="006A7004" w:rsidP="006A7004">
      <w:pPr>
        <w:jc w:val="both"/>
        <w:rPr>
          <w:rFonts w:ascii="Arial" w:eastAsia="Arial" w:hAnsi="Arial" w:cs="Arial"/>
        </w:rPr>
        <w:sectPr w:rsidR="006A7004">
          <w:pgSz w:w="12240" w:h="15840"/>
          <w:pgMar w:top="700" w:right="600" w:bottom="280" w:left="600" w:header="720" w:footer="720" w:gutter="0"/>
          <w:cols w:space="720"/>
        </w:sectPr>
        <w:pPrChange w:id="7128" w:author="Harry Shamoon" w:date="2015-03-05T19:42:00Z">
          <w:pPr>
            <w:spacing w:line="268" w:lineRule="auto"/>
          </w:pPr>
        </w:pPrChange>
      </w:pPr>
    </w:p>
    <w:p w14:paraId="4D3A20EC" w14:textId="77777777" w:rsidR="00F731E7" w:rsidRPr="006C66CA" w:rsidRDefault="00082CF3">
      <w:pPr>
        <w:spacing w:before="33"/>
        <w:ind w:left="593" w:right="119" w:hanging="474"/>
        <w:jc w:val="both"/>
        <w:rPr>
          <w:rFonts w:ascii="Arial" w:eastAsia="Arial" w:hAnsi="Arial" w:cs="Arial"/>
        </w:rPr>
        <w:pPrChange w:id="7129" w:author="Harry Shamoon" w:date="2015-03-05T19:42:00Z">
          <w:pPr>
            <w:spacing w:before="33" w:line="268" w:lineRule="auto"/>
            <w:ind w:left="593" w:right="119" w:hanging="474"/>
            <w:jc w:val="both"/>
          </w:pPr>
        </w:pPrChange>
      </w:pPr>
      <w:r w:rsidRPr="006C66CA">
        <w:rPr>
          <w:rFonts w:ascii="Arial" w:hAnsi="Arial" w:cs="Arial"/>
          <w:rPrChange w:id="7130" w:author="Harry Shamoon" w:date="2015-03-05T19:28:00Z">
            <w:rPr>
              <w:rFonts w:ascii="Arial"/>
            </w:rPr>
          </w:rPrChange>
        </w:rPr>
        <w:lastRenderedPageBreak/>
        <w:t xml:space="preserve">[35] M. </w:t>
      </w:r>
      <w:r w:rsidRPr="006C66CA">
        <w:rPr>
          <w:rFonts w:ascii="Arial" w:hAnsi="Arial" w:cs="Arial"/>
          <w:spacing w:val="-4"/>
          <w:rPrChange w:id="7131" w:author="Harry Shamoon" w:date="2015-03-05T19:28:00Z">
            <w:rPr>
              <w:rFonts w:ascii="Arial"/>
              <w:spacing w:val="-4"/>
            </w:rPr>
          </w:rPrChange>
        </w:rPr>
        <w:t xml:space="preserve">J. </w:t>
      </w:r>
      <w:r w:rsidRPr="006C66CA">
        <w:rPr>
          <w:rFonts w:ascii="Arial" w:hAnsi="Arial" w:cs="Arial"/>
          <w:rPrChange w:id="7132" w:author="Harry Shamoon" w:date="2015-03-05T19:28:00Z">
            <w:rPr>
              <w:rFonts w:ascii="Arial"/>
            </w:rPr>
          </w:rPrChange>
        </w:rPr>
        <w:t xml:space="preserve">Daniels and </w:t>
      </w:r>
      <w:r w:rsidRPr="006C66CA">
        <w:rPr>
          <w:rFonts w:ascii="Arial" w:hAnsi="Arial" w:cs="Arial"/>
          <w:spacing w:val="-4"/>
          <w:rPrChange w:id="7133" w:author="Harry Shamoon" w:date="2015-03-05T19:28:00Z">
            <w:rPr>
              <w:rFonts w:ascii="Arial"/>
              <w:spacing w:val="-4"/>
            </w:rPr>
          </w:rPrChange>
        </w:rPr>
        <w:t xml:space="preserve">J. </w:t>
      </w:r>
      <w:r w:rsidRPr="006C66CA">
        <w:rPr>
          <w:rFonts w:ascii="Arial" w:hAnsi="Arial" w:cs="Arial"/>
          <w:spacing w:val="-10"/>
          <w:rPrChange w:id="7134" w:author="Harry Shamoon" w:date="2015-03-05T19:28:00Z">
            <w:rPr>
              <w:rFonts w:ascii="Arial"/>
              <w:spacing w:val="-10"/>
            </w:rPr>
          </w:rPrChange>
        </w:rPr>
        <w:t xml:space="preserve">W. </w:t>
      </w:r>
      <w:r w:rsidRPr="006C66CA">
        <w:rPr>
          <w:rFonts w:ascii="Arial" w:hAnsi="Arial" w:cs="Arial"/>
          <w:rPrChange w:id="7135" w:author="Harry Shamoon" w:date="2015-03-05T19:28:00Z">
            <w:rPr>
              <w:rFonts w:ascii="Arial"/>
            </w:rPr>
          </w:rPrChange>
        </w:rPr>
        <w:t xml:space="preserve">Hogan. </w:t>
      </w:r>
      <w:r w:rsidRPr="006C66CA">
        <w:rPr>
          <w:rFonts w:ascii="Arial" w:hAnsi="Arial" w:cs="Arial"/>
          <w:i/>
          <w:rPrChange w:id="7136" w:author="Harry Shamoon" w:date="2015-03-05T19:28:00Z">
            <w:rPr>
              <w:rFonts w:ascii="Arial"/>
              <w:i/>
            </w:rPr>
          </w:rPrChange>
        </w:rPr>
        <w:t xml:space="preserve">Missing data in longitudinal studies: Strategies </w:t>
      </w:r>
      <w:r w:rsidRPr="006C66CA">
        <w:rPr>
          <w:rFonts w:ascii="Arial" w:hAnsi="Arial" w:cs="Arial"/>
          <w:i/>
          <w:spacing w:val="-3"/>
          <w:rPrChange w:id="7137" w:author="Harry Shamoon" w:date="2015-03-05T19:28:00Z">
            <w:rPr>
              <w:rFonts w:ascii="Arial"/>
              <w:i/>
              <w:spacing w:val="-3"/>
            </w:rPr>
          </w:rPrChange>
        </w:rPr>
        <w:t xml:space="preserve">for </w:t>
      </w:r>
      <w:r w:rsidRPr="006C66CA">
        <w:rPr>
          <w:rFonts w:ascii="Arial" w:hAnsi="Arial" w:cs="Arial"/>
          <w:i/>
          <w:rPrChange w:id="7138" w:author="Harry Shamoon" w:date="2015-03-05T19:28:00Z">
            <w:rPr>
              <w:rFonts w:ascii="Arial"/>
              <w:i/>
            </w:rPr>
          </w:rPrChange>
        </w:rPr>
        <w:t>Bayesian modeling</w:t>
      </w:r>
      <w:r w:rsidRPr="006C66CA">
        <w:rPr>
          <w:rFonts w:ascii="Arial" w:hAnsi="Arial" w:cs="Arial"/>
          <w:i/>
          <w:spacing w:val="33"/>
          <w:rPrChange w:id="7139" w:author="Harry Shamoon" w:date="2015-03-05T19:28:00Z">
            <w:rPr>
              <w:rFonts w:ascii="Arial"/>
              <w:i/>
              <w:spacing w:val="33"/>
            </w:rPr>
          </w:rPrChange>
        </w:rPr>
        <w:t xml:space="preserve"> </w:t>
      </w:r>
      <w:r w:rsidRPr="006C66CA">
        <w:rPr>
          <w:rFonts w:ascii="Arial" w:hAnsi="Arial" w:cs="Arial"/>
          <w:i/>
          <w:rPrChange w:id="7140" w:author="Harry Shamoon" w:date="2015-03-05T19:28:00Z">
            <w:rPr>
              <w:rFonts w:ascii="Arial"/>
              <w:i/>
            </w:rPr>
          </w:rPrChange>
        </w:rPr>
        <w:t>and</w:t>
      </w:r>
      <w:r w:rsidRPr="006C66CA">
        <w:rPr>
          <w:rFonts w:ascii="Arial" w:hAnsi="Arial" w:cs="Arial"/>
          <w:i/>
          <w:w w:val="99"/>
          <w:rPrChange w:id="7141" w:author="Harry Shamoon" w:date="2015-03-05T19:28:00Z">
            <w:rPr>
              <w:rFonts w:ascii="Arial"/>
              <w:i/>
              <w:w w:val="99"/>
            </w:rPr>
          </w:rPrChange>
        </w:rPr>
        <w:t xml:space="preserve"> </w:t>
      </w:r>
      <w:r w:rsidRPr="006C66CA">
        <w:rPr>
          <w:rFonts w:ascii="Arial" w:hAnsi="Arial" w:cs="Arial"/>
          <w:i/>
          <w:rPrChange w:id="7142" w:author="Harry Shamoon" w:date="2015-03-05T19:28:00Z">
            <w:rPr>
              <w:rFonts w:ascii="Arial"/>
              <w:i/>
            </w:rPr>
          </w:rPrChange>
        </w:rPr>
        <w:t>sensitivity analysis</w:t>
      </w:r>
      <w:r w:rsidRPr="006C66CA">
        <w:rPr>
          <w:rFonts w:ascii="Arial" w:hAnsi="Arial" w:cs="Arial"/>
          <w:rPrChange w:id="7143" w:author="Harry Shamoon" w:date="2015-03-05T19:28:00Z">
            <w:rPr>
              <w:rFonts w:ascii="Arial"/>
            </w:rPr>
          </w:rPrChange>
        </w:rPr>
        <w:t>. CRC Press,</w:t>
      </w:r>
      <w:r w:rsidRPr="006C66CA">
        <w:rPr>
          <w:rFonts w:ascii="Arial" w:hAnsi="Arial" w:cs="Arial"/>
          <w:spacing w:val="-14"/>
          <w:rPrChange w:id="7144" w:author="Harry Shamoon" w:date="2015-03-05T19:28:00Z">
            <w:rPr>
              <w:rFonts w:ascii="Arial"/>
              <w:spacing w:val="-14"/>
            </w:rPr>
          </w:rPrChange>
        </w:rPr>
        <w:t xml:space="preserve"> </w:t>
      </w:r>
      <w:r w:rsidRPr="006C66CA">
        <w:rPr>
          <w:rFonts w:ascii="Arial" w:hAnsi="Arial" w:cs="Arial"/>
          <w:rPrChange w:id="7145" w:author="Harry Shamoon" w:date="2015-03-05T19:28:00Z">
            <w:rPr>
              <w:rFonts w:ascii="Arial"/>
            </w:rPr>
          </w:rPrChange>
        </w:rPr>
        <w:t>2008.</w:t>
      </w:r>
    </w:p>
    <w:p w14:paraId="4A0DE210" w14:textId="77777777" w:rsidR="00F731E7" w:rsidRPr="006C66CA" w:rsidRDefault="00082CF3">
      <w:pPr>
        <w:spacing w:before="150"/>
        <w:ind w:left="120" w:right="119"/>
        <w:jc w:val="both"/>
        <w:rPr>
          <w:rFonts w:ascii="Arial" w:eastAsia="Arial" w:hAnsi="Arial" w:cs="Arial"/>
        </w:rPr>
        <w:pPrChange w:id="7146" w:author="Harry Shamoon" w:date="2015-03-05T19:42:00Z">
          <w:pPr>
            <w:spacing w:before="150"/>
            <w:ind w:left="120" w:right="119"/>
          </w:pPr>
        </w:pPrChange>
      </w:pPr>
      <w:r w:rsidRPr="006C66CA">
        <w:rPr>
          <w:rFonts w:ascii="Arial" w:hAnsi="Arial" w:cs="Arial"/>
          <w:rPrChange w:id="7147" w:author="Harry Shamoon" w:date="2015-03-05T19:28:00Z">
            <w:rPr>
              <w:rFonts w:ascii="Arial"/>
            </w:rPr>
          </w:rPrChange>
        </w:rPr>
        <w:t>[36</w:t>
      </w:r>
      <w:proofErr w:type="gramStart"/>
      <w:r w:rsidRPr="006C66CA">
        <w:rPr>
          <w:rFonts w:ascii="Arial" w:hAnsi="Arial" w:cs="Arial"/>
          <w:rPrChange w:id="7148" w:author="Harry Shamoon" w:date="2015-03-05T19:28:00Z">
            <w:rPr>
              <w:rFonts w:ascii="Arial"/>
            </w:rPr>
          </w:rPrChange>
        </w:rPr>
        <w:t xml:space="preserve">]  </w:t>
      </w:r>
      <w:r w:rsidRPr="006C66CA">
        <w:rPr>
          <w:rFonts w:ascii="Arial" w:hAnsi="Arial" w:cs="Arial"/>
          <w:spacing w:val="-4"/>
          <w:rPrChange w:id="7149" w:author="Harry Shamoon" w:date="2015-03-05T19:28:00Z">
            <w:rPr>
              <w:rFonts w:ascii="Arial"/>
              <w:spacing w:val="-4"/>
            </w:rPr>
          </w:rPrChange>
        </w:rPr>
        <w:t>J</w:t>
      </w:r>
      <w:proofErr w:type="gramEnd"/>
      <w:r w:rsidRPr="006C66CA">
        <w:rPr>
          <w:rFonts w:ascii="Arial" w:hAnsi="Arial" w:cs="Arial"/>
          <w:spacing w:val="-4"/>
          <w:rPrChange w:id="7150" w:author="Harry Shamoon" w:date="2015-03-05T19:28:00Z">
            <w:rPr>
              <w:rFonts w:ascii="Arial"/>
              <w:spacing w:val="-4"/>
            </w:rPr>
          </w:rPrChange>
        </w:rPr>
        <w:t xml:space="preserve">. </w:t>
      </w:r>
      <w:r w:rsidRPr="006C66CA">
        <w:rPr>
          <w:rFonts w:ascii="Arial" w:hAnsi="Arial" w:cs="Arial"/>
          <w:rPrChange w:id="7151" w:author="Harry Shamoon" w:date="2015-03-05T19:28:00Z">
            <w:rPr>
              <w:rFonts w:ascii="Arial"/>
            </w:rPr>
          </w:rPrChange>
        </w:rPr>
        <w:t xml:space="preserve">L. </w:t>
      </w:r>
      <w:r w:rsidRPr="006C66CA">
        <w:rPr>
          <w:rFonts w:ascii="Arial" w:hAnsi="Arial" w:cs="Arial"/>
          <w:spacing w:val="-3"/>
          <w:rPrChange w:id="7152" w:author="Harry Shamoon" w:date="2015-03-05T19:28:00Z">
            <w:rPr>
              <w:rFonts w:ascii="Arial"/>
              <w:spacing w:val="-3"/>
            </w:rPr>
          </w:rPrChange>
        </w:rPr>
        <w:t xml:space="preserve">Schafer. </w:t>
      </w:r>
      <w:proofErr w:type="gramStart"/>
      <w:r w:rsidRPr="006C66CA">
        <w:rPr>
          <w:rFonts w:ascii="Arial" w:hAnsi="Arial" w:cs="Arial"/>
          <w:i/>
          <w:rPrChange w:id="7153" w:author="Harry Shamoon" w:date="2015-03-05T19:28:00Z">
            <w:rPr>
              <w:rFonts w:ascii="Arial"/>
              <w:i/>
            </w:rPr>
          </w:rPrChange>
        </w:rPr>
        <w:t>Analysis of incomplete multivariate data</w:t>
      </w:r>
      <w:r w:rsidRPr="006C66CA">
        <w:rPr>
          <w:rFonts w:ascii="Arial" w:hAnsi="Arial" w:cs="Arial"/>
          <w:rPrChange w:id="7154" w:author="Harry Shamoon" w:date="2015-03-05T19:28:00Z">
            <w:rPr>
              <w:rFonts w:ascii="Arial"/>
            </w:rPr>
          </w:rPrChange>
        </w:rPr>
        <w:t>.</w:t>
      </w:r>
      <w:proofErr w:type="gramEnd"/>
      <w:r w:rsidRPr="006C66CA">
        <w:rPr>
          <w:rFonts w:ascii="Arial" w:hAnsi="Arial" w:cs="Arial"/>
          <w:rPrChange w:id="7155" w:author="Harry Shamoon" w:date="2015-03-05T19:28:00Z">
            <w:rPr>
              <w:rFonts w:ascii="Arial"/>
            </w:rPr>
          </w:rPrChange>
        </w:rPr>
        <w:t xml:space="preserve"> </w:t>
      </w:r>
      <w:proofErr w:type="gramStart"/>
      <w:r w:rsidRPr="006C66CA">
        <w:rPr>
          <w:rFonts w:ascii="Arial" w:hAnsi="Arial" w:cs="Arial"/>
          <w:rPrChange w:id="7156" w:author="Harry Shamoon" w:date="2015-03-05T19:28:00Z">
            <w:rPr>
              <w:rFonts w:ascii="Arial"/>
            </w:rPr>
          </w:rPrChange>
        </w:rPr>
        <w:t>CRC press,</w:t>
      </w:r>
      <w:r w:rsidRPr="006C66CA">
        <w:rPr>
          <w:rFonts w:ascii="Arial" w:hAnsi="Arial" w:cs="Arial"/>
          <w:spacing w:val="-30"/>
          <w:rPrChange w:id="7157" w:author="Harry Shamoon" w:date="2015-03-05T19:28:00Z">
            <w:rPr>
              <w:rFonts w:ascii="Arial"/>
              <w:spacing w:val="-30"/>
            </w:rPr>
          </w:rPrChange>
        </w:rPr>
        <w:t xml:space="preserve"> </w:t>
      </w:r>
      <w:r w:rsidRPr="006C66CA">
        <w:rPr>
          <w:rFonts w:ascii="Arial" w:hAnsi="Arial" w:cs="Arial"/>
          <w:rPrChange w:id="7158" w:author="Harry Shamoon" w:date="2015-03-05T19:28:00Z">
            <w:rPr>
              <w:rFonts w:ascii="Arial"/>
            </w:rPr>
          </w:rPrChange>
        </w:rPr>
        <w:t>1997.</w:t>
      </w:r>
      <w:proofErr w:type="gramEnd"/>
    </w:p>
    <w:p w14:paraId="11A661F9" w14:textId="77777777" w:rsidR="00F731E7" w:rsidRPr="006C66CA" w:rsidRDefault="00082CF3">
      <w:pPr>
        <w:spacing w:before="180"/>
        <w:ind w:left="593" w:right="118" w:hanging="474"/>
        <w:jc w:val="both"/>
        <w:rPr>
          <w:rFonts w:ascii="Arial" w:eastAsia="Arial" w:hAnsi="Arial" w:cs="Arial"/>
        </w:rPr>
        <w:pPrChange w:id="7159" w:author="Harry Shamoon" w:date="2015-03-05T19:42:00Z">
          <w:pPr>
            <w:spacing w:before="180" w:line="268" w:lineRule="auto"/>
            <w:ind w:left="593" w:right="118" w:hanging="474"/>
            <w:jc w:val="both"/>
          </w:pPr>
        </w:pPrChange>
      </w:pPr>
      <w:r w:rsidRPr="006C66CA">
        <w:rPr>
          <w:rFonts w:ascii="Arial" w:hAnsi="Arial" w:cs="Arial"/>
          <w:rPrChange w:id="7160" w:author="Harry Shamoon" w:date="2015-03-05T19:28:00Z">
            <w:rPr>
              <w:rFonts w:ascii="Arial"/>
            </w:rPr>
          </w:rPrChange>
        </w:rPr>
        <w:t>[37]</w:t>
      </w:r>
      <w:r w:rsidRPr="006C66CA">
        <w:rPr>
          <w:rFonts w:ascii="Arial" w:hAnsi="Arial" w:cs="Arial"/>
          <w:spacing w:val="40"/>
          <w:rPrChange w:id="7161" w:author="Harry Shamoon" w:date="2015-03-05T19:28:00Z">
            <w:rPr>
              <w:rFonts w:ascii="Arial"/>
              <w:spacing w:val="40"/>
            </w:rPr>
          </w:rPrChange>
        </w:rPr>
        <w:t xml:space="preserve"> </w:t>
      </w:r>
      <w:r w:rsidRPr="006C66CA">
        <w:rPr>
          <w:rFonts w:ascii="Arial" w:hAnsi="Arial" w:cs="Arial"/>
          <w:rPrChange w:id="7162" w:author="Harry Shamoon" w:date="2015-03-05T19:28:00Z">
            <w:rPr>
              <w:rFonts w:ascii="Arial"/>
            </w:rPr>
          </w:rPrChange>
        </w:rPr>
        <w:t>G.</w:t>
      </w:r>
      <w:r w:rsidRPr="006C66CA">
        <w:rPr>
          <w:rFonts w:ascii="Arial" w:hAnsi="Arial" w:cs="Arial"/>
          <w:spacing w:val="15"/>
          <w:rPrChange w:id="7163" w:author="Harry Shamoon" w:date="2015-03-05T19:28:00Z">
            <w:rPr>
              <w:rFonts w:ascii="Arial"/>
              <w:spacing w:val="15"/>
            </w:rPr>
          </w:rPrChange>
        </w:rPr>
        <w:t xml:space="preserve"> </w:t>
      </w:r>
      <w:r w:rsidRPr="006C66CA">
        <w:rPr>
          <w:rFonts w:ascii="Arial" w:hAnsi="Arial" w:cs="Arial"/>
          <w:rPrChange w:id="7164" w:author="Harry Shamoon" w:date="2015-03-05T19:28:00Z">
            <w:rPr>
              <w:rFonts w:ascii="Arial"/>
            </w:rPr>
          </w:rPrChange>
        </w:rPr>
        <w:t>Fitzmaurice,</w:t>
      </w:r>
      <w:r w:rsidRPr="006C66CA">
        <w:rPr>
          <w:rFonts w:ascii="Arial" w:hAnsi="Arial" w:cs="Arial"/>
          <w:spacing w:val="21"/>
          <w:rPrChange w:id="7165" w:author="Harry Shamoon" w:date="2015-03-05T19:28:00Z">
            <w:rPr>
              <w:rFonts w:ascii="Arial"/>
              <w:spacing w:val="21"/>
            </w:rPr>
          </w:rPrChange>
        </w:rPr>
        <w:t xml:space="preserve"> </w:t>
      </w:r>
      <w:r w:rsidRPr="006C66CA">
        <w:rPr>
          <w:rFonts w:ascii="Arial" w:hAnsi="Arial" w:cs="Arial"/>
          <w:rPrChange w:id="7166" w:author="Harry Shamoon" w:date="2015-03-05T19:28:00Z">
            <w:rPr>
              <w:rFonts w:ascii="Arial"/>
            </w:rPr>
          </w:rPrChange>
        </w:rPr>
        <w:t>M.</w:t>
      </w:r>
      <w:r w:rsidRPr="006C66CA">
        <w:rPr>
          <w:rFonts w:ascii="Arial" w:hAnsi="Arial" w:cs="Arial"/>
          <w:spacing w:val="15"/>
          <w:rPrChange w:id="7167" w:author="Harry Shamoon" w:date="2015-03-05T19:28:00Z">
            <w:rPr>
              <w:rFonts w:ascii="Arial"/>
              <w:spacing w:val="15"/>
            </w:rPr>
          </w:rPrChange>
        </w:rPr>
        <w:t xml:space="preserve"> </w:t>
      </w:r>
      <w:proofErr w:type="spellStart"/>
      <w:r w:rsidRPr="006C66CA">
        <w:rPr>
          <w:rFonts w:ascii="Arial" w:hAnsi="Arial" w:cs="Arial"/>
          <w:rPrChange w:id="7168" w:author="Harry Shamoon" w:date="2015-03-05T19:28:00Z">
            <w:rPr>
              <w:rFonts w:ascii="Arial"/>
            </w:rPr>
          </w:rPrChange>
        </w:rPr>
        <w:t>Davidian</w:t>
      </w:r>
      <w:proofErr w:type="spellEnd"/>
      <w:r w:rsidRPr="006C66CA">
        <w:rPr>
          <w:rFonts w:ascii="Arial" w:hAnsi="Arial" w:cs="Arial"/>
          <w:rPrChange w:id="7169" w:author="Harry Shamoon" w:date="2015-03-05T19:28:00Z">
            <w:rPr>
              <w:rFonts w:ascii="Arial"/>
            </w:rPr>
          </w:rPrChange>
        </w:rPr>
        <w:t>,</w:t>
      </w:r>
      <w:r w:rsidRPr="006C66CA">
        <w:rPr>
          <w:rFonts w:ascii="Arial" w:hAnsi="Arial" w:cs="Arial"/>
          <w:spacing w:val="21"/>
          <w:rPrChange w:id="7170" w:author="Harry Shamoon" w:date="2015-03-05T19:28:00Z">
            <w:rPr>
              <w:rFonts w:ascii="Arial"/>
              <w:spacing w:val="21"/>
            </w:rPr>
          </w:rPrChange>
        </w:rPr>
        <w:t xml:space="preserve"> </w:t>
      </w:r>
      <w:r w:rsidRPr="006C66CA">
        <w:rPr>
          <w:rFonts w:ascii="Arial" w:hAnsi="Arial" w:cs="Arial"/>
          <w:rPrChange w:id="7171" w:author="Harry Shamoon" w:date="2015-03-05T19:28:00Z">
            <w:rPr>
              <w:rFonts w:ascii="Arial"/>
            </w:rPr>
          </w:rPrChange>
        </w:rPr>
        <w:t>G.</w:t>
      </w:r>
      <w:r w:rsidRPr="006C66CA">
        <w:rPr>
          <w:rFonts w:ascii="Arial" w:hAnsi="Arial" w:cs="Arial"/>
          <w:spacing w:val="15"/>
          <w:rPrChange w:id="7172" w:author="Harry Shamoon" w:date="2015-03-05T19:28:00Z">
            <w:rPr>
              <w:rFonts w:ascii="Arial"/>
              <w:spacing w:val="15"/>
            </w:rPr>
          </w:rPrChange>
        </w:rPr>
        <w:t xml:space="preserve"> </w:t>
      </w:r>
      <w:proofErr w:type="spellStart"/>
      <w:r w:rsidRPr="006C66CA">
        <w:rPr>
          <w:rFonts w:ascii="Arial" w:hAnsi="Arial" w:cs="Arial"/>
          <w:spacing w:val="-4"/>
          <w:rPrChange w:id="7173" w:author="Harry Shamoon" w:date="2015-03-05T19:28:00Z">
            <w:rPr>
              <w:rFonts w:ascii="Arial"/>
              <w:spacing w:val="-4"/>
            </w:rPr>
          </w:rPrChange>
        </w:rPr>
        <w:t>Verbeke</w:t>
      </w:r>
      <w:proofErr w:type="spellEnd"/>
      <w:r w:rsidRPr="006C66CA">
        <w:rPr>
          <w:rFonts w:ascii="Arial" w:hAnsi="Arial" w:cs="Arial"/>
          <w:spacing w:val="-4"/>
          <w:rPrChange w:id="7174" w:author="Harry Shamoon" w:date="2015-03-05T19:28:00Z">
            <w:rPr>
              <w:rFonts w:ascii="Arial"/>
              <w:spacing w:val="-4"/>
            </w:rPr>
          </w:rPrChange>
        </w:rPr>
        <w:t>,</w:t>
      </w:r>
      <w:r w:rsidRPr="006C66CA">
        <w:rPr>
          <w:rFonts w:ascii="Arial" w:hAnsi="Arial" w:cs="Arial"/>
          <w:spacing w:val="21"/>
          <w:rPrChange w:id="7175" w:author="Harry Shamoon" w:date="2015-03-05T19:28:00Z">
            <w:rPr>
              <w:rFonts w:ascii="Arial"/>
              <w:spacing w:val="21"/>
            </w:rPr>
          </w:rPrChange>
        </w:rPr>
        <w:t xml:space="preserve"> </w:t>
      </w:r>
      <w:r w:rsidRPr="006C66CA">
        <w:rPr>
          <w:rFonts w:ascii="Arial" w:hAnsi="Arial" w:cs="Arial"/>
          <w:rPrChange w:id="7176" w:author="Harry Shamoon" w:date="2015-03-05T19:28:00Z">
            <w:rPr>
              <w:rFonts w:ascii="Arial"/>
            </w:rPr>
          </w:rPrChange>
        </w:rPr>
        <w:t>and</w:t>
      </w:r>
      <w:r w:rsidRPr="006C66CA">
        <w:rPr>
          <w:rFonts w:ascii="Arial" w:hAnsi="Arial" w:cs="Arial"/>
          <w:spacing w:val="15"/>
          <w:rPrChange w:id="7177" w:author="Harry Shamoon" w:date="2015-03-05T19:28:00Z">
            <w:rPr>
              <w:rFonts w:ascii="Arial"/>
              <w:spacing w:val="15"/>
            </w:rPr>
          </w:rPrChange>
        </w:rPr>
        <w:t xml:space="preserve"> </w:t>
      </w:r>
      <w:r w:rsidRPr="006C66CA">
        <w:rPr>
          <w:rFonts w:ascii="Arial" w:hAnsi="Arial" w:cs="Arial"/>
          <w:rPrChange w:id="7178" w:author="Harry Shamoon" w:date="2015-03-05T19:28:00Z">
            <w:rPr>
              <w:rFonts w:ascii="Arial"/>
            </w:rPr>
          </w:rPrChange>
        </w:rPr>
        <w:t>G.</w:t>
      </w:r>
      <w:r w:rsidRPr="006C66CA">
        <w:rPr>
          <w:rFonts w:ascii="Arial" w:hAnsi="Arial" w:cs="Arial"/>
          <w:spacing w:val="15"/>
          <w:rPrChange w:id="7179" w:author="Harry Shamoon" w:date="2015-03-05T19:28:00Z">
            <w:rPr>
              <w:rFonts w:ascii="Arial"/>
              <w:spacing w:val="15"/>
            </w:rPr>
          </w:rPrChange>
        </w:rPr>
        <w:t xml:space="preserve"> </w:t>
      </w:r>
      <w:proofErr w:type="spellStart"/>
      <w:r w:rsidRPr="006C66CA">
        <w:rPr>
          <w:rFonts w:ascii="Arial" w:hAnsi="Arial" w:cs="Arial"/>
          <w:rPrChange w:id="7180" w:author="Harry Shamoon" w:date="2015-03-05T19:28:00Z">
            <w:rPr>
              <w:rFonts w:ascii="Arial"/>
            </w:rPr>
          </w:rPrChange>
        </w:rPr>
        <w:t>Molenberghs</w:t>
      </w:r>
      <w:proofErr w:type="spellEnd"/>
      <w:r w:rsidRPr="006C66CA">
        <w:rPr>
          <w:rFonts w:ascii="Arial" w:hAnsi="Arial" w:cs="Arial"/>
          <w:rPrChange w:id="7181" w:author="Harry Shamoon" w:date="2015-03-05T19:28:00Z">
            <w:rPr>
              <w:rFonts w:ascii="Arial"/>
            </w:rPr>
          </w:rPrChange>
        </w:rPr>
        <w:t>.</w:t>
      </w:r>
      <w:r w:rsidRPr="006C66CA">
        <w:rPr>
          <w:rFonts w:ascii="Arial" w:hAnsi="Arial" w:cs="Arial"/>
          <w:spacing w:val="19"/>
          <w:rPrChange w:id="7182" w:author="Harry Shamoon" w:date="2015-03-05T19:28:00Z">
            <w:rPr>
              <w:rFonts w:ascii="Arial"/>
              <w:spacing w:val="19"/>
            </w:rPr>
          </w:rPrChange>
        </w:rPr>
        <w:t xml:space="preserve"> </w:t>
      </w:r>
      <w:proofErr w:type="gramStart"/>
      <w:r w:rsidRPr="006C66CA">
        <w:rPr>
          <w:rFonts w:ascii="Arial" w:hAnsi="Arial" w:cs="Arial"/>
          <w:i/>
          <w:rPrChange w:id="7183" w:author="Harry Shamoon" w:date="2015-03-05T19:28:00Z">
            <w:rPr>
              <w:rFonts w:ascii="Arial"/>
              <w:i/>
            </w:rPr>
          </w:rPrChange>
        </w:rPr>
        <w:t>Longitudinal</w:t>
      </w:r>
      <w:r w:rsidRPr="006C66CA">
        <w:rPr>
          <w:rFonts w:ascii="Arial" w:hAnsi="Arial" w:cs="Arial"/>
          <w:i/>
          <w:spacing w:val="15"/>
          <w:rPrChange w:id="7184" w:author="Harry Shamoon" w:date="2015-03-05T19:28:00Z">
            <w:rPr>
              <w:rFonts w:ascii="Arial"/>
              <w:i/>
              <w:spacing w:val="15"/>
            </w:rPr>
          </w:rPrChange>
        </w:rPr>
        <w:t xml:space="preserve"> </w:t>
      </w:r>
      <w:r w:rsidRPr="006C66CA">
        <w:rPr>
          <w:rFonts w:ascii="Arial" w:hAnsi="Arial" w:cs="Arial"/>
          <w:i/>
          <w:rPrChange w:id="7185" w:author="Harry Shamoon" w:date="2015-03-05T19:28:00Z">
            <w:rPr>
              <w:rFonts w:ascii="Arial"/>
              <w:i/>
            </w:rPr>
          </w:rPrChange>
        </w:rPr>
        <w:t>data</w:t>
      </w:r>
      <w:r w:rsidRPr="006C66CA">
        <w:rPr>
          <w:rFonts w:ascii="Arial" w:hAnsi="Arial" w:cs="Arial"/>
          <w:i/>
          <w:spacing w:val="15"/>
          <w:rPrChange w:id="7186" w:author="Harry Shamoon" w:date="2015-03-05T19:28:00Z">
            <w:rPr>
              <w:rFonts w:ascii="Arial"/>
              <w:i/>
              <w:spacing w:val="15"/>
            </w:rPr>
          </w:rPrChange>
        </w:rPr>
        <w:t xml:space="preserve"> </w:t>
      </w:r>
      <w:r w:rsidRPr="006C66CA">
        <w:rPr>
          <w:rFonts w:ascii="Arial" w:hAnsi="Arial" w:cs="Arial"/>
          <w:i/>
          <w:rPrChange w:id="7187" w:author="Harry Shamoon" w:date="2015-03-05T19:28:00Z">
            <w:rPr>
              <w:rFonts w:ascii="Arial"/>
              <w:i/>
            </w:rPr>
          </w:rPrChange>
        </w:rPr>
        <w:t>analysis</w:t>
      </w:r>
      <w:r w:rsidRPr="006C66CA">
        <w:rPr>
          <w:rFonts w:ascii="Arial" w:hAnsi="Arial" w:cs="Arial"/>
          <w:rPrChange w:id="7188" w:author="Harry Shamoon" w:date="2015-03-05T19:28:00Z">
            <w:rPr>
              <w:rFonts w:ascii="Arial"/>
            </w:rPr>
          </w:rPrChange>
        </w:rPr>
        <w:t>.</w:t>
      </w:r>
      <w:proofErr w:type="gramEnd"/>
      <w:r w:rsidRPr="006C66CA">
        <w:rPr>
          <w:rFonts w:ascii="Arial" w:hAnsi="Arial" w:cs="Arial"/>
          <w:spacing w:val="19"/>
          <w:rPrChange w:id="7189" w:author="Harry Shamoon" w:date="2015-03-05T19:28:00Z">
            <w:rPr>
              <w:rFonts w:ascii="Arial"/>
              <w:spacing w:val="19"/>
            </w:rPr>
          </w:rPrChange>
        </w:rPr>
        <w:t xml:space="preserve"> </w:t>
      </w:r>
      <w:r w:rsidRPr="006C66CA">
        <w:rPr>
          <w:rFonts w:ascii="Arial" w:hAnsi="Arial" w:cs="Arial"/>
          <w:rPrChange w:id="7190" w:author="Harry Shamoon" w:date="2015-03-05T19:28:00Z">
            <w:rPr>
              <w:rFonts w:ascii="Arial"/>
            </w:rPr>
          </w:rPrChange>
        </w:rPr>
        <w:t>CRC</w:t>
      </w:r>
      <w:r w:rsidRPr="006C66CA">
        <w:rPr>
          <w:rFonts w:ascii="Arial" w:hAnsi="Arial" w:cs="Arial"/>
          <w:spacing w:val="15"/>
          <w:rPrChange w:id="7191" w:author="Harry Shamoon" w:date="2015-03-05T19:28:00Z">
            <w:rPr>
              <w:rFonts w:ascii="Arial"/>
              <w:spacing w:val="15"/>
            </w:rPr>
          </w:rPrChange>
        </w:rPr>
        <w:t xml:space="preserve"> </w:t>
      </w:r>
      <w:r w:rsidRPr="006C66CA">
        <w:rPr>
          <w:rFonts w:ascii="Arial" w:hAnsi="Arial" w:cs="Arial"/>
          <w:rPrChange w:id="7192" w:author="Harry Shamoon" w:date="2015-03-05T19:28:00Z">
            <w:rPr>
              <w:rFonts w:ascii="Arial"/>
            </w:rPr>
          </w:rPrChange>
        </w:rPr>
        <w:t>Press,</w:t>
      </w:r>
      <w:r w:rsidRPr="006C66CA">
        <w:rPr>
          <w:rFonts w:ascii="Arial" w:hAnsi="Arial" w:cs="Arial"/>
          <w:w w:val="99"/>
          <w:rPrChange w:id="7193" w:author="Harry Shamoon" w:date="2015-03-05T19:28:00Z">
            <w:rPr>
              <w:rFonts w:ascii="Arial"/>
              <w:w w:val="99"/>
            </w:rPr>
          </w:rPrChange>
        </w:rPr>
        <w:t xml:space="preserve"> </w:t>
      </w:r>
      <w:r w:rsidRPr="006C66CA">
        <w:rPr>
          <w:rFonts w:ascii="Arial" w:hAnsi="Arial" w:cs="Arial"/>
          <w:rPrChange w:id="7194" w:author="Harry Shamoon" w:date="2015-03-05T19:28:00Z">
            <w:rPr>
              <w:rFonts w:ascii="Arial"/>
            </w:rPr>
          </w:rPrChange>
        </w:rPr>
        <w:t>2008.</w:t>
      </w:r>
    </w:p>
    <w:p w14:paraId="37093EFC" w14:textId="77777777" w:rsidR="00F731E7" w:rsidRPr="006C66CA" w:rsidRDefault="00082CF3">
      <w:pPr>
        <w:pStyle w:val="BodyText"/>
        <w:spacing w:before="150"/>
        <w:ind w:right="119" w:hanging="473"/>
        <w:jc w:val="both"/>
        <w:rPr>
          <w:rFonts w:cs="Arial"/>
          <w:rPrChange w:id="7195" w:author="Harry Shamoon" w:date="2015-03-05T19:28:00Z">
            <w:rPr/>
          </w:rPrChange>
        </w:rPr>
        <w:pPrChange w:id="7196" w:author="Harry Shamoon" w:date="2015-03-05T19:42:00Z">
          <w:pPr>
            <w:pStyle w:val="BodyText"/>
            <w:spacing w:before="150" w:line="268" w:lineRule="auto"/>
            <w:ind w:right="119" w:hanging="473"/>
            <w:jc w:val="both"/>
          </w:pPr>
        </w:pPrChange>
      </w:pPr>
      <w:r w:rsidRPr="00C91597">
        <w:rPr>
          <w:rFonts w:cs="Arial"/>
        </w:rPr>
        <w:t>[38]</w:t>
      </w:r>
      <w:r w:rsidRPr="00082CF3">
        <w:rPr>
          <w:rFonts w:cs="Arial"/>
          <w:spacing w:val="36"/>
        </w:rPr>
        <w:t xml:space="preserve"> </w:t>
      </w:r>
      <w:proofErr w:type="gramStart"/>
      <w:r w:rsidRPr="00082CF3">
        <w:rPr>
          <w:rFonts w:cs="Arial"/>
        </w:rPr>
        <w:t>M.</w:t>
      </w:r>
      <w:r w:rsidRPr="00F97E28">
        <w:rPr>
          <w:rFonts w:cs="Arial"/>
          <w:spacing w:val="-18"/>
        </w:rPr>
        <w:t xml:space="preserve"> </w:t>
      </w:r>
      <w:r w:rsidRPr="00F97E28">
        <w:rPr>
          <w:rFonts w:cs="Arial"/>
        </w:rPr>
        <w:t>M.</w:t>
      </w:r>
      <w:r w:rsidRPr="00030584">
        <w:rPr>
          <w:rFonts w:cs="Arial"/>
          <w:spacing w:val="-18"/>
        </w:rPr>
        <w:t xml:space="preserve"> </w:t>
      </w:r>
      <w:r w:rsidRPr="00174DF6">
        <w:rPr>
          <w:rFonts w:cs="Arial"/>
        </w:rPr>
        <w:t>Duncan,</w:t>
      </w:r>
      <w:r w:rsidRPr="00174DF6">
        <w:rPr>
          <w:rFonts w:cs="Arial"/>
          <w:spacing w:val="-15"/>
        </w:rPr>
        <w:t xml:space="preserve"> </w:t>
      </w:r>
      <w:r w:rsidRPr="00231B3C">
        <w:rPr>
          <w:rFonts w:cs="Arial"/>
          <w:spacing w:val="-21"/>
        </w:rPr>
        <w:t>P.</w:t>
      </w:r>
      <w:r w:rsidRPr="008C4839">
        <w:rPr>
          <w:rFonts w:cs="Arial"/>
          <w:spacing w:val="-18"/>
        </w:rPr>
        <w:t xml:space="preserve"> </w:t>
      </w:r>
      <w:r w:rsidRPr="00C0557F">
        <w:rPr>
          <w:rFonts w:cs="Arial"/>
        </w:rPr>
        <w:t>A.</w:t>
      </w:r>
      <w:r w:rsidRPr="00765A7F">
        <w:rPr>
          <w:rFonts w:cs="Arial"/>
          <w:spacing w:val="-18"/>
        </w:rPr>
        <w:t xml:space="preserve"> </w:t>
      </w:r>
      <w:r w:rsidRPr="00365719">
        <w:rPr>
          <w:rFonts w:cs="Arial"/>
        </w:rPr>
        <w:t>McIntosh,</w:t>
      </w:r>
      <w:r w:rsidRPr="00FF1D9C">
        <w:rPr>
          <w:rFonts w:cs="Arial"/>
          <w:spacing w:val="-16"/>
        </w:rPr>
        <w:t xml:space="preserve"> </w:t>
      </w:r>
      <w:r w:rsidRPr="0011650A">
        <w:rPr>
          <w:rFonts w:cs="Arial"/>
          <w:spacing w:val="-4"/>
        </w:rPr>
        <w:t>C.</w:t>
      </w:r>
      <w:r w:rsidRPr="00907C1D">
        <w:rPr>
          <w:rFonts w:cs="Arial"/>
          <w:spacing w:val="-18"/>
        </w:rPr>
        <w:t xml:space="preserve"> </w:t>
      </w:r>
      <w:r w:rsidRPr="00640245">
        <w:rPr>
          <w:rFonts w:cs="Arial"/>
          <w:spacing w:val="-9"/>
        </w:rPr>
        <w:t>D.</w:t>
      </w:r>
      <w:r w:rsidRPr="00640245">
        <w:rPr>
          <w:rFonts w:cs="Arial"/>
          <w:spacing w:val="-18"/>
        </w:rPr>
        <w:t xml:space="preserve"> </w:t>
      </w:r>
      <w:r w:rsidRPr="00640245">
        <w:rPr>
          <w:rFonts w:cs="Arial"/>
        </w:rPr>
        <w:t>Stayton,</w:t>
      </w:r>
      <w:r w:rsidRPr="00FF4755">
        <w:rPr>
          <w:rFonts w:cs="Arial"/>
          <w:spacing w:val="-16"/>
        </w:rPr>
        <w:t xml:space="preserve"> </w:t>
      </w:r>
      <w:r w:rsidRPr="008F496E">
        <w:rPr>
          <w:rFonts w:cs="Arial"/>
        </w:rPr>
        <w:t>and</w:t>
      </w:r>
      <w:r w:rsidRPr="006C66CA">
        <w:rPr>
          <w:rFonts w:cs="Arial"/>
          <w:spacing w:val="-18"/>
          <w:rPrChange w:id="7197" w:author="Harry Shamoon" w:date="2015-03-05T19:28:00Z">
            <w:rPr>
              <w:spacing w:val="-18"/>
            </w:rPr>
          </w:rPrChange>
        </w:rPr>
        <w:t xml:space="preserve"> </w:t>
      </w:r>
      <w:r w:rsidRPr="006C66CA">
        <w:rPr>
          <w:rFonts w:cs="Arial"/>
          <w:spacing w:val="-4"/>
          <w:rPrChange w:id="7198" w:author="Harry Shamoon" w:date="2015-03-05T19:28:00Z">
            <w:rPr>
              <w:spacing w:val="-4"/>
            </w:rPr>
          </w:rPrChange>
        </w:rPr>
        <w:t>C.</w:t>
      </w:r>
      <w:r w:rsidRPr="006C66CA">
        <w:rPr>
          <w:rFonts w:cs="Arial"/>
          <w:spacing w:val="-18"/>
          <w:rPrChange w:id="7199" w:author="Harry Shamoon" w:date="2015-03-05T19:28:00Z">
            <w:rPr>
              <w:spacing w:val="-18"/>
            </w:rPr>
          </w:rPrChange>
        </w:rPr>
        <w:t xml:space="preserve"> </w:t>
      </w:r>
      <w:r w:rsidRPr="006C66CA">
        <w:rPr>
          <w:rFonts w:cs="Arial"/>
          <w:spacing w:val="-3"/>
          <w:rPrChange w:id="7200" w:author="Harry Shamoon" w:date="2015-03-05T19:28:00Z">
            <w:rPr>
              <w:spacing w:val="-3"/>
            </w:rPr>
          </w:rPrChange>
        </w:rPr>
        <w:t>B.</w:t>
      </w:r>
      <w:r w:rsidRPr="006C66CA">
        <w:rPr>
          <w:rFonts w:cs="Arial"/>
          <w:spacing w:val="-18"/>
          <w:rPrChange w:id="7201" w:author="Harry Shamoon" w:date="2015-03-05T19:28:00Z">
            <w:rPr>
              <w:spacing w:val="-18"/>
            </w:rPr>
          </w:rPrChange>
        </w:rPr>
        <w:t xml:space="preserve"> </w:t>
      </w:r>
      <w:r w:rsidRPr="006C66CA">
        <w:rPr>
          <w:rFonts w:cs="Arial"/>
          <w:rPrChange w:id="7202" w:author="Harry Shamoon" w:date="2015-03-05T19:28:00Z">
            <w:rPr/>
          </w:rPrChange>
        </w:rPr>
        <w:t>Hall.</w:t>
      </w:r>
      <w:proofErr w:type="gramEnd"/>
      <w:r w:rsidRPr="006C66CA">
        <w:rPr>
          <w:rFonts w:cs="Arial"/>
          <w:spacing w:val="-6"/>
          <w:rPrChange w:id="7203" w:author="Harry Shamoon" w:date="2015-03-05T19:28:00Z">
            <w:rPr>
              <w:spacing w:val="-6"/>
            </w:rPr>
          </w:rPrChange>
        </w:rPr>
        <w:t xml:space="preserve"> </w:t>
      </w:r>
      <w:r w:rsidRPr="006C66CA">
        <w:rPr>
          <w:rFonts w:cs="Arial"/>
          <w:rPrChange w:id="7204" w:author="Harry Shamoon" w:date="2015-03-05T19:28:00Z">
            <w:rPr/>
          </w:rPrChange>
        </w:rPr>
        <w:t>Individualized</w:t>
      </w:r>
      <w:r w:rsidRPr="006C66CA">
        <w:rPr>
          <w:rFonts w:cs="Arial"/>
          <w:spacing w:val="-18"/>
          <w:rPrChange w:id="7205" w:author="Harry Shamoon" w:date="2015-03-05T19:28:00Z">
            <w:rPr>
              <w:spacing w:val="-18"/>
            </w:rPr>
          </w:rPrChange>
        </w:rPr>
        <w:t xml:space="preserve"> </w:t>
      </w:r>
      <w:r w:rsidRPr="006C66CA">
        <w:rPr>
          <w:rFonts w:cs="Arial"/>
          <w:rPrChange w:id="7206" w:author="Harry Shamoon" w:date="2015-03-05T19:28:00Z">
            <w:rPr/>
          </w:rPrChange>
        </w:rPr>
        <w:t>performance</w:t>
      </w:r>
      <w:r w:rsidRPr="006C66CA">
        <w:rPr>
          <w:rFonts w:cs="Arial"/>
          <w:spacing w:val="-18"/>
          <w:rPrChange w:id="7207" w:author="Harry Shamoon" w:date="2015-03-05T19:28:00Z">
            <w:rPr>
              <w:spacing w:val="-18"/>
            </w:rPr>
          </w:rPrChange>
        </w:rPr>
        <w:t xml:space="preserve"> </w:t>
      </w:r>
      <w:r w:rsidRPr="006C66CA">
        <w:rPr>
          <w:rFonts w:cs="Arial"/>
          <w:rPrChange w:id="7208" w:author="Harry Shamoon" w:date="2015-03-05T19:28:00Z">
            <w:rPr/>
          </w:rPrChange>
        </w:rPr>
        <w:t>feedback</w:t>
      </w:r>
      <w:r w:rsidRPr="006C66CA">
        <w:rPr>
          <w:rFonts w:cs="Arial"/>
          <w:spacing w:val="-18"/>
          <w:rPrChange w:id="7209" w:author="Harry Shamoon" w:date="2015-03-05T19:28:00Z">
            <w:rPr>
              <w:spacing w:val="-18"/>
            </w:rPr>
          </w:rPrChange>
        </w:rPr>
        <w:t xml:space="preserve"> </w:t>
      </w:r>
      <w:r w:rsidRPr="006C66CA">
        <w:rPr>
          <w:rFonts w:cs="Arial"/>
          <w:rPrChange w:id="7210" w:author="Harry Shamoon" w:date="2015-03-05T19:28:00Z">
            <w:rPr/>
          </w:rPrChange>
        </w:rPr>
        <w:t>to</w:t>
      </w:r>
      <w:r w:rsidRPr="006C66CA">
        <w:rPr>
          <w:rFonts w:cs="Arial"/>
          <w:spacing w:val="-18"/>
          <w:rPrChange w:id="7211" w:author="Harry Shamoon" w:date="2015-03-05T19:28:00Z">
            <w:rPr>
              <w:spacing w:val="-18"/>
            </w:rPr>
          </w:rPrChange>
        </w:rPr>
        <w:t xml:space="preserve"> </w:t>
      </w:r>
      <w:r w:rsidRPr="006C66CA">
        <w:rPr>
          <w:rFonts w:cs="Arial"/>
          <w:rPrChange w:id="7212" w:author="Harry Shamoon" w:date="2015-03-05T19:28:00Z">
            <w:rPr/>
          </w:rPrChange>
        </w:rPr>
        <w:t>increase</w:t>
      </w:r>
      <w:r w:rsidRPr="006C66CA">
        <w:rPr>
          <w:rFonts w:cs="Arial"/>
          <w:w w:val="99"/>
          <w:rPrChange w:id="7213" w:author="Harry Shamoon" w:date="2015-03-05T19:28:00Z">
            <w:rPr>
              <w:w w:val="99"/>
            </w:rPr>
          </w:rPrChange>
        </w:rPr>
        <w:t xml:space="preserve"> </w:t>
      </w:r>
      <w:r w:rsidRPr="006C66CA">
        <w:rPr>
          <w:rFonts w:cs="Arial"/>
          <w:rPrChange w:id="7214" w:author="Harry Shamoon" w:date="2015-03-05T19:28:00Z">
            <w:rPr/>
          </w:rPrChange>
        </w:rPr>
        <w:t>prenatal</w:t>
      </w:r>
      <w:r w:rsidRPr="006C66CA">
        <w:rPr>
          <w:rFonts w:cs="Arial"/>
          <w:spacing w:val="-8"/>
          <w:rPrChange w:id="7215" w:author="Harry Shamoon" w:date="2015-03-05T19:28:00Z">
            <w:rPr>
              <w:spacing w:val="-8"/>
            </w:rPr>
          </w:rPrChange>
        </w:rPr>
        <w:t xml:space="preserve"> </w:t>
      </w:r>
      <w:r w:rsidRPr="006C66CA">
        <w:rPr>
          <w:rFonts w:cs="Arial"/>
          <w:rPrChange w:id="7216" w:author="Harry Shamoon" w:date="2015-03-05T19:28:00Z">
            <w:rPr/>
          </w:rPrChange>
        </w:rPr>
        <w:t>domestic</w:t>
      </w:r>
      <w:r w:rsidRPr="006C66CA">
        <w:rPr>
          <w:rFonts w:cs="Arial"/>
          <w:spacing w:val="-8"/>
          <w:rPrChange w:id="7217" w:author="Harry Shamoon" w:date="2015-03-05T19:28:00Z">
            <w:rPr>
              <w:spacing w:val="-8"/>
            </w:rPr>
          </w:rPrChange>
        </w:rPr>
        <w:t xml:space="preserve"> </w:t>
      </w:r>
      <w:r w:rsidRPr="006C66CA">
        <w:rPr>
          <w:rFonts w:cs="Arial"/>
          <w:rPrChange w:id="7218" w:author="Harry Shamoon" w:date="2015-03-05T19:28:00Z">
            <w:rPr/>
          </w:rPrChange>
        </w:rPr>
        <w:t>violence</w:t>
      </w:r>
      <w:r w:rsidRPr="006C66CA">
        <w:rPr>
          <w:rFonts w:cs="Arial"/>
          <w:spacing w:val="-8"/>
          <w:rPrChange w:id="7219" w:author="Harry Shamoon" w:date="2015-03-05T19:28:00Z">
            <w:rPr>
              <w:spacing w:val="-8"/>
            </w:rPr>
          </w:rPrChange>
        </w:rPr>
        <w:t xml:space="preserve"> </w:t>
      </w:r>
      <w:r w:rsidRPr="006C66CA">
        <w:rPr>
          <w:rFonts w:cs="Arial"/>
          <w:rPrChange w:id="7220" w:author="Harry Shamoon" w:date="2015-03-05T19:28:00Z">
            <w:rPr/>
          </w:rPrChange>
        </w:rPr>
        <w:t>screening.</w:t>
      </w:r>
      <w:r w:rsidRPr="006C66CA">
        <w:rPr>
          <w:rFonts w:cs="Arial"/>
          <w:spacing w:val="14"/>
          <w:rPrChange w:id="7221" w:author="Harry Shamoon" w:date="2015-03-05T19:28:00Z">
            <w:rPr>
              <w:spacing w:val="14"/>
            </w:rPr>
          </w:rPrChange>
        </w:rPr>
        <w:t xml:space="preserve"> </w:t>
      </w:r>
      <w:proofErr w:type="spellStart"/>
      <w:r w:rsidRPr="006C66CA">
        <w:rPr>
          <w:rFonts w:cs="Arial"/>
          <w:i/>
        </w:rPr>
        <w:t>Matern</w:t>
      </w:r>
      <w:proofErr w:type="spellEnd"/>
      <w:r w:rsidRPr="006C66CA">
        <w:rPr>
          <w:rFonts w:cs="Arial"/>
          <w:i/>
          <w:spacing w:val="-8"/>
        </w:rPr>
        <w:t xml:space="preserve"> </w:t>
      </w:r>
      <w:r w:rsidRPr="006C66CA">
        <w:rPr>
          <w:rFonts w:cs="Arial"/>
          <w:i/>
        </w:rPr>
        <w:t>Child</w:t>
      </w:r>
      <w:r w:rsidRPr="006C66CA">
        <w:rPr>
          <w:rFonts w:cs="Arial"/>
          <w:i/>
          <w:spacing w:val="-8"/>
        </w:rPr>
        <w:t xml:space="preserve"> </w:t>
      </w:r>
      <w:r w:rsidRPr="006C66CA">
        <w:rPr>
          <w:rFonts w:cs="Arial"/>
          <w:i/>
        </w:rPr>
        <w:t>Health</w:t>
      </w:r>
      <w:r w:rsidRPr="006C66CA">
        <w:rPr>
          <w:rFonts w:cs="Arial"/>
          <w:i/>
          <w:spacing w:val="-8"/>
        </w:rPr>
        <w:t xml:space="preserve"> </w:t>
      </w:r>
      <w:r w:rsidRPr="006C66CA">
        <w:rPr>
          <w:rFonts w:cs="Arial"/>
          <w:i/>
        </w:rPr>
        <w:t>J</w:t>
      </w:r>
      <w:r w:rsidRPr="00FF4755">
        <w:rPr>
          <w:rFonts w:cs="Arial"/>
        </w:rPr>
        <w:t>,</w:t>
      </w:r>
      <w:r w:rsidRPr="008F496E">
        <w:rPr>
          <w:rFonts w:cs="Arial"/>
          <w:spacing w:val="-8"/>
        </w:rPr>
        <w:t xml:space="preserve"> </w:t>
      </w:r>
      <w:r w:rsidRPr="006C66CA">
        <w:rPr>
          <w:rFonts w:cs="Arial"/>
          <w:rPrChange w:id="7222" w:author="Harry Shamoon" w:date="2015-03-05T19:28:00Z">
            <w:rPr/>
          </w:rPrChange>
        </w:rPr>
        <w:t>10(5)</w:t>
      </w:r>
      <w:proofErr w:type="gramStart"/>
      <w:r w:rsidRPr="006C66CA">
        <w:rPr>
          <w:rFonts w:cs="Arial"/>
          <w:rPrChange w:id="7223" w:author="Harry Shamoon" w:date="2015-03-05T19:28:00Z">
            <w:rPr/>
          </w:rPrChange>
        </w:rPr>
        <w:t>:443</w:t>
      </w:r>
      <w:proofErr w:type="gramEnd"/>
      <w:r w:rsidRPr="006C66CA">
        <w:rPr>
          <w:rFonts w:cs="Arial"/>
          <w:rPrChange w:id="7224" w:author="Harry Shamoon" w:date="2015-03-05T19:28:00Z">
            <w:rPr/>
          </w:rPrChange>
        </w:rPr>
        <w:t>–449,</w:t>
      </w:r>
      <w:r w:rsidRPr="006C66CA">
        <w:rPr>
          <w:rFonts w:cs="Arial"/>
          <w:spacing w:val="-8"/>
          <w:rPrChange w:id="7225" w:author="Harry Shamoon" w:date="2015-03-05T19:28:00Z">
            <w:rPr>
              <w:spacing w:val="-8"/>
            </w:rPr>
          </w:rPrChange>
        </w:rPr>
        <w:t xml:space="preserve"> </w:t>
      </w:r>
      <w:r w:rsidRPr="006C66CA">
        <w:rPr>
          <w:rFonts w:cs="Arial"/>
          <w:rPrChange w:id="7226" w:author="Harry Shamoon" w:date="2015-03-05T19:28:00Z">
            <w:rPr/>
          </w:rPrChange>
        </w:rPr>
        <w:t>Sep</w:t>
      </w:r>
      <w:r w:rsidRPr="006C66CA">
        <w:rPr>
          <w:rFonts w:cs="Arial"/>
          <w:spacing w:val="-8"/>
          <w:rPrChange w:id="7227" w:author="Harry Shamoon" w:date="2015-03-05T19:28:00Z">
            <w:rPr>
              <w:spacing w:val="-8"/>
            </w:rPr>
          </w:rPrChange>
        </w:rPr>
        <w:t xml:space="preserve"> </w:t>
      </w:r>
      <w:r w:rsidRPr="006C66CA">
        <w:rPr>
          <w:rFonts w:cs="Arial"/>
          <w:rPrChange w:id="7228" w:author="Harry Shamoon" w:date="2015-03-05T19:28:00Z">
            <w:rPr/>
          </w:rPrChange>
        </w:rPr>
        <w:t>2006.</w:t>
      </w:r>
      <w:r w:rsidRPr="006C66CA">
        <w:rPr>
          <w:rFonts w:cs="Arial"/>
          <w:spacing w:val="-8"/>
          <w:rPrChange w:id="7229" w:author="Harry Shamoon" w:date="2015-03-05T19:28:00Z">
            <w:rPr>
              <w:spacing w:val="-8"/>
            </w:rPr>
          </w:rPrChange>
        </w:rPr>
        <w:t xml:space="preserve"> </w:t>
      </w:r>
      <w:r w:rsidRPr="006C66CA">
        <w:rPr>
          <w:rFonts w:cs="Arial"/>
          <w:rPrChange w:id="7230" w:author="Harry Shamoon" w:date="2015-03-05T19:28:00Z">
            <w:rPr/>
          </w:rPrChange>
        </w:rPr>
        <w:t>PMID:</w:t>
      </w:r>
      <w:r w:rsidRPr="006C66CA">
        <w:rPr>
          <w:rFonts w:cs="Arial"/>
          <w:spacing w:val="-8"/>
          <w:rPrChange w:id="7231" w:author="Harry Shamoon" w:date="2015-03-05T19:28:00Z">
            <w:rPr>
              <w:spacing w:val="-8"/>
            </w:rPr>
          </w:rPrChange>
        </w:rPr>
        <w:t xml:space="preserve"> </w:t>
      </w:r>
      <w:r w:rsidRPr="006C66CA">
        <w:rPr>
          <w:rFonts w:cs="Arial"/>
          <w:rPrChange w:id="7232" w:author="Harry Shamoon" w:date="2015-03-05T19:28:00Z">
            <w:rPr/>
          </w:rPrChange>
        </w:rPr>
        <w:t>16710766.</w:t>
      </w:r>
    </w:p>
    <w:p w14:paraId="78C225DB" w14:textId="77777777" w:rsidR="00F731E7" w:rsidRPr="006C66CA" w:rsidRDefault="00082CF3">
      <w:pPr>
        <w:pStyle w:val="BodyText"/>
        <w:spacing w:before="150"/>
        <w:ind w:right="119" w:hanging="473"/>
        <w:jc w:val="both"/>
        <w:rPr>
          <w:rFonts w:cs="Arial"/>
          <w:rPrChange w:id="7233" w:author="Harry Shamoon" w:date="2015-03-05T19:28:00Z">
            <w:rPr/>
          </w:rPrChange>
        </w:rPr>
        <w:pPrChange w:id="7234" w:author="Harry Shamoon" w:date="2015-03-05T19:42:00Z">
          <w:pPr>
            <w:pStyle w:val="BodyText"/>
            <w:spacing w:before="150" w:line="268" w:lineRule="auto"/>
            <w:ind w:right="119" w:hanging="473"/>
            <w:jc w:val="both"/>
          </w:pPr>
        </w:pPrChange>
      </w:pPr>
      <w:r w:rsidRPr="006C66CA">
        <w:rPr>
          <w:rFonts w:cs="Arial"/>
          <w:rPrChange w:id="7235" w:author="Harry Shamoon" w:date="2015-03-05T19:28:00Z">
            <w:rPr/>
          </w:rPrChange>
        </w:rPr>
        <w:t>[39]</w:t>
      </w:r>
      <w:r w:rsidRPr="006C66CA">
        <w:rPr>
          <w:rFonts w:cs="Arial"/>
          <w:spacing w:val="34"/>
          <w:rPrChange w:id="7236" w:author="Harry Shamoon" w:date="2015-03-05T19:28:00Z">
            <w:rPr>
              <w:spacing w:val="34"/>
            </w:rPr>
          </w:rPrChange>
        </w:rPr>
        <w:t xml:space="preserve"> </w:t>
      </w:r>
      <w:r w:rsidRPr="006C66CA">
        <w:rPr>
          <w:rFonts w:cs="Arial"/>
          <w:spacing w:val="-9"/>
          <w:rPrChange w:id="7237" w:author="Harry Shamoon" w:date="2015-03-05T19:28:00Z">
            <w:rPr>
              <w:spacing w:val="-9"/>
            </w:rPr>
          </w:rPrChange>
        </w:rPr>
        <w:t>D.</w:t>
      </w:r>
      <w:r w:rsidRPr="006C66CA">
        <w:rPr>
          <w:rFonts w:cs="Arial"/>
          <w:spacing w:val="-18"/>
          <w:rPrChange w:id="7238" w:author="Harry Shamoon" w:date="2015-03-05T19:28:00Z">
            <w:rPr>
              <w:spacing w:val="-18"/>
            </w:rPr>
          </w:rPrChange>
        </w:rPr>
        <w:t xml:space="preserve"> </w:t>
      </w:r>
      <w:r w:rsidRPr="006C66CA">
        <w:rPr>
          <w:rFonts w:cs="Arial"/>
          <w:rPrChange w:id="7239" w:author="Harry Shamoon" w:date="2015-03-05T19:28:00Z">
            <w:rPr/>
          </w:rPrChange>
        </w:rPr>
        <w:t>A.</w:t>
      </w:r>
      <w:r w:rsidRPr="006C66CA">
        <w:rPr>
          <w:rFonts w:cs="Arial"/>
          <w:spacing w:val="-18"/>
          <w:rPrChange w:id="7240" w:author="Harry Shamoon" w:date="2015-03-05T19:28:00Z">
            <w:rPr>
              <w:spacing w:val="-18"/>
            </w:rPr>
          </w:rPrChange>
        </w:rPr>
        <w:t xml:space="preserve"> </w:t>
      </w:r>
      <w:r w:rsidRPr="006C66CA">
        <w:rPr>
          <w:rFonts w:cs="Arial"/>
          <w:rPrChange w:id="7241" w:author="Harry Shamoon" w:date="2015-03-05T19:28:00Z">
            <w:rPr/>
          </w:rPrChange>
        </w:rPr>
        <w:t>Davis,</w:t>
      </w:r>
      <w:r w:rsidRPr="006C66CA">
        <w:rPr>
          <w:rFonts w:cs="Arial"/>
          <w:spacing w:val="-16"/>
          <w:rPrChange w:id="7242" w:author="Harry Shamoon" w:date="2015-03-05T19:28:00Z">
            <w:rPr>
              <w:spacing w:val="-16"/>
            </w:rPr>
          </w:rPrChange>
        </w:rPr>
        <w:t xml:space="preserve"> </w:t>
      </w:r>
      <w:r w:rsidRPr="006C66CA">
        <w:rPr>
          <w:rFonts w:cs="Arial"/>
          <w:rPrChange w:id="7243" w:author="Harry Shamoon" w:date="2015-03-05T19:28:00Z">
            <w:rPr/>
          </w:rPrChange>
        </w:rPr>
        <w:t>M.</w:t>
      </w:r>
      <w:r w:rsidRPr="006C66CA">
        <w:rPr>
          <w:rFonts w:cs="Arial"/>
          <w:spacing w:val="-18"/>
          <w:rPrChange w:id="7244" w:author="Harry Shamoon" w:date="2015-03-05T19:28:00Z">
            <w:rPr>
              <w:spacing w:val="-18"/>
            </w:rPr>
          </w:rPrChange>
        </w:rPr>
        <w:t xml:space="preserve"> </w:t>
      </w:r>
      <w:r w:rsidRPr="006C66CA">
        <w:rPr>
          <w:rFonts w:cs="Arial"/>
          <w:rPrChange w:id="7245" w:author="Harry Shamoon" w:date="2015-03-05T19:28:00Z">
            <w:rPr/>
          </w:rPrChange>
        </w:rPr>
        <w:t>A.</w:t>
      </w:r>
      <w:r w:rsidRPr="006C66CA">
        <w:rPr>
          <w:rFonts w:cs="Arial"/>
          <w:spacing w:val="-18"/>
          <w:rPrChange w:id="7246" w:author="Harry Shamoon" w:date="2015-03-05T19:28:00Z">
            <w:rPr>
              <w:spacing w:val="-18"/>
            </w:rPr>
          </w:rPrChange>
        </w:rPr>
        <w:t xml:space="preserve"> </w:t>
      </w:r>
      <w:r w:rsidRPr="006C66CA">
        <w:rPr>
          <w:rFonts w:cs="Arial"/>
          <w:rPrChange w:id="7247" w:author="Harry Shamoon" w:date="2015-03-05T19:28:00Z">
            <w:rPr/>
          </w:rPrChange>
        </w:rPr>
        <w:t>Thomson,</w:t>
      </w:r>
      <w:r w:rsidRPr="006C66CA">
        <w:rPr>
          <w:rFonts w:cs="Arial"/>
          <w:spacing w:val="-16"/>
          <w:rPrChange w:id="7248" w:author="Harry Shamoon" w:date="2015-03-05T19:28:00Z">
            <w:rPr>
              <w:spacing w:val="-16"/>
            </w:rPr>
          </w:rPrChange>
        </w:rPr>
        <w:t xml:space="preserve"> </w:t>
      </w:r>
      <w:r w:rsidRPr="006C66CA">
        <w:rPr>
          <w:rFonts w:cs="Arial"/>
          <w:rPrChange w:id="7249" w:author="Harry Shamoon" w:date="2015-03-05T19:28:00Z">
            <w:rPr/>
          </w:rPrChange>
        </w:rPr>
        <w:t>A.</w:t>
      </w:r>
      <w:r w:rsidRPr="006C66CA">
        <w:rPr>
          <w:rFonts w:cs="Arial"/>
          <w:spacing w:val="-18"/>
          <w:rPrChange w:id="7250" w:author="Harry Shamoon" w:date="2015-03-05T19:28:00Z">
            <w:rPr>
              <w:spacing w:val="-18"/>
            </w:rPr>
          </w:rPrChange>
        </w:rPr>
        <w:t xml:space="preserve"> </w:t>
      </w:r>
      <w:r w:rsidRPr="006C66CA">
        <w:rPr>
          <w:rFonts w:cs="Arial"/>
          <w:spacing w:val="-9"/>
          <w:rPrChange w:id="7251" w:author="Harry Shamoon" w:date="2015-03-05T19:28:00Z">
            <w:rPr>
              <w:spacing w:val="-9"/>
            </w:rPr>
          </w:rPrChange>
        </w:rPr>
        <w:t>D.</w:t>
      </w:r>
      <w:r w:rsidRPr="006C66CA">
        <w:rPr>
          <w:rFonts w:cs="Arial"/>
          <w:spacing w:val="-18"/>
          <w:rPrChange w:id="7252" w:author="Harry Shamoon" w:date="2015-03-05T19:28:00Z">
            <w:rPr>
              <w:spacing w:val="-18"/>
            </w:rPr>
          </w:rPrChange>
        </w:rPr>
        <w:t xml:space="preserve"> </w:t>
      </w:r>
      <w:proofErr w:type="spellStart"/>
      <w:r w:rsidRPr="006C66CA">
        <w:rPr>
          <w:rFonts w:cs="Arial"/>
          <w:rPrChange w:id="7253" w:author="Harry Shamoon" w:date="2015-03-05T19:28:00Z">
            <w:rPr/>
          </w:rPrChange>
        </w:rPr>
        <w:t>Oxman</w:t>
      </w:r>
      <w:proofErr w:type="spellEnd"/>
      <w:r w:rsidRPr="006C66CA">
        <w:rPr>
          <w:rFonts w:cs="Arial"/>
          <w:rPrChange w:id="7254" w:author="Harry Shamoon" w:date="2015-03-05T19:28:00Z">
            <w:rPr/>
          </w:rPrChange>
        </w:rPr>
        <w:t>,</w:t>
      </w:r>
      <w:r w:rsidRPr="006C66CA">
        <w:rPr>
          <w:rFonts w:cs="Arial"/>
          <w:spacing w:val="-16"/>
          <w:rPrChange w:id="7255" w:author="Harry Shamoon" w:date="2015-03-05T19:28:00Z">
            <w:rPr>
              <w:spacing w:val="-16"/>
            </w:rPr>
          </w:rPrChange>
        </w:rPr>
        <w:t xml:space="preserve"> </w:t>
      </w:r>
      <w:r w:rsidRPr="006C66CA">
        <w:rPr>
          <w:rFonts w:cs="Arial"/>
          <w:rPrChange w:id="7256" w:author="Harry Shamoon" w:date="2015-03-05T19:28:00Z">
            <w:rPr/>
          </w:rPrChange>
        </w:rPr>
        <w:t>and</w:t>
      </w:r>
      <w:r w:rsidRPr="006C66CA">
        <w:rPr>
          <w:rFonts w:cs="Arial"/>
          <w:spacing w:val="-18"/>
          <w:rPrChange w:id="7257" w:author="Harry Shamoon" w:date="2015-03-05T19:28:00Z">
            <w:rPr>
              <w:spacing w:val="-18"/>
            </w:rPr>
          </w:rPrChange>
        </w:rPr>
        <w:t xml:space="preserve"> </w:t>
      </w:r>
      <w:r w:rsidRPr="006C66CA">
        <w:rPr>
          <w:rFonts w:cs="Arial"/>
          <w:rPrChange w:id="7258" w:author="Harry Shamoon" w:date="2015-03-05T19:28:00Z">
            <w:rPr/>
          </w:rPrChange>
        </w:rPr>
        <w:t>R.</w:t>
      </w:r>
      <w:r w:rsidRPr="006C66CA">
        <w:rPr>
          <w:rFonts w:cs="Arial"/>
          <w:spacing w:val="-18"/>
          <w:rPrChange w:id="7259" w:author="Harry Shamoon" w:date="2015-03-05T19:28:00Z">
            <w:rPr>
              <w:spacing w:val="-18"/>
            </w:rPr>
          </w:rPrChange>
        </w:rPr>
        <w:t xml:space="preserve"> </w:t>
      </w:r>
      <w:r w:rsidRPr="006C66CA">
        <w:rPr>
          <w:rFonts w:cs="Arial"/>
          <w:spacing w:val="-3"/>
          <w:rPrChange w:id="7260" w:author="Harry Shamoon" w:date="2015-03-05T19:28:00Z">
            <w:rPr>
              <w:spacing w:val="-3"/>
            </w:rPr>
          </w:rPrChange>
        </w:rPr>
        <w:t>B.</w:t>
      </w:r>
      <w:r w:rsidRPr="006C66CA">
        <w:rPr>
          <w:rFonts w:cs="Arial"/>
          <w:spacing w:val="-18"/>
          <w:rPrChange w:id="7261" w:author="Harry Shamoon" w:date="2015-03-05T19:28:00Z">
            <w:rPr>
              <w:spacing w:val="-18"/>
            </w:rPr>
          </w:rPrChange>
        </w:rPr>
        <w:t xml:space="preserve"> </w:t>
      </w:r>
      <w:r w:rsidRPr="006C66CA">
        <w:rPr>
          <w:rFonts w:cs="Arial"/>
          <w:rPrChange w:id="7262" w:author="Harry Shamoon" w:date="2015-03-05T19:28:00Z">
            <w:rPr/>
          </w:rPrChange>
        </w:rPr>
        <w:t>Haynes.</w:t>
      </w:r>
      <w:r w:rsidRPr="006C66CA">
        <w:rPr>
          <w:rFonts w:cs="Arial"/>
          <w:spacing w:val="-7"/>
          <w:rPrChange w:id="7263" w:author="Harry Shamoon" w:date="2015-03-05T19:28:00Z">
            <w:rPr>
              <w:spacing w:val="-7"/>
            </w:rPr>
          </w:rPrChange>
        </w:rPr>
        <w:t xml:space="preserve"> </w:t>
      </w:r>
      <w:r w:rsidRPr="006C66CA">
        <w:rPr>
          <w:rFonts w:cs="Arial"/>
          <w:rPrChange w:id="7264" w:author="Harry Shamoon" w:date="2015-03-05T19:28:00Z">
            <w:rPr/>
          </w:rPrChange>
        </w:rPr>
        <w:t>Changing</w:t>
      </w:r>
      <w:r w:rsidRPr="006C66CA">
        <w:rPr>
          <w:rFonts w:cs="Arial"/>
          <w:spacing w:val="-18"/>
          <w:rPrChange w:id="7265" w:author="Harry Shamoon" w:date="2015-03-05T19:28:00Z">
            <w:rPr>
              <w:spacing w:val="-18"/>
            </w:rPr>
          </w:rPrChange>
        </w:rPr>
        <w:t xml:space="preserve"> </w:t>
      </w:r>
      <w:r w:rsidRPr="006C66CA">
        <w:rPr>
          <w:rFonts w:cs="Arial"/>
          <w:rPrChange w:id="7266" w:author="Harry Shamoon" w:date="2015-03-05T19:28:00Z">
            <w:rPr/>
          </w:rPrChange>
        </w:rPr>
        <w:t>physician</w:t>
      </w:r>
      <w:r w:rsidRPr="006C66CA">
        <w:rPr>
          <w:rFonts w:cs="Arial"/>
          <w:spacing w:val="-18"/>
          <w:rPrChange w:id="7267" w:author="Harry Shamoon" w:date="2015-03-05T19:28:00Z">
            <w:rPr>
              <w:spacing w:val="-18"/>
            </w:rPr>
          </w:rPrChange>
        </w:rPr>
        <w:t xml:space="preserve"> </w:t>
      </w:r>
      <w:r w:rsidRPr="006C66CA">
        <w:rPr>
          <w:rFonts w:cs="Arial"/>
          <w:rPrChange w:id="7268" w:author="Harry Shamoon" w:date="2015-03-05T19:28:00Z">
            <w:rPr/>
          </w:rPrChange>
        </w:rPr>
        <w:t>performance.</w:t>
      </w:r>
      <w:r w:rsidRPr="006C66CA">
        <w:rPr>
          <w:rFonts w:cs="Arial"/>
          <w:spacing w:val="-18"/>
          <w:rPrChange w:id="7269" w:author="Harry Shamoon" w:date="2015-03-05T19:28:00Z">
            <w:rPr>
              <w:spacing w:val="-18"/>
            </w:rPr>
          </w:rPrChange>
        </w:rPr>
        <w:t xml:space="preserve"> </w:t>
      </w:r>
      <w:proofErr w:type="gramStart"/>
      <w:r w:rsidRPr="006C66CA">
        <w:rPr>
          <w:rFonts w:cs="Arial"/>
          <w:rPrChange w:id="7270" w:author="Harry Shamoon" w:date="2015-03-05T19:28:00Z">
            <w:rPr/>
          </w:rPrChange>
        </w:rPr>
        <w:t>A</w:t>
      </w:r>
      <w:r w:rsidRPr="006C66CA">
        <w:rPr>
          <w:rFonts w:cs="Arial"/>
          <w:spacing w:val="-18"/>
          <w:rPrChange w:id="7271" w:author="Harry Shamoon" w:date="2015-03-05T19:28:00Z">
            <w:rPr>
              <w:spacing w:val="-18"/>
            </w:rPr>
          </w:rPrChange>
        </w:rPr>
        <w:t xml:space="preserve"> </w:t>
      </w:r>
      <w:r w:rsidRPr="006C66CA">
        <w:rPr>
          <w:rFonts w:cs="Arial"/>
          <w:rPrChange w:id="7272" w:author="Harry Shamoon" w:date="2015-03-05T19:28:00Z">
            <w:rPr/>
          </w:rPrChange>
        </w:rPr>
        <w:t>systematic</w:t>
      </w:r>
      <w:r w:rsidRPr="006C66CA">
        <w:rPr>
          <w:rFonts w:cs="Arial"/>
          <w:w w:val="99"/>
          <w:rPrChange w:id="7273" w:author="Harry Shamoon" w:date="2015-03-05T19:28:00Z">
            <w:rPr>
              <w:w w:val="99"/>
            </w:rPr>
          </w:rPrChange>
        </w:rPr>
        <w:t xml:space="preserve"> </w:t>
      </w:r>
      <w:r w:rsidRPr="006C66CA">
        <w:rPr>
          <w:rFonts w:cs="Arial"/>
          <w:spacing w:val="-3"/>
          <w:rPrChange w:id="7274" w:author="Harry Shamoon" w:date="2015-03-05T19:28:00Z">
            <w:rPr>
              <w:spacing w:val="-3"/>
            </w:rPr>
          </w:rPrChange>
        </w:rPr>
        <w:t xml:space="preserve">review </w:t>
      </w:r>
      <w:r w:rsidRPr="006C66CA">
        <w:rPr>
          <w:rFonts w:cs="Arial"/>
          <w:rPrChange w:id="7275" w:author="Harry Shamoon" w:date="2015-03-05T19:28:00Z">
            <w:rPr/>
          </w:rPrChange>
        </w:rPr>
        <w:t>of the effect of continuing medical education strategies.</w:t>
      </w:r>
      <w:proofErr w:type="gramEnd"/>
      <w:r w:rsidRPr="006C66CA">
        <w:rPr>
          <w:rFonts w:cs="Arial"/>
          <w:rPrChange w:id="7276" w:author="Harry Shamoon" w:date="2015-03-05T19:28:00Z">
            <w:rPr/>
          </w:rPrChange>
        </w:rPr>
        <w:t xml:space="preserve"> </w:t>
      </w:r>
      <w:r w:rsidRPr="006C66CA">
        <w:rPr>
          <w:rFonts w:cs="Arial"/>
          <w:i/>
        </w:rPr>
        <w:t>JAMA</w:t>
      </w:r>
      <w:r w:rsidRPr="00FF4755">
        <w:rPr>
          <w:rFonts w:cs="Arial"/>
        </w:rPr>
        <w:t>, 274(9)</w:t>
      </w:r>
      <w:proofErr w:type="gramStart"/>
      <w:r w:rsidRPr="00FF4755">
        <w:rPr>
          <w:rFonts w:cs="Arial"/>
        </w:rPr>
        <w:t>:700</w:t>
      </w:r>
      <w:proofErr w:type="gramEnd"/>
      <w:r w:rsidRPr="00FF4755">
        <w:rPr>
          <w:rFonts w:cs="Arial"/>
        </w:rPr>
        <w:t>–705, Sep 1995.</w:t>
      </w:r>
      <w:r w:rsidRPr="008F496E">
        <w:rPr>
          <w:rFonts w:cs="Arial"/>
          <w:spacing w:val="28"/>
        </w:rPr>
        <w:t xml:space="preserve"> </w:t>
      </w:r>
      <w:r w:rsidRPr="006C66CA">
        <w:rPr>
          <w:rFonts w:cs="Arial"/>
          <w:rPrChange w:id="7277" w:author="Harry Shamoon" w:date="2015-03-05T19:28:00Z">
            <w:rPr/>
          </w:rPrChange>
        </w:rPr>
        <w:t>PMID:</w:t>
      </w:r>
      <w:r w:rsidRPr="006C66CA">
        <w:rPr>
          <w:rFonts w:cs="Arial"/>
          <w:w w:val="99"/>
          <w:rPrChange w:id="7278" w:author="Harry Shamoon" w:date="2015-03-05T19:28:00Z">
            <w:rPr>
              <w:w w:val="99"/>
            </w:rPr>
          </w:rPrChange>
        </w:rPr>
        <w:t xml:space="preserve"> </w:t>
      </w:r>
      <w:r w:rsidRPr="006C66CA">
        <w:rPr>
          <w:rFonts w:cs="Arial"/>
          <w:rPrChange w:id="7279" w:author="Harry Shamoon" w:date="2015-03-05T19:28:00Z">
            <w:rPr/>
          </w:rPrChange>
        </w:rPr>
        <w:t>7650822.</w:t>
      </w:r>
    </w:p>
    <w:p w14:paraId="4B333A5E" w14:textId="77777777" w:rsidR="00F731E7" w:rsidRPr="006C66CA" w:rsidRDefault="00082CF3">
      <w:pPr>
        <w:pStyle w:val="BodyText"/>
        <w:spacing w:before="150"/>
        <w:ind w:right="117" w:hanging="473"/>
        <w:jc w:val="both"/>
        <w:rPr>
          <w:rFonts w:cs="Arial"/>
          <w:rPrChange w:id="7280" w:author="Harry Shamoon" w:date="2015-03-05T19:28:00Z">
            <w:rPr/>
          </w:rPrChange>
        </w:rPr>
        <w:pPrChange w:id="7281" w:author="Harry Shamoon" w:date="2015-03-05T19:42:00Z">
          <w:pPr>
            <w:pStyle w:val="BodyText"/>
            <w:spacing w:before="150" w:line="268" w:lineRule="auto"/>
            <w:ind w:right="117" w:hanging="473"/>
            <w:jc w:val="both"/>
          </w:pPr>
        </w:pPrChange>
      </w:pPr>
      <w:r w:rsidRPr="006C66CA">
        <w:rPr>
          <w:rFonts w:cs="Arial"/>
          <w:rPrChange w:id="7282" w:author="Harry Shamoon" w:date="2015-03-05T19:28:00Z">
            <w:rPr/>
          </w:rPrChange>
        </w:rPr>
        <w:t>[40]</w:t>
      </w:r>
      <w:r w:rsidRPr="006C66CA">
        <w:rPr>
          <w:rFonts w:cs="Arial"/>
          <w:spacing w:val="37"/>
          <w:rPrChange w:id="7283" w:author="Harry Shamoon" w:date="2015-03-05T19:28:00Z">
            <w:rPr>
              <w:spacing w:val="37"/>
            </w:rPr>
          </w:rPrChange>
        </w:rPr>
        <w:t xml:space="preserve"> </w:t>
      </w:r>
      <w:r w:rsidRPr="006C66CA">
        <w:rPr>
          <w:rFonts w:cs="Arial"/>
          <w:rPrChange w:id="7284" w:author="Harry Shamoon" w:date="2015-03-05T19:28:00Z">
            <w:rPr/>
          </w:rPrChange>
        </w:rPr>
        <w:t>M.</w:t>
      </w:r>
      <w:r w:rsidRPr="006C66CA">
        <w:rPr>
          <w:rFonts w:cs="Arial"/>
          <w:spacing w:val="-14"/>
          <w:rPrChange w:id="7285" w:author="Harry Shamoon" w:date="2015-03-05T19:28:00Z">
            <w:rPr>
              <w:spacing w:val="-14"/>
            </w:rPr>
          </w:rPrChange>
        </w:rPr>
        <w:t xml:space="preserve"> </w:t>
      </w:r>
      <w:r w:rsidRPr="006C66CA">
        <w:rPr>
          <w:rFonts w:cs="Arial"/>
          <w:rPrChange w:id="7286" w:author="Harry Shamoon" w:date="2015-03-05T19:28:00Z">
            <w:rPr/>
          </w:rPrChange>
        </w:rPr>
        <w:t>Campbell,</w:t>
      </w:r>
      <w:r w:rsidRPr="006C66CA">
        <w:rPr>
          <w:rFonts w:cs="Arial"/>
          <w:spacing w:val="-13"/>
          <w:rPrChange w:id="7287" w:author="Harry Shamoon" w:date="2015-03-05T19:28:00Z">
            <w:rPr>
              <w:spacing w:val="-13"/>
            </w:rPr>
          </w:rPrChange>
        </w:rPr>
        <w:t xml:space="preserve"> </w:t>
      </w:r>
      <w:r w:rsidRPr="006C66CA">
        <w:rPr>
          <w:rFonts w:cs="Arial"/>
          <w:rPrChange w:id="7288" w:author="Harry Shamoon" w:date="2015-03-05T19:28:00Z">
            <w:rPr/>
          </w:rPrChange>
        </w:rPr>
        <w:t>R.</w:t>
      </w:r>
      <w:r w:rsidRPr="006C66CA">
        <w:rPr>
          <w:rFonts w:cs="Arial"/>
          <w:spacing w:val="-14"/>
          <w:rPrChange w:id="7289" w:author="Harry Shamoon" w:date="2015-03-05T19:28:00Z">
            <w:rPr>
              <w:spacing w:val="-14"/>
            </w:rPr>
          </w:rPrChange>
        </w:rPr>
        <w:t xml:space="preserve"> </w:t>
      </w:r>
      <w:r w:rsidRPr="006C66CA">
        <w:rPr>
          <w:rFonts w:cs="Arial"/>
          <w:rPrChange w:id="7290" w:author="Harry Shamoon" w:date="2015-03-05T19:28:00Z">
            <w:rPr/>
          </w:rPrChange>
        </w:rPr>
        <w:t>Fitzpatrick,</w:t>
      </w:r>
      <w:r w:rsidRPr="006C66CA">
        <w:rPr>
          <w:rFonts w:cs="Arial"/>
          <w:spacing w:val="-13"/>
          <w:rPrChange w:id="7291" w:author="Harry Shamoon" w:date="2015-03-05T19:28:00Z">
            <w:rPr>
              <w:spacing w:val="-13"/>
            </w:rPr>
          </w:rPrChange>
        </w:rPr>
        <w:t xml:space="preserve"> </w:t>
      </w:r>
      <w:r w:rsidRPr="006C66CA">
        <w:rPr>
          <w:rFonts w:cs="Arial"/>
          <w:rPrChange w:id="7292" w:author="Harry Shamoon" w:date="2015-03-05T19:28:00Z">
            <w:rPr/>
          </w:rPrChange>
        </w:rPr>
        <w:t>A.</w:t>
      </w:r>
      <w:r w:rsidRPr="006C66CA">
        <w:rPr>
          <w:rFonts w:cs="Arial"/>
          <w:spacing w:val="-14"/>
          <w:rPrChange w:id="7293" w:author="Harry Shamoon" w:date="2015-03-05T19:28:00Z">
            <w:rPr>
              <w:spacing w:val="-14"/>
            </w:rPr>
          </w:rPrChange>
        </w:rPr>
        <w:t xml:space="preserve"> </w:t>
      </w:r>
      <w:r w:rsidRPr="006C66CA">
        <w:rPr>
          <w:rFonts w:cs="Arial"/>
          <w:rPrChange w:id="7294" w:author="Harry Shamoon" w:date="2015-03-05T19:28:00Z">
            <w:rPr/>
          </w:rPrChange>
        </w:rPr>
        <w:t>Haines,</w:t>
      </w:r>
      <w:r w:rsidRPr="006C66CA">
        <w:rPr>
          <w:rFonts w:cs="Arial"/>
          <w:spacing w:val="-13"/>
          <w:rPrChange w:id="7295" w:author="Harry Shamoon" w:date="2015-03-05T19:28:00Z">
            <w:rPr>
              <w:spacing w:val="-13"/>
            </w:rPr>
          </w:rPrChange>
        </w:rPr>
        <w:t xml:space="preserve"> </w:t>
      </w:r>
      <w:r w:rsidRPr="006C66CA">
        <w:rPr>
          <w:rFonts w:cs="Arial"/>
          <w:rPrChange w:id="7296" w:author="Harry Shamoon" w:date="2015-03-05T19:28:00Z">
            <w:rPr/>
          </w:rPrChange>
        </w:rPr>
        <w:t>A.</w:t>
      </w:r>
      <w:r w:rsidRPr="006C66CA">
        <w:rPr>
          <w:rFonts w:cs="Arial"/>
          <w:spacing w:val="-14"/>
          <w:rPrChange w:id="7297" w:author="Harry Shamoon" w:date="2015-03-05T19:28:00Z">
            <w:rPr>
              <w:spacing w:val="-14"/>
            </w:rPr>
          </w:rPrChange>
        </w:rPr>
        <w:t xml:space="preserve"> </w:t>
      </w:r>
      <w:r w:rsidRPr="006C66CA">
        <w:rPr>
          <w:rFonts w:cs="Arial"/>
          <w:rPrChange w:id="7298" w:author="Harry Shamoon" w:date="2015-03-05T19:28:00Z">
            <w:rPr/>
          </w:rPrChange>
        </w:rPr>
        <w:t>L.</w:t>
      </w:r>
      <w:r w:rsidRPr="006C66CA">
        <w:rPr>
          <w:rFonts w:cs="Arial"/>
          <w:spacing w:val="-14"/>
          <w:rPrChange w:id="7299" w:author="Harry Shamoon" w:date="2015-03-05T19:28:00Z">
            <w:rPr>
              <w:spacing w:val="-14"/>
            </w:rPr>
          </w:rPrChange>
        </w:rPr>
        <w:t xml:space="preserve"> </w:t>
      </w:r>
      <w:proofErr w:type="spellStart"/>
      <w:r w:rsidRPr="006C66CA">
        <w:rPr>
          <w:rFonts w:cs="Arial"/>
          <w:rPrChange w:id="7300" w:author="Harry Shamoon" w:date="2015-03-05T19:28:00Z">
            <w:rPr/>
          </w:rPrChange>
        </w:rPr>
        <w:t>Kinmonth</w:t>
      </w:r>
      <w:proofErr w:type="spellEnd"/>
      <w:r w:rsidRPr="006C66CA">
        <w:rPr>
          <w:rFonts w:cs="Arial"/>
          <w:rPrChange w:id="7301" w:author="Harry Shamoon" w:date="2015-03-05T19:28:00Z">
            <w:rPr/>
          </w:rPrChange>
        </w:rPr>
        <w:t>,</w:t>
      </w:r>
      <w:r w:rsidRPr="006C66CA">
        <w:rPr>
          <w:rFonts w:cs="Arial"/>
          <w:spacing w:val="-13"/>
          <w:rPrChange w:id="7302" w:author="Harry Shamoon" w:date="2015-03-05T19:28:00Z">
            <w:rPr>
              <w:spacing w:val="-13"/>
            </w:rPr>
          </w:rPrChange>
        </w:rPr>
        <w:t xml:space="preserve"> </w:t>
      </w:r>
      <w:r w:rsidRPr="006C66CA">
        <w:rPr>
          <w:rFonts w:cs="Arial"/>
          <w:spacing w:val="-21"/>
          <w:rPrChange w:id="7303" w:author="Harry Shamoon" w:date="2015-03-05T19:28:00Z">
            <w:rPr>
              <w:spacing w:val="-21"/>
            </w:rPr>
          </w:rPrChange>
        </w:rPr>
        <w:t>P.</w:t>
      </w:r>
      <w:r w:rsidRPr="006C66CA">
        <w:rPr>
          <w:rFonts w:cs="Arial"/>
          <w:spacing w:val="-14"/>
          <w:rPrChange w:id="7304" w:author="Harry Shamoon" w:date="2015-03-05T19:28:00Z">
            <w:rPr>
              <w:spacing w:val="-14"/>
            </w:rPr>
          </w:rPrChange>
        </w:rPr>
        <w:t xml:space="preserve"> </w:t>
      </w:r>
      <w:proofErr w:type="spellStart"/>
      <w:r w:rsidRPr="006C66CA">
        <w:rPr>
          <w:rFonts w:cs="Arial"/>
          <w:rPrChange w:id="7305" w:author="Harry Shamoon" w:date="2015-03-05T19:28:00Z">
            <w:rPr/>
          </w:rPrChange>
        </w:rPr>
        <w:t>Sandercock</w:t>
      </w:r>
      <w:proofErr w:type="spellEnd"/>
      <w:r w:rsidRPr="006C66CA">
        <w:rPr>
          <w:rFonts w:cs="Arial"/>
          <w:rPrChange w:id="7306" w:author="Harry Shamoon" w:date="2015-03-05T19:28:00Z">
            <w:rPr/>
          </w:rPrChange>
        </w:rPr>
        <w:t>,</w:t>
      </w:r>
      <w:r w:rsidRPr="006C66CA">
        <w:rPr>
          <w:rFonts w:cs="Arial"/>
          <w:spacing w:val="-13"/>
          <w:rPrChange w:id="7307" w:author="Harry Shamoon" w:date="2015-03-05T19:28:00Z">
            <w:rPr>
              <w:spacing w:val="-13"/>
            </w:rPr>
          </w:rPrChange>
        </w:rPr>
        <w:t xml:space="preserve"> </w:t>
      </w:r>
      <w:r w:rsidRPr="006C66CA">
        <w:rPr>
          <w:rFonts w:cs="Arial"/>
          <w:spacing w:val="-9"/>
          <w:rPrChange w:id="7308" w:author="Harry Shamoon" w:date="2015-03-05T19:28:00Z">
            <w:rPr>
              <w:spacing w:val="-9"/>
            </w:rPr>
          </w:rPrChange>
        </w:rPr>
        <w:t>D.</w:t>
      </w:r>
      <w:r w:rsidRPr="006C66CA">
        <w:rPr>
          <w:rFonts w:cs="Arial"/>
          <w:spacing w:val="-14"/>
          <w:rPrChange w:id="7309" w:author="Harry Shamoon" w:date="2015-03-05T19:28:00Z">
            <w:rPr>
              <w:spacing w:val="-14"/>
            </w:rPr>
          </w:rPrChange>
        </w:rPr>
        <w:t xml:space="preserve"> </w:t>
      </w:r>
      <w:proofErr w:type="spellStart"/>
      <w:r w:rsidRPr="006C66CA">
        <w:rPr>
          <w:rFonts w:cs="Arial"/>
          <w:rPrChange w:id="7310" w:author="Harry Shamoon" w:date="2015-03-05T19:28:00Z">
            <w:rPr/>
          </w:rPrChange>
        </w:rPr>
        <w:t>Spiegelhalter</w:t>
      </w:r>
      <w:proofErr w:type="spellEnd"/>
      <w:r w:rsidRPr="006C66CA">
        <w:rPr>
          <w:rFonts w:cs="Arial"/>
          <w:rPrChange w:id="7311" w:author="Harry Shamoon" w:date="2015-03-05T19:28:00Z">
            <w:rPr/>
          </w:rPrChange>
        </w:rPr>
        <w:t>,</w:t>
      </w:r>
      <w:r w:rsidRPr="006C66CA">
        <w:rPr>
          <w:rFonts w:cs="Arial"/>
          <w:spacing w:val="-13"/>
          <w:rPrChange w:id="7312" w:author="Harry Shamoon" w:date="2015-03-05T19:28:00Z">
            <w:rPr>
              <w:spacing w:val="-13"/>
            </w:rPr>
          </w:rPrChange>
        </w:rPr>
        <w:t xml:space="preserve"> </w:t>
      </w:r>
      <w:r w:rsidRPr="006C66CA">
        <w:rPr>
          <w:rFonts w:cs="Arial"/>
          <w:rPrChange w:id="7313" w:author="Harry Shamoon" w:date="2015-03-05T19:28:00Z">
            <w:rPr/>
          </w:rPrChange>
        </w:rPr>
        <w:t>and</w:t>
      </w:r>
      <w:r w:rsidRPr="006C66CA">
        <w:rPr>
          <w:rFonts w:cs="Arial"/>
          <w:spacing w:val="-14"/>
          <w:rPrChange w:id="7314" w:author="Harry Shamoon" w:date="2015-03-05T19:28:00Z">
            <w:rPr>
              <w:spacing w:val="-14"/>
            </w:rPr>
          </w:rPrChange>
        </w:rPr>
        <w:t xml:space="preserve"> </w:t>
      </w:r>
      <w:r w:rsidRPr="006C66CA">
        <w:rPr>
          <w:rFonts w:cs="Arial"/>
          <w:spacing w:val="-21"/>
          <w:rPrChange w:id="7315" w:author="Harry Shamoon" w:date="2015-03-05T19:28:00Z">
            <w:rPr>
              <w:spacing w:val="-21"/>
            </w:rPr>
          </w:rPrChange>
        </w:rPr>
        <w:t>P.</w:t>
      </w:r>
      <w:r w:rsidRPr="006C66CA">
        <w:rPr>
          <w:rFonts w:cs="Arial"/>
          <w:spacing w:val="-14"/>
          <w:rPrChange w:id="7316" w:author="Harry Shamoon" w:date="2015-03-05T19:28:00Z">
            <w:rPr>
              <w:spacing w:val="-14"/>
            </w:rPr>
          </w:rPrChange>
        </w:rPr>
        <w:t xml:space="preserve"> </w:t>
      </w:r>
      <w:proofErr w:type="spellStart"/>
      <w:r w:rsidRPr="006C66CA">
        <w:rPr>
          <w:rFonts w:cs="Arial"/>
          <w:spacing w:val="-7"/>
          <w:rPrChange w:id="7317" w:author="Harry Shamoon" w:date="2015-03-05T19:28:00Z">
            <w:rPr>
              <w:spacing w:val="-7"/>
            </w:rPr>
          </w:rPrChange>
        </w:rPr>
        <w:t>Tyrer</w:t>
      </w:r>
      <w:proofErr w:type="spellEnd"/>
      <w:r w:rsidRPr="006C66CA">
        <w:rPr>
          <w:rFonts w:cs="Arial"/>
          <w:spacing w:val="-7"/>
          <w:rPrChange w:id="7318" w:author="Harry Shamoon" w:date="2015-03-05T19:28:00Z">
            <w:rPr>
              <w:spacing w:val="-7"/>
            </w:rPr>
          </w:rPrChange>
        </w:rPr>
        <w:t>.</w:t>
      </w:r>
      <w:r w:rsidRPr="006C66CA">
        <w:rPr>
          <w:rFonts w:cs="Arial"/>
          <w:spacing w:val="-1"/>
          <w:rPrChange w:id="7319" w:author="Harry Shamoon" w:date="2015-03-05T19:28:00Z">
            <w:rPr>
              <w:spacing w:val="-1"/>
            </w:rPr>
          </w:rPrChange>
        </w:rPr>
        <w:t xml:space="preserve"> </w:t>
      </w:r>
      <w:proofErr w:type="gramStart"/>
      <w:r w:rsidRPr="006C66CA">
        <w:rPr>
          <w:rFonts w:cs="Arial"/>
          <w:spacing w:val="-3"/>
          <w:rPrChange w:id="7320" w:author="Harry Shamoon" w:date="2015-03-05T19:28:00Z">
            <w:rPr>
              <w:spacing w:val="-3"/>
            </w:rPr>
          </w:rPrChange>
        </w:rPr>
        <w:t>Frame-</w:t>
      </w:r>
      <w:r w:rsidRPr="006C66CA">
        <w:rPr>
          <w:rFonts w:cs="Arial"/>
          <w:w w:val="99"/>
          <w:rPrChange w:id="7321" w:author="Harry Shamoon" w:date="2015-03-05T19:28:00Z">
            <w:rPr>
              <w:w w:val="99"/>
            </w:rPr>
          </w:rPrChange>
        </w:rPr>
        <w:t xml:space="preserve"> </w:t>
      </w:r>
      <w:r w:rsidRPr="006C66CA">
        <w:rPr>
          <w:rFonts w:cs="Arial"/>
          <w:rPrChange w:id="7322" w:author="Harry Shamoon" w:date="2015-03-05T19:28:00Z">
            <w:rPr/>
          </w:rPrChange>
        </w:rPr>
        <w:t xml:space="preserve">work </w:t>
      </w:r>
      <w:r w:rsidRPr="006C66CA">
        <w:rPr>
          <w:rFonts w:cs="Arial"/>
          <w:spacing w:val="-3"/>
          <w:rPrChange w:id="7323" w:author="Harry Shamoon" w:date="2015-03-05T19:28:00Z">
            <w:rPr>
              <w:spacing w:val="-3"/>
            </w:rPr>
          </w:rPrChange>
        </w:rPr>
        <w:t xml:space="preserve">for </w:t>
      </w:r>
      <w:r w:rsidRPr="006C66CA">
        <w:rPr>
          <w:rFonts w:cs="Arial"/>
          <w:rPrChange w:id="7324" w:author="Harry Shamoon" w:date="2015-03-05T19:28:00Z">
            <w:rPr/>
          </w:rPrChange>
        </w:rPr>
        <w:t>design and evaluation of complex interventions to improve health.</w:t>
      </w:r>
      <w:proofErr w:type="gramEnd"/>
      <w:r w:rsidRPr="006C66CA">
        <w:rPr>
          <w:rFonts w:cs="Arial"/>
          <w:rPrChange w:id="7325" w:author="Harry Shamoon" w:date="2015-03-05T19:28:00Z">
            <w:rPr/>
          </w:rPrChange>
        </w:rPr>
        <w:t xml:space="preserve"> </w:t>
      </w:r>
      <w:r w:rsidRPr="006C66CA">
        <w:rPr>
          <w:rFonts w:cs="Arial"/>
          <w:i/>
        </w:rPr>
        <w:t>BMJ</w:t>
      </w:r>
      <w:r w:rsidRPr="00FF4755">
        <w:rPr>
          <w:rFonts w:cs="Arial"/>
        </w:rPr>
        <w:t>, 321(7262)</w:t>
      </w:r>
      <w:proofErr w:type="gramStart"/>
      <w:r w:rsidRPr="00FF4755">
        <w:rPr>
          <w:rFonts w:cs="Arial"/>
        </w:rPr>
        <w:t>:694</w:t>
      </w:r>
      <w:proofErr w:type="gramEnd"/>
      <w:r w:rsidRPr="00FF4755">
        <w:rPr>
          <w:rFonts w:cs="Arial"/>
        </w:rPr>
        <w:t>–696,</w:t>
      </w:r>
      <w:r w:rsidRPr="008F496E">
        <w:rPr>
          <w:rFonts w:cs="Arial"/>
          <w:spacing w:val="-16"/>
        </w:rPr>
        <w:t xml:space="preserve"> </w:t>
      </w:r>
      <w:r w:rsidRPr="006C66CA">
        <w:rPr>
          <w:rFonts w:cs="Arial"/>
          <w:rPrChange w:id="7326" w:author="Harry Shamoon" w:date="2015-03-05T19:28:00Z">
            <w:rPr/>
          </w:rPrChange>
        </w:rPr>
        <w:t>Sep</w:t>
      </w:r>
      <w:r w:rsidRPr="006C66CA">
        <w:rPr>
          <w:rFonts w:cs="Arial"/>
          <w:w w:val="99"/>
          <w:rPrChange w:id="7327" w:author="Harry Shamoon" w:date="2015-03-05T19:28:00Z">
            <w:rPr>
              <w:w w:val="99"/>
            </w:rPr>
          </w:rPrChange>
        </w:rPr>
        <w:t xml:space="preserve"> </w:t>
      </w:r>
      <w:r w:rsidRPr="006C66CA">
        <w:rPr>
          <w:rFonts w:cs="Arial"/>
          <w:rPrChange w:id="7328" w:author="Harry Shamoon" w:date="2015-03-05T19:28:00Z">
            <w:rPr/>
          </w:rPrChange>
        </w:rPr>
        <w:t>2000. PMID:</w:t>
      </w:r>
      <w:r w:rsidRPr="006C66CA">
        <w:rPr>
          <w:rFonts w:cs="Arial"/>
          <w:spacing w:val="-21"/>
          <w:rPrChange w:id="7329" w:author="Harry Shamoon" w:date="2015-03-05T19:28:00Z">
            <w:rPr>
              <w:spacing w:val="-21"/>
            </w:rPr>
          </w:rPrChange>
        </w:rPr>
        <w:t xml:space="preserve"> </w:t>
      </w:r>
      <w:r w:rsidRPr="006C66CA">
        <w:rPr>
          <w:rFonts w:cs="Arial"/>
          <w:rPrChange w:id="7330" w:author="Harry Shamoon" w:date="2015-03-05T19:28:00Z">
            <w:rPr/>
          </w:rPrChange>
        </w:rPr>
        <w:t>10987780.</w:t>
      </w:r>
    </w:p>
    <w:p w14:paraId="07531313" w14:textId="77777777" w:rsidR="00F731E7" w:rsidRPr="006C66CA" w:rsidRDefault="00082CF3">
      <w:pPr>
        <w:pStyle w:val="BodyText"/>
        <w:spacing w:before="150"/>
        <w:ind w:right="118" w:hanging="473"/>
        <w:jc w:val="both"/>
        <w:rPr>
          <w:rFonts w:cs="Arial"/>
          <w:rPrChange w:id="7331" w:author="Harry Shamoon" w:date="2015-03-05T19:28:00Z">
            <w:rPr/>
          </w:rPrChange>
        </w:rPr>
        <w:pPrChange w:id="7332" w:author="Harry Shamoon" w:date="2015-03-05T19:42:00Z">
          <w:pPr>
            <w:pStyle w:val="BodyText"/>
            <w:spacing w:before="150" w:line="268" w:lineRule="auto"/>
            <w:ind w:right="118" w:hanging="473"/>
            <w:jc w:val="both"/>
          </w:pPr>
        </w:pPrChange>
      </w:pPr>
      <w:r w:rsidRPr="006C66CA">
        <w:rPr>
          <w:rFonts w:cs="Arial"/>
          <w:rPrChange w:id="7333" w:author="Harry Shamoon" w:date="2015-03-05T19:28:00Z">
            <w:rPr/>
          </w:rPrChange>
        </w:rPr>
        <w:t>[41]</w:t>
      </w:r>
      <w:r w:rsidRPr="006C66CA">
        <w:rPr>
          <w:rFonts w:cs="Arial"/>
          <w:spacing w:val="41"/>
          <w:rPrChange w:id="7334" w:author="Harry Shamoon" w:date="2015-03-05T19:28:00Z">
            <w:rPr>
              <w:spacing w:val="41"/>
            </w:rPr>
          </w:rPrChange>
        </w:rPr>
        <w:t xml:space="preserve"> </w:t>
      </w:r>
      <w:r w:rsidRPr="006C66CA">
        <w:rPr>
          <w:rFonts w:cs="Arial"/>
          <w:spacing w:val="-3"/>
          <w:rPrChange w:id="7335" w:author="Harry Shamoon" w:date="2015-03-05T19:28:00Z">
            <w:rPr>
              <w:spacing w:val="-3"/>
            </w:rPr>
          </w:rPrChange>
        </w:rPr>
        <w:t>B.</w:t>
      </w:r>
      <w:r w:rsidRPr="006C66CA">
        <w:rPr>
          <w:rFonts w:cs="Arial"/>
          <w:spacing w:val="42"/>
          <w:rPrChange w:id="7336" w:author="Harry Shamoon" w:date="2015-03-05T19:28:00Z">
            <w:rPr>
              <w:spacing w:val="42"/>
            </w:rPr>
          </w:rPrChange>
        </w:rPr>
        <w:t xml:space="preserve"> </w:t>
      </w:r>
      <w:r w:rsidRPr="006C66CA">
        <w:rPr>
          <w:rFonts w:cs="Arial"/>
          <w:spacing w:val="-3"/>
          <w:rPrChange w:id="7337" w:author="Harry Shamoon" w:date="2015-03-05T19:28:00Z">
            <w:rPr>
              <w:spacing w:val="-3"/>
            </w:rPr>
          </w:rPrChange>
        </w:rPr>
        <w:t>S.</w:t>
      </w:r>
      <w:r w:rsidRPr="006C66CA">
        <w:rPr>
          <w:rFonts w:cs="Arial"/>
          <w:spacing w:val="42"/>
          <w:rPrChange w:id="7338" w:author="Harry Shamoon" w:date="2015-03-05T19:28:00Z">
            <w:rPr>
              <w:spacing w:val="42"/>
            </w:rPr>
          </w:rPrChange>
        </w:rPr>
        <w:t xml:space="preserve"> </w:t>
      </w:r>
      <w:proofErr w:type="spellStart"/>
      <w:r w:rsidRPr="006C66CA">
        <w:rPr>
          <w:rFonts w:cs="Arial"/>
          <w:rPrChange w:id="7339" w:author="Harry Shamoon" w:date="2015-03-05T19:28:00Z">
            <w:rPr/>
          </w:rPrChange>
        </w:rPr>
        <w:t>Mittman</w:t>
      </w:r>
      <w:proofErr w:type="spellEnd"/>
      <w:r w:rsidRPr="006C66CA">
        <w:rPr>
          <w:rFonts w:cs="Arial"/>
          <w:rPrChange w:id="7340" w:author="Harry Shamoon" w:date="2015-03-05T19:28:00Z">
            <w:rPr/>
          </w:rPrChange>
        </w:rPr>
        <w:t>.</w:t>
      </w:r>
      <w:r w:rsidRPr="006C66CA">
        <w:rPr>
          <w:rFonts w:cs="Arial"/>
          <w:spacing w:val="34"/>
          <w:rPrChange w:id="7341" w:author="Harry Shamoon" w:date="2015-03-05T19:28:00Z">
            <w:rPr>
              <w:spacing w:val="34"/>
            </w:rPr>
          </w:rPrChange>
        </w:rPr>
        <w:t xml:space="preserve"> </w:t>
      </w:r>
      <w:r w:rsidRPr="006C66CA">
        <w:rPr>
          <w:rFonts w:cs="Arial"/>
          <w:rPrChange w:id="7342" w:author="Harry Shamoon" w:date="2015-03-05T19:28:00Z">
            <w:rPr/>
          </w:rPrChange>
        </w:rPr>
        <w:t>Creating</w:t>
      </w:r>
      <w:r w:rsidRPr="006C66CA">
        <w:rPr>
          <w:rFonts w:cs="Arial"/>
          <w:spacing w:val="42"/>
          <w:rPrChange w:id="7343" w:author="Harry Shamoon" w:date="2015-03-05T19:28:00Z">
            <w:rPr>
              <w:spacing w:val="42"/>
            </w:rPr>
          </w:rPrChange>
        </w:rPr>
        <w:t xml:space="preserve"> </w:t>
      </w:r>
      <w:r w:rsidRPr="006C66CA">
        <w:rPr>
          <w:rFonts w:cs="Arial"/>
          <w:rPrChange w:id="7344" w:author="Harry Shamoon" w:date="2015-03-05T19:28:00Z">
            <w:rPr/>
          </w:rPrChange>
        </w:rPr>
        <w:t>the</w:t>
      </w:r>
      <w:r w:rsidRPr="006C66CA">
        <w:rPr>
          <w:rFonts w:cs="Arial"/>
          <w:spacing w:val="42"/>
          <w:rPrChange w:id="7345" w:author="Harry Shamoon" w:date="2015-03-05T19:28:00Z">
            <w:rPr>
              <w:spacing w:val="42"/>
            </w:rPr>
          </w:rPrChange>
        </w:rPr>
        <w:t xml:space="preserve"> </w:t>
      </w:r>
      <w:r w:rsidRPr="006C66CA">
        <w:rPr>
          <w:rFonts w:cs="Arial"/>
          <w:rPrChange w:id="7346" w:author="Harry Shamoon" w:date="2015-03-05T19:28:00Z">
            <w:rPr/>
          </w:rPrChange>
        </w:rPr>
        <w:t>evidence</w:t>
      </w:r>
      <w:r w:rsidRPr="006C66CA">
        <w:rPr>
          <w:rFonts w:cs="Arial"/>
          <w:spacing w:val="42"/>
          <w:rPrChange w:id="7347" w:author="Harry Shamoon" w:date="2015-03-05T19:28:00Z">
            <w:rPr>
              <w:spacing w:val="42"/>
            </w:rPr>
          </w:rPrChange>
        </w:rPr>
        <w:t xml:space="preserve"> </w:t>
      </w:r>
      <w:r w:rsidRPr="006C66CA">
        <w:rPr>
          <w:rFonts w:cs="Arial"/>
          <w:rPrChange w:id="7348" w:author="Harry Shamoon" w:date="2015-03-05T19:28:00Z">
            <w:rPr/>
          </w:rPrChange>
        </w:rPr>
        <w:t>base</w:t>
      </w:r>
      <w:r w:rsidRPr="006C66CA">
        <w:rPr>
          <w:rFonts w:cs="Arial"/>
          <w:spacing w:val="42"/>
          <w:rPrChange w:id="7349" w:author="Harry Shamoon" w:date="2015-03-05T19:28:00Z">
            <w:rPr>
              <w:spacing w:val="42"/>
            </w:rPr>
          </w:rPrChange>
        </w:rPr>
        <w:t xml:space="preserve"> </w:t>
      </w:r>
      <w:r w:rsidRPr="006C66CA">
        <w:rPr>
          <w:rFonts w:cs="Arial"/>
          <w:spacing w:val="-3"/>
          <w:rPrChange w:id="7350" w:author="Harry Shamoon" w:date="2015-03-05T19:28:00Z">
            <w:rPr>
              <w:spacing w:val="-3"/>
            </w:rPr>
          </w:rPrChange>
        </w:rPr>
        <w:t>for</w:t>
      </w:r>
      <w:r w:rsidRPr="006C66CA">
        <w:rPr>
          <w:rFonts w:cs="Arial"/>
          <w:spacing w:val="42"/>
          <w:rPrChange w:id="7351" w:author="Harry Shamoon" w:date="2015-03-05T19:28:00Z">
            <w:rPr>
              <w:spacing w:val="42"/>
            </w:rPr>
          </w:rPrChange>
        </w:rPr>
        <w:t xml:space="preserve"> </w:t>
      </w:r>
      <w:r w:rsidRPr="006C66CA">
        <w:rPr>
          <w:rFonts w:cs="Arial"/>
          <w:rPrChange w:id="7352" w:author="Harry Shamoon" w:date="2015-03-05T19:28:00Z">
            <w:rPr/>
          </w:rPrChange>
        </w:rPr>
        <w:t>quality</w:t>
      </w:r>
      <w:r w:rsidRPr="006C66CA">
        <w:rPr>
          <w:rFonts w:cs="Arial"/>
          <w:spacing w:val="42"/>
          <w:rPrChange w:id="7353" w:author="Harry Shamoon" w:date="2015-03-05T19:28:00Z">
            <w:rPr>
              <w:spacing w:val="42"/>
            </w:rPr>
          </w:rPrChange>
        </w:rPr>
        <w:t xml:space="preserve"> </w:t>
      </w:r>
      <w:r w:rsidRPr="006C66CA">
        <w:rPr>
          <w:rFonts w:cs="Arial"/>
          <w:rPrChange w:id="7354" w:author="Harry Shamoon" w:date="2015-03-05T19:28:00Z">
            <w:rPr/>
          </w:rPrChange>
        </w:rPr>
        <w:t>improvement</w:t>
      </w:r>
      <w:r w:rsidRPr="006C66CA">
        <w:rPr>
          <w:rFonts w:cs="Arial"/>
          <w:spacing w:val="42"/>
          <w:rPrChange w:id="7355" w:author="Harry Shamoon" w:date="2015-03-05T19:28:00Z">
            <w:rPr>
              <w:spacing w:val="42"/>
            </w:rPr>
          </w:rPrChange>
        </w:rPr>
        <w:t xml:space="preserve"> </w:t>
      </w:r>
      <w:proofErr w:type="spellStart"/>
      <w:r w:rsidRPr="006C66CA">
        <w:rPr>
          <w:rFonts w:cs="Arial"/>
          <w:rPrChange w:id="7356" w:author="Harry Shamoon" w:date="2015-03-05T19:28:00Z">
            <w:rPr/>
          </w:rPrChange>
        </w:rPr>
        <w:t>collaboratives</w:t>
      </w:r>
      <w:proofErr w:type="spellEnd"/>
      <w:r w:rsidRPr="006C66CA">
        <w:rPr>
          <w:rFonts w:cs="Arial"/>
          <w:rPrChange w:id="7357" w:author="Harry Shamoon" w:date="2015-03-05T19:28:00Z">
            <w:rPr/>
          </w:rPrChange>
        </w:rPr>
        <w:t>.</w:t>
      </w:r>
      <w:r w:rsidRPr="006C66CA">
        <w:rPr>
          <w:rFonts w:cs="Arial"/>
          <w:spacing w:val="34"/>
          <w:rPrChange w:id="7358" w:author="Harry Shamoon" w:date="2015-03-05T19:28:00Z">
            <w:rPr>
              <w:spacing w:val="34"/>
            </w:rPr>
          </w:rPrChange>
        </w:rPr>
        <w:t xml:space="preserve"> </w:t>
      </w:r>
      <w:r w:rsidRPr="006C66CA">
        <w:rPr>
          <w:rFonts w:cs="Arial"/>
          <w:i/>
        </w:rPr>
        <w:t>Ann</w:t>
      </w:r>
      <w:r w:rsidRPr="006C66CA">
        <w:rPr>
          <w:rFonts w:cs="Arial"/>
          <w:i/>
          <w:spacing w:val="42"/>
        </w:rPr>
        <w:t xml:space="preserve"> </w:t>
      </w:r>
      <w:r w:rsidRPr="006C66CA">
        <w:rPr>
          <w:rFonts w:cs="Arial"/>
          <w:i/>
        </w:rPr>
        <w:t>Intern</w:t>
      </w:r>
      <w:r w:rsidRPr="006C66CA">
        <w:rPr>
          <w:rFonts w:cs="Arial"/>
          <w:i/>
          <w:spacing w:val="42"/>
        </w:rPr>
        <w:t xml:space="preserve"> </w:t>
      </w:r>
      <w:r w:rsidRPr="006C66CA">
        <w:rPr>
          <w:rFonts w:cs="Arial"/>
          <w:i/>
        </w:rPr>
        <w:t>Med</w:t>
      </w:r>
      <w:r w:rsidRPr="00FF4755">
        <w:rPr>
          <w:rFonts w:cs="Arial"/>
        </w:rPr>
        <w:t>,</w:t>
      </w:r>
      <w:r w:rsidRPr="008F496E">
        <w:rPr>
          <w:rFonts w:cs="Arial"/>
          <w:w w:val="99"/>
        </w:rPr>
        <w:t xml:space="preserve"> </w:t>
      </w:r>
      <w:r w:rsidRPr="006C66CA">
        <w:rPr>
          <w:rFonts w:cs="Arial"/>
          <w:rPrChange w:id="7359" w:author="Harry Shamoon" w:date="2015-03-05T19:28:00Z">
            <w:rPr/>
          </w:rPrChange>
        </w:rPr>
        <w:t>140(11)</w:t>
      </w:r>
      <w:proofErr w:type="gramStart"/>
      <w:r w:rsidRPr="006C66CA">
        <w:rPr>
          <w:rFonts w:cs="Arial"/>
          <w:rPrChange w:id="7360" w:author="Harry Shamoon" w:date="2015-03-05T19:28:00Z">
            <w:rPr/>
          </w:rPrChange>
        </w:rPr>
        <w:t>:897</w:t>
      </w:r>
      <w:proofErr w:type="gramEnd"/>
      <w:r w:rsidRPr="006C66CA">
        <w:rPr>
          <w:rFonts w:cs="Arial"/>
          <w:rPrChange w:id="7361" w:author="Harry Shamoon" w:date="2015-03-05T19:28:00Z">
            <w:rPr/>
          </w:rPrChange>
        </w:rPr>
        <w:t>–901,</w:t>
      </w:r>
      <w:r w:rsidRPr="006C66CA">
        <w:rPr>
          <w:rFonts w:cs="Arial"/>
          <w:spacing w:val="-12"/>
          <w:rPrChange w:id="7362" w:author="Harry Shamoon" w:date="2015-03-05T19:28:00Z">
            <w:rPr>
              <w:spacing w:val="-12"/>
            </w:rPr>
          </w:rPrChange>
        </w:rPr>
        <w:t xml:space="preserve"> </w:t>
      </w:r>
      <w:r w:rsidRPr="006C66CA">
        <w:rPr>
          <w:rFonts w:cs="Arial"/>
          <w:rPrChange w:id="7363" w:author="Harry Shamoon" w:date="2015-03-05T19:28:00Z">
            <w:rPr/>
          </w:rPrChange>
        </w:rPr>
        <w:t>Jun</w:t>
      </w:r>
      <w:r w:rsidRPr="006C66CA">
        <w:rPr>
          <w:rFonts w:cs="Arial"/>
          <w:spacing w:val="-12"/>
          <w:rPrChange w:id="7364" w:author="Harry Shamoon" w:date="2015-03-05T19:28:00Z">
            <w:rPr>
              <w:spacing w:val="-12"/>
            </w:rPr>
          </w:rPrChange>
        </w:rPr>
        <w:t xml:space="preserve"> </w:t>
      </w:r>
      <w:r w:rsidRPr="006C66CA">
        <w:rPr>
          <w:rFonts w:cs="Arial"/>
          <w:rPrChange w:id="7365" w:author="Harry Shamoon" w:date="2015-03-05T19:28:00Z">
            <w:rPr/>
          </w:rPrChange>
        </w:rPr>
        <w:t>2004.</w:t>
      </w:r>
      <w:r w:rsidRPr="006C66CA">
        <w:rPr>
          <w:rFonts w:cs="Arial"/>
          <w:spacing w:val="-12"/>
          <w:rPrChange w:id="7366" w:author="Harry Shamoon" w:date="2015-03-05T19:28:00Z">
            <w:rPr>
              <w:spacing w:val="-12"/>
            </w:rPr>
          </w:rPrChange>
        </w:rPr>
        <w:t xml:space="preserve"> </w:t>
      </w:r>
      <w:r w:rsidRPr="006C66CA">
        <w:rPr>
          <w:rFonts w:cs="Arial"/>
          <w:rPrChange w:id="7367" w:author="Harry Shamoon" w:date="2015-03-05T19:28:00Z">
            <w:rPr/>
          </w:rPrChange>
        </w:rPr>
        <w:t>PMID:</w:t>
      </w:r>
      <w:r w:rsidRPr="006C66CA">
        <w:rPr>
          <w:rFonts w:cs="Arial"/>
          <w:spacing w:val="-12"/>
          <w:rPrChange w:id="7368" w:author="Harry Shamoon" w:date="2015-03-05T19:28:00Z">
            <w:rPr>
              <w:spacing w:val="-12"/>
            </w:rPr>
          </w:rPrChange>
        </w:rPr>
        <w:t xml:space="preserve"> </w:t>
      </w:r>
      <w:r w:rsidRPr="006C66CA">
        <w:rPr>
          <w:rFonts w:cs="Arial"/>
          <w:rPrChange w:id="7369" w:author="Harry Shamoon" w:date="2015-03-05T19:28:00Z">
            <w:rPr/>
          </w:rPrChange>
        </w:rPr>
        <w:t>15172904.</w:t>
      </w:r>
    </w:p>
    <w:p w14:paraId="190F7B19" w14:textId="77777777" w:rsidR="00F731E7" w:rsidRPr="006C66CA" w:rsidRDefault="00082CF3">
      <w:pPr>
        <w:pStyle w:val="BodyText"/>
        <w:spacing w:before="150"/>
        <w:ind w:right="119" w:hanging="473"/>
        <w:jc w:val="both"/>
        <w:rPr>
          <w:rFonts w:cs="Arial"/>
          <w:rPrChange w:id="7370" w:author="Harry Shamoon" w:date="2015-03-05T19:28:00Z">
            <w:rPr/>
          </w:rPrChange>
        </w:rPr>
        <w:pPrChange w:id="7371" w:author="Harry Shamoon" w:date="2015-03-05T19:42:00Z">
          <w:pPr>
            <w:pStyle w:val="BodyText"/>
            <w:spacing w:before="150" w:line="268" w:lineRule="auto"/>
            <w:ind w:right="119" w:hanging="473"/>
            <w:jc w:val="both"/>
          </w:pPr>
        </w:pPrChange>
      </w:pPr>
      <w:r w:rsidRPr="006C66CA">
        <w:rPr>
          <w:rFonts w:cs="Arial"/>
          <w:rPrChange w:id="7372" w:author="Harry Shamoon" w:date="2015-03-05T19:28:00Z">
            <w:rPr/>
          </w:rPrChange>
        </w:rPr>
        <w:t xml:space="preserve">[42] R. E. Glasgow and K. M. Emmons. How can we increase translation of research into practice? </w:t>
      </w:r>
      <w:r w:rsidRPr="006C66CA">
        <w:rPr>
          <w:rFonts w:cs="Arial"/>
          <w:spacing w:val="-6"/>
          <w:rPrChange w:id="7373" w:author="Harry Shamoon" w:date="2015-03-05T19:28:00Z">
            <w:rPr>
              <w:spacing w:val="-6"/>
            </w:rPr>
          </w:rPrChange>
        </w:rPr>
        <w:t>Types</w:t>
      </w:r>
      <w:r w:rsidRPr="006C66CA">
        <w:rPr>
          <w:rFonts w:cs="Arial"/>
          <w:spacing w:val="32"/>
          <w:rPrChange w:id="7374" w:author="Harry Shamoon" w:date="2015-03-05T19:28:00Z">
            <w:rPr>
              <w:spacing w:val="32"/>
            </w:rPr>
          </w:rPrChange>
        </w:rPr>
        <w:t xml:space="preserve"> </w:t>
      </w:r>
      <w:r w:rsidRPr="006C66CA">
        <w:rPr>
          <w:rFonts w:cs="Arial"/>
          <w:rPrChange w:id="7375" w:author="Harry Shamoon" w:date="2015-03-05T19:28:00Z">
            <w:rPr/>
          </w:rPrChange>
        </w:rPr>
        <w:t>of</w:t>
      </w:r>
      <w:r w:rsidRPr="006C66CA">
        <w:rPr>
          <w:rFonts w:cs="Arial"/>
          <w:w w:val="99"/>
          <w:rPrChange w:id="7376" w:author="Harry Shamoon" w:date="2015-03-05T19:28:00Z">
            <w:rPr>
              <w:w w:val="99"/>
            </w:rPr>
          </w:rPrChange>
        </w:rPr>
        <w:t xml:space="preserve"> </w:t>
      </w:r>
      <w:r w:rsidRPr="006C66CA">
        <w:rPr>
          <w:rFonts w:cs="Arial"/>
          <w:rPrChange w:id="7377" w:author="Harry Shamoon" w:date="2015-03-05T19:28:00Z">
            <w:rPr/>
          </w:rPrChange>
        </w:rPr>
        <w:t>evidence</w:t>
      </w:r>
      <w:r w:rsidRPr="006C66CA">
        <w:rPr>
          <w:rFonts w:cs="Arial"/>
          <w:spacing w:val="-9"/>
          <w:rPrChange w:id="7378" w:author="Harry Shamoon" w:date="2015-03-05T19:28:00Z">
            <w:rPr>
              <w:spacing w:val="-9"/>
            </w:rPr>
          </w:rPrChange>
        </w:rPr>
        <w:t xml:space="preserve"> </w:t>
      </w:r>
      <w:r w:rsidRPr="006C66CA">
        <w:rPr>
          <w:rFonts w:cs="Arial"/>
          <w:rPrChange w:id="7379" w:author="Harry Shamoon" w:date="2015-03-05T19:28:00Z">
            <w:rPr/>
          </w:rPrChange>
        </w:rPr>
        <w:t>needed.</w:t>
      </w:r>
      <w:r w:rsidRPr="006C66CA">
        <w:rPr>
          <w:rFonts w:cs="Arial"/>
          <w:spacing w:val="11"/>
          <w:rPrChange w:id="7380" w:author="Harry Shamoon" w:date="2015-03-05T19:28:00Z">
            <w:rPr>
              <w:spacing w:val="11"/>
            </w:rPr>
          </w:rPrChange>
        </w:rPr>
        <w:t xml:space="preserve"> </w:t>
      </w:r>
      <w:proofErr w:type="spellStart"/>
      <w:proofErr w:type="gramStart"/>
      <w:r w:rsidRPr="006C66CA">
        <w:rPr>
          <w:rFonts w:cs="Arial"/>
          <w:i/>
        </w:rPr>
        <w:t>Annu</w:t>
      </w:r>
      <w:proofErr w:type="spellEnd"/>
      <w:r w:rsidRPr="006C66CA">
        <w:rPr>
          <w:rFonts w:cs="Arial"/>
          <w:i/>
          <w:spacing w:val="-9"/>
        </w:rPr>
        <w:t xml:space="preserve"> </w:t>
      </w:r>
      <w:r w:rsidRPr="006C66CA">
        <w:rPr>
          <w:rFonts w:cs="Arial"/>
          <w:i/>
          <w:spacing w:val="-3"/>
        </w:rPr>
        <w:t>Rev</w:t>
      </w:r>
      <w:r w:rsidRPr="006C66CA">
        <w:rPr>
          <w:rFonts w:cs="Arial"/>
          <w:i/>
          <w:spacing w:val="-9"/>
        </w:rPr>
        <w:t xml:space="preserve"> </w:t>
      </w:r>
      <w:r w:rsidRPr="006C66CA">
        <w:rPr>
          <w:rFonts w:cs="Arial"/>
          <w:i/>
        </w:rPr>
        <w:t>Public</w:t>
      </w:r>
      <w:r w:rsidRPr="006C66CA">
        <w:rPr>
          <w:rFonts w:cs="Arial"/>
          <w:i/>
          <w:spacing w:val="-9"/>
        </w:rPr>
        <w:t xml:space="preserve"> </w:t>
      </w:r>
      <w:r w:rsidRPr="006C66CA">
        <w:rPr>
          <w:rFonts w:cs="Arial"/>
          <w:i/>
        </w:rPr>
        <w:t>Health</w:t>
      </w:r>
      <w:r w:rsidRPr="00FF4755">
        <w:rPr>
          <w:rFonts w:cs="Arial"/>
        </w:rPr>
        <w:t>,</w:t>
      </w:r>
      <w:r w:rsidRPr="008F496E">
        <w:rPr>
          <w:rFonts w:cs="Arial"/>
          <w:spacing w:val="-9"/>
        </w:rPr>
        <w:t xml:space="preserve"> </w:t>
      </w:r>
      <w:r w:rsidRPr="006C66CA">
        <w:rPr>
          <w:rFonts w:cs="Arial"/>
          <w:rPrChange w:id="7381" w:author="Harry Shamoon" w:date="2015-03-05T19:28:00Z">
            <w:rPr/>
          </w:rPrChange>
        </w:rPr>
        <w:t>28:413–433,</w:t>
      </w:r>
      <w:r w:rsidRPr="006C66CA">
        <w:rPr>
          <w:rFonts w:cs="Arial"/>
          <w:spacing w:val="-9"/>
          <w:rPrChange w:id="7382" w:author="Harry Shamoon" w:date="2015-03-05T19:28:00Z">
            <w:rPr>
              <w:spacing w:val="-9"/>
            </w:rPr>
          </w:rPrChange>
        </w:rPr>
        <w:t xml:space="preserve"> </w:t>
      </w:r>
      <w:r w:rsidRPr="006C66CA">
        <w:rPr>
          <w:rFonts w:cs="Arial"/>
          <w:rPrChange w:id="7383" w:author="Harry Shamoon" w:date="2015-03-05T19:28:00Z">
            <w:rPr/>
          </w:rPrChange>
        </w:rPr>
        <w:t>2007.</w:t>
      </w:r>
      <w:proofErr w:type="gramEnd"/>
      <w:r w:rsidRPr="006C66CA">
        <w:rPr>
          <w:rFonts w:cs="Arial"/>
          <w:spacing w:val="-9"/>
          <w:rPrChange w:id="7384" w:author="Harry Shamoon" w:date="2015-03-05T19:28:00Z">
            <w:rPr>
              <w:spacing w:val="-9"/>
            </w:rPr>
          </w:rPrChange>
        </w:rPr>
        <w:t xml:space="preserve"> </w:t>
      </w:r>
      <w:r w:rsidRPr="006C66CA">
        <w:rPr>
          <w:rFonts w:cs="Arial"/>
          <w:rPrChange w:id="7385" w:author="Harry Shamoon" w:date="2015-03-05T19:28:00Z">
            <w:rPr/>
          </w:rPrChange>
        </w:rPr>
        <w:t>PMID:</w:t>
      </w:r>
      <w:r w:rsidRPr="006C66CA">
        <w:rPr>
          <w:rFonts w:cs="Arial"/>
          <w:spacing w:val="-9"/>
          <w:rPrChange w:id="7386" w:author="Harry Shamoon" w:date="2015-03-05T19:28:00Z">
            <w:rPr>
              <w:spacing w:val="-9"/>
            </w:rPr>
          </w:rPrChange>
        </w:rPr>
        <w:t xml:space="preserve"> </w:t>
      </w:r>
      <w:r w:rsidRPr="006C66CA">
        <w:rPr>
          <w:rFonts w:cs="Arial"/>
          <w:rPrChange w:id="7387" w:author="Harry Shamoon" w:date="2015-03-05T19:28:00Z">
            <w:rPr/>
          </w:rPrChange>
        </w:rPr>
        <w:t>17150029.</w:t>
      </w:r>
    </w:p>
    <w:p w14:paraId="01F23498" w14:textId="77777777" w:rsidR="00F731E7" w:rsidRPr="006C66CA" w:rsidRDefault="00082CF3">
      <w:pPr>
        <w:pStyle w:val="BodyText"/>
        <w:spacing w:before="150"/>
        <w:ind w:right="119" w:hanging="473"/>
        <w:jc w:val="both"/>
        <w:rPr>
          <w:rFonts w:cs="Arial"/>
          <w:rPrChange w:id="7388" w:author="Harry Shamoon" w:date="2015-03-05T19:28:00Z">
            <w:rPr/>
          </w:rPrChange>
        </w:rPr>
        <w:pPrChange w:id="7389" w:author="Harry Shamoon" w:date="2015-03-05T19:42:00Z">
          <w:pPr>
            <w:pStyle w:val="BodyText"/>
            <w:spacing w:before="150" w:line="268" w:lineRule="auto"/>
            <w:ind w:right="119" w:hanging="473"/>
            <w:jc w:val="both"/>
          </w:pPr>
        </w:pPrChange>
      </w:pPr>
      <w:r w:rsidRPr="006C66CA">
        <w:rPr>
          <w:rFonts w:cs="Arial"/>
          <w:rPrChange w:id="7390" w:author="Harry Shamoon" w:date="2015-03-05T19:28:00Z">
            <w:rPr/>
          </w:rPrChange>
        </w:rPr>
        <w:t>[43]</w:t>
      </w:r>
      <w:r w:rsidRPr="006C66CA">
        <w:rPr>
          <w:rFonts w:cs="Arial"/>
          <w:spacing w:val="41"/>
          <w:rPrChange w:id="7391" w:author="Harry Shamoon" w:date="2015-03-05T19:28:00Z">
            <w:rPr>
              <w:spacing w:val="41"/>
            </w:rPr>
          </w:rPrChange>
        </w:rPr>
        <w:t xml:space="preserve"> </w:t>
      </w:r>
      <w:r w:rsidRPr="006C66CA">
        <w:rPr>
          <w:rFonts w:cs="Arial"/>
          <w:spacing w:val="-21"/>
          <w:rPrChange w:id="7392" w:author="Harry Shamoon" w:date="2015-03-05T19:28:00Z">
            <w:rPr>
              <w:spacing w:val="-21"/>
            </w:rPr>
          </w:rPrChange>
        </w:rPr>
        <w:t>P.</w:t>
      </w:r>
      <w:r w:rsidRPr="006C66CA">
        <w:rPr>
          <w:rFonts w:cs="Arial"/>
          <w:spacing w:val="13"/>
          <w:rPrChange w:id="7393" w:author="Harry Shamoon" w:date="2015-03-05T19:28:00Z">
            <w:rPr>
              <w:spacing w:val="13"/>
            </w:rPr>
          </w:rPrChange>
        </w:rPr>
        <w:t xml:space="preserve"> </w:t>
      </w:r>
      <w:r w:rsidRPr="006C66CA">
        <w:rPr>
          <w:rFonts w:cs="Arial"/>
          <w:spacing w:val="-5"/>
          <w:rPrChange w:id="7394" w:author="Harry Shamoon" w:date="2015-03-05T19:28:00Z">
            <w:rPr>
              <w:spacing w:val="-5"/>
            </w:rPr>
          </w:rPrChange>
        </w:rPr>
        <w:t>Selby,</w:t>
      </w:r>
      <w:r w:rsidRPr="006C66CA">
        <w:rPr>
          <w:rFonts w:cs="Arial"/>
          <w:spacing w:val="18"/>
          <w:rPrChange w:id="7395" w:author="Harry Shamoon" w:date="2015-03-05T19:28:00Z">
            <w:rPr>
              <w:spacing w:val="18"/>
            </w:rPr>
          </w:rPrChange>
        </w:rPr>
        <w:t xml:space="preserve"> </w:t>
      </w:r>
      <w:r w:rsidRPr="006C66CA">
        <w:rPr>
          <w:rFonts w:cs="Arial"/>
          <w:rPrChange w:id="7396" w:author="Harry Shamoon" w:date="2015-03-05T19:28:00Z">
            <w:rPr/>
          </w:rPrChange>
        </w:rPr>
        <w:t>G.</w:t>
      </w:r>
      <w:r w:rsidRPr="006C66CA">
        <w:rPr>
          <w:rFonts w:cs="Arial"/>
          <w:spacing w:val="13"/>
          <w:rPrChange w:id="7397" w:author="Harry Shamoon" w:date="2015-03-05T19:28:00Z">
            <w:rPr>
              <w:spacing w:val="13"/>
            </w:rPr>
          </w:rPrChange>
        </w:rPr>
        <w:t xml:space="preserve"> </w:t>
      </w:r>
      <w:proofErr w:type="spellStart"/>
      <w:r w:rsidRPr="006C66CA">
        <w:rPr>
          <w:rFonts w:cs="Arial"/>
          <w:spacing w:val="-4"/>
          <w:rPrChange w:id="7398" w:author="Harry Shamoon" w:date="2015-03-05T19:28:00Z">
            <w:rPr>
              <w:spacing w:val="-4"/>
            </w:rPr>
          </w:rPrChange>
        </w:rPr>
        <w:t>Brosky</w:t>
      </w:r>
      <w:proofErr w:type="spellEnd"/>
      <w:r w:rsidRPr="006C66CA">
        <w:rPr>
          <w:rFonts w:cs="Arial"/>
          <w:spacing w:val="-4"/>
          <w:rPrChange w:id="7399" w:author="Harry Shamoon" w:date="2015-03-05T19:28:00Z">
            <w:rPr>
              <w:spacing w:val="-4"/>
            </w:rPr>
          </w:rPrChange>
        </w:rPr>
        <w:t>,</w:t>
      </w:r>
      <w:r w:rsidRPr="006C66CA">
        <w:rPr>
          <w:rFonts w:cs="Arial"/>
          <w:spacing w:val="18"/>
          <w:rPrChange w:id="7400" w:author="Harry Shamoon" w:date="2015-03-05T19:28:00Z">
            <w:rPr>
              <w:spacing w:val="18"/>
            </w:rPr>
          </w:rPrChange>
        </w:rPr>
        <w:t xml:space="preserve"> </w:t>
      </w:r>
      <w:r w:rsidRPr="006C66CA">
        <w:rPr>
          <w:rFonts w:cs="Arial"/>
          <w:spacing w:val="-21"/>
          <w:rPrChange w:id="7401" w:author="Harry Shamoon" w:date="2015-03-05T19:28:00Z">
            <w:rPr>
              <w:spacing w:val="-21"/>
            </w:rPr>
          </w:rPrChange>
        </w:rPr>
        <w:t>P.</w:t>
      </w:r>
      <w:r w:rsidRPr="006C66CA">
        <w:rPr>
          <w:rFonts w:cs="Arial"/>
          <w:spacing w:val="14"/>
          <w:rPrChange w:id="7402" w:author="Harry Shamoon" w:date="2015-03-05T19:28:00Z">
            <w:rPr>
              <w:spacing w:val="14"/>
            </w:rPr>
          </w:rPrChange>
        </w:rPr>
        <w:t xml:space="preserve"> </w:t>
      </w:r>
      <w:r w:rsidRPr="006C66CA">
        <w:rPr>
          <w:rFonts w:cs="Arial"/>
          <w:rPrChange w:id="7403" w:author="Harry Shamoon" w:date="2015-03-05T19:28:00Z">
            <w:rPr/>
          </w:rPrChange>
        </w:rPr>
        <w:t>I.</w:t>
      </w:r>
      <w:r w:rsidRPr="006C66CA">
        <w:rPr>
          <w:rFonts w:cs="Arial"/>
          <w:spacing w:val="13"/>
          <w:rPrChange w:id="7404" w:author="Harry Shamoon" w:date="2015-03-05T19:28:00Z">
            <w:rPr>
              <w:spacing w:val="13"/>
            </w:rPr>
          </w:rPrChange>
        </w:rPr>
        <w:t xml:space="preserve"> </w:t>
      </w:r>
      <w:r w:rsidRPr="006C66CA">
        <w:rPr>
          <w:rFonts w:cs="Arial"/>
          <w:rPrChange w:id="7405" w:author="Harry Shamoon" w:date="2015-03-05T19:28:00Z">
            <w:rPr/>
          </w:rPrChange>
        </w:rPr>
        <w:t>Oh,</w:t>
      </w:r>
      <w:r w:rsidRPr="006C66CA">
        <w:rPr>
          <w:rFonts w:cs="Arial"/>
          <w:spacing w:val="18"/>
          <w:rPrChange w:id="7406" w:author="Harry Shamoon" w:date="2015-03-05T19:28:00Z">
            <w:rPr>
              <w:spacing w:val="18"/>
            </w:rPr>
          </w:rPrChange>
        </w:rPr>
        <w:t xml:space="preserve"> </w:t>
      </w:r>
      <w:r w:rsidRPr="006C66CA">
        <w:rPr>
          <w:rFonts w:cs="Arial"/>
          <w:spacing w:val="-15"/>
          <w:rPrChange w:id="7407" w:author="Harry Shamoon" w:date="2015-03-05T19:28:00Z">
            <w:rPr>
              <w:spacing w:val="-15"/>
            </w:rPr>
          </w:rPrChange>
        </w:rPr>
        <w:t>V.</w:t>
      </w:r>
      <w:r w:rsidRPr="006C66CA">
        <w:rPr>
          <w:rFonts w:cs="Arial"/>
          <w:spacing w:val="13"/>
          <w:rPrChange w:id="7408" w:author="Harry Shamoon" w:date="2015-03-05T19:28:00Z">
            <w:rPr>
              <w:spacing w:val="13"/>
            </w:rPr>
          </w:rPrChange>
        </w:rPr>
        <w:t xml:space="preserve"> </w:t>
      </w:r>
      <w:r w:rsidRPr="006C66CA">
        <w:rPr>
          <w:rFonts w:cs="Arial"/>
          <w:rPrChange w:id="7409" w:author="Harry Shamoon" w:date="2015-03-05T19:28:00Z">
            <w:rPr/>
          </w:rPrChange>
        </w:rPr>
        <w:t>Raymond,</w:t>
      </w:r>
      <w:r w:rsidRPr="006C66CA">
        <w:rPr>
          <w:rFonts w:cs="Arial"/>
          <w:spacing w:val="18"/>
          <w:rPrChange w:id="7410" w:author="Harry Shamoon" w:date="2015-03-05T19:28:00Z">
            <w:rPr>
              <w:spacing w:val="18"/>
            </w:rPr>
          </w:rPrChange>
        </w:rPr>
        <w:t xml:space="preserve"> </w:t>
      </w:r>
      <w:r w:rsidRPr="006C66CA">
        <w:rPr>
          <w:rFonts w:cs="Arial"/>
          <w:rPrChange w:id="7411" w:author="Harry Shamoon" w:date="2015-03-05T19:28:00Z">
            <w:rPr/>
          </w:rPrChange>
        </w:rPr>
        <w:t>and</w:t>
      </w:r>
      <w:r w:rsidRPr="006C66CA">
        <w:rPr>
          <w:rFonts w:cs="Arial"/>
          <w:spacing w:val="13"/>
          <w:rPrChange w:id="7412" w:author="Harry Shamoon" w:date="2015-03-05T19:28:00Z">
            <w:rPr>
              <w:spacing w:val="13"/>
            </w:rPr>
          </w:rPrChange>
        </w:rPr>
        <w:t xml:space="preserve"> </w:t>
      </w:r>
      <w:r w:rsidRPr="006C66CA">
        <w:rPr>
          <w:rFonts w:cs="Arial"/>
          <w:spacing w:val="-3"/>
          <w:rPrChange w:id="7413" w:author="Harry Shamoon" w:date="2015-03-05T19:28:00Z">
            <w:rPr>
              <w:spacing w:val="-3"/>
            </w:rPr>
          </w:rPrChange>
        </w:rPr>
        <w:t>S.</w:t>
      </w:r>
      <w:r w:rsidRPr="006C66CA">
        <w:rPr>
          <w:rFonts w:cs="Arial"/>
          <w:spacing w:val="14"/>
          <w:rPrChange w:id="7414" w:author="Harry Shamoon" w:date="2015-03-05T19:28:00Z">
            <w:rPr>
              <w:spacing w:val="14"/>
            </w:rPr>
          </w:rPrChange>
        </w:rPr>
        <w:t xml:space="preserve"> </w:t>
      </w:r>
      <w:r w:rsidRPr="006C66CA">
        <w:rPr>
          <w:rFonts w:cs="Arial"/>
          <w:rPrChange w:id="7415" w:author="Harry Shamoon" w:date="2015-03-05T19:28:00Z">
            <w:rPr/>
          </w:rPrChange>
        </w:rPr>
        <w:t>Ranger.</w:t>
      </w:r>
      <w:r w:rsidRPr="006C66CA">
        <w:rPr>
          <w:rFonts w:cs="Arial"/>
          <w:spacing w:val="12"/>
          <w:rPrChange w:id="7416" w:author="Harry Shamoon" w:date="2015-03-05T19:28:00Z">
            <w:rPr>
              <w:spacing w:val="12"/>
            </w:rPr>
          </w:rPrChange>
        </w:rPr>
        <w:t xml:space="preserve"> </w:t>
      </w:r>
      <w:r w:rsidRPr="006C66CA">
        <w:rPr>
          <w:rFonts w:cs="Arial"/>
          <w:rPrChange w:id="7417" w:author="Harry Shamoon" w:date="2015-03-05T19:28:00Z">
            <w:rPr/>
          </w:rPrChange>
        </w:rPr>
        <w:t>How</w:t>
      </w:r>
      <w:r w:rsidRPr="006C66CA">
        <w:rPr>
          <w:rFonts w:cs="Arial"/>
          <w:spacing w:val="13"/>
          <w:rPrChange w:id="7418" w:author="Harry Shamoon" w:date="2015-03-05T19:28:00Z">
            <w:rPr>
              <w:spacing w:val="13"/>
            </w:rPr>
          </w:rPrChange>
        </w:rPr>
        <w:t xml:space="preserve"> </w:t>
      </w:r>
      <w:r w:rsidRPr="006C66CA">
        <w:rPr>
          <w:rFonts w:cs="Arial"/>
          <w:rPrChange w:id="7419" w:author="Harry Shamoon" w:date="2015-03-05T19:28:00Z">
            <w:rPr/>
          </w:rPrChange>
        </w:rPr>
        <w:t>pragmatic</w:t>
      </w:r>
      <w:r w:rsidRPr="006C66CA">
        <w:rPr>
          <w:rFonts w:cs="Arial"/>
          <w:spacing w:val="14"/>
          <w:rPrChange w:id="7420" w:author="Harry Shamoon" w:date="2015-03-05T19:28:00Z">
            <w:rPr>
              <w:spacing w:val="14"/>
            </w:rPr>
          </w:rPrChange>
        </w:rPr>
        <w:t xml:space="preserve"> </w:t>
      </w:r>
      <w:r w:rsidRPr="006C66CA">
        <w:rPr>
          <w:rFonts w:cs="Arial"/>
          <w:rPrChange w:id="7421" w:author="Harry Shamoon" w:date="2015-03-05T19:28:00Z">
            <w:rPr/>
          </w:rPrChange>
        </w:rPr>
        <w:t>or</w:t>
      </w:r>
      <w:r w:rsidRPr="006C66CA">
        <w:rPr>
          <w:rFonts w:cs="Arial"/>
          <w:spacing w:val="13"/>
          <w:rPrChange w:id="7422" w:author="Harry Shamoon" w:date="2015-03-05T19:28:00Z">
            <w:rPr>
              <w:spacing w:val="13"/>
            </w:rPr>
          </w:rPrChange>
        </w:rPr>
        <w:t xml:space="preserve"> </w:t>
      </w:r>
      <w:r w:rsidRPr="006C66CA">
        <w:rPr>
          <w:rFonts w:cs="Arial"/>
          <w:rPrChange w:id="7423" w:author="Harry Shamoon" w:date="2015-03-05T19:28:00Z">
            <w:rPr/>
          </w:rPrChange>
        </w:rPr>
        <w:t>explanatory</w:t>
      </w:r>
      <w:r w:rsidRPr="006C66CA">
        <w:rPr>
          <w:rFonts w:cs="Arial"/>
          <w:spacing w:val="13"/>
          <w:rPrChange w:id="7424" w:author="Harry Shamoon" w:date="2015-03-05T19:28:00Z">
            <w:rPr>
              <w:spacing w:val="13"/>
            </w:rPr>
          </w:rPrChange>
        </w:rPr>
        <w:t xml:space="preserve"> </w:t>
      </w:r>
      <w:r w:rsidRPr="006C66CA">
        <w:rPr>
          <w:rFonts w:cs="Arial"/>
          <w:rPrChange w:id="7425" w:author="Harry Shamoon" w:date="2015-03-05T19:28:00Z">
            <w:rPr/>
          </w:rPrChange>
        </w:rPr>
        <w:t>is</w:t>
      </w:r>
      <w:r w:rsidRPr="006C66CA">
        <w:rPr>
          <w:rFonts w:cs="Arial"/>
          <w:spacing w:val="14"/>
          <w:rPrChange w:id="7426" w:author="Harry Shamoon" w:date="2015-03-05T19:28:00Z">
            <w:rPr>
              <w:spacing w:val="14"/>
            </w:rPr>
          </w:rPrChange>
        </w:rPr>
        <w:t xml:space="preserve"> </w:t>
      </w:r>
      <w:r w:rsidRPr="006C66CA">
        <w:rPr>
          <w:rFonts w:cs="Arial"/>
          <w:rPrChange w:id="7427" w:author="Harry Shamoon" w:date="2015-03-05T19:28:00Z">
            <w:rPr/>
          </w:rPrChange>
        </w:rPr>
        <w:t>the</w:t>
      </w:r>
      <w:r w:rsidRPr="006C66CA">
        <w:rPr>
          <w:rFonts w:cs="Arial"/>
          <w:spacing w:val="13"/>
          <w:rPrChange w:id="7428" w:author="Harry Shamoon" w:date="2015-03-05T19:28:00Z">
            <w:rPr>
              <w:spacing w:val="13"/>
            </w:rPr>
          </w:rPrChange>
        </w:rPr>
        <w:t xml:space="preserve"> </w:t>
      </w:r>
      <w:r w:rsidRPr="006C66CA">
        <w:rPr>
          <w:rFonts w:cs="Arial"/>
          <w:rPrChange w:id="7429" w:author="Harry Shamoon" w:date="2015-03-05T19:28:00Z">
            <w:rPr/>
          </w:rPrChange>
        </w:rPr>
        <w:t>random-</w:t>
      </w:r>
      <w:r w:rsidRPr="006C66CA">
        <w:rPr>
          <w:rFonts w:cs="Arial"/>
          <w:w w:val="99"/>
          <w:rPrChange w:id="7430" w:author="Harry Shamoon" w:date="2015-03-05T19:28:00Z">
            <w:rPr>
              <w:w w:val="99"/>
            </w:rPr>
          </w:rPrChange>
        </w:rPr>
        <w:t xml:space="preserve"> </w:t>
      </w:r>
      <w:proofErr w:type="spellStart"/>
      <w:r w:rsidRPr="006C66CA">
        <w:rPr>
          <w:rFonts w:cs="Arial"/>
          <w:rPrChange w:id="7431" w:author="Harry Shamoon" w:date="2015-03-05T19:28:00Z">
            <w:rPr/>
          </w:rPrChange>
        </w:rPr>
        <w:t>ized</w:t>
      </w:r>
      <w:proofErr w:type="spellEnd"/>
      <w:r w:rsidRPr="006C66CA">
        <w:rPr>
          <w:rFonts w:cs="Arial"/>
          <w:rPrChange w:id="7432" w:author="Harry Shamoon" w:date="2015-03-05T19:28:00Z">
            <w:rPr/>
          </w:rPrChange>
        </w:rPr>
        <w:t>, controlled trial? The application and enhancement of the PRECIS tool to the evaluation of a</w:t>
      </w:r>
      <w:r w:rsidRPr="006C66CA">
        <w:rPr>
          <w:rFonts w:cs="Arial"/>
          <w:spacing w:val="34"/>
          <w:rPrChange w:id="7433" w:author="Harry Shamoon" w:date="2015-03-05T19:28:00Z">
            <w:rPr>
              <w:spacing w:val="34"/>
            </w:rPr>
          </w:rPrChange>
        </w:rPr>
        <w:t xml:space="preserve"> </w:t>
      </w:r>
      <w:r w:rsidRPr="006C66CA">
        <w:rPr>
          <w:rFonts w:cs="Arial"/>
          <w:rPrChange w:id="7434" w:author="Harry Shamoon" w:date="2015-03-05T19:28:00Z">
            <w:rPr/>
          </w:rPrChange>
        </w:rPr>
        <w:t>smoking</w:t>
      </w:r>
      <w:r w:rsidRPr="006C66CA">
        <w:rPr>
          <w:rFonts w:cs="Arial"/>
          <w:w w:val="99"/>
          <w:rPrChange w:id="7435" w:author="Harry Shamoon" w:date="2015-03-05T19:28:00Z">
            <w:rPr>
              <w:w w:val="99"/>
            </w:rPr>
          </w:rPrChange>
        </w:rPr>
        <w:t xml:space="preserve"> </w:t>
      </w:r>
      <w:r w:rsidRPr="006C66CA">
        <w:rPr>
          <w:rFonts w:cs="Arial"/>
          <w:rPrChange w:id="7436" w:author="Harry Shamoon" w:date="2015-03-05T19:28:00Z">
            <w:rPr/>
          </w:rPrChange>
        </w:rPr>
        <w:t xml:space="preserve">cessation trial. </w:t>
      </w:r>
      <w:proofErr w:type="gramStart"/>
      <w:r w:rsidRPr="006C66CA">
        <w:rPr>
          <w:rFonts w:cs="Arial"/>
          <w:i/>
          <w:rPrChange w:id="7437" w:author="Harry Shamoon" w:date="2015-03-05T19:28:00Z">
            <w:rPr>
              <w:i/>
            </w:rPr>
          </w:rPrChange>
        </w:rPr>
        <w:t xml:space="preserve">BMC Med Res </w:t>
      </w:r>
      <w:proofErr w:type="spellStart"/>
      <w:r w:rsidRPr="006C66CA">
        <w:rPr>
          <w:rFonts w:cs="Arial"/>
          <w:i/>
          <w:rPrChange w:id="7438" w:author="Harry Shamoon" w:date="2015-03-05T19:28:00Z">
            <w:rPr>
              <w:i/>
            </w:rPr>
          </w:rPrChange>
        </w:rPr>
        <w:t>Methodol</w:t>
      </w:r>
      <w:proofErr w:type="spellEnd"/>
      <w:r w:rsidRPr="006C66CA">
        <w:rPr>
          <w:rFonts w:cs="Arial"/>
          <w:rPrChange w:id="7439" w:author="Harry Shamoon" w:date="2015-03-05T19:28:00Z">
            <w:rPr/>
          </w:rPrChange>
        </w:rPr>
        <w:t>, 12:101, 2012.</w:t>
      </w:r>
      <w:proofErr w:type="gramEnd"/>
      <w:r w:rsidRPr="006C66CA">
        <w:rPr>
          <w:rFonts w:cs="Arial"/>
          <w:rPrChange w:id="7440" w:author="Harry Shamoon" w:date="2015-03-05T19:28:00Z">
            <w:rPr/>
          </w:rPrChange>
        </w:rPr>
        <w:t xml:space="preserve"> PMID:</w:t>
      </w:r>
      <w:r w:rsidRPr="006C66CA">
        <w:rPr>
          <w:rFonts w:cs="Arial"/>
          <w:spacing w:val="-38"/>
          <w:rPrChange w:id="7441" w:author="Harry Shamoon" w:date="2015-03-05T19:28:00Z">
            <w:rPr>
              <w:spacing w:val="-38"/>
            </w:rPr>
          </w:rPrChange>
        </w:rPr>
        <w:t xml:space="preserve"> </w:t>
      </w:r>
      <w:r w:rsidRPr="006C66CA">
        <w:rPr>
          <w:rFonts w:cs="Arial"/>
          <w:rPrChange w:id="7442" w:author="Harry Shamoon" w:date="2015-03-05T19:28:00Z">
            <w:rPr/>
          </w:rPrChange>
        </w:rPr>
        <w:t>22824225.</w:t>
      </w:r>
    </w:p>
    <w:p w14:paraId="43D85BC6" w14:textId="77777777" w:rsidR="00F731E7" w:rsidRPr="006C66CA" w:rsidRDefault="00082CF3">
      <w:pPr>
        <w:pStyle w:val="BodyText"/>
        <w:spacing w:before="150"/>
        <w:ind w:right="119" w:hanging="473"/>
        <w:jc w:val="both"/>
        <w:rPr>
          <w:rFonts w:cs="Arial"/>
          <w:rPrChange w:id="7443" w:author="Harry Shamoon" w:date="2015-03-05T19:28:00Z">
            <w:rPr/>
          </w:rPrChange>
        </w:rPr>
        <w:pPrChange w:id="7444" w:author="Harry Shamoon" w:date="2015-03-05T19:42:00Z">
          <w:pPr>
            <w:pStyle w:val="BodyText"/>
            <w:spacing w:before="150" w:line="268" w:lineRule="auto"/>
            <w:ind w:right="119" w:hanging="473"/>
            <w:jc w:val="both"/>
          </w:pPr>
        </w:pPrChange>
      </w:pPr>
      <w:r w:rsidRPr="006C66CA">
        <w:rPr>
          <w:rFonts w:cs="Arial"/>
          <w:rPrChange w:id="7445" w:author="Harry Shamoon" w:date="2015-03-05T19:28:00Z">
            <w:rPr/>
          </w:rPrChange>
        </w:rPr>
        <w:t>[44]</w:t>
      </w:r>
      <w:r w:rsidRPr="006C66CA">
        <w:rPr>
          <w:rFonts w:cs="Arial"/>
          <w:spacing w:val="36"/>
          <w:rPrChange w:id="7446" w:author="Harry Shamoon" w:date="2015-03-05T19:28:00Z">
            <w:rPr>
              <w:spacing w:val="36"/>
            </w:rPr>
          </w:rPrChange>
        </w:rPr>
        <w:t xml:space="preserve"> </w:t>
      </w:r>
      <w:r w:rsidRPr="006C66CA">
        <w:rPr>
          <w:rFonts w:cs="Arial"/>
          <w:rPrChange w:id="7447" w:author="Harry Shamoon" w:date="2015-03-05T19:28:00Z">
            <w:rPr/>
          </w:rPrChange>
        </w:rPr>
        <w:t>G.</w:t>
      </w:r>
      <w:r w:rsidRPr="006C66CA">
        <w:rPr>
          <w:rFonts w:cs="Arial"/>
          <w:spacing w:val="-11"/>
          <w:rPrChange w:id="7448" w:author="Harry Shamoon" w:date="2015-03-05T19:28:00Z">
            <w:rPr>
              <w:spacing w:val="-11"/>
            </w:rPr>
          </w:rPrChange>
        </w:rPr>
        <w:t xml:space="preserve"> </w:t>
      </w:r>
      <w:r w:rsidRPr="006C66CA">
        <w:rPr>
          <w:rFonts w:cs="Arial"/>
          <w:spacing w:val="-6"/>
          <w:rPrChange w:id="7449" w:author="Harry Shamoon" w:date="2015-03-05T19:28:00Z">
            <w:rPr>
              <w:spacing w:val="-6"/>
            </w:rPr>
          </w:rPrChange>
        </w:rPr>
        <w:t>Tosh,</w:t>
      </w:r>
      <w:r w:rsidRPr="006C66CA">
        <w:rPr>
          <w:rFonts w:cs="Arial"/>
          <w:spacing w:val="-10"/>
          <w:rPrChange w:id="7450" w:author="Harry Shamoon" w:date="2015-03-05T19:28:00Z">
            <w:rPr>
              <w:spacing w:val="-10"/>
            </w:rPr>
          </w:rPrChange>
        </w:rPr>
        <w:t xml:space="preserve"> </w:t>
      </w:r>
      <w:r w:rsidRPr="006C66CA">
        <w:rPr>
          <w:rFonts w:cs="Arial"/>
          <w:rPrChange w:id="7451" w:author="Harry Shamoon" w:date="2015-03-05T19:28:00Z">
            <w:rPr/>
          </w:rPrChange>
        </w:rPr>
        <w:t>K.</w:t>
      </w:r>
      <w:r w:rsidRPr="006C66CA">
        <w:rPr>
          <w:rFonts w:cs="Arial"/>
          <w:spacing w:val="-11"/>
          <w:rPrChange w:id="7452" w:author="Harry Shamoon" w:date="2015-03-05T19:28:00Z">
            <w:rPr>
              <w:spacing w:val="-11"/>
            </w:rPr>
          </w:rPrChange>
        </w:rPr>
        <w:t xml:space="preserve"> </w:t>
      </w:r>
      <w:proofErr w:type="spellStart"/>
      <w:r w:rsidRPr="006C66CA">
        <w:rPr>
          <w:rFonts w:cs="Arial"/>
          <w:rPrChange w:id="7453" w:author="Harry Shamoon" w:date="2015-03-05T19:28:00Z">
            <w:rPr/>
          </w:rPrChange>
        </w:rPr>
        <w:t>Soares</w:t>
      </w:r>
      <w:proofErr w:type="spellEnd"/>
      <w:r w:rsidRPr="006C66CA">
        <w:rPr>
          <w:rFonts w:cs="Arial"/>
          <w:rPrChange w:id="7454" w:author="Harry Shamoon" w:date="2015-03-05T19:28:00Z">
            <w:rPr/>
          </w:rPrChange>
        </w:rPr>
        <w:t>-Weiser,</w:t>
      </w:r>
      <w:r w:rsidRPr="006C66CA">
        <w:rPr>
          <w:rFonts w:cs="Arial"/>
          <w:spacing w:val="-10"/>
          <w:rPrChange w:id="7455" w:author="Harry Shamoon" w:date="2015-03-05T19:28:00Z">
            <w:rPr>
              <w:spacing w:val="-10"/>
            </w:rPr>
          </w:rPrChange>
        </w:rPr>
        <w:t xml:space="preserve"> </w:t>
      </w:r>
      <w:r w:rsidRPr="006C66CA">
        <w:rPr>
          <w:rFonts w:cs="Arial"/>
          <w:rPrChange w:id="7456" w:author="Harry Shamoon" w:date="2015-03-05T19:28:00Z">
            <w:rPr/>
          </w:rPrChange>
        </w:rPr>
        <w:t>and</w:t>
      </w:r>
      <w:r w:rsidRPr="006C66CA">
        <w:rPr>
          <w:rFonts w:cs="Arial"/>
          <w:spacing w:val="-11"/>
          <w:rPrChange w:id="7457" w:author="Harry Shamoon" w:date="2015-03-05T19:28:00Z">
            <w:rPr>
              <w:spacing w:val="-11"/>
            </w:rPr>
          </w:rPrChange>
        </w:rPr>
        <w:t xml:space="preserve"> </w:t>
      </w:r>
      <w:r w:rsidRPr="006C66CA">
        <w:rPr>
          <w:rFonts w:cs="Arial"/>
          <w:spacing w:val="-4"/>
          <w:rPrChange w:id="7458" w:author="Harry Shamoon" w:date="2015-03-05T19:28:00Z">
            <w:rPr>
              <w:spacing w:val="-4"/>
            </w:rPr>
          </w:rPrChange>
        </w:rPr>
        <w:t>C.</w:t>
      </w:r>
      <w:r w:rsidRPr="006C66CA">
        <w:rPr>
          <w:rFonts w:cs="Arial"/>
          <w:spacing w:val="-11"/>
          <w:rPrChange w:id="7459" w:author="Harry Shamoon" w:date="2015-03-05T19:28:00Z">
            <w:rPr>
              <w:spacing w:val="-11"/>
            </w:rPr>
          </w:rPrChange>
        </w:rPr>
        <w:t xml:space="preserve"> </w:t>
      </w:r>
      <w:r w:rsidRPr="006C66CA">
        <w:rPr>
          <w:rFonts w:cs="Arial"/>
          <w:rPrChange w:id="7460" w:author="Harry Shamoon" w:date="2015-03-05T19:28:00Z">
            <w:rPr/>
          </w:rPrChange>
        </w:rPr>
        <w:t>E.</w:t>
      </w:r>
      <w:r w:rsidRPr="006C66CA">
        <w:rPr>
          <w:rFonts w:cs="Arial"/>
          <w:spacing w:val="-11"/>
          <w:rPrChange w:id="7461" w:author="Harry Shamoon" w:date="2015-03-05T19:28:00Z">
            <w:rPr>
              <w:spacing w:val="-11"/>
            </w:rPr>
          </w:rPrChange>
        </w:rPr>
        <w:t xml:space="preserve"> </w:t>
      </w:r>
      <w:r w:rsidRPr="006C66CA">
        <w:rPr>
          <w:rFonts w:cs="Arial"/>
          <w:rPrChange w:id="7462" w:author="Harry Shamoon" w:date="2015-03-05T19:28:00Z">
            <w:rPr/>
          </w:rPrChange>
        </w:rPr>
        <w:t>Adams.</w:t>
      </w:r>
      <w:r w:rsidRPr="006C66CA">
        <w:rPr>
          <w:rFonts w:cs="Arial"/>
          <w:spacing w:val="7"/>
          <w:rPrChange w:id="7463" w:author="Harry Shamoon" w:date="2015-03-05T19:28:00Z">
            <w:rPr>
              <w:spacing w:val="7"/>
            </w:rPr>
          </w:rPrChange>
        </w:rPr>
        <w:t xml:space="preserve"> </w:t>
      </w:r>
      <w:r w:rsidRPr="006C66CA">
        <w:rPr>
          <w:rFonts w:cs="Arial"/>
          <w:rPrChange w:id="7464" w:author="Harry Shamoon" w:date="2015-03-05T19:28:00Z">
            <w:rPr/>
          </w:rPrChange>
        </w:rPr>
        <w:t>Pragmatic</w:t>
      </w:r>
      <w:r w:rsidRPr="006C66CA">
        <w:rPr>
          <w:rFonts w:cs="Arial"/>
          <w:spacing w:val="-11"/>
          <w:rPrChange w:id="7465" w:author="Harry Shamoon" w:date="2015-03-05T19:28:00Z">
            <w:rPr>
              <w:spacing w:val="-11"/>
            </w:rPr>
          </w:rPrChange>
        </w:rPr>
        <w:t xml:space="preserve"> </w:t>
      </w:r>
      <w:proofErr w:type="spellStart"/>
      <w:r w:rsidRPr="006C66CA">
        <w:rPr>
          <w:rFonts w:cs="Arial"/>
          <w:rPrChange w:id="7466" w:author="Harry Shamoon" w:date="2015-03-05T19:28:00Z">
            <w:rPr/>
          </w:rPrChange>
        </w:rPr>
        <w:t>vs</w:t>
      </w:r>
      <w:proofErr w:type="spellEnd"/>
      <w:r w:rsidRPr="006C66CA">
        <w:rPr>
          <w:rFonts w:cs="Arial"/>
          <w:spacing w:val="-11"/>
          <w:rPrChange w:id="7467" w:author="Harry Shamoon" w:date="2015-03-05T19:28:00Z">
            <w:rPr>
              <w:spacing w:val="-11"/>
            </w:rPr>
          </w:rPrChange>
        </w:rPr>
        <w:t xml:space="preserve"> </w:t>
      </w:r>
      <w:r w:rsidRPr="006C66CA">
        <w:rPr>
          <w:rFonts w:cs="Arial"/>
          <w:rPrChange w:id="7468" w:author="Harry Shamoon" w:date="2015-03-05T19:28:00Z">
            <w:rPr/>
          </w:rPrChange>
        </w:rPr>
        <w:t>explanatory</w:t>
      </w:r>
      <w:r w:rsidRPr="006C66CA">
        <w:rPr>
          <w:rFonts w:cs="Arial"/>
          <w:spacing w:val="-11"/>
          <w:rPrChange w:id="7469" w:author="Harry Shamoon" w:date="2015-03-05T19:28:00Z">
            <w:rPr>
              <w:spacing w:val="-11"/>
            </w:rPr>
          </w:rPrChange>
        </w:rPr>
        <w:t xml:space="preserve"> </w:t>
      </w:r>
      <w:r w:rsidRPr="006C66CA">
        <w:rPr>
          <w:rFonts w:cs="Arial"/>
          <w:rPrChange w:id="7470" w:author="Harry Shamoon" w:date="2015-03-05T19:28:00Z">
            <w:rPr/>
          </w:rPrChange>
        </w:rPr>
        <w:t>trials:</w:t>
      </w:r>
      <w:r w:rsidRPr="006C66CA">
        <w:rPr>
          <w:rFonts w:cs="Arial"/>
          <w:spacing w:val="3"/>
          <w:rPrChange w:id="7471" w:author="Harry Shamoon" w:date="2015-03-05T19:28:00Z">
            <w:rPr>
              <w:spacing w:val="3"/>
            </w:rPr>
          </w:rPrChange>
        </w:rPr>
        <w:t xml:space="preserve"> </w:t>
      </w:r>
      <w:r w:rsidRPr="006C66CA">
        <w:rPr>
          <w:rFonts w:cs="Arial"/>
          <w:rPrChange w:id="7472" w:author="Harry Shamoon" w:date="2015-03-05T19:28:00Z">
            <w:rPr/>
          </w:rPrChange>
        </w:rPr>
        <w:t>the</w:t>
      </w:r>
      <w:r w:rsidRPr="006C66CA">
        <w:rPr>
          <w:rFonts w:cs="Arial"/>
          <w:spacing w:val="-11"/>
          <w:rPrChange w:id="7473" w:author="Harry Shamoon" w:date="2015-03-05T19:28:00Z">
            <w:rPr>
              <w:spacing w:val="-11"/>
            </w:rPr>
          </w:rPrChange>
        </w:rPr>
        <w:t xml:space="preserve"> </w:t>
      </w:r>
      <w:proofErr w:type="spellStart"/>
      <w:r w:rsidRPr="006C66CA">
        <w:rPr>
          <w:rFonts w:cs="Arial"/>
          <w:rPrChange w:id="7474" w:author="Harry Shamoon" w:date="2015-03-05T19:28:00Z">
            <w:rPr/>
          </w:rPrChange>
        </w:rPr>
        <w:t>pragmascope</w:t>
      </w:r>
      <w:proofErr w:type="spellEnd"/>
      <w:r w:rsidRPr="006C66CA">
        <w:rPr>
          <w:rFonts w:cs="Arial"/>
          <w:spacing w:val="-11"/>
          <w:rPrChange w:id="7475" w:author="Harry Shamoon" w:date="2015-03-05T19:28:00Z">
            <w:rPr>
              <w:spacing w:val="-11"/>
            </w:rPr>
          </w:rPrChange>
        </w:rPr>
        <w:t xml:space="preserve"> </w:t>
      </w:r>
      <w:r w:rsidRPr="006C66CA">
        <w:rPr>
          <w:rFonts w:cs="Arial"/>
          <w:rPrChange w:id="7476" w:author="Harry Shamoon" w:date="2015-03-05T19:28:00Z">
            <w:rPr/>
          </w:rPrChange>
        </w:rPr>
        <w:t>tool</w:t>
      </w:r>
      <w:r w:rsidRPr="006C66CA">
        <w:rPr>
          <w:rFonts w:cs="Arial"/>
          <w:spacing w:val="-11"/>
          <w:rPrChange w:id="7477" w:author="Harry Shamoon" w:date="2015-03-05T19:28:00Z">
            <w:rPr>
              <w:spacing w:val="-11"/>
            </w:rPr>
          </w:rPrChange>
        </w:rPr>
        <w:t xml:space="preserve"> </w:t>
      </w:r>
      <w:r w:rsidRPr="006C66CA">
        <w:rPr>
          <w:rFonts w:cs="Arial"/>
          <w:rPrChange w:id="7478" w:author="Harry Shamoon" w:date="2015-03-05T19:28:00Z">
            <w:rPr/>
          </w:rPrChange>
        </w:rPr>
        <w:t>to</w:t>
      </w:r>
      <w:r w:rsidRPr="006C66CA">
        <w:rPr>
          <w:rFonts w:cs="Arial"/>
          <w:spacing w:val="-11"/>
          <w:rPrChange w:id="7479" w:author="Harry Shamoon" w:date="2015-03-05T19:28:00Z">
            <w:rPr>
              <w:spacing w:val="-11"/>
            </w:rPr>
          </w:rPrChange>
        </w:rPr>
        <w:t xml:space="preserve"> </w:t>
      </w:r>
      <w:r w:rsidRPr="006C66CA">
        <w:rPr>
          <w:rFonts w:cs="Arial"/>
          <w:rPrChange w:id="7480" w:author="Harry Shamoon" w:date="2015-03-05T19:28:00Z">
            <w:rPr/>
          </w:rPrChange>
        </w:rPr>
        <w:t>help</w:t>
      </w:r>
      <w:r w:rsidRPr="006C66CA">
        <w:rPr>
          <w:rFonts w:cs="Arial"/>
          <w:w w:val="99"/>
          <w:rPrChange w:id="7481" w:author="Harry Shamoon" w:date="2015-03-05T19:28:00Z">
            <w:rPr>
              <w:w w:val="99"/>
            </w:rPr>
          </w:rPrChange>
        </w:rPr>
        <w:t xml:space="preserve"> </w:t>
      </w:r>
      <w:r w:rsidRPr="006C66CA">
        <w:rPr>
          <w:rFonts w:cs="Arial"/>
          <w:rPrChange w:id="7482" w:author="Harry Shamoon" w:date="2015-03-05T19:28:00Z">
            <w:rPr/>
          </w:rPrChange>
        </w:rPr>
        <w:t xml:space="preserve">measure differences in protocols of mental health randomized controlled trials. </w:t>
      </w:r>
      <w:r w:rsidRPr="006C66CA">
        <w:rPr>
          <w:rFonts w:cs="Arial"/>
          <w:i/>
        </w:rPr>
        <w:t>Dialogues Clin</w:t>
      </w:r>
      <w:r w:rsidRPr="006C66CA">
        <w:rPr>
          <w:rFonts w:cs="Arial"/>
          <w:i/>
          <w:spacing w:val="45"/>
        </w:rPr>
        <w:t xml:space="preserve"> </w:t>
      </w:r>
      <w:proofErr w:type="spellStart"/>
      <w:r w:rsidRPr="006C66CA">
        <w:rPr>
          <w:rFonts w:cs="Arial"/>
          <w:i/>
        </w:rPr>
        <w:t>Neurosci</w:t>
      </w:r>
      <w:proofErr w:type="spellEnd"/>
      <w:r w:rsidRPr="00FF4755">
        <w:rPr>
          <w:rFonts w:cs="Arial"/>
        </w:rPr>
        <w:t>,</w:t>
      </w:r>
      <w:r w:rsidRPr="008F496E">
        <w:rPr>
          <w:rFonts w:cs="Arial"/>
          <w:w w:val="99"/>
        </w:rPr>
        <w:t xml:space="preserve"> </w:t>
      </w:r>
      <w:r w:rsidRPr="006C66CA">
        <w:rPr>
          <w:rFonts w:cs="Arial"/>
          <w:rPrChange w:id="7483" w:author="Harry Shamoon" w:date="2015-03-05T19:28:00Z">
            <w:rPr/>
          </w:rPrChange>
        </w:rPr>
        <w:t>13(2)</w:t>
      </w:r>
      <w:proofErr w:type="gramStart"/>
      <w:r w:rsidRPr="006C66CA">
        <w:rPr>
          <w:rFonts w:cs="Arial"/>
          <w:rPrChange w:id="7484" w:author="Harry Shamoon" w:date="2015-03-05T19:28:00Z">
            <w:rPr/>
          </w:rPrChange>
        </w:rPr>
        <w:t>:209</w:t>
      </w:r>
      <w:proofErr w:type="gramEnd"/>
      <w:r w:rsidRPr="006C66CA">
        <w:rPr>
          <w:rFonts w:cs="Arial"/>
          <w:rPrChange w:id="7485" w:author="Harry Shamoon" w:date="2015-03-05T19:28:00Z">
            <w:rPr/>
          </w:rPrChange>
        </w:rPr>
        <w:t>–215, 2011. PMID:</w:t>
      </w:r>
      <w:r w:rsidRPr="006C66CA">
        <w:rPr>
          <w:rFonts w:cs="Arial"/>
          <w:spacing w:val="-34"/>
          <w:rPrChange w:id="7486" w:author="Harry Shamoon" w:date="2015-03-05T19:28:00Z">
            <w:rPr>
              <w:spacing w:val="-34"/>
            </w:rPr>
          </w:rPrChange>
        </w:rPr>
        <w:t xml:space="preserve"> </w:t>
      </w:r>
      <w:r w:rsidRPr="006C66CA">
        <w:rPr>
          <w:rFonts w:cs="Arial"/>
          <w:rPrChange w:id="7487" w:author="Harry Shamoon" w:date="2015-03-05T19:28:00Z">
            <w:rPr/>
          </w:rPrChange>
        </w:rPr>
        <w:t>21842618.</w:t>
      </w:r>
    </w:p>
    <w:p w14:paraId="5E458961" w14:textId="77777777" w:rsidR="00F731E7" w:rsidRPr="006C66CA" w:rsidRDefault="00082CF3">
      <w:pPr>
        <w:pStyle w:val="BodyText"/>
        <w:spacing w:before="150"/>
        <w:ind w:right="117" w:hanging="473"/>
        <w:jc w:val="both"/>
        <w:rPr>
          <w:rFonts w:cs="Arial"/>
          <w:rPrChange w:id="7488" w:author="Harry Shamoon" w:date="2015-03-05T19:28:00Z">
            <w:rPr/>
          </w:rPrChange>
        </w:rPr>
        <w:pPrChange w:id="7489" w:author="Harry Shamoon" w:date="2015-03-05T19:42:00Z">
          <w:pPr>
            <w:pStyle w:val="BodyText"/>
            <w:spacing w:before="150" w:line="268" w:lineRule="auto"/>
            <w:ind w:right="117" w:hanging="473"/>
            <w:jc w:val="both"/>
          </w:pPr>
        </w:pPrChange>
      </w:pPr>
      <w:r w:rsidRPr="006C66CA">
        <w:rPr>
          <w:rFonts w:cs="Arial"/>
          <w:rPrChange w:id="7490" w:author="Harry Shamoon" w:date="2015-03-05T19:28:00Z">
            <w:rPr/>
          </w:rPrChange>
        </w:rPr>
        <w:t>[45]</w:t>
      </w:r>
      <w:r w:rsidRPr="006C66CA">
        <w:rPr>
          <w:rFonts w:cs="Arial"/>
          <w:spacing w:val="36"/>
          <w:rPrChange w:id="7491" w:author="Harry Shamoon" w:date="2015-03-05T19:28:00Z">
            <w:rPr>
              <w:spacing w:val="36"/>
            </w:rPr>
          </w:rPrChange>
        </w:rPr>
        <w:t xml:space="preserve"> </w:t>
      </w:r>
      <w:r w:rsidRPr="006C66CA">
        <w:rPr>
          <w:rFonts w:cs="Arial"/>
          <w:rPrChange w:id="7492" w:author="Harry Shamoon" w:date="2015-03-05T19:28:00Z">
            <w:rPr/>
          </w:rPrChange>
        </w:rPr>
        <w:t>H.</w:t>
      </w:r>
      <w:r w:rsidRPr="006C66CA">
        <w:rPr>
          <w:rFonts w:cs="Arial"/>
          <w:spacing w:val="-12"/>
          <w:rPrChange w:id="7493" w:author="Harry Shamoon" w:date="2015-03-05T19:28:00Z">
            <w:rPr>
              <w:spacing w:val="-12"/>
            </w:rPr>
          </w:rPrChange>
        </w:rPr>
        <w:t xml:space="preserve"> </w:t>
      </w:r>
      <w:r w:rsidRPr="006C66CA">
        <w:rPr>
          <w:rFonts w:cs="Arial"/>
          <w:rPrChange w:id="7494" w:author="Harry Shamoon" w:date="2015-03-05T19:28:00Z">
            <w:rPr/>
          </w:rPrChange>
        </w:rPr>
        <w:t>E.</w:t>
      </w:r>
      <w:r w:rsidRPr="006C66CA">
        <w:rPr>
          <w:rFonts w:cs="Arial"/>
          <w:spacing w:val="-12"/>
          <w:rPrChange w:id="7495" w:author="Harry Shamoon" w:date="2015-03-05T19:28:00Z">
            <w:rPr>
              <w:spacing w:val="-12"/>
            </w:rPr>
          </w:rPrChange>
        </w:rPr>
        <w:t xml:space="preserve"> </w:t>
      </w:r>
      <w:proofErr w:type="spellStart"/>
      <w:r w:rsidRPr="006C66CA">
        <w:rPr>
          <w:rFonts w:cs="Arial"/>
          <w:spacing w:val="-3"/>
          <w:rPrChange w:id="7496" w:author="Harry Shamoon" w:date="2015-03-05T19:28:00Z">
            <w:rPr>
              <w:spacing w:val="-3"/>
            </w:rPr>
          </w:rPrChange>
        </w:rPr>
        <w:t>Kenz</w:t>
      </w:r>
      <w:proofErr w:type="spellEnd"/>
      <w:r w:rsidRPr="006C66CA">
        <w:rPr>
          <w:rFonts w:cs="Arial"/>
          <w:spacing w:val="-12"/>
          <w:rPrChange w:id="7497" w:author="Harry Shamoon" w:date="2015-03-05T19:28:00Z">
            <w:rPr>
              <w:spacing w:val="-12"/>
            </w:rPr>
          </w:rPrChange>
        </w:rPr>
        <w:t xml:space="preserve"> </w:t>
      </w:r>
      <w:r w:rsidRPr="006C66CA">
        <w:rPr>
          <w:rFonts w:cs="Arial"/>
          <w:rPrChange w:id="7498" w:author="Harry Shamoon" w:date="2015-03-05T19:28:00Z">
            <w:rPr/>
          </w:rPrChange>
        </w:rPr>
        <w:t>and</w:t>
      </w:r>
      <w:r w:rsidRPr="006C66CA">
        <w:rPr>
          <w:rFonts w:cs="Arial"/>
          <w:spacing w:val="-12"/>
          <w:rPrChange w:id="7499" w:author="Harry Shamoon" w:date="2015-03-05T19:28:00Z">
            <w:rPr>
              <w:spacing w:val="-12"/>
            </w:rPr>
          </w:rPrChange>
        </w:rPr>
        <w:t xml:space="preserve"> </w:t>
      </w:r>
      <w:r w:rsidRPr="006C66CA">
        <w:rPr>
          <w:rFonts w:cs="Arial"/>
          <w:spacing w:val="-21"/>
          <w:rPrChange w:id="7500" w:author="Harry Shamoon" w:date="2015-03-05T19:28:00Z">
            <w:rPr>
              <w:spacing w:val="-21"/>
            </w:rPr>
          </w:rPrChange>
        </w:rPr>
        <w:t>P.</w:t>
      </w:r>
      <w:r w:rsidRPr="006C66CA">
        <w:rPr>
          <w:rFonts w:cs="Arial"/>
          <w:spacing w:val="-12"/>
          <w:rPrChange w:id="7501" w:author="Harry Shamoon" w:date="2015-03-05T19:28:00Z">
            <w:rPr>
              <w:spacing w:val="-12"/>
            </w:rPr>
          </w:rPrChange>
        </w:rPr>
        <w:t xml:space="preserve"> </w:t>
      </w:r>
      <w:r w:rsidRPr="006C66CA">
        <w:rPr>
          <w:rFonts w:cs="Arial"/>
          <w:spacing w:val="-6"/>
          <w:rPrChange w:id="7502" w:author="Harry Shamoon" w:date="2015-03-05T19:28:00Z">
            <w:rPr>
              <w:spacing w:val="-6"/>
            </w:rPr>
          </w:rPrChange>
        </w:rPr>
        <w:t>Van</w:t>
      </w:r>
      <w:r w:rsidRPr="006C66CA">
        <w:rPr>
          <w:rFonts w:cs="Arial"/>
          <w:spacing w:val="-12"/>
          <w:rPrChange w:id="7503" w:author="Harry Shamoon" w:date="2015-03-05T19:28:00Z">
            <w:rPr>
              <w:spacing w:val="-12"/>
            </w:rPr>
          </w:rPrChange>
        </w:rPr>
        <w:t xml:space="preserve"> </w:t>
      </w:r>
      <w:r w:rsidRPr="006C66CA">
        <w:rPr>
          <w:rFonts w:cs="Arial"/>
          <w:rPrChange w:id="7504" w:author="Harry Shamoon" w:date="2015-03-05T19:28:00Z">
            <w:rPr/>
          </w:rPrChange>
        </w:rPr>
        <w:t>der</w:t>
      </w:r>
      <w:r w:rsidRPr="006C66CA">
        <w:rPr>
          <w:rFonts w:cs="Arial"/>
          <w:spacing w:val="-12"/>
          <w:rPrChange w:id="7505" w:author="Harry Shamoon" w:date="2015-03-05T19:28:00Z">
            <w:rPr>
              <w:spacing w:val="-12"/>
            </w:rPr>
          </w:rPrChange>
        </w:rPr>
        <w:t xml:space="preserve"> </w:t>
      </w:r>
      <w:r w:rsidRPr="006C66CA">
        <w:rPr>
          <w:rFonts w:cs="Arial"/>
          <w:rPrChange w:id="7506" w:author="Harry Shamoon" w:date="2015-03-05T19:28:00Z">
            <w:rPr/>
          </w:rPrChange>
        </w:rPr>
        <w:t>Linden.</w:t>
      </w:r>
      <w:r w:rsidRPr="006C66CA">
        <w:rPr>
          <w:rFonts w:cs="Arial"/>
          <w:spacing w:val="5"/>
          <w:rPrChange w:id="7507" w:author="Harry Shamoon" w:date="2015-03-05T19:28:00Z">
            <w:rPr>
              <w:spacing w:val="5"/>
            </w:rPr>
          </w:rPrChange>
        </w:rPr>
        <w:t xml:space="preserve"> </w:t>
      </w:r>
      <w:r w:rsidRPr="006C66CA">
        <w:rPr>
          <w:rFonts w:cs="Arial"/>
          <w:rPrChange w:id="7508" w:author="Harry Shamoon" w:date="2015-03-05T19:28:00Z">
            <w:rPr/>
          </w:rPrChange>
        </w:rPr>
        <w:t>Transfusion-related</w:t>
      </w:r>
      <w:r w:rsidRPr="006C66CA">
        <w:rPr>
          <w:rFonts w:cs="Arial"/>
          <w:spacing w:val="-12"/>
          <w:rPrChange w:id="7509" w:author="Harry Shamoon" w:date="2015-03-05T19:28:00Z">
            <w:rPr>
              <w:spacing w:val="-12"/>
            </w:rPr>
          </w:rPrChange>
        </w:rPr>
        <w:t xml:space="preserve"> </w:t>
      </w:r>
      <w:r w:rsidRPr="006C66CA">
        <w:rPr>
          <w:rFonts w:cs="Arial"/>
          <w:rPrChange w:id="7510" w:author="Harry Shamoon" w:date="2015-03-05T19:28:00Z">
            <w:rPr/>
          </w:rPrChange>
        </w:rPr>
        <w:t>acute</w:t>
      </w:r>
      <w:r w:rsidRPr="006C66CA">
        <w:rPr>
          <w:rFonts w:cs="Arial"/>
          <w:spacing w:val="-12"/>
          <w:rPrChange w:id="7511" w:author="Harry Shamoon" w:date="2015-03-05T19:28:00Z">
            <w:rPr>
              <w:spacing w:val="-12"/>
            </w:rPr>
          </w:rPrChange>
        </w:rPr>
        <w:t xml:space="preserve"> </w:t>
      </w:r>
      <w:r w:rsidRPr="006C66CA">
        <w:rPr>
          <w:rFonts w:cs="Arial"/>
          <w:rPrChange w:id="7512" w:author="Harry Shamoon" w:date="2015-03-05T19:28:00Z">
            <w:rPr/>
          </w:rPrChange>
        </w:rPr>
        <w:t>lung</w:t>
      </w:r>
      <w:r w:rsidRPr="006C66CA">
        <w:rPr>
          <w:rFonts w:cs="Arial"/>
          <w:spacing w:val="-12"/>
          <w:rPrChange w:id="7513" w:author="Harry Shamoon" w:date="2015-03-05T19:28:00Z">
            <w:rPr>
              <w:spacing w:val="-12"/>
            </w:rPr>
          </w:rPrChange>
        </w:rPr>
        <w:t xml:space="preserve"> </w:t>
      </w:r>
      <w:r w:rsidRPr="006C66CA">
        <w:rPr>
          <w:rFonts w:cs="Arial"/>
          <w:spacing w:val="-3"/>
          <w:rPrChange w:id="7514" w:author="Harry Shamoon" w:date="2015-03-05T19:28:00Z">
            <w:rPr>
              <w:spacing w:val="-3"/>
            </w:rPr>
          </w:rPrChange>
        </w:rPr>
        <w:t>injury.</w:t>
      </w:r>
      <w:r w:rsidRPr="006C66CA">
        <w:rPr>
          <w:rFonts w:cs="Arial"/>
          <w:spacing w:val="5"/>
          <w:rPrChange w:id="7515" w:author="Harry Shamoon" w:date="2015-03-05T19:28:00Z">
            <w:rPr>
              <w:spacing w:val="5"/>
            </w:rPr>
          </w:rPrChange>
        </w:rPr>
        <w:t xml:space="preserve"> </w:t>
      </w:r>
      <w:proofErr w:type="spellStart"/>
      <w:r w:rsidRPr="006C66CA">
        <w:rPr>
          <w:rFonts w:cs="Arial"/>
          <w:i/>
        </w:rPr>
        <w:t>Eur</w:t>
      </w:r>
      <w:proofErr w:type="spellEnd"/>
      <w:r w:rsidRPr="006C66CA">
        <w:rPr>
          <w:rFonts w:cs="Arial"/>
          <w:i/>
          <w:spacing w:val="-12"/>
        </w:rPr>
        <w:t xml:space="preserve"> </w:t>
      </w:r>
      <w:r w:rsidRPr="006C66CA">
        <w:rPr>
          <w:rFonts w:cs="Arial"/>
          <w:i/>
        </w:rPr>
        <w:t>J</w:t>
      </w:r>
      <w:r w:rsidRPr="006C66CA">
        <w:rPr>
          <w:rFonts w:cs="Arial"/>
          <w:i/>
          <w:spacing w:val="-12"/>
        </w:rPr>
        <w:t xml:space="preserve"> </w:t>
      </w:r>
      <w:proofErr w:type="spellStart"/>
      <w:r w:rsidRPr="006C66CA">
        <w:rPr>
          <w:rFonts w:cs="Arial"/>
          <w:i/>
        </w:rPr>
        <w:t>Anaesthesiol</w:t>
      </w:r>
      <w:proofErr w:type="spellEnd"/>
      <w:r w:rsidRPr="00FF4755">
        <w:rPr>
          <w:rFonts w:cs="Arial"/>
        </w:rPr>
        <w:t>,</w:t>
      </w:r>
      <w:r w:rsidRPr="008F496E">
        <w:rPr>
          <w:rFonts w:cs="Arial"/>
          <w:spacing w:val="-11"/>
        </w:rPr>
        <w:t xml:space="preserve"> </w:t>
      </w:r>
      <w:r w:rsidRPr="006C66CA">
        <w:rPr>
          <w:rFonts w:cs="Arial"/>
          <w:rPrChange w:id="7516" w:author="Harry Shamoon" w:date="2015-03-05T19:28:00Z">
            <w:rPr/>
          </w:rPrChange>
        </w:rPr>
        <w:t>31(7)</w:t>
      </w:r>
      <w:proofErr w:type="gramStart"/>
      <w:r w:rsidRPr="006C66CA">
        <w:rPr>
          <w:rFonts w:cs="Arial"/>
          <w:rPrChange w:id="7517" w:author="Harry Shamoon" w:date="2015-03-05T19:28:00Z">
            <w:rPr/>
          </w:rPrChange>
        </w:rPr>
        <w:t>:345</w:t>
      </w:r>
      <w:proofErr w:type="gramEnd"/>
      <w:r w:rsidRPr="006C66CA">
        <w:rPr>
          <w:rFonts w:cs="Arial"/>
          <w:rPrChange w:id="7518" w:author="Harry Shamoon" w:date="2015-03-05T19:28:00Z">
            <w:rPr/>
          </w:rPrChange>
        </w:rPr>
        <w:t>–350,</w:t>
      </w:r>
      <w:r w:rsidRPr="006C66CA">
        <w:rPr>
          <w:rFonts w:cs="Arial"/>
          <w:w w:val="99"/>
          <w:rPrChange w:id="7519" w:author="Harry Shamoon" w:date="2015-03-05T19:28:00Z">
            <w:rPr>
              <w:w w:val="99"/>
            </w:rPr>
          </w:rPrChange>
        </w:rPr>
        <w:t xml:space="preserve"> </w:t>
      </w:r>
      <w:r w:rsidRPr="006C66CA">
        <w:rPr>
          <w:rFonts w:cs="Arial"/>
          <w:rPrChange w:id="7520" w:author="Harry Shamoon" w:date="2015-03-05T19:28:00Z">
            <w:rPr/>
          </w:rPrChange>
        </w:rPr>
        <w:t>Jul 2014. PMID:</w:t>
      </w:r>
      <w:r w:rsidRPr="006C66CA">
        <w:rPr>
          <w:rFonts w:cs="Arial"/>
          <w:spacing w:val="-29"/>
          <w:rPrChange w:id="7521" w:author="Harry Shamoon" w:date="2015-03-05T19:28:00Z">
            <w:rPr>
              <w:spacing w:val="-29"/>
            </w:rPr>
          </w:rPrChange>
        </w:rPr>
        <w:t xml:space="preserve"> </w:t>
      </w:r>
      <w:r w:rsidRPr="006C66CA">
        <w:rPr>
          <w:rFonts w:cs="Arial"/>
          <w:rPrChange w:id="7522" w:author="Harry Shamoon" w:date="2015-03-05T19:28:00Z">
            <w:rPr/>
          </w:rPrChange>
        </w:rPr>
        <w:t>24892308.</w:t>
      </w:r>
    </w:p>
    <w:p w14:paraId="2CB445E6" w14:textId="77777777" w:rsidR="00F731E7" w:rsidRPr="006C66CA" w:rsidRDefault="00082CF3">
      <w:pPr>
        <w:pStyle w:val="BodyText"/>
        <w:spacing w:before="150"/>
        <w:ind w:right="119" w:hanging="473"/>
        <w:jc w:val="both"/>
        <w:rPr>
          <w:rFonts w:cs="Arial"/>
          <w:rPrChange w:id="7523" w:author="Harry Shamoon" w:date="2015-03-05T19:28:00Z">
            <w:rPr/>
          </w:rPrChange>
        </w:rPr>
        <w:pPrChange w:id="7524" w:author="Harry Shamoon" w:date="2015-03-05T19:42:00Z">
          <w:pPr>
            <w:pStyle w:val="BodyText"/>
            <w:spacing w:before="150" w:line="268" w:lineRule="auto"/>
            <w:ind w:right="119" w:hanging="473"/>
            <w:jc w:val="both"/>
          </w:pPr>
        </w:pPrChange>
      </w:pPr>
      <w:proofErr w:type="gramStart"/>
      <w:r w:rsidRPr="006C66CA">
        <w:rPr>
          <w:rFonts w:cs="Arial"/>
          <w:rPrChange w:id="7525" w:author="Harry Shamoon" w:date="2015-03-05T19:28:00Z">
            <w:rPr/>
          </w:rPrChange>
        </w:rPr>
        <w:t xml:space="preserve">[46] </w:t>
      </w:r>
      <w:r w:rsidRPr="006C66CA">
        <w:rPr>
          <w:rFonts w:cs="Arial"/>
          <w:spacing w:val="-21"/>
          <w:rPrChange w:id="7526" w:author="Harry Shamoon" w:date="2015-03-05T19:28:00Z">
            <w:rPr>
              <w:spacing w:val="-21"/>
            </w:rPr>
          </w:rPrChange>
        </w:rPr>
        <w:t xml:space="preserve">P. </w:t>
      </w:r>
      <w:r w:rsidRPr="006C66CA">
        <w:rPr>
          <w:rFonts w:cs="Arial"/>
          <w:spacing w:val="-4"/>
          <w:rPrChange w:id="7527" w:author="Harry Shamoon" w:date="2015-03-05T19:28:00Z">
            <w:rPr>
              <w:spacing w:val="-4"/>
            </w:rPr>
          </w:rPrChange>
        </w:rPr>
        <w:t xml:space="preserve">C. </w:t>
      </w:r>
      <w:r w:rsidRPr="006C66CA">
        <w:rPr>
          <w:rFonts w:cs="Arial"/>
          <w:rPrChange w:id="7528" w:author="Harry Shamoon" w:date="2015-03-05T19:28:00Z">
            <w:rPr/>
          </w:rPrChange>
        </w:rPr>
        <w:t xml:space="preserve">Hébert, G. </w:t>
      </w:r>
      <w:r w:rsidRPr="006C66CA">
        <w:rPr>
          <w:rFonts w:cs="Arial"/>
          <w:spacing w:val="-2"/>
          <w:rPrChange w:id="7529" w:author="Harry Shamoon" w:date="2015-03-05T19:28:00Z">
            <w:rPr>
              <w:spacing w:val="-2"/>
            </w:rPr>
          </w:rPrChange>
        </w:rPr>
        <w:t xml:space="preserve">Wells, </w:t>
      </w:r>
      <w:r w:rsidRPr="006C66CA">
        <w:rPr>
          <w:rFonts w:cs="Arial"/>
          <w:rPrChange w:id="7530" w:author="Harry Shamoon" w:date="2015-03-05T19:28:00Z">
            <w:rPr/>
          </w:rPrChange>
        </w:rPr>
        <w:t xml:space="preserve">M. A. </w:t>
      </w:r>
      <w:proofErr w:type="spellStart"/>
      <w:r w:rsidRPr="006C66CA">
        <w:rPr>
          <w:rFonts w:cs="Arial"/>
          <w:rPrChange w:id="7531" w:author="Harry Shamoon" w:date="2015-03-05T19:28:00Z">
            <w:rPr/>
          </w:rPrChange>
        </w:rPr>
        <w:t>Blajchman</w:t>
      </w:r>
      <w:proofErr w:type="spellEnd"/>
      <w:r w:rsidRPr="006C66CA">
        <w:rPr>
          <w:rFonts w:cs="Arial"/>
          <w:rPrChange w:id="7532" w:author="Harry Shamoon" w:date="2015-03-05T19:28:00Z">
            <w:rPr/>
          </w:rPrChange>
        </w:rPr>
        <w:t xml:space="preserve">, </w:t>
      </w:r>
      <w:r w:rsidRPr="006C66CA">
        <w:rPr>
          <w:rFonts w:cs="Arial"/>
          <w:spacing w:val="-4"/>
          <w:rPrChange w:id="7533" w:author="Harry Shamoon" w:date="2015-03-05T19:28:00Z">
            <w:rPr>
              <w:spacing w:val="-4"/>
            </w:rPr>
          </w:rPrChange>
        </w:rPr>
        <w:t xml:space="preserve">J. </w:t>
      </w:r>
      <w:r w:rsidRPr="006C66CA">
        <w:rPr>
          <w:rFonts w:cs="Arial"/>
          <w:rPrChange w:id="7534" w:author="Harry Shamoon" w:date="2015-03-05T19:28:00Z">
            <w:rPr/>
          </w:rPrChange>
        </w:rPr>
        <w:t xml:space="preserve">Marshall, </w:t>
      </w:r>
      <w:r w:rsidRPr="006C66CA">
        <w:rPr>
          <w:rFonts w:cs="Arial"/>
          <w:spacing w:val="-4"/>
          <w:rPrChange w:id="7535" w:author="Harry Shamoon" w:date="2015-03-05T19:28:00Z">
            <w:rPr>
              <w:spacing w:val="-4"/>
            </w:rPr>
          </w:rPrChange>
        </w:rPr>
        <w:t xml:space="preserve">C. </w:t>
      </w:r>
      <w:r w:rsidRPr="006C66CA">
        <w:rPr>
          <w:rFonts w:cs="Arial"/>
          <w:rPrChange w:id="7536" w:author="Harry Shamoon" w:date="2015-03-05T19:28:00Z">
            <w:rPr/>
          </w:rPrChange>
        </w:rPr>
        <w:t xml:space="preserve">Martin, G. </w:t>
      </w:r>
      <w:proofErr w:type="spellStart"/>
      <w:r w:rsidRPr="006C66CA">
        <w:rPr>
          <w:rFonts w:cs="Arial"/>
          <w:rPrChange w:id="7537" w:author="Harry Shamoon" w:date="2015-03-05T19:28:00Z">
            <w:rPr/>
          </w:rPrChange>
        </w:rPr>
        <w:t>Pagliarello</w:t>
      </w:r>
      <w:proofErr w:type="spellEnd"/>
      <w:r w:rsidRPr="006C66CA">
        <w:rPr>
          <w:rFonts w:cs="Arial"/>
          <w:rPrChange w:id="7538" w:author="Harry Shamoon" w:date="2015-03-05T19:28:00Z">
            <w:rPr/>
          </w:rPrChange>
        </w:rPr>
        <w:t xml:space="preserve">, M. </w:t>
      </w:r>
      <w:proofErr w:type="spellStart"/>
      <w:r w:rsidRPr="006C66CA">
        <w:rPr>
          <w:rFonts w:cs="Arial"/>
          <w:spacing w:val="-4"/>
          <w:rPrChange w:id="7539" w:author="Harry Shamoon" w:date="2015-03-05T19:28:00Z">
            <w:rPr>
              <w:spacing w:val="-4"/>
            </w:rPr>
          </w:rPrChange>
        </w:rPr>
        <w:t>Tweeddale</w:t>
      </w:r>
      <w:proofErr w:type="spellEnd"/>
      <w:r w:rsidRPr="006C66CA">
        <w:rPr>
          <w:rFonts w:cs="Arial"/>
          <w:spacing w:val="-4"/>
          <w:rPrChange w:id="7540" w:author="Harry Shamoon" w:date="2015-03-05T19:28:00Z">
            <w:rPr>
              <w:spacing w:val="-4"/>
            </w:rPr>
          </w:rPrChange>
        </w:rPr>
        <w:t xml:space="preserve">, </w:t>
      </w:r>
      <w:r w:rsidRPr="006C66CA">
        <w:rPr>
          <w:rFonts w:cs="Arial"/>
          <w:rPrChange w:id="7541" w:author="Harry Shamoon" w:date="2015-03-05T19:28:00Z">
            <w:rPr/>
          </w:rPrChange>
        </w:rPr>
        <w:t>I.</w:t>
      </w:r>
      <w:r w:rsidRPr="006C66CA">
        <w:rPr>
          <w:rFonts w:cs="Arial"/>
          <w:spacing w:val="-23"/>
          <w:rPrChange w:id="7542" w:author="Harry Shamoon" w:date="2015-03-05T19:28:00Z">
            <w:rPr>
              <w:spacing w:val="-23"/>
            </w:rPr>
          </w:rPrChange>
        </w:rPr>
        <w:t xml:space="preserve"> </w:t>
      </w:r>
      <w:r w:rsidRPr="006C66CA">
        <w:rPr>
          <w:rFonts w:cs="Arial"/>
          <w:rPrChange w:id="7543" w:author="Harry Shamoon" w:date="2015-03-05T19:28:00Z">
            <w:rPr/>
          </w:rPrChange>
        </w:rPr>
        <w:t>Schweitzer,</w:t>
      </w:r>
      <w:r w:rsidRPr="006C66CA">
        <w:rPr>
          <w:rFonts w:cs="Arial"/>
          <w:w w:val="99"/>
          <w:rPrChange w:id="7544" w:author="Harry Shamoon" w:date="2015-03-05T19:28:00Z">
            <w:rPr>
              <w:w w:val="99"/>
            </w:rPr>
          </w:rPrChange>
        </w:rPr>
        <w:t xml:space="preserve"> </w:t>
      </w:r>
      <w:r w:rsidRPr="006C66CA">
        <w:rPr>
          <w:rFonts w:cs="Arial"/>
          <w:rPrChange w:id="7545" w:author="Harry Shamoon" w:date="2015-03-05T19:28:00Z">
            <w:rPr/>
          </w:rPrChange>
        </w:rPr>
        <w:t xml:space="preserve">and E. </w:t>
      </w:r>
      <w:proofErr w:type="spellStart"/>
      <w:r w:rsidRPr="006C66CA">
        <w:rPr>
          <w:rFonts w:cs="Arial"/>
          <w:spacing w:val="-6"/>
          <w:rPrChange w:id="7546" w:author="Harry Shamoon" w:date="2015-03-05T19:28:00Z">
            <w:rPr>
              <w:spacing w:val="-6"/>
            </w:rPr>
          </w:rPrChange>
        </w:rPr>
        <w:t>Yetisir</w:t>
      </w:r>
      <w:proofErr w:type="spellEnd"/>
      <w:r w:rsidRPr="006C66CA">
        <w:rPr>
          <w:rFonts w:cs="Arial"/>
          <w:spacing w:val="-6"/>
          <w:rPrChange w:id="7547" w:author="Harry Shamoon" w:date="2015-03-05T19:28:00Z">
            <w:rPr>
              <w:spacing w:val="-6"/>
            </w:rPr>
          </w:rPrChange>
        </w:rPr>
        <w:t>.</w:t>
      </w:r>
      <w:proofErr w:type="gramEnd"/>
      <w:r w:rsidRPr="006C66CA">
        <w:rPr>
          <w:rFonts w:cs="Arial"/>
          <w:spacing w:val="-6"/>
          <w:rPrChange w:id="7548" w:author="Harry Shamoon" w:date="2015-03-05T19:28:00Z">
            <w:rPr>
              <w:spacing w:val="-6"/>
            </w:rPr>
          </w:rPrChange>
        </w:rPr>
        <w:t xml:space="preserve"> </w:t>
      </w:r>
      <w:proofErr w:type="gramStart"/>
      <w:r w:rsidRPr="006C66CA">
        <w:rPr>
          <w:rFonts w:cs="Arial"/>
          <w:rPrChange w:id="7549" w:author="Harry Shamoon" w:date="2015-03-05T19:28:00Z">
            <w:rPr/>
          </w:rPrChange>
        </w:rPr>
        <w:t>A multicenter, randomized, controlled clinical trial of transfusion requirements in critical</w:t>
      </w:r>
      <w:r w:rsidRPr="006C66CA">
        <w:rPr>
          <w:rFonts w:cs="Arial"/>
          <w:spacing w:val="-23"/>
          <w:rPrChange w:id="7550" w:author="Harry Shamoon" w:date="2015-03-05T19:28:00Z">
            <w:rPr>
              <w:spacing w:val="-23"/>
            </w:rPr>
          </w:rPrChange>
        </w:rPr>
        <w:t xml:space="preserve"> </w:t>
      </w:r>
      <w:r w:rsidRPr="006C66CA">
        <w:rPr>
          <w:rFonts w:cs="Arial"/>
          <w:rPrChange w:id="7551" w:author="Harry Shamoon" w:date="2015-03-05T19:28:00Z">
            <w:rPr/>
          </w:rPrChange>
        </w:rPr>
        <w:t>care.</w:t>
      </w:r>
      <w:proofErr w:type="gramEnd"/>
      <w:r w:rsidRPr="006C66CA">
        <w:rPr>
          <w:rFonts w:cs="Arial"/>
          <w:w w:val="99"/>
          <w:rPrChange w:id="7552" w:author="Harry Shamoon" w:date="2015-03-05T19:28:00Z">
            <w:rPr>
              <w:w w:val="99"/>
            </w:rPr>
          </w:rPrChange>
        </w:rPr>
        <w:t xml:space="preserve"> </w:t>
      </w:r>
      <w:proofErr w:type="gramStart"/>
      <w:r w:rsidRPr="006C66CA">
        <w:rPr>
          <w:rFonts w:cs="Arial"/>
          <w:spacing w:val="-3"/>
          <w:rPrChange w:id="7553" w:author="Harry Shamoon" w:date="2015-03-05T19:28:00Z">
            <w:rPr>
              <w:spacing w:val="-3"/>
            </w:rPr>
          </w:rPrChange>
        </w:rPr>
        <w:t>Transfusion</w:t>
      </w:r>
      <w:r w:rsidRPr="006C66CA">
        <w:rPr>
          <w:rFonts w:cs="Arial"/>
          <w:spacing w:val="-11"/>
          <w:rPrChange w:id="7554" w:author="Harry Shamoon" w:date="2015-03-05T19:28:00Z">
            <w:rPr>
              <w:spacing w:val="-11"/>
            </w:rPr>
          </w:rPrChange>
        </w:rPr>
        <w:t xml:space="preserve"> </w:t>
      </w:r>
      <w:r w:rsidRPr="006C66CA">
        <w:rPr>
          <w:rFonts w:cs="Arial"/>
          <w:rPrChange w:id="7555" w:author="Harry Shamoon" w:date="2015-03-05T19:28:00Z">
            <w:rPr/>
          </w:rPrChange>
        </w:rPr>
        <w:t>Requirements</w:t>
      </w:r>
      <w:r w:rsidRPr="006C66CA">
        <w:rPr>
          <w:rFonts w:cs="Arial"/>
          <w:spacing w:val="-11"/>
          <w:rPrChange w:id="7556" w:author="Harry Shamoon" w:date="2015-03-05T19:28:00Z">
            <w:rPr>
              <w:spacing w:val="-11"/>
            </w:rPr>
          </w:rPrChange>
        </w:rPr>
        <w:t xml:space="preserve"> </w:t>
      </w:r>
      <w:r w:rsidRPr="006C66CA">
        <w:rPr>
          <w:rFonts w:cs="Arial"/>
          <w:rPrChange w:id="7557" w:author="Harry Shamoon" w:date="2015-03-05T19:28:00Z">
            <w:rPr/>
          </w:rPrChange>
        </w:rPr>
        <w:t>in</w:t>
      </w:r>
      <w:r w:rsidRPr="006C66CA">
        <w:rPr>
          <w:rFonts w:cs="Arial"/>
          <w:spacing w:val="-11"/>
          <w:rPrChange w:id="7558" w:author="Harry Shamoon" w:date="2015-03-05T19:28:00Z">
            <w:rPr>
              <w:spacing w:val="-11"/>
            </w:rPr>
          </w:rPrChange>
        </w:rPr>
        <w:t xml:space="preserve"> </w:t>
      </w:r>
      <w:r w:rsidRPr="006C66CA">
        <w:rPr>
          <w:rFonts w:cs="Arial"/>
          <w:rPrChange w:id="7559" w:author="Harry Shamoon" w:date="2015-03-05T19:28:00Z">
            <w:rPr/>
          </w:rPrChange>
        </w:rPr>
        <w:t>Critical</w:t>
      </w:r>
      <w:r w:rsidRPr="006C66CA">
        <w:rPr>
          <w:rFonts w:cs="Arial"/>
          <w:spacing w:val="-11"/>
          <w:rPrChange w:id="7560" w:author="Harry Shamoon" w:date="2015-03-05T19:28:00Z">
            <w:rPr>
              <w:spacing w:val="-11"/>
            </w:rPr>
          </w:rPrChange>
        </w:rPr>
        <w:t xml:space="preserve"> </w:t>
      </w:r>
      <w:r w:rsidRPr="006C66CA">
        <w:rPr>
          <w:rFonts w:cs="Arial"/>
          <w:rPrChange w:id="7561" w:author="Harry Shamoon" w:date="2015-03-05T19:28:00Z">
            <w:rPr/>
          </w:rPrChange>
        </w:rPr>
        <w:t>Care</w:t>
      </w:r>
      <w:r w:rsidRPr="006C66CA">
        <w:rPr>
          <w:rFonts w:cs="Arial"/>
          <w:spacing w:val="-11"/>
          <w:rPrChange w:id="7562" w:author="Harry Shamoon" w:date="2015-03-05T19:28:00Z">
            <w:rPr>
              <w:spacing w:val="-11"/>
            </w:rPr>
          </w:rPrChange>
        </w:rPr>
        <w:t xml:space="preserve"> </w:t>
      </w:r>
      <w:r w:rsidRPr="006C66CA">
        <w:rPr>
          <w:rFonts w:cs="Arial"/>
          <w:rPrChange w:id="7563" w:author="Harry Shamoon" w:date="2015-03-05T19:28:00Z">
            <w:rPr/>
          </w:rPrChange>
        </w:rPr>
        <w:t>Investigators,</w:t>
      </w:r>
      <w:r w:rsidRPr="006C66CA">
        <w:rPr>
          <w:rFonts w:cs="Arial"/>
          <w:spacing w:val="-11"/>
          <w:rPrChange w:id="7564" w:author="Harry Shamoon" w:date="2015-03-05T19:28:00Z">
            <w:rPr>
              <w:spacing w:val="-11"/>
            </w:rPr>
          </w:rPrChange>
        </w:rPr>
        <w:t xml:space="preserve"> </w:t>
      </w:r>
      <w:r w:rsidRPr="006C66CA">
        <w:rPr>
          <w:rFonts w:cs="Arial"/>
          <w:rPrChange w:id="7565" w:author="Harry Shamoon" w:date="2015-03-05T19:28:00Z">
            <w:rPr/>
          </w:rPrChange>
        </w:rPr>
        <w:t>Canadian</w:t>
      </w:r>
      <w:r w:rsidRPr="006C66CA">
        <w:rPr>
          <w:rFonts w:cs="Arial"/>
          <w:spacing w:val="-11"/>
          <w:rPrChange w:id="7566" w:author="Harry Shamoon" w:date="2015-03-05T19:28:00Z">
            <w:rPr>
              <w:spacing w:val="-11"/>
            </w:rPr>
          </w:rPrChange>
        </w:rPr>
        <w:t xml:space="preserve"> </w:t>
      </w:r>
      <w:r w:rsidRPr="006C66CA">
        <w:rPr>
          <w:rFonts w:cs="Arial"/>
          <w:rPrChange w:id="7567" w:author="Harry Shamoon" w:date="2015-03-05T19:28:00Z">
            <w:rPr/>
          </w:rPrChange>
        </w:rPr>
        <w:t>Critical</w:t>
      </w:r>
      <w:r w:rsidRPr="006C66CA">
        <w:rPr>
          <w:rFonts w:cs="Arial"/>
          <w:spacing w:val="-11"/>
          <w:rPrChange w:id="7568" w:author="Harry Shamoon" w:date="2015-03-05T19:28:00Z">
            <w:rPr>
              <w:spacing w:val="-11"/>
            </w:rPr>
          </w:rPrChange>
        </w:rPr>
        <w:t xml:space="preserve"> </w:t>
      </w:r>
      <w:r w:rsidRPr="006C66CA">
        <w:rPr>
          <w:rFonts w:cs="Arial"/>
          <w:rPrChange w:id="7569" w:author="Harry Shamoon" w:date="2015-03-05T19:28:00Z">
            <w:rPr/>
          </w:rPrChange>
        </w:rPr>
        <w:t>Care</w:t>
      </w:r>
      <w:r w:rsidRPr="006C66CA">
        <w:rPr>
          <w:rFonts w:cs="Arial"/>
          <w:spacing w:val="-11"/>
          <w:rPrChange w:id="7570" w:author="Harry Shamoon" w:date="2015-03-05T19:28:00Z">
            <w:rPr>
              <w:spacing w:val="-11"/>
            </w:rPr>
          </w:rPrChange>
        </w:rPr>
        <w:t xml:space="preserve"> </w:t>
      </w:r>
      <w:r w:rsidRPr="006C66CA">
        <w:rPr>
          <w:rFonts w:cs="Arial"/>
          <w:spacing w:val="-5"/>
          <w:rPrChange w:id="7571" w:author="Harry Shamoon" w:date="2015-03-05T19:28:00Z">
            <w:rPr>
              <w:spacing w:val="-5"/>
            </w:rPr>
          </w:rPrChange>
        </w:rPr>
        <w:t>Trials</w:t>
      </w:r>
      <w:r w:rsidRPr="006C66CA">
        <w:rPr>
          <w:rFonts w:cs="Arial"/>
          <w:spacing w:val="-11"/>
          <w:rPrChange w:id="7572" w:author="Harry Shamoon" w:date="2015-03-05T19:28:00Z">
            <w:rPr>
              <w:spacing w:val="-11"/>
            </w:rPr>
          </w:rPrChange>
        </w:rPr>
        <w:t xml:space="preserve"> </w:t>
      </w:r>
      <w:r w:rsidRPr="006C66CA">
        <w:rPr>
          <w:rFonts w:cs="Arial"/>
          <w:rPrChange w:id="7573" w:author="Harry Shamoon" w:date="2015-03-05T19:28:00Z">
            <w:rPr/>
          </w:rPrChange>
        </w:rPr>
        <w:t>Group.</w:t>
      </w:r>
      <w:proofErr w:type="gramEnd"/>
      <w:r w:rsidRPr="006C66CA">
        <w:rPr>
          <w:rFonts w:cs="Arial"/>
          <w:spacing w:val="7"/>
          <w:rPrChange w:id="7574" w:author="Harry Shamoon" w:date="2015-03-05T19:28:00Z">
            <w:rPr>
              <w:spacing w:val="7"/>
            </w:rPr>
          </w:rPrChange>
        </w:rPr>
        <w:t xml:space="preserve"> </w:t>
      </w:r>
      <w:r w:rsidRPr="006C66CA">
        <w:rPr>
          <w:rFonts w:cs="Arial"/>
          <w:i/>
        </w:rPr>
        <w:t>N</w:t>
      </w:r>
      <w:r w:rsidRPr="006C66CA">
        <w:rPr>
          <w:rFonts w:cs="Arial"/>
          <w:i/>
          <w:spacing w:val="-11"/>
        </w:rPr>
        <w:t xml:space="preserve"> </w:t>
      </w:r>
      <w:proofErr w:type="spellStart"/>
      <w:r w:rsidRPr="006C66CA">
        <w:rPr>
          <w:rFonts w:cs="Arial"/>
          <w:i/>
        </w:rPr>
        <w:t>Engl</w:t>
      </w:r>
      <w:proofErr w:type="spellEnd"/>
      <w:r w:rsidRPr="006C66CA">
        <w:rPr>
          <w:rFonts w:cs="Arial"/>
          <w:i/>
          <w:spacing w:val="-11"/>
        </w:rPr>
        <w:t xml:space="preserve"> </w:t>
      </w:r>
      <w:r w:rsidRPr="006C66CA">
        <w:rPr>
          <w:rFonts w:cs="Arial"/>
          <w:i/>
        </w:rPr>
        <w:t>J</w:t>
      </w:r>
      <w:r w:rsidRPr="006C66CA">
        <w:rPr>
          <w:rFonts w:cs="Arial"/>
          <w:i/>
          <w:spacing w:val="-11"/>
        </w:rPr>
        <w:t xml:space="preserve"> </w:t>
      </w:r>
      <w:r w:rsidRPr="006C66CA">
        <w:rPr>
          <w:rFonts w:cs="Arial"/>
          <w:i/>
        </w:rPr>
        <w:t>Med</w:t>
      </w:r>
      <w:r w:rsidRPr="00FF4755">
        <w:rPr>
          <w:rFonts w:cs="Arial"/>
        </w:rPr>
        <w:t>,</w:t>
      </w:r>
      <w:r w:rsidRPr="008F496E">
        <w:rPr>
          <w:rFonts w:cs="Arial"/>
          <w:w w:val="99"/>
        </w:rPr>
        <w:t xml:space="preserve"> </w:t>
      </w:r>
      <w:r w:rsidRPr="006C66CA">
        <w:rPr>
          <w:rFonts w:cs="Arial"/>
          <w:rPrChange w:id="7575" w:author="Harry Shamoon" w:date="2015-03-05T19:28:00Z">
            <w:rPr/>
          </w:rPrChange>
        </w:rPr>
        <w:t>340(6)</w:t>
      </w:r>
      <w:proofErr w:type="gramStart"/>
      <w:r w:rsidRPr="006C66CA">
        <w:rPr>
          <w:rFonts w:cs="Arial"/>
          <w:rPrChange w:id="7576" w:author="Harry Shamoon" w:date="2015-03-05T19:28:00Z">
            <w:rPr/>
          </w:rPrChange>
        </w:rPr>
        <w:t>:409</w:t>
      </w:r>
      <w:proofErr w:type="gramEnd"/>
      <w:r w:rsidRPr="006C66CA">
        <w:rPr>
          <w:rFonts w:cs="Arial"/>
          <w:rPrChange w:id="7577" w:author="Harry Shamoon" w:date="2015-03-05T19:28:00Z">
            <w:rPr/>
          </w:rPrChange>
        </w:rPr>
        <w:t xml:space="preserve">–417, </w:t>
      </w:r>
      <w:r w:rsidRPr="006C66CA">
        <w:rPr>
          <w:rFonts w:cs="Arial"/>
          <w:spacing w:val="-3"/>
          <w:rPrChange w:id="7578" w:author="Harry Shamoon" w:date="2015-03-05T19:28:00Z">
            <w:rPr>
              <w:spacing w:val="-3"/>
            </w:rPr>
          </w:rPrChange>
        </w:rPr>
        <w:t xml:space="preserve">Feb </w:t>
      </w:r>
      <w:r w:rsidRPr="006C66CA">
        <w:rPr>
          <w:rFonts w:cs="Arial"/>
          <w:rPrChange w:id="7579" w:author="Harry Shamoon" w:date="2015-03-05T19:28:00Z">
            <w:rPr/>
          </w:rPrChange>
        </w:rPr>
        <w:t>1999. PMID:</w:t>
      </w:r>
      <w:r w:rsidRPr="006C66CA">
        <w:rPr>
          <w:rFonts w:cs="Arial"/>
          <w:spacing w:val="-33"/>
          <w:rPrChange w:id="7580" w:author="Harry Shamoon" w:date="2015-03-05T19:28:00Z">
            <w:rPr>
              <w:spacing w:val="-33"/>
            </w:rPr>
          </w:rPrChange>
        </w:rPr>
        <w:t xml:space="preserve"> </w:t>
      </w:r>
      <w:r w:rsidRPr="006C66CA">
        <w:rPr>
          <w:rFonts w:cs="Arial"/>
          <w:rPrChange w:id="7581" w:author="Harry Shamoon" w:date="2015-03-05T19:28:00Z">
            <w:rPr/>
          </w:rPrChange>
        </w:rPr>
        <w:t>9971864.</w:t>
      </w:r>
    </w:p>
    <w:p w14:paraId="1AEA6578" w14:textId="77777777" w:rsidR="00F731E7" w:rsidRPr="006C66CA" w:rsidRDefault="00082CF3">
      <w:pPr>
        <w:pStyle w:val="BodyText"/>
        <w:spacing w:before="150"/>
        <w:ind w:right="119" w:hanging="473"/>
        <w:jc w:val="both"/>
        <w:rPr>
          <w:rFonts w:cs="Arial"/>
          <w:rPrChange w:id="7582" w:author="Harry Shamoon" w:date="2015-03-05T19:28:00Z">
            <w:rPr/>
          </w:rPrChange>
        </w:rPr>
        <w:pPrChange w:id="7583" w:author="Harry Shamoon" w:date="2015-03-05T19:42:00Z">
          <w:pPr>
            <w:pStyle w:val="BodyText"/>
            <w:spacing w:before="150" w:line="268" w:lineRule="auto"/>
            <w:ind w:right="119" w:hanging="473"/>
            <w:jc w:val="both"/>
          </w:pPr>
        </w:pPrChange>
      </w:pPr>
      <w:r w:rsidRPr="006C66CA">
        <w:rPr>
          <w:rFonts w:cs="Arial"/>
          <w:rPrChange w:id="7584" w:author="Harry Shamoon" w:date="2015-03-05T19:28:00Z">
            <w:rPr/>
          </w:rPrChange>
        </w:rPr>
        <w:t>[47]</w:t>
      </w:r>
      <w:r w:rsidRPr="006C66CA">
        <w:rPr>
          <w:rFonts w:cs="Arial"/>
          <w:spacing w:val="38"/>
          <w:rPrChange w:id="7585" w:author="Harry Shamoon" w:date="2015-03-05T19:28:00Z">
            <w:rPr>
              <w:spacing w:val="38"/>
            </w:rPr>
          </w:rPrChange>
        </w:rPr>
        <w:t xml:space="preserve"> </w:t>
      </w:r>
      <w:r w:rsidRPr="006C66CA">
        <w:rPr>
          <w:rFonts w:cs="Arial"/>
          <w:rPrChange w:id="7586" w:author="Harry Shamoon" w:date="2015-03-05T19:28:00Z">
            <w:rPr/>
          </w:rPrChange>
        </w:rPr>
        <w:t>M.</w:t>
      </w:r>
      <w:r w:rsidRPr="006C66CA">
        <w:rPr>
          <w:rFonts w:cs="Arial"/>
          <w:spacing w:val="-14"/>
          <w:rPrChange w:id="7587" w:author="Harry Shamoon" w:date="2015-03-05T19:28:00Z">
            <w:rPr>
              <w:spacing w:val="-14"/>
            </w:rPr>
          </w:rPrChange>
        </w:rPr>
        <w:t xml:space="preserve"> </w:t>
      </w:r>
      <w:proofErr w:type="spellStart"/>
      <w:r w:rsidRPr="006C66CA">
        <w:rPr>
          <w:rFonts w:cs="Arial"/>
          <w:rPrChange w:id="7588" w:author="Harry Shamoon" w:date="2015-03-05T19:28:00Z">
            <w:rPr/>
          </w:rPrChange>
        </w:rPr>
        <w:t>Ranucci</w:t>
      </w:r>
      <w:proofErr w:type="spellEnd"/>
      <w:r w:rsidRPr="006C66CA">
        <w:rPr>
          <w:rFonts w:cs="Arial"/>
          <w:rPrChange w:id="7589" w:author="Harry Shamoon" w:date="2015-03-05T19:28:00Z">
            <w:rPr/>
          </w:rPrChange>
        </w:rPr>
        <w:t>,</w:t>
      </w:r>
      <w:r w:rsidRPr="006C66CA">
        <w:rPr>
          <w:rFonts w:cs="Arial"/>
          <w:spacing w:val="-13"/>
          <w:rPrChange w:id="7590" w:author="Harry Shamoon" w:date="2015-03-05T19:28:00Z">
            <w:rPr>
              <w:spacing w:val="-13"/>
            </w:rPr>
          </w:rPrChange>
        </w:rPr>
        <w:t xml:space="preserve"> </w:t>
      </w:r>
      <w:r w:rsidRPr="006C66CA">
        <w:rPr>
          <w:rFonts w:cs="Arial"/>
          <w:spacing w:val="-5"/>
          <w:rPrChange w:id="7591" w:author="Harry Shamoon" w:date="2015-03-05T19:28:00Z">
            <w:rPr>
              <w:spacing w:val="-5"/>
            </w:rPr>
          </w:rPrChange>
        </w:rPr>
        <w:t>U.</w:t>
      </w:r>
      <w:r w:rsidRPr="006C66CA">
        <w:rPr>
          <w:rFonts w:cs="Arial"/>
          <w:spacing w:val="-14"/>
          <w:rPrChange w:id="7592" w:author="Harry Shamoon" w:date="2015-03-05T19:28:00Z">
            <w:rPr>
              <w:spacing w:val="-14"/>
            </w:rPr>
          </w:rPrChange>
        </w:rPr>
        <w:t xml:space="preserve"> </w:t>
      </w:r>
      <w:r w:rsidRPr="006C66CA">
        <w:rPr>
          <w:rFonts w:cs="Arial"/>
          <w:rPrChange w:id="7593" w:author="Harry Shamoon" w:date="2015-03-05T19:28:00Z">
            <w:rPr/>
          </w:rPrChange>
        </w:rPr>
        <w:t>Di</w:t>
      </w:r>
      <w:r w:rsidRPr="006C66CA">
        <w:rPr>
          <w:rFonts w:cs="Arial"/>
          <w:spacing w:val="-14"/>
          <w:rPrChange w:id="7594" w:author="Harry Shamoon" w:date="2015-03-05T19:28:00Z">
            <w:rPr>
              <w:spacing w:val="-14"/>
            </w:rPr>
          </w:rPrChange>
        </w:rPr>
        <w:t xml:space="preserve"> </w:t>
      </w:r>
      <w:proofErr w:type="spellStart"/>
      <w:r w:rsidRPr="006C66CA">
        <w:rPr>
          <w:rFonts w:cs="Arial"/>
          <w:rPrChange w:id="7595" w:author="Harry Shamoon" w:date="2015-03-05T19:28:00Z">
            <w:rPr/>
          </w:rPrChange>
        </w:rPr>
        <w:t>Dedda</w:t>
      </w:r>
      <w:proofErr w:type="spellEnd"/>
      <w:r w:rsidRPr="006C66CA">
        <w:rPr>
          <w:rFonts w:cs="Arial"/>
          <w:rPrChange w:id="7596" w:author="Harry Shamoon" w:date="2015-03-05T19:28:00Z">
            <w:rPr/>
          </w:rPrChange>
        </w:rPr>
        <w:t>,</w:t>
      </w:r>
      <w:r w:rsidRPr="006C66CA">
        <w:rPr>
          <w:rFonts w:cs="Arial"/>
          <w:spacing w:val="-13"/>
          <w:rPrChange w:id="7597" w:author="Harry Shamoon" w:date="2015-03-05T19:28:00Z">
            <w:rPr>
              <w:spacing w:val="-13"/>
            </w:rPr>
          </w:rPrChange>
        </w:rPr>
        <w:t xml:space="preserve"> </w:t>
      </w:r>
      <w:r w:rsidRPr="006C66CA">
        <w:rPr>
          <w:rFonts w:cs="Arial"/>
          <w:spacing w:val="-3"/>
          <w:rPrChange w:id="7598" w:author="Harry Shamoon" w:date="2015-03-05T19:28:00Z">
            <w:rPr>
              <w:spacing w:val="-3"/>
            </w:rPr>
          </w:rPrChange>
        </w:rPr>
        <w:t>S.</w:t>
      </w:r>
      <w:r w:rsidRPr="006C66CA">
        <w:rPr>
          <w:rFonts w:cs="Arial"/>
          <w:spacing w:val="-14"/>
          <w:rPrChange w:id="7599" w:author="Harry Shamoon" w:date="2015-03-05T19:28:00Z">
            <w:rPr>
              <w:spacing w:val="-14"/>
            </w:rPr>
          </w:rPrChange>
        </w:rPr>
        <w:t xml:space="preserve"> </w:t>
      </w:r>
      <w:proofErr w:type="spellStart"/>
      <w:r w:rsidRPr="006C66CA">
        <w:rPr>
          <w:rFonts w:cs="Arial"/>
          <w:rPrChange w:id="7600" w:author="Harry Shamoon" w:date="2015-03-05T19:28:00Z">
            <w:rPr/>
          </w:rPrChange>
        </w:rPr>
        <w:t>Castelvecchio</w:t>
      </w:r>
      <w:proofErr w:type="spellEnd"/>
      <w:r w:rsidRPr="006C66CA">
        <w:rPr>
          <w:rFonts w:cs="Arial"/>
          <w:rPrChange w:id="7601" w:author="Harry Shamoon" w:date="2015-03-05T19:28:00Z">
            <w:rPr/>
          </w:rPrChange>
        </w:rPr>
        <w:t>,</w:t>
      </w:r>
      <w:r w:rsidRPr="006C66CA">
        <w:rPr>
          <w:rFonts w:cs="Arial"/>
          <w:spacing w:val="-13"/>
          <w:rPrChange w:id="7602" w:author="Harry Shamoon" w:date="2015-03-05T19:28:00Z">
            <w:rPr>
              <w:spacing w:val="-13"/>
            </w:rPr>
          </w:rPrChange>
        </w:rPr>
        <w:t xml:space="preserve"> </w:t>
      </w:r>
      <w:r w:rsidRPr="006C66CA">
        <w:rPr>
          <w:rFonts w:cs="Arial"/>
          <w:rPrChange w:id="7603" w:author="Harry Shamoon" w:date="2015-03-05T19:28:00Z">
            <w:rPr/>
          </w:rPrChange>
        </w:rPr>
        <w:t>L.</w:t>
      </w:r>
      <w:r w:rsidRPr="006C66CA">
        <w:rPr>
          <w:rFonts w:cs="Arial"/>
          <w:spacing w:val="-14"/>
          <w:rPrChange w:id="7604" w:author="Harry Shamoon" w:date="2015-03-05T19:28:00Z">
            <w:rPr>
              <w:spacing w:val="-14"/>
            </w:rPr>
          </w:rPrChange>
        </w:rPr>
        <w:t xml:space="preserve"> </w:t>
      </w:r>
      <w:proofErr w:type="spellStart"/>
      <w:r w:rsidRPr="006C66CA">
        <w:rPr>
          <w:rFonts w:cs="Arial"/>
          <w:rPrChange w:id="7605" w:author="Harry Shamoon" w:date="2015-03-05T19:28:00Z">
            <w:rPr/>
          </w:rPrChange>
        </w:rPr>
        <w:t>Menicanti</w:t>
      </w:r>
      <w:proofErr w:type="spellEnd"/>
      <w:r w:rsidRPr="006C66CA">
        <w:rPr>
          <w:rFonts w:cs="Arial"/>
          <w:rPrChange w:id="7606" w:author="Harry Shamoon" w:date="2015-03-05T19:28:00Z">
            <w:rPr/>
          </w:rPrChange>
        </w:rPr>
        <w:t>,</w:t>
      </w:r>
      <w:r w:rsidRPr="006C66CA">
        <w:rPr>
          <w:rFonts w:cs="Arial"/>
          <w:spacing w:val="-13"/>
          <w:rPrChange w:id="7607" w:author="Harry Shamoon" w:date="2015-03-05T19:28:00Z">
            <w:rPr>
              <w:spacing w:val="-13"/>
            </w:rPr>
          </w:rPrChange>
        </w:rPr>
        <w:t xml:space="preserve"> </w:t>
      </w:r>
      <w:r w:rsidRPr="006C66CA">
        <w:rPr>
          <w:rFonts w:cs="Arial"/>
          <w:rPrChange w:id="7608" w:author="Harry Shamoon" w:date="2015-03-05T19:28:00Z">
            <w:rPr/>
          </w:rPrChange>
        </w:rPr>
        <w:t>A.</w:t>
      </w:r>
      <w:r w:rsidRPr="006C66CA">
        <w:rPr>
          <w:rFonts w:cs="Arial"/>
          <w:spacing w:val="-15"/>
          <w:rPrChange w:id="7609" w:author="Harry Shamoon" w:date="2015-03-05T19:28:00Z">
            <w:rPr>
              <w:spacing w:val="-15"/>
            </w:rPr>
          </w:rPrChange>
        </w:rPr>
        <w:t xml:space="preserve"> </w:t>
      </w:r>
      <w:proofErr w:type="spellStart"/>
      <w:r w:rsidRPr="006C66CA">
        <w:rPr>
          <w:rFonts w:cs="Arial"/>
          <w:rPrChange w:id="7610" w:author="Harry Shamoon" w:date="2015-03-05T19:28:00Z">
            <w:rPr/>
          </w:rPrChange>
        </w:rPr>
        <w:t>Frigiola</w:t>
      </w:r>
      <w:proofErr w:type="spellEnd"/>
      <w:r w:rsidRPr="006C66CA">
        <w:rPr>
          <w:rFonts w:cs="Arial"/>
          <w:rPrChange w:id="7611" w:author="Harry Shamoon" w:date="2015-03-05T19:28:00Z">
            <w:rPr/>
          </w:rPrChange>
        </w:rPr>
        <w:t>,</w:t>
      </w:r>
      <w:r w:rsidRPr="006C66CA">
        <w:rPr>
          <w:rFonts w:cs="Arial"/>
          <w:spacing w:val="-13"/>
          <w:rPrChange w:id="7612" w:author="Harry Shamoon" w:date="2015-03-05T19:28:00Z">
            <w:rPr>
              <w:spacing w:val="-13"/>
            </w:rPr>
          </w:rPrChange>
        </w:rPr>
        <w:t xml:space="preserve"> </w:t>
      </w:r>
      <w:r w:rsidRPr="006C66CA">
        <w:rPr>
          <w:rFonts w:cs="Arial"/>
          <w:rPrChange w:id="7613" w:author="Harry Shamoon" w:date="2015-03-05T19:28:00Z">
            <w:rPr/>
          </w:rPrChange>
        </w:rPr>
        <w:t>G.</w:t>
      </w:r>
      <w:r w:rsidRPr="006C66CA">
        <w:rPr>
          <w:rFonts w:cs="Arial"/>
          <w:spacing w:val="-14"/>
          <w:rPrChange w:id="7614" w:author="Harry Shamoon" w:date="2015-03-05T19:28:00Z">
            <w:rPr>
              <w:spacing w:val="-14"/>
            </w:rPr>
          </w:rPrChange>
        </w:rPr>
        <w:t xml:space="preserve"> </w:t>
      </w:r>
      <w:proofErr w:type="spellStart"/>
      <w:r w:rsidRPr="006C66CA">
        <w:rPr>
          <w:rFonts w:cs="Arial"/>
          <w:spacing w:val="-3"/>
          <w:rPrChange w:id="7615" w:author="Harry Shamoon" w:date="2015-03-05T19:28:00Z">
            <w:rPr>
              <w:spacing w:val="-3"/>
            </w:rPr>
          </w:rPrChange>
        </w:rPr>
        <w:t>Pelissero</w:t>
      </w:r>
      <w:proofErr w:type="spellEnd"/>
      <w:r w:rsidRPr="006C66CA">
        <w:rPr>
          <w:rFonts w:cs="Arial"/>
          <w:spacing w:val="-3"/>
          <w:rPrChange w:id="7616" w:author="Harry Shamoon" w:date="2015-03-05T19:28:00Z">
            <w:rPr>
              <w:spacing w:val="-3"/>
            </w:rPr>
          </w:rPrChange>
        </w:rPr>
        <w:t>,</w:t>
      </w:r>
      <w:r w:rsidRPr="006C66CA">
        <w:rPr>
          <w:rFonts w:cs="Arial"/>
          <w:spacing w:val="-13"/>
          <w:rPrChange w:id="7617" w:author="Harry Shamoon" w:date="2015-03-05T19:28:00Z">
            <w:rPr>
              <w:spacing w:val="-13"/>
            </w:rPr>
          </w:rPrChange>
        </w:rPr>
        <w:t xml:space="preserve"> </w:t>
      </w:r>
      <w:r w:rsidRPr="006C66CA">
        <w:rPr>
          <w:rFonts w:cs="Arial"/>
          <w:spacing w:val="-3"/>
          <w:rPrChange w:id="7618" w:author="Harry Shamoon" w:date="2015-03-05T19:28:00Z">
            <w:rPr>
              <w:spacing w:val="-3"/>
            </w:rPr>
          </w:rPrChange>
        </w:rPr>
        <w:t>S</w:t>
      </w:r>
      <w:proofErr w:type="gramStart"/>
      <w:r w:rsidRPr="006C66CA">
        <w:rPr>
          <w:rFonts w:cs="Arial"/>
          <w:spacing w:val="-3"/>
          <w:rPrChange w:id="7619" w:author="Harry Shamoon" w:date="2015-03-05T19:28:00Z">
            <w:rPr>
              <w:spacing w:val="-3"/>
            </w:rPr>
          </w:rPrChange>
        </w:rPr>
        <w:t>.</w:t>
      </w:r>
      <w:r w:rsidRPr="006C66CA">
        <w:rPr>
          <w:rFonts w:cs="Arial"/>
          <w:spacing w:val="-14"/>
          <w:rPrChange w:id="7620" w:author="Harry Shamoon" w:date="2015-03-05T19:28:00Z">
            <w:rPr>
              <w:spacing w:val="-14"/>
            </w:rPr>
          </w:rPrChange>
        </w:rPr>
        <w:t xml:space="preserve"> </w:t>
      </w:r>
      <w:r w:rsidRPr="006C66CA">
        <w:rPr>
          <w:rFonts w:cs="Arial"/>
          <w:rPrChange w:id="7621" w:author="Harry Shamoon" w:date="2015-03-05T19:28:00Z">
            <w:rPr/>
          </w:rPrChange>
        </w:rPr>
        <w:t>,</w:t>
      </w:r>
      <w:proofErr w:type="gramEnd"/>
      <w:r w:rsidRPr="006C66CA">
        <w:rPr>
          <w:rFonts w:cs="Arial"/>
          <w:spacing w:val="-13"/>
          <w:rPrChange w:id="7622" w:author="Harry Shamoon" w:date="2015-03-05T19:28:00Z">
            <w:rPr>
              <w:spacing w:val="-13"/>
            </w:rPr>
          </w:rPrChange>
        </w:rPr>
        <w:t xml:space="preserve"> </w:t>
      </w:r>
      <w:r w:rsidRPr="006C66CA">
        <w:rPr>
          <w:rFonts w:cs="Arial"/>
          <w:rPrChange w:id="7623" w:author="Harry Shamoon" w:date="2015-03-05T19:28:00Z">
            <w:rPr/>
          </w:rPrChange>
        </w:rPr>
        <w:t>and</w:t>
      </w:r>
      <w:r w:rsidRPr="006C66CA">
        <w:rPr>
          <w:rFonts w:cs="Arial"/>
          <w:spacing w:val="-15"/>
          <w:rPrChange w:id="7624" w:author="Harry Shamoon" w:date="2015-03-05T19:28:00Z">
            <w:rPr>
              <w:spacing w:val="-15"/>
            </w:rPr>
          </w:rPrChange>
        </w:rPr>
        <w:t xml:space="preserve"> </w:t>
      </w:r>
      <w:r w:rsidRPr="006C66CA">
        <w:rPr>
          <w:rFonts w:cs="Arial"/>
          <w:spacing w:val="-4"/>
          <w:rPrChange w:id="7625" w:author="Harry Shamoon" w:date="2015-03-05T19:28:00Z">
            <w:rPr>
              <w:spacing w:val="-4"/>
            </w:rPr>
          </w:rPrChange>
        </w:rPr>
        <w:t>C.</w:t>
      </w:r>
      <w:r w:rsidRPr="006C66CA">
        <w:rPr>
          <w:rFonts w:cs="Arial"/>
          <w:spacing w:val="-14"/>
          <w:rPrChange w:id="7626" w:author="Harry Shamoon" w:date="2015-03-05T19:28:00Z">
            <w:rPr>
              <w:spacing w:val="-14"/>
            </w:rPr>
          </w:rPrChange>
        </w:rPr>
        <w:t xml:space="preserve"> </w:t>
      </w:r>
      <w:r w:rsidRPr="006C66CA">
        <w:rPr>
          <w:rFonts w:cs="Arial"/>
          <w:spacing w:val="-5"/>
          <w:rPrChange w:id="7627" w:author="Harry Shamoon" w:date="2015-03-05T19:28:00Z">
            <w:rPr>
              <w:spacing w:val="-5"/>
            </w:rPr>
          </w:rPrChange>
        </w:rPr>
        <w:t>O.</w:t>
      </w:r>
      <w:r w:rsidRPr="006C66CA">
        <w:rPr>
          <w:rFonts w:cs="Arial"/>
          <w:spacing w:val="-14"/>
          <w:rPrChange w:id="7628" w:author="Harry Shamoon" w:date="2015-03-05T19:28:00Z">
            <w:rPr>
              <w:spacing w:val="-14"/>
            </w:rPr>
          </w:rPrChange>
        </w:rPr>
        <w:t xml:space="preserve"> </w:t>
      </w:r>
      <w:r w:rsidRPr="006C66CA">
        <w:rPr>
          <w:rFonts w:cs="Arial"/>
          <w:rPrChange w:id="7629" w:author="Harry Shamoon" w:date="2015-03-05T19:28:00Z">
            <w:rPr/>
          </w:rPrChange>
        </w:rPr>
        <w:t>R.</w:t>
      </w:r>
      <w:r w:rsidRPr="006C66CA">
        <w:rPr>
          <w:rFonts w:cs="Arial"/>
          <w:spacing w:val="-15"/>
          <w:rPrChange w:id="7630" w:author="Harry Shamoon" w:date="2015-03-05T19:28:00Z">
            <w:rPr>
              <w:spacing w:val="-15"/>
            </w:rPr>
          </w:rPrChange>
        </w:rPr>
        <w:t xml:space="preserve"> </w:t>
      </w:r>
      <w:r w:rsidRPr="006C66CA">
        <w:rPr>
          <w:rFonts w:cs="Arial"/>
          <w:spacing w:val="-3"/>
          <w:rPrChange w:id="7631" w:author="Harry Shamoon" w:date="2015-03-05T19:28:00Z">
            <w:rPr>
              <w:spacing w:val="-3"/>
            </w:rPr>
          </w:rPrChange>
        </w:rPr>
        <w:t>S.</w:t>
      </w:r>
      <w:r w:rsidRPr="006C66CA">
        <w:rPr>
          <w:rFonts w:cs="Arial"/>
          <w:spacing w:val="-14"/>
          <w:rPrChange w:id="7632" w:author="Harry Shamoon" w:date="2015-03-05T19:28:00Z">
            <w:rPr>
              <w:spacing w:val="-14"/>
            </w:rPr>
          </w:rPrChange>
        </w:rPr>
        <w:t xml:space="preserve"> </w:t>
      </w:r>
      <w:r w:rsidRPr="006C66CA">
        <w:rPr>
          <w:rFonts w:cs="Arial"/>
          <w:rPrChange w:id="7633" w:author="Harry Shamoon" w:date="2015-03-05T19:28:00Z">
            <w:rPr/>
          </w:rPrChange>
        </w:rPr>
        <w:t>Group.</w:t>
      </w:r>
      <w:r w:rsidRPr="006C66CA">
        <w:rPr>
          <w:rFonts w:cs="Arial"/>
          <w:w w:val="99"/>
          <w:rPrChange w:id="7634" w:author="Harry Shamoon" w:date="2015-03-05T19:28:00Z">
            <w:rPr>
              <w:w w:val="99"/>
            </w:rPr>
          </w:rPrChange>
        </w:rPr>
        <w:t xml:space="preserve"> </w:t>
      </w:r>
      <w:r w:rsidRPr="006C66CA">
        <w:rPr>
          <w:rFonts w:cs="Arial"/>
          <w:rPrChange w:id="7635" w:author="Harry Shamoon" w:date="2015-03-05T19:28:00Z">
            <w:rPr/>
          </w:rPrChange>
        </w:rPr>
        <w:t>Impact of preoperative anemia on outcome in adult cardiac surgery: a propensity-matched analysis.</w:t>
      </w:r>
      <w:r w:rsidRPr="006C66CA">
        <w:rPr>
          <w:rFonts w:cs="Arial"/>
          <w:spacing w:val="13"/>
          <w:rPrChange w:id="7636" w:author="Harry Shamoon" w:date="2015-03-05T19:28:00Z">
            <w:rPr>
              <w:spacing w:val="13"/>
            </w:rPr>
          </w:rPrChange>
        </w:rPr>
        <w:t xml:space="preserve"> </w:t>
      </w:r>
      <w:r w:rsidRPr="006C66CA">
        <w:rPr>
          <w:rFonts w:cs="Arial"/>
          <w:i/>
        </w:rPr>
        <w:t>Ann</w:t>
      </w:r>
      <w:r w:rsidRPr="006C66CA">
        <w:rPr>
          <w:rFonts w:cs="Arial"/>
          <w:i/>
          <w:w w:val="99"/>
        </w:rPr>
        <w:t xml:space="preserve"> </w:t>
      </w:r>
      <w:proofErr w:type="spellStart"/>
      <w:r w:rsidRPr="006C66CA">
        <w:rPr>
          <w:rFonts w:cs="Arial"/>
          <w:i/>
        </w:rPr>
        <w:t>Thorac</w:t>
      </w:r>
      <w:proofErr w:type="spellEnd"/>
      <w:r w:rsidRPr="006C66CA">
        <w:rPr>
          <w:rFonts w:cs="Arial"/>
          <w:i/>
          <w:spacing w:val="-10"/>
        </w:rPr>
        <w:t xml:space="preserve"> </w:t>
      </w:r>
      <w:proofErr w:type="spellStart"/>
      <w:r w:rsidRPr="006C66CA">
        <w:rPr>
          <w:rFonts w:cs="Arial"/>
          <w:i/>
        </w:rPr>
        <w:t>Surg</w:t>
      </w:r>
      <w:proofErr w:type="spellEnd"/>
      <w:r w:rsidRPr="00FF4755">
        <w:rPr>
          <w:rFonts w:cs="Arial"/>
        </w:rPr>
        <w:t>,</w:t>
      </w:r>
      <w:r w:rsidRPr="008F496E">
        <w:rPr>
          <w:rFonts w:cs="Arial"/>
          <w:spacing w:val="-10"/>
        </w:rPr>
        <w:t xml:space="preserve"> </w:t>
      </w:r>
      <w:r w:rsidRPr="006C66CA">
        <w:rPr>
          <w:rFonts w:cs="Arial"/>
          <w:rPrChange w:id="7637" w:author="Harry Shamoon" w:date="2015-03-05T19:28:00Z">
            <w:rPr/>
          </w:rPrChange>
        </w:rPr>
        <w:t>94(4)</w:t>
      </w:r>
      <w:proofErr w:type="gramStart"/>
      <w:r w:rsidRPr="006C66CA">
        <w:rPr>
          <w:rFonts w:cs="Arial"/>
          <w:rPrChange w:id="7638" w:author="Harry Shamoon" w:date="2015-03-05T19:28:00Z">
            <w:rPr/>
          </w:rPrChange>
        </w:rPr>
        <w:t>:1134</w:t>
      </w:r>
      <w:proofErr w:type="gramEnd"/>
      <w:r w:rsidRPr="006C66CA">
        <w:rPr>
          <w:rFonts w:cs="Arial"/>
          <w:rPrChange w:id="7639" w:author="Harry Shamoon" w:date="2015-03-05T19:28:00Z">
            <w:rPr/>
          </w:rPrChange>
        </w:rPr>
        <w:t>–1141,</w:t>
      </w:r>
      <w:r w:rsidRPr="006C66CA">
        <w:rPr>
          <w:rFonts w:cs="Arial"/>
          <w:spacing w:val="-10"/>
          <w:rPrChange w:id="7640" w:author="Harry Shamoon" w:date="2015-03-05T19:28:00Z">
            <w:rPr>
              <w:spacing w:val="-10"/>
            </w:rPr>
          </w:rPrChange>
        </w:rPr>
        <w:t xml:space="preserve"> </w:t>
      </w:r>
      <w:r w:rsidRPr="006C66CA">
        <w:rPr>
          <w:rFonts w:cs="Arial"/>
          <w:rPrChange w:id="7641" w:author="Harry Shamoon" w:date="2015-03-05T19:28:00Z">
            <w:rPr/>
          </w:rPrChange>
        </w:rPr>
        <w:t>Oct</w:t>
      </w:r>
      <w:r w:rsidRPr="006C66CA">
        <w:rPr>
          <w:rFonts w:cs="Arial"/>
          <w:spacing w:val="-10"/>
          <w:rPrChange w:id="7642" w:author="Harry Shamoon" w:date="2015-03-05T19:28:00Z">
            <w:rPr>
              <w:spacing w:val="-10"/>
            </w:rPr>
          </w:rPrChange>
        </w:rPr>
        <w:t xml:space="preserve"> </w:t>
      </w:r>
      <w:r w:rsidRPr="006C66CA">
        <w:rPr>
          <w:rFonts w:cs="Arial"/>
          <w:rPrChange w:id="7643" w:author="Harry Shamoon" w:date="2015-03-05T19:28:00Z">
            <w:rPr/>
          </w:rPrChange>
        </w:rPr>
        <w:t>2012.</w:t>
      </w:r>
      <w:r w:rsidRPr="006C66CA">
        <w:rPr>
          <w:rFonts w:cs="Arial"/>
          <w:spacing w:val="-10"/>
          <w:rPrChange w:id="7644" w:author="Harry Shamoon" w:date="2015-03-05T19:28:00Z">
            <w:rPr>
              <w:spacing w:val="-10"/>
            </w:rPr>
          </w:rPrChange>
        </w:rPr>
        <w:t xml:space="preserve"> </w:t>
      </w:r>
      <w:r w:rsidRPr="006C66CA">
        <w:rPr>
          <w:rFonts w:cs="Arial"/>
          <w:rPrChange w:id="7645" w:author="Harry Shamoon" w:date="2015-03-05T19:28:00Z">
            <w:rPr/>
          </w:rPrChange>
        </w:rPr>
        <w:t>PMID:</w:t>
      </w:r>
      <w:r w:rsidRPr="006C66CA">
        <w:rPr>
          <w:rFonts w:cs="Arial"/>
          <w:spacing w:val="-10"/>
          <w:rPrChange w:id="7646" w:author="Harry Shamoon" w:date="2015-03-05T19:28:00Z">
            <w:rPr>
              <w:spacing w:val="-10"/>
            </w:rPr>
          </w:rPrChange>
        </w:rPr>
        <w:t xml:space="preserve"> </w:t>
      </w:r>
      <w:r w:rsidRPr="006C66CA">
        <w:rPr>
          <w:rFonts w:cs="Arial"/>
          <w:rPrChange w:id="7647" w:author="Harry Shamoon" w:date="2015-03-05T19:28:00Z">
            <w:rPr/>
          </w:rPrChange>
        </w:rPr>
        <w:t>22698773.</w:t>
      </w:r>
    </w:p>
    <w:p w14:paraId="2D436910" w14:textId="77777777" w:rsidR="00F731E7" w:rsidRPr="006C66CA" w:rsidRDefault="00082CF3">
      <w:pPr>
        <w:pStyle w:val="BodyText"/>
        <w:spacing w:before="150"/>
        <w:ind w:right="119" w:hanging="473"/>
        <w:jc w:val="both"/>
        <w:rPr>
          <w:rFonts w:cs="Arial"/>
          <w:rPrChange w:id="7648" w:author="Harry Shamoon" w:date="2015-03-05T19:28:00Z">
            <w:rPr/>
          </w:rPrChange>
        </w:rPr>
        <w:pPrChange w:id="7649" w:author="Harry Shamoon" w:date="2015-03-05T19:42:00Z">
          <w:pPr>
            <w:pStyle w:val="BodyText"/>
            <w:spacing w:before="150" w:line="268" w:lineRule="auto"/>
            <w:ind w:right="119" w:hanging="473"/>
            <w:jc w:val="both"/>
          </w:pPr>
        </w:pPrChange>
      </w:pPr>
      <w:r w:rsidRPr="006C66CA">
        <w:rPr>
          <w:rFonts w:cs="Arial"/>
          <w:rPrChange w:id="7650" w:author="Harry Shamoon" w:date="2015-03-05T19:28:00Z">
            <w:rPr/>
          </w:rPrChange>
        </w:rPr>
        <w:t xml:space="preserve">[48] Practice guidelines </w:t>
      </w:r>
      <w:r w:rsidRPr="006C66CA">
        <w:rPr>
          <w:rFonts w:cs="Arial"/>
          <w:spacing w:val="-3"/>
          <w:rPrChange w:id="7651" w:author="Harry Shamoon" w:date="2015-03-05T19:28:00Z">
            <w:rPr>
              <w:spacing w:val="-3"/>
            </w:rPr>
          </w:rPrChange>
        </w:rPr>
        <w:t xml:space="preserve">for </w:t>
      </w:r>
      <w:r w:rsidRPr="006C66CA">
        <w:rPr>
          <w:rFonts w:cs="Arial"/>
          <w:rPrChange w:id="7652" w:author="Harry Shamoon" w:date="2015-03-05T19:28:00Z">
            <w:rPr/>
          </w:rPrChange>
        </w:rPr>
        <w:t xml:space="preserve">perioperative blood management: an updated report </w:t>
      </w:r>
      <w:r w:rsidRPr="006C66CA">
        <w:rPr>
          <w:rFonts w:cs="Arial"/>
          <w:spacing w:val="-3"/>
          <w:rPrChange w:id="7653" w:author="Harry Shamoon" w:date="2015-03-05T19:28:00Z">
            <w:rPr>
              <w:spacing w:val="-3"/>
            </w:rPr>
          </w:rPrChange>
        </w:rPr>
        <w:t xml:space="preserve">by </w:t>
      </w:r>
      <w:r w:rsidRPr="006C66CA">
        <w:rPr>
          <w:rFonts w:cs="Arial"/>
          <w:rPrChange w:id="7654" w:author="Harry Shamoon" w:date="2015-03-05T19:28:00Z">
            <w:rPr/>
          </w:rPrChange>
        </w:rPr>
        <w:t xml:space="preserve">the </w:t>
      </w:r>
      <w:proofErr w:type="spellStart"/>
      <w:proofErr w:type="gramStart"/>
      <w:r w:rsidRPr="006C66CA">
        <w:rPr>
          <w:rFonts w:cs="Arial"/>
          <w:rPrChange w:id="7655" w:author="Harry Shamoon" w:date="2015-03-05T19:28:00Z">
            <w:rPr/>
          </w:rPrChange>
        </w:rPr>
        <w:t>american</w:t>
      </w:r>
      <w:proofErr w:type="spellEnd"/>
      <w:proofErr w:type="gramEnd"/>
      <w:r w:rsidRPr="006C66CA">
        <w:rPr>
          <w:rFonts w:cs="Arial"/>
          <w:rPrChange w:id="7656" w:author="Harry Shamoon" w:date="2015-03-05T19:28:00Z">
            <w:rPr/>
          </w:rPrChange>
        </w:rPr>
        <w:t xml:space="preserve"> society</w:t>
      </w:r>
      <w:r w:rsidRPr="006C66CA">
        <w:rPr>
          <w:rFonts w:cs="Arial"/>
          <w:spacing w:val="45"/>
          <w:rPrChange w:id="7657" w:author="Harry Shamoon" w:date="2015-03-05T19:28:00Z">
            <w:rPr>
              <w:spacing w:val="45"/>
            </w:rPr>
          </w:rPrChange>
        </w:rPr>
        <w:t xml:space="preserve"> </w:t>
      </w:r>
      <w:r w:rsidRPr="006C66CA">
        <w:rPr>
          <w:rFonts w:cs="Arial"/>
          <w:rPrChange w:id="7658" w:author="Harry Shamoon" w:date="2015-03-05T19:28:00Z">
            <w:rPr/>
          </w:rPrChange>
        </w:rPr>
        <w:t>of</w:t>
      </w:r>
      <w:r w:rsidRPr="006C66CA">
        <w:rPr>
          <w:rFonts w:cs="Arial"/>
          <w:w w:val="99"/>
          <w:rPrChange w:id="7659" w:author="Harry Shamoon" w:date="2015-03-05T19:28:00Z">
            <w:rPr>
              <w:w w:val="99"/>
            </w:rPr>
          </w:rPrChange>
        </w:rPr>
        <w:t xml:space="preserve"> </w:t>
      </w:r>
      <w:r w:rsidRPr="006C66CA">
        <w:rPr>
          <w:rFonts w:cs="Arial"/>
          <w:rPrChange w:id="7660" w:author="Harry Shamoon" w:date="2015-03-05T19:28:00Z">
            <w:rPr/>
          </w:rPrChange>
        </w:rPr>
        <w:t xml:space="preserve">anesthesiologists task force on perioperative blood management. </w:t>
      </w:r>
      <w:r w:rsidRPr="006C66CA">
        <w:rPr>
          <w:rFonts w:cs="Arial"/>
          <w:i/>
        </w:rPr>
        <w:t>Anesthesiology</w:t>
      </w:r>
      <w:r w:rsidRPr="00FF4755">
        <w:rPr>
          <w:rFonts w:cs="Arial"/>
        </w:rPr>
        <w:t>, 122(2)</w:t>
      </w:r>
      <w:proofErr w:type="gramStart"/>
      <w:r w:rsidRPr="00FF4755">
        <w:rPr>
          <w:rFonts w:cs="Arial"/>
        </w:rPr>
        <w:t>:241</w:t>
      </w:r>
      <w:proofErr w:type="gramEnd"/>
      <w:r w:rsidRPr="00FF4755">
        <w:rPr>
          <w:rFonts w:cs="Arial"/>
        </w:rPr>
        <w:t>–275,</w:t>
      </w:r>
      <w:r w:rsidRPr="008F496E">
        <w:rPr>
          <w:rFonts w:cs="Arial"/>
          <w:spacing w:val="8"/>
        </w:rPr>
        <w:t xml:space="preserve"> </w:t>
      </w:r>
      <w:r w:rsidRPr="006C66CA">
        <w:rPr>
          <w:rFonts w:cs="Arial"/>
          <w:spacing w:val="-3"/>
          <w:rPrChange w:id="7661" w:author="Harry Shamoon" w:date="2015-03-05T19:28:00Z">
            <w:rPr>
              <w:spacing w:val="-3"/>
            </w:rPr>
          </w:rPrChange>
        </w:rPr>
        <w:t>Feb</w:t>
      </w:r>
      <w:r w:rsidRPr="006C66CA">
        <w:rPr>
          <w:rFonts w:cs="Arial"/>
          <w:w w:val="99"/>
          <w:rPrChange w:id="7662" w:author="Harry Shamoon" w:date="2015-03-05T19:28:00Z">
            <w:rPr>
              <w:w w:val="99"/>
            </w:rPr>
          </w:rPrChange>
        </w:rPr>
        <w:t xml:space="preserve"> </w:t>
      </w:r>
      <w:r w:rsidRPr="006C66CA">
        <w:rPr>
          <w:rFonts w:cs="Arial"/>
          <w:rPrChange w:id="7663" w:author="Harry Shamoon" w:date="2015-03-05T19:28:00Z">
            <w:rPr/>
          </w:rPrChange>
        </w:rPr>
        <w:t>2015. PMID:</w:t>
      </w:r>
      <w:r w:rsidRPr="006C66CA">
        <w:rPr>
          <w:rFonts w:cs="Arial"/>
          <w:spacing w:val="-21"/>
          <w:rPrChange w:id="7664" w:author="Harry Shamoon" w:date="2015-03-05T19:28:00Z">
            <w:rPr>
              <w:spacing w:val="-21"/>
            </w:rPr>
          </w:rPrChange>
        </w:rPr>
        <w:t xml:space="preserve"> </w:t>
      </w:r>
      <w:r w:rsidRPr="006C66CA">
        <w:rPr>
          <w:rFonts w:cs="Arial"/>
          <w:rPrChange w:id="7665" w:author="Harry Shamoon" w:date="2015-03-05T19:28:00Z">
            <w:rPr/>
          </w:rPrChange>
        </w:rPr>
        <w:t>25545654.</w:t>
      </w:r>
    </w:p>
    <w:p w14:paraId="0E2254B2" w14:textId="77777777" w:rsidR="00F731E7" w:rsidRPr="006C66CA" w:rsidRDefault="00082CF3">
      <w:pPr>
        <w:pStyle w:val="BodyText"/>
        <w:spacing w:before="150"/>
        <w:ind w:right="119" w:hanging="473"/>
        <w:jc w:val="both"/>
        <w:rPr>
          <w:rFonts w:cs="Arial"/>
          <w:rPrChange w:id="7666" w:author="Harry Shamoon" w:date="2015-03-05T19:28:00Z">
            <w:rPr/>
          </w:rPrChange>
        </w:rPr>
        <w:pPrChange w:id="7667" w:author="Harry Shamoon" w:date="2015-03-05T19:42:00Z">
          <w:pPr>
            <w:pStyle w:val="BodyText"/>
            <w:spacing w:before="150" w:line="268" w:lineRule="auto"/>
            <w:ind w:right="119" w:hanging="473"/>
            <w:jc w:val="both"/>
          </w:pPr>
        </w:pPrChange>
      </w:pPr>
      <w:r w:rsidRPr="006C66CA">
        <w:rPr>
          <w:rFonts w:cs="Arial"/>
          <w:rPrChange w:id="7668" w:author="Harry Shamoon" w:date="2015-03-05T19:28:00Z">
            <w:rPr/>
          </w:rPrChange>
        </w:rPr>
        <w:t>[49]</w:t>
      </w:r>
      <w:r w:rsidRPr="006C66CA">
        <w:rPr>
          <w:rFonts w:cs="Arial"/>
          <w:spacing w:val="43"/>
          <w:rPrChange w:id="7669" w:author="Harry Shamoon" w:date="2015-03-05T19:28:00Z">
            <w:rPr>
              <w:spacing w:val="43"/>
            </w:rPr>
          </w:rPrChange>
        </w:rPr>
        <w:t xml:space="preserve"> </w:t>
      </w:r>
      <w:r w:rsidRPr="006C66CA">
        <w:rPr>
          <w:rFonts w:cs="Arial"/>
          <w:spacing w:val="-9"/>
          <w:rPrChange w:id="7670" w:author="Harry Shamoon" w:date="2015-03-05T19:28:00Z">
            <w:rPr>
              <w:spacing w:val="-9"/>
            </w:rPr>
          </w:rPrChange>
        </w:rPr>
        <w:t>D.</w:t>
      </w:r>
      <w:r w:rsidRPr="006C66CA">
        <w:rPr>
          <w:rFonts w:cs="Arial"/>
          <w:spacing w:val="17"/>
          <w:rPrChange w:id="7671" w:author="Harry Shamoon" w:date="2015-03-05T19:28:00Z">
            <w:rPr>
              <w:spacing w:val="17"/>
            </w:rPr>
          </w:rPrChange>
        </w:rPr>
        <w:t xml:space="preserve"> </w:t>
      </w:r>
      <w:r w:rsidRPr="006C66CA">
        <w:rPr>
          <w:rFonts w:cs="Arial"/>
          <w:spacing w:val="-3"/>
          <w:rPrChange w:id="7672" w:author="Harry Shamoon" w:date="2015-03-05T19:28:00Z">
            <w:rPr>
              <w:spacing w:val="-3"/>
            </w:rPr>
          </w:rPrChange>
        </w:rPr>
        <w:t>S.</w:t>
      </w:r>
      <w:r w:rsidRPr="006C66CA">
        <w:rPr>
          <w:rFonts w:cs="Arial"/>
          <w:spacing w:val="17"/>
          <w:rPrChange w:id="7673" w:author="Harry Shamoon" w:date="2015-03-05T19:28:00Z">
            <w:rPr>
              <w:spacing w:val="17"/>
            </w:rPr>
          </w:rPrChange>
        </w:rPr>
        <w:t xml:space="preserve"> </w:t>
      </w:r>
      <w:proofErr w:type="spellStart"/>
      <w:r w:rsidRPr="006C66CA">
        <w:rPr>
          <w:rFonts w:cs="Arial"/>
          <w:spacing w:val="-4"/>
          <w:rPrChange w:id="7674" w:author="Harry Shamoon" w:date="2015-03-05T19:28:00Z">
            <w:rPr>
              <w:spacing w:val="-4"/>
            </w:rPr>
          </w:rPrChange>
        </w:rPr>
        <w:t>Likosky</w:t>
      </w:r>
      <w:proofErr w:type="spellEnd"/>
      <w:r w:rsidRPr="006C66CA">
        <w:rPr>
          <w:rFonts w:cs="Arial"/>
          <w:spacing w:val="-4"/>
          <w:rPrChange w:id="7675" w:author="Harry Shamoon" w:date="2015-03-05T19:28:00Z">
            <w:rPr>
              <w:spacing w:val="-4"/>
            </w:rPr>
          </w:rPrChange>
        </w:rPr>
        <w:t>,</w:t>
      </w:r>
      <w:r w:rsidRPr="006C66CA">
        <w:rPr>
          <w:rFonts w:cs="Arial"/>
          <w:spacing w:val="22"/>
          <w:rPrChange w:id="7676" w:author="Harry Shamoon" w:date="2015-03-05T19:28:00Z">
            <w:rPr>
              <w:spacing w:val="22"/>
            </w:rPr>
          </w:rPrChange>
        </w:rPr>
        <w:t xml:space="preserve"> </w:t>
      </w:r>
      <w:r w:rsidRPr="006C66CA">
        <w:rPr>
          <w:rFonts w:cs="Arial"/>
          <w:spacing w:val="-9"/>
          <w:rPrChange w:id="7677" w:author="Harry Shamoon" w:date="2015-03-05T19:28:00Z">
            <w:rPr>
              <w:spacing w:val="-9"/>
            </w:rPr>
          </w:rPrChange>
        </w:rPr>
        <w:t>D.</w:t>
      </w:r>
      <w:r w:rsidRPr="006C66CA">
        <w:rPr>
          <w:rFonts w:cs="Arial"/>
          <w:spacing w:val="17"/>
          <w:rPrChange w:id="7678" w:author="Harry Shamoon" w:date="2015-03-05T19:28:00Z">
            <w:rPr>
              <w:spacing w:val="17"/>
            </w:rPr>
          </w:rPrChange>
        </w:rPr>
        <w:t xml:space="preserve"> </w:t>
      </w:r>
      <w:r w:rsidRPr="006C66CA">
        <w:rPr>
          <w:rFonts w:cs="Arial"/>
          <w:spacing w:val="-4"/>
          <w:rPrChange w:id="7679" w:author="Harry Shamoon" w:date="2015-03-05T19:28:00Z">
            <w:rPr>
              <w:spacing w:val="-4"/>
            </w:rPr>
          </w:rPrChange>
        </w:rPr>
        <w:t>C.</w:t>
      </w:r>
      <w:r w:rsidRPr="006C66CA">
        <w:rPr>
          <w:rFonts w:cs="Arial"/>
          <w:spacing w:val="17"/>
          <w:rPrChange w:id="7680" w:author="Harry Shamoon" w:date="2015-03-05T19:28:00Z">
            <w:rPr>
              <w:spacing w:val="17"/>
            </w:rPr>
          </w:rPrChange>
        </w:rPr>
        <w:t xml:space="preserve"> </w:t>
      </w:r>
      <w:r w:rsidRPr="006C66CA">
        <w:rPr>
          <w:rFonts w:cs="Arial"/>
          <w:rPrChange w:id="7681" w:author="Harry Shamoon" w:date="2015-03-05T19:28:00Z">
            <w:rPr/>
          </w:rPrChange>
        </w:rPr>
        <w:t>FitzGerald,</w:t>
      </w:r>
      <w:r w:rsidRPr="006C66CA">
        <w:rPr>
          <w:rFonts w:cs="Arial"/>
          <w:spacing w:val="22"/>
          <w:rPrChange w:id="7682" w:author="Harry Shamoon" w:date="2015-03-05T19:28:00Z">
            <w:rPr>
              <w:spacing w:val="22"/>
            </w:rPr>
          </w:rPrChange>
        </w:rPr>
        <w:t xml:space="preserve"> </w:t>
      </w:r>
      <w:r w:rsidRPr="006C66CA">
        <w:rPr>
          <w:rFonts w:cs="Arial"/>
          <w:rPrChange w:id="7683" w:author="Harry Shamoon" w:date="2015-03-05T19:28:00Z">
            <w:rPr/>
          </w:rPrChange>
        </w:rPr>
        <w:t>R.</w:t>
      </w:r>
      <w:r w:rsidRPr="006C66CA">
        <w:rPr>
          <w:rFonts w:cs="Arial"/>
          <w:spacing w:val="17"/>
          <w:rPrChange w:id="7684" w:author="Harry Shamoon" w:date="2015-03-05T19:28:00Z">
            <w:rPr>
              <w:spacing w:val="17"/>
            </w:rPr>
          </w:rPrChange>
        </w:rPr>
        <w:t xml:space="preserve"> </w:t>
      </w:r>
      <w:r w:rsidRPr="006C66CA">
        <w:rPr>
          <w:rFonts w:cs="Arial"/>
          <w:spacing w:val="-4"/>
          <w:rPrChange w:id="7685" w:author="Harry Shamoon" w:date="2015-03-05T19:28:00Z">
            <w:rPr>
              <w:spacing w:val="-4"/>
            </w:rPr>
          </w:rPrChange>
        </w:rPr>
        <w:t>C.</w:t>
      </w:r>
      <w:r w:rsidRPr="006C66CA">
        <w:rPr>
          <w:rFonts w:cs="Arial"/>
          <w:spacing w:val="17"/>
          <w:rPrChange w:id="7686" w:author="Harry Shamoon" w:date="2015-03-05T19:28:00Z">
            <w:rPr>
              <w:spacing w:val="17"/>
            </w:rPr>
          </w:rPrChange>
        </w:rPr>
        <w:t xml:space="preserve"> </w:t>
      </w:r>
      <w:r w:rsidRPr="006C66CA">
        <w:rPr>
          <w:rFonts w:cs="Arial"/>
          <w:rPrChange w:id="7687" w:author="Harry Shamoon" w:date="2015-03-05T19:28:00Z">
            <w:rPr/>
          </w:rPrChange>
        </w:rPr>
        <w:t>Groom,</w:t>
      </w:r>
      <w:r w:rsidRPr="006C66CA">
        <w:rPr>
          <w:rFonts w:cs="Arial"/>
          <w:spacing w:val="22"/>
          <w:rPrChange w:id="7688" w:author="Harry Shamoon" w:date="2015-03-05T19:28:00Z">
            <w:rPr>
              <w:spacing w:val="22"/>
            </w:rPr>
          </w:rPrChange>
        </w:rPr>
        <w:t xml:space="preserve"> </w:t>
      </w:r>
      <w:r w:rsidRPr="006C66CA">
        <w:rPr>
          <w:rFonts w:cs="Arial"/>
          <w:spacing w:val="-9"/>
          <w:rPrChange w:id="7689" w:author="Harry Shamoon" w:date="2015-03-05T19:28:00Z">
            <w:rPr>
              <w:spacing w:val="-9"/>
            </w:rPr>
          </w:rPrChange>
        </w:rPr>
        <w:t>D.</w:t>
      </w:r>
      <w:r w:rsidRPr="006C66CA">
        <w:rPr>
          <w:rFonts w:cs="Arial"/>
          <w:spacing w:val="17"/>
          <w:rPrChange w:id="7690" w:author="Harry Shamoon" w:date="2015-03-05T19:28:00Z">
            <w:rPr>
              <w:spacing w:val="17"/>
            </w:rPr>
          </w:rPrChange>
        </w:rPr>
        <w:t xml:space="preserve"> </w:t>
      </w:r>
      <w:r w:rsidRPr="006C66CA">
        <w:rPr>
          <w:rFonts w:cs="Arial"/>
          <w:rPrChange w:id="7691" w:author="Harry Shamoon" w:date="2015-03-05T19:28:00Z">
            <w:rPr/>
          </w:rPrChange>
        </w:rPr>
        <w:t>K.</w:t>
      </w:r>
      <w:r w:rsidRPr="006C66CA">
        <w:rPr>
          <w:rFonts w:cs="Arial"/>
          <w:spacing w:val="17"/>
          <w:rPrChange w:id="7692" w:author="Harry Shamoon" w:date="2015-03-05T19:28:00Z">
            <w:rPr>
              <w:spacing w:val="17"/>
            </w:rPr>
          </w:rPrChange>
        </w:rPr>
        <w:t xml:space="preserve"> </w:t>
      </w:r>
      <w:r w:rsidRPr="006C66CA">
        <w:rPr>
          <w:rFonts w:cs="Arial"/>
          <w:rPrChange w:id="7693" w:author="Harry Shamoon" w:date="2015-03-05T19:28:00Z">
            <w:rPr/>
          </w:rPrChange>
        </w:rPr>
        <w:t>Jones,</w:t>
      </w:r>
      <w:r w:rsidRPr="006C66CA">
        <w:rPr>
          <w:rFonts w:cs="Arial"/>
          <w:spacing w:val="22"/>
          <w:rPrChange w:id="7694" w:author="Harry Shamoon" w:date="2015-03-05T19:28:00Z">
            <w:rPr>
              <w:spacing w:val="22"/>
            </w:rPr>
          </w:rPrChange>
        </w:rPr>
        <w:t xml:space="preserve"> </w:t>
      </w:r>
      <w:r w:rsidRPr="006C66CA">
        <w:rPr>
          <w:rFonts w:cs="Arial"/>
          <w:rPrChange w:id="7695" w:author="Harry Shamoon" w:date="2015-03-05T19:28:00Z">
            <w:rPr/>
          </w:rPrChange>
        </w:rPr>
        <w:t>R.</w:t>
      </w:r>
      <w:r w:rsidRPr="006C66CA">
        <w:rPr>
          <w:rFonts w:cs="Arial"/>
          <w:spacing w:val="17"/>
          <w:rPrChange w:id="7696" w:author="Harry Shamoon" w:date="2015-03-05T19:28:00Z">
            <w:rPr>
              <w:spacing w:val="17"/>
            </w:rPr>
          </w:rPrChange>
        </w:rPr>
        <w:t xml:space="preserve"> </w:t>
      </w:r>
      <w:r w:rsidRPr="006C66CA">
        <w:rPr>
          <w:rFonts w:cs="Arial"/>
          <w:rPrChange w:id="7697" w:author="Harry Shamoon" w:date="2015-03-05T19:28:00Z">
            <w:rPr/>
          </w:rPrChange>
        </w:rPr>
        <w:t>A.</w:t>
      </w:r>
      <w:r w:rsidRPr="006C66CA">
        <w:rPr>
          <w:rFonts w:cs="Arial"/>
          <w:spacing w:val="17"/>
          <w:rPrChange w:id="7698" w:author="Harry Shamoon" w:date="2015-03-05T19:28:00Z">
            <w:rPr>
              <w:spacing w:val="17"/>
            </w:rPr>
          </w:rPrChange>
        </w:rPr>
        <w:t xml:space="preserve"> </w:t>
      </w:r>
      <w:r w:rsidRPr="006C66CA">
        <w:rPr>
          <w:rFonts w:cs="Arial"/>
          <w:spacing w:val="-3"/>
          <w:rPrChange w:id="7699" w:author="Harry Shamoon" w:date="2015-03-05T19:28:00Z">
            <w:rPr>
              <w:spacing w:val="-3"/>
            </w:rPr>
          </w:rPrChange>
        </w:rPr>
        <w:t>Baker,</w:t>
      </w:r>
      <w:r w:rsidRPr="006C66CA">
        <w:rPr>
          <w:rFonts w:cs="Arial"/>
          <w:spacing w:val="22"/>
          <w:rPrChange w:id="7700" w:author="Harry Shamoon" w:date="2015-03-05T19:28:00Z">
            <w:rPr>
              <w:spacing w:val="22"/>
            </w:rPr>
          </w:rPrChange>
        </w:rPr>
        <w:t xml:space="preserve"> </w:t>
      </w:r>
      <w:r w:rsidRPr="006C66CA">
        <w:rPr>
          <w:rFonts w:cs="Arial"/>
          <w:rPrChange w:id="7701" w:author="Harry Shamoon" w:date="2015-03-05T19:28:00Z">
            <w:rPr/>
          </w:rPrChange>
        </w:rPr>
        <w:t>K.</w:t>
      </w:r>
      <w:r w:rsidRPr="006C66CA">
        <w:rPr>
          <w:rFonts w:cs="Arial"/>
          <w:spacing w:val="17"/>
          <w:rPrChange w:id="7702" w:author="Harry Shamoon" w:date="2015-03-05T19:28:00Z">
            <w:rPr>
              <w:spacing w:val="17"/>
            </w:rPr>
          </w:rPrChange>
        </w:rPr>
        <w:t xml:space="preserve"> </w:t>
      </w:r>
      <w:r w:rsidRPr="006C66CA">
        <w:rPr>
          <w:rFonts w:cs="Arial"/>
          <w:rPrChange w:id="7703" w:author="Harry Shamoon" w:date="2015-03-05T19:28:00Z">
            <w:rPr/>
          </w:rPrChange>
        </w:rPr>
        <w:t>G.</w:t>
      </w:r>
      <w:r w:rsidRPr="006C66CA">
        <w:rPr>
          <w:rFonts w:cs="Arial"/>
          <w:spacing w:val="17"/>
          <w:rPrChange w:id="7704" w:author="Harry Shamoon" w:date="2015-03-05T19:28:00Z">
            <w:rPr>
              <w:spacing w:val="17"/>
            </w:rPr>
          </w:rPrChange>
        </w:rPr>
        <w:t xml:space="preserve"> </w:t>
      </w:r>
      <w:proofErr w:type="spellStart"/>
      <w:r w:rsidRPr="006C66CA">
        <w:rPr>
          <w:rFonts w:cs="Arial"/>
          <w:rPrChange w:id="7705" w:author="Harry Shamoon" w:date="2015-03-05T19:28:00Z">
            <w:rPr/>
          </w:rPrChange>
        </w:rPr>
        <w:t>Shann</w:t>
      </w:r>
      <w:proofErr w:type="spellEnd"/>
      <w:r w:rsidRPr="006C66CA">
        <w:rPr>
          <w:rFonts w:cs="Arial"/>
          <w:rPrChange w:id="7706" w:author="Harry Shamoon" w:date="2015-03-05T19:28:00Z">
            <w:rPr/>
          </w:rPrChange>
        </w:rPr>
        <w:t>,</w:t>
      </w:r>
      <w:r w:rsidRPr="006C66CA">
        <w:rPr>
          <w:rFonts w:cs="Arial"/>
          <w:spacing w:val="22"/>
          <w:rPrChange w:id="7707" w:author="Harry Shamoon" w:date="2015-03-05T19:28:00Z">
            <w:rPr>
              <w:spacing w:val="22"/>
            </w:rPr>
          </w:rPrChange>
        </w:rPr>
        <w:t xml:space="preserve"> </w:t>
      </w:r>
      <w:r w:rsidRPr="006C66CA">
        <w:rPr>
          <w:rFonts w:cs="Arial"/>
          <w:spacing w:val="-4"/>
          <w:rPrChange w:id="7708" w:author="Harry Shamoon" w:date="2015-03-05T19:28:00Z">
            <w:rPr>
              <w:spacing w:val="-4"/>
            </w:rPr>
          </w:rPrChange>
        </w:rPr>
        <w:t>C.</w:t>
      </w:r>
      <w:r w:rsidRPr="006C66CA">
        <w:rPr>
          <w:rFonts w:cs="Arial"/>
          <w:spacing w:val="17"/>
          <w:rPrChange w:id="7709" w:author="Harry Shamoon" w:date="2015-03-05T19:28:00Z">
            <w:rPr>
              <w:spacing w:val="17"/>
            </w:rPr>
          </w:rPrChange>
        </w:rPr>
        <w:t xml:space="preserve"> </w:t>
      </w:r>
      <w:r w:rsidRPr="006C66CA">
        <w:rPr>
          <w:rFonts w:cs="Arial"/>
          <w:spacing w:val="-9"/>
          <w:rPrChange w:id="7710" w:author="Harry Shamoon" w:date="2015-03-05T19:28:00Z">
            <w:rPr>
              <w:spacing w:val="-9"/>
            </w:rPr>
          </w:rPrChange>
        </w:rPr>
        <w:t>D.</w:t>
      </w:r>
      <w:r w:rsidRPr="006C66CA">
        <w:rPr>
          <w:rFonts w:cs="Arial"/>
          <w:spacing w:val="17"/>
          <w:rPrChange w:id="7711" w:author="Harry Shamoon" w:date="2015-03-05T19:28:00Z">
            <w:rPr>
              <w:spacing w:val="17"/>
            </w:rPr>
          </w:rPrChange>
        </w:rPr>
        <w:t xml:space="preserve"> </w:t>
      </w:r>
      <w:proofErr w:type="spellStart"/>
      <w:r w:rsidRPr="006C66CA">
        <w:rPr>
          <w:rFonts w:cs="Arial"/>
          <w:spacing w:val="-3"/>
          <w:rPrChange w:id="7712" w:author="Harry Shamoon" w:date="2015-03-05T19:28:00Z">
            <w:rPr>
              <w:spacing w:val="-3"/>
            </w:rPr>
          </w:rPrChange>
        </w:rPr>
        <w:t>Mazer</w:t>
      </w:r>
      <w:proofErr w:type="spellEnd"/>
      <w:r w:rsidRPr="006C66CA">
        <w:rPr>
          <w:rFonts w:cs="Arial"/>
          <w:spacing w:val="-3"/>
          <w:rPrChange w:id="7713" w:author="Harry Shamoon" w:date="2015-03-05T19:28:00Z">
            <w:rPr>
              <w:spacing w:val="-3"/>
            </w:rPr>
          </w:rPrChange>
        </w:rPr>
        <w:t>,</w:t>
      </w:r>
      <w:r w:rsidRPr="006C66CA">
        <w:rPr>
          <w:rFonts w:cs="Arial"/>
          <w:spacing w:val="22"/>
          <w:rPrChange w:id="7714" w:author="Harry Shamoon" w:date="2015-03-05T19:28:00Z">
            <w:rPr>
              <w:spacing w:val="22"/>
            </w:rPr>
          </w:rPrChange>
        </w:rPr>
        <w:t xml:space="preserve"> </w:t>
      </w:r>
      <w:r w:rsidRPr="006C66CA">
        <w:rPr>
          <w:rFonts w:cs="Arial"/>
          <w:spacing w:val="-3"/>
          <w:rPrChange w:id="7715" w:author="Harry Shamoon" w:date="2015-03-05T19:28:00Z">
            <w:rPr>
              <w:spacing w:val="-3"/>
            </w:rPr>
          </w:rPrChange>
        </w:rPr>
        <w:t>B.</w:t>
      </w:r>
      <w:r w:rsidRPr="006C66CA">
        <w:rPr>
          <w:rFonts w:cs="Arial"/>
          <w:spacing w:val="17"/>
          <w:rPrChange w:id="7716" w:author="Harry Shamoon" w:date="2015-03-05T19:28:00Z">
            <w:rPr>
              <w:spacing w:val="17"/>
            </w:rPr>
          </w:rPrChange>
        </w:rPr>
        <w:t xml:space="preserve"> </w:t>
      </w:r>
      <w:r w:rsidRPr="006C66CA">
        <w:rPr>
          <w:rFonts w:cs="Arial"/>
          <w:spacing w:val="-9"/>
          <w:rPrChange w:id="7717" w:author="Harry Shamoon" w:date="2015-03-05T19:28:00Z">
            <w:rPr>
              <w:spacing w:val="-9"/>
            </w:rPr>
          </w:rPrChange>
        </w:rPr>
        <w:t>D.</w:t>
      </w:r>
      <w:r w:rsidRPr="006C66CA">
        <w:rPr>
          <w:rFonts w:cs="Arial"/>
          <w:w w:val="99"/>
          <w:rPrChange w:id="7718" w:author="Harry Shamoon" w:date="2015-03-05T19:28:00Z">
            <w:rPr>
              <w:w w:val="99"/>
            </w:rPr>
          </w:rPrChange>
        </w:rPr>
        <w:t xml:space="preserve"> </w:t>
      </w:r>
      <w:proofErr w:type="spellStart"/>
      <w:r w:rsidRPr="006C66CA">
        <w:rPr>
          <w:rFonts w:cs="Arial"/>
          <w:rPrChange w:id="7719" w:author="Harry Shamoon" w:date="2015-03-05T19:28:00Z">
            <w:rPr/>
          </w:rPrChange>
        </w:rPr>
        <w:t>Spiess</w:t>
      </w:r>
      <w:proofErr w:type="spellEnd"/>
      <w:r w:rsidRPr="006C66CA">
        <w:rPr>
          <w:rFonts w:cs="Arial"/>
          <w:rPrChange w:id="7720" w:author="Harry Shamoon" w:date="2015-03-05T19:28:00Z">
            <w:rPr/>
          </w:rPrChange>
        </w:rPr>
        <w:t>,</w:t>
      </w:r>
      <w:r w:rsidRPr="006C66CA">
        <w:rPr>
          <w:rFonts w:cs="Arial"/>
          <w:spacing w:val="26"/>
          <w:rPrChange w:id="7721" w:author="Harry Shamoon" w:date="2015-03-05T19:28:00Z">
            <w:rPr>
              <w:spacing w:val="26"/>
            </w:rPr>
          </w:rPrChange>
        </w:rPr>
        <w:t xml:space="preserve"> </w:t>
      </w:r>
      <w:r w:rsidRPr="006C66CA">
        <w:rPr>
          <w:rFonts w:cs="Arial"/>
          <w:rPrChange w:id="7722" w:author="Harry Shamoon" w:date="2015-03-05T19:28:00Z">
            <w:rPr/>
          </w:rPrChange>
        </w:rPr>
        <w:t>and</w:t>
      </w:r>
      <w:r w:rsidRPr="006C66CA">
        <w:rPr>
          <w:rFonts w:cs="Arial"/>
          <w:spacing w:val="20"/>
          <w:rPrChange w:id="7723" w:author="Harry Shamoon" w:date="2015-03-05T19:28:00Z">
            <w:rPr>
              <w:spacing w:val="20"/>
            </w:rPr>
          </w:rPrChange>
        </w:rPr>
        <w:t xml:space="preserve"> </w:t>
      </w:r>
      <w:r w:rsidRPr="006C66CA">
        <w:rPr>
          <w:rFonts w:cs="Arial"/>
          <w:spacing w:val="-3"/>
          <w:rPrChange w:id="7724" w:author="Harry Shamoon" w:date="2015-03-05T19:28:00Z">
            <w:rPr>
              <w:spacing w:val="-3"/>
            </w:rPr>
          </w:rPrChange>
        </w:rPr>
        <w:t>S.</w:t>
      </w:r>
      <w:r w:rsidRPr="006C66CA">
        <w:rPr>
          <w:rFonts w:cs="Arial"/>
          <w:spacing w:val="20"/>
          <w:rPrChange w:id="7725" w:author="Harry Shamoon" w:date="2015-03-05T19:28:00Z">
            <w:rPr>
              <w:spacing w:val="20"/>
            </w:rPr>
          </w:rPrChange>
        </w:rPr>
        <w:t xml:space="preserve"> </w:t>
      </w:r>
      <w:r w:rsidRPr="006C66CA">
        <w:rPr>
          <w:rFonts w:cs="Arial"/>
          <w:spacing w:val="-4"/>
          <w:rPrChange w:id="7726" w:author="Harry Shamoon" w:date="2015-03-05T19:28:00Z">
            <w:rPr>
              <w:spacing w:val="-4"/>
            </w:rPr>
          </w:rPrChange>
        </w:rPr>
        <w:t>C.</w:t>
      </w:r>
      <w:r w:rsidRPr="006C66CA">
        <w:rPr>
          <w:rFonts w:cs="Arial"/>
          <w:spacing w:val="20"/>
          <w:rPrChange w:id="7727" w:author="Harry Shamoon" w:date="2015-03-05T19:28:00Z">
            <w:rPr>
              <w:spacing w:val="20"/>
            </w:rPr>
          </w:rPrChange>
        </w:rPr>
        <w:t xml:space="preserve"> </w:t>
      </w:r>
      <w:r w:rsidRPr="006C66CA">
        <w:rPr>
          <w:rFonts w:cs="Arial"/>
          <w:spacing w:val="-5"/>
          <w:rPrChange w:id="7728" w:author="Harry Shamoon" w:date="2015-03-05T19:28:00Z">
            <w:rPr>
              <w:spacing w:val="-5"/>
            </w:rPr>
          </w:rPrChange>
        </w:rPr>
        <w:t>Body.</w:t>
      </w:r>
      <w:r w:rsidRPr="006C66CA">
        <w:rPr>
          <w:rFonts w:cs="Arial"/>
          <w:spacing w:val="37"/>
          <w:rPrChange w:id="7729" w:author="Harry Shamoon" w:date="2015-03-05T19:28:00Z">
            <w:rPr>
              <w:spacing w:val="37"/>
            </w:rPr>
          </w:rPrChange>
        </w:rPr>
        <w:t xml:space="preserve"> </w:t>
      </w:r>
      <w:r w:rsidRPr="006C66CA">
        <w:rPr>
          <w:rFonts w:cs="Arial"/>
          <w:rPrChange w:id="7730" w:author="Harry Shamoon" w:date="2015-03-05T19:28:00Z">
            <w:rPr/>
          </w:rPrChange>
        </w:rPr>
        <w:t>Effect</w:t>
      </w:r>
      <w:r w:rsidRPr="006C66CA">
        <w:rPr>
          <w:rFonts w:cs="Arial"/>
          <w:spacing w:val="20"/>
          <w:rPrChange w:id="7731" w:author="Harry Shamoon" w:date="2015-03-05T19:28:00Z">
            <w:rPr>
              <w:spacing w:val="20"/>
            </w:rPr>
          </w:rPrChange>
        </w:rPr>
        <w:t xml:space="preserve"> </w:t>
      </w:r>
      <w:r w:rsidRPr="006C66CA">
        <w:rPr>
          <w:rFonts w:cs="Arial"/>
          <w:rPrChange w:id="7732" w:author="Harry Shamoon" w:date="2015-03-05T19:28:00Z">
            <w:rPr/>
          </w:rPrChange>
        </w:rPr>
        <w:t>of</w:t>
      </w:r>
      <w:r w:rsidRPr="006C66CA">
        <w:rPr>
          <w:rFonts w:cs="Arial"/>
          <w:spacing w:val="20"/>
          <w:rPrChange w:id="7733" w:author="Harry Shamoon" w:date="2015-03-05T19:28:00Z">
            <w:rPr>
              <w:spacing w:val="20"/>
            </w:rPr>
          </w:rPrChange>
        </w:rPr>
        <w:t xml:space="preserve"> </w:t>
      </w:r>
      <w:r w:rsidRPr="006C66CA">
        <w:rPr>
          <w:rFonts w:cs="Arial"/>
          <w:rPrChange w:id="7734" w:author="Harry Shamoon" w:date="2015-03-05T19:28:00Z">
            <w:rPr/>
          </w:rPrChange>
        </w:rPr>
        <w:t>the</w:t>
      </w:r>
      <w:r w:rsidRPr="006C66CA">
        <w:rPr>
          <w:rFonts w:cs="Arial"/>
          <w:spacing w:val="20"/>
          <w:rPrChange w:id="7735" w:author="Harry Shamoon" w:date="2015-03-05T19:28:00Z">
            <w:rPr>
              <w:spacing w:val="20"/>
            </w:rPr>
          </w:rPrChange>
        </w:rPr>
        <w:t xml:space="preserve"> </w:t>
      </w:r>
      <w:r w:rsidRPr="006C66CA">
        <w:rPr>
          <w:rFonts w:cs="Arial"/>
          <w:rPrChange w:id="7736" w:author="Harry Shamoon" w:date="2015-03-05T19:28:00Z">
            <w:rPr/>
          </w:rPrChange>
        </w:rPr>
        <w:t>perioperative</w:t>
      </w:r>
      <w:r w:rsidRPr="006C66CA">
        <w:rPr>
          <w:rFonts w:cs="Arial"/>
          <w:spacing w:val="20"/>
          <w:rPrChange w:id="7737" w:author="Harry Shamoon" w:date="2015-03-05T19:28:00Z">
            <w:rPr>
              <w:spacing w:val="20"/>
            </w:rPr>
          </w:rPrChange>
        </w:rPr>
        <w:t xml:space="preserve"> </w:t>
      </w:r>
      <w:r w:rsidRPr="006C66CA">
        <w:rPr>
          <w:rFonts w:cs="Arial"/>
          <w:rPrChange w:id="7738" w:author="Harry Shamoon" w:date="2015-03-05T19:28:00Z">
            <w:rPr/>
          </w:rPrChange>
        </w:rPr>
        <w:t>blood</w:t>
      </w:r>
      <w:r w:rsidRPr="006C66CA">
        <w:rPr>
          <w:rFonts w:cs="Arial"/>
          <w:spacing w:val="20"/>
          <w:rPrChange w:id="7739" w:author="Harry Shamoon" w:date="2015-03-05T19:28:00Z">
            <w:rPr>
              <w:spacing w:val="20"/>
            </w:rPr>
          </w:rPrChange>
        </w:rPr>
        <w:t xml:space="preserve"> </w:t>
      </w:r>
      <w:r w:rsidRPr="006C66CA">
        <w:rPr>
          <w:rFonts w:cs="Arial"/>
          <w:rPrChange w:id="7740" w:author="Harry Shamoon" w:date="2015-03-05T19:28:00Z">
            <w:rPr/>
          </w:rPrChange>
        </w:rPr>
        <w:t>transfusion</w:t>
      </w:r>
      <w:r w:rsidRPr="006C66CA">
        <w:rPr>
          <w:rFonts w:cs="Arial"/>
          <w:spacing w:val="20"/>
          <w:rPrChange w:id="7741" w:author="Harry Shamoon" w:date="2015-03-05T19:28:00Z">
            <w:rPr>
              <w:spacing w:val="20"/>
            </w:rPr>
          </w:rPrChange>
        </w:rPr>
        <w:t xml:space="preserve"> </w:t>
      </w:r>
      <w:r w:rsidRPr="006C66CA">
        <w:rPr>
          <w:rFonts w:cs="Arial"/>
          <w:rPrChange w:id="7742" w:author="Harry Shamoon" w:date="2015-03-05T19:28:00Z">
            <w:rPr/>
          </w:rPrChange>
        </w:rPr>
        <w:t>and</w:t>
      </w:r>
      <w:r w:rsidRPr="006C66CA">
        <w:rPr>
          <w:rFonts w:cs="Arial"/>
          <w:spacing w:val="20"/>
          <w:rPrChange w:id="7743" w:author="Harry Shamoon" w:date="2015-03-05T19:28:00Z">
            <w:rPr>
              <w:spacing w:val="20"/>
            </w:rPr>
          </w:rPrChange>
        </w:rPr>
        <w:t xml:space="preserve"> </w:t>
      </w:r>
      <w:r w:rsidRPr="006C66CA">
        <w:rPr>
          <w:rFonts w:cs="Arial"/>
          <w:rPrChange w:id="7744" w:author="Harry Shamoon" w:date="2015-03-05T19:28:00Z">
            <w:rPr/>
          </w:rPrChange>
        </w:rPr>
        <w:t>blood</w:t>
      </w:r>
      <w:r w:rsidRPr="006C66CA">
        <w:rPr>
          <w:rFonts w:cs="Arial"/>
          <w:spacing w:val="20"/>
          <w:rPrChange w:id="7745" w:author="Harry Shamoon" w:date="2015-03-05T19:28:00Z">
            <w:rPr>
              <w:spacing w:val="20"/>
            </w:rPr>
          </w:rPrChange>
        </w:rPr>
        <w:t xml:space="preserve"> </w:t>
      </w:r>
      <w:r w:rsidRPr="006C66CA">
        <w:rPr>
          <w:rFonts w:cs="Arial"/>
          <w:rPrChange w:id="7746" w:author="Harry Shamoon" w:date="2015-03-05T19:28:00Z">
            <w:rPr/>
          </w:rPrChange>
        </w:rPr>
        <w:t>conservation</w:t>
      </w:r>
      <w:r w:rsidRPr="006C66CA">
        <w:rPr>
          <w:rFonts w:cs="Arial"/>
          <w:spacing w:val="20"/>
          <w:rPrChange w:id="7747" w:author="Harry Shamoon" w:date="2015-03-05T19:28:00Z">
            <w:rPr>
              <w:spacing w:val="20"/>
            </w:rPr>
          </w:rPrChange>
        </w:rPr>
        <w:t xml:space="preserve"> </w:t>
      </w:r>
      <w:r w:rsidRPr="006C66CA">
        <w:rPr>
          <w:rFonts w:cs="Arial"/>
          <w:rPrChange w:id="7748" w:author="Harry Shamoon" w:date="2015-03-05T19:28:00Z">
            <w:rPr/>
          </w:rPrChange>
        </w:rPr>
        <w:t>in</w:t>
      </w:r>
      <w:r w:rsidRPr="006C66CA">
        <w:rPr>
          <w:rFonts w:cs="Arial"/>
          <w:spacing w:val="20"/>
          <w:rPrChange w:id="7749" w:author="Harry Shamoon" w:date="2015-03-05T19:28:00Z">
            <w:rPr>
              <w:spacing w:val="20"/>
            </w:rPr>
          </w:rPrChange>
        </w:rPr>
        <w:t xml:space="preserve"> </w:t>
      </w:r>
      <w:r w:rsidRPr="006C66CA">
        <w:rPr>
          <w:rFonts w:cs="Arial"/>
          <w:rPrChange w:id="7750" w:author="Harry Shamoon" w:date="2015-03-05T19:28:00Z">
            <w:rPr/>
          </w:rPrChange>
        </w:rPr>
        <w:t>cardiac</w:t>
      </w:r>
      <w:r w:rsidRPr="006C66CA">
        <w:rPr>
          <w:rFonts w:cs="Arial"/>
          <w:w w:val="99"/>
          <w:rPrChange w:id="7751" w:author="Harry Shamoon" w:date="2015-03-05T19:28:00Z">
            <w:rPr>
              <w:w w:val="99"/>
            </w:rPr>
          </w:rPrChange>
        </w:rPr>
        <w:t xml:space="preserve"> </w:t>
      </w:r>
      <w:r w:rsidRPr="006C66CA">
        <w:rPr>
          <w:rFonts w:cs="Arial"/>
          <w:rPrChange w:id="7752" w:author="Harry Shamoon" w:date="2015-03-05T19:28:00Z">
            <w:rPr/>
          </w:rPrChange>
        </w:rPr>
        <w:t>surgery clinical practice guidelines of the Society of Thoracic Surgeons and the Society of</w:t>
      </w:r>
      <w:r w:rsidRPr="006C66CA">
        <w:rPr>
          <w:rFonts w:cs="Arial"/>
          <w:spacing w:val="20"/>
          <w:rPrChange w:id="7753" w:author="Harry Shamoon" w:date="2015-03-05T19:28:00Z">
            <w:rPr>
              <w:spacing w:val="20"/>
            </w:rPr>
          </w:rPrChange>
        </w:rPr>
        <w:t xml:space="preserve"> </w:t>
      </w:r>
      <w:r w:rsidRPr="006C66CA">
        <w:rPr>
          <w:rFonts w:cs="Arial"/>
          <w:rPrChange w:id="7754" w:author="Harry Shamoon" w:date="2015-03-05T19:28:00Z">
            <w:rPr/>
          </w:rPrChange>
        </w:rPr>
        <w:t>Cardiovascular</w:t>
      </w:r>
      <w:r w:rsidRPr="006C66CA">
        <w:rPr>
          <w:rFonts w:cs="Arial"/>
          <w:w w:val="99"/>
          <w:rPrChange w:id="7755" w:author="Harry Shamoon" w:date="2015-03-05T19:28:00Z">
            <w:rPr>
              <w:w w:val="99"/>
            </w:rPr>
          </w:rPrChange>
        </w:rPr>
        <w:t xml:space="preserve"> </w:t>
      </w:r>
      <w:r w:rsidRPr="006C66CA">
        <w:rPr>
          <w:rFonts w:cs="Arial"/>
          <w:rPrChange w:id="7756" w:author="Harry Shamoon" w:date="2015-03-05T19:28:00Z">
            <w:rPr/>
          </w:rPrChange>
        </w:rPr>
        <w:t>Anesthesiologists</w:t>
      </w:r>
      <w:r w:rsidRPr="006C66CA">
        <w:rPr>
          <w:rFonts w:cs="Arial"/>
          <w:spacing w:val="-9"/>
          <w:rPrChange w:id="7757" w:author="Harry Shamoon" w:date="2015-03-05T19:28:00Z">
            <w:rPr>
              <w:spacing w:val="-9"/>
            </w:rPr>
          </w:rPrChange>
        </w:rPr>
        <w:t xml:space="preserve"> </w:t>
      </w:r>
      <w:r w:rsidRPr="006C66CA">
        <w:rPr>
          <w:rFonts w:cs="Arial"/>
          <w:rPrChange w:id="7758" w:author="Harry Shamoon" w:date="2015-03-05T19:28:00Z">
            <w:rPr/>
          </w:rPrChange>
        </w:rPr>
        <w:t>upon</w:t>
      </w:r>
      <w:r w:rsidRPr="006C66CA">
        <w:rPr>
          <w:rFonts w:cs="Arial"/>
          <w:spacing w:val="-9"/>
          <w:rPrChange w:id="7759" w:author="Harry Shamoon" w:date="2015-03-05T19:28:00Z">
            <w:rPr>
              <w:spacing w:val="-9"/>
            </w:rPr>
          </w:rPrChange>
        </w:rPr>
        <w:t xml:space="preserve"> </w:t>
      </w:r>
      <w:r w:rsidRPr="006C66CA">
        <w:rPr>
          <w:rFonts w:cs="Arial"/>
          <w:rPrChange w:id="7760" w:author="Harry Shamoon" w:date="2015-03-05T19:28:00Z">
            <w:rPr/>
          </w:rPrChange>
        </w:rPr>
        <w:t>clinical</w:t>
      </w:r>
      <w:r w:rsidRPr="006C66CA">
        <w:rPr>
          <w:rFonts w:cs="Arial"/>
          <w:spacing w:val="-9"/>
          <w:rPrChange w:id="7761" w:author="Harry Shamoon" w:date="2015-03-05T19:28:00Z">
            <w:rPr>
              <w:spacing w:val="-9"/>
            </w:rPr>
          </w:rPrChange>
        </w:rPr>
        <w:t xml:space="preserve"> </w:t>
      </w:r>
      <w:r w:rsidRPr="006C66CA">
        <w:rPr>
          <w:rFonts w:cs="Arial"/>
          <w:rPrChange w:id="7762" w:author="Harry Shamoon" w:date="2015-03-05T19:28:00Z">
            <w:rPr/>
          </w:rPrChange>
        </w:rPr>
        <w:t>practices.</w:t>
      </w:r>
      <w:r w:rsidRPr="006C66CA">
        <w:rPr>
          <w:rFonts w:cs="Arial"/>
          <w:spacing w:val="11"/>
          <w:rPrChange w:id="7763" w:author="Harry Shamoon" w:date="2015-03-05T19:28:00Z">
            <w:rPr>
              <w:spacing w:val="11"/>
            </w:rPr>
          </w:rPrChange>
        </w:rPr>
        <w:t xml:space="preserve"> </w:t>
      </w:r>
      <w:proofErr w:type="spellStart"/>
      <w:r w:rsidRPr="006C66CA">
        <w:rPr>
          <w:rFonts w:cs="Arial"/>
          <w:i/>
        </w:rPr>
        <w:t>Anesth</w:t>
      </w:r>
      <w:proofErr w:type="spellEnd"/>
      <w:r w:rsidRPr="006C66CA">
        <w:rPr>
          <w:rFonts w:cs="Arial"/>
          <w:i/>
          <w:spacing w:val="-9"/>
        </w:rPr>
        <w:t xml:space="preserve"> </w:t>
      </w:r>
      <w:proofErr w:type="spellStart"/>
      <w:r w:rsidRPr="006C66CA">
        <w:rPr>
          <w:rFonts w:cs="Arial"/>
          <w:i/>
        </w:rPr>
        <w:t>Analg</w:t>
      </w:r>
      <w:proofErr w:type="spellEnd"/>
      <w:r w:rsidRPr="00FF4755">
        <w:rPr>
          <w:rFonts w:cs="Arial"/>
        </w:rPr>
        <w:t>,</w:t>
      </w:r>
      <w:r w:rsidRPr="008F496E">
        <w:rPr>
          <w:rFonts w:cs="Arial"/>
          <w:spacing w:val="-9"/>
        </w:rPr>
        <w:t xml:space="preserve"> </w:t>
      </w:r>
      <w:r w:rsidRPr="006C66CA">
        <w:rPr>
          <w:rFonts w:cs="Arial"/>
          <w:rPrChange w:id="7764" w:author="Harry Shamoon" w:date="2015-03-05T19:28:00Z">
            <w:rPr/>
          </w:rPrChange>
        </w:rPr>
        <w:t>111(2)</w:t>
      </w:r>
      <w:proofErr w:type="gramStart"/>
      <w:r w:rsidRPr="006C66CA">
        <w:rPr>
          <w:rFonts w:cs="Arial"/>
          <w:rPrChange w:id="7765" w:author="Harry Shamoon" w:date="2015-03-05T19:28:00Z">
            <w:rPr/>
          </w:rPrChange>
        </w:rPr>
        <w:t>:316</w:t>
      </w:r>
      <w:proofErr w:type="gramEnd"/>
      <w:r w:rsidRPr="006C66CA">
        <w:rPr>
          <w:rFonts w:cs="Arial"/>
          <w:rPrChange w:id="7766" w:author="Harry Shamoon" w:date="2015-03-05T19:28:00Z">
            <w:rPr/>
          </w:rPrChange>
        </w:rPr>
        <w:t>–323,</w:t>
      </w:r>
      <w:r w:rsidRPr="006C66CA">
        <w:rPr>
          <w:rFonts w:cs="Arial"/>
          <w:spacing w:val="-9"/>
          <w:rPrChange w:id="7767" w:author="Harry Shamoon" w:date="2015-03-05T19:28:00Z">
            <w:rPr>
              <w:spacing w:val="-9"/>
            </w:rPr>
          </w:rPrChange>
        </w:rPr>
        <w:t xml:space="preserve"> </w:t>
      </w:r>
      <w:r w:rsidRPr="006C66CA">
        <w:rPr>
          <w:rFonts w:cs="Arial"/>
          <w:spacing w:val="-3"/>
          <w:rPrChange w:id="7768" w:author="Harry Shamoon" w:date="2015-03-05T19:28:00Z">
            <w:rPr>
              <w:spacing w:val="-3"/>
            </w:rPr>
          </w:rPrChange>
        </w:rPr>
        <w:t>Aug</w:t>
      </w:r>
      <w:r w:rsidRPr="006C66CA">
        <w:rPr>
          <w:rFonts w:cs="Arial"/>
          <w:spacing w:val="-9"/>
          <w:rPrChange w:id="7769" w:author="Harry Shamoon" w:date="2015-03-05T19:28:00Z">
            <w:rPr>
              <w:spacing w:val="-9"/>
            </w:rPr>
          </w:rPrChange>
        </w:rPr>
        <w:t xml:space="preserve"> </w:t>
      </w:r>
      <w:r w:rsidRPr="006C66CA">
        <w:rPr>
          <w:rFonts w:cs="Arial"/>
          <w:rPrChange w:id="7770" w:author="Harry Shamoon" w:date="2015-03-05T19:28:00Z">
            <w:rPr/>
          </w:rPrChange>
        </w:rPr>
        <w:t>2010.</w:t>
      </w:r>
      <w:r w:rsidRPr="006C66CA">
        <w:rPr>
          <w:rFonts w:cs="Arial"/>
          <w:spacing w:val="-9"/>
          <w:rPrChange w:id="7771" w:author="Harry Shamoon" w:date="2015-03-05T19:28:00Z">
            <w:rPr>
              <w:spacing w:val="-9"/>
            </w:rPr>
          </w:rPrChange>
        </w:rPr>
        <w:t xml:space="preserve"> </w:t>
      </w:r>
      <w:r w:rsidRPr="006C66CA">
        <w:rPr>
          <w:rFonts w:cs="Arial"/>
          <w:rPrChange w:id="7772" w:author="Harry Shamoon" w:date="2015-03-05T19:28:00Z">
            <w:rPr/>
          </w:rPrChange>
        </w:rPr>
        <w:t>PMID:</w:t>
      </w:r>
      <w:r w:rsidRPr="006C66CA">
        <w:rPr>
          <w:rFonts w:cs="Arial"/>
          <w:spacing w:val="-9"/>
          <w:rPrChange w:id="7773" w:author="Harry Shamoon" w:date="2015-03-05T19:28:00Z">
            <w:rPr>
              <w:spacing w:val="-9"/>
            </w:rPr>
          </w:rPrChange>
        </w:rPr>
        <w:t xml:space="preserve"> </w:t>
      </w:r>
      <w:r w:rsidRPr="006C66CA">
        <w:rPr>
          <w:rFonts w:cs="Arial"/>
          <w:rPrChange w:id="7774" w:author="Harry Shamoon" w:date="2015-03-05T19:28:00Z">
            <w:rPr/>
          </w:rPrChange>
        </w:rPr>
        <w:t>20488928.</w:t>
      </w:r>
    </w:p>
    <w:p w14:paraId="5617E7E3" w14:textId="77777777" w:rsidR="00F731E7" w:rsidRPr="006C66CA" w:rsidRDefault="00082CF3">
      <w:pPr>
        <w:pStyle w:val="BodyText"/>
        <w:spacing w:before="150"/>
        <w:ind w:right="117" w:hanging="473"/>
        <w:jc w:val="both"/>
        <w:rPr>
          <w:rFonts w:cs="Arial"/>
          <w:rPrChange w:id="7775" w:author="Harry Shamoon" w:date="2015-03-05T19:28:00Z">
            <w:rPr/>
          </w:rPrChange>
        </w:rPr>
        <w:pPrChange w:id="7776" w:author="Harry Shamoon" w:date="2015-03-05T19:42:00Z">
          <w:pPr>
            <w:pStyle w:val="BodyText"/>
            <w:spacing w:before="150" w:line="268" w:lineRule="auto"/>
            <w:ind w:right="117" w:hanging="473"/>
            <w:jc w:val="both"/>
          </w:pPr>
        </w:pPrChange>
      </w:pPr>
      <w:r w:rsidRPr="006C66CA">
        <w:rPr>
          <w:rFonts w:cs="Arial"/>
          <w:rPrChange w:id="7777" w:author="Harry Shamoon" w:date="2015-03-05T19:28:00Z">
            <w:rPr/>
          </w:rPrChange>
        </w:rPr>
        <w:t>[50]</w:t>
      </w:r>
      <w:r w:rsidRPr="006C66CA">
        <w:rPr>
          <w:rFonts w:cs="Arial"/>
          <w:spacing w:val="42"/>
          <w:rPrChange w:id="7778" w:author="Harry Shamoon" w:date="2015-03-05T19:28:00Z">
            <w:rPr>
              <w:spacing w:val="42"/>
            </w:rPr>
          </w:rPrChange>
        </w:rPr>
        <w:t xml:space="preserve"> </w:t>
      </w:r>
      <w:r w:rsidRPr="006C66CA">
        <w:rPr>
          <w:rFonts w:cs="Arial"/>
          <w:spacing w:val="-4"/>
          <w:rPrChange w:id="7779" w:author="Harry Shamoon" w:date="2015-03-05T19:28:00Z">
            <w:rPr>
              <w:spacing w:val="-4"/>
            </w:rPr>
          </w:rPrChange>
        </w:rPr>
        <w:t>C.</w:t>
      </w:r>
      <w:r w:rsidRPr="006C66CA">
        <w:rPr>
          <w:rFonts w:cs="Arial"/>
          <w:spacing w:val="-13"/>
          <w:rPrChange w:id="7780" w:author="Harry Shamoon" w:date="2015-03-05T19:28:00Z">
            <w:rPr>
              <w:spacing w:val="-13"/>
            </w:rPr>
          </w:rPrChange>
        </w:rPr>
        <w:t xml:space="preserve"> </w:t>
      </w:r>
      <w:r w:rsidRPr="006C66CA">
        <w:rPr>
          <w:rFonts w:cs="Arial"/>
          <w:rPrChange w:id="7781" w:author="Harry Shamoon" w:date="2015-03-05T19:28:00Z">
            <w:rPr/>
          </w:rPrChange>
        </w:rPr>
        <w:t>H.</w:t>
      </w:r>
      <w:r w:rsidRPr="006C66CA">
        <w:rPr>
          <w:rFonts w:cs="Arial"/>
          <w:spacing w:val="-13"/>
          <w:rPrChange w:id="7782" w:author="Harry Shamoon" w:date="2015-03-05T19:28:00Z">
            <w:rPr>
              <w:spacing w:val="-13"/>
            </w:rPr>
          </w:rPrChange>
        </w:rPr>
        <w:t xml:space="preserve"> </w:t>
      </w:r>
      <w:r w:rsidRPr="006C66CA">
        <w:rPr>
          <w:rFonts w:cs="Arial"/>
          <w:spacing w:val="-2"/>
          <w:rPrChange w:id="7783" w:author="Harry Shamoon" w:date="2015-03-05T19:28:00Z">
            <w:rPr>
              <w:spacing w:val="-2"/>
            </w:rPr>
          </w:rPrChange>
        </w:rPr>
        <w:t>Weiss,</w:t>
      </w:r>
      <w:r w:rsidRPr="006C66CA">
        <w:rPr>
          <w:rFonts w:cs="Arial"/>
          <w:spacing w:val="-11"/>
          <w:rPrChange w:id="7784" w:author="Harry Shamoon" w:date="2015-03-05T19:28:00Z">
            <w:rPr>
              <w:spacing w:val="-11"/>
            </w:rPr>
          </w:rPrChange>
        </w:rPr>
        <w:t xml:space="preserve"> </w:t>
      </w:r>
      <w:r w:rsidRPr="006C66CA">
        <w:rPr>
          <w:rFonts w:cs="Arial"/>
          <w:spacing w:val="-17"/>
          <w:rPrChange w:id="7785" w:author="Harry Shamoon" w:date="2015-03-05T19:28:00Z">
            <w:rPr>
              <w:spacing w:val="-17"/>
            </w:rPr>
          </w:rPrChange>
        </w:rPr>
        <w:t>F.</w:t>
      </w:r>
      <w:r w:rsidRPr="006C66CA">
        <w:rPr>
          <w:rFonts w:cs="Arial"/>
          <w:spacing w:val="-13"/>
          <w:rPrChange w:id="7786" w:author="Harry Shamoon" w:date="2015-03-05T19:28:00Z">
            <w:rPr>
              <w:spacing w:val="-13"/>
            </w:rPr>
          </w:rPrChange>
        </w:rPr>
        <w:t xml:space="preserve"> </w:t>
      </w:r>
      <w:proofErr w:type="spellStart"/>
      <w:r w:rsidRPr="006C66CA">
        <w:rPr>
          <w:rFonts w:cs="Arial"/>
          <w:rPrChange w:id="7787" w:author="Harry Shamoon" w:date="2015-03-05T19:28:00Z">
            <w:rPr/>
          </w:rPrChange>
        </w:rPr>
        <w:t>Moazed</w:t>
      </w:r>
      <w:proofErr w:type="spellEnd"/>
      <w:r w:rsidRPr="006C66CA">
        <w:rPr>
          <w:rFonts w:cs="Arial"/>
          <w:rPrChange w:id="7788" w:author="Harry Shamoon" w:date="2015-03-05T19:28:00Z">
            <w:rPr/>
          </w:rPrChange>
        </w:rPr>
        <w:t>,</w:t>
      </w:r>
      <w:r w:rsidRPr="006C66CA">
        <w:rPr>
          <w:rFonts w:cs="Arial"/>
          <w:spacing w:val="-11"/>
          <w:rPrChange w:id="7789" w:author="Harry Shamoon" w:date="2015-03-05T19:28:00Z">
            <w:rPr>
              <w:spacing w:val="-11"/>
            </w:rPr>
          </w:rPrChange>
        </w:rPr>
        <w:t xml:space="preserve"> </w:t>
      </w:r>
      <w:r w:rsidRPr="006C66CA">
        <w:rPr>
          <w:rFonts w:cs="Arial"/>
          <w:spacing w:val="-4"/>
          <w:rPrChange w:id="7790" w:author="Harry Shamoon" w:date="2015-03-05T19:28:00Z">
            <w:rPr>
              <w:spacing w:val="-4"/>
            </w:rPr>
          </w:rPrChange>
        </w:rPr>
        <w:t>C.</w:t>
      </w:r>
      <w:r w:rsidRPr="006C66CA">
        <w:rPr>
          <w:rFonts w:cs="Arial"/>
          <w:spacing w:val="-13"/>
          <w:rPrChange w:id="7791" w:author="Harry Shamoon" w:date="2015-03-05T19:28:00Z">
            <w:rPr>
              <w:spacing w:val="-13"/>
            </w:rPr>
          </w:rPrChange>
        </w:rPr>
        <w:t xml:space="preserve"> </w:t>
      </w:r>
      <w:r w:rsidRPr="006C66CA">
        <w:rPr>
          <w:rFonts w:cs="Arial"/>
          <w:rPrChange w:id="7792" w:author="Harry Shamoon" w:date="2015-03-05T19:28:00Z">
            <w:rPr/>
          </w:rPrChange>
        </w:rPr>
        <w:t>A.</w:t>
      </w:r>
      <w:r w:rsidRPr="006C66CA">
        <w:rPr>
          <w:rFonts w:cs="Arial"/>
          <w:spacing w:val="-13"/>
          <w:rPrChange w:id="7793" w:author="Harry Shamoon" w:date="2015-03-05T19:28:00Z">
            <w:rPr>
              <w:spacing w:val="-13"/>
            </w:rPr>
          </w:rPrChange>
        </w:rPr>
        <w:t xml:space="preserve"> </w:t>
      </w:r>
      <w:proofErr w:type="spellStart"/>
      <w:r w:rsidRPr="006C66CA">
        <w:rPr>
          <w:rFonts w:cs="Arial"/>
          <w:spacing w:val="-6"/>
          <w:rPrChange w:id="7794" w:author="Harry Shamoon" w:date="2015-03-05T19:28:00Z">
            <w:rPr>
              <w:spacing w:val="-6"/>
            </w:rPr>
          </w:rPrChange>
        </w:rPr>
        <w:t>McEvoy</w:t>
      </w:r>
      <w:proofErr w:type="spellEnd"/>
      <w:r w:rsidRPr="006C66CA">
        <w:rPr>
          <w:rFonts w:cs="Arial"/>
          <w:spacing w:val="-6"/>
          <w:rPrChange w:id="7795" w:author="Harry Shamoon" w:date="2015-03-05T19:28:00Z">
            <w:rPr>
              <w:spacing w:val="-6"/>
            </w:rPr>
          </w:rPrChange>
        </w:rPr>
        <w:t>,</w:t>
      </w:r>
      <w:r w:rsidRPr="006C66CA">
        <w:rPr>
          <w:rFonts w:cs="Arial"/>
          <w:spacing w:val="-11"/>
          <w:rPrChange w:id="7796" w:author="Harry Shamoon" w:date="2015-03-05T19:28:00Z">
            <w:rPr>
              <w:spacing w:val="-11"/>
            </w:rPr>
          </w:rPrChange>
        </w:rPr>
        <w:t xml:space="preserve"> </w:t>
      </w:r>
      <w:r w:rsidRPr="006C66CA">
        <w:rPr>
          <w:rFonts w:cs="Arial"/>
          <w:spacing w:val="-3"/>
          <w:rPrChange w:id="7797" w:author="Harry Shamoon" w:date="2015-03-05T19:28:00Z">
            <w:rPr>
              <w:spacing w:val="-3"/>
            </w:rPr>
          </w:rPrChange>
        </w:rPr>
        <w:t>B.</w:t>
      </w:r>
      <w:r w:rsidRPr="006C66CA">
        <w:rPr>
          <w:rFonts w:cs="Arial"/>
          <w:spacing w:val="-13"/>
          <w:rPrChange w:id="7798" w:author="Harry Shamoon" w:date="2015-03-05T19:28:00Z">
            <w:rPr>
              <w:spacing w:val="-13"/>
            </w:rPr>
          </w:rPrChange>
        </w:rPr>
        <w:t xml:space="preserve"> </w:t>
      </w:r>
      <w:r w:rsidRPr="006C66CA">
        <w:rPr>
          <w:rFonts w:cs="Arial"/>
          <w:spacing w:val="-9"/>
          <w:rPrChange w:id="7799" w:author="Harry Shamoon" w:date="2015-03-05T19:28:00Z">
            <w:rPr>
              <w:spacing w:val="-9"/>
            </w:rPr>
          </w:rPrChange>
        </w:rPr>
        <w:t>D.</w:t>
      </w:r>
      <w:r w:rsidRPr="006C66CA">
        <w:rPr>
          <w:rFonts w:cs="Arial"/>
          <w:spacing w:val="-13"/>
          <w:rPrChange w:id="7800" w:author="Harry Shamoon" w:date="2015-03-05T19:28:00Z">
            <w:rPr>
              <w:spacing w:val="-13"/>
            </w:rPr>
          </w:rPrChange>
        </w:rPr>
        <w:t xml:space="preserve"> </w:t>
      </w:r>
      <w:r w:rsidRPr="006C66CA">
        <w:rPr>
          <w:rFonts w:cs="Arial"/>
          <w:rPrChange w:id="7801" w:author="Harry Shamoon" w:date="2015-03-05T19:28:00Z">
            <w:rPr/>
          </w:rPrChange>
        </w:rPr>
        <w:t>Singer,</w:t>
      </w:r>
      <w:r w:rsidRPr="006C66CA">
        <w:rPr>
          <w:rFonts w:cs="Arial"/>
          <w:spacing w:val="-11"/>
          <w:rPrChange w:id="7802" w:author="Harry Shamoon" w:date="2015-03-05T19:28:00Z">
            <w:rPr>
              <w:spacing w:val="-11"/>
            </w:rPr>
          </w:rPrChange>
        </w:rPr>
        <w:t xml:space="preserve"> </w:t>
      </w:r>
      <w:r w:rsidRPr="006C66CA">
        <w:rPr>
          <w:rFonts w:cs="Arial"/>
          <w:rPrChange w:id="7803" w:author="Harry Shamoon" w:date="2015-03-05T19:28:00Z">
            <w:rPr/>
          </w:rPrChange>
        </w:rPr>
        <w:t>I.</w:t>
      </w:r>
      <w:r w:rsidRPr="006C66CA">
        <w:rPr>
          <w:rFonts w:cs="Arial"/>
          <w:spacing w:val="-13"/>
          <w:rPrChange w:id="7804" w:author="Harry Shamoon" w:date="2015-03-05T19:28:00Z">
            <w:rPr>
              <w:spacing w:val="-13"/>
            </w:rPr>
          </w:rPrChange>
        </w:rPr>
        <w:t xml:space="preserve"> </w:t>
      </w:r>
      <w:proofErr w:type="spellStart"/>
      <w:r w:rsidRPr="006C66CA">
        <w:rPr>
          <w:rFonts w:cs="Arial"/>
          <w:spacing w:val="-3"/>
          <w:rPrChange w:id="7805" w:author="Harry Shamoon" w:date="2015-03-05T19:28:00Z">
            <w:rPr>
              <w:spacing w:val="-3"/>
            </w:rPr>
          </w:rPrChange>
        </w:rPr>
        <w:t>Szleifer</w:t>
      </w:r>
      <w:proofErr w:type="spellEnd"/>
      <w:r w:rsidRPr="006C66CA">
        <w:rPr>
          <w:rFonts w:cs="Arial"/>
          <w:spacing w:val="-3"/>
          <w:rPrChange w:id="7806" w:author="Harry Shamoon" w:date="2015-03-05T19:28:00Z">
            <w:rPr>
              <w:spacing w:val="-3"/>
            </w:rPr>
          </w:rPrChange>
        </w:rPr>
        <w:t>,</w:t>
      </w:r>
      <w:r w:rsidRPr="006C66CA">
        <w:rPr>
          <w:rFonts w:cs="Arial"/>
          <w:spacing w:val="-11"/>
          <w:rPrChange w:id="7807" w:author="Harry Shamoon" w:date="2015-03-05T19:28:00Z">
            <w:rPr>
              <w:spacing w:val="-11"/>
            </w:rPr>
          </w:rPrChange>
        </w:rPr>
        <w:t xml:space="preserve"> </w:t>
      </w:r>
      <w:r w:rsidRPr="006C66CA">
        <w:rPr>
          <w:rFonts w:cs="Arial"/>
          <w:rPrChange w:id="7808" w:author="Harry Shamoon" w:date="2015-03-05T19:28:00Z">
            <w:rPr/>
          </w:rPrChange>
        </w:rPr>
        <w:t>L.</w:t>
      </w:r>
      <w:r w:rsidRPr="006C66CA">
        <w:rPr>
          <w:rFonts w:cs="Arial"/>
          <w:spacing w:val="-13"/>
          <w:rPrChange w:id="7809" w:author="Harry Shamoon" w:date="2015-03-05T19:28:00Z">
            <w:rPr>
              <w:spacing w:val="-13"/>
            </w:rPr>
          </w:rPrChange>
        </w:rPr>
        <w:t xml:space="preserve"> </w:t>
      </w:r>
      <w:r w:rsidRPr="006C66CA">
        <w:rPr>
          <w:rFonts w:cs="Arial"/>
          <w:rPrChange w:id="7810" w:author="Harry Shamoon" w:date="2015-03-05T19:28:00Z">
            <w:rPr/>
          </w:rPrChange>
        </w:rPr>
        <w:t>A.</w:t>
      </w:r>
      <w:r w:rsidRPr="006C66CA">
        <w:rPr>
          <w:rFonts w:cs="Arial"/>
          <w:spacing w:val="-13"/>
          <w:rPrChange w:id="7811" w:author="Harry Shamoon" w:date="2015-03-05T19:28:00Z">
            <w:rPr>
              <w:spacing w:val="-13"/>
            </w:rPr>
          </w:rPrChange>
        </w:rPr>
        <w:t xml:space="preserve"> </w:t>
      </w:r>
      <w:r w:rsidRPr="006C66CA">
        <w:rPr>
          <w:rFonts w:cs="Arial"/>
          <w:rPrChange w:id="7812" w:author="Harry Shamoon" w:date="2015-03-05T19:28:00Z">
            <w:rPr/>
          </w:rPrChange>
        </w:rPr>
        <w:t>N.</w:t>
      </w:r>
      <w:r w:rsidRPr="006C66CA">
        <w:rPr>
          <w:rFonts w:cs="Arial"/>
          <w:spacing w:val="-13"/>
          <w:rPrChange w:id="7813" w:author="Harry Shamoon" w:date="2015-03-05T19:28:00Z">
            <w:rPr>
              <w:spacing w:val="-13"/>
            </w:rPr>
          </w:rPrChange>
        </w:rPr>
        <w:t xml:space="preserve"> </w:t>
      </w:r>
      <w:proofErr w:type="spellStart"/>
      <w:r w:rsidRPr="006C66CA">
        <w:rPr>
          <w:rFonts w:cs="Arial"/>
          <w:rPrChange w:id="7814" w:author="Harry Shamoon" w:date="2015-03-05T19:28:00Z">
            <w:rPr/>
          </w:rPrChange>
        </w:rPr>
        <w:t>Amaral</w:t>
      </w:r>
      <w:proofErr w:type="spellEnd"/>
      <w:r w:rsidRPr="006C66CA">
        <w:rPr>
          <w:rFonts w:cs="Arial"/>
          <w:rPrChange w:id="7815" w:author="Harry Shamoon" w:date="2015-03-05T19:28:00Z">
            <w:rPr/>
          </w:rPrChange>
        </w:rPr>
        <w:t>,</w:t>
      </w:r>
      <w:r w:rsidRPr="006C66CA">
        <w:rPr>
          <w:rFonts w:cs="Arial"/>
          <w:spacing w:val="-11"/>
          <w:rPrChange w:id="7816" w:author="Harry Shamoon" w:date="2015-03-05T19:28:00Z">
            <w:rPr>
              <w:spacing w:val="-11"/>
            </w:rPr>
          </w:rPrChange>
        </w:rPr>
        <w:t xml:space="preserve"> </w:t>
      </w:r>
      <w:r w:rsidRPr="006C66CA">
        <w:rPr>
          <w:rFonts w:cs="Arial"/>
          <w:rPrChange w:id="7817" w:author="Harry Shamoon" w:date="2015-03-05T19:28:00Z">
            <w:rPr/>
          </w:rPrChange>
        </w:rPr>
        <w:t>M.</w:t>
      </w:r>
      <w:r w:rsidRPr="006C66CA">
        <w:rPr>
          <w:rFonts w:cs="Arial"/>
          <w:spacing w:val="-13"/>
          <w:rPrChange w:id="7818" w:author="Harry Shamoon" w:date="2015-03-05T19:28:00Z">
            <w:rPr>
              <w:spacing w:val="-13"/>
            </w:rPr>
          </w:rPrChange>
        </w:rPr>
        <w:t xml:space="preserve"> </w:t>
      </w:r>
      <w:proofErr w:type="spellStart"/>
      <w:r w:rsidRPr="006C66CA">
        <w:rPr>
          <w:rFonts w:cs="Arial"/>
          <w:spacing w:val="-5"/>
          <w:rPrChange w:id="7819" w:author="Harry Shamoon" w:date="2015-03-05T19:28:00Z">
            <w:rPr>
              <w:spacing w:val="-5"/>
            </w:rPr>
          </w:rPrChange>
        </w:rPr>
        <w:t>Kwasny</w:t>
      </w:r>
      <w:proofErr w:type="spellEnd"/>
      <w:r w:rsidRPr="006C66CA">
        <w:rPr>
          <w:rFonts w:cs="Arial"/>
          <w:spacing w:val="-5"/>
          <w:rPrChange w:id="7820" w:author="Harry Shamoon" w:date="2015-03-05T19:28:00Z">
            <w:rPr>
              <w:spacing w:val="-5"/>
            </w:rPr>
          </w:rPrChange>
        </w:rPr>
        <w:t>,</w:t>
      </w:r>
      <w:r w:rsidRPr="006C66CA">
        <w:rPr>
          <w:rFonts w:cs="Arial"/>
          <w:spacing w:val="-11"/>
          <w:rPrChange w:id="7821" w:author="Harry Shamoon" w:date="2015-03-05T19:28:00Z">
            <w:rPr>
              <w:spacing w:val="-11"/>
            </w:rPr>
          </w:rPrChange>
        </w:rPr>
        <w:t xml:space="preserve"> </w:t>
      </w:r>
      <w:r w:rsidRPr="006C66CA">
        <w:rPr>
          <w:rFonts w:cs="Arial"/>
          <w:spacing w:val="-4"/>
          <w:rPrChange w:id="7822" w:author="Harry Shamoon" w:date="2015-03-05T19:28:00Z">
            <w:rPr>
              <w:spacing w:val="-4"/>
            </w:rPr>
          </w:rPrChange>
        </w:rPr>
        <w:t>C.</w:t>
      </w:r>
      <w:r w:rsidRPr="006C66CA">
        <w:rPr>
          <w:rFonts w:cs="Arial"/>
          <w:spacing w:val="-13"/>
          <w:rPrChange w:id="7823" w:author="Harry Shamoon" w:date="2015-03-05T19:28:00Z">
            <w:rPr>
              <w:spacing w:val="-13"/>
            </w:rPr>
          </w:rPrChange>
        </w:rPr>
        <w:t xml:space="preserve"> </w:t>
      </w:r>
      <w:r w:rsidRPr="006C66CA">
        <w:rPr>
          <w:rFonts w:cs="Arial"/>
          <w:rPrChange w:id="7824" w:author="Harry Shamoon" w:date="2015-03-05T19:28:00Z">
            <w:rPr/>
          </w:rPrChange>
        </w:rPr>
        <w:t>M.</w:t>
      </w:r>
      <w:r w:rsidRPr="006C66CA">
        <w:rPr>
          <w:rFonts w:cs="Arial"/>
          <w:spacing w:val="-13"/>
          <w:rPrChange w:id="7825" w:author="Harry Shamoon" w:date="2015-03-05T19:28:00Z">
            <w:rPr>
              <w:spacing w:val="-13"/>
            </w:rPr>
          </w:rPrChange>
        </w:rPr>
        <w:t xml:space="preserve"> </w:t>
      </w:r>
      <w:r w:rsidRPr="006C66CA">
        <w:rPr>
          <w:rFonts w:cs="Arial"/>
          <w:spacing w:val="-3"/>
          <w:rPrChange w:id="7826" w:author="Harry Shamoon" w:date="2015-03-05T19:28:00Z">
            <w:rPr>
              <w:spacing w:val="-3"/>
            </w:rPr>
          </w:rPrChange>
        </w:rPr>
        <w:t>Watts,</w:t>
      </w:r>
      <w:r w:rsidRPr="006C66CA">
        <w:rPr>
          <w:rFonts w:cs="Arial"/>
          <w:spacing w:val="-11"/>
          <w:rPrChange w:id="7827" w:author="Harry Shamoon" w:date="2015-03-05T19:28:00Z">
            <w:rPr>
              <w:spacing w:val="-11"/>
            </w:rPr>
          </w:rPrChange>
        </w:rPr>
        <w:t xml:space="preserve"> </w:t>
      </w:r>
      <w:r w:rsidRPr="006C66CA">
        <w:rPr>
          <w:rFonts w:cs="Arial"/>
          <w:spacing w:val="-3"/>
          <w:rPrChange w:id="7828" w:author="Harry Shamoon" w:date="2015-03-05T19:28:00Z">
            <w:rPr>
              <w:spacing w:val="-3"/>
            </w:rPr>
          </w:rPrChange>
        </w:rPr>
        <w:t>S.</w:t>
      </w:r>
      <w:r w:rsidRPr="006C66CA">
        <w:rPr>
          <w:rFonts w:cs="Arial"/>
          <w:spacing w:val="-13"/>
          <w:rPrChange w:id="7829" w:author="Harry Shamoon" w:date="2015-03-05T19:28:00Z">
            <w:rPr>
              <w:spacing w:val="-13"/>
            </w:rPr>
          </w:rPrChange>
        </w:rPr>
        <w:t xml:space="preserve"> </w:t>
      </w:r>
      <w:r w:rsidRPr="006C66CA">
        <w:rPr>
          <w:rFonts w:cs="Arial"/>
          <w:spacing w:val="-9"/>
          <w:rPrChange w:id="7830" w:author="Harry Shamoon" w:date="2015-03-05T19:28:00Z">
            <w:rPr>
              <w:spacing w:val="-9"/>
            </w:rPr>
          </w:rPrChange>
        </w:rPr>
        <w:t>D.</w:t>
      </w:r>
      <w:r w:rsidRPr="006C66CA">
        <w:rPr>
          <w:rFonts w:cs="Arial"/>
          <w:w w:val="99"/>
          <w:rPrChange w:id="7831" w:author="Harry Shamoon" w:date="2015-03-05T19:28:00Z">
            <w:rPr>
              <w:w w:val="99"/>
            </w:rPr>
          </w:rPrChange>
        </w:rPr>
        <w:t xml:space="preserve"> </w:t>
      </w:r>
      <w:proofErr w:type="spellStart"/>
      <w:r w:rsidRPr="006C66CA">
        <w:rPr>
          <w:rFonts w:cs="Arial"/>
          <w:rPrChange w:id="7832" w:author="Harry Shamoon" w:date="2015-03-05T19:28:00Z">
            <w:rPr/>
          </w:rPrChange>
        </w:rPr>
        <w:t>Persell</w:t>
      </w:r>
      <w:proofErr w:type="spellEnd"/>
      <w:r w:rsidRPr="006C66CA">
        <w:rPr>
          <w:rFonts w:cs="Arial"/>
          <w:rPrChange w:id="7833" w:author="Harry Shamoon" w:date="2015-03-05T19:28:00Z">
            <w:rPr/>
          </w:rPrChange>
        </w:rPr>
        <w:t>,</w:t>
      </w:r>
      <w:r w:rsidRPr="006C66CA">
        <w:rPr>
          <w:rFonts w:cs="Arial"/>
          <w:spacing w:val="-7"/>
          <w:rPrChange w:id="7834" w:author="Harry Shamoon" w:date="2015-03-05T19:28:00Z">
            <w:rPr>
              <w:spacing w:val="-7"/>
            </w:rPr>
          </w:rPrChange>
        </w:rPr>
        <w:t xml:space="preserve"> </w:t>
      </w:r>
      <w:r w:rsidRPr="006C66CA">
        <w:rPr>
          <w:rFonts w:cs="Arial"/>
          <w:spacing w:val="-9"/>
          <w:rPrChange w:id="7835" w:author="Harry Shamoon" w:date="2015-03-05T19:28:00Z">
            <w:rPr>
              <w:spacing w:val="-9"/>
            </w:rPr>
          </w:rPrChange>
        </w:rPr>
        <w:t>D.</w:t>
      </w:r>
      <w:r w:rsidRPr="006C66CA">
        <w:rPr>
          <w:rFonts w:cs="Arial"/>
          <w:spacing w:val="-7"/>
          <w:rPrChange w:id="7836" w:author="Harry Shamoon" w:date="2015-03-05T19:28:00Z">
            <w:rPr>
              <w:spacing w:val="-7"/>
            </w:rPr>
          </w:rPrChange>
        </w:rPr>
        <w:t xml:space="preserve"> </w:t>
      </w:r>
      <w:r w:rsidRPr="006C66CA">
        <w:rPr>
          <w:rFonts w:cs="Arial"/>
          <w:spacing w:val="-10"/>
          <w:rPrChange w:id="7837" w:author="Harry Shamoon" w:date="2015-03-05T19:28:00Z">
            <w:rPr>
              <w:spacing w:val="-10"/>
            </w:rPr>
          </w:rPrChange>
        </w:rPr>
        <w:t>W.</w:t>
      </w:r>
      <w:r w:rsidRPr="006C66CA">
        <w:rPr>
          <w:rFonts w:cs="Arial"/>
          <w:spacing w:val="-7"/>
          <w:rPrChange w:id="7838" w:author="Harry Shamoon" w:date="2015-03-05T19:28:00Z">
            <w:rPr>
              <w:spacing w:val="-7"/>
            </w:rPr>
          </w:rPrChange>
        </w:rPr>
        <w:t xml:space="preserve"> </w:t>
      </w:r>
      <w:r w:rsidRPr="006C66CA">
        <w:rPr>
          <w:rFonts w:cs="Arial"/>
          <w:spacing w:val="-3"/>
          <w:rPrChange w:id="7839" w:author="Harry Shamoon" w:date="2015-03-05T19:28:00Z">
            <w:rPr>
              <w:spacing w:val="-3"/>
            </w:rPr>
          </w:rPrChange>
        </w:rPr>
        <w:t>Baker,</w:t>
      </w:r>
      <w:r w:rsidRPr="006C66CA">
        <w:rPr>
          <w:rFonts w:cs="Arial"/>
          <w:spacing w:val="-7"/>
          <w:rPrChange w:id="7840" w:author="Harry Shamoon" w:date="2015-03-05T19:28:00Z">
            <w:rPr>
              <w:spacing w:val="-7"/>
            </w:rPr>
          </w:rPrChange>
        </w:rPr>
        <w:t xml:space="preserve"> </w:t>
      </w:r>
      <w:r w:rsidRPr="006C66CA">
        <w:rPr>
          <w:rFonts w:cs="Arial"/>
          <w:spacing w:val="-4"/>
          <w:rPrChange w:id="7841" w:author="Harry Shamoon" w:date="2015-03-05T19:28:00Z">
            <w:rPr>
              <w:spacing w:val="-4"/>
            </w:rPr>
          </w:rPrChange>
        </w:rPr>
        <w:t>J.</w:t>
      </w:r>
      <w:r w:rsidRPr="006C66CA">
        <w:rPr>
          <w:rFonts w:cs="Arial"/>
          <w:spacing w:val="-7"/>
          <w:rPrChange w:id="7842" w:author="Harry Shamoon" w:date="2015-03-05T19:28:00Z">
            <w:rPr>
              <w:spacing w:val="-7"/>
            </w:rPr>
          </w:rPrChange>
        </w:rPr>
        <w:t xml:space="preserve"> </w:t>
      </w:r>
      <w:r w:rsidRPr="006C66CA">
        <w:rPr>
          <w:rFonts w:cs="Arial"/>
          <w:rPrChange w:id="7843" w:author="Harry Shamoon" w:date="2015-03-05T19:28:00Z">
            <w:rPr/>
          </w:rPrChange>
        </w:rPr>
        <w:t>I.</w:t>
      </w:r>
      <w:r w:rsidRPr="006C66CA">
        <w:rPr>
          <w:rFonts w:cs="Arial"/>
          <w:spacing w:val="-7"/>
          <w:rPrChange w:id="7844" w:author="Harry Shamoon" w:date="2015-03-05T19:28:00Z">
            <w:rPr>
              <w:spacing w:val="-7"/>
            </w:rPr>
          </w:rPrChange>
        </w:rPr>
        <w:t xml:space="preserve"> </w:t>
      </w:r>
      <w:proofErr w:type="spellStart"/>
      <w:r w:rsidRPr="006C66CA">
        <w:rPr>
          <w:rFonts w:cs="Arial"/>
          <w:rPrChange w:id="7845" w:author="Harry Shamoon" w:date="2015-03-05T19:28:00Z">
            <w:rPr/>
          </w:rPrChange>
        </w:rPr>
        <w:t>Sznajder</w:t>
      </w:r>
      <w:proofErr w:type="spellEnd"/>
      <w:r w:rsidRPr="006C66CA">
        <w:rPr>
          <w:rFonts w:cs="Arial"/>
          <w:rPrChange w:id="7846" w:author="Harry Shamoon" w:date="2015-03-05T19:28:00Z">
            <w:rPr/>
          </w:rPrChange>
        </w:rPr>
        <w:t>,</w:t>
      </w:r>
      <w:r w:rsidRPr="006C66CA">
        <w:rPr>
          <w:rFonts w:cs="Arial"/>
          <w:spacing w:val="-7"/>
          <w:rPrChange w:id="7847" w:author="Harry Shamoon" w:date="2015-03-05T19:28:00Z">
            <w:rPr>
              <w:spacing w:val="-7"/>
            </w:rPr>
          </w:rPrChange>
        </w:rPr>
        <w:t xml:space="preserve"> </w:t>
      </w:r>
      <w:r w:rsidRPr="006C66CA">
        <w:rPr>
          <w:rFonts w:cs="Arial"/>
          <w:rPrChange w:id="7848" w:author="Harry Shamoon" w:date="2015-03-05T19:28:00Z">
            <w:rPr/>
          </w:rPrChange>
        </w:rPr>
        <w:t>and</w:t>
      </w:r>
      <w:r w:rsidRPr="006C66CA">
        <w:rPr>
          <w:rFonts w:cs="Arial"/>
          <w:spacing w:val="-7"/>
          <w:rPrChange w:id="7849" w:author="Harry Shamoon" w:date="2015-03-05T19:28:00Z">
            <w:rPr>
              <w:spacing w:val="-7"/>
            </w:rPr>
          </w:rPrChange>
        </w:rPr>
        <w:t xml:space="preserve"> </w:t>
      </w:r>
      <w:r w:rsidRPr="006C66CA">
        <w:rPr>
          <w:rFonts w:cs="Arial"/>
          <w:rPrChange w:id="7850" w:author="Harry Shamoon" w:date="2015-03-05T19:28:00Z">
            <w:rPr/>
          </w:rPrChange>
        </w:rPr>
        <w:t>R.</w:t>
      </w:r>
      <w:r w:rsidRPr="006C66CA">
        <w:rPr>
          <w:rFonts w:cs="Arial"/>
          <w:spacing w:val="-7"/>
          <w:rPrChange w:id="7851" w:author="Harry Shamoon" w:date="2015-03-05T19:28:00Z">
            <w:rPr>
              <w:spacing w:val="-7"/>
            </w:rPr>
          </w:rPrChange>
        </w:rPr>
        <w:t xml:space="preserve"> </w:t>
      </w:r>
      <w:r w:rsidRPr="006C66CA">
        <w:rPr>
          <w:rFonts w:cs="Arial"/>
          <w:rPrChange w:id="7852" w:author="Harry Shamoon" w:date="2015-03-05T19:28:00Z">
            <w:rPr/>
          </w:rPrChange>
        </w:rPr>
        <w:t>G.</w:t>
      </w:r>
      <w:r w:rsidRPr="006C66CA">
        <w:rPr>
          <w:rFonts w:cs="Arial"/>
          <w:spacing w:val="-7"/>
          <w:rPrChange w:id="7853" w:author="Harry Shamoon" w:date="2015-03-05T19:28:00Z">
            <w:rPr>
              <w:spacing w:val="-7"/>
            </w:rPr>
          </w:rPrChange>
        </w:rPr>
        <w:t xml:space="preserve"> </w:t>
      </w:r>
      <w:proofErr w:type="spellStart"/>
      <w:r w:rsidRPr="006C66CA">
        <w:rPr>
          <w:rFonts w:cs="Arial"/>
          <w:rPrChange w:id="7854" w:author="Harry Shamoon" w:date="2015-03-05T19:28:00Z">
            <w:rPr/>
          </w:rPrChange>
        </w:rPr>
        <w:t>Wunderink</w:t>
      </w:r>
      <w:proofErr w:type="spellEnd"/>
      <w:r w:rsidRPr="006C66CA">
        <w:rPr>
          <w:rFonts w:cs="Arial"/>
          <w:rPrChange w:id="7855" w:author="Harry Shamoon" w:date="2015-03-05T19:28:00Z">
            <w:rPr/>
          </w:rPrChange>
        </w:rPr>
        <w:t>.</w:t>
      </w:r>
      <w:r w:rsidRPr="006C66CA">
        <w:rPr>
          <w:rFonts w:cs="Arial"/>
          <w:spacing w:val="16"/>
          <w:rPrChange w:id="7856" w:author="Harry Shamoon" w:date="2015-03-05T19:28:00Z">
            <w:rPr>
              <w:spacing w:val="16"/>
            </w:rPr>
          </w:rPrChange>
        </w:rPr>
        <w:t xml:space="preserve"> </w:t>
      </w:r>
      <w:r w:rsidRPr="006C66CA">
        <w:rPr>
          <w:rFonts w:cs="Arial"/>
          <w:rPrChange w:id="7857" w:author="Harry Shamoon" w:date="2015-03-05T19:28:00Z">
            <w:rPr/>
          </w:rPrChange>
        </w:rPr>
        <w:t>Prompting</w:t>
      </w:r>
      <w:r w:rsidRPr="006C66CA">
        <w:rPr>
          <w:rFonts w:cs="Arial"/>
          <w:spacing w:val="-7"/>
          <w:rPrChange w:id="7858" w:author="Harry Shamoon" w:date="2015-03-05T19:28:00Z">
            <w:rPr>
              <w:spacing w:val="-7"/>
            </w:rPr>
          </w:rPrChange>
        </w:rPr>
        <w:t xml:space="preserve"> </w:t>
      </w:r>
      <w:r w:rsidRPr="006C66CA">
        <w:rPr>
          <w:rFonts w:cs="Arial"/>
          <w:rPrChange w:id="7859" w:author="Harry Shamoon" w:date="2015-03-05T19:28:00Z">
            <w:rPr/>
          </w:rPrChange>
        </w:rPr>
        <w:t>physicians</w:t>
      </w:r>
      <w:r w:rsidRPr="006C66CA">
        <w:rPr>
          <w:rFonts w:cs="Arial"/>
          <w:spacing w:val="-7"/>
          <w:rPrChange w:id="7860" w:author="Harry Shamoon" w:date="2015-03-05T19:28:00Z">
            <w:rPr>
              <w:spacing w:val="-7"/>
            </w:rPr>
          </w:rPrChange>
        </w:rPr>
        <w:t xml:space="preserve"> </w:t>
      </w:r>
      <w:r w:rsidRPr="006C66CA">
        <w:rPr>
          <w:rFonts w:cs="Arial"/>
          <w:rPrChange w:id="7861" w:author="Harry Shamoon" w:date="2015-03-05T19:28:00Z">
            <w:rPr/>
          </w:rPrChange>
        </w:rPr>
        <w:t>to</w:t>
      </w:r>
      <w:r w:rsidRPr="006C66CA">
        <w:rPr>
          <w:rFonts w:cs="Arial"/>
          <w:spacing w:val="-7"/>
          <w:rPrChange w:id="7862" w:author="Harry Shamoon" w:date="2015-03-05T19:28:00Z">
            <w:rPr>
              <w:spacing w:val="-7"/>
            </w:rPr>
          </w:rPrChange>
        </w:rPr>
        <w:t xml:space="preserve"> </w:t>
      </w:r>
      <w:r w:rsidRPr="006C66CA">
        <w:rPr>
          <w:rFonts w:cs="Arial"/>
          <w:rPrChange w:id="7863" w:author="Harry Shamoon" w:date="2015-03-05T19:28:00Z">
            <w:rPr/>
          </w:rPrChange>
        </w:rPr>
        <w:t>address</w:t>
      </w:r>
      <w:r w:rsidRPr="006C66CA">
        <w:rPr>
          <w:rFonts w:cs="Arial"/>
          <w:spacing w:val="-7"/>
          <w:rPrChange w:id="7864" w:author="Harry Shamoon" w:date="2015-03-05T19:28:00Z">
            <w:rPr>
              <w:spacing w:val="-7"/>
            </w:rPr>
          </w:rPrChange>
        </w:rPr>
        <w:t xml:space="preserve"> </w:t>
      </w:r>
      <w:r w:rsidRPr="006C66CA">
        <w:rPr>
          <w:rFonts w:cs="Arial"/>
          <w:rPrChange w:id="7865" w:author="Harry Shamoon" w:date="2015-03-05T19:28:00Z">
            <w:rPr/>
          </w:rPrChange>
        </w:rPr>
        <w:t>a</w:t>
      </w:r>
      <w:r w:rsidRPr="006C66CA">
        <w:rPr>
          <w:rFonts w:cs="Arial"/>
          <w:spacing w:val="-7"/>
          <w:rPrChange w:id="7866" w:author="Harry Shamoon" w:date="2015-03-05T19:28:00Z">
            <w:rPr>
              <w:spacing w:val="-7"/>
            </w:rPr>
          </w:rPrChange>
        </w:rPr>
        <w:t xml:space="preserve"> </w:t>
      </w:r>
      <w:r w:rsidRPr="006C66CA">
        <w:rPr>
          <w:rFonts w:cs="Arial"/>
          <w:rPrChange w:id="7867" w:author="Harry Shamoon" w:date="2015-03-05T19:28:00Z">
            <w:rPr/>
          </w:rPrChange>
        </w:rPr>
        <w:t>daily</w:t>
      </w:r>
      <w:r w:rsidRPr="006C66CA">
        <w:rPr>
          <w:rFonts w:cs="Arial"/>
          <w:spacing w:val="-7"/>
          <w:rPrChange w:id="7868" w:author="Harry Shamoon" w:date="2015-03-05T19:28:00Z">
            <w:rPr>
              <w:spacing w:val="-7"/>
            </w:rPr>
          </w:rPrChange>
        </w:rPr>
        <w:t xml:space="preserve"> </w:t>
      </w:r>
      <w:r w:rsidRPr="006C66CA">
        <w:rPr>
          <w:rFonts w:cs="Arial"/>
          <w:rPrChange w:id="7869" w:author="Harry Shamoon" w:date="2015-03-05T19:28:00Z">
            <w:rPr/>
          </w:rPrChange>
        </w:rPr>
        <w:t>checklist</w:t>
      </w:r>
      <w:r w:rsidRPr="006C66CA">
        <w:rPr>
          <w:rFonts w:cs="Arial"/>
          <w:w w:val="99"/>
          <w:rPrChange w:id="7870" w:author="Harry Shamoon" w:date="2015-03-05T19:28:00Z">
            <w:rPr>
              <w:w w:val="99"/>
            </w:rPr>
          </w:rPrChange>
        </w:rPr>
        <w:t xml:space="preserve"> </w:t>
      </w:r>
      <w:r w:rsidRPr="006C66CA">
        <w:rPr>
          <w:rFonts w:cs="Arial"/>
          <w:rPrChange w:id="7871" w:author="Harry Shamoon" w:date="2015-03-05T19:28:00Z">
            <w:rPr/>
          </w:rPrChange>
        </w:rPr>
        <w:t>and</w:t>
      </w:r>
      <w:r w:rsidRPr="006C66CA">
        <w:rPr>
          <w:rFonts w:cs="Arial"/>
          <w:spacing w:val="-10"/>
          <w:rPrChange w:id="7872" w:author="Harry Shamoon" w:date="2015-03-05T19:28:00Z">
            <w:rPr>
              <w:spacing w:val="-10"/>
            </w:rPr>
          </w:rPrChange>
        </w:rPr>
        <w:t xml:space="preserve"> </w:t>
      </w:r>
      <w:r w:rsidRPr="006C66CA">
        <w:rPr>
          <w:rFonts w:cs="Arial"/>
          <w:rPrChange w:id="7873" w:author="Harry Shamoon" w:date="2015-03-05T19:28:00Z">
            <w:rPr/>
          </w:rPrChange>
        </w:rPr>
        <w:t>process</w:t>
      </w:r>
      <w:r w:rsidRPr="006C66CA">
        <w:rPr>
          <w:rFonts w:cs="Arial"/>
          <w:spacing w:val="-11"/>
          <w:rPrChange w:id="7874" w:author="Harry Shamoon" w:date="2015-03-05T19:28:00Z">
            <w:rPr>
              <w:spacing w:val="-11"/>
            </w:rPr>
          </w:rPrChange>
        </w:rPr>
        <w:t xml:space="preserve"> </w:t>
      </w:r>
      <w:r w:rsidRPr="006C66CA">
        <w:rPr>
          <w:rFonts w:cs="Arial"/>
          <w:rPrChange w:id="7875" w:author="Harry Shamoon" w:date="2015-03-05T19:28:00Z">
            <w:rPr/>
          </w:rPrChange>
        </w:rPr>
        <w:t>of</w:t>
      </w:r>
      <w:r w:rsidRPr="006C66CA">
        <w:rPr>
          <w:rFonts w:cs="Arial"/>
          <w:spacing w:val="-10"/>
          <w:rPrChange w:id="7876" w:author="Harry Shamoon" w:date="2015-03-05T19:28:00Z">
            <w:rPr>
              <w:spacing w:val="-10"/>
            </w:rPr>
          </w:rPrChange>
        </w:rPr>
        <w:t xml:space="preserve"> </w:t>
      </w:r>
      <w:r w:rsidRPr="006C66CA">
        <w:rPr>
          <w:rFonts w:cs="Arial"/>
          <w:rPrChange w:id="7877" w:author="Harry Shamoon" w:date="2015-03-05T19:28:00Z">
            <w:rPr/>
          </w:rPrChange>
        </w:rPr>
        <w:t>care</w:t>
      </w:r>
      <w:r w:rsidRPr="006C66CA">
        <w:rPr>
          <w:rFonts w:cs="Arial"/>
          <w:spacing w:val="-10"/>
          <w:rPrChange w:id="7878" w:author="Harry Shamoon" w:date="2015-03-05T19:28:00Z">
            <w:rPr>
              <w:spacing w:val="-10"/>
            </w:rPr>
          </w:rPrChange>
        </w:rPr>
        <w:t xml:space="preserve"> </w:t>
      </w:r>
      <w:r w:rsidRPr="006C66CA">
        <w:rPr>
          <w:rFonts w:cs="Arial"/>
          <w:rPrChange w:id="7879" w:author="Harry Shamoon" w:date="2015-03-05T19:28:00Z">
            <w:rPr/>
          </w:rPrChange>
        </w:rPr>
        <w:t>and</w:t>
      </w:r>
      <w:r w:rsidRPr="006C66CA">
        <w:rPr>
          <w:rFonts w:cs="Arial"/>
          <w:spacing w:val="-11"/>
          <w:rPrChange w:id="7880" w:author="Harry Shamoon" w:date="2015-03-05T19:28:00Z">
            <w:rPr>
              <w:spacing w:val="-11"/>
            </w:rPr>
          </w:rPrChange>
        </w:rPr>
        <w:t xml:space="preserve"> </w:t>
      </w:r>
      <w:r w:rsidRPr="006C66CA">
        <w:rPr>
          <w:rFonts w:cs="Arial"/>
          <w:rPrChange w:id="7881" w:author="Harry Shamoon" w:date="2015-03-05T19:28:00Z">
            <w:rPr/>
          </w:rPrChange>
        </w:rPr>
        <w:t>clinical</w:t>
      </w:r>
      <w:r w:rsidRPr="006C66CA">
        <w:rPr>
          <w:rFonts w:cs="Arial"/>
          <w:spacing w:val="-10"/>
          <w:rPrChange w:id="7882" w:author="Harry Shamoon" w:date="2015-03-05T19:28:00Z">
            <w:rPr>
              <w:spacing w:val="-10"/>
            </w:rPr>
          </w:rPrChange>
        </w:rPr>
        <w:t xml:space="preserve"> </w:t>
      </w:r>
      <w:r w:rsidRPr="006C66CA">
        <w:rPr>
          <w:rFonts w:cs="Arial"/>
          <w:rPrChange w:id="7883" w:author="Harry Shamoon" w:date="2015-03-05T19:28:00Z">
            <w:rPr/>
          </w:rPrChange>
        </w:rPr>
        <w:t>outcomes:</w:t>
      </w:r>
      <w:r w:rsidRPr="006C66CA">
        <w:rPr>
          <w:rFonts w:cs="Arial"/>
          <w:spacing w:val="5"/>
          <w:rPrChange w:id="7884" w:author="Harry Shamoon" w:date="2015-03-05T19:28:00Z">
            <w:rPr>
              <w:spacing w:val="5"/>
            </w:rPr>
          </w:rPrChange>
        </w:rPr>
        <w:t xml:space="preserve"> </w:t>
      </w:r>
      <w:r w:rsidRPr="006C66CA">
        <w:rPr>
          <w:rFonts w:cs="Arial"/>
          <w:rPrChange w:id="7885" w:author="Harry Shamoon" w:date="2015-03-05T19:28:00Z">
            <w:rPr/>
          </w:rPrChange>
        </w:rPr>
        <w:t>a</w:t>
      </w:r>
      <w:r w:rsidRPr="006C66CA">
        <w:rPr>
          <w:rFonts w:cs="Arial"/>
          <w:spacing w:val="-11"/>
          <w:rPrChange w:id="7886" w:author="Harry Shamoon" w:date="2015-03-05T19:28:00Z">
            <w:rPr>
              <w:spacing w:val="-11"/>
            </w:rPr>
          </w:rPrChange>
        </w:rPr>
        <w:t xml:space="preserve"> </w:t>
      </w:r>
      <w:r w:rsidRPr="006C66CA">
        <w:rPr>
          <w:rFonts w:cs="Arial"/>
          <w:rPrChange w:id="7887" w:author="Harry Shamoon" w:date="2015-03-05T19:28:00Z">
            <w:rPr/>
          </w:rPrChange>
        </w:rPr>
        <w:t>single-site</w:t>
      </w:r>
      <w:r w:rsidRPr="006C66CA">
        <w:rPr>
          <w:rFonts w:cs="Arial"/>
          <w:spacing w:val="-10"/>
          <w:rPrChange w:id="7888" w:author="Harry Shamoon" w:date="2015-03-05T19:28:00Z">
            <w:rPr>
              <w:spacing w:val="-10"/>
            </w:rPr>
          </w:rPrChange>
        </w:rPr>
        <w:t xml:space="preserve"> </w:t>
      </w:r>
      <w:r w:rsidRPr="006C66CA">
        <w:rPr>
          <w:rFonts w:cs="Arial"/>
          <w:spacing w:val="-4"/>
          <w:rPrChange w:id="7889" w:author="Harry Shamoon" w:date="2015-03-05T19:28:00Z">
            <w:rPr>
              <w:spacing w:val="-4"/>
            </w:rPr>
          </w:rPrChange>
        </w:rPr>
        <w:t>study.</w:t>
      </w:r>
      <w:r w:rsidRPr="006C66CA">
        <w:rPr>
          <w:rFonts w:cs="Arial"/>
          <w:spacing w:val="8"/>
          <w:rPrChange w:id="7890" w:author="Harry Shamoon" w:date="2015-03-05T19:28:00Z">
            <w:rPr>
              <w:spacing w:val="8"/>
            </w:rPr>
          </w:rPrChange>
        </w:rPr>
        <w:t xml:space="preserve"> </w:t>
      </w:r>
      <w:r w:rsidRPr="006C66CA">
        <w:rPr>
          <w:rFonts w:cs="Arial"/>
          <w:i/>
        </w:rPr>
        <w:t>Am</w:t>
      </w:r>
      <w:r w:rsidRPr="006C66CA">
        <w:rPr>
          <w:rFonts w:cs="Arial"/>
          <w:i/>
          <w:spacing w:val="-10"/>
        </w:rPr>
        <w:t xml:space="preserve"> </w:t>
      </w:r>
      <w:r w:rsidRPr="006C66CA">
        <w:rPr>
          <w:rFonts w:cs="Arial"/>
          <w:i/>
        </w:rPr>
        <w:t>J</w:t>
      </w:r>
      <w:r w:rsidRPr="006C66CA">
        <w:rPr>
          <w:rFonts w:cs="Arial"/>
          <w:i/>
          <w:spacing w:val="-11"/>
        </w:rPr>
        <w:t xml:space="preserve"> </w:t>
      </w:r>
      <w:proofErr w:type="spellStart"/>
      <w:r w:rsidRPr="006C66CA">
        <w:rPr>
          <w:rFonts w:cs="Arial"/>
          <w:i/>
        </w:rPr>
        <w:t>Respir</w:t>
      </w:r>
      <w:proofErr w:type="spellEnd"/>
      <w:r w:rsidRPr="006C66CA">
        <w:rPr>
          <w:rFonts w:cs="Arial"/>
          <w:i/>
          <w:spacing w:val="-10"/>
        </w:rPr>
        <w:t xml:space="preserve"> </w:t>
      </w:r>
      <w:proofErr w:type="spellStart"/>
      <w:r w:rsidRPr="006C66CA">
        <w:rPr>
          <w:rFonts w:cs="Arial"/>
          <w:i/>
        </w:rPr>
        <w:t>Crit</w:t>
      </w:r>
      <w:proofErr w:type="spellEnd"/>
      <w:r w:rsidRPr="006C66CA">
        <w:rPr>
          <w:rFonts w:cs="Arial"/>
          <w:i/>
          <w:spacing w:val="-10"/>
        </w:rPr>
        <w:t xml:space="preserve"> </w:t>
      </w:r>
      <w:r w:rsidRPr="006C66CA">
        <w:rPr>
          <w:rFonts w:cs="Arial"/>
          <w:i/>
        </w:rPr>
        <w:t>Care</w:t>
      </w:r>
      <w:r w:rsidRPr="006C66CA">
        <w:rPr>
          <w:rFonts w:cs="Arial"/>
          <w:i/>
          <w:spacing w:val="-11"/>
        </w:rPr>
        <w:t xml:space="preserve"> </w:t>
      </w:r>
      <w:r w:rsidRPr="006C66CA">
        <w:rPr>
          <w:rFonts w:cs="Arial"/>
          <w:i/>
        </w:rPr>
        <w:t>Med</w:t>
      </w:r>
      <w:r w:rsidRPr="00FF4755">
        <w:rPr>
          <w:rFonts w:cs="Arial"/>
        </w:rPr>
        <w:t>,</w:t>
      </w:r>
      <w:r w:rsidRPr="008F496E">
        <w:rPr>
          <w:rFonts w:cs="Arial"/>
          <w:spacing w:val="-9"/>
        </w:rPr>
        <w:t xml:space="preserve"> </w:t>
      </w:r>
      <w:r w:rsidRPr="006C66CA">
        <w:rPr>
          <w:rFonts w:cs="Arial"/>
          <w:rPrChange w:id="7891" w:author="Harry Shamoon" w:date="2015-03-05T19:28:00Z">
            <w:rPr/>
          </w:rPrChange>
        </w:rPr>
        <w:t>184(6)</w:t>
      </w:r>
      <w:proofErr w:type="gramStart"/>
      <w:r w:rsidRPr="006C66CA">
        <w:rPr>
          <w:rFonts w:cs="Arial"/>
          <w:rPrChange w:id="7892" w:author="Harry Shamoon" w:date="2015-03-05T19:28:00Z">
            <w:rPr/>
          </w:rPrChange>
        </w:rPr>
        <w:t>:680</w:t>
      </w:r>
      <w:proofErr w:type="gramEnd"/>
      <w:r w:rsidRPr="006C66CA">
        <w:rPr>
          <w:rFonts w:cs="Arial"/>
          <w:rPrChange w:id="7893" w:author="Harry Shamoon" w:date="2015-03-05T19:28:00Z">
            <w:rPr/>
          </w:rPrChange>
        </w:rPr>
        <w:t>–686,</w:t>
      </w:r>
      <w:r w:rsidRPr="006C66CA">
        <w:rPr>
          <w:rFonts w:cs="Arial"/>
          <w:w w:val="99"/>
          <w:rPrChange w:id="7894" w:author="Harry Shamoon" w:date="2015-03-05T19:28:00Z">
            <w:rPr>
              <w:w w:val="99"/>
            </w:rPr>
          </w:rPrChange>
        </w:rPr>
        <w:t xml:space="preserve"> </w:t>
      </w:r>
      <w:r w:rsidRPr="006C66CA">
        <w:rPr>
          <w:rFonts w:cs="Arial"/>
          <w:rPrChange w:id="7895" w:author="Harry Shamoon" w:date="2015-03-05T19:28:00Z">
            <w:rPr/>
          </w:rPrChange>
        </w:rPr>
        <w:t>Sep 2011. PMID:</w:t>
      </w:r>
      <w:r w:rsidRPr="006C66CA">
        <w:rPr>
          <w:rFonts w:cs="Arial"/>
          <w:spacing w:val="-25"/>
          <w:rPrChange w:id="7896" w:author="Harry Shamoon" w:date="2015-03-05T19:28:00Z">
            <w:rPr>
              <w:spacing w:val="-25"/>
            </w:rPr>
          </w:rPrChange>
        </w:rPr>
        <w:t xml:space="preserve"> </w:t>
      </w:r>
      <w:r w:rsidRPr="006C66CA">
        <w:rPr>
          <w:rFonts w:cs="Arial"/>
          <w:rPrChange w:id="7897" w:author="Harry Shamoon" w:date="2015-03-05T19:28:00Z">
            <w:rPr/>
          </w:rPrChange>
        </w:rPr>
        <w:t>21616996.</w:t>
      </w:r>
    </w:p>
    <w:p w14:paraId="6E27C448" w14:textId="77777777" w:rsidR="006A7004" w:rsidRPr="006A7004" w:rsidRDefault="006A7004" w:rsidP="006A7004">
      <w:pPr>
        <w:jc w:val="both"/>
        <w:rPr>
          <w:rFonts w:ascii="Arial" w:hAnsi="Arial" w:cs="Arial"/>
          <w:rPrChange w:id="7898" w:author="Harry Shamoon" w:date="2015-03-05T19:28:00Z">
            <w:rPr/>
          </w:rPrChange>
        </w:rPr>
        <w:sectPr w:rsidR="006A7004" w:rsidRPr="006A7004">
          <w:pgSz w:w="12240" w:h="15840"/>
          <w:pgMar w:top="700" w:right="600" w:bottom="280" w:left="600" w:header="720" w:footer="720" w:gutter="0"/>
          <w:cols w:space="720"/>
        </w:sectPr>
        <w:pPrChange w:id="7899" w:author="Harry Shamoon" w:date="2015-03-05T19:42:00Z">
          <w:pPr>
            <w:spacing w:line="268" w:lineRule="auto"/>
            <w:jc w:val="both"/>
          </w:pPr>
        </w:pPrChange>
      </w:pPr>
    </w:p>
    <w:p w14:paraId="06A1EFAD" w14:textId="77777777" w:rsidR="00F731E7" w:rsidRPr="006C66CA" w:rsidRDefault="00082CF3">
      <w:pPr>
        <w:pStyle w:val="BodyText"/>
        <w:spacing w:before="33"/>
        <w:ind w:left="573" w:right="119" w:hanging="473"/>
        <w:jc w:val="both"/>
        <w:rPr>
          <w:rFonts w:cs="Arial"/>
          <w:rPrChange w:id="7900" w:author="Harry Shamoon" w:date="2015-03-05T19:28:00Z">
            <w:rPr/>
          </w:rPrChange>
        </w:rPr>
        <w:pPrChange w:id="7901" w:author="Harry Shamoon" w:date="2015-03-05T19:42:00Z">
          <w:pPr>
            <w:pStyle w:val="BodyText"/>
            <w:spacing w:before="33" w:line="268" w:lineRule="auto"/>
            <w:ind w:left="573" w:right="119" w:hanging="473"/>
            <w:jc w:val="both"/>
          </w:pPr>
        </w:pPrChange>
      </w:pPr>
      <w:r w:rsidRPr="006C66CA">
        <w:rPr>
          <w:rFonts w:cs="Arial"/>
        </w:rPr>
        <w:lastRenderedPageBreak/>
        <w:t>[51] H</w:t>
      </w:r>
      <w:proofErr w:type="gramStart"/>
      <w:r w:rsidRPr="006C66CA">
        <w:rPr>
          <w:rFonts w:cs="Arial"/>
        </w:rPr>
        <w:t>.-</w:t>
      </w:r>
      <w:proofErr w:type="gramEnd"/>
      <w:r w:rsidRPr="006C66CA">
        <w:rPr>
          <w:rFonts w:cs="Arial"/>
        </w:rPr>
        <w:t xml:space="preserve">B. </w:t>
      </w:r>
      <w:proofErr w:type="spellStart"/>
      <w:r w:rsidRPr="006C66CA">
        <w:rPr>
          <w:rFonts w:cs="Arial"/>
        </w:rPr>
        <w:t>Rothenhäusler</w:t>
      </w:r>
      <w:proofErr w:type="spellEnd"/>
      <w:r w:rsidRPr="006C66CA">
        <w:rPr>
          <w:rFonts w:cs="Arial"/>
        </w:rPr>
        <w:t xml:space="preserve">, </w:t>
      </w:r>
      <w:r w:rsidRPr="00C91597">
        <w:rPr>
          <w:rFonts w:cs="Arial"/>
          <w:spacing w:val="-3"/>
        </w:rPr>
        <w:t xml:space="preserve">B. </w:t>
      </w:r>
      <w:proofErr w:type="spellStart"/>
      <w:r w:rsidRPr="00082CF3">
        <w:rPr>
          <w:rFonts w:cs="Arial"/>
        </w:rPr>
        <w:t>Grieser</w:t>
      </w:r>
      <w:proofErr w:type="spellEnd"/>
      <w:r w:rsidRPr="00082CF3">
        <w:rPr>
          <w:rFonts w:cs="Arial"/>
        </w:rPr>
        <w:t xml:space="preserve">, G. </w:t>
      </w:r>
      <w:proofErr w:type="spellStart"/>
      <w:r w:rsidRPr="00082CF3">
        <w:rPr>
          <w:rFonts w:cs="Arial"/>
        </w:rPr>
        <w:t>Nollert</w:t>
      </w:r>
      <w:proofErr w:type="spellEnd"/>
      <w:r w:rsidRPr="00082CF3">
        <w:rPr>
          <w:rFonts w:cs="Arial"/>
        </w:rPr>
        <w:t xml:space="preserve">, </w:t>
      </w:r>
      <w:r w:rsidRPr="00082CF3">
        <w:rPr>
          <w:rFonts w:cs="Arial"/>
          <w:spacing w:val="-3"/>
        </w:rPr>
        <w:t xml:space="preserve">B. </w:t>
      </w:r>
      <w:proofErr w:type="spellStart"/>
      <w:r w:rsidRPr="00F97E28">
        <w:rPr>
          <w:rFonts w:cs="Arial"/>
        </w:rPr>
        <w:t>Reichart</w:t>
      </w:r>
      <w:proofErr w:type="spellEnd"/>
      <w:r w:rsidRPr="00F97E28">
        <w:rPr>
          <w:rFonts w:cs="Arial"/>
        </w:rPr>
        <w:t xml:space="preserve">, G. Schelling, and </w:t>
      </w:r>
      <w:r w:rsidRPr="00F97E28">
        <w:rPr>
          <w:rFonts w:cs="Arial"/>
          <w:spacing w:val="-9"/>
        </w:rPr>
        <w:t xml:space="preserve">H.-P. </w:t>
      </w:r>
      <w:proofErr w:type="spellStart"/>
      <w:r w:rsidRPr="00030584">
        <w:rPr>
          <w:rFonts w:cs="Arial"/>
        </w:rPr>
        <w:t>Kapfhammer</w:t>
      </w:r>
      <w:proofErr w:type="spellEnd"/>
      <w:r w:rsidRPr="00174DF6">
        <w:rPr>
          <w:rFonts w:cs="Arial"/>
        </w:rPr>
        <w:t>.</w:t>
      </w:r>
      <w:r w:rsidRPr="00174DF6">
        <w:rPr>
          <w:rFonts w:cs="Arial"/>
          <w:spacing w:val="14"/>
        </w:rPr>
        <w:t xml:space="preserve"> </w:t>
      </w:r>
      <w:r w:rsidRPr="00231B3C">
        <w:rPr>
          <w:rFonts w:cs="Arial"/>
        </w:rPr>
        <w:t>Psychiatric</w:t>
      </w:r>
      <w:r w:rsidRPr="008C4839">
        <w:rPr>
          <w:rFonts w:cs="Arial"/>
          <w:w w:val="99"/>
        </w:rPr>
        <w:t xml:space="preserve"> </w:t>
      </w:r>
      <w:r w:rsidRPr="00C0557F">
        <w:rPr>
          <w:rFonts w:cs="Arial"/>
        </w:rPr>
        <w:t>and</w:t>
      </w:r>
      <w:r w:rsidRPr="00765A7F">
        <w:rPr>
          <w:rFonts w:cs="Arial"/>
          <w:spacing w:val="-10"/>
        </w:rPr>
        <w:t xml:space="preserve"> </w:t>
      </w:r>
      <w:r w:rsidRPr="00365719">
        <w:rPr>
          <w:rFonts w:cs="Arial"/>
        </w:rPr>
        <w:t>psychosocial</w:t>
      </w:r>
      <w:r w:rsidRPr="00FF1D9C">
        <w:rPr>
          <w:rFonts w:cs="Arial"/>
          <w:spacing w:val="-10"/>
        </w:rPr>
        <w:t xml:space="preserve"> </w:t>
      </w:r>
      <w:r w:rsidRPr="0011650A">
        <w:rPr>
          <w:rFonts w:cs="Arial"/>
        </w:rPr>
        <w:t>outcome</w:t>
      </w:r>
      <w:r w:rsidRPr="00907C1D">
        <w:rPr>
          <w:rFonts w:cs="Arial"/>
          <w:spacing w:val="-10"/>
        </w:rPr>
        <w:t xml:space="preserve"> </w:t>
      </w:r>
      <w:r w:rsidRPr="00640245">
        <w:rPr>
          <w:rFonts w:cs="Arial"/>
        </w:rPr>
        <w:t>of</w:t>
      </w:r>
      <w:r w:rsidRPr="00640245">
        <w:rPr>
          <w:rFonts w:cs="Arial"/>
          <w:spacing w:val="-10"/>
        </w:rPr>
        <w:t xml:space="preserve"> </w:t>
      </w:r>
      <w:r w:rsidRPr="00FF4755">
        <w:rPr>
          <w:rFonts w:cs="Arial"/>
        </w:rPr>
        <w:t>cardiac</w:t>
      </w:r>
      <w:r w:rsidRPr="008F496E">
        <w:rPr>
          <w:rFonts w:cs="Arial"/>
          <w:spacing w:val="-10"/>
        </w:rPr>
        <w:t xml:space="preserve"> </w:t>
      </w:r>
      <w:r w:rsidRPr="006C66CA">
        <w:rPr>
          <w:rFonts w:cs="Arial"/>
          <w:rPrChange w:id="7902" w:author="Harry Shamoon" w:date="2015-03-05T19:28:00Z">
            <w:rPr/>
          </w:rPrChange>
        </w:rPr>
        <w:t>surgery</w:t>
      </w:r>
      <w:r w:rsidRPr="006C66CA">
        <w:rPr>
          <w:rFonts w:cs="Arial"/>
          <w:spacing w:val="-10"/>
          <w:rPrChange w:id="7903" w:author="Harry Shamoon" w:date="2015-03-05T19:28:00Z">
            <w:rPr>
              <w:spacing w:val="-10"/>
            </w:rPr>
          </w:rPrChange>
        </w:rPr>
        <w:t xml:space="preserve"> </w:t>
      </w:r>
      <w:r w:rsidRPr="006C66CA">
        <w:rPr>
          <w:rFonts w:cs="Arial"/>
          <w:rPrChange w:id="7904" w:author="Harry Shamoon" w:date="2015-03-05T19:28:00Z">
            <w:rPr/>
          </w:rPrChange>
        </w:rPr>
        <w:t>with</w:t>
      </w:r>
      <w:r w:rsidRPr="006C66CA">
        <w:rPr>
          <w:rFonts w:cs="Arial"/>
          <w:spacing w:val="-10"/>
          <w:rPrChange w:id="7905" w:author="Harry Shamoon" w:date="2015-03-05T19:28:00Z">
            <w:rPr>
              <w:spacing w:val="-10"/>
            </w:rPr>
          </w:rPrChange>
        </w:rPr>
        <w:t xml:space="preserve"> </w:t>
      </w:r>
      <w:r w:rsidRPr="006C66CA">
        <w:rPr>
          <w:rFonts w:cs="Arial"/>
          <w:rPrChange w:id="7906" w:author="Harry Shamoon" w:date="2015-03-05T19:28:00Z">
            <w:rPr/>
          </w:rPrChange>
        </w:rPr>
        <w:t>cardiopulmonary</w:t>
      </w:r>
      <w:r w:rsidRPr="006C66CA">
        <w:rPr>
          <w:rFonts w:cs="Arial"/>
          <w:spacing w:val="-10"/>
          <w:rPrChange w:id="7907" w:author="Harry Shamoon" w:date="2015-03-05T19:28:00Z">
            <w:rPr>
              <w:spacing w:val="-10"/>
            </w:rPr>
          </w:rPrChange>
        </w:rPr>
        <w:t xml:space="preserve"> </w:t>
      </w:r>
      <w:r w:rsidRPr="006C66CA">
        <w:rPr>
          <w:rFonts w:cs="Arial"/>
          <w:rPrChange w:id="7908" w:author="Harry Shamoon" w:date="2015-03-05T19:28:00Z">
            <w:rPr/>
          </w:rPrChange>
        </w:rPr>
        <w:t>bypass:</w:t>
      </w:r>
      <w:r w:rsidRPr="006C66CA">
        <w:rPr>
          <w:rFonts w:cs="Arial"/>
          <w:spacing w:val="3"/>
          <w:rPrChange w:id="7909" w:author="Harry Shamoon" w:date="2015-03-05T19:28:00Z">
            <w:rPr>
              <w:spacing w:val="3"/>
            </w:rPr>
          </w:rPrChange>
        </w:rPr>
        <w:t xml:space="preserve"> </w:t>
      </w:r>
      <w:r w:rsidRPr="006C66CA">
        <w:rPr>
          <w:rFonts w:cs="Arial"/>
          <w:rPrChange w:id="7910" w:author="Harry Shamoon" w:date="2015-03-05T19:28:00Z">
            <w:rPr/>
          </w:rPrChange>
        </w:rPr>
        <w:t>a</w:t>
      </w:r>
      <w:r w:rsidRPr="006C66CA">
        <w:rPr>
          <w:rFonts w:cs="Arial"/>
          <w:spacing w:val="-10"/>
          <w:rPrChange w:id="7911" w:author="Harry Shamoon" w:date="2015-03-05T19:28:00Z">
            <w:rPr>
              <w:spacing w:val="-10"/>
            </w:rPr>
          </w:rPrChange>
        </w:rPr>
        <w:t xml:space="preserve"> </w:t>
      </w:r>
      <w:r w:rsidRPr="006C66CA">
        <w:rPr>
          <w:rFonts w:cs="Arial"/>
          <w:rPrChange w:id="7912" w:author="Harry Shamoon" w:date="2015-03-05T19:28:00Z">
            <w:rPr/>
          </w:rPrChange>
        </w:rPr>
        <w:t>prospective</w:t>
      </w:r>
      <w:r w:rsidRPr="006C66CA">
        <w:rPr>
          <w:rFonts w:cs="Arial"/>
          <w:spacing w:val="-10"/>
          <w:rPrChange w:id="7913" w:author="Harry Shamoon" w:date="2015-03-05T19:28:00Z">
            <w:rPr>
              <w:spacing w:val="-10"/>
            </w:rPr>
          </w:rPrChange>
        </w:rPr>
        <w:t xml:space="preserve"> </w:t>
      </w:r>
      <w:r w:rsidRPr="006C66CA">
        <w:rPr>
          <w:rFonts w:cs="Arial"/>
          <w:rPrChange w:id="7914" w:author="Harry Shamoon" w:date="2015-03-05T19:28:00Z">
            <w:rPr/>
          </w:rPrChange>
        </w:rPr>
        <w:t>12-month</w:t>
      </w:r>
      <w:r w:rsidRPr="006C66CA">
        <w:rPr>
          <w:rFonts w:cs="Arial"/>
          <w:spacing w:val="-10"/>
          <w:rPrChange w:id="7915" w:author="Harry Shamoon" w:date="2015-03-05T19:28:00Z">
            <w:rPr>
              <w:spacing w:val="-10"/>
            </w:rPr>
          </w:rPrChange>
        </w:rPr>
        <w:t xml:space="preserve"> </w:t>
      </w:r>
      <w:r w:rsidRPr="006C66CA">
        <w:rPr>
          <w:rFonts w:cs="Arial"/>
          <w:rPrChange w:id="7916" w:author="Harry Shamoon" w:date="2015-03-05T19:28:00Z">
            <w:rPr/>
          </w:rPrChange>
        </w:rPr>
        <w:t>follow-</w:t>
      </w:r>
      <w:r w:rsidRPr="006C66CA">
        <w:rPr>
          <w:rFonts w:cs="Arial"/>
          <w:w w:val="99"/>
          <w:rPrChange w:id="7917" w:author="Harry Shamoon" w:date="2015-03-05T19:28:00Z">
            <w:rPr>
              <w:w w:val="99"/>
            </w:rPr>
          </w:rPrChange>
        </w:rPr>
        <w:t xml:space="preserve"> </w:t>
      </w:r>
      <w:r w:rsidRPr="006C66CA">
        <w:rPr>
          <w:rFonts w:cs="Arial"/>
          <w:rPrChange w:id="7918" w:author="Harry Shamoon" w:date="2015-03-05T19:28:00Z">
            <w:rPr/>
          </w:rPrChange>
        </w:rPr>
        <w:t xml:space="preserve">up </w:t>
      </w:r>
      <w:r w:rsidRPr="006C66CA">
        <w:rPr>
          <w:rFonts w:cs="Arial"/>
          <w:spacing w:val="-4"/>
          <w:rPrChange w:id="7919" w:author="Harry Shamoon" w:date="2015-03-05T19:28:00Z">
            <w:rPr>
              <w:spacing w:val="-4"/>
            </w:rPr>
          </w:rPrChange>
        </w:rPr>
        <w:t xml:space="preserve">study. </w:t>
      </w:r>
      <w:r w:rsidRPr="006C66CA">
        <w:rPr>
          <w:rFonts w:cs="Arial"/>
          <w:i/>
        </w:rPr>
        <w:t xml:space="preserve">Gen </w:t>
      </w:r>
      <w:proofErr w:type="spellStart"/>
      <w:r w:rsidRPr="006C66CA">
        <w:rPr>
          <w:rFonts w:cs="Arial"/>
          <w:i/>
        </w:rPr>
        <w:t>Hosp</w:t>
      </w:r>
      <w:proofErr w:type="spellEnd"/>
      <w:r w:rsidRPr="006C66CA">
        <w:rPr>
          <w:rFonts w:cs="Arial"/>
          <w:i/>
        </w:rPr>
        <w:t xml:space="preserve"> Psychiatry</w:t>
      </w:r>
      <w:r w:rsidRPr="00FF4755">
        <w:rPr>
          <w:rFonts w:cs="Arial"/>
        </w:rPr>
        <w:t>, 27(1)</w:t>
      </w:r>
      <w:proofErr w:type="gramStart"/>
      <w:r w:rsidRPr="00FF4755">
        <w:rPr>
          <w:rFonts w:cs="Arial"/>
        </w:rPr>
        <w:t>:18</w:t>
      </w:r>
      <w:proofErr w:type="gramEnd"/>
      <w:r w:rsidRPr="00FF4755">
        <w:rPr>
          <w:rFonts w:cs="Arial"/>
        </w:rPr>
        <w:t>–28, 2005. PMID:</w:t>
      </w:r>
      <w:r w:rsidRPr="008F496E">
        <w:rPr>
          <w:rFonts w:cs="Arial"/>
          <w:spacing w:val="-25"/>
        </w:rPr>
        <w:t xml:space="preserve"> </w:t>
      </w:r>
      <w:r w:rsidRPr="006C66CA">
        <w:rPr>
          <w:rFonts w:cs="Arial"/>
          <w:rPrChange w:id="7920" w:author="Harry Shamoon" w:date="2015-03-05T19:28:00Z">
            <w:rPr/>
          </w:rPrChange>
        </w:rPr>
        <w:t>15694215.</w:t>
      </w:r>
    </w:p>
    <w:p w14:paraId="0D747A85" w14:textId="77777777" w:rsidR="00F731E7" w:rsidRPr="006C66CA" w:rsidRDefault="00082CF3">
      <w:pPr>
        <w:pStyle w:val="BodyText"/>
        <w:ind w:left="573" w:right="117" w:hanging="473"/>
        <w:jc w:val="both"/>
        <w:rPr>
          <w:rFonts w:cs="Arial"/>
          <w:rPrChange w:id="7921" w:author="Harry Shamoon" w:date="2015-03-05T19:28:00Z">
            <w:rPr/>
          </w:rPrChange>
        </w:rPr>
        <w:pPrChange w:id="7922" w:author="Harry Shamoon" w:date="2015-03-05T19:42:00Z">
          <w:pPr>
            <w:pStyle w:val="BodyText"/>
            <w:spacing w:line="268" w:lineRule="auto"/>
            <w:ind w:left="573" w:right="117" w:hanging="473"/>
            <w:jc w:val="both"/>
          </w:pPr>
        </w:pPrChange>
      </w:pPr>
      <w:r w:rsidRPr="006C66CA">
        <w:rPr>
          <w:rFonts w:cs="Arial"/>
          <w:rPrChange w:id="7923" w:author="Harry Shamoon" w:date="2015-03-05T19:28:00Z">
            <w:rPr/>
          </w:rPrChange>
        </w:rPr>
        <w:t xml:space="preserve">[52] M. </w:t>
      </w:r>
      <w:proofErr w:type="spellStart"/>
      <w:r w:rsidRPr="006C66CA">
        <w:rPr>
          <w:rFonts w:cs="Arial"/>
          <w:rPrChange w:id="7924" w:author="Harry Shamoon" w:date="2015-03-05T19:28:00Z">
            <w:rPr/>
          </w:rPrChange>
        </w:rPr>
        <w:t>Rotte</w:t>
      </w:r>
      <w:proofErr w:type="spellEnd"/>
      <w:r w:rsidRPr="006C66CA">
        <w:rPr>
          <w:rFonts w:cs="Arial"/>
          <w:rPrChange w:id="7925" w:author="Harry Shamoon" w:date="2015-03-05T19:28:00Z">
            <w:rPr/>
          </w:rPrChange>
        </w:rPr>
        <w:t xml:space="preserve">, </w:t>
      </w:r>
      <w:r w:rsidRPr="006C66CA">
        <w:rPr>
          <w:rFonts w:cs="Arial"/>
          <w:spacing w:val="-4"/>
          <w:rPrChange w:id="7926" w:author="Harry Shamoon" w:date="2015-03-05T19:28:00Z">
            <w:rPr>
              <w:spacing w:val="-4"/>
            </w:rPr>
          </w:rPrChange>
        </w:rPr>
        <w:t xml:space="preserve">C. </w:t>
      </w:r>
      <w:proofErr w:type="spellStart"/>
      <w:r w:rsidRPr="006C66CA">
        <w:rPr>
          <w:rFonts w:cs="Arial"/>
          <w:rPrChange w:id="7927" w:author="Harry Shamoon" w:date="2015-03-05T19:28:00Z">
            <w:rPr/>
          </w:rPrChange>
        </w:rPr>
        <w:t>Baerecke</w:t>
      </w:r>
      <w:proofErr w:type="spellEnd"/>
      <w:r w:rsidRPr="006C66CA">
        <w:rPr>
          <w:rFonts w:cs="Arial"/>
          <w:rPrChange w:id="7928" w:author="Harry Shamoon" w:date="2015-03-05T19:28:00Z">
            <w:rPr/>
          </w:rPrChange>
        </w:rPr>
        <w:t xml:space="preserve">, G. </w:t>
      </w:r>
      <w:proofErr w:type="spellStart"/>
      <w:r w:rsidRPr="006C66CA">
        <w:rPr>
          <w:rFonts w:cs="Arial"/>
          <w:rPrChange w:id="7929" w:author="Harry Shamoon" w:date="2015-03-05T19:28:00Z">
            <w:rPr/>
          </w:rPrChange>
        </w:rPr>
        <w:t>Pottag</w:t>
      </w:r>
      <w:proofErr w:type="spellEnd"/>
      <w:r w:rsidRPr="006C66CA">
        <w:rPr>
          <w:rFonts w:cs="Arial"/>
          <w:rPrChange w:id="7930" w:author="Harry Shamoon" w:date="2015-03-05T19:28:00Z">
            <w:rPr/>
          </w:rPrChange>
        </w:rPr>
        <w:t xml:space="preserve">, </w:t>
      </w:r>
      <w:r w:rsidRPr="006C66CA">
        <w:rPr>
          <w:rFonts w:cs="Arial"/>
          <w:spacing w:val="-3"/>
          <w:rPrChange w:id="7931" w:author="Harry Shamoon" w:date="2015-03-05T19:28:00Z">
            <w:rPr>
              <w:spacing w:val="-3"/>
            </w:rPr>
          </w:rPrChange>
        </w:rPr>
        <w:t xml:space="preserve">S. </w:t>
      </w:r>
      <w:proofErr w:type="spellStart"/>
      <w:r w:rsidRPr="006C66CA">
        <w:rPr>
          <w:rFonts w:cs="Arial"/>
          <w:rPrChange w:id="7932" w:author="Harry Shamoon" w:date="2015-03-05T19:28:00Z">
            <w:rPr/>
          </w:rPrChange>
        </w:rPr>
        <w:t>Klose</w:t>
      </w:r>
      <w:proofErr w:type="spellEnd"/>
      <w:r w:rsidRPr="006C66CA">
        <w:rPr>
          <w:rFonts w:cs="Arial"/>
          <w:rPrChange w:id="7933" w:author="Harry Shamoon" w:date="2015-03-05T19:28:00Z">
            <w:rPr/>
          </w:rPrChange>
        </w:rPr>
        <w:t xml:space="preserve">, E. </w:t>
      </w:r>
      <w:proofErr w:type="spellStart"/>
      <w:r w:rsidRPr="006C66CA">
        <w:rPr>
          <w:rFonts w:cs="Arial"/>
          <w:rPrChange w:id="7934" w:author="Harry Shamoon" w:date="2015-03-05T19:28:00Z">
            <w:rPr/>
          </w:rPrChange>
        </w:rPr>
        <w:t>Kanneberg</w:t>
      </w:r>
      <w:proofErr w:type="spellEnd"/>
      <w:r w:rsidRPr="006C66CA">
        <w:rPr>
          <w:rFonts w:cs="Arial"/>
          <w:rPrChange w:id="7935" w:author="Harry Shamoon" w:date="2015-03-05T19:28:00Z">
            <w:rPr/>
          </w:rPrChange>
        </w:rPr>
        <w:t>, H</w:t>
      </w:r>
      <w:proofErr w:type="gramStart"/>
      <w:r w:rsidRPr="006C66CA">
        <w:rPr>
          <w:rFonts w:cs="Arial"/>
          <w:rPrChange w:id="7936" w:author="Harry Shamoon" w:date="2015-03-05T19:28:00Z">
            <w:rPr/>
          </w:rPrChange>
        </w:rPr>
        <w:t>.-</w:t>
      </w:r>
      <w:proofErr w:type="gramEnd"/>
      <w:r w:rsidRPr="006C66CA">
        <w:rPr>
          <w:rFonts w:cs="Arial"/>
          <w:rPrChange w:id="7937" w:author="Harry Shamoon" w:date="2015-03-05T19:28:00Z">
            <w:rPr/>
          </w:rPrChange>
        </w:rPr>
        <w:t xml:space="preserve">J. </w:t>
      </w:r>
      <w:proofErr w:type="spellStart"/>
      <w:r w:rsidRPr="006C66CA">
        <w:rPr>
          <w:rFonts w:cs="Arial"/>
          <w:rPrChange w:id="7938" w:author="Harry Shamoon" w:date="2015-03-05T19:28:00Z">
            <w:rPr/>
          </w:rPrChange>
        </w:rPr>
        <w:t>Heinze</w:t>
      </w:r>
      <w:proofErr w:type="spellEnd"/>
      <w:r w:rsidRPr="006C66CA">
        <w:rPr>
          <w:rFonts w:cs="Arial"/>
          <w:rPrChange w:id="7939" w:author="Harry Shamoon" w:date="2015-03-05T19:28:00Z">
            <w:rPr/>
          </w:rPrChange>
        </w:rPr>
        <w:t xml:space="preserve">, and H. </w:t>
      </w:r>
      <w:proofErr w:type="spellStart"/>
      <w:r w:rsidRPr="006C66CA">
        <w:rPr>
          <w:rFonts w:cs="Arial"/>
          <w:rPrChange w:id="7940" w:author="Harry Shamoon" w:date="2015-03-05T19:28:00Z">
            <w:rPr/>
          </w:rPrChange>
        </w:rPr>
        <w:t>Lehnert</w:t>
      </w:r>
      <w:proofErr w:type="spellEnd"/>
      <w:r w:rsidRPr="006C66CA">
        <w:rPr>
          <w:rFonts w:cs="Arial"/>
          <w:rPrChange w:id="7941" w:author="Harry Shamoon" w:date="2015-03-05T19:28:00Z">
            <w:rPr/>
          </w:rPrChange>
        </w:rPr>
        <w:t>. Insulin affects</w:t>
      </w:r>
      <w:r w:rsidRPr="006C66CA">
        <w:rPr>
          <w:rFonts w:cs="Arial"/>
          <w:spacing w:val="9"/>
          <w:rPrChange w:id="7942" w:author="Harry Shamoon" w:date="2015-03-05T19:28:00Z">
            <w:rPr>
              <w:spacing w:val="9"/>
            </w:rPr>
          </w:rPrChange>
        </w:rPr>
        <w:t xml:space="preserve"> </w:t>
      </w:r>
      <w:r w:rsidRPr="006C66CA">
        <w:rPr>
          <w:rFonts w:cs="Arial"/>
          <w:rPrChange w:id="7943" w:author="Harry Shamoon" w:date="2015-03-05T19:28:00Z">
            <w:rPr/>
          </w:rPrChange>
        </w:rPr>
        <w:t>the</w:t>
      </w:r>
      <w:r w:rsidRPr="006C66CA">
        <w:rPr>
          <w:rFonts w:cs="Arial"/>
          <w:w w:val="99"/>
          <w:rPrChange w:id="7944" w:author="Harry Shamoon" w:date="2015-03-05T19:28:00Z">
            <w:rPr>
              <w:w w:val="99"/>
            </w:rPr>
          </w:rPrChange>
        </w:rPr>
        <w:t xml:space="preserve"> </w:t>
      </w:r>
      <w:r w:rsidRPr="006C66CA">
        <w:rPr>
          <w:rFonts w:cs="Arial"/>
          <w:rPrChange w:id="7945" w:author="Harry Shamoon" w:date="2015-03-05T19:28:00Z">
            <w:rPr/>
          </w:rPrChange>
        </w:rPr>
        <w:t xml:space="preserve">neuronal response in the medial temporal lobe in humans. </w:t>
      </w:r>
      <w:r w:rsidRPr="006C66CA">
        <w:rPr>
          <w:rFonts w:cs="Arial"/>
          <w:i/>
        </w:rPr>
        <w:t>Neuroendocrinology</w:t>
      </w:r>
      <w:r w:rsidRPr="00FF4755">
        <w:rPr>
          <w:rFonts w:cs="Arial"/>
        </w:rPr>
        <w:t xml:space="preserve">, </w:t>
      </w:r>
      <w:r w:rsidRPr="008F496E">
        <w:rPr>
          <w:rFonts w:cs="Arial"/>
        </w:rPr>
        <w:t>81(1)</w:t>
      </w:r>
      <w:proofErr w:type="gramStart"/>
      <w:r w:rsidRPr="008F496E">
        <w:rPr>
          <w:rFonts w:cs="Arial"/>
        </w:rPr>
        <w:t>:49</w:t>
      </w:r>
      <w:proofErr w:type="gramEnd"/>
      <w:r w:rsidRPr="008F496E">
        <w:rPr>
          <w:rFonts w:cs="Arial"/>
        </w:rPr>
        <w:t>–55, 2005.</w:t>
      </w:r>
      <w:r w:rsidRPr="006C66CA">
        <w:rPr>
          <w:rFonts w:cs="Arial"/>
          <w:spacing w:val="-27"/>
          <w:rPrChange w:id="7946" w:author="Harry Shamoon" w:date="2015-03-05T19:28:00Z">
            <w:rPr>
              <w:spacing w:val="-27"/>
            </w:rPr>
          </w:rPrChange>
        </w:rPr>
        <w:t xml:space="preserve"> </w:t>
      </w:r>
      <w:r w:rsidRPr="006C66CA">
        <w:rPr>
          <w:rFonts w:cs="Arial"/>
          <w:rPrChange w:id="7947" w:author="Harry Shamoon" w:date="2015-03-05T19:28:00Z">
            <w:rPr/>
          </w:rPrChange>
        </w:rPr>
        <w:t>PMID:</w:t>
      </w:r>
      <w:r w:rsidRPr="006C66CA">
        <w:rPr>
          <w:rFonts w:cs="Arial"/>
          <w:w w:val="99"/>
          <w:rPrChange w:id="7948" w:author="Harry Shamoon" w:date="2015-03-05T19:28:00Z">
            <w:rPr>
              <w:w w:val="99"/>
            </w:rPr>
          </w:rPrChange>
        </w:rPr>
        <w:t xml:space="preserve"> </w:t>
      </w:r>
      <w:r w:rsidRPr="006C66CA">
        <w:rPr>
          <w:rFonts w:cs="Arial"/>
          <w:rPrChange w:id="7949" w:author="Harry Shamoon" w:date="2015-03-05T19:28:00Z">
            <w:rPr/>
          </w:rPrChange>
        </w:rPr>
        <w:t>15809512.</w:t>
      </w:r>
    </w:p>
    <w:p w14:paraId="488CFC69" w14:textId="77777777" w:rsidR="00F731E7" w:rsidRPr="006C66CA" w:rsidRDefault="00082CF3">
      <w:pPr>
        <w:spacing w:before="181"/>
        <w:ind w:left="573" w:right="119" w:hanging="473"/>
        <w:jc w:val="both"/>
        <w:rPr>
          <w:rFonts w:ascii="Arial" w:eastAsia="Arial" w:hAnsi="Arial" w:cs="Arial"/>
        </w:rPr>
        <w:pPrChange w:id="7950" w:author="Harry Shamoon" w:date="2015-03-05T19:42:00Z">
          <w:pPr>
            <w:spacing w:before="181" w:line="268" w:lineRule="auto"/>
            <w:ind w:left="573" w:right="119" w:hanging="473"/>
            <w:jc w:val="both"/>
          </w:pPr>
        </w:pPrChange>
      </w:pPr>
      <w:r w:rsidRPr="006C66CA">
        <w:rPr>
          <w:rFonts w:ascii="Arial" w:eastAsia="Arial" w:hAnsi="Arial" w:cs="Arial"/>
        </w:rPr>
        <w:t xml:space="preserve">[53] M. </w:t>
      </w:r>
      <w:r w:rsidRPr="006C66CA">
        <w:rPr>
          <w:rFonts w:ascii="Arial" w:eastAsia="Arial" w:hAnsi="Arial" w:cs="Arial"/>
          <w:spacing w:val="-9"/>
        </w:rPr>
        <w:t xml:space="preserve">D. </w:t>
      </w:r>
      <w:r w:rsidRPr="006C66CA">
        <w:rPr>
          <w:rFonts w:ascii="Arial" w:eastAsia="Arial" w:hAnsi="Arial" w:cs="Arial"/>
        </w:rPr>
        <w:t xml:space="preserve">Homan and A. </w:t>
      </w:r>
      <w:proofErr w:type="spellStart"/>
      <w:r w:rsidRPr="006C66CA">
        <w:rPr>
          <w:rFonts w:ascii="Arial" w:eastAsia="Arial" w:hAnsi="Arial" w:cs="Arial"/>
        </w:rPr>
        <w:t>Gelman</w:t>
      </w:r>
      <w:proofErr w:type="spellEnd"/>
      <w:r w:rsidRPr="006C66CA">
        <w:rPr>
          <w:rFonts w:ascii="Arial" w:eastAsia="Arial" w:hAnsi="Arial" w:cs="Arial"/>
        </w:rPr>
        <w:t>. The no-U-turn sampler: Adaptively setting path lengths in Hamiltonian</w:t>
      </w:r>
      <w:r w:rsidRPr="006C66CA">
        <w:rPr>
          <w:rFonts w:ascii="Arial" w:eastAsia="Arial" w:hAnsi="Arial" w:cs="Arial"/>
          <w:spacing w:val="-7"/>
        </w:rPr>
        <w:t xml:space="preserve"> </w:t>
      </w:r>
      <w:r w:rsidRPr="006C66CA">
        <w:rPr>
          <w:rFonts w:ascii="Arial" w:eastAsia="Arial" w:hAnsi="Arial" w:cs="Arial"/>
        </w:rPr>
        <w:t>Monte</w:t>
      </w:r>
      <w:r w:rsidRPr="006C66CA">
        <w:rPr>
          <w:rFonts w:ascii="Arial" w:eastAsia="Arial" w:hAnsi="Arial" w:cs="Arial"/>
          <w:w w:val="99"/>
        </w:rPr>
        <w:t xml:space="preserve"> </w:t>
      </w:r>
      <w:r w:rsidRPr="006C66CA">
        <w:rPr>
          <w:rFonts w:ascii="Arial" w:eastAsia="Arial" w:hAnsi="Arial" w:cs="Arial"/>
        </w:rPr>
        <w:t xml:space="preserve">Carlo. </w:t>
      </w:r>
      <w:r w:rsidRPr="006C66CA">
        <w:rPr>
          <w:rFonts w:ascii="Arial" w:eastAsia="Arial" w:hAnsi="Arial" w:cs="Arial"/>
          <w:i/>
        </w:rPr>
        <w:t>The Journal of Machine Learning Research</w:t>
      </w:r>
      <w:r w:rsidRPr="006C66CA">
        <w:rPr>
          <w:rFonts w:ascii="Arial" w:eastAsia="Arial" w:hAnsi="Arial" w:cs="Arial"/>
        </w:rPr>
        <w:t>, 15(1)</w:t>
      </w:r>
      <w:proofErr w:type="gramStart"/>
      <w:r w:rsidRPr="006C66CA">
        <w:rPr>
          <w:rFonts w:ascii="Arial" w:eastAsia="Arial" w:hAnsi="Arial" w:cs="Arial"/>
        </w:rPr>
        <w:t>:1593</w:t>
      </w:r>
      <w:proofErr w:type="gramEnd"/>
      <w:r w:rsidRPr="006C66CA">
        <w:rPr>
          <w:rFonts w:ascii="Arial" w:eastAsia="Arial" w:hAnsi="Arial" w:cs="Arial"/>
        </w:rPr>
        <w:t>–1623,</w:t>
      </w:r>
      <w:r w:rsidRPr="006C66CA">
        <w:rPr>
          <w:rFonts w:ascii="Arial" w:eastAsia="Arial" w:hAnsi="Arial" w:cs="Arial"/>
          <w:spacing w:val="-38"/>
        </w:rPr>
        <w:t xml:space="preserve"> </w:t>
      </w:r>
      <w:r w:rsidRPr="006C66CA">
        <w:rPr>
          <w:rFonts w:ascii="Arial" w:eastAsia="Arial" w:hAnsi="Arial" w:cs="Arial"/>
        </w:rPr>
        <w:t>2014.</w:t>
      </w:r>
    </w:p>
    <w:p w14:paraId="63BC158B" w14:textId="77777777" w:rsidR="00F731E7" w:rsidRPr="006C66CA" w:rsidRDefault="00082CF3">
      <w:pPr>
        <w:spacing w:before="181"/>
        <w:ind w:left="573" w:right="118" w:hanging="473"/>
        <w:jc w:val="both"/>
        <w:rPr>
          <w:rFonts w:ascii="Arial" w:eastAsia="Arial" w:hAnsi="Arial" w:cs="Arial"/>
        </w:rPr>
        <w:pPrChange w:id="7951" w:author="Harry Shamoon" w:date="2015-03-05T19:42:00Z">
          <w:pPr>
            <w:spacing w:before="181" w:line="268" w:lineRule="auto"/>
            <w:ind w:left="573" w:right="118" w:hanging="473"/>
            <w:jc w:val="both"/>
          </w:pPr>
        </w:pPrChange>
      </w:pPr>
      <w:r w:rsidRPr="006C66CA">
        <w:rPr>
          <w:rFonts w:ascii="Arial" w:hAnsi="Arial" w:cs="Arial"/>
          <w:rPrChange w:id="7952" w:author="Harry Shamoon" w:date="2015-03-05T19:28:00Z">
            <w:rPr>
              <w:rFonts w:ascii="Arial"/>
            </w:rPr>
          </w:rPrChange>
        </w:rPr>
        <w:t>[54]</w:t>
      </w:r>
      <w:r w:rsidRPr="006C66CA">
        <w:rPr>
          <w:rFonts w:ascii="Arial" w:hAnsi="Arial" w:cs="Arial"/>
          <w:spacing w:val="34"/>
          <w:rPrChange w:id="7953" w:author="Harry Shamoon" w:date="2015-03-05T19:28:00Z">
            <w:rPr>
              <w:rFonts w:ascii="Arial"/>
              <w:spacing w:val="34"/>
            </w:rPr>
          </w:rPrChange>
        </w:rPr>
        <w:t xml:space="preserve"> </w:t>
      </w:r>
      <w:r w:rsidRPr="006C66CA">
        <w:rPr>
          <w:rFonts w:ascii="Arial" w:hAnsi="Arial" w:cs="Arial"/>
          <w:rPrChange w:id="7954" w:author="Harry Shamoon" w:date="2015-03-05T19:28:00Z">
            <w:rPr>
              <w:rFonts w:ascii="Arial"/>
            </w:rPr>
          </w:rPrChange>
        </w:rPr>
        <w:t>A.</w:t>
      </w:r>
      <w:r w:rsidRPr="006C66CA">
        <w:rPr>
          <w:rFonts w:ascii="Arial" w:hAnsi="Arial" w:cs="Arial"/>
          <w:spacing w:val="-21"/>
          <w:rPrChange w:id="7955" w:author="Harry Shamoon" w:date="2015-03-05T19:28:00Z">
            <w:rPr>
              <w:rFonts w:ascii="Arial"/>
              <w:spacing w:val="-21"/>
            </w:rPr>
          </w:rPrChange>
        </w:rPr>
        <w:t xml:space="preserve"> </w:t>
      </w:r>
      <w:proofErr w:type="spellStart"/>
      <w:r w:rsidRPr="006C66CA">
        <w:rPr>
          <w:rFonts w:ascii="Arial" w:hAnsi="Arial" w:cs="Arial"/>
          <w:rPrChange w:id="7956" w:author="Harry Shamoon" w:date="2015-03-05T19:28:00Z">
            <w:rPr>
              <w:rFonts w:ascii="Arial"/>
            </w:rPr>
          </w:rPrChange>
        </w:rPr>
        <w:t>Gelman</w:t>
      </w:r>
      <w:proofErr w:type="spellEnd"/>
      <w:r w:rsidRPr="006C66CA">
        <w:rPr>
          <w:rFonts w:ascii="Arial" w:hAnsi="Arial" w:cs="Arial"/>
          <w:rPrChange w:id="7957" w:author="Harry Shamoon" w:date="2015-03-05T19:28:00Z">
            <w:rPr>
              <w:rFonts w:ascii="Arial"/>
            </w:rPr>
          </w:rPrChange>
        </w:rPr>
        <w:t>.</w:t>
      </w:r>
      <w:r w:rsidRPr="006C66CA">
        <w:rPr>
          <w:rFonts w:ascii="Arial" w:hAnsi="Arial" w:cs="Arial"/>
          <w:spacing w:val="-13"/>
          <w:rPrChange w:id="7958" w:author="Harry Shamoon" w:date="2015-03-05T19:28:00Z">
            <w:rPr>
              <w:rFonts w:ascii="Arial"/>
              <w:spacing w:val="-13"/>
            </w:rPr>
          </w:rPrChange>
        </w:rPr>
        <w:t xml:space="preserve"> </w:t>
      </w:r>
      <w:proofErr w:type="gramStart"/>
      <w:r w:rsidRPr="006C66CA">
        <w:rPr>
          <w:rFonts w:ascii="Arial" w:hAnsi="Arial" w:cs="Arial"/>
          <w:rPrChange w:id="7959" w:author="Harry Shamoon" w:date="2015-03-05T19:28:00Z">
            <w:rPr>
              <w:rFonts w:ascii="Arial"/>
            </w:rPr>
          </w:rPrChange>
        </w:rPr>
        <w:t>Exploratory</w:t>
      </w:r>
      <w:r w:rsidRPr="006C66CA">
        <w:rPr>
          <w:rFonts w:ascii="Arial" w:hAnsi="Arial" w:cs="Arial"/>
          <w:spacing w:val="-21"/>
          <w:rPrChange w:id="7960" w:author="Harry Shamoon" w:date="2015-03-05T19:28:00Z">
            <w:rPr>
              <w:rFonts w:ascii="Arial"/>
              <w:spacing w:val="-21"/>
            </w:rPr>
          </w:rPrChange>
        </w:rPr>
        <w:t xml:space="preserve"> </w:t>
      </w:r>
      <w:r w:rsidRPr="006C66CA">
        <w:rPr>
          <w:rFonts w:ascii="Arial" w:hAnsi="Arial" w:cs="Arial"/>
          <w:rPrChange w:id="7961" w:author="Harry Shamoon" w:date="2015-03-05T19:28:00Z">
            <w:rPr>
              <w:rFonts w:ascii="Arial"/>
            </w:rPr>
          </w:rPrChange>
        </w:rPr>
        <w:t>data</w:t>
      </w:r>
      <w:r w:rsidRPr="006C66CA">
        <w:rPr>
          <w:rFonts w:ascii="Arial" w:hAnsi="Arial" w:cs="Arial"/>
          <w:spacing w:val="-21"/>
          <w:rPrChange w:id="7962" w:author="Harry Shamoon" w:date="2015-03-05T19:28:00Z">
            <w:rPr>
              <w:rFonts w:ascii="Arial"/>
              <w:spacing w:val="-21"/>
            </w:rPr>
          </w:rPrChange>
        </w:rPr>
        <w:t xml:space="preserve"> </w:t>
      </w:r>
      <w:r w:rsidRPr="006C66CA">
        <w:rPr>
          <w:rFonts w:ascii="Arial" w:hAnsi="Arial" w:cs="Arial"/>
          <w:rPrChange w:id="7963" w:author="Harry Shamoon" w:date="2015-03-05T19:28:00Z">
            <w:rPr>
              <w:rFonts w:ascii="Arial"/>
            </w:rPr>
          </w:rPrChange>
        </w:rPr>
        <w:t>analysis</w:t>
      </w:r>
      <w:r w:rsidRPr="006C66CA">
        <w:rPr>
          <w:rFonts w:ascii="Arial" w:hAnsi="Arial" w:cs="Arial"/>
          <w:spacing w:val="-21"/>
          <w:rPrChange w:id="7964" w:author="Harry Shamoon" w:date="2015-03-05T19:28:00Z">
            <w:rPr>
              <w:rFonts w:ascii="Arial"/>
              <w:spacing w:val="-21"/>
            </w:rPr>
          </w:rPrChange>
        </w:rPr>
        <w:t xml:space="preserve"> </w:t>
      </w:r>
      <w:r w:rsidRPr="006C66CA">
        <w:rPr>
          <w:rFonts w:ascii="Arial" w:hAnsi="Arial" w:cs="Arial"/>
          <w:spacing w:val="-3"/>
          <w:rPrChange w:id="7965" w:author="Harry Shamoon" w:date="2015-03-05T19:28:00Z">
            <w:rPr>
              <w:rFonts w:ascii="Arial"/>
              <w:spacing w:val="-3"/>
            </w:rPr>
          </w:rPrChange>
        </w:rPr>
        <w:t>for</w:t>
      </w:r>
      <w:r w:rsidRPr="006C66CA">
        <w:rPr>
          <w:rFonts w:ascii="Arial" w:hAnsi="Arial" w:cs="Arial"/>
          <w:spacing w:val="-21"/>
          <w:rPrChange w:id="7966" w:author="Harry Shamoon" w:date="2015-03-05T19:28:00Z">
            <w:rPr>
              <w:rFonts w:ascii="Arial"/>
              <w:spacing w:val="-21"/>
            </w:rPr>
          </w:rPrChange>
        </w:rPr>
        <w:t xml:space="preserve"> </w:t>
      </w:r>
      <w:r w:rsidRPr="006C66CA">
        <w:rPr>
          <w:rFonts w:ascii="Arial" w:hAnsi="Arial" w:cs="Arial"/>
          <w:rPrChange w:id="7967" w:author="Harry Shamoon" w:date="2015-03-05T19:28:00Z">
            <w:rPr>
              <w:rFonts w:ascii="Arial"/>
            </w:rPr>
          </w:rPrChange>
        </w:rPr>
        <w:t>complex</w:t>
      </w:r>
      <w:r w:rsidRPr="006C66CA">
        <w:rPr>
          <w:rFonts w:ascii="Arial" w:hAnsi="Arial" w:cs="Arial"/>
          <w:spacing w:val="-21"/>
          <w:rPrChange w:id="7968" w:author="Harry Shamoon" w:date="2015-03-05T19:28:00Z">
            <w:rPr>
              <w:rFonts w:ascii="Arial"/>
              <w:spacing w:val="-21"/>
            </w:rPr>
          </w:rPrChange>
        </w:rPr>
        <w:t xml:space="preserve"> </w:t>
      </w:r>
      <w:r w:rsidRPr="006C66CA">
        <w:rPr>
          <w:rFonts w:ascii="Arial" w:hAnsi="Arial" w:cs="Arial"/>
          <w:rPrChange w:id="7969" w:author="Harry Shamoon" w:date="2015-03-05T19:28:00Z">
            <w:rPr>
              <w:rFonts w:ascii="Arial"/>
            </w:rPr>
          </w:rPrChange>
        </w:rPr>
        <w:t>models.</w:t>
      </w:r>
      <w:proofErr w:type="gramEnd"/>
      <w:r w:rsidRPr="006C66CA">
        <w:rPr>
          <w:rFonts w:ascii="Arial" w:hAnsi="Arial" w:cs="Arial"/>
          <w:spacing w:val="-13"/>
          <w:rPrChange w:id="7970" w:author="Harry Shamoon" w:date="2015-03-05T19:28:00Z">
            <w:rPr>
              <w:rFonts w:ascii="Arial"/>
              <w:spacing w:val="-13"/>
            </w:rPr>
          </w:rPrChange>
        </w:rPr>
        <w:t xml:space="preserve"> </w:t>
      </w:r>
      <w:proofErr w:type="gramStart"/>
      <w:r w:rsidRPr="006C66CA">
        <w:rPr>
          <w:rFonts w:ascii="Arial" w:hAnsi="Arial" w:cs="Arial"/>
          <w:i/>
          <w:rPrChange w:id="7971" w:author="Harry Shamoon" w:date="2015-03-05T19:28:00Z">
            <w:rPr>
              <w:rFonts w:ascii="Arial"/>
              <w:i/>
            </w:rPr>
          </w:rPrChange>
        </w:rPr>
        <w:t>Journal</w:t>
      </w:r>
      <w:r w:rsidRPr="006C66CA">
        <w:rPr>
          <w:rFonts w:ascii="Arial" w:hAnsi="Arial" w:cs="Arial"/>
          <w:i/>
          <w:spacing w:val="-21"/>
          <w:rPrChange w:id="7972" w:author="Harry Shamoon" w:date="2015-03-05T19:28:00Z">
            <w:rPr>
              <w:rFonts w:ascii="Arial"/>
              <w:i/>
              <w:spacing w:val="-21"/>
            </w:rPr>
          </w:rPrChange>
        </w:rPr>
        <w:t xml:space="preserve"> </w:t>
      </w:r>
      <w:r w:rsidRPr="006C66CA">
        <w:rPr>
          <w:rFonts w:ascii="Arial" w:hAnsi="Arial" w:cs="Arial"/>
          <w:i/>
          <w:rPrChange w:id="7973" w:author="Harry Shamoon" w:date="2015-03-05T19:28:00Z">
            <w:rPr>
              <w:rFonts w:ascii="Arial"/>
              <w:i/>
            </w:rPr>
          </w:rPrChange>
        </w:rPr>
        <w:t>of</w:t>
      </w:r>
      <w:r w:rsidRPr="006C66CA">
        <w:rPr>
          <w:rFonts w:ascii="Arial" w:hAnsi="Arial" w:cs="Arial"/>
          <w:i/>
          <w:spacing w:val="-21"/>
          <w:rPrChange w:id="7974" w:author="Harry Shamoon" w:date="2015-03-05T19:28:00Z">
            <w:rPr>
              <w:rFonts w:ascii="Arial"/>
              <w:i/>
              <w:spacing w:val="-21"/>
            </w:rPr>
          </w:rPrChange>
        </w:rPr>
        <w:t xml:space="preserve"> </w:t>
      </w:r>
      <w:r w:rsidRPr="006C66CA">
        <w:rPr>
          <w:rFonts w:ascii="Arial" w:hAnsi="Arial" w:cs="Arial"/>
          <w:i/>
          <w:rPrChange w:id="7975" w:author="Harry Shamoon" w:date="2015-03-05T19:28:00Z">
            <w:rPr>
              <w:rFonts w:ascii="Arial"/>
              <w:i/>
            </w:rPr>
          </w:rPrChange>
        </w:rPr>
        <w:t>Computational</w:t>
      </w:r>
      <w:r w:rsidRPr="006C66CA">
        <w:rPr>
          <w:rFonts w:ascii="Arial" w:hAnsi="Arial" w:cs="Arial"/>
          <w:i/>
          <w:spacing w:val="-21"/>
          <w:rPrChange w:id="7976" w:author="Harry Shamoon" w:date="2015-03-05T19:28:00Z">
            <w:rPr>
              <w:rFonts w:ascii="Arial"/>
              <w:i/>
              <w:spacing w:val="-21"/>
            </w:rPr>
          </w:rPrChange>
        </w:rPr>
        <w:t xml:space="preserve"> </w:t>
      </w:r>
      <w:r w:rsidRPr="006C66CA">
        <w:rPr>
          <w:rFonts w:ascii="Arial" w:hAnsi="Arial" w:cs="Arial"/>
          <w:i/>
          <w:rPrChange w:id="7977" w:author="Harry Shamoon" w:date="2015-03-05T19:28:00Z">
            <w:rPr>
              <w:rFonts w:ascii="Arial"/>
              <w:i/>
            </w:rPr>
          </w:rPrChange>
        </w:rPr>
        <w:t>and</w:t>
      </w:r>
      <w:r w:rsidRPr="006C66CA">
        <w:rPr>
          <w:rFonts w:ascii="Arial" w:hAnsi="Arial" w:cs="Arial"/>
          <w:i/>
          <w:spacing w:val="-21"/>
          <w:rPrChange w:id="7978" w:author="Harry Shamoon" w:date="2015-03-05T19:28:00Z">
            <w:rPr>
              <w:rFonts w:ascii="Arial"/>
              <w:i/>
              <w:spacing w:val="-21"/>
            </w:rPr>
          </w:rPrChange>
        </w:rPr>
        <w:t xml:space="preserve"> </w:t>
      </w:r>
      <w:r w:rsidRPr="006C66CA">
        <w:rPr>
          <w:rFonts w:ascii="Arial" w:hAnsi="Arial" w:cs="Arial"/>
          <w:i/>
          <w:rPrChange w:id="7979" w:author="Harry Shamoon" w:date="2015-03-05T19:28:00Z">
            <w:rPr>
              <w:rFonts w:ascii="Arial"/>
              <w:i/>
            </w:rPr>
          </w:rPrChange>
        </w:rPr>
        <w:t>Graphical</w:t>
      </w:r>
      <w:r w:rsidRPr="006C66CA">
        <w:rPr>
          <w:rFonts w:ascii="Arial" w:hAnsi="Arial" w:cs="Arial"/>
          <w:i/>
          <w:spacing w:val="-21"/>
          <w:rPrChange w:id="7980" w:author="Harry Shamoon" w:date="2015-03-05T19:28:00Z">
            <w:rPr>
              <w:rFonts w:ascii="Arial"/>
              <w:i/>
              <w:spacing w:val="-21"/>
            </w:rPr>
          </w:rPrChange>
        </w:rPr>
        <w:t xml:space="preserve"> </w:t>
      </w:r>
      <w:r w:rsidRPr="006C66CA">
        <w:rPr>
          <w:rFonts w:ascii="Arial" w:hAnsi="Arial" w:cs="Arial"/>
          <w:i/>
          <w:rPrChange w:id="7981" w:author="Harry Shamoon" w:date="2015-03-05T19:28:00Z">
            <w:rPr>
              <w:rFonts w:ascii="Arial"/>
              <w:i/>
            </w:rPr>
          </w:rPrChange>
        </w:rPr>
        <w:t>Statistics</w:t>
      </w:r>
      <w:r w:rsidRPr="006C66CA">
        <w:rPr>
          <w:rFonts w:ascii="Arial" w:hAnsi="Arial" w:cs="Arial"/>
          <w:rPrChange w:id="7982" w:author="Harry Shamoon" w:date="2015-03-05T19:28:00Z">
            <w:rPr>
              <w:rFonts w:ascii="Arial"/>
            </w:rPr>
          </w:rPrChange>
        </w:rPr>
        <w:t>,</w:t>
      </w:r>
      <w:r w:rsidRPr="006C66CA">
        <w:rPr>
          <w:rFonts w:ascii="Arial" w:hAnsi="Arial" w:cs="Arial"/>
          <w:w w:val="99"/>
          <w:rPrChange w:id="7983" w:author="Harry Shamoon" w:date="2015-03-05T19:28:00Z">
            <w:rPr>
              <w:rFonts w:ascii="Arial"/>
              <w:w w:val="99"/>
            </w:rPr>
          </w:rPrChange>
        </w:rPr>
        <w:t xml:space="preserve"> </w:t>
      </w:r>
      <w:r w:rsidRPr="006C66CA">
        <w:rPr>
          <w:rFonts w:ascii="Arial" w:hAnsi="Arial" w:cs="Arial"/>
          <w:rPrChange w:id="7984" w:author="Harry Shamoon" w:date="2015-03-05T19:28:00Z">
            <w:rPr>
              <w:rFonts w:ascii="Arial"/>
            </w:rPr>
          </w:rPrChange>
        </w:rPr>
        <w:t>13(4),</w:t>
      </w:r>
      <w:r w:rsidRPr="006C66CA">
        <w:rPr>
          <w:rFonts w:ascii="Arial" w:hAnsi="Arial" w:cs="Arial"/>
          <w:spacing w:val="-11"/>
          <w:rPrChange w:id="7985" w:author="Harry Shamoon" w:date="2015-03-05T19:28:00Z">
            <w:rPr>
              <w:rFonts w:ascii="Arial"/>
              <w:spacing w:val="-11"/>
            </w:rPr>
          </w:rPrChange>
        </w:rPr>
        <w:t xml:space="preserve"> </w:t>
      </w:r>
      <w:r w:rsidRPr="006C66CA">
        <w:rPr>
          <w:rFonts w:ascii="Arial" w:hAnsi="Arial" w:cs="Arial"/>
          <w:rPrChange w:id="7986" w:author="Harry Shamoon" w:date="2015-03-05T19:28:00Z">
            <w:rPr>
              <w:rFonts w:ascii="Arial"/>
            </w:rPr>
          </w:rPrChange>
        </w:rPr>
        <w:t>2004.</w:t>
      </w:r>
      <w:proofErr w:type="gramEnd"/>
    </w:p>
    <w:p w14:paraId="419367B0" w14:textId="77777777" w:rsidR="00F731E7" w:rsidRPr="006C66CA" w:rsidRDefault="00082CF3">
      <w:pPr>
        <w:pStyle w:val="BodyText"/>
        <w:ind w:left="573" w:right="119" w:hanging="473"/>
        <w:jc w:val="both"/>
        <w:rPr>
          <w:rFonts w:cs="Arial"/>
          <w:rPrChange w:id="7987" w:author="Harry Shamoon" w:date="2015-03-05T19:28:00Z">
            <w:rPr/>
          </w:rPrChange>
        </w:rPr>
        <w:pPrChange w:id="7988" w:author="Harry Shamoon" w:date="2015-03-05T19:42:00Z">
          <w:pPr>
            <w:pStyle w:val="BodyText"/>
            <w:spacing w:line="268" w:lineRule="auto"/>
            <w:ind w:left="573" w:right="119" w:hanging="473"/>
            <w:jc w:val="both"/>
          </w:pPr>
        </w:pPrChange>
      </w:pPr>
      <w:r w:rsidRPr="00C91597">
        <w:rPr>
          <w:rFonts w:cs="Arial"/>
        </w:rPr>
        <w:t>[55]</w:t>
      </w:r>
      <w:r w:rsidRPr="00082CF3">
        <w:rPr>
          <w:rFonts w:cs="Arial"/>
          <w:spacing w:val="36"/>
        </w:rPr>
        <w:t xml:space="preserve"> </w:t>
      </w:r>
      <w:r w:rsidRPr="00082CF3">
        <w:rPr>
          <w:rFonts w:cs="Arial"/>
        </w:rPr>
        <w:t>A.</w:t>
      </w:r>
      <w:r w:rsidRPr="00F97E28">
        <w:rPr>
          <w:rFonts w:cs="Arial"/>
          <w:spacing w:val="-10"/>
        </w:rPr>
        <w:t xml:space="preserve"> </w:t>
      </w:r>
      <w:proofErr w:type="spellStart"/>
      <w:r w:rsidRPr="00F97E28">
        <w:rPr>
          <w:rFonts w:cs="Arial"/>
        </w:rPr>
        <w:t>Gelman</w:t>
      </w:r>
      <w:proofErr w:type="spellEnd"/>
      <w:r w:rsidRPr="00F97E28">
        <w:rPr>
          <w:rFonts w:cs="Arial"/>
        </w:rPr>
        <w:t>,</w:t>
      </w:r>
      <w:r w:rsidRPr="00030584">
        <w:rPr>
          <w:rFonts w:cs="Arial"/>
          <w:spacing w:val="-10"/>
        </w:rPr>
        <w:t xml:space="preserve"> </w:t>
      </w:r>
      <w:r w:rsidRPr="00174DF6">
        <w:rPr>
          <w:rFonts w:cs="Arial"/>
        </w:rPr>
        <w:t>X</w:t>
      </w:r>
      <w:proofErr w:type="gramStart"/>
      <w:r w:rsidRPr="00174DF6">
        <w:rPr>
          <w:rFonts w:cs="Arial"/>
        </w:rPr>
        <w:t>.-</w:t>
      </w:r>
      <w:proofErr w:type="gramEnd"/>
      <w:r w:rsidRPr="00174DF6">
        <w:rPr>
          <w:rFonts w:cs="Arial"/>
        </w:rPr>
        <w:t>L.</w:t>
      </w:r>
      <w:r w:rsidRPr="00174DF6">
        <w:rPr>
          <w:rFonts w:cs="Arial"/>
          <w:spacing w:val="-10"/>
        </w:rPr>
        <w:t xml:space="preserve"> </w:t>
      </w:r>
      <w:proofErr w:type="spellStart"/>
      <w:r w:rsidRPr="00231B3C">
        <w:rPr>
          <w:rFonts w:cs="Arial"/>
        </w:rPr>
        <w:t>Meng</w:t>
      </w:r>
      <w:proofErr w:type="spellEnd"/>
      <w:r w:rsidRPr="00231B3C">
        <w:rPr>
          <w:rFonts w:cs="Arial"/>
        </w:rPr>
        <w:t>,</w:t>
      </w:r>
      <w:r w:rsidRPr="008C4839">
        <w:rPr>
          <w:rFonts w:cs="Arial"/>
          <w:spacing w:val="-10"/>
        </w:rPr>
        <w:t xml:space="preserve"> </w:t>
      </w:r>
      <w:r w:rsidRPr="00C0557F">
        <w:rPr>
          <w:rFonts w:cs="Arial"/>
        </w:rPr>
        <w:t>and</w:t>
      </w:r>
      <w:r w:rsidRPr="00765A7F">
        <w:rPr>
          <w:rFonts w:cs="Arial"/>
          <w:spacing w:val="-10"/>
        </w:rPr>
        <w:t xml:space="preserve"> </w:t>
      </w:r>
      <w:r w:rsidRPr="00365719">
        <w:rPr>
          <w:rFonts w:cs="Arial"/>
        </w:rPr>
        <w:t>H.</w:t>
      </w:r>
      <w:r w:rsidRPr="00FF1D9C">
        <w:rPr>
          <w:rFonts w:cs="Arial"/>
          <w:spacing w:val="-10"/>
        </w:rPr>
        <w:t xml:space="preserve"> </w:t>
      </w:r>
      <w:r w:rsidRPr="0011650A">
        <w:rPr>
          <w:rFonts w:cs="Arial"/>
        </w:rPr>
        <w:t>Stern.</w:t>
      </w:r>
      <w:r w:rsidRPr="00907C1D">
        <w:rPr>
          <w:rFonts w:cs="Arial"/>
          <w:spacing w:val="8"/>
        </w:rPr>
        <w:t xml:space="preserve"> </w:t>
      </w:r>
      <w:r w:rsidRPr="00640245">
        <w:rPr>
          <w:rFonts w:cs="Arial"/>
        </w:rPr>
        <w:t>Posterior</w:t>
      </w:r>
      <w:r w:rsidRPr="00640245">
        <w:rPr>
          <w:rFonts w:cs="Arial"/>
          <w:spacing w:val="-10"/>
        </w:rPr>
        <w:t xml:space="preserve"> </w:t>
      </w:r>
      <w:r w:rsidRPr="00FF4755">
        <w:rPr>
          <w:rFonts w:cs="Arial"/>
        </w:rPr>
        <w:t>predictive</w:t>
      </w:r>
      <w:r w:rsidRPr="008F496E">
        <w:rPr>
          <w:rFonts w:cs="Arial"/>
          <w:spacing w:val="-10"/>
        </w:rPr>
        <w:t xml:space="preserve"> </w:t>
      </w:r>
      <w:r w:rsidRPr="006C66CA">
        <w:rPr>
          <w:rFonts w:cs="Arial"/>
          <w:rPrChange w:id="7989" w:author="Harry Shamoon" w:date="2015-03-05T19:28:00Z">
            <w:rPr/>
          </w:rPrChange>
        </w:rPr>
        <w:t>assessment</w:t>
      </w:r>
      <w:r w:rsidRPr="006C66CA">
        <w:rPr>
          <w:rFonts w:cs="Arial"/>
          <w:spacing w:val="-10"/>
          <w:rPrChange w:id="7990" w:author="Harry Shamoon" w:date="2015-03-05T19:28:00Z">
            <w:rPr>
              <w:spacing w:val="-10"/>
            </w:rPr>
          </w:rPrChange>
        </w:rPr>
        <w:t xml:space="preserve"> </w:t>
      </w:r>
      <w:r w:rsidRPr="006C66CA">
        <w:rPr>
          <w:rFonts w:cs="Arial"/>
          <w:rPrChange w:id="7991" w:author="Harry Shamoon" w:date="2015-03-05T19:28:00Z">
            <w:rPr/>
          </w:rPrChange>
        </w:rPr>
        <w:t>of</w:t>
      </w:r>
      <w:r w:rsidRPr="006C66CA">
        <w:rPr>
          <w:rFonts w:cs="Arial"/>
          <w:spacing w:val="-10"/>
          <w:rPrChange w:id="7992" w:author="Harry Shamoon" w:date="2015-03-05T19:28:00Z">
            <w:rPr>
              <w:spacing w:val="-10"/>
            </w:rPr>
          </w:rPrChange>
        </w:rPr>
        <w:t xml:space="preserve"> </w:t>
      </w:r>
      <w:r w:rsidRPr="006C66CA">
        <w:rPr>
          <w:rFonts w:cs="Arial"/>
          <w:rPrChange w:id="7993" w:author="Harry Shamoon" w:date="2015-03-05T19:28:00Z">
            <w:rPr/>
          </w:rPrChange>
        </w:rPr>
        <w:t>model</w:t>
      </w:r>
      <w:r w:rsidRPr="006C66CA">
        <w:rPr>
          <w:rFonts w:cs="Arial"/>
          <w:spacing w:val="-10"/>
          <w:rPrChange w:id="7994" w:author="Harry Shamoon" w:date="2015-03-05T19:28:00Z">
            <w:rPr>
              <w:spacing w:val="-10"/>
            </w:rPr>
          </w:rPrChange>
        </w:rPr>
        <w:t xml:space="preserve"> </w:t>
      </w:r>
      <w:r w:rsidRPr="006C66CA">
        <w:rPr>
          <w:rFonts w:cs="Arial"/>
          <w:rPrChange w:id="7995" w:author="Harry Shamoon" w:date="2015-03-05T19:28:00Z">
            <w:rPr/>
          </w:rPrChange>
        </w:rPr>
        <w:t>fitness</w:t>
      </w:r>
      <w:r w:rsidRPr="006C66CA">
        <w:rPr>
          <w:rFonts w:cs="Arial"/>
          <w:spacing w:val="-10"/>
          <w:rPrChange w:id="7996" w:author="Harry Shamoon" w:date="2015-03-05T19:28:00Z">
            <w:rPr>
              <w:spacing w:val="-10"/>
            </w:rPr>
          </w:rPrChange>
        </w:rPr>
        <w:t xml:space="preserve"> </w:t>
      </w:r>
      <w:r w:rsidRPr="006C66CA">
        <w:rPr>
          <w:rFonts w:cs="Arial"/>
          <w:rPrChange w:id="7997" w:author="Harry Shamoon" w:date="2015-03-05T19:28:00Z">
            <w:rPr/>
          </w:rPrChange>
        </w:rPr>
        <w:t>via</w:t>
      </w:r>
      <w:r w:rsidRPr="006C66CA">
        <w:rPr>
          <w:rFonts w:cs="Arial"/>
          <w:spacing w:val="-10"/>
          <w:rPrChange w:id="7998" w:author="Harry Shamoon" w:date="2015-03-05T19:28:00Z">
            <w:rPr>
              <w:spacing w:val="-10"/>
            </w:rPr>
          </w:rPrChange>
        </w:rPr>
        <w:t xml:space="preserve"> </w:t>
      </w:r>
      <w:r w:rsidRPr="006C66CA">
        <w:rPr>
          <w:rFonts w:cs="Arial"/>
          <w:rPrChange w:id="7999" w:author="Harry Shamoon" w:date="2015-03-05T19:28:00Z">
            <w:rPr/>
          </w:rPrChange>
        </w:rPr>
        <w:t>realized</w:t>
      </w:r>
      <w:r w:rsidRPr="006C66CA">
        <w:rPr>
          <w:rFonts w:cs="Arial"/>
          <w:spacing w:val="-10"/>
          <w:rPrChange w:id="8000" w:author="Harry Shamoon" w:date="2015-03-05T19:28:00Z">
            <w:rPr>
              <w:spacing w:val="-10"/>
            </w:rPr>
          </w:rPrChange>
        </w:rPr>
        <w:t xml:space="preserve"> </w:t>
      </w:r>
      <w:proofErr w:type="spellStart"/>
      <w:r w:rsidRPr="006C66CA">
        <w:rPr>
          <w:rFonts w:cs="Arial"/>
          <w:rPrChange w:id="8001" w:author="Harry Shamoon" w:date="2015-03-05T19:28:00Z">
            <w:rPr/>
          </w:rPrChange>
        </w:rPr>
        <w:t>discrep</w:t>
      </w:r>
      <w:proofErr w:type="spellEnd"/>
      <w:r w:rsidRPr="006C66CA">
        <w:rPr>
          <w:rFonts w:cs="Arial"/>
          <w:rPrChange w:id="8002" w:author="Harry Shamoon" w:date="2015-03-05T19:28:00Z">
            <w:rPr/>
          </w:rPrChange>
        </w:rPr>
        <w:t>-</w:t>
      </w:r>
      <w:r w:rsidRPr="006C66CA">
        <w:rPr>
          <w:rFonts w:cs="Arial"/>
          <w:w w:val="99"/>
          <w:rPrChange w:id="8003" w:author="Harry Shamoon" w:date="2015-03-05T19:28:00Z">
            <w:rPr>
              <w:w w:val="99"/>
            </w:rPr>
          </w:rPrChange>
        </w:rPr>
        <w:t xml:space="preserve"> </w:t>
      </w:r>
      <w:proofErr w:type="spellStart"/>
      <w:r w:rsidRPr="006C66CA">
        <w:rPr>
          <w:rFonts w:cs="Arial"/>
          <w:rPrChange w:id="8004" w:author="Harry Shamoon" w:date="2015-03-05T19:28:00Z">
            <w:rPr/>
          </w:rPrChange>
        </w:rPr>
        <w:t>ancies</w:t>
      </w:r>
      <w:proofErr w:type="spellEnd"/>
      <w:r w:rsidRPr="006C66CA">
        <w:rPr>
          <w:rFonts w:cs="Arial"/>
          <w:rPrChange w:id="8005" w:author="Harry Shamoon" w:date="2015-03-05T19:28:00Z">
            <w:rPr/>
          </w:rPrChange>
        </w:rPr>
        <w:t xml:space="preserve">. </w:t>
      </w:r>
      <w:proofErr w:type="spellStart"/>
      <w:r w:rsidRPr="006C66CA">
        <w:rPr>
          <w:rFonts w:cs="Arial"/>
          <w:i/>
        </w:rPr>
        <w:t>Statistica</w:t>
      </w:r>
      <w:proofErr w:type="spellEnd"/>
      <w:r w:rsidRPr="006C66CA">
        <w:rPr>
          <w:rFonts w:cs="Arial"/>
          <w:i/>
        </w:rPr>
        <w:t xml:space="preserve"> </w:t>
      </w:r>
      <w:proofErr w:type="spellStart"/>
      <w:r w:rsidRPr="006C66CA">
        <w:rPr>
          <w:rFonts w:cs="Arial"/>
          <w:i/>
        </w:rPr>
        <w:t>sinica</w:t>
      </w:r>
      <w:proofErr w:type="spellEnd"/>
      <w:r w:rsidRPr="00FF4755">
        <w:rPr>
          <w:rFonts w:cs="Arial"/>
        </w:rPr>
        <w:t>, 6(4)</w:t>
      </w:r>
      <w:proofErr w:type="gramStart"/>
      <w:r w:rsidRPr="00FF4755">
        <w:rPr>
          <w:rFonts w:cs="Arial"/>
        </w:rPr>
        <w:t>:733</w:t>
      </w:r>
      <w:proofErr w:type="gramEnd"/>
      <w:r w:rsidRPr="00FF4755">
        <w:rPr>
          <w:rFonts w:cs="Arial"/>
        </w:rPr>
        <w:t>–760,</w:t>
      </w:r>
      <w:r w:rsidRPr="008F496E">
        <w:rPr>
          <w:rFonts w:cs="Arial"/>
          <w:spacing w:val="-19"/>
        </w:rPr>
        <w:t xml:space="preserve"> </w:t>
      </w:r>
      <w:r w:rsidRPr="006C66CA">
        <w:rPr>
          <w:rFonts w:cs="Arial"/>
          <w:rPrChange w:id="8006" w:author="Harry Shamoon" w:date="2015-03-05T19:28:00Z">
            <w:rPr/>
          </w:rPrChange>
        </w:rPr>
        <w:t>1996.</w:t>
      </w:r>
    </w:p>
    <w:p w14:paraId="4EFD9DE2" w14:textId="77777777" w:rsidR="00F731E7" w:rsidRPr="006C66CA" w:rsidRDefault="00082CF3">
      <w:pPr>
        <w:pStyle w:val="BodyText"/>
        <w:ind w:left="573" w:right="119" w:hanging="473"/>
        <w:jc w:val="both"/>
        <w:rPr>
          <w:rFonts w:cs="Arial"/>
          <w:rPrChange w:id="8007" w:author="Harry Shamoon" w:date="2015-03-05T19:28:00Z">
            <w:rPr/>
          </w:rPrChange>
        </w:rPr>
        <w:pPrChange w:id="8008" w:author="Harry Shamoon" w:date="2015-03-05T19:42:00Z">
          <w:pPr>
            <w:pStyle w:val="BodyText"/>
            <w:spacing w:line="268" w:lineRule="auto"/>
            <w:ind w:left="573" w:right="119" w:hanging="473"/>
            <w:jc w:val="both"/>
          </w:pPr>
        </w:pPrChange>
      </w:pPr>
      <w:r w:rsidRPr="006C66CA">
        <w:rPr>
          <w:rFonts w:cs="Arial"/>
          <w:rPrChange w:id="8009" w:author="Harry Shamoon" w:date="2015-03-05T19:28:00Z">
            <w:rPr/>
          </w:rPrChange>
        </w:rPr>
        <w:t xml:space="preserve">[56] A. </w:t>
      </w:r>
      <w:proofErr w:type="spellStart"/>
      <w:r w:rsidRPr="006C66CA">
        <w:rPr>
          <w:rFonts w:cs="Arial"/>
          <w:rPrChange w:id="8010" w:author="Harry Shamoon" w:date="2015-03-05T19:28:00Z">
            <w:rPr/>
          </w:rPrChange>
        </w:rPr>
        <w:t>Gelman</w:t>
      </w:r>
      <w:proofErr w:type="spellEnd"/>
      <w:r w:rsidRPr="006C66CA">
        <w:rPr>
          <w:rFonts w:cs="Arial"/>
          <w:rPrChange w:id="8011" w:author="Harry Shamoon" w:date="2015-03-05T19:28:00Z">
            <w:rPr/>
          </w:rPrChange>
        </w:rPr>
        <w:t xml:space="preserve">, </w:t>
      </w:r>
      <w:r w:rsidRPr="006C66CA">
        <w:rPr>
          <w:rFonts w:cs="Arial"/>
          <w:spacing w:val="-16"/>
          <w:rPrChange w:id="8012" w:author="Harry Shamoon" w:date="2015-03-05T19:28:00Z">
            <w:rPr>
              <w:spacing w:val="-16"/>
            </w:rPr>
          </w:rPrChange>
        </w:rPr>
        <w:t xml:space="preserve">Y. </w:t>
      </w:r>
      <w:proofErr w:type="spellStart"/>
      <w:r w:rsidRPr="006C66CA">
        <w:rPr>
          <w:rFonts w:cs="Arial"/>
          <w:rPrChange w:id="8013" w:author="Harry Shamoon" w:date="2015-03-05T19:28:00Z">
            <w:rPr/>
          </w:rPrChange>
        </w:rPr>
        <w:t>Goegebeur</w:t>
      </w:r>
      <w:proofErr w:type="spellEnd"/>
      <w:r w:rsidRPr="006C66CA">
        <w:rPr>
          <w:rFonts w:cs="Arial"/>
          <w:rPrChange w:id="8014" w:author="Harry Shamoon" w:date="2015-03-05T19:28:00Z">
            <w:rPr/>
          </w:rPrChange>
        </w:rPr>
        <w:t xml:space="preserve">, </w:t>
      </w:r>
      <w:r w:rsidRPr="006C66CA">
        <w:rPr>
          <w:rFonts w:cs="Arial"/>
          <w:spacing w:val="-17"/>
          <w:rPrChange w:id="8015" w:author="Harry Shamoon" w:date="2015-03-05T19:28:00Z">
            <w:rPr>
              <w:spacing w:val="-17"/>
            </w:rPr>
          </w:rPrChange>
        </w:rPr>
        <w:t xml:space="preserve">F. </w:t>
      </w:r>
      <w:proofErr w:type="spellStart"/>
      <w:r w:rsidRPr="006C66CA">
        <w:rPr>
          <w:rFonts w:cs="Arial"/>
          <w:spacing w:val="-3"/>
          <w:rPrChange w:id="8016" w:author="Harry Shamoon" w:date="2015-03-05T19:28:00Z">
            <w:rPr>
              <w:spacing w:val="-3"/>
            </w:rPr>
          </w:rPrChange>
        </w:rPr>
        <w:t>Tuerlinckx</w:t>
      </w:r>
      <w:proofErr w:type="spellEnd"/>
      <w:r w:rsidRPr="006C66CA">
        <w:rPr>
          <w:rFonts w:cs="Arial"/>
          <w:spacing w:val="-3"/>
          <w:rPrChange w:id="8017" w:author="Harry Shamoon" w:date="2015-03-05T19:28:00Z">
            <w:rPr>
              <w:spacing w:val="-3"/>
            </w:rPr>
          </w:rPrChange>
        </w:rPr>
        <w:t xml:space="preserve">, </w:t>
      </w:r>
      <w:r w:rsidRPr="006C66CA">
        <w:rPr>
          <w:rFonts w:cs="Arial"/>
          <w:rPrChange w:id="8018" w:author="Harry Shamoon" w:date="2015-03-05T19:28:00Z">
            <w:rPr/>
          </w:rPrChange>
        </w:rPr>
        <w:t xml:space="preserve">and I. </w:t>
      </w:r>
      <w:r w:rsidRPr="006C66CA">
        <w:rPr>
          <w:rFonts w:cs="Arial"/>
          <w:spacing w:val="-6"/>
          <w:rPrChange w:id="8019" w:author="Harry Shamoon" w:date="2015-03-05T19:28:00Z">
            <w:rPr>
              <w:spacing w:val="-6"/>
            </w:rPr>
          </w:rPrChange>
        </w:rPr>
        <w:t xml:space="preserve">Van </w:t>
      </w:r>
      <w:proofErr w:type="spellStart"/>
      <w:r w:rsidRPr="006C66CA">
        <w:rPr>
          <w:rFonts w:cs="Arial"/>
          <w:rPrChange w:id="8020" w:author="Harry Shamoon" w:date="2015-03-05T19:28:00Z">
            <w:rPr/>
          </w:rPrChange>
        </w:rPr>
        <w:t>Mechelen</w:t>
      </w:r>
      <w:proofErr w:type="spellEnd"/>
      <w:r w:rsidRPr="006C66CA">
        <w:rPr>
          <w:rFonts w:cs="Arial"/>
          <w:rPrChange w:id="8021" w:author="Harry Shamoon" w:date="2015-03-05T19:28:00Z">
            <w:rPr/>
          </w:rPrChange>
        </w:rPr>
        <w:t xml:space="preserve">. Diagnostic Checks </w:t>
      </w:r>
      <w:r w:rsidRPr="006C66CA">
        <w:rPr>
          <w:rFonts w:cs="Arial"/>
          <w:spacing w:val="-3"/>
          <w:rPrChange w:id="8022" w:author="Harry Shamoon" w:date="2015-03-05T19:28:00Z">
            <w:rPr>
              <w:spacing w:val="-3"/>
            </w:rPr>
          </w:rPrChange>
        </w:rPr>
        <w:t xml:space="preserve">for </w:t>
      </w:r>
      <w:r w:rsidRPr="006C66CA">
        <w:rPr>
          <w:rFonts w:cs="Arial"/>
          <w:rPrChange w:id="8023" w:author="Harry Shamoon" w:date="2015-03-05T19:28:00Z">
            <w:rPr/>
          </w:rPrChange>
        </w:rPr>
        <w:t>Discrete Data</w:t>
      </w:r>
      <w:r w:rsidRPr="006C66CA">
        <w:rPr>
          <w:rFonts w:cs="Arial"/>
          <w:spacing w:val="-23"/>
          <w:rPrChange w:id="8024" w:author="Harry Shamoon" w:date="2015-03-05T19:28:00Z">
            <w:rPr>
              <w:spacing w:val="-23"/>
            </w:rPr>
          </w:rPrChange>
        </w:rPr>
        <w:t xml:space="preserve"> </w:t>
      </w:r>
      <w:proofErr w:type="spellStart"/>
      <w:r w:rsidRPr="006C66CA">
        <w:rPr>
          <w:rFonts w:cs="Arial"/>
          <w:rPrChange w:id="8025" w:author="Harry Shamoon" w:date="2015-03-05T19:28:00Z">
            <w:rPr/>
          </w:rPrChange>
        </w:rPr>
        <w:t>Regres</w:t>
      </w:r>
      <w:proofErr w:type="spellEnd"/>
      <w:r w:rsidRPr="006C66CA">
        <w:rPr>
          <w:rFonts w:cs="Arial"/>
          <w:rPrChange w:id="8026" w:author="Harry Shamoon" w:date="2015-03-05T19:28:00Z">
            <w:rPr/>
          </w:rPrChange>
        </w:rPr>
        <w:t>-</w:t>
      </w:r>
      <w:r w:rsidRPr="006C66CA">
        <w:rPr>
          <w:rFonts w:cs="Arial"/>
          <w:w w:val="99"/>
          <w:rPrChange w:id="8027" w:author="Harry Shamoon" w:date="2015-03-05T19:28:00Z">
            <w:rPr>
              <w:w w:val="99"/>
            </w:rPr>
          </w:rPrChange>
        </w:rPr>
        <w:t xml:space="preserve"> </w:t>
      </w:r>
      <w:proofErr w:type="spellStart"/>
      <w:proofErr w:type="gramStart"/>
      <w:r w:rsidRPr="006C66CA">
        <w:rPr>
          <w:rFonts w:cs="Arial"/>
          <w:rPrChange w:id="8028" w:author="Harry Shamoon" w:date="2015-03-05T19:28:00Z">
            <w:rPr/>
          </w:rPrChange>
        </w:rPr>
        <w:t>sion</w:t>
      </w:r>
      <w:proofErr w:type="spellEnd"/>
      <w:proofErr w:type="gramEnd"/>
      <w:r w:rsidRPr="006C66CA">
        <w:rPr>
          <w:rFonts w:cs="Arial"/>
          <w:spacing w:val="-10"/>
          <w:rPrChange w:id="8029" w:author="Harry Shamoon" w:date="2015-03-05T19:28:00Z">
            <w:rPr>
              <w:spacing w:val="-10"/>
            </w:rPr>
          </w:rPrChange>
        </w:rPr>
        <w:t xml:space="preserve"> </w:t>
      </w:r>
      <w:r w:rsidRPr="006C66CA">
        <w:rPr>
          <w:rFonts w:cs="Arial"/>
          <w:rPrChange w:id="8030" w:author="Harry Shamoon" w:date="2015-03-05T19:28:00Z">
            <w:rPr/>
          </w:rPrChange>
        </w:rPr>
        <w:t>Models</w:t>
      </w:r>
      <w:r w:rsidRPr="006C66CA">
        <w:rPr>
          <w:rFonts w:cs="Arial"/>
          <w:spacing w:val="-10"/>
          <w:rPrChange w:id="8031" w:author="Harry Shamoon" w:date="2015-03-05T19:28:00Z">
            <w:rPr>
              <w:spacing w:val="-10"/>
            </w:rPr>
          </w:rPrChange>
        </w:rPr>
        <w:t xml:space="preserve"> </w:t>
      </w:r>
      <w:r w:rsidRPr="006C66CA">
        <w:rPr>
          <w:rFonts w:cs="Arial"/>
          <w:rPrChange w:id="8032" w:author="Harry Shamoon" w:date="2015-03-05T19:28:00Z">
            <w:rPr/>
          </w:rPrChange>
        </w:rPr>
        <w:t>Using</w:t>
      </w:r>
      <w:r w:rsidRPr="006C66CA">
        <w:rPr>
          <w:rFonts w:cs="Arial"/>
          <w:spacing w:val="-10"/>
          <w:rPrChange w:id="8033" w:author="Harry Shamoon" w:date="2015-03-05T19:28:00Z">
            <w:rPr>
              <w:spacing w:val="-10"/>
            </w:rPr>
          </w:rPrChange>
        </w:rPr>
        <w:t xml:space="preserve"> </w:t>
      </w:r>
      <w:r w:rsidRPr="006C66CA">
        <w:rPr>
          <w:rFonts w:cs="Arial"/>
          <w:rPrChange w:id="8034" w:author="Harry Shamoon" w:date="2015-03-05T19:28:00Z">
            <w:rPr/>
          </w:rPrChange>
        </w:rPr>
        <w:t>Posterior</w:t>
      </w:r>
      <w:r w:rsidRPr="006C66CA">
        <w:rPr>
          <w:rFonts w:cs="Arial"/>
          <w:spacing w:val="-10"/>
          <w:rPrChange w:id="8035" w:author="Harry Shamoon" w:date="2015-03-05T19:28:00Z">
            <w:rPr>
              <w:spacing w:val="-10"/>
            </w:rPr>
          </w:rPrChange>
        </w:rPr>
        <w:t xml:space="preserve"> </w:t>
      </w:r>
      <w:r w:rsidRPr="006C66CA">
        <w:rPr>
          <w:rFonts w:cs="Arial"/>
          <w:rPrChange w:id="8036" w:author="Harry Shamoon" w:date="2015-03-05T19:28:00Z">
            <w:rPr/>
          </w:rPrChange>
        </w:rPr>
        <w:t>Predictive</w:t>
      </w:r>
      <w:r w:rsidRPr="006C66CA">
        <w:rPr>
          <w:rFonts w:cs="Arial"/>
          <w:spacing w:val="-10"/>
          <w:rPrChange w:id="8037" w:author="Harry Shamoon" w:date="2015-03-05T19:28:00Z">
            <w:rPr>
              <w:spacing w:val="-10"/>
            </w:rPr>
          </w:rPrChange>
        </w:rPr>
        <w:t xml:space="preserve"> </w:t>
      </w:r>
      <w:r w:rsidRPr="006C66CA">
        <w:rPr>
          <w:rFonts w:cs="Arial"/>
          <w:rPrChange w:id="8038" w:author="Harry Shamoon" w:date="2015-03-05T19:28:00Z">
            <w:rPr/>
          </w:rPrChange>
        </w:rPr>
        <w:t>Simulations.</w:t>
      </w:r>
      <w:r w:rsidRPr="006C66CA">
        <w:rPr>
          <w:rFonts w:cs="Arial"/>
          <w:spacing w:val="10"/>
          <w:rPrChange w:id="8039" w:author="Harry Shamoon" w:date="2015-03-05T19:28:00Z">
            <w:rPr>
              <w:spacing w:val="10"/>
            </w:rPr>
          </w:rPrChange>
        </w:rPr>
        <w:t xml:space="preserve"> </w:t>
      </w:r>
      <w:r w:rsidRPr="006C66CA">
        <w:rPr>
          <w:rFonts w:cs="Arial"/>
          <w:i/>
        </w:rPr>
        <w:t>Applied</w:t>
      </w:r>
      <w:r w:rsidRPr="006C66CA">
        <w:rPr>
          <w:rFonts w:cs="Arial"/>
          <w:i/>
          <w:spacing w:val="-10"/>
        </w:rPr>
        <w:t xml:space="preserve"> </w:t>
      </w:r>
      <w:r w:rsidRPr="006C66CA">
        <w:rPr>
          <w:rFonts w:cs="Arial"/>
          <w:i/>
        </w:rPr>
        <w:t>Statistics</w:t>
      </w:r>
      <w:r w:rsidRPr="00FF4755">
        <w:rPr>
          <w:rFonts w:cs="Arial"/>
        </w:rPr>
        <w:t>,</w:t>
      </w:r>
      <w:r w:rsidRPr="008F496E">
        <w:rPr>
          <w:rFonts w:cs="Arial"/>
          <w:spacing w:val="-10"/>
        </w:rPr>
        <w:t xml:space="preserve"> </w:t>
      </w:r>
      <w:r w:rsidRPr="006C66CA">
        <w:rPr>
          <w:rFonts w:cs="Arial"/>
          <w:rPrChange w:id="8040" w:author="Harry Shamoon" w:date="2015-03-05T19:28:00Z">
            <w:rPr/>
          </w:rPrChange>
        </w:rPr>
        <w:t>pages</w:t>
      </w:r>
      <w:r w:rsidRPr="006C66CA">
        <w:rPr>
          <w:rFonts w:cs="Arial"/>
          <w:spacing w:val="-10"/>
          <w:rPrChange w:id="8041" w:author="Harry Shamoon" w:date="2015-03-05T19:28:00Z">
            <w:rPr>
              <w:spacing w:val="-10"/>
            </w:rPr>
          </w:rPrChange>
        </w:rPr>
        <w:t xml:space="preserve"> </w:t>
      </w:r>
      <w:r w:rsidRPr="006C66CA">
        <w:rPr>
          <w:rFonts w:cs="Arial"/>
          <w:rPrChange w:id="8042" w:author="Harry Shamoon" w:date="2015-03-05T19:28:00Z">
            <w:rPr/>
          </w:rPrChange>
        </w:rPr>
        <w:t>247–268,</w:t>
      </w:r>
      <w:r w:rsidRPr="006C66CA">
        <w:rPr>
          <w:rFonts w:cs="Arial"/>
          <w:spacing w:val="-10"/>
          <w:rPrChange w:id="8043" w:author="Harry Shamoon" w:date="2015-03-05T19:28:00Z">
            <w:rPr>
              <w:spacing w:val="-10"/>
            </w:rPr>
          </w:rPrChange>
        </w:rPr>
        <w:t xml:space="preserve"> </w:t>
      </w:r>
      <w:r w:rsidRPr="006C66CA">
        <w:rPr>
          <w:rFonts w:cs="Arial"/>
          <w:rPrChange w:id="8044" w:author="Harry Shamoon" w:date="2015-03-05T19:28:00Z">
            <w:rPr/>
          </w:rPrChange>
        </w:rPr>
        <w:t>2000.</w:t>
      </w:r>
    </w:p>
    <w:p w14:paraId="729EC3DC" w14:textId="77777777" w:rsidR="00F731E7" w:rsidRPr="006C66CA" w:rsidRDefault="00082CF3">
      <w:pPr>
        <w:spacing w:before="181"/>
        <w:ind w:left="573" w:right="117" w:hanging="474"/>
        <w:jc w:val="both"/>
        <w:rPr>
          <w:rFonts w:ascii="Arial" w:eastAsia="Arial" w:hAnsi="Arial" w:cs="Arial"/>
        </w:rPr>
        <w:pPrChange w:id="8045" w:author="Harry Shamoon" w:date="2015-03-05T19:42:00Z">
          <w:pPr>
            <w:spacing w:before="181" w:line="268" w:lineRule="auto"/>
            <w:ind w:left="573" w:right="117" w:hanging="474"/>
            <w:jc w:val="both"/>
          </w:pPr>
        </w:pPrChange>
      </w:pPr>
      <w:r w:rsidRPr="006C66CA">
        <w:rPr>
          <w:rFonts w:ascii="Arial" w:eastAsia="Arial" w:hAnsi="Arial" w:cs="Arial"/>
        </w:rPr>
        <w:t xml:space="preserve">[57] </w:t>
      </w:r>
      <w:r w:rsidRPr="006C66CA">
        <w:rPr>
          <w:rFonts w:ascii="Arial" w:eastAsia="Arial" w:hAnsi="Arial" w:cs="Arial"/>
          <w:spacing w:val="-21"/>
        </w:rPr>
        <w:t xml:space="preserve">P. </w:t>
      </w:r>
      <w:proofErr w:type="spellStart"/>
      <w:r w:rsidRPr="006C66CA">
        <w:rPr>
          <w:rFonts w:ascii="Arial" w:eastAsia="Arial" w:hAnsi="Arial" w:cs="Arial"/>
        </w:rPr>
        <w:t>Congdon</w:t>
      </w:r>
      <w:proofErr w:type="spellEnd"/>
      <w:r w:rsidRPr="006C66CA">
        <w:rPr>
          <w:rFonts w:ascii="Arial" w:eastAsia="Arial" w:hAnsi="Arial" w:cs="Arial"/>
        </w:rPr>
        <w:t xml:space="preserve">. </w:t>
      </w:r>
      <w:proofErr w:type="gramStart"/>
      <w:r w:rsidRPr="006C66CA">
        <w:rPr>
          <w:rFonts w:ascii="Arial" w:eastAsia="Arial" w:hAnsi="Arial" w:cs="Arial"/>
        </w:rPr>
        <w:t>Bayesian predictive model comparison via parallel sampling.</w:t>
      </w:r>
      <w:proofErr w:type="gramEnd"/>
      <w:r w:rsidRPr="006C66CA">
        <w:rPr>
          <w:rFonts w:ascii="Arial" w:eastAsia="Arial" w:hAnsi="Arial" w:cs="Arial"/>
        </w:rPr>
        <w:t xml:space="preserve"> </w:t>
      </w:r>
      <w:r w:rsidRPr="006C66CA">
        <w:rPr>
          <w:rFonts w:ascii="Arial" w:eastAsia="Arial" w:hAnsi="Arial" w:cs="Arial"/>
          <w:i/>
        </w:rPr>
        <w:t>Computational statistics &amp;</w:t>
      </w:r>
      <w:r w:rsidRPr="006C66CA">
        <w:rPr>
          <w:rFonts w:ascii="Arial" w:eastAsia="Arial" w:hAnsi="Arial" w:cs="Arial"/>
          <w:i/>
          <w:spacing w:val="59"/>
        </w:rPr>
        <w:t xml:space="preserve"> </w:t>
      </w:r>
      <w:r w:rsidRPr="006C66CA">
        <w:rPr>
          <w:rFonts w:ascii="Arial" w:eastAsia="Arial" w:hAnsi="Arial" w:cs="Arial"/>
          <w:i/>
        </w:rPr>
        <w:t>data</w:t>
      </w:r>
      <w:r w:rsidRPr="006C66CA">
        <w:rPr>
          <w:rFonts w:ascii="Arial" w:eastAsia="Arial" w:hAnsi="Arial" w:cs="Arial"/>
          <w:i/>
          <w:w w:val="99"/>
        </w:rPr>
        <w:t xml:space="preserve"> </w:t>
      </w:r>
      <w:r w:rsidRPr="006C66CA">
        <w:rPr>
          <w:rFonts w:ascii="Arial" w:eastAsia="Arial" w:hAnsi="Arial" w:cs="Arial"/>
          <w:i/>
        </w:rPr>
        <w:t>analysis</w:t>
      </w:r>
      <w:r w:rsidRPr="006C66CA">
        <w:rPr>
          <w:rFonts w:ascii="Arial" w:eastAsia="Arial" w:hAnsi="Arial" w:cs="Arial"/>
        </w:rPr>
        <w:t>, 48(4)</w:t>
      </w:r>
      <w:proofErr w:type="gramStart"/>
      <w:r w:rsidRPr="006C66CA">
        <w:rPr>
          <w:rFonts w:ascii="Arial" w:eastAsia="Arial" w:hAnsi="Arial" w:cs="Arial"/>
        </w:rPr>
        <w:t>:735</w:t>
      </w:r>
      <w:proofErr w:type="gramEnd"/>
      <w:r w:rsidRPr="006C66CA">
        <w:rPr>
          <w:rFonts w:ascii="Arial" w:eastAsia="Arial" w:hAnsi="Arial" w:cs="Arial"/>
        </w:rPr>
        <w:t>–753,</w:t>
      </w:r>
      <w:r w:rsidRPr="006C66CA">
        <w:rPr>
          <w:rFonts w:ascii="Arial" w:eastAsia="Arial" w:hAnsi="Arial" w:cs="Arial"/>
          <w:spacing w:val="-26"/>
        </w:rPr>
        <w:t xml:space="preserve"> </w:t>
      </w:r>
      <w:r w:rsidRPr="006C66CA">
        <w:rPr>
          <w:rFonts w:ascii="Arial" w:eastAsia="Arial" w:hAnsi="Arial" w:cs="Arial"/>
        </w:rPr>
        <w:t>2005.</w:t>
      </w:r>
    </w:p>
    <w:p w14:paraId="4FCCCA2E" w14:textId="77777777" w:rsidR="00F731E7" w:rsidRPr="006C66CA" w:rsidRDefault="00082CF3">
      <w:pPr>
        <w:pStyle w:val="BodyText"/>
        <w:ind w:left="573" w:right="119" w:hanging="473"/>
        <w:jc w:val="both"/>
        <w:rPr>
          <w:rFonts w:cs="Arial"/>
          <w:rPrChange w:id="8046" w:author="Harry Shamoon" w:date="2015-03-05T19:28:00Z">
            <w:rPr/>
          </w:rPrChange>
        </w:rPr>
        <w:pPrChange w:id="8047" w:author="Harry Shamoon" w:date="2015-03-05T19:42:00Z">
          <w:pPr>
            <w:pStyle w:val="BodyText"/>
            <w:spacing w:line="268" w:lineRule="auto"/>
            <w:ind w:left="573" w:right="119" w:hanging="473"/>
            <w:jc w:val="both"/>
          </w:pPr>
        </w:pPrChange>
      </w:pPr>
      <w:r w:rsidRPr="00FF4755">
        <w:rPr>
          <w:rFonts w:cs="Arial"/>
        </w:rPr>
        <w:t>[58]</w:t>
      </w:r>
      <w:r w:rsidRPr="008F496E">
        <w:rPr>
          <w:rFonts w:cs="Arial"/>
          <w:spacing w:val="41"/>
        </w:rPr>
        <w:t xml:space="preserve"> </w:t>
      </w:r>
      <w:r w:rsidRPr="006C66CA">
        <w:rPr>
          <w:rFonts w:cs="Arial"/>
          <w:spacing w:val="-4"/>
          <w:rPrChange w:id="8048" w:author="Harry Shamoon" w:date="2015-03-05T19:28:00Z">
            <w:rPr>
              <w:spacing w:val="-4"/>
            </w:rPr>
          </w:rPrChange>
        </w:rPr>
        <w:t>C.</w:t>
      </w:r>
      <w:r w:rsidRPr="006C66CA">
        <w:rPr>
          <w:rFonts w:cs="Arial"/>
          <w:spacing w:val="27"/>
          <w:rPrChange w:id="8049" w:author="Harry Shamoon" w:date="2015-03-05T19:28:00Z">
            <w:rPr>
              <w:spacing w:val="27"/>
            </w:rPr>
          </w:rPrChange>
        </w:rPr>
        <w:t xml:space="preserve"> </w:t>
      </w:r>
      <w:r w:rsidRPr="006C66CA">
        <w:rPr>
          <w:rFonts w:cs="Arial"/>
          <w:rPrChange w:id="8050" w:author="Harry Shamoon" w:date="2015-03-05T19:28:00Z">
            <w:rPr/>
          </w:rPrChange>
        </w:rPr>
        <w:t>A.</w:t>
      </w:r>
      <w:r w:rsidRPr="006C66CA">
        <w:rPr>
          <w:rFonts w:cs="Arial"/>
          <w:spacing w:val="28"/>
          <w:rPrChange w:id="8051" w:author="Harry Shamoon" w:date="2015-03-05T19:28:00Z">
            <w:rPr>
              <w:spacing w:val="28"/>
            </w:rPr>
          </w:rPrChange>
        </w:rPr>
        <w:t xml:space="preserve"> </w:t>
      </w:r>
      <w:r w:rsidRPr="006C66CA">
        <w:rPr>
          <w:rFonts w:cs="Arial"/>
          <w:rPrChange w:id="8052" w:author="Harry Shamoon" w:date="2015-03-05T19:28:00Z">
            <w:rPr/>
          </w:rPrChange>
        </w:rPr>
        <w:t>Welch,</w:t>
      </w:r>
      <w:r w:rsidRPr="006C66CA">
        <w:rPr>
          <w:rFonts w:cs="Arial"/>
          <w:spacing w:val="36"/>
          <w:rPrChange w:id="8053" w:author="Harry Shamoon" w:date="2015-03-05T19:28:00Z">
            <w:rPr>
              <w:spacing w:val="36"/>
            </w:rPr>
          </w:rPrChange>
        </w:rPr>
        <w:t xml:space="preserve"> </w:t>
      </w:r>
      <w:r w:rsidRPr="006C66CA">
        <w:rPr>
          <w:rFonts w:cs="Arial"/>
          <w:rPrChange w:id="8054" w:author="Harry Shamoon" w:date="2015-03-05T19:28:00Z">
            <w:rPr/>
          </w:rPrChange>
        </w:rPr>
        <w:t>I.</w:t>
      </w:r>
      <w:r w:rsidRPr="006C66CA">
        <w:rPr>
          <w:rFonts w:cs="Arial"/>
          <w:spacing w:val="27"/>
          <w:rPrChange w:id="8055" w:author="Harry Shamoon" w:date="2015-03-05T19:28:00Z">
            <w:rPr>
              <w:spacing w:val="27"/>
            </w:rPr>
          </w:rPrChange>
        </w:rPr>
        <w:t xml:space="preserve"> </w:t>
      </w:r>
      <w:r w:rsidRPr="006C66CA">
        <w:rPr>
          <w:rFonts w:cs="Arial"/>
          <w:rPrChange w:id="8056" w:author="Harry Shamoon" w:date="2015-03-05T19:28:00Z">
            <w:rPr/>
          </w:rPrChange>
        </w:rPr>
        <w:t>Petersen,</w:t>
      </w:r>
      <w:r w:rsidRPr="006C66CA">
        <w:rPr>
          <w:rFonts w:cs="Arial"/>
          <w:spacing w:val="36"/>
          <w:rPrChange w:id="8057" w:author="Harry Shamoon" w:date="2015-03-05T19:28:00Z">
            <w:rPr>
              <w:spacing w:val="36"/>
            </w:rPr>
          </w:rPrChange>
        </w:rPr>
        <w:t xml:space="preserve"> </w:t>
      </w:r>
      <w:r w:rsidRPr="006C66CA">
        <w:rPr>
          <w:rFonts w:cs="Arial"/>
          <w:spacing w:val="-4"/>
          <w:rPrChange w:id="8058" w:author="Harry Shamoon" w:date="2015-03-05T19:28:00Z">
            <w:rPr>
              <w:spacing w:val="-4"/>
            </w:rPr>
          </w:rPrChange>
        </w:rPr>
        <w:t>J.</w:t>
      </w:r>
      <w:r w:rsidRPr="006C66CA">
        <w:rPr>
          <w:rFonts w:cs="Arial"/>
          <w:spacing w:val="27"/>
          <w:rPrChange w:id="8059" w:author="Harry Shamoon" w:date="2015-03-05T19:28:00Z">
            <w:rPr>
              <w:spacing w:val="27"/>
            </w:rPr>
          </w:rPrChange>
        </w:rPr>
        <w:t xml:space="preserve"> </w:t>
      </w:r>
      <w:r w:rsidRPr="006C66CA">
        <w:rPr>
          <w:rFonts w:cs="Arial"/>
          <w:spacing w:val="-10"/>
          <w:rPrChange w:id="8060" w:author="Harry Shamoon" w:date="2015-03-05T19:28:00Z">
            <w:rPr>
              <w:spacing w:val="-10"/>
            </w:rPr>
          </w:rPrChange>
        </w:rPr>
        <w:t>W.</w:t>
      </w:r>
      <w:r w:rsidRPr="006C66CA">
        <w:rPr>
          <w:rFonts w:cs="Arial"/>
          <w:spacing w:val="28"/>
          <w:rPrChange w:id="8061" w:author="Harry Shamoon" w:date="2015-03-05T19:28:00Z">
            <w:rPr>
              <w:spacing w:val="28"/>
            </w:rPr>
          </w:rPrChange>
        </w:rPr>
        <w:t xml:space="preserve"> </w:t>
      </w:r>
      <w:r w:rsidRPr="006C66CA">
        <w:rPr>
          <w:rFonts w:cs="Arial"/>
          <w:rPrChange w:id="8062" w:author="Harry Shamoon" w:date="2015-03-05T19:28:00Z">
            <w:rPr/>
          </w:rPrChange>
        </w:rPr>
        <w:t>Bartlett,</w:t>
      </w:r>
      <w:r w:rsidRPr="006C66CA">
        <w:rPr>
          <w:rFonts w:cs="Arial"/>
          <w:spacing w:val="36"/>
          <w:rPrChange w:id="8063" w:author="Harry Shamoon" w:date="2015-03-05T19:28:00Z">
            <w:rPr>
              <w:spacing w:val="36"/>
            </w:rPr>
          </w:rPrChange>
        </w:rPr>
        <w:t xml:space="preserve"> </w:t>
      </w:r>
      <w:r w:rsidRPr="006C66CA">
        <w:rPr>
          <w:rFonts w:cs="Arial"/>
          <w:rPrChange w:id="8064" w:author="Harry Shamoon" w:date="2015-03-05T19:28:00Z">
            <w:rPr/>
          </w:rPrChange>
        </w:rPr>
        <w:t>I.</w:t>
      </w:r>
      <w:r w:rsidRPr="006C66CA">
        <w:rPr>
          <w:rFonts w:cs="Arial"/>
          <w:spacing w:val="27"/>
          <w:rPrChange w:id="8065" w:author="Harry Shamoon" w:date="2015-03-05T19:28:00Z">
            <w:rPr>
              <w:spacing w:val="27"/>
            </w:rPr>
          </w:rPrChange>
        </w:rPr>
        <w:t xml:space="preserve"> </w:t>
      </w:r>
      <w:r w:rsidRPr="006C66CA">
        <w:rPr>
          <w:rFonts w:cs="Arial"/>
          <w:rPrChange w:id="8066" w:author="Harry Shamoon" w:date="2015-03-05T19:28:00Z">
            <w:rPr/>
          </w:rPrChange>
        </w:rPr>
        <w:t>R.</w:t>
      </w:r>
      <w:r w:rsidRPr="006C66CA">
        <w:rPr>
          <w:rFonts w:cs="Arial"/>
          <w:spacing w:val="27"/>
          <w:rPrChange w:id="8067" w:author="Harry Shamoon" w:date="2015-03-05T19:28:00Z">
            <w:rPr>
              <w:spacing w:val="27"/>
            </w:rPr>
          </w:rPrChange>
        </w:rPr>
        <w:t xml:space="preserve"> </w:t>
      </w:r>
      <w:r w:rsidRPr="006C66CA">
        <w:rPr>
          <w:rFonts w:cs="Arial"/>
          <w:rPrChange w:id="8068" w:author="Harry Shamoon" w:date="2015-03-05T19:28:00Z">
            <w:rPr/>
          </w:rPrChange>
        </w:rPr>
        <w:t>White,</w:t>
      </w:r>
      <w:r w:rsidRPr="006C66CA">
        <w:rPr>
          <w:rFonts w:cs="Arial"/>
          <w:spacing w:val="36"/>
          <w:rPrChange w:id="8069" w:author="Harry Shamoon" w:date="2015-03-05T19:28:00Z">
            <w:rPr>
              <w:spacing w:val="36"/>
            </w:rPr>
          </w:rPrChange>
        </w:rPr>
        <w:t xml:space="preserve"> </w:t>
      </w:r>
      <w:r w:rsidRPr="006C66CA">
        <w:rPr>
          <w:rFonts w:cs="Arial"/>
          <w:rPrChange w:id="8070" w:author="Harry Shamoon" w:date="2015-03-05T19:28:00Z">
            <w:rPr/>
          </w:rPrChange>
        </w:rPr>
        <w:t>L.</w:t>
      </w:r>
      <w:r w:rsidRPr="006C66CA">
        <w:rPr>
          <w:rFonts w:cs="Arial"/>
          <w:spacing w:val="28"/>
          <w:rPrChange w:id="8071" w:author="Harry Shamoon" w:date="2015-03-05T19:28:00Z">
            <w:rPr>
              <w:spacing w:val="28"/>
            </w:rPr>
          </w:rPrChange>
        </w:rPr>
        <w:t xml:space="preserve"> </w:t>
      </w:r>
      <w:r w:rsidRPr="006C66CA">
        <w:rPr>
          <w:rFonts w:cs="Arial"/>
          <w:rPrChange w:id="8072" w:author="Harry Shamoon" w:date="2015-03-05T19:28:00Z">
            <w:rPr/>
          </w:rPrChange>
        </w:rPr>
        <w:t>Marston,</w:t>
      </w:r>
      <w:r w:rsidRPr="006C66CA">
        <w:rPr>
          <w:rFonts w:cs="Arial"/>
          <w:spacing w:val="36"/>
          <w:rPrChange w:id="8073" w:author="Harry Shamoon" w:date="2015-03-05T19:28:00Z">
            <w:rPr>
              <w:spacing w:val="36"/>
            </w:rPr>
          </w:rPrChange>
        </w:rPr>
        <w:t xml:space="preserve"> </w:t>
      </w:r>
      <w:r w:rsidRPr="006C66CA">
        <w:rPr>
          <w:rFonts w:cs="Arial"/>
          <w:rPrChange w:id="8074" w:author="Harry Shamoon" w:date="2015-03-05T19:28:00Z">
            <w:rPr/>
          </w:rPrChange>
        </w:rPr>
        <w:t>R.</w:t>
      </w:r>
      <w:r w:rsidRPr="006C66CA">
        <w:rPr>
          <w:rFonts w:cs="Arial"/>
          <w:spacing w:val="27"/>
          <w:rPrChange w:id="8075" w:author="Harry Shamoon" w:date="2015-03-05T19:28:00Z">
            <w:rPr>
              <w:spacing w:val="27"/>
            </w:rPr>
          </w:rPrChange>
        </w:rPr>
        <w:t xml:space="preserve"> </w:t>
      </w:r>
      <w:r w:rsidRPr="006C66CA">
        <w:rPr>
          <w:rFonts w:cs="Arial"/>
          <w:spacing w:val="-10"/>
          <w:rPrChange w:id="8076" w:author="Harry Shamoon" w:date="2015-03-05T19:28:00Z">
            <w:rPr>
              <w:spacing w:val="-10"/>
            </w:rPr>
          </w:rPrChange>
        </w:rPr>
        <w:t>W.</w:t>
      </w:r>
      <w:r w:rsidRPr="006C66CA">
        <w:rPr>
          <w:rFonts w:cs="Arial"/>
          <w:spacing w:val="27"/>
          <w:rPrChange w:id="8077" w:author="Harry Shamoon" w:date="2015-03-05T19:28:00Z">
            <w:rPr>
              <w:spacing w:val="27"/>
            </w:rPr>
          </w:rPrChange>
        </w:rPr>
        <w:t xml:space="preserve"> </w:t>
      </w:r>
      <w:r w:rsidRPr="006C66CA">
        <w:rPr>
          <w:rFonts w:cs="Arial"/>
          <w:rPrChange w:id="8078" w:author="Harry Shamoon" w:date="2015-03-05T19:28:00Z">
            <w:rPr/>
          </w:rPrChange>
        </w:rPr>
        <w:t>Morris,</w:t>
      </w:r>
      <w:r w:rsidRPr="006C66CA">
        <w:rPr>
          <w:rFonts w:cs="Arial"/>
          <w:spacing w:val="36"/>
          <w:rPrChange w:id="8079" w:author="Harry Shamoon" w:date="2015-03-05T19:28:00Z">
            <w:rPr>
              <w:spacing w:val="36"/>
            </w:rPr>
          </w:rPrChange>
        </w:rPr>
        <w:t xml:space="preserve"> </w:t>
      </w:r>
      <w:r w:rsidRPr="006C66CA">
        <w:rPr>
          <w:rFonts w:cs="Arial"/>
          <w:rPrChange w:id="8080" w:author="Harry Shamoon" w:date="2015-03-05T19:28:00Z">
            <w:rPr/>
          </w:rPrChange>
        </w:rPr>
        <w:t>I.</w:t>
      </w:r>
      <w:r w:rsidRPr="006C66CA">
        <w:rPr>
          <w:rFonts w:cs="Arial"/>
          <w:spacing w:val="28"/>
          <w:rPrChange w:id="8081" w:author="Harry Shamoon" w:date="2015-03-05T19:28:00Z">
            <w:rPr>
              <w:spacing w:val="28"/>
            </w:rPr>
          </w:rPrChange>
        </w:rPr>
        <w:t xml:space="preserve"> </w:t>
      </w:r>
      <w:r w:rsidRPr="006C66CA">
        <w:rPr>
          <w:rFonts w:cs="Arial"/>
          <w:rPrChange w:id="8082" w:author="Harry Shamoon" w:date="2015-03-05T19:28:00Z">
            <w:rPr/>
          </w:rPrChange>
        </w:rPr>
        <w:t>Nazareth,</w:t>
      </w:r>
      <w:r w:rsidRPr="006C66CA">
        <w:rPr>
          <w:rFonts w:cs="Arial"/>
          <w:spacing w:val="36"/>
          <w:rPrChange w:id="8083" w:author="Harry Shamoon" w:date="2015-03-05T19:28:00Z">
            <w:rPr>
              <w:spacing w:val="36"/>
            </w:rPr>
          </w:rPrChange>
        </w:rPr>
        <w:t xml:space="preserve"> </w:t>
      </w:r>
      <w:r w:rsidRPr="006C66CA">
        <w:rPr>
          <w:rFonts w:cs="Arial"/>
          <w:rPrChange w:id="8084" w:author="Harry Shamoon" w:date="2015-03-05T19:28:00Z">
            <w:rPr/>
          </w:rPrChange>
        </w:rPr>
        <w:t>K.</w:t>
      </w:r>
      <w:r w:rsidRPr="006C66CA">
        <w:rPr>
          <w:rFonts w:cs="Arial"/>
          <w:spacing w:val="27"/>
          <w:rPrChange w:id="8085" w:author="Harry Shamoon" w:date="2015-03-05T19:28:00Z">
            <w:rPr>
              <w:spacing w:val="27"/>
            </w:rPr>
          </w:rPrChange>
        </w:rPr>
        <w:t xml:space="preserve"> </w:t>
      </w:r>
      <w:r w:rsidRPr="006C66CA">
        <w:rPr>
          <w:rFonts w:cs="Arial"/>
          <w:rPrChange w:id="8086" w:author="Harry Shamoon" w:date="2015-03-05T19:28:00Z">
            <w:rPr/>
          </w:rPrChange>
        </w:rPr>
        <w:t>Walters,</w:t>
      </w:r>
      <w:r w:rsidRPr="006C66CA">
        <w:rPr>
          <w:rFonts w:cs="Arial"/>
          <w:w w:val="99"/>
          <w:rPrChange w:id="8087" w:author="Harry Shamoon" w:date="2015-03-05T19:28:00Z">
            <w:rPr>
              <w:w w:val="99"/>
            </w:rPr>
          </w:rPrChange>
        </w:rPr>
        <w:t xml:space="preserve"> </w:t>
      </w:r>
      <w:r w:rsidRPr="006C66CA">
        <w:rPr>
          <w:rFonts w:cs="Arial"/>
          <w:rPrChange w:id="8088" w:author="Harry Shamoon" w:date="2015-03-05T19:28:00Z">
            <w:rPr/>
          </w:rPrChange>
        </w:rPr>
        <w:t xml:space="preserve">and </w:t>
      </w:r>
      <w:r w:rsidRPr="006C66CA">
        <w:rPr>
          <w:rFonts w:cs="Arial"/>
          <w:spacing w:val="-4"/>
          <w:rPrChange w:id="8089" w:author="Harry Shamoon" w:date="2015-03-05T19:28:00Z">
            <w:rPr>
              <w:spacing w:val="-4"/>
            </w:rPr>
          </w:rPrChange>
        </w:rPr>
        <w:t xml:space="preserve">J. </w:t>
      </w:r>
      <w:r w:rsidRPr="006C66CA">
        <w:rPr>
          <w:rFonts w:cs="Arial"/>
          <w:rPrChange w:id="8090" w:author="Harry Shamoon" w:date="2015-03-05T19:28:00Z">
            <w:rPr/>
          </w:rPrChange>
        </w:rPr>
        <w:t xml:space="preserve">Carpenter. </w:t>
      </w:r>
      <w:proofErr w:type="gramStart"/>
      <w:r w:rsidRPr="006C66CA">
        <w:rPr>
          <w:rFonts w:cs="Arial"/>
          <w:rPrChange w:id="8091" w:author="Harry Shamoon" w:date="2015-03-05T19:28:00Z">
            <w:rPr/>
          </w:rPrChange>
        </w:rPr>
        <w:t xml:space="preserve">Evaluation of two-fold fully conditional specification multiple imputation </w:t>
      </w:r>
      <w:r w:rsidRPr="006C66CA">
        <w:rPr>
          <w:rFonts w:cs="Arial"/>
          <w:spacing w:val="-3"/>
          <w:rPrChange w:id="8092" w:author="Harry Shamoon" w:date="2015-03-05T19:28:00Z">
            <w:rPr>
              <w:spacing w:val="-3"/>
            </w:rPr>
          </w:rPrChange>
        </w:rPr>
        <w:t>for</w:t>
      </w:r>
      <w:r w:rsidRPr="006C66CA">
        <w:rPr>
          <w:rFonts w:cs="Arial"/>
          <w:spacing w:val="17"/>
          <w:rPrChange w:id="8093" w:author="Harry Shamoon" w:date="2015-03-05T19:28:00Z">
            <w:rPr>
              <w:spacing w:val="17"/>
            </w:rPr>
          </w:rPrChange>
        </w:rPr>
        <w:t xml:space="preserve"> </w:t>
      </w:r>
      <w:r w:rsidRPr="006C66CA">
        <w:rPr>
          <w:rFonts w:cs="Arial"/>
          <w:rPrChange w:id="8094" w:author="Harry Shamoon" w:date="2015-03-05T19:28:00Z">
            <w:rPr/>
          </w:rPrChange>
        </w:rPr>
        <w:t>longitudinal</w:t>
      </w:r>
      <w:r w:rsidRPr="006C66CA">
        <w:rPr>
          <w:rFonts w:cs="Arial"/>
          <w:w w:val="99"/>
          <w:rPrChange w:id="8095" w:author="Harry Shamoon" w:date="2015-03-05T19:28:00Z">
            <w:rPr>
              <w:w w:val="99"/>
            </w:rPr>
          </w:rPrChange>
        </w:rPr>
        <w:t xml:space="preserve"> </w:t>
      </w:r>
      <w:r w:rsidRPr="006C66CA">
        <w:rPr>
          <w:rFonts w:cs="Arial"/>
          <w:rPrChange w:id="8096" w:author="Harry Shamoon" w:date="2015-03-05T19:28:00Z">
            <w:rPr/>
          </w:rPrChange>
        </w:rPr>
        <w:t>electronic</w:t>
      </w:r>
      <w:r w:rsidRPr="006C66CA">
        <w:rPr>
          <w:rFonts w:cs="Arial"/>
          <w:spacing w:val="-8"/>
          <w:rPrChange w:id="8097" w:author="Harry Shamoon" w:date="2015-03-05T19:28:00Z">
            <w:rPr>
              <w:spacing w:val="-8"/>
            </w:rPr>
          </w:rPrChange>
        </w:rPr>
        <w:t xml:space="preserve"> </w:t>
      </w:r>
      <w:r w:rsidRPr="006C66CA">
        <w:rPr>
          <w:rFonts w:cs="Arial"/>
          <w:rPrChange w:id="8098" w:author="Harry Shamoon" w:date="2015-03-05T19:28:00Z">
            <w:rPr/>
          </w:rPrChange>
        </w:rPr>
        <w:t>health</w:t>
      </w:r>
      <w:r w:rsidRPr="006C66CA">
        <w:rPr>
          <w:rFonts w:cs="Arial"/>
          <w:spacing w:val="-8"/>
          <w:rPrChange w:id="8099" w:author="Harry Shamoon" w:date="2015-03-05T19:28:00Z">
            <w:rPr>
              <w:spacing w:val="-8"/>
            </w:rPr>
          </w:rPrChange>
        </w:rPr>
        <w:t xml:space="preserve"> </w:t>
      </w:r>
      <w:r w:rsidRPr="006C66CA">
        <w:rPr>
          <w:rFonts w:cs="Arial"/>
          <w:rPrChange w:id="8100" w:author="Harry Shamoon" w:date="2015-03-05T19:28:00Z">
            <w:rPr/>
          </w:rPrChange>
        </w:rPr>
        <w:t>record</w:t>
      </w:r>
      <w:r w:rsidRPr="006C66CA">
        <w:rPr>
          <w:rFonts w:cs="Arial"/>
          <w:spacing w:val="-8"/>
          <w:rPrChange w:id="8101" w:author="Harry Shamoon" w:date="2015-03-05T19:28:00Z">
            <w:rPr>
              <w:spacing w:val="-8"/>
            </w:rPr>
          </w:rPrChange>
        </w:rPr>
        <w:t xml:space="preserve"> </w:t>
      </w:r>
      <w:r w:rsidRPr="006C66CA">
        <w:rPr>
          <w:rFonts w:cs="Arial"/>
          <w:rPrChange w:id="8102" w:author="Harry Shamoon" w:date="2015-03-05T19:28:00Z">
            <w:rPr/>
          </w:rPrChange>
        </w:rPr>
        <w:t>data.</w:t>
      </w:r>
      <w:proofErr w:type="gramEnd"/>
      <w:r w:rsidRPr="006C66CA">
        <w:rPr>
          <w:rFonts w:cs="Arial"/>
          <w:spacing w:val="13"/>
          <w:rPrChange w:id="8103" w:author="Harry Shamoon" w:date="2015-03-05T19:28:00Z">
            <w:rPr>
              <w:spacing w:val="13"/>
            </w:rPr>
          </w:rPrChange>
        </w:rPr>
        <w:t xml:space="preserve"> </w:t>
      </w:r>
      <w:r w:rsidRPr="006C66CA">
        <w:rPr>
          <w:rFonts w:cs="Arial"/>
          <w:i/>
        </w:rPr>
        <w:t>Stat</w:t>
      </w:r>
      <w:r w:rsidRPr="006C66CA">
        <w:rPr>
          <w:rFonts w:cs="Arial"/>
          <w:i/>
          <w:spacing w:val="-8"/>
        </w:rPr>
        <w:t xml:space="preserve"> </w:t>
      </w:r>
      <w:r w:rsidRPr="006C66CA">
        <w:rPr>
          <w:rFonts w:cs="Arial"/>
          <w:i/>
        </w:rPr>
        <w:t>Med</w:t>
      </w:r>
      <w:r w:rsidRPr="00FF4755">
        <w:rPr>
          <w:rFonts w:cs="Arial"/>
        </w:rPr>
        <w:t>,</w:t>
      </w:r>
      <w:r w:rsidRPr="008F496E">
        <w:rPr>
          <w:rFonts w:cs="Arial"/>
          <w:spacing w:val="-8"/>
        </w:rPr>
        <w:t xml:space="preserve"> </w:t>
      </w:r>
      <w:r w:rsidRPr="006C66CA">
        <w:rPr>
          <w:rFonts w:cs="Arial"/>
          <w:rPrChange w:id="8104" w:author="Harry Shamoon" w:date="2015-03-05T19:28:00Z">
            <w:rPr/>
          </w:rPrChange>
        </w:rPr>
        <w:t>33(21)</w:t>
      </w:r>
      <w:proofErr w:type="gramStart"/>
      <w:r w:rsidRPr="006C66CA">
        <w:rPr>
          <w:rFonts w:cs="Arial"/>
          <w:rPrChange w:id="8105" w:author="Harry Shamoon" w:date="2015-03-05T19:28:00Z">
            <w:rPr/>
          </w:rPrChange>
        </w:rPr>
        <w:t>:3725</w:t>
      </w:r>
      <w:proofErr w:type="gramEnd"/>
      <w:r w:rsidRPr="006C66CA">
        <w:rPr>
          <w:rFonts w:cs="Arial"/>
          <w:rPrChange w:id="8106" w:author="Harry Shamoon" w:date="2015-03-05T19:28:00Z">
            <w:rPr/>
          </w:rPrChange>
        </w:rPr>
        <w:t>–3737,</w:t>
      </w:r>
      <w:r w:rsidRPr="006C66CA">
        <w:rPr>
          <w:rFonts w:cs="Arial"/>
          <w:spacing w:val="-8"/>
          <w:rPrChange w:id="8107" w:author="Harry Shamoon" w:date="2015-03-05T19:28:00Z">
            <w:rPr>
              <w:spacing w:val="-8"/>
            </w:rPr>
          </w:rPrChange>
        </w:rPr>
        <w:t xml:space="preserve"> </w:t>
      </w:r>
      <w:r w:rsidRPr="006C66CA">
        <w:rPr>
          <w:rFonts w:cs="Arial"/>
          <w:rPrChange w:id="8108" w:author="Harry Shamoon" w:date="2015-03-05T19:28:00Z">
            <w:rPr/>
          </w:rPrChange>
        </w:rPr>
        <w:t>Sep</w:t>
      </w:r>
      <w:r w:rsidRPr="006C66CA">
        <w:rPr>
          <w:rFonts w:cs="Arial"/>
          <w:spacing w:val="-8"/>
          <w:rPrChange w:id="8109" w:author="Harry Shamoon" w:date="2015-03-05T19:28:00Z">
            <w:rPr>
              <w:spacing w:val="-8"/>
            </w:rPr>
          </w:rPrChange>
        </w:rPr>
        <w:t xml:space="preserve"> </w:t>
      </w:r>
      <w:r w:rsidRPr="006C66CA">
        <w:rPr>
          <w:rFonts w:cs="Arial"/>
          <w:rPrChange w:id="8110" w:author="Harry Shamoon" w:date="2015-03-05T19:28:00Z">
            <w:rPr/>
          </w:rPrChange>
        </w:rPr>
        <w:t>2014.</w:t>
      </w:r>
      <w:r w:rsidRPr="006C66CA">
        <w:rPr>
          <w:rFonts w:cs="Arial"/>
          <w:spacing w:val="-8"/>
          <w:rPrChange w:id="8111" w:author="Harry Shamoon" w:date="2015-03-05T19:28:00Z">
            <w:rPr>
              <w:spacing w:val="-8"/>
            </w:rPr>
          </w:rPrChange>
        </w:rPr>
        <w:t xml:space="preserve"> </w:t>
      </w:r>
      <w:r w:rsidRPr="006C66CA">
        <w:rPr>
          <w:rFonts w:cs="Arial"/>
          <w:rPrChange w:id="8112" w:author="Harry Shamoon" w:date="2015-03-05T19:28:00Z">
            <w:rPr/>
          </w:rPrChange>
        </w:rPr>
        <w:t>PMID:</w:t>
      </w:r>
      <w:r w:rsidRPr="006C66CA">
        <w:rPr>
          <w:rFonts w:cs="Arial"/>
          <w:spacing w:val="-8"/>
          <w:rPrChange w:id="8113" w:author="Harry Shamoon" w:date="2015-03-05T19:28:00Z">
            <w:rPr>
              <w:spacing w:val="-8"/>
            </w:rPr>
          </w:rPrChange>
        </w:rPr>
        <w:t xml:space="preserve"> </w:t>
      </w:r>
      <w:r w:rsidRPr="006C66CA">
        <w:rPr>
          <w:rFonts w:cs="Arial"/>
          <w:rPrChange w:id="8114" w:author="Harry Shamoon" w:date="2015-03-05T19:28:00Z">
            <w:rPr/>
          </w:rPrChange>
        </w:rPr>
        <w:t>24782349.</w:t>
      </w:r>
    </w:p>
    <w:p w14:paraId="7E7518E7" w14:textId="77777777" w:rsidR="00F731E7" w:rsidRPr="006C66CA" w:rsidRDefault="00082CF3">
      <w:pPr>
        <w:pStyle w:val="BodyText"/>
        <w:ind w:left="573" w:right="118" w:hanging="474"/>
        <w:jc w:val="both"/>
        <w:rPr>
          <w:rFonts w:cs="Arial"/>
          <w:rPrChange w:id="8115" w:author="Harry Shamoon" w:date="2015-03-05T19:28:00Z">
            <w:rPr/>
          </w:rPrChange>
        </w:rPr>
        <w:pPrChange w:id="8116" w:author="Harry Shamoon" w:date="2015-03-05T19:42:00Z">
          <w:pPr>
            <w:pStyle w:val="BodyText"/>
            <w:spacing w:line="268" w:lineRule="auto"/>
            <w:ind w:left="573" w:right="118" w:hanging="474"/>
            <w:jc w:val="both"/>
          </w:pPr>
        </w:pPrChange>
      </w:pPr>
      <w:r w:rsidRPr="006C66CA">
        <w:rPr>
          <w:rFonts w:cs="Arial"/>
          <w:rPrChange w:id="8117" w:author="Harry Shamoon" w:date="2015-03-05T19:28:00Z">
            <w:rPr/>
          </w:rPrChange>
        </w:rPr>
        <w:t xml:space="preserve">[59] </w:t>
      </w:r>
      <w:r w:rsidRPr="006C66CA">
        <w:rPr>
          <w:rFonts w:cs="Arial"/>
          <w:spacing w:val="-4"/>
          <w:rPrChange w:id="8118" w:author="Harry Shamoon" w:date="2015-03-05T19:28:00Z">
            <w:rPr>
              <w:spacing w:val="-4"/>
            </w:rPr>
          </w:rPrChange>
        </w:rPr>
        <w:t xml:space="preserve">J. </w:t>
      </w:r>
      <w:r w:rsidRPr="006C66CA">
        <w:rPr>
          <w:rFonts w:cs="Arial"/>
          <w:rPrChange w:id="8119" w:author="Harry Shamoon" w:date="2015-03-05T19:28:00Z">
            <w:rPr/>
          </w:rPrChange>
        </w:rPr>
        <w:t xml:space="preserve">L. Huntington and A. </w:t>
      </w:r>
      <w:proofErr w:type="spellStart"/>
      <w:r w:rsidRPr="006C66CA">
        <w:rPr>
          <w:rFonts w:cs="Arial"/>
          <w:rPrChange w:id="8120" w:author="Harry Shamoon" w:date="2015-03-05T19:28:00Z">
            <w:rPr/>
          </w:rPrChange>
        </w:rPr>
        <w:t>Dueck</w:t>
      </w:r>
      <w:proofErr w:type="spellEnd"/>
      <w:r w:rsidRPr="006C66CA">
        <w:rPr>
          <w:rFonts w:cs="Arial"/>
          <w:rPrChange w:id="8121" w:author="Harry Shamoon" w:date="2015-03-05T19:28:00Z">
            <w:rPr/>
          </w:rPrChange>
        </w:rPr>
        <w:t xml:space="preserve">. </w:t>
      </w:r>
      <w:proofErr w:type="gramStart"/>
      <w:r w:rsidRPr="006C66CA">
        <w:rPr>
          <w:rFonts w:cs="Arial"/>
          <w:rPrChange w:id="8122" w:author="Harry Shamoon" w:date="2015-03-05T19:28:00Z">
            <w:rPr/>
          </w:rPrChange>
        </w:rPr>
        <w:t>Handling missing data.</w:t>
      </w:r>
      <w:proofErr w:type="gramEnd"/>
      <w:r w:rsidRPr="006C66CA">
        <w:rPr>
          <w:rFonts w:cs="Arial"/>
          <w:rPrChange w:id="8123" w:author="Harry Shamoon" w:date="2015-03-05T19:28:00Z">
            <w:rPr/>
          </w:rPrChange>
        </w:rPr>
        <w:t xml:space="preserve"> </w:t>
      </w:r>
      <w:proofErr w:type="spellStart"/>
      <w:r w:rsidRPr="006C66CA">
        <w:rPr>
          <w:rFonts w:cs="Arial"/>
          <w:i/>
        </w:rPr>
        <w:t>Curr</w:t>
      </w:r>
      <w:proofErr w:type="spellEnd"/>
      <w:r w:rsidRPr="006C66CA">
        <w:rPr>
          <w:rFonts w:cs="Arial"/>
          <w:i/>
        </w:rPr>
        <w:t xml:space="preserve"> </w:t>
      </w:r>
      <w:proofErr w:type="spellStart"/>
      <w:r w:rsidRPr="006C66CA">
        <w:rPr>
          <w:rFonts w:cs="Arial"/>
          <w:i/>
        </w:rPr>
        <w:t>Probl</w:t>
      </w:r>
      <w:proofErr w:type="spellEnd"/>
      <w:r w:rsidRPr="006C66CA">
        <w:rPr>
          <w:rFonts w:cs="Arial"/>
          <w:i/>
        </w:rPr>
        <w:t xml:space="preserve"> Cancer</w:t>
      </w:r>
      <w:r w:rsidRPr="00FF4755">
        <w:rPr>
          <w:rFonts w:cs="Arial"/>
        </w:rPr>
        <w:t xml:space="preserve">, </w:t>
      </w:r>
      <w:r w:rsidRPr="008F496E">
        <w:rPr>
          <w:rFonts w:cs="Arial"/>
        </w:rPr>
        <w:t>29(6)</w:t>
      </w:r>
      <w:proofErr w:type="gramStart"/>
      <w:r w:rsidRPr="008F496E">
        <w:rPr>
          <w:rFonts w:cs="Arial"/>
        </w:rPr>
        <w:t>:317</w:t>
      </w:r>
      <w:proofErr w:type="gramEnd"/>
      <w:r w:rsidRPr="008F496E">
        <w:rPr>
          <w:rFonts w:cs="Arial"/>
        </w:rPr>
        <w:t>–325, 2005.</w:t>
      </w:r>
      <w:r w:rsidRPr="006C66CA">
        <w:rPr>
          <w:rFonts w:cs="Arial"/>
          <w:spacing w:val="1"/>
          <w:rPrChange w:id="8124" w:author="Harry Shamoon" w:date="2015-03-05T19:28:00Z">
            <w:rPr>
              <w:spacing w:val="1"/>
            </w:rPr>
          </w:rPrChange>
        </w:rPr>
        <w:t xml:space="preserve"> </w:t>
      </w:r>
      <w:r w:rsidRPr="006C66CA">
        <w:rPr>
          <w:rFonts w:cs="Arial"/>
          <w:rPrChange w:id="8125" w:author="Harry Shamoon" w:date="2015-03-05T19:28:00Z">
            <w:rPr/>
          </w:rPrChange>
        </w:rPr>
        <w:t>PMID:</w:t>
      </w:r>
      <w:r w:rsidRPr="006C66CA">
        <w:rPr>
          <w:rFonts w:cs="Arial"/>
          <w:w w:val="99"/>
          <w:rPrChange w:id="8126" w:author="Harry Shamoon" w:date="2015-03-05T19:28:00Z">
            <w:rPr>
              <w:w w:val="99"/>
            </w:rPr>
          </w:rPrChange>
        </w:rPr>
        <w:t xml:space="preserve"> </w:t>
      </w:r>
      <w:r w:rsidRPr="006C66CA">
        <w:rPr>
          <w:rFonts w:cs="Arial"/>
          <w:rPrChange w:id="8127" w:author="Harry Shamoon" w:date="2015-03-05T19:28:00Z">
            <w:rPr/>
          </w:rPrChange>
        </w:rPr>
        <w:t>16311133.</w:t>
      </w:r>
    </w:p>
    <w:p w14:paraId="6D496015" w14:textId="77777777" w:rsidR="00F731E7" w:rsidRPr="006C66CA" w:rsidRDefault="00082CF3">
      <w:pPr>
        <w:pStyle w:val="BodyText"/>
        <w:ind w:left="573" w:right="119" w:hanging="473"/>
        <w:jc w:val="both"/>
        <w:rPr>
          <w:rFonts w:cs="Arial"/>
          <w:rPrChange w:id="8128" w:author="Harry Shamoon" w:date="2015-03-05T19:28:00Z">
            <w:rPr/>
          </w:rPrChange>
        </w:rPr>
        <w:pPrChange w:id="8129" w:author="Harry Shamoon" w:date="2015-03-05T19:42:00Z">
          <w:pPr>
            <w:pStyle w:val="BodyText"/>
            <w:spacing w:line="268" w:lineRule="auto"/>
            <w:ind w:left="573" w:right="119" w:hanging="473"/>
            <w:jc w:val="both"/>
          </w:pPr>
        </w:pPrChange>
      </w:pPr>
      <w:r w:rsidRPr="006C66CA">
        <w:rPr>
          <w:rFonts w:cs="Arial"/>
          <w:rPrChange w:id="8130" w:author="Harry Shamoon" w:date="2015-03-05T19:28:00Z">
            <w:rPr/>
          </w:rPrChange>
        </w:rPr>
        <w:t>[60]</w:t>
      </w:r>
      <w:r w:rsidRPr="006C66CA">
        <w:rPr>
          <w:rFonts w:cs="Arial"/>
          <w:spacing w:val="38"/>
          <w:rPrChange w:id="8131" w:author="Harry Shamoon" w:date="2015-03-05T19:28:00Z">
            <w:rPr>
              <w:spacing w:val="38"/>
            </w:rPr>
          </w:rPrChange>
        </w:rPr>
        <w:t xml:space="preserve"> </w:t>
      </w:r>
      <w:r w:rsidRPr="006C66CA">
        <w:rPr>
          <w:rFonts w:cs="Arial"/>
          <w:spacing w:val="-4"/>
          <w:rPrChange w:id="8132" w:author="Harry Shamoon" w:date="2015-03-05T19:28:00Z">
            <w:rPr>
              <w:spacing w:val="-4"/>
            </w:rPr>
          </w:rPrChange>
        </w:rPr>
        <w:t>J.</w:t>
      </w:r>
      <w:r w:rsidRPr="006C66CA">
        <w:rPr>
          <w:rFonts w:cs="Arial"/>
          <w:spacing w:val="-9"/>
          <w:rPrChange w:id="8133" w:author="Harry Shamoon" w:date="2015-03-05T19:28:00Z">
            <w:rPr>
              <w:spacing w:val="-9"/>
            </w:rPr>
          </w:rPrChange>
        </w:rPr>
        <w:t xml:space="preserve"> </w:t>
      </w:r>
      <w:r w:rsidRPr="006C66CA">
        <w:rPr>
          <w:rFonts w:cs="Arial"/>
          <w:rPrChange w:id="8134" w:author="Harry Shamoon" w:date="2015-03-05T19:28:00Z">
            <w:rPr/>
          </w:rPrChange>
        </w:rPr>
        <w:t>A.</w:t>
      </w:r>
      <w:r w:rsidRPr="006C66CA">
        <w:rPr>
          <w:rFonts w:cs="Arial"/>
          <w:spacing w:val="-9"/>
          <w:rPrChange w:id="8135" w:author="Harry Shamoon" w:date="2015-03-05T19:28:00Z">
            <w:rPr>
              <w:spacing w:val="-9"/>
            </w:rPr>
          </w:rPrChange>
        </w:rPr>
        <w:t xml:space="preserve"> </w:t>
      </w:r>
      <w:r w:rsidRPr="006C66CA">
        <w:rPr>
          <w:rFonts w:cs="Arial"/>
          <w:rPrChange w:id="8136" w:author="Harry Shamoon" w:date="2015-03-05T19:28:00Z">
            <w:rPr/>
          </w:rPrChange>
        </w:rPr>
        <w:t>Sloan</w:t>
      </w:r>
      <w:r w:rsidRPr="006C66CA">
        <w:rPr>
          <w:rFonts w:cs="Arial"/>
          <w:spacing w:val="-9"/>
          <w:rPrChange w:id="8137" w:author="Harry Shamoon" w:date="2015-03-05T19:28:00Z">
            <w:rPr>
              <w:spacing w:val="-9"/>
            </w:rPr>
          </w:rPrChange>
        </w:rPr>
        <w:t xml:space="preserve"> </w:t>
      </w:r>
      <w:r w:rsidRPr="006C66CA">
        <w:rPr>
          <w:rFonts w:cs="Arial"/>
          <w:rPrChange w:id="8138" w:author="Harry Shamoon" w:date="2015-03-05T19:28:00Z">
            <w:rPr/>
          </w:rPrChange>
        </w:rPr>
        <w:t>and</w:t>
      </w:r>
      <w:r w:rsidRPr="006C66CA">
        <w:rPr>
          <w:rFonts w:cs="Arial"/>
          <w:spacing w:val="-9"/>
          <w:rPrChange w:id="8139" w:author="Harry Shamoon" w:date="2015-03-05T19:28:00Z">
            <w:rPr>
              <w:spacing w:val="-9"/>
            </w:rPr>
          </w:rPrChange>
        </w:rPr>
        <w:t xml:space="preserve"> </w:t>
      </w:r>
      <w:r w:rsidRPr="006C66CA">
        <w:rPr>
          <w:rFonts w:cs="Arial"/>
          <w:rPrChange w:id="8140" w:author="Harry Shamoon" w:date="2015-03-05T19:28:00Z">
            <w:rPr/>
          </w:rPrChange>
        </w:rPr>
        <w:t>A.</w:t>
      </w:r>
      <w:r w:rsidRPr="006C66CA">
        <w:rPr>
          <w:rFonts w:cs="Arial"/>
          <w:spacing w:val="-10"/>
          <w:rPrChange w:id="8141" w:author="Harry Shamoon" w:date="2015-03-05T19:28:00Z">
            <w:rPr>
              <w:spacing w:val="-10"/>
            </w:rPr>
          </w:rPrChange>
        </w:rPr>
        <w:t xml:space="preserve"> </w:t>
      </w:r>
      <w:proofErr w:type="spellStart"/>
      <w:r w:rsidRPr="006C66CA">
        <w:rPr>
          <w:rFonts w:cs="Arial"/>
          <w:rPrChange w:id="8142" w:author="Harry Shamoon" w:date="2015-03-05T19:28:00Z">
            <w:rPr/>
          </w:rPrChange>
        </w:rPr>
        <w:t>Dueck</w:t>
      </w:r>
      <w:proofErr w:type="spellEnd"/>
      <w:r w:rsidRPr="006C66CA">
        <w:rPr>
          <w:rFonts w:cs="Arial"/>
          <w:rPrChange w:id="8143" w:author="Harry Shamoon" w:date="2015-03-05T19:28:00Z">
            <w:rPr/>
          </w:rPrChange>
        </w:rPr>
        <w:t>.</w:t>
      </w:r>
      <w:r w:rsidRPr="006C66CA">
        <w:rPr>
          <w:rFonts w:cs="Arial"/>
          <w:spacing w:val="10"/>
          <w:rPrChange w:id="8144" w:author="Harry Shamoon" w:date="2015-03-05T19:28:00Z">
            <w:rPr>
              <w:spacing w:val="10"/>
            </w:rPr>
          </w:rPrChange>
        </w:rPr>
        <w:t xml:space="preserve"> </w:t>
      </w:r>
      <w:proofErr w:type="gramStart"/>
      <w:r w:rsidRPr="006C66CA">
        <w:rPr>
          <w:rFonts w:cs="Arial"/>
          <w:rPrChange w:id="8145" w:author="Harry Shamoon" w:date="2015-03-05T19:28:00Z">
            <w:rPr/>
          </w:rPrChange>
        </w:rPr>
        <w:t>Issues</w:t>
      </w:r>
      <w:r w:rsidRPr="006C66CA">
        <w:rPr>
          <w:rFonts w:cs="Arial"/>
          <w:spacing w:val="-9"/>
          <w:rPrChange w:id="8146" w:author="Harry Shamoon" w:date="2015-03-05T19:28:00Z">
            <w:rPr>
              <w:spacing w:val="-9"/>
            </w:rPr>
          </w:rPrChange>
        </w:rPr>
        <w:t xml:space="preserve"> </w:t>
      </w:r>
      <w:r w:rsidRPr="006C66CA">
        <w:rPr>
          <w:rFonts w:cs="Arial"/>
          <w:spacing w:val="-3"/>
          <w:rPrChange w:id="8147" w:author="Harry Shamoon" w:date="2015-03-05T19:28:00Z">
            <w:rPr>
              <w:spacing w:val="-3"/>
            </w:rPr>
          </w:rPrChange>
        </w:rPr>
        <w:t>for</w:t>
      </w:r>
      <w:r w:rsidRPr="006C66CA">
        <w:rPr>
          <w:rFonts w:cs="Arial"/>
          <w:spacing w:val="-9"/>
          <w:rPrChange w:id="8148" w:author="Harry Shamoon" w:date="2015-03-05T19:28:00Z">
            <w:rPr>
              <w:spacing w:val="-9"/>
            </w:rPr>
          </w:rPrChange>
        </w:rPr>
        <w:t xml:space="preserve"> </w:t>
      </w:r>
      <w:r w:rsidRPr="006C66CA">
        <w:rPr>
          <w:rFonts w:cs="Arial"/>
          <w:rPrChange w:id="8149" w:author="Harry Shamoon" w:date="2015-03-05T19:28:00Z">
            <w:rPr/>
          </w:rPrChange>
        </w:rPr>
        <w:t>statisticians</w:t>
      </w:r>
      <w:r w:rsidRPr="006C66CA">
        <w:rPr>
          <w:rFonts w:cs="Arial"/>
          <w:spacing w:val="-9"/>
          <w:rPrChange w:id="8150" w:author="Harry Shamoon" w:date="2015-03-05T19:28:00Z">
            <w:rPr>
              <w:spacing w:val="-9"/>
            </w:rPr>
          </w:rPrChange>
        </w:rPr>
        <w:t xml:space="preserve"> </w:t>
      </w:r>
      <w:r w:rsidRPr="006C66CA">
        <w:rPr>
          <w:rFonts w:cs="Arial"/>
          <w:rPrChange w:id="8151" w:author="Harry Shamoon" w:date="2015-03-05T19:28:00Z">
            <w:rPr/>
          </w:rPrChange>
        </w:rPr>
        <w:t>in</w:t>
      </w:r>
      <w:r w:rsidRPr="006C66CA">
        <w:rPr>
          <w:rFonts w:cs="Arial"/>
          <w:spacing w:val="-9"/>
          <w:rPrChange w:id="8152" w:author="Harry Shamoon" w:date="2015-03-05T19:28:00Z">
            <w:rPr>
              <w:spacing w:val="-9"/>
            </w:rPr>
          </w:rPrChange>
        </w:rPr>
        <w:t xml:space="preserve"> </w:t>
      </w:r>
      <w:r w:rsidRPr="006C66CA">
        <w:rPr>
          <w:rFonts w:cs="Arial"/>
          <w:rPrChange w:id="8153" w:author="Harry Shamoon" w:date="2015-03-05T19:28:00Z">
            <w:rPr/>
          </w:rPrChange>
        </w:rPr>
        <w:t>conducting</w:t>
      </w:r>
      <w:r w:rsidRPr="006C66CA">
        <w:rPr>
          <w:rFonts w:cs="Arial"/>
          <w:spacing w:val="-9"/>
          <w:rPrChange w:id="8154" w:author="Harry Shamoon" w:date="2015-03-05T19:28:00Z">
            <w:rPr>
              <w:spacing w:val="-9"/>
            </w:rPr>
          </w:rPrChange>
        </w:rPr>
        <w:t xml:space="preserve"> </w:t>
      </w:r>
      <w:r w:rsidRPr="006C66CA">
        <w:rPr>
          <w:rFonts w:cs="Arial"/>
          <w:rPrChange w:id="8155" w:author="Harry Shamoon" w:date="2015-03-05T19:28:00Z">
            <w:rPr/>
          </w:rPrChange>
        </w:rPr>
        <w:t>analyses</w:t>
      </w:r>
      <w:r w:rsidRPr="006C66CA">
        <w:rPr>
          <w:rFonts w:cs="Arial"/>
          <w:spacing w:val="-9"/>
          <w:rPrChange w:id="8156" w:author="Harry Shamoon" w:date="2015-03-05T19:28:00Z">
            <w:rPr>
              <w:spacing w:val="-9"/>
            </w:rPr>
          </w:rPrChange>
        </w:rPr>
        <w:t xml:space="preserve"> </w:t>
      </w:r>
      <w:r w:rsidRPr="006C66CA">
        <w:rPr>
          <w:rFonts w:cs="Arial"/>
          <w:rPrChange w:id="8157" w:author="Harry Shamoon" w:date="2015-03-05T19:28:00Z">
            <w:rPr/>
          </w:rPrChange>
        </w:rPr>
        <w:t>and</w:t>
      </w:r>
      <w:r w:rsidRPr="006C66CA">
        <w:rPr>
          <w:rFonts w:cs="Arial"/>
          <w:spacing w:val="-9"/>
          <w:rPrChange w:id="8158" w:author="Harry Shamoon" w:date="2015-03-05T19:28:00Z">
            <w:rPr>
              <w:spacing w:val="-9"/>
            </w:rPr>
          </w:rPrChange>
        </w:rPr>
        <w:t xml:space="preserve"> </w:t>
      </w:r>
      <w:r w:rsidRPr="006C66CA">
        <w:rPr>
          <w:rFonts w:cs="Arial"/>
          <w:rPrChange w:id="8159" w:author="Harry Shamoon" w:date="2015-03-05T19:28:00Z">
            <w:rPr/>
          </w:rPrChange>
        </w:rPr>
        <w:t>translating</w:t>
      </w:r>
      <w:r w:rsidRPr="006C66CA">
        <w:rPr>
          <w:rFonts w:cs="Arial"/>
          <w:spacing w:val="-9"/>
          <w:rPrChange w:id="8160" w:author="Harry Shamoon" w:date="2015-03-05T19:28:00Z">
            <w:rPr>
              <w:spacing w:val="-9"/>
            </w:rPr>
          </w:rPrChange>
        </w:rPr>
        <w:t xml:space="preserve"> </w:t>
      </w:r>
      <w:r w:rsidRPr="006C66CA">
        <w:rPr>
          <w:rFonts w:cs="Arial"/>
          <w:rPrChange w:id="8161" w:author="Harry Shamoon" w:date="2015-03-05T19:28:00Z">
            <w:rPr/>
          </w:rPrChange>
        </w:rPr>
        <w:t>results</w:t>
      </w:r>
      <w:r w:rsidRPr="006C66CA">
        <w:rPr>
          <w:rFonts w:cs="Arial"/>
          <w:spacing w:val="-9"/>
          <w:rPrChange w:id="8162" w:author="Harry Shamoon" w:date="2015-03-05T19:28:00Z">
            <w:rPr>
              <w:spacing w:val="-9"/>
            </w:rPr>
          </w:rPrChange>
        </w:rPr>
        <w:t xml:space="preserve"> </w:t>
      </w:r>
      <w:r w:rsidRPr="006C66CA">
        <w:rPr>
          <w:rFonts w:cs="Arial"/>
          <w:spacing w:val="-3"/>
          <w:rPrChange w:id="8163" w:author="Harry Shamoon" w:date="2015-03-05T19:28:00Z">
            <w:rPr>
              <w:spacing w:val="-3"/>
            </w:rPr>
          </w:rPrChange>
        </w:rPr>
        <w:t>for</w:t>
      </w:r>
      <w:r w:rsidRPr="006C66CA">
        <w:rPr>
          <w:rFonts w:cs="Arial"/>
          <w:spacing w:val="-9"/>
          <w:rPrChange w:id="8164" w:author="Harry Shamoon" w:date="2015-03-05T19:28:00Z">
            <w:rPr>
              <w:spacing w:val="-9"/>
            </w:rPr>
          </w:rPrChange>
        </w:rPr>
        <w:t xml:space="preserve"> </w:t>
      </w:r>
      <w:r w:rsidRPr="006C66CA">
        <w:rPr>
          <w:rFonts w:cs="Arial"/>
          <w:rPrChange w:id="8165" w:author="Harry Shamoon" w:date="2015-03-05T19:28:00Z">
            <w:rPr/>
          </w:rPrChange>
        </w:rPr>
        <w:t>quality</w:t>
      </w:r>
      <w:r w:rsidRPr="006C66CA">
        <w:rPr>
          <w:rFonts w:cs="Arial"/>
          <w:spacing w:val="-9"/>
          <w:rPrChange w:id="8166" w:author="Harry Shamoon" w:date="2015-03-05T19:28:00Z">
            <w:rPr>
              <w:spacing w:val="-9"/>
            </w:rPr>
          </w:rPrChange>
        </w:rPr>
        <w:t xml:space="preserve"> </w:t>
      </w:r>
      <w:r w:rsidRPr="006C66CA">
        <w:rPr>
          <w:rFonts w:cs="Arial"/>
          <w:rPrChange w:id="8167" w:author="Harry Shamoon" w:date="2015-03-05T19:28:00Z">
            <w:rPr/>
          </w:rPrChange>
        </w:rPr>
        <w:t>of</w:t>
      </w:r>
      <w:r w:rsidRPr="006C66CA">
        <w:rPr>
          <w:rFonts w:cs="Arial"/>
          <w:w w:val="99"/>
          <w:rPrChange w:id="8168" w:author="Harry Shamoon" w:date="2015-03-05T19:28:00Z">
            <w:rPr>
              <w:w w:val="99"/>
            </w:rPr>
          </w:rPrChange>
        </w:rPr>
        <w:t xml:space="preserve"> </w:t>
      </w:r>
      <w:r w:rsidRPr="006C66CA">
        <w:rPr>
          <w:rFonts w:cs="Arial"/>
          <w:rPrChange w:id="8169" w:author="Harry Shamoon" w:date="2015-03-05T19:28:00Z">
            <w:rPr/>
          </w:rPrChange>
        </w:rPr>
        <w:t>life</w:t>
      </w:r>
      <w:r w:rsidRPr="006C66CA">
        <w:rPr>
          <w:rFonts w:cs="Arial"/>
          <w:spacing w:val="-7"/>
          <w:rPrChange w:id="8170" w:author="Harry Shamoon" w:date="2015-03-05T19:28:00Z">
            <w:rPr>
              <w:spacing w:val="-7"/>
            </w:rPr>
          </w:rPrChange>
        </w:rPr>
        <w:t xml:space="preserve"> </w:t>
      </w:r>
      <w:r w:rsidRPr="006C66CA">
        <w:rPr>
          <w:rFonts w:cs="Arial"/>
          <w:rPrChange w:id="8171" w:author="Harry Shamoon" w:date="2015-03-05T19:28:00Z">
            <w:rPr/>
          </w:rPrChange>
        </w:rPr>
        <w:t>end</w:t>
      </w:r>
      <w:r w:rsidRPr="006C66CA">
        <w:rPr>
          <w:rFonts w:cs="Arial"/>
          <w:spacing w:val="-7"/>
          <w:rPrChange w:id="8172" w:author="Harry Shamoon" w:date="2015-03-05T19:28:00Z">
            <w:rPr>
              <w:spacing w:val="-7"/>
            </w:rPr>
          </w:rPrChange>
        </w:rPr>
        <w:t xml:space="preserve"> </w:t>
      </w:r>
      <w:r w:rsidRPr="006C66CA">
        <w:rPr>
          <w:rFonts w:cs="Arial"/>
          <w:rPrChange w:id="8173" w:author="Harry Shamoon" w:date="2015-03-05T19:28:00Z">
            <w:rPr/>
          </w:rPrChange>
        </w:rPr>
        <w:t>points</w:t>
      </w:r>
      <w:r w:rsidRPr="006C66CA">
        <w:rPr>
          <w:rFonts w:cs="Arial"/>
          <w:spacing w:val="-7"/>
          <w:rPrChange w:id="8174" w:author="Harry Shamoon" w:date="2015-03-05T19:28:00Z">
            <w:rPr>
              <w:spacing w:val="-7"/>
            </w:rPr>
          </w:rPrChange>
        </w:rPr>
        <w:t xml:space="preserve"> </w:t>
      </w:r>
      <w:r w:rsidRPr="006C66CA">
        <w:rPr>
          <w:rFonts w:cs="Arial"/>
          <w:rPrChange w:id="8175" w:author="Harry Shamoon" w:date="2015-03-05T19:28:00Z">
            <w:rPr/>
          </w:rPrChange>
        </w:rPr>
        <w:t>in</w:t>
      </w:r>
      <w:r w:rsidRPr="006C66CA">
        <w:rPr>
          <w:rFonts w:cs="Arial"/>
          <w:spacing w:val="-7"/>
          <w:rPrChange w:id="8176" w:author="Harry Shamoon" w:date="2015-03-05T19:28:00Z">
            <w:rPr>
              <w:spacing w:val="-7"/>
            </w:rPr>
          </w:rPrChange>
        </w:rPr>
        <w:t xml:space="preserve"> </w:t>
      </w:r>
      <w:r w:rsidRPr="006C66CA">
        <w:rPr>
          <w:rFonts w:cs="Arial"/>
          <w:rPrChange w:id="8177" w:author="Harry Shamoon" w:date="2015-03-05T19:28:00Z">
            <w:rPr/>
          </w:rPrChange>
        </w:rPr>
        <w:t>clinical</w:t>
      </w:r>
      <w:r w:rsidRPr="006C66CA">
        <w:rPr>
          <w:rFonts w:cs="Arial"/>
          <w:spacing w:val="-7"/>
          <w:rPrChange w:id="8178" w:author="Harry Shamoon" w:date="2015-03-05T19:28:00Z">
            <w:rPr>
              <w:spacing w:val="-7"/>
            </w:rPr>
          </w:rPrChange>
        </w:rPr>
        <w:t xml:space="preserve"> </w:t>
      </w:r>
      <w:r w:rsidRPr="006C66CA">
        <w:rPr>
          <w:rFonts w:cs="Arial"/>
          <w:rPrChange w:id="8179" w:author="Harry Shamoon" w:date="2015-03-05T19:28:00Z">
            <w:rPr/>
          </w:rPrChange>
        </w:rPr>
        <w:t>trials.</w:t>
      </w:r>
      <w:proofErr w:type="gramEnd"/>
      <w:r w:rsidRPr="006C66CA">
        <w:rPr>
          <w:rFonts w:cs="Arial"/>
          <w:spacing w:val="15"/>
          <w:rPrChange w:id="8180" w:author="Harry Shamoon" w:date="2015-03-05T19:28:00Z">
            <w:rPr>
              <w:spacing w:val="15"/>
            </w:rPr>
          </w:rPrChange>
        </w:rPr>
        <w:t xml:space="preserve"> </w:t>
      </w:r>
      <w:r w:rsidRPr="006C66CA">
        <w:rPr>
          <w:rFonts w:cs="Arial"/>
          <w:i/>
        </w:rPr>
        <w:t>J</w:t>
      </w:r>
      <w:r w:rsidRPr="006C66CA">
        <w:rPr>
          <w:rFonts w:cs="Arial"/>
          <w:i/>
          <w:spacing w:val="-7"/>
        </w:rPr>
        <w:t xml:space="preserve"> </w:t>
      </w:r>
      <w:proofErr w:type="spellStart"/>
      <w:r w:rsidRPr="006C66CA">
        <w:rPr>
          <w:rFonts w:cs="Arial"/>
          <w:i/>
        </w:rPr>
        <w:t>Biopharm</w:t>
      </w:r>
      <w:proofErr w:type="spellEnd"/>
      <w:r w:rsidRPr="006C66CA">
        <w:rPr>
          <w:rFonts w:cs="Arial"/>
          <w:i/>
          <w:spacing w:val="-7"/>
        </w:rPr>
        <w:t xml:space="preserve"> </w:t>
      </w:r>
      <w:r w:rsidRPr="006C66CA">
        <w:rPr>
          <w:rFonts w:cs="Arial"/>
          <w:i/>
        </w:rPr>
        <w:t>Stat</w:t>
      </w:r>
      <w:r w:rsidRPr="00FF4755">
        <w:rPr>
          <w:rFonts w:cs="Arial"/>
        </w:rPr>
        <w:t>,</w:t>
      </w:r>
      <w:r w:rsidRPr="008F496E">
        <w:rPr>
          <w:rFonts w:cs="Arial"/>
          <w:spacing w:val="-7"/>
        </w:rPr>
        <w:t xml:space="preserve"> </w:t>
      </w:r>
      <w:r w:rsidRPr="006C66CA">
        <w:rPr>
          <w:rFonts w:cs="Arial"/>
          <w:rPrChange w:id="8181" w:author="Harry Shamoon" w:date="2015-03-05T19:28:00Z">
            <w:rPr/>
          </w:rPrChange>
        </w:rPr>
        <w:t>14(1)</w:t>
      </w:r>
      <w:proofErr w:type="gramStart"/>
      <w:r w:rsidRPr="006C66CA">
        <w:rPr>
          <w:rFonts w:cs="Arial"/>
          <w:rPrChange w:id="8182" w:author="Harry Shamoon" w:date="2015-03-05T19:28:00Z">
            <w:rPr/>
          </w:rPrChange>
        </w:rPr>
        <w:t>:73</w:t>
      </w:r>
      <w:proofErr w:type="gramEnd"/>
      <w:r w:rsidRPr="006C66CA">
        <w:rPr>
          <w:rFonts w:cs="Arial"/>
          <w:rPrChange w:id="8183" w:author="Harry Shamoon" w:date="2015-03-05T19:28:00Z">
            <w:rPr/>
          </w:rPrChange>
        </w:rPr>
        <w:t>–96,</w:t>
      </w:r>
      <w:r w:rsidRPr="006C66CA">
        <w:rPr>
          <w:rFonts w:cs="Arial"/>
          <w:spacing w:val="-7"/>
          <w:rPrChange w:id="8184" w:author="Harry Shamoon" w:date="2015-03-05T19:28:00Z">
            <w:rPr>
              <w:spacing w:val="-7"/>
            </w:rPr>
          </w:rPrChange>
        </w:rPr>
        <w:t xml:space="preserve"> </w:t>
      </w:r>
      <w:r w:rsidRPr="006C66CA">
        <w:rPr>
          <w:rFonts w:cs="Arial"/>
          <w:spacing w:val="-3"/>
          <w:rPrChange w:id="8185" w:author="Harry Shamoon" w:date="2015-03-05T19:28:00Z">
            <w:rPr>
              <w:spacing w:val="-3"/>
            </w:rPr>
          </w:rPrChange>
        </w:rPr>
        <w:t>Feb</w:t>
      </w:r>
      <w:r w:rsidRPr="006C66CA">
        <w:rPr>
          <w:rFonts w:cs="Arial"/>
          <w:spacing w:val="-7"/>
          <w:rPrChange w:id="8186" w:author="Harry Shamoon" w:date="2015-03-05T19:28:00Z">
            <w:rPr>
              <w:spacing w:val="-7"/>
            </w:rPr>
          </w:rPrChange>
        </w:rPr>
        <w:t xml:space="preserve"> </w:t>
      </w:r>
      <w:r w:rsidRPr="006C66CA">
        <w:rPr>
          <w:rFonts w:cs="Arial"/>
          <w:rPrChange w:id="8187" w:author="Harry Shamoon" w:date="2015-03-05T19:28:00Z">
            <w:rPr/>
          </w:rPrChange>
        </w:rPr>
        <w:t>2004.</w:t>
      </w:r>
      <w:r w:rsidRPr="006C66CA">
        <w:rPr>
          <w:rFonts w:cs="Arial"/>
          <w:spacing w:val="-7"/>
          <w:rPrChange w:id="8188" w:author="Harry Shamoon" w:date="2015-03-05T19:28:00Z">
            <w:rPr>
              <w:spacing w:val="-7"/>
            </w:rPr>
          </w:rPrChange>
        </w:rPr>
        <w:t xml:space="preserve"> </w:t>
      </w:r>
      <w:r w:rsidRPr="006C66CA">
        <w:rPr>
          <w:rFonts w:cs="Arial"/>
          <w:rPrChange w:id="8189" w:author="Harry Shamoon" w:date="2015-03-05T19:28:00Z">
            <w:rPr/>
          </w:rPrChange>
        </w:rPr>
        <w:t>PMID:</w:t>
      </w:r>
      <w:r w:rsidRPr="006C66CA">
        <w:rPr>
          <w:rFonts w:cs="Arial"/>
          <w:spacing w:val="-7"/>
          <w:rPrChange w:id="8190" w:author="Harry Shamoon" w:date="2015-03-05T19:28:00Z">
            <w:rPr>
              <w:spacing w:val="-7"/>
            </w:rPr>
          </w:rPrChange>
        </w:rPr>
        <w:t xml:space="preserve"> </w:t>
      </w:r>
      <w:r w:rsidRPr="006C66CA">
        <w:rPr>
          <w:rFonts w:cs="Arial"/>
          <w:rPrChange w:id="8191" w:author="Harry Shamoon" w:date="2015-03-05T19:28:00Z">
            <w:rPr/>
          </w:rPrChange>
        </w:rPr>
        <w:t>15027501.</w:t>
      </w:r>
    </w:p>
    <w:p w14:paraId="32F803BC" w14:textId="77777777" w:rsidR="00F731E7" w:rsidRPr="006C66CA" w:rsidRDefault="00082CF3">
      <w:pPr>
        <w:pStyle w:val="BodyText"/>
        <w:ind w:left="100"/>
        <w:jc w:val="both"/>
        <w:rPr>
          <w:rFonts w:cs="Arial"/>
          <w:rPrChange w:id="8192" w:author="Harry Shamoon" w:date="2015-03-05T19:28:00Z">
            <w:rPr/>
          </w:rPrChange>
        </w:rPr>
        <w:pPrChange w:id="8193" w:author="Harry Shamoon" w:date="2015-03-05T19:42:00Z">
          <w:pPr>
            <w:pStyle w:val="BodyText"/>
            <w:ind w:left="100"/>
          </w:pPr>
        </w:pPrChange>
      </w:pPr>
      <w:r w:rsidRPr="006C66CA">
        <w:rPr>
          <w:rFonts w:cs="Arial"/>
          <w:rPrChange w:id="8194" w:author="Harry Shamoon" w:date="2015-03-05T19:28:00Z">
            <w:rPr/>
          </w:rPrChange>
        </w:rPr>
        <w:t>[61]</w:t>
      </w:r>
      <w:r w:rsidRPr="006C66CA">
        <w:rPr>
          <w:rFonts w:cs="Arial"/>
          <w:spacing w:val="40"/>
          <w:rPrChange w:id="8195" w:author="Harry Shamoon" w:date="2015-03-05T19:28:00Z">
            <w:rPr>
              <w:spacing w:val="40"/>
            </w:rPr>
          </w:rPrChange>
        </w:rPr>
        <w:t xml:space="preserve"> </w:t>
      </w:r>
      <w:r w:rsidRPr="006C66CA">
        <w:rPr>
          <w:rFonts w:cs="Arial"/>
          <w:rPrChange w:id="8196" w:author="Harry Shamoon" w:date="2015-03-05T19:28:00Z">
            <w:rPr/>
          </w:rPrChange>
        </w:rPr>
        <w:t>A.</w:t>
      </w:r>
      <w:r w:rsidRPr="006C66CA">
        <w:rPr>
          <w:rFonts w:cs="Arial"/>
          <w:spacing w:val="18"/>
          <w:rPrChange w:id="8197" w:author="Harry Shamoon" w:date="2015-03-05T19:28:00Z">
            <w:rPr>
              <w:spacing w:val="18"/>
            </w:rPr>
          </w:rPrChange>
        </w:rPr>
        <w:t xml:space="preserve"> </w:t>
      </w:r>
      <w:proofErr w:type="spellStart"/>
      <w:r w:rsidRPr="006C66CA">
        <w:rPr>
          <w:rFonts w:cs="Arial"/>
          <w:rPrChange w:id="8198" w:author="Harry Shamoon" w:date="2015-03-05T19:28:00Z">
            <w:rPr/>
          </w:rPrChange>
        </w:rPr>
        <w:t>Gelman</w:t>
      </w:r>
      <w:proofErr w:type="spellEnd"/>
      <w:r w:rsidRPr="006C66CA">
        <w:rPr>
          <w:rFonts w:cs="Arial"/>
          <w:rPrChange w:id="8199" w:author="Harry Shamoon" w:date="2015-03-05T19:28:00Z">
            <w:rPr/>
          </w:rPrChange>
        </w:rPr>
        <w:t>,</w:t>
      </w:r>
      <w:r w:rsidRPr="006C66CA">
        <w:rPr>
          <w:rFonts w:cs="Arial"/>
          <w:spacing w:val="24"/>
          <w:rPrChange w:id="8200" w:author="Harry Shamoon" w:date="2015-03-05T19:28:00Z">
            <w:rPr>
              <w:spacing w:val="24"/>
            </w:rPr>
          </w:rPrChange>
        </w:rPr>
        <w:t xml:space="preserve"> </w:t>
      </w:r>
      <w:r w:rsidRPr="006C66CA">
        <w:rPr>
          <w:rFonts w:cs="Arial"/>
          <w:rPrChange w:id="8201" w:author="Harry Shamoon" w:date="2015-03-05T19:28:00Z">
            <w:rPr/>
          </w:rPrChange>
        </w:rPr>
        <w:t>G.</w:t>
      </w:r>
      <w:r w:rsidRPr="006C66CA">
        <w:rPr>
          <w:rFonts w:cs="Arial"/>
          <w:spacing w:val="18"/>
          <w:rPrChange w:id="8202" w:author="Harry Shamoon" w:date="2015-03-05T19:28:00Z">
            <w:rPr>
              <w:spacing w:val="18"/>
            </w:rPr>
          </w:rPrChange>
        </w:rPr>
        <w:t xml:space="preserve"> </w:t>
      </w:r>
      <w:r w:rsidRPr="006C66CA">
        <w:rPr>
          <w:rFonts w:cs="Arial"/>
          <w:rPrChange w:id="8203" w:author="Harry Shamoon" w:date="2015-03-05T19:28:00Z">
            <w:rPr/>
          </w:rPrChange>
        </w:rPr>
        <w:t>King,</w:t>
      </w:r>
      <w:r w:rsidRPr="006C66CA">
        <w:rPr>
          <w:rFonts w:cs="Arial"/>
          <w:spacing w:val="24"/>
          <w:rPrChange w:id="8204" w:author="Harry Shamoon" w:date="2015-03-05T19:28:00Z">
            <w:rPr>
              <w:spacing w:val="24"/>
            </w:rPr>
          </w:rPrChange>
        </w:rPr>
        <w:t xml:space="preserve"> </w:t>
      </w:r>
      <w:r w:rsidRPr="006C66CA">
        <w:rPr>
          <w:rFonts w:cs="Arial"/>
          <w:rPrChange w:id="8205" w:author="Harry Shamoon" w:date="2015-03-05T19:28:00Z">
            <w:rPr/>
          </w:rPrChange>
        </w:rPr>
        <w:t>and</w:t>
      </w:r>
      <w:r w:rsidRPr="006C66CA">
        <w:rPr>
          <w:rFonts w:cs="Arial"/>
          <w:spacing w:val="18"/>
          <w:rPrChange w:id="8206" w:author="Harry Shamoon" w:date="2015-03-05T19:28:00Z">
            <w:rPr>
              <w:spacing w:val="18"/>
            </w:rPr>
          </w:rPrChange>
        </w:rPr>
        <w:t xml:space="preserve"> </w:t>
      </w:r>
      <w:r w:rsidRPr="006C66CA">
        <w:rPr>
          <w:rFonts w:cs="Arial"/>
          <w:spacing w:val="-4"/>
          <w:rPrChange w:id="8207" w:author="Harry Shamoon" w:date="2015-03-05T19:28:00Z">
            <w:rPr>
              <w:spacing w:val="-4"/>
            </w:rPr>
          </w:rPrChange>
        </w:rPr>
        <w:t>C.</w:t>
      </w:r>
      <w:r w:rsidRPr="006C66CA">
        <w:rPr>
          <w:rFonts w:cs="Arial"/>
          <w:spacing w:val="18"/>
          <w:rPrChange w:id="8208" w:author="Harry Shamoon" w:date="2015-03-05T19:28:00Z">
            <w:rPr>
              <w:spacing w:val="18"/>
            </w:rPr>
          </w:rPrChange>
        </w:rPr>
        <w:t xml:space="preserve"> </w:t>
      </w:r>
      <w:r w:rsidRPr="006C66CA">
        <w:rPr>
          <w:rFonts w:cs="Arial"/>
          <w:rPrChange w:id="8209" w:author="Harry Shamoon" w:date="2015-03-05T19:28:00Z">
            <w:rPr/>
          </w:rPrChange>
        </w:rPr>
        <w:t xml:space="preserve">Liu. </w:t>
      </w:r>
      <w:r w:rsidRPr="006C66CA">
        <w:rPr>
          <w:rFonts w:cs="Arial"/>
          <w:spacing w:val="27"/>
          <w:rPrChange w:id="8210" w:author="Harry Shamoon" w:date="2015-03-05T19:28:00Z">
            <w:rPr>
              <w:spacing w:val="27"/>
            </w:rPr>
          </w:rPrChange>
        </w:rPr>
        <w:t xml:space="preserve"> </w:t>
      </w:r>
      <w:r w:rsidRPr="006C66CA">
        <w:rPr>
          <w:rFonts w:cs="Arial"/>
          <w:rPrChange w:id="8211" w:author="Harry Shamoon" w:date="2015-03-05T19:28:00Z">
            <w:rPr/>
          </w:rPrChange>
        </w:rPr>
        <w:t>Not</w:t>
      </w:r>
      <w:r w:rsidRPr="006C66CA">
        <w:rPr>
          <w:rFonts w:cs="Arial"/>
          <w:spacing w:val="18"/>
          <w:rPrChange w:id="8212" w:author="Harry Shamoon" w:date="2015-03-05T19:28:00Z">
            <w:rPr>
              <w:spacing w:val="18"/>
            </w:rPr>
          </w:rPrChange>
        </w:rPr>
        <w:t xml:space="preserve"> </w:t>
      </w:r>
      <w:r w:rsidRPr="006C66CA">
        <w:rPr>
          <w:rFonts w:cs="Arial"/>
          <w:rPrChange w:id="8213" w:author="Harry Shamoon" w:date="2015-03-05T19:28:00Z">
            <w:rPr/>
          </w:rPrChange>
        </w:rPr>
        <w:t>asked</w:t>
      </w:r>
      <w:r w:rsidRPr="006C66CA">
        <w:rPr>
          <w:rFonts w:cs="Arial"/>
          <w:spacing w:val="18"/>
          <w:rPrChange w:id="8214" w:author="Harry Shamoon" w:date="2015-03-05T19:28:00Z">
            <w:rPr>
              <w:spacing w:val="18"/>
            </w:rPr>
          </w:rPrChange>
        </w:rPr>
        <w:t xml:space="preserve"> </w:t>
      </w:r>
      <w:r w:rsidRPr="006C66CA">
        <w:rPr>
          <w:rFonts w:cs="Arial"/>
          <w:rPrChange w:id="8215" w:author="Harry Shamoon" w:date="2015-03-05T19:28:00Z">
            <w:rPr/>
          </w:rPrChange>
        </w:rPr>
        <w:t>and</w:t>
      </w:r>
      <w:r w:rsidRPr="006C66CA">
        <w:rPr>
          <w:rFonts w:cs="Arial"/>
          <w:spacing w:val="18"/>
          <w:rPrChange w:id="8216" w:author="Harry Shamoon" w:date="2015-03-05T19:28:00Z">
            <w:rPr>
              <w:spacing w:val="18"/>
            </w:rPr>
          </w:rPrChange>
        </w:rPr>
        <w:t xml:space="preserve"> </w:t>
      </w:r>
      <w:r w:rsidRPr="006C66CA">
        <w:rPr>
          <w:rFonts w:cs="Arial"/>
          <w:rPrChange w:id="8217" w:author="Harry Shamoon" w:date="2015-03-05T19:28:00Z">
            <w:rPr/>
          </w:rPrChange>
        </w:rPr>
        <w:t>not</w:t>
      </w:r>
      <w:r w:rsidRPr="006C66CA">
        <w:rPr>
          <w:rFonts w:cs="Arial"/>
          <w:spacing w:val="18"/>
          <w:rPrChange w:id="8218" w:author="Harry Shamoon" w:date="2015-03-05T19:28:00Z">
            <w:rPr>
              <w:spacing w:val="18"/>
            </w:rPr>
          </w:rPrChange>
        </w:rPr>
        <w:t xml:space="preserve"> </w:t>
      </w:r>
      <w:r w:rsidRPr="006C66CA">
        <w:rPr>
          <w:rFonts w:cs="Arial"/>
          <w:rPrChange w:id="8219" w:author="Harry Shamoon" w:date="2015-03-05T19:28:00Z">
            <w:rPr/>
          </w:rPrChange>
        </w:rPr>
        <w:t>answered:</w:t>
      </w:r>
      <w:r w:rsidRPr="006C66CA">
        <w:rPr>
          <w:rFonts w:cs="Arial"/>
          <w:spacing w:val="55"/>
          <w:rPrChange w:id="8220" w:author="Harry Shamoon" w:date="2015-03-05T19:28:00Z">
            <w:rPr>
              <w:spacing w:val="55"/>
            </w:rPr>
          </w:rPrChange>
        </w:rPr>
        <w:t xml:space="preserve"> </w:t>
      </w:r>
      <w:r w:rsidRPr="006C66CA">
        <w:rPr>
          <w:rFonts w:cs="Arial"/>
          <w:rPrChange w:id="8221" w:author="Harry Shamoon" w:date="2015-03-05T19:28:00Z">
            <w:rPr/>
          </w:rPrChange>
        </w:rPr>
        <w:t>Multiple</w:t>
      </w:r>
      <w:r w:rsidRPr="006C66CA">
        <w:rPr>
          <w:rFonts w:cs="Arial"/>
          <w:spacing w:val="18"/>
          <w:rPrChange w:id="8222" w:author="Harry Shamoon" w:date="2015-03-05T19:28:00Z">
            <w:rPr>
              <w:spacing w:val="18"/>
            </w:rPr>
          </w:rPrChange>
        </w:rPr>
        <w:t xml:space="preserve"> </w:t>
      </w:r>
      <w:proofErr w:type="gramStart"/>
      <w:r w:rsidRPr="006C66CA">
        <w:rPr>
          <w:rFonts w:cs="Arial"/>
          <w:rPrChange w:id="8223" w:author="Harry Shamoon" w:date="2015-03-05T19:28:00Z">
            <w:rPr/>
          </w:rPrChange>
        </w:rPr>
        <w:t>imputation</w:t>
      </w:r>
      <w:proofErr w:type="gramEnd"/>
      <w:r w:rsidRPr="006C66CA">
        <w:rPr>
          <w:rFonts w:cs="Arial"/>
          <w:spacing w:val="18"/>
          <w:rPrChange w:id="8224" w:author="Harry Shamoon" w:date="2015-03-05T19:28:00Z">
            <w:rPr>
              <w:spacing w:val="18"/>
            </w:rPr>
          </w:rPrChange>
        </w:rPr>
        <w:t xml:space="preserve"> </w:t>
      </w:r>
      <w:r w:rsidRPr="006C66CA">
        <w:rPr>
          <w:rFonts w:cs="Arial"/>
          <w:spacing w:val="-3"/>
          <w:rPrChange w:id="8225" w:author="Harry Shamoon" w:date="2015-03-05T19:28:00Z">
            <w:rPr>
              <w:spacing w:val="-3"/>
            </w:rPr>
          </w:rPrChange>
        </w:rPr>
        <w:t>for</w:t>
      </w:r>
      <w:r w:rsidRPr="006C66CA">
        <w:rPr>
          <w:rFonts w:cs="Arial"/>
          <w:spacing w:val="18"/>
          <w:rPrChange w:id="8226" w:author="Harry Shamoon" w:date="2015-03-05T19:28:00Z">
            <w:rPr>
              <w:spacing w:val="18"/>
            </w:rPr>
          </w:rPrChange>
        </w:rPr>
        <w:t xml:space="preserve"> </w:t>
      </w:r>
      <w:r w:rsidRPr="006C66CA">
        <w:rPr>
          <w:rFonts w:cs="Arial"/>
          <w:rPrChange w:id="8227" w:author="Harry Shamoon" w:date="2015-03-05T19:28:00Z">
            <w:rPr/>
          </w:rPrChange>
        </w:rPr>
        <w:t>multiple</w:t>
      </w:r>
      <w:r w:rsidRPr="006C66CA">
        <w:rPr>
          <w:rFonts w:cs="Arial"/>
          <w:spacing w:val="18"/>
          <w:rPrChange w:id="8228" w:author="Harry Shamoon" w:date="2015-03-05T19:28:00Z">
            <w:rPr>
              <w:spacing w:val="18"/>
            </w:rPr>
          </w:rPrChange>
        </w:rPr>
        <w:t xml:space="preserve"> </w:t>
      </w:r>
      <w:r w:rsidRPr="006C66CA">
        <w:rPr>
          <w:rFonts w:cs="Arial"/>
          <w:rPrChange w:id="8229" w:author="Harry Shamoon" w:date="2015-03-05T19:28:00Z">
            <w:rPr/>
          </w:rPrChange>
        </w:rPr>
        <w:t>surveys.</w:t>
      </w:r>
    </w:p>
    <w:p w14:paraId="6FB411BF" w14:textId="77777777" w:rsidR="00F731E7" w:rsidRPr="006C66CA" w:rsidRDefault="00082CF3" w:rsidP="00231B3C">
      <w:pPr>
        <w:spacing w:before="31"/>
        <w:ind w:left="573"/>
        <w:jc w:val="both"/>
        <w:rPr>
          <w:rFonts w:ascii="Arial" w:eastAsia="Arial" w:hAnsi="Arial" w:cs="Arial"/>
        </w:rPr>
      </w:pPr>
      <w:r w:rsidRPr="006C66CA">
        <w:rPr>
          <w:rFonts w:ascii="Arial" w:eastAsia="Arial" w:hAnsi="Arial" w:cs="Arial"/>
          <w:i/>
        </w:rPr>
        <w:t>Journal</w:t>
      </w:r>
      <w:r w:rsidRPr="006C66CA">
        <w:rPr>
          <w:rFonts w:ascii="Arial" w:eastAsia="Arial" w:hAnsi="Arial" w:cs="Arial"/>
          <w:i/>
          <w:spacing w:val="-8"/>
        </w:rPr>
        <w:t xml:space="preserve"> </w:t>
      </w:r>
      <w:r w:rsidRPr="006C66CA">
        <w:rPr>
          <w:rFonts w:ascii="Arial" w:eastAsia="Arial" w:hAnsi="Arial" w:cs="Arial"/>
          <w:i/>
        </w:rPr>
        <w:t>of</w:t>
      </w:r>
      <w:r w:rsidRPr="006C66CA">
        <w:rPr>
          <w:rFonts w:ascii="Arial" w:eastAsia="Arial" w:hAnsi="Arial" w:cs="Arial"/>
          <w:i/>
          <w:spacing w:val="-8"/>
        </w:rPr>
        <w:t xml:space="preserve"> </w:t>
      </w:r>
      <w:r w:rsidRPr="006C66CA">
        <w:rPr>
          <w:rFonts w:ascii="Arial" w:eastAsia="Arial" w:hAnsi="Arial" w:cs="Arial"/>
          <w:i/>
        </w:rPr>
        <w:t>the</w:t>
      </w:r>
      <w:r w:rsidRPr="006C66CA">
        <w:rPr>
          <w:rFonts w:ascii="Arial" w:eastAsia="Arial" w:hAnsi="Arial" w:cs="Arial"/>
          <w:i/>
          <w:spacing w:val="-8"/>
        </w:rPr>
        <w:t xml:space="preserve"> </w:t>
      </w:r>
      <w:r w:rsidRPr="006C66CA">
        <w:rPr>
          <w:rFonts w:ascii="Arial" w:eastAsia="Arial" w:hAnsi="Arial" w:cs="Arial"/>
          <w:i/>
        </w:rPr>
        <w:t>American</w:t>
      </w:r>
      <w:r w:rsidRPr="006C66CA">
        <w:rPr>
          <w:rFonts w:ascii="Arial" w:eastAsia="Arial" w:hAnsi="Arial" w:cs="Arial"/>
          <w:i/>
          <w:spacing w:val="-8"/>
        </w:rPr>
        <w:t xml:space="preserve"> </w:t>
      </w:r>
      <w:r w:rsidRPr="006C66CA">
        <w:rPr>
          <w:rFonts w:ascii="Arial" w:eastAsia="Arial" w:hAnsi="Arial" w:cs="Arial"/>
          <w:i/>
        </w:rPr>
        <w:t>Statistical</w:t>
      </w:r>
      <w:r w:rsidRPr="006C66CA">
        <w:rPr>
          <w:rFonts w:ascii="Arial" w:eastAsia="Arial" w:hAnsi="Arial" w:cs="Arial"/>
          <w:i/>
          <w:spacing w:val="-8"/>
        </w:rPr>
        <w:t xml:space="preserve"> </w:t>
      </w:r>
      <w:r w:rsidRPr="006C66CA">
        <w:rPr>
          <w:rFonts w:ascii="Arial" w:eastAsia="Arial" w:hAnsi="Arial" w:cs="Arial"/>
          <w:i/>
        </w:rPr>
        <w:t>Association</w:t>
      </w:r>
      <w:r w:rsidRPr="006C66CA">
        <w:rPr>
          <w:rFonts w:ascii="Arial" w:eastAsia="Arial" w:hAnsi="Arial" w:cs="Arial"/>
        </w:rPr>
        <w:t>,</w:t>
      </w:r>
      <w:r w:rsidRPr="006C66CA">
        <w:rPr>
          <w:rFonts w:ascii="Arial" w:eastAsia="Arial" w:hAnsi="Arial" w:cs="Arial"/>
          <w:spacing w:val="-8"/>
        </w:rPr>
        <w:t xml:space="preserve"> </w:t>
      </w:r>
      <w:r w:rsidRPr="006C66CA">
        <w:rPr>
          <w:rFonts w:ascii="Arial" w:eastAsia="Arial" w:hAnsi="Arial" w:cs="Arial"/>
        </w:rPr>
        <w:t>93(443)</w:t>
      </w:r>
      <w:proofErr w:type="gramStart"/>
      <w:r w:rsidRPr="006C66CA">
        <w:rPr>
          <w:rFonts w:ascii="Arial" w:eastAsia="Arial" w:hAnsi="Arial" w:cs="Arial"/>
        </w:rPr>
        <w:t>:846</w:t>
      </w:r>
      <w:proofErr w:type="gramEnd"/>
      <w:r w:rsidRPr="006C66CA">
        <w:rPr>
          <w:rFonts w:ascii="Arial" w:eastAsia="Arial" w:hAnsi="Arial" w:cs="Arial"/>
        </w:rPr>
        <w:t>–857,</w:t>
      </w:r>
      <w:r w:rsidRPr="006C66CA">
        <w:rPr>
          <w:rFonts w:ascii="Arial" w:eastAsia="Arial" w:hAnsi="Arial" w:cs="Arial"/>
          <w:spacing w:val="-8"/>
        </w:rPr>
        <w:t xml:space="preserve"> </w:t>
      </w:r>
      <w:r w:rsidRPr="006C66CA">
        <w:rPr>
          <w:rFonts w:ascii="Arial" w:eastAsia="Arial" w:hAnsi="Arial" w:cs="Arial"/>
        </w:rPr>
        <w:t>1998.</w:t>
      </w:r>
    </w:p>
    <w:p w14:paraId="6A19AD0B" w14:textId="77777777" w:rsidR="00F731E7" w:rsidRPr="006C66CA" w:rsidRDefault="00F731E7">
      <w:pPr>
        <w:spacing w:before="4"/>
        <w:jc w:val="both"/>
        <w:rPr>
          <w:rFonts w:ascii="Arial" w:eastAsia="Arial" w:hAnsi="Arial" w:cs="Arial"/>
          <w:rPrChange w:id="8230" w:author="Harry Shamoon" w:date="2015-03-05T19:28:00Z">
            <w:rPr>
              <w:rFonts w:ascii="Arial" w:eastAsia="Arial" w:hAnsi="Arial" w:cs="Arial"/>
              <w:sz w:val="18"/>
              <w:szCs w:val="18"/>
            </w:rPr>
          </w:rPrChange>
        </w:rPr>
        <w:pPrChange w:id="8231" w:author="Harry Shamoon" w:date="2015-03-05T19:42:00Z">
          <w:pPr>
            <w:spacing w:before="4"/>
          </w:pPr>
        </w:pPrChange>
      </w:pPr>
    </w:p>
    <w:p w14:paraId="7610651F" w14:textId="77777777" w:rsidR="00F731E7" w:rsidRPr="006C66CA" w:rsidRDefault="00082CF3">
      <w:pPr>
        <w:pStyle w:val="BodyText"/>
        <w:spacing w:before="0"/>
        <w:ind w:left="573" w:right="119" w:hanging="473"/>
        <w:jc w:val="both"/>
        <w:rPr>
          <w:rFonts w:cs="Arial"/>
          <w:rPrChange w:id="8232" w:author="Harry Shamoon" w:date="2015-03-05T19:28:00Z">
            <w:rPr/>
          </w:rPrChange>
        </w:rPr>
        <w:pPrChange w:id="8233" w:author="Harry Shamoon" w:date="2015-03-05T19:42:00Z">
          <w:pPr>
            <w:pStyle w:val="BodyText"/>
            <w:spacing w:before="0" w:line="268" w:lineRule="auto"/>
            <w:ind w:left="573" w:right="119" w:hanging="473"/>
            <w:jc w:val="both"/>
          </w:pPr>
        </w:pPrChange>
      </w:pPr>
      <w:r w:rsidRPr="006C66CA">
        <w:rPr>
          <w:rFonts w:cs="Arial"/>
        </w:rPr>
        <w:t xml:space="preserve">[62] </w:t>
      </w:r>
      <w:r w:rsidRPr="00C91597">
        <w:rPr>
          <w:rFonts w:cs="Arial"/>
          <w:spacing w:val="-4"/>
        </w:rPr>
        <w:t xml:space="preserve">J. </w:t>
      </w:r>
      <w:r w:rsidRPr="00082CF3">
        <w:rPr>
          <w:rFonts w:cs="Arial"/>
        </w:rPr>
        <w:t xml:space="preserve">L. Cook, K. L. </w:t>
      </w:r>
      <w:r w:rsidRPr="00082CF3">
        <w:rPr>
          <w:rFonts w:cs="Arial"/>
          <w:spacing w:val="-5"/>
        </w:rPr>
        <w:t xml:space="preserve">Grady, </w:t>
      </w:r>
      <w:r w:rsidRPr="00F97E28">
        <w:rPr>
          <w:rFonts w:cs="Arial"/>
        </w:rPr>
        <w:t xml:space="preserve">M. Colvin, </w:t>
      </w:r>
      <w:r w:rsidRPr="00F97E28">
        <w:rPr>
          <w:rFonts w:cs="Arial"/>
          <w:spacing w:val="-3"/>
        </w:rPr>
        <w:t xml:space="preserve">S. </w:t>
      </w:r>
      <w:r w:rsidRPr="00030584">
        <w:rPr>
          <w:rFonts w:cs="Arial"/>
        </w:rPr>
        <w:t xml:space="preserve">M. Joseph, M. A. </w:t>
      </w:r>
      <w:proofErr w:type="spellStart"/>
      <w:r w:rsidRPr="00030584">
        <w:rPr>
          <w:rFonts w:cs="Arial"/>
        </w:rPr>
        <w:t>Brisco</w:t>
      </w:r>
      <w:proofErr w:type="spellEnd"/>
      <w:r w:rsidRPr="00030584">
        <w:rPr>
          <w:rFonts w:cs="Arial"/>
        </w:rPr>
        <w:t xml:space="preserve">, M. N. Walsh, and </w:t>
      </w:r>
      <w:r w:rsidRPr="00174DF6">
        <w:rPr>
          <w:rFonts w:cs="Arial"/>
          <w:spacing w:val="-4"/>
        </w:rPr>
        <w:t xml:space="preserve">f. </w:t>
      </w:r>
      <w:r w:rsidRPr="00174DF6">
        <w:rPr>
          <w:rFonts w:cs="Arial"/>
        </w:rPr>
        <w:t xml:space="preserve">t. g. A. </w:t>
      </w:r>
      <w:r w:rsidRPr="00231B3C">
        <w:rPr>
          <w:rFonts w:cs="Arial"/>
          <w:spacing w:val="-9"/>
        </w:rPr>
        <w:t xml:space="preserve">D. </w:t>
      </w:r>
      <w:r w:rsidRPr="008C4839">
        <w:rPr>
          <w:rFonts w:cs="Arial"/>
          <w:spacing w:val="-10"/>
        </w:rPr>
        <w:t xml:space="preserve">W. </w:t>
      </w:r>
      <w:r w:rsidRPr="00C0557F">
        <w:rPr>
          <w:rFonts w:cs="Arial"/>
        </w:rPr>
        <w:t>G</w:t>
      </w:r>
      <w:proofErr w:type="gramStart"/>
      <w:r w:rsidRPr="00C0557F">
        <w:rPr>
          <w:rFonts w:cs="Arial"/>
        </w:rPr>
        <w:t>. .</w:t>
      </w:r>
      <w:proofErr w:type="gramEnd"/>
      <w:r w:rsidRPr="00765A7F">
        <w:rPr>
          <w:rFonts w:cs="Arial"/>
          <w:spacing w:val="41"/>
        </w:rPr>
        <w:t xml:space="preserve"> </w:t>
      </w:r>
      <w:proofErr w:type="gramStart"/>
      <w:r w:rsidRPr="00365719">
        <w:rPr>
          <w:rFonts w:cs="Arial"/>
          <w:spacing w:val="-3"/>
        </w:rPr>
        <w:t>Sex</w:t>
      </w:r>
      <w:r w:rsidRPr="00FF1D9C">
        <w:rPr>
          <w:rFonts w:cs="Arial"/>
          <w:w w:val="99"/>
        </w:rPr>
        <w:t xml:space="preserve"> </w:t>
      </w:r>
      <w:r w:rsidRPr="0011650A">
        <w:rPr>
          <w:rFonts w:cs="Arial"/>
        </w:rPr>
        <w:t>Differences</w:t>
      </w:r>
      <w:r w:rsidRPr="00907C1D">
        <w:rPr>
          <w:rFonts w:cs="Arial"/>
          <w:spacing w:val="-20"/>
        </w:rPr>
        <w:t xml:space="preserve"> </w:t>
      </w:r>
      <w:r w:rsidRPr="00640245">
        <w:rPr>
          <w:rFonts w:cs="Arial"/>
        </w:rPr>
        <w:t>in</w:t>
      </w:r>
      <w:r w:rsidRPr="00640245">
        <w:rPr>
          <w:rFonts w:cs="Arial"/>
          <w:spacing w:val="-19"/>
        </w:rPr>
        <w:t xml:space="preserve"> </w:t>
      </w:r>
      <w:r w:rsidRPr="00FF4755">
        <w:rPr>
          <w:rFonts w:cs="Arial"/>
        </w:rPr>
        <w:t>the</w:t>
      </w:r>
      <w:r w:rsidRPr="008F496E">
        <w:rPr>
          <w:rFonts w:cs="Arial"/>
          <w:spacing w:val="-19"/>
        </w:rPr>
        <w:t xml:space="preserve"> </w:t>
      </w:r>
      <w:r w:rsidRPr="006C66CA">
        <w:rPr>
          <w:rFonts w:cs="Arial"/>
          <w:rPrChange w:id="8234" w:author="Harry Shamoon" w:date="2015-03-05T19:28:00Z">
            <w:rPr/>
          </w:rPrChange>
        </w:rPr>
        <w:t>Care</w:t>
      </w:r>
      <w:r w:rsidRPr="006C66CA">
        <w:rPr>
          <w:rFonts w:cs="Arial"/>
          <w:spacing w:val="-20"/>
          <w:rPrChange w:id="8235" w:author="Harry Shamoon" w:date="2015-03-05T19:28:00Z">
            <w:rPr>
              <w:spacing w:val="-20"/>
            </w:rPr>
          </w:rPrChange>
        </w:rPr>
        <w:t xml:space="preserve"> </w:t>
      </w:r>
      <w:r w:rsidRPr="006C66CA">
        <w:rPr>
          <w:rFonts w:cs="Arial"/>
          <w:rPrChange w:id="8236" w:author="Harry Shamoon" w:date="2015-03-05T19:28:00Z">
            <w:rPr/>
          </w:rPrChange>
        </w:rPr>
        <w:t>of</w:t>
      </w:r>
      <w:r w:rsidRPr="006C66CA">
        <w:rPr>
          <w:rFonts w:cs="Arial"/>
          <w:spacing w:val="-20"/>
          <w:rPrChange w:id="8237" w:author="Harry Shamoon" w:date="2015-03-05T19:28:00Z">
            <w:rPr>
              <w:spacing w:val="-20"/>
            </w:rPr>
          </w:rPrChange>
        </w:rPr>
        <w:t xml:space="preserve"> </w:t>
      </w:r>
      <w:r w:rsidRPr="006C66CA">
        <w:rPr>
          <w:rFonts w:cs="Arial"/>
          <w:rPrChange w:id="8238" w:author="Harry Shamoon" w:date="2015-03-05T19:28:00Z">
            <w:rPr/>
          </w:rPrChange>
        </w:rPr>
        <w:t>Patients</w:t>
      </w:r>
      <w:r w:rsidRPr="006C66CA">
        <w:rPr>
          <w:rFonts w:cs="Arial"/>
          <w:spacing w:val="-19"/>
          <w:rPrChange w:id="8239" w:author="Harry Shamoon" w:date="2015-03-05T19:28:00Z">
            <w:rPr>
              <w:spacing w:val="-19"/>
            </w:rPr>
          </w:rPrChange>
        </w:rPr>
        <w:t xml:space="preserve"> </w:t>
      </w:r>
      <w:r w:rsidRPr="006C66CA">
        <w:rPr>
          <w:rFonts w:cs="Arial"/>
          <w:rPrChange w:id="8240" w:author="Harry Shamoon" w:date="2015-03-05T19:28:00Z">
            <w:rPr/>
          </w:rPrChange>
        </w:rPr>
        <w:t>With</w:t>
      </w:r>
      <w:r w:rsidRPr="006C66CA">
        <w:rPr>
          <w:rFonts w:cs="Arial"/>
          <w:spacing w:val="-20"/>
          <w:rPrChange w:id="8241" w:author="Harry Shamoon" w:date="2015-03-05T19:28:00Z">
            <w:rPr>
              <w:spacing w:val="-20"/>
            </w:rPr>
          </w:rPrChange>
        </w:rPr>
        <w:t xml:space="preserve"> </w:t>
      </w:r>
      <w:r w:rsidRPr="006C66CA">
        <w:rPr>
          <w:rFonts w:cs="Arial"/>
          <w:rPrChange w:id="8242" w:author="Harry Shamoon" w:date="2015-03-05T19:28:00Z">
            <w:rPr/>
          </w:rPrChange>
        </w:rPr>
        <w:t>Advanced</w:t>
      </w:r>
      <w:r w:rsidRPr="006C66CA">
        <w:rPr>
          <w:rFonts w:cs="Arial"/>
          <w:spacing w:val="-20"/>
          <w:rPrChange w:id="8243" w:author="Harry Shamoon" w:date="2015-03-05T19:28:00Z">
            <w:rPr>
              <w:spacing w:val="-20"/>
            </w:rPr>
          </w:rPrChange>
        </w:rPr>
        <w:t xml:space="preserve"> </w:t>
      </w:r>
      <w:r w:rsidRPr="006C66CA">
        <w:rPr>
          <w:rFonts w:cs="Arial"/>
          <w:rPrChange w:id="8244" w:author="Harry Shamoon" w:date="2015-03-05T19:28:00Z">
            <w:rPr/>
          </w:rPrChange>
        </w:rPr>
        <w:t>Heart</w:t>
      </w:r>
      <w:r w:rsidRPr="006C66CA">
        <w:rPr>
          <w:rFonts w:cs="Arial"/>
          <w:spacing w:val="-20"/>
          <w:rPrChange w:id="8245" w:author="Harry Shamoon" w:date="2015-03-05T19:28:00Z">
            <w:rPr>
              <w:spacing w:val="-20"/>
            </w:rPr>
          </w:rPrChange>
        </w:rPr>
        <w:t xml:space="preserve"> </w:t>
      </w:r>
      <w:r w:rsidRPr="006C66CA">
        <w:rPr>
          <w:rFonts w:cs="Arial"/>
          <w:rPrChange w:id="8246" w:author="Harry Shamoon" w:date="2015-03-05T19:28:00Z">
            <w:rPr/>
          </w:rPrChange>
        </w:rPr>
        <w:t>Failure.</w:t>
      </w:r>
      <w:proofErr w:type="gramEnd"/>
      <w:r w:rsidRPr="006C66CA">
        <w:rPr>
          <w:rFonts w:cs="Arial"/>
          <w:spacing w:val="-9"/>
          <w:rPrChange w:id="8247" w:author="Harry Shamoon" w:date="2015-03-05T19:28:00Z">
            <w:rPr>
              <w:spacing w:val="-9"/>
            </w:rPr>
          </w:rPrChange>
        </w:rPr>
        <w:t xml:space="preserve"> </w:t>
      </w:r>
      <w:proofErr w:type="spellStart"/>
      <w:r w:rsidRPr="006C66CA">
        <w:rPr>
          <w:rFonts w:cs="Arial"/>
          <w:i/>
          <w:rPrChange w:id="8248" w:author="Harry Shamoon" w:date="2015-03-05T19:28:00Z">
            <w:rPr>
              <w:i/>
            </w:rPr>
          </w:rPrChange>
        </w:rPr>
        <w:t>Circ</w:t>
      </w:r>
      <w:proofErr w:type="spellEnd"/>
      <w:r w:rsidRPr="006C66CA">
        <w:rPr>
          <w:rFonts w:cs="Arial"/>
          <w:i/>
          <w:spacing w:val="-20"/>
          <w:rPrChange w:id="8249" w:author="Harry Shamoon" w:date="2015-03-05T19:28:00Z">
            <w:rPr>
              <w:i/>
              <w:spacing w:val="-20"/>
            </w:rPr>
          </w:rPrChange>
        </w:rPr>
        <w:t xml:space="preserve"> </w:t>
      </w:r>
      <w:proofErr w:type="spellStart"/>
      <w:r w:rsidRPr="006C66CA">
        <w:rPr>
          <w:rFonts w:cs="Arial"/>
          <w:i/>
          <w:rPrChange w:id="8250" w:author="Harry Shamoon" w:date="2015-03-05T19:28:00Z">
            <w:rPr>
              <w:i/>
            </w:rPr>
          </w:rPrChange>
        </w:rPr>
        <w:t>Cardiovasc</w:t>
      </w:r>
      <w:proofErr w:type="spellEnd"/>
      <w:r w:rsidRPr="006C66CA">
        <w:rPr>
          <w:rFonts w:cs="Arial"/>
          <w:i/>
          <w:spacing w:val="-19"/>
          <w:rPrChange w:id="8251" w:author="Harry Shamoon" w:date="2015-03-05T19:28:00Z">
            <w:rPr>
              <w:i/>
              <w:spacing w:val="-19"/>
            </w:rPr>
          </w:rPrChange>
        </w:rPr>
        <w:t xml:space="preserve"> </w:t>
      </w:r>
      <w:proofErr w:type="spellStart"/>
      <w:r w:rsidRPr="006C66CA">
        <w:rPr>
          <w:rFonts w:cs="Arial"/>
          <w:i/>
          <w:rPrChange w:id="8252" w:author="Harry Shamoon" w:date="2015-03-05T19:28:00Z">
            <w:rPr>
              <w:i/>
            </w:rPr>
          </w:rPrChange>
        </w:rPr>
        <w:t>Qual</w:t>
      </w:r>
      <w:proofErr w:type="spellEnd"/>
      <w:r w:rsidRPr="006C66CA">
        <w:rPr>
          <w:rFonts w:cs="Arial"/>
          <w:i/>
          <w:spacing w:val="-20"/>
          <w:rPrChange w:id="8253" w:author="Harry Shamoon" w:date="2015-03-05T19:28:00Z">
            <w:rPr>
              <w:i/>
              <w:spacing w:val="-20"/>
            </w:rPr>
          </w:rPrChange>
        </w:rPr>
        <w:t xml:space="preserve"> </w:t>
      </w:r>
      <w:r w:rsidRPr="006C66CA">
        <w:rPr>
          <w:rFonts w:cs="Arial"/>
          <w:i/>
          <w:rPrChange w:id="8254" w:author="Harry Shamoon" w:date="2015-03-05T19:28:00Z">
            <w:rPr>
              <w:i/>
            </w:rPr>
          </w:rPrChange>
        </w:rPr>
        <w:t>Outcomes</w:t>
      </w:r>
      <w:r w:rsidRPr="006C66CA">
        <w:rPr>
          <w:rFonts w:cs="Arial"/>
          <w:rPrChange w:id="8255" w:author="Harry Shamoon" w:date="2015-03-05T19:28:00Z">
            <w:rPr/>
          </w:rPrChange>
        </w:rPr>
        <w:t>,</w:t>
      </w:r>
      <w:r w:rsidRPr="006C66CA">
        <w:rPr>
          <w:rFonts w:cs="Arial"/>
          <w:spacing w:val="-18"/>
          <w:rPrChange w:id="8256" w:author="Harry Shamoon" w:date="2015-03-05T19:28:00Z">
            <w:rPr>
              <w:spacing w:val="-18"/>
            </w:rPr>
          </w:rPrChange>
        </w:rPr>
        <w:t xml:space="preserve"> </w:t>
      </w:r>
      <w:r w:rsidRPr="006C66CA">
        <w:rPr>
          <w:rFonts w:cs="Arial"/>
          <w:spacing w:val="-3"/>
          <w:rPrChange w:id="8257" w:author="Harry Shamoon" w:date="2015-03-05T19:28:00Z">
            <w:rPr>
              <w:spacing w:val="-3"/>
            </w:rPr>
          </w:rPrChange>
        </w:rPr>
        <w:t>Feb</w:t>
      </w:r>
      <w:r w:rsidRPr="006C66CA">
        <w:rPr>
          <w:rFonts w:cs="Arial"/>
          <w:spacing w:val="-20"/>
          <w:rPrChange w:id="8258" w:author="Harry Shamoon" w:date="2015-03-05T19:28:00Z">
            <w:rPr>
              <w:spacing w:val="-20"/>
            </w:rPr>
          </w:rPrChange>
        </w:rPr>
        <w:t xml:space="preserve"> </w:t>
      </w:r>
      <w:r w:rsidRPr="006C66CA">
        <w:rPr>
          <w:rFonts w:cs="Arial"/>
          <w:rPrChange w:id="8259" w:author="Harry Shamoon" w:date="2015-03-05T19:28:00Z">
            <w:rPr/>
          </w:rPrChange>
        </w:rPr>
        <w:t>2015.</w:t>
      </w:r>
      <w:r w:rsidRPr="006C66CA">
        <w:rPr>
          <w:rFonts w:cs="Arial"/>
          <w:w w:val="99"/>
          <w:rPrChange w:id="8260" w:author="Harry Shamoon" w:date="2015-03-05T19:28:00Z">
            <w:rPr>
              <w:w w:val="99"/>
            </w:rPr>
          </w:rPrChange>
        </w:rPr>
        <w:t xml:space="preserve"> </w:t>
      </w:r>
      <w:r w:rsidRPr="006C66CA">
        <w:rPr>
          <w:rFonts w:cs="Arial"/>
          <w:rPrChange w:id="8261" w:author="Harry Shamoon" w:date="2015-03-05T19:28:00Z">
            <w:rPr/>
          </w:rPrChange>
        </w:rPr>
        <w:t>PMID:</w:t>
      </w:r>
      <w:r w:rsidRPr="006C66CA">
        <w:rPr>
          <w:rFonts w:cs="Arial"/>
          <w:spacing w:val="-15"/>
          <w:rPrChange w:id="8262" w:author="Harry Shamoon" w:date="2015-03-05T19:28:00Z">
            <w:rPr>
              <w:spacing w:val="-15"/>
            </w:rPr>
          </w:rPrChange>
        </w:rPr>
        <w:t xml:space="preserve"> </w:t>
      </w:r>
      <w:r w:rsidRPr="006C66CA">
        <w:rPr>
          <w:rFonts w:cs="Arial"/>
          <w:rPrChange w:id="8263" w:author="Harry Shamoon" w:date="2015-03-05T19:28:00Z">
            <w:rPr/>
          </w:rPrChange>
        </w:rPr>
        <w:t>25714825.</w:t>
      </w:r>
    </w:p>
    <w:p w14:paraId="6E044634" w14:textId="77777777" w:rsidR="00F731E7" w:rsidRPr="006C66CA" w:rsidRDefault="00082CF3">
      <w:pPr>
        <w:pStyle w:val="BodyText"/>
        <w:ind w:left="573" w:right="118" w:hanging="474"/>
        <w:jc w:val="both"/>
        <w:rPr>
          <w:rFonts w:cs="Arial"/>
          <w:rPrChange w:id="8264" w:author="Harry Shamoon" w:date="2015-03-05T19:28:00Z">
            <w:rPr/>
          </w:rPrChange>
        </w:rPr>
        <w:pPrChange w:id="8265" w:author="Harry Shamoon" w:date="2015-03-05T19:42:00Z">
          <w:pPr>
            <w:pStyle w:val="BodyText"/>
            <w:spacing w:line="268" w:lineRule="auto"/>
            <w:ind w:left="573" w:right="118" w:hanging="474"/>
            <w:jc w:val="both"/>
          </w:pPr>
        </w:pPrChange>
      </w:pPr>
      <w:r w:rsidRPr="006C66CA">
        <w:rPr>
          <w:rFonts w:cs="Arial"/>
          <w:rPrChange w:id="8266" w:author="Harry Shamoon" w:date="2015-03-05T19:28:00Z">
            <w:rPr/>
          </w:rPrChange>
        </w:rPr>
        <w:t xml:space="preserve">[63] L. </w:t>
      </w:r>
      <w:r w:rsidRPr="006C66CA">
        <w:rPr>
          <w:rFonts w:cs="Arial"/>
          <w:spacing w:val="-14"/>
          <w:rPrChange w:id="8267" w:author="Harry Shamoon" w:date="2015-03-05T19:28:00Z">
            <w:rPr>
              <w:spacing w:val="-14"/>
            </w:rPr>
          </w:rPrChange>
        </w:rPr>
        <w:t xml:space="preserve">T. </w:t>
      </w:r>
      <w:proofErr w:type="spellStart"/>
      <w:r w:rsidRPr="006C66CA">
        <w:rPr>
          <w:rFonts w:cs="Arial"/>
          <w:rPrChange w:id="8268" w:author="Harry Shamoon" w:date="2015-03-05T19:28:00Z">
            <w:rPr/>
          </w:rPrChange>
        </w:rPr>
        <w:t>Goodnough</w:t>
      </w:r>
      <w:proofErr w:type="spellEnd"/>
      <w:r w:rsidRPr="006C66CA">
        <w:rPr>
          <w:rFonts w:cs="Arial"/>
          <w:rPrChange w:id="8269" w:author="Harry Shamoon" w:date="2015-03-05T19:28:00Z">
            <w:rPr/>
          </w:rPrChange>
        </w:rPr>
        <w:t xml:space="preserve">, </w:t>
      </w:r>
      <w:r w:rsidRPr="006C66CA">
        <w:rPr>
          <w:rFonts w:cs="Arial"/>
          <w:spacing w:val="-4"/>
          <w:rPrChange w:id="8270" w:author="Harry Shamoon" w:date="2015-03-05T19:28:00Z">
            <w:rPr>
              <w:spacing w:val="-4"/>
            </w:rPr>
          </w:rPrChange>
        </w:rPr>
        <w:t xml:space="preserve">J. </w:t>
      </w:r>
      <w:r w:rsidRPr="006C66CA">
        <w:rPr>
          <w:rFonts w:cs="Arial"/>
          <w:rPrChange w:id="8271" w:author="Harry Shamoon" w:date="2015-03-05T19:28:00Z">
            <w:rPr/>
          </w:rPrChange>
        </w:rPr>
        <w:t xml:space="preserve">H. </w:t>
      </w:r>
      <w:r w:rsidRPr="006C66CA">
        <w:rPr>
          <w:rFonts w:cs="Arial"/>
          <w:spacing w:val="-7"/>
          <w:rPrChange w:id="8272" w:author="Harry Shamoon" w:date="2015-03-05T19:28:00Z">
            <w:rPr>
              <w:spacing w:val="-7"/>
            </w:rPr>
          </w:rPrChange>
        </w:rPr>
        <w:t xml:space="preserve">Levy, </w:t>
      </w:r>
      <w:r w:rsidRPr="006C66CA">
        <w:rPr>
          <w:rFonts w:cs="Arial"/>
          <w:rPrChange w:id="8273" w:author="Harry Shamoon" w:date="2015-03-05T19:28:00Z">
            <w:rPr/>
          </w:rPrChange>
        </w:rPr>
        <w:t xml:space="preserve">and M. </w:t>
      </w:r>
      <w:r w:rsidRPr="006C66CA">
        <w:rPr>
          <w:rFonts w:cs="Arial"/>
          <w:spacing w:val="-17"/>
          <w:rPrChange w:id="8274" w:author="Harry Shamoon" w:date="2015-03-05T19:28:00Z">
            <w:rPr>
              <w:spacing w:val="-17"/>
            </w:rPr>
          </w:rPrChange>
        </w:rPr>
        <w:t xml:space="preserve">F. </w:t>
      </w:r>
      <w:r w:rsidRPr="006C66CA">
        <w:rPr>
          <w:rFonts w:cs="Arial"/>
          <w:spacing w:val="-4"/>
          <w:rPrChange w:id="8275" w:author="Harry Shamoon" w:date="2015-03-05T19:28:00Z">
            <w:rPr>
              <w:spacing w:val="-4"/>
            </w:rPr>
          </w:rPrChange>
        </w:rPr>
        <w:t xml:space="preserve">Murphy. </w:t>
      </w:r>
      <w:proofErr w:type="gramStart"/>
      <w:r w:rsidRPr="006C66CA">
        <w:rPr>
          <w:rFonts w:cs="Arial"/>
          <w:rPrChange w:id="8276" w:author="Harry Shamoon" w:date="2015-03-05T19:28:00Z">
            <w:rPr/>
          </w:rPrChange>
        </w:rPr>
        <w:t>Concepts of blood transfusion in adults.</w:t>
      </w:r>
      <w:proofErr w:type="gramEnd"/>
      <w:r w:rsidRPr="006C66CA">
        <w:rPr>
          <w:rFonts w:cs="Arial"/>
          <w:spacing w:val="31"/>
          <w:rPrChange w:id="8277" w:author="Harry Shamoon" w:date="2015-03-05T19:28:00Z">
            <w:rPr>
              <w:spacing w:val="31"/>
            </w:rPr>
          </w:rPrChange>
        </w:rPr>
        <w:t xml:space="preserve"> </w:t>
      </w:r>
      <w:r w:rsidRPr="006C66CA">
        <w:rPr>
          <w:rFonts w:cs="Arial"/>
          <w:i/>
        </w:rPr>
        <w:t>Lancet</w:t>
      </w:r>
      <w:r w:rsidRPr="00FF4755">
        <w:rPr>
          <w:rFonts w:cs="Arial"/>
        </w:rPr>
        <w:t>,</w:t>
      </w:r>
      <w:r w:rsidRPr="008F496E">
        <w:rPr>
          <w:rFonts w:cs="Arial"/>
          <w:w w:val="99"/>
        </w:rPr>
        <w:t xml:space="preserve"> </w:t>
      </w:r>
      <w:r w:rsidRPr="006C66CA">
        <w:rPr>
          <w:rFonts w:cs="Arial"/>
          <w:rPrChange w:id="8278" w:author="Harry Shamoon" w:date="2015-03-05T19:28:00Z">
            <w:rPr/>
          </w:rPrChange>
        </w:rPr>
        <w:t>381(9880)</w:t>
      </w:r>
      <w:proofErr w:type="gramStart"/>
      <w:r w:rsidRPr="006C66CA">
        <w:rPr>
          <w:rFonts w:cs="Arial"/>
          <w:rPrChange w:id="8279" w:author="Harry Shamoon" w:date="2015-03-05T19:28:00Z">
            <w:rPr/>
          </w:rPrChange>
        </w:rPr>
        <w:t>:1845</w:t>
      </w:r>
      <w:proofErr w:type="gramEnd"/>
      <w:r w:rsidRPr="006C66CA">
        <w:rPr>
          <w:rFonts w:cs="Arial"/>
          <w:rPrChange w:id="8280" w:author="Harry Shamoon" w:date="2015-03-05T19:28:00Z">
            <w:rPr/>
          </w:rPrChange>
        </w:rPr>
        <w:t xml:space="preserve">–1854, </w:t>
      </w:r>
      <w:r w:rsidRPr="006C66CA">
        <w:rPr>
          <w:rFonts w:cs="Arial"/>
          <w:spacing w:val="-3"/>
          <w:rPrChange w:id="8281" w:author="Harry Shamoon" w:date="2015-03-05T19:28:00Z">
            <w:rPr>
              <w:spacing w:val="-3"/>
            </w:rPr>
          </w:rPrChange>
        </w:rPr>
        <w:t xml:space="preserve">May </w:t>
      </w:r>
      <w:r w:rsidRPr="006C66CA">
        <w:rPr>
          <w:rFonts w:cs="Arial"/>
          <w:rPrChange w:id="8282" w:author="Harry Shamoon" w:date="2015-03-05T19:28:00Z">
            <w:rPr/>
          </w:rPrChange>
        </w:rPr>
        <w:t>2013. PMID:</w:t>
      </w:r>
      <w:r w:rsidRPr="006C66CA">
        <w:rPr>
          <w:rFonts w:cs="Arial"/>
          <w:spacing w:val="-40"/>
          <w:rPrChange w:id="8283" w:author="Harry Shamoon" w:date="2015-03-05T19:28:00Z">
            <w:rPr>
              <w:spacing w:val="-40"/>
            </w:rPr>
          </w:rPrChange>
        </w:rPr>
        <w:t xml:space="preserve"> </w:t>
      </w:r>
      <w:r w:rsidRPr="006C66CA">
        <w:rPr>
          <w:rFonts w:cs="Arial"/>
          <w:rPrChange w:id="8284" w:author="Harry Shamoon" w:date="2015-03-05T19:28:00Z">
            <w:rPr/>
          </w:rPrChange>
        </w:rPr>
        <w:t>23706801.</w:t>
      </w:r>
    </w:p>
    <w:p w14:paraId="3506211E" w14:textId="77777777" w:rsidR="00F731E7" w:rsidRPr="006C66CA" w:rsidRDefault="00082CF3">
      <w:pPr>
        <w:pStyle w:val="BodyText"/>
        <w:ind w:left="573" w:right="119" w:hanging="473"/>
        <w:jc w:val="both"/>
        <w:rPr>
          <w:rFonts w:cs="Arial"/>
          <w:rPrChange w:id="8285" w:author="Harry Shamoon" w:date="2015-03-05T19:28:00Z">
            <w:rPr/>
          </w:rPrChange>
        </w:rPr>
        <w:pPrChange w:id="8286" w:author="Harry Shamoon" w:date="2015-03-05T19:42:00Z">
          <w:pPr>
            <w:pStyle w:val="BodyText"/>
            <w:spacing w:line="268" w:lineRule="auto"/>
            <w:ind w:left="573" w:right="119" w:hanging="473"/>
            <w:jc w:val="both"/>
          </w:pPr>
        </w:pPrChange>
      </w:pPr>
      <w:r w:rsidRPr="006C66CA">
        <w:rPr>
          <w:rFonts w:cs="Arial"/>
          <w:rPrChange w:id="8287" w:author="Harry Shamoon" w:date="2015-03-05T19:28:00Z">
            <w:rPr/>
          </w:rPrChange>
        </w:rPr>
        <w:t xml:space="preserve">[64] M. H. </w:t>
      </w:r>
      <w:proofErr w:type="spellStart"/>
      <w:r w:rsidRPr="006C66CA">
        <w:rPr>
          <w:rFonts w:cs="Arial"/>
          <w:rPrChange w:id="8288" w:author="Harry Shamoon" w:date="2015-03-05T19:28:00Z">
            <w:rPr/>
          </w:rPrChange>
        </w:rPr>
        <w:t>Andreae</w:t>
      </w:r>
      <w:proofErr w:type="spellEnd"/>
      <w:r w:rsidRPr="006C66CA">
        <w:rPr>
          <w:rFonts w:cs="Arial"/>
          <w:rPrChange w:id="8289" w:author="Harry Shamoon" w:date="2015-03-05T19:28:00Z">
            <w:rPr/>
          </w:rPrChange>
        </w:rPr>
        <w:t xml:space="preserve"> and </w:t>
      </w:r>
      <w:r w:rsidRPr="006C66CA">
        <w:rPr>
          <w:rFonts w:cs="Arial"/>
          <w:spacing w:val="-9"/>
          <w:rPrChange w:id="8290" w:author="Harry Shamoon" w:date="2015-03-05T19:28:00Z">
            <w:rPr>
              <w:spacing w:val="-9"/>
            </w:rPr>
          </w:rPrChange>
        </w:rPr>
        <w:t xml:space="preserve">D. </w:t>
      </w:r>
      <w:r w:rsidRPr="006C66CA">
        <w:rPr>
          <w:rFonts w:cs="Arial"/>
          <w:rPrChange w:id="8291" w:author="Harry Shamoon" w:date="2015-03-05T19:28:00Z">
            <w:rPr/>
          </w:rPrChange>
        </w:rPr>
        <w:t xml:space="preserve">A. </w:t>
      </w:r>
      <w:proofErr w:type="spellStart"/>
      <w:r w:rsidRPr="006C66CA">
        <w:rPr>
          <w:rFonts w:cs="Arial"/>
          <w:rPrChange w:id="8292" w:author="Harry Shamoon" w:date="2015-03-05T19:28:00Z">
            <w:rPr/>
          </w:rPrChange>
        </w:rPr>
        <w:t>Andreae</w:t>
      </w:r>
      <w:proofErr w:type="spellEnd"/>
      <w:r w:rsidRPr="006C66CA">
        <w:rPr>
          <w:rFonts w:cs="Arial"/>
          <w:rPrChange w:id="8293" w:author="Harry Shamoon" w:date="2015-03-05T19:28:00Z">
            <w:rPr/>
          </w:rPrChange>
        </w:rPr>
        <w:t xml:space="preserve">. Regional </w:t>
      </w:r>
      <w:proofErr w:type="spellStart"/>
      <w:r w:rsidRPr="006C66CA">
        <w:rPr>
          <w:rFonts w:cs="Arial"/>
          <w:rPrChange w:id="8294" w:author="Harry Shamoon" w:date="2015-03-05T19:28:00Z">
            <w:rPr/>
          </w:rPrChange>
        </w:rPr>
        <w:t>anaesthesia</w:t>
      </w:r>
      <w:proofErr w:type="spellEnd"/>
      <w:r w:rsidRPr="006C66CA">
        <w:rPr>
          <w:rFonts w:cs="Arial"/>
          <w:rPrChange w:id="8295" w:author="Harry Shamoon" w:date="2015-03-05T19:28:00Z">
            <w:rPr/>
          </w:rPrChange>
        </w:rPr>
        <w:t xml:space="preserve"> to </w:t>
      </w:r>
      <w:r w:rsidRPr="006C66CA">
        <w:rPr>
          <w:rFonts w:cs="Arial"/>
          <w:spacing w:val="-3"/>
          <w:rPrChange w:id="8296" w:author="Harry Shamoon" w:date="2015-03-05T19:28:00Z">
            <w:rPr>
              <w:spacing w:val="-3"/>
            </w:rPr>
          </w:rPrChange>
        </w:rPr>
        <w:t xml:space="preserve">prevent </w:t>
      </w:r>
      <w:r w:rsidRPr="006C66CA">
        <w:rPr>
          <w:rFonts w:cs="Arial"/>
          <w:rPrChange w:id="8297" w:author="Harry Shamoon" w:date="2015-03-05T19:28:00Z">
            <w:rPr/>
          </w:rPrChange>
        </w:rPr>
        <w:t>chronic pain after surgery: a</w:t>
      </w:r>
      <w:r w:rsidRPr="006C66CA">
        <w:rPr>
          <w:rFonts w:cs="Arial"/>
          <w:spacing w:val="-15"/>
          <w:rPrChange w:id="8298" w:author="Harry Shamoon" w:date="2015-03-05T19:28:00Z">
            <w:rPr>
              <w:spacing w:val="-15"/>
            </w:rPr>
          </w:rPrChange>
        </w:rPr>
        <w:t xml:space="preserve"> </w:t>
      </w:r>
      <w:r w:rsidRPr="006C66CA">
        <w:rPr>
          <w:rFonts w:cs="Arial"/>
          <w:rPrChange w:id="8299" w:author="Harry Shamoon" w:date="2015-03-05T19:28:00Z">
            <w:rPr/>
          </w:rPrChange>
        </w:rPr>
        <w:t>Cochrane</w:t>
      </w:r>
      <w:r w:rsidRPr="006C66CA">
        <w:rPr>
          <w:rFonts w:cs="Arial"/>
          <w:w w:val="99"/>
          <w:rPrChange w:id="8300" w:author="Harry Shamoon" w:date="2015-03-05T19:28:00Z">
            <w:rPr>
              <w:w w:val="99"/>
            </w:rPr>
          </w:rPrChange>
        </w:rPr>
        <w:t xml:space="preserve"> </w:t>
      </w:r>
      <w:r w:rsidRPr="006C66CA">
        <w:rPr>
          <w:rFonts w:cs="Arial"/>
          <w:rPrChange w:id="8301" w:author="Harry Shamoon" w:date="2015-03-05T19:28:00Z">
            <w:rPr/>
          </w:rPrChange>
        </w:rPr>
        <w:t>systematic</w:t>
      </w:r>
      <w:r w:rsidRPr="006C66CA">
        <w:rPr>
          <w:rFonts w:cs="Arial"/>
          <w:spacing w:val="-8"/>
          <w:rPrChange w:id="8302" w:author="Harry Shamoon" w:date="2015-03-05T19:28:00Z">
            <w:rPr>
              <w:spacing w:val="-8"/>
            </w:rPr>
          </w:rPrChange>
        </w:rPr>
        <w:t xml:space="preserve"> </w:t>
      </w:r>
      <w:r w:rsidRPr="006C66CA">
        <w:rPr>
          <w:rFonts w:cs="Arial"/>
          <w:spacing w:val="-3"/>
          <w:rPrChange w:id="8303" w:author="Harry Shamoon" w:date="2015-03-05T19:28:00Z">
            <w:rPr>
              <w:spacing w:val="-3"/>
            </w:rPr>
          </w:rPrChange>
        </w:rPr>
        <w:t>review</w:t>
      </w:r>
      <w:r w:rsidRPr="006C66CA">
        <w:rPr>
          <w:rFonts w:cs="Arial"/>
          <w:spacing w:val="-8"/>
          <w:rPrChange w:id="8304" w:author="Harry Shamoon" w:date="2015-03-05T19:28:00Z">
            <w:rPr>
              <w:spacing w:val="-8"/>
            </w:rPr>
          </w:rPrChange>
        </w:rPr>
        <w:t xml:space="preserve"> </w:t>
      </w:r>
      <w:r w:rsidRPr="006C66CA">
        <w:rPr>
          <w:rFonts w:cs="Arial"/>
          <w:rPrChange w:id="8305" w:author="Harry Shamoon" w:date="2015-03-05T19:28:00Z">
            <w:rPr/>
          </w:rPrChange>
        </w:rPr>
        <w:t>and</w:t>
      </w:r>
      <w:r w:rsidRPr="006C66CA">
        <w:rPr>
          <w:rFonts w:cs="Arial"/>
          <w:spacing w:val="-8"/>
          <w:rPrChange w:id="8306" w:author="Harry Shamoon" w:date="2015-03-05T19:28:00Z">
            <w:rPr>
              <w:spacing w:val="-8"/>
            </w:rPr>
          </w:rPrChange>
        </w:rPr>
        <w:t xml:space="preserve"> </w:t>
      </w:r>
      <w:r w:rsidRPr="006C66CA">
        <w:rPr>
          <w:rFonts w:cs="Arial"/>
          <w:rPrChange w:id="8307" w:author="Harry Shamoon" w:date="2015-03-05T19:28:00Z">
            <w:rPr/>
          </w:rPrChange>
        </w:rPr>
        <w:t>meta-analysis.</w:t>
      </w:r>
      <w:r w:rsidRPr="006C66CA">
        <w:rPr>
          <w:rFonts w:cs="Arial"/>
          <w:spacing w:val="13"/>
          <w:rPrChange w:id="8308" w:author="Harry Shamoon" w:date="2015-03-05T19:28:00Z">
            <w:rPr>
              <w:spacing w:val="13"/>
            </w:rPr>
          </w:rPrChange>
        </w:rPr>
        <w:t xml:space="preserve"> </w:t>
      </w:r>
      <w:r w:rsidRPr="006C66CA">
        <w:rPr>
          <w:rFonts w:cs="Arial"/>
          <w:i/>
        </w:rPr>
        <w:t>Br</w:t>
      </w:r>
      <w:r w:rsidRPr="006C66CA">
        <w:rPr>
          <w:rFonts w:cs="Arial"/>
          <w:i/>
          <w:spacing w:val="-8"/>
        </w:rPr>
        <w:t xml:space="preserve"> </w:t>
      </w:r>
      <w:r w:rsidRPr="006C66CA">
        <w:rPr>
          <w:rFonts w:cs="Arial"/>
          <w:i/>
        </w:rPr>
        <w:t>J</w:t>
      </w:r>
      <w:r w:rsidRPr="006C66CA">
        <w:rPr>
          <w:rFonts w:cs="Arial"/>
          <w:i/>
          <w:spacing w:val="-8"/>
        </w:rPr>
        <w:t xml:space="preserve"> </w:t>
      </w:r>
      <w:proofErr w:type="spellStart"/>
      <w:r w:rsidRPr="006C66CA">
        <w:rPr>
          <w:rFonts w:cs="Arial"/>
          <w:i/>
        </w:rPr>
        <w:t>Anaesth</w:t>
      </w:r>
      <w:proofErr w:type="spellEnd"/>
      <w:r w:rsidRPr="00FF4755">
        <w:rPr>
          <w:rFonts w:cs="Arial"/>
        </w:rPr>
        <w:t>,</w:t>
      </w:r>
      <w:r w:rsidRPr="008F496E">
        <w:rPr>
          <w:rFonts w:cs="Arial"/>
          <w:spacing w:val="-8"/>
        </w:rPr>
        <w:t xml:space="preserve"> </w:t>
      </w:r>
      <w:r w:rsidRPr="006C66CA">
        <w:rPr>
          <w:rFonts w:cs="Arial"/>
          <w:rPrChange w:id="8309" w:author="Harry Shamoon" w:date="2015-03-05T19:28:00Z">
            <w:rPr/>
          </w:rPrChange>
        </w:rPr>
        <w:t>111(5)</w:t>
      </w:r>
      <w:proofErr w:type="gramStart"/>
      <w:r w:rsidRPr="006C66CA">
        <w:rPr>
          <w:rFonts w:cs="Arial"/>
          <w:rPrChange w:id="8310" w:author="Harry Shamoon" w:date="2015-03-05T19:28:00Z">
            <w:rPr/>
          </w:rPrChange>
        </w:rPr>
        <w:t>:711</w:t>
      </w:r>
      <w:proofErr w:type="gramEnd"/>
      <w:r w:rsidRPr="006C66CA">
        <w:rPr>
          <w:rFonts w:cs="Arial"/>
          <w:rPrChange w:id="8311" w:author="Harry Shamoon" w:date="2015-03-05T19:28:00Z">
            <w:rPr/>
          </w:rPrChange>
        </w:rPr>
        <w:t>–720,</w:t>
      </w:r>
      <w:r w:rsidRPr="006C66CA">
        <w:rPr>
          <w:rFonts w:cs="Arial"/>
          <w:spacing w:val="-8"/>
          <w:rPrChange w:id="8312" w:author="Harry Shamoon" w:date="2015-03-05T19:28:00Z">
            <w:rPr>
              <w:spacing w:val="-8"/>
            </w:rPr>
          </w:rPrChange>
        </w:rPr>
        <w:t xml:space="preserve"> </w:t>
      </w:r>
      <w:r w:rsidRPr="006C66CA">
        <w:rPr>
          <w:rFonts w:cs="Arial"/>
          <w:rPrChange w:id="8313" w:author="Harry Shamoon" w:date="2015-03-05T19:28:00Z">
            <w:rPr/>
          </w:rPrChange>
        </w:rPr>
        <w:t>Nov</w:t>
      </w:r>
      <w:r w:rsidRPr="006C66CA">
        <w:rPr>
          <w:rFonts w:cs="Arial"/>
          <w:spacing w:val="-8"/>
          <w:rPrChange w:id="8314" w:author="Harry Shamoon" w:date="2015-03-05T19:28:00Z">
            <w:rPr>
              <w:spacing w:val="-8"/>
            </w:rPr>
          </w:rPrChange>
        </w:rPr>
        <w:t xml:space="preserve"> </w:t>
      </w:r>
      <w:r w:rsidRPr="006C66CA">
        <w:rPr>
          <w:rFonts w:cs="Arial"/>
          <w:rPrChange w:id="8315" w:author="Harry Shamoon" w:date="2015-03-05T19:28:00Z">
            <w:rPr/>
          </w:rPrChange>
        </w:rPr>
        <w:t>2013.</w:t>
      </w:r>
      <w:r w:rsidRPr="006C66CA">
        <w:rPr>
          <w:rFonts w:cs="Arial"/>
          <w:spacing w:val="-8"/>
          <w:rPrChange w:id="8316" w:author="Harry Shamoon" w:date="2015-03-05T19:28:00Z">
            <w:rPr>
              <w:spacing w:val="-8"/>
            </w:rPr>
          </w:rPrChange>
        </w:rPr>
        <w:t xml:space="preserve"> </w:t>
      </w:r>
      <w:r w:rsidRPr="006C66CA">
        <w:rPr>
          <w:rFonts w:cs="Arial"/>
          <w:rPrChange w:id="8317" w:author="Harry Shamoon" w:date="2015-03-05T19:28:00Z">
            <w:rPr/>
          </w:rPrChange>
        </w:rPr>
        <w:t>PMID:</w:t>
      </w:r>
      <w:r w:rsidRPr="006C66CA">
        <w:rPr>
          <w:rFonts w:cs="Arial"/>
          <w:spacing w:val="-8"/>
          <w:rPrChange w:id="8318" w:author="Harry Shamoon" w:date="2015-03-05T19:28:00Z">
            <w:rPr>
              <w:spacing w:val="-8"/>
            </w:rPr>
          </w:rPrChange>
        </w:rPr>
        <w:t xml:space="preserve"> </w:t>
      </w:r>
      <w:r w:rsidRPr="006C66CA">
        <w:rPr>
          <w:rFonts w:cs="Arial"/>
          <w:rPrChange w:id="8319" w:author="Harry Shamoon" w:date="2015-03-05T19:28:00Z">
            <w:rPr/>
          </w:rPrChange>
        </w:rPr>
        <w:t>23811426.</w:t>
      </w:r>
    </w:p>
    <w:p w14:paraId="473148DA" w14:textId="77777777" w:rsidR="00F731E7" w:rsidRPr="006C66CA" w:rsidRDefault="00082CF3">
      <w:pPr>
        <w:pStyle w:val="BodyText"/>
        <w:ind w:left="573" w:right="119" w:hanging="473"/>
        <w:jc w:val="both"/>
        <w:rPr>
          <w:rFonts w:cs="Arial"/>
          <w:rPrChange w:id="8320" w:author="Harry Shamoon" w:date="2015-03-05T19:28:00Z">
            <w:rPr/>
          </w:rPrChange>
        </w:rPr>
        <w:pPrChange w:id="8321" w:author="Harry Shamoon" w:date="2015-03-05T19:42:00Z">
          <w:pPr>
            <w:pStyle w:val="BodyText"/>
            <w:spacing w:line="268" w:lineRule="auto"/>
            <w:ind w:left="573" w:right="119" w:hanging="473"/>
            <w:jc w:val="both"/>
          </w:pPr>
        </w:pPrChange>
      </w:pPr>
      <w:r w:rsidRPr="006C66CA">
        <w:rPr>
          <w:rFonts w:cs="Arial"/>
          <w:rPrChange w:id="8322" w:author="Harry Shamoon" w:date="2015-03-05T19:28:00Z">
            <w:rPr/>
          </w:rPrChange>
        </w:rPr>
        <w:t>[65]</w:t>
      </w:r>
      <w:r w:rsidRPr="006C66CA">
        <w:rPr>
          <w:rFonts w:cs="Arial"/>
          <w:spacing w:val="39"/>
          <w:rPrChange w:id="8323" w:author="Harry Shamoon" w:date="2015-03-05T19:28:00Z">
            <w:rPr>
              <w:spacing w:val="39"/>
            </w:rPr>
          </w:rPrChange>
        </w:rPr>
        <w:t xml:space="preserve"> </w:t>
      </w:r>
      <w:r w:rsidRPr="006C66CA">
        <w:rPr>
          <w:rFonts w:cs="Arial"/>
          <w:spacing w:val="-14"/>
          <w:rPrChange w:id="8324" w:author="Harry Shamoon" w:date="2015-03-05T19:28:00Z">
            <w:rPr>
              <w:spacing w:val="-14"/>
            </w:rPr>
          </w:rPrChange>
        </w:rPr>
        <w:t>T.</w:t>
      </w:r>
      <w:r w:rsidRPr="006C66CA">
        <w:rPr>
          <w:rFonts w:cs="Arial"/>
          <w:spacing w:val="-12"/>
          <w:rPrChange w:id="8325" w:author="Harry Shamoon" w:date="2015-03-05T19:28:00Z">
            <w:rPr>
              <w:spacing w:val="-12"/>
            </w:rPr>
          </w:rPrChange>
        </w:rPr>
        <w:t xml:space="preserve"> </w:t>
      </w:r>
      <w:r w:rsidRPr="006C66CA">
        <w:rPr>
          <w:rFonts w:cs="Arial"/>
          <w:rPrChange w:id="8326" w:author="Harry Shamoon" w:date="2015-03-05T19:28:00Z">
            <w:rPr/>
          </w:rPrChange>
        </w:rPr>
        <w:t>R.</w:t>
      </w:r>
      <w:r w:rsidRPr="006C66CA">
        <w:rPr>
          <w:rFonts w:cs="Arial"/>
          <w:spacing w:val="-12"/>
          <w:rPrChange w:id="8327" w:author="Harry Shamoon" w:date="2015-03-05T19:28:00Z">
            <w:rPr>
              <w:spacing w:val="-12"/>
            </w:rPr>
          </w:rPrChange>
        </w:rPr>
        <w:t xml:space="preserve"> </w:t>
      </w:r>
      <w:r w:rsidRPr="006C66CA">
        <w:rPr>
          <w:rFonts w:cs="Arial"/>
          <w:spacing w:val="-5"/>
          <w:rPrChange w:id="8328" w:author="Harry Shamoon" w:date="2015-03-05T19:28:00Z">
            <w:rPr>
              <w:spacing w:val="-5"/>
            </w:rPr>
          </w:rPrChange>
        </w:rPr>
        <w:t>Vetter,</w:t>
      </w:r>
      <w:r w:rsidRPr="006C66CA">
        <w:rPr>
          <w:rFonts w:cs="Arial"/>
          <w:spacing w:val="-11"/>
          <w:rPrChange w:id="8329" w:author="Harry Shamoon" w:date="2015-03-05T19:28:00Z">
            <w:rPr>
              <w:spacing w:val="-11"/>
            </w:rPr>
          </w:rPrChange>
        </w:rPr>
        <w:t xml:space="preserve"> </w:t>
      </w:r>
      <w:r w:rsidRPr="006C66CA">
        <w:rPr>
          <w:rFonts w:cs="Arial"/>
          <w:rPrChange w:id="8330" w:author="Harry Shamoon" w:date="2015-03-05T19:28:00Z">
            <w:rPr/>
          </w:rPrChange>
        </w:rPr>
        <w:t>A.</w:t>
      </w:r>
      <w:r w:rsidRPr="006C66CA">
        <w:rPr>
          <w:rFonts w:cs="Arial"/>
          <w:spacing w:val="-12"/>
          <w:rPrChange w:id="8331" w:author="Harry Shamoon" w:date="2015-03-05T19:28:00Z">
            <w:rPr>
              <w:spacing w:val="-12"/>
            </w:rPr>
          </w:rPrChange>
        </w:rPr>
        <w:t xml:space="preserve"> </w:t>
      </w:r>
      <w:r w:rsidRPr="006C66CA">
        <w:rPr>
          <w:rFonts w:cs="Arial"/>
          <w:rPrChange w:id="8332" w:author="Harry Shamoon" w:date="2015-03-05T19:28:00Z">
            <w:rPr/>
          </w:rPrChange>
        </w:rPr>
        <w:t>M.</w:t>
      </w:r>
      <w:r w:rsidRPr="006C66CA">
        <w:rPr>
          <w:rFonts w:cs="Arial"/>
          <w:spacing w:val="-12"/>
          <w:rPrChange w:id="8333" w:author="Harry Shamoon" w:date="2015-03-05T19:28:00Z">
            <w:rPr>
              <w:spacing w:val="-12"/>
            </w:rPr>
          </w:rPrChange>
        </w:rPr>
        <w:t xml:space="preserve"> </w:t>
      </w:r>
      <w:r w:rsidRPr="006C66CA">
        <w:rPr>
          <w:rFonts w:cs="Arial"/>
          <w:rPrChange w:id="8334" w:author="Harry Shamoon" w:date="2015-03-05T19:28:00Z">
            <w:rPr/>
          </w:rPrChange>
        </w:rPr>
        <w:t>Boudreaux,</w:t>
      </w:r>
      <w:r w:rsidRPr="006C66CA">
        <w:rPr>
          <w:rFonts w:cs="Arial"/>
          <w:spacing w:val="-11"/>
          <w:rPrChange w:id="8335" w:author="Harry Shamoon" w:date="2015-03-05T19:28:00Z">
            <w:rPr>
              <w:spacing w:val="-11"/>
            </w:rPr>
          </w:rPrChange>
        </w:rPr>
        <w:t xml:space="preserve"> </w:t>
      </w:r>
      <w:r w:rsidRPr="006C66CA">
        <w:rPr>
          <w:rFonts w:cs="Arial"/>
          <w:rPrChange w:id="8336" w:author="Harry Shamoon" w:date="2015-03-05T19:28:00Z">
            <w:rPr/>
          </w:rPrChange>
        </w:rPr>
        <w:t>K.</w:t>
      </w:r>
      <w:r w:rsidRPr="006C66CA">
        <w:rPr>
          <w:rFonts w:cs="Arial"/>
          <w:spacing w:val="-12"/>
          <w:rPrChange w:id="8337" w:author="Harry Shamoon" w:date="2015-03-05T19:28:00Z">
            <w:rPr>
              <w:spacing w:val="-12"/>
            </w:rPr>
          </w:rPrChange>
        </w:rPr>
        <w:t xml:space="preserve"> </w:t>
      </w:r>
      <w:r w:rsidRPr="006C66CA">
        <w:rPr>
          <w:rFonts w:cs="Arial"/>
          <w:rPrChange w:id="8338" w:author="Harry Shamoon" w:date="2015-03-05T19:28:00Z">
            <w:rPr/>
          </w:rPrChange>
        </w:rPr>
        <w:t>A.</w:t>
      </w:r>
      <w:r w:rsidRPr="006C66CA">
        <w:rPr>
          <w:rFonts w:cs="Arial"/>
          <w:spacing w:val="-12"/>
          <w:rPrChange w:id="8339" w:author="Harry Shamoon" w:date="2015-03-05T19:28:00Z">
            <w:rPr>
              <w:spacing w:val="-12"/>
            </w:rPr>
          </w:rPrChange>
        </w:rPr>
        <w:t xml:space="preserve"> </w:t>
      </w:r>
      <w:r w:rsidRPr="006C66CA">
        <w:rPr>
          <w:rFonts w:cs="Arial"/>
          <w:rPrChange w:id="8340" w:author="Harry Shamoon" w:date="2015-03-05T19:28:00Z">
            <w:rPr/>
          </w:rPrChange>
        </w:rPr>
        <w:t>Jones,</w:t>
      </w:r>
      <w:r w:rsidRPr="006C66CA">
        <w:rPr>
          <w:rFonts w:cs="Arial"/>
          <w:spacing w:val="-11"/>
          <w:rPrChange w:id="8341" w:author="Harry Shamoon" w:date="2015-03-05T19:28:00Z">
            <w:rPr>
              <w:spacing w:val="-11"/>
            </w:rPr>
          </w:rPrChange>
        </w:rPr>
        <w:t xml:space="preserve"> </w:t>
      </w:r>
      <w:r w:rsidRPr="006C66CA">
        <w:rPr>
          <w:rFonts w:cs="Arial"/>
          <w:spacing w:val="-4"/>
          <w:rPrChange w:id="8342" w:author="Harry Shamoon" w:date="2015-03-05T19:28:00Z">
            <w:rPr>
              <w:spacing w:val="-4"/>
            </w:rPr>
          </w:rPrChange>
        </w:rPr>
        <w:t>J.</w:t>
      </w:r>
      <w:r w:rsidRPr="006C66CA">
        <w:rPr>
          <w:rFonts w:cs="Arial"/>
          <w:spacing w:val="-12"/>
          <w:rPrChange w:id="8343" w:author="Harry Shamoon" w:date="2015-03-05T19:28:00Z">
            <w:rPr>
              <w:spacing w:val="-12"/>
            </w:rPr>
          </w:rPrChange>
        </w:rPr>
        <w:t xml:space="preserve"> </w:t>
      </w:r>
      <w:r w:rsidRPr="006C66CA">
        <w:rPr>
          <w:rFonts w:cs="Arial"/>
          <w:rPrChange w:id="8344" w:author="Harry Shamoon" w:date="2015-03-05T19:28:00Z">
            <w:rPr/>
          </w:rPrChange>
        </w:rPr>
        <w:t>M.</w:t>
      </w:r>
      <w:r w:rsidRPr="006C66CA">
        <w:rPr>
          <w:rFonts w:cs="Arial"/>
          <w:spacing w:val="-12"/>
          <w:rPrChange w:id="8345" w:author="Harry Shamoon" w:date="2015-03-05T19:28:00Z">
            <w:rPr>
              <w:spacing w:val="-12"/>
            </w:rPr>
          </w:rPrChange>
        </w:rPr>
        <w:t xml:space="preserve"> </w:t>
      </w:r>
      <w:r w:rsidRPr="006C66CA">
        <w:rPr>
          <w:rFonts w:cs="Arial"/>
          <w:rPrChange w:id="8346" w:author="Harry Shamoon" w:date="2015-03-05T19:28:00Z">
            <w:rPr/>
          </w:rPrChange>
        </w:rPr>
        <w:t>Hunter,</w:t>
      </w:r>
      <w:r w:rsidRPr="006C66CA">
        <w:rPr>
          <w:rFonts w:cs="Arial"/>
          <w:spacing w:val="-11"/>
          <w:rPrChange w:id="8347" w:author="Harry Shamoon" w:date="2015-03-05T19:28:00Z">
            <w:rPr>
              <w:spacing w:val="-11"/>
            </w:rPr>
          </w:rPrChange>
        </w:rPr>
        <w:t xml:space="preserve"> </w:t>
      </w:r>
      <w:proofErr w:type="spellStart"/>
      <w:r w:rsidRPr="006C66CA">
        <w:rPr>
          <w:rFonts w:cs="Arial"/>
          <w:spacing w:val="-4"/>
          <w:rPrChange w:id="8348" w:author="Harry Shamoon" w:date="2015-03-05T19:28:00Z">
            <w:rPr>
              <w:spacing w:val="-4"/>
            </w:rPr>
          </w:rPrChange>
        </w:rPr>
        <w:t>Jr</w:t>
      </w:r>
      <w:proofErr w:type="spellEnd"/>
      <w:r w:rsidRPr="006C66CA">
        <w:rPr>
          <w:rFonts w:cs="Arial"/>
          <w:spacing w:val="-4"/>
          <w:rPrChange w:id="8349" w:author="Harry Shamoon" w:date="2015-03-05T19:28:00Z">
            <w:rPr>
              <w:spacing w:val="-4"/>
            </w:rPr>
          </w:rPrChange>
        </w:rPr>
        <w:t>,</w:t>
      </w:r>
      <w:r w:rsidRPr="006C66CA">
        <w:rPr>
          <w:rFonts w:cs="Arial"/>
          <w:spacing w:val="-11"/>
          <w:rPrChange w:id="8350" w:author="Harry Shamoon" w:date="2015-03-05T19:28:00Z">
            <w:rPr>
              <w:spacing w:val="-11"/>
            </w:rPr>
          </w:rPrChange>
        </w:rPr>
        <w:t xml:space="preserve"> </w:t>
      </w:r>
      <w:r w:rsidRPr="006C66CA">
        <w:rPr>
          <w:rFonts w:cs="Arial"/>
          <w:rPrChange w:id="8351" w:author="Harry Shamoon" w:date="2015-03-05T19:28:00Z">
            <w:rPr/>
          </w:rPrChange>
        </w:rPr>
        <w:t>and</w:t>
      </w:r>
      <w:r w:rsidRPr="006C66CA">
        <w:rPr>
          <w:rFonts w:cs="Arial"/>
          <w:spacing w:val="-12"/>
          <w:rPrChange w:id="8352" w:author="Harry Shamoon" w:date="2015-03-05T19:28:00Z">
            <w:rPr>
              <w:spacing w:val="-12"/>
            </w:rPr>
          </w:rPrChange>
        </w:rPr>
        <w:t xml:space="preserve"> </w:t>
      </w:r>
      <w:r w:rsidRPr="006C66CA">
        <w:rPr>
          <w:rFonts w:cs="Arial"/>
          <w:spacing w:val="-9"/>
          <w:rPrChange w:id="8353" w:author="Harry Shamoon" w:date="2015-03-05T19:28:00Z">
            <w:rPr>
              <w:spacing w:val="-9"/>
            </w:rPr>
          </w:rPrChange>
        </w:rPr>
        <w:t>J</w:t>
      </w:r>
      <w:proofErr w:type="gramStart"/>
      <w:r w:rsidRPr="006C66CA">
        <w:rPr>
          <w:rFonts w:cs="Arial"/>
          <w:spacing w:val="-9"/>
          <w:rPrChange w:id="8354" w:author="Harry Shamoon" w:date="2015-03-05T19:28:00Z">
            <w:rPr>
              <w:spacing w:val="-9"/>
            </w:rPr>
          </w:rPrChange>
        </w:rPr>
        <w:t>.-</w:t>
      </w:r>
      <w:proofErr w:type="gramEnd"/>
      <w:r w:rsidRPr="006C66CA">
        <w:rPr>
          <w:rFonts w:cs="Arial"/>
          <w:spacing w:val="-9"/>
          <w:rPrChange w:id="8355" w:author="Harry Shamoon" w:date="2015-03-05T19:28:00Z">
            <w:rPr>
              <w:spacing w:val="-9"/>
            </w:rPr>
          </w:rPrChange>
        </w:rPr>
        <w:t>F.</w:t>
      </w:r>
      <w:r w:rsidRPr="006C66CA">
        <w:rPr>
          <w:rFonts w:cs="Arial"/>
          <w:spacing w:val="-12"/>
          <w:rPrChange w:id="8356" w:author="Harry Shamoon" w:date="2015-03-05T19:28:00Z">
            <w:rPr>
              <w:spacing w:val="-12"/>
            </w:rPr>
          </w:rPrChange>
        </w:rPr>
        <w:t xml:space="preserve"> </w:t>
      </w:r>
      <w:proofErr w:type="spellStart"/>
      <w:r w:rsidRPr="006C66CA">
        <w:rPr>
          <w:rFonts w:cs="Arial"/>
          <w:rPrChange w:id="8357" w:author="Harry Shamoon" w:date="2015-03-05T19:28:00Z">
            <w:rPr/>
          </w:rPrChange>
        </w:rPr>
        <w:t>Pittet</w:t>
      </w:r>
      <w:proofErr w:type="spellEnd"/>
      <w:r w:rsidRPr="006C66CA">
        <w:rPr>
          <w:rFonts w:cs="Arial"/>
          <w:rPrChange w:id="8358" w:author="Harry Shamoon" w:date="2015-03-05T19:28:00Z">
            <w:rPr/>
          </w:rPrChange>
        </w:rPr>
        <w:t>.</w:t>
      </w:r>
      <w:r w:rsidRPr="006C66CA">
        <w:rPr>
          <w:rFonts w:cs="Arial"/>
          <w:spacing w:val="4"/>
          <w:rPrChange w:id="8359" w:author="Harry Shamoon" w:date="2015-03-05T19:28:00Z">
            <w:rPr>
              <w:spacing w:val="4"/>
            </w:rPr>
          </w:rPrChange>
        </w:rPr>
        <w:t xml:space="preserve"> </w:t>
      </w:r>
      <w:r w:rsidRPr="006C66CA">
        <w:rPr>
          <w:rFonts w:cs="Arial"/>
          <w:rPrChange w:id="8360" w:author="Harry Shamoon" w:date="2015-03-05T19:28:00Z">
            <w:rPr/>
          </w:rPrChange>
        </w:rPr>
        <w:t>The</w:t>
      </w:r>
      <w:r w:rsidRPr="006C66CA">
        <w:rPr>
          <w:rFonts w:cs="Arial"/>
          <w:spacing w:val="-12"/>
          <w:rPrChange w:id="8361" w:author="Harry Shamoon" w:date="2015-03-05T19:28:00Z">
            <w:rPr>
              <w:spacing w:val="-12"/>
            </w:rPr>
          </w:rPrChange>
        </w:rPr>
        <w:t xml:space="preserve"> </w:t>
      </w:r>
      <w:r w:rsidRPr="006C66CA">
        <w:rPr>
          <w:rFonts w:cs="Arial"/>
          <w:rPrChange w:id="8362" w:author="Harry Shamoon" w:date="2015-03-05T19:28:00Z">
            <w:rPr/>
          </w:rPrChange>
        </w:rPr>
        <w:t>perioperative</w:t>
      </w:r>
      <w:r w:rsidRPr="006C66CA">
        <w:rPr>
          <w:rFonts w:cs="Arial"/>
          <w:spacing w:val="-12"/>
          <w:rPrChange w:id="8363" w:author="Harry Shamoon" w:date="2015-03-05T19:28:00Z">
            <w:rPr>
              <w:spacing w:val="-12"/>
            </w:rPr>
          </w:rPrChange>
        </w:rPr>
        <w:t xml:space="preserve"> </w:t>
      </w:r>
      <w:r w:rsidRPr="006C66CA">
        <w:rPr>
          <w:rFonts w:cs="Arial"/>
          <w:rPrChange w:id="8364" w:author="Harry Shamoon" w:date="2015-03-05T19:28:00Z">
            <w:rPr/>
          </w:rPrChange>
        </w:rPr>
        <w:t>surgical</w:t>
      </w:r>
      <w:r w:rsidRPr="006C66CA">
        <w:rPr>
          <w:rFonts w:cs="Arial"/>
          <w:spacing w:val="-12"/>
          <w:rPrChange w:id="8365" w:author="Harry Shamoon" w:date="2015-03-05T19:28:00Z">
            <w:rPr>
              <w:spacing w:val="-12"/>
            </w:rPr>
          </w:rPrChange>
        </w:rPr>
        <w:t xml:space="preserve"> </w:t>
      </w:r>
      <w:r w:rsidRPr="006C66CA">
        <w:rPr>
          <w:rFonts w:cs="Arial"/>
          <w:rPrChange w:id="8366" w:author="Harry Shamoon" w:date="2015-03-05T19:28:00Z">
            <w:rPr/>
          </w:rPrChange>
        </w:rPr>
        <w:t>home:</w:t>
      </w:r>
      <w:r w:rsidRPr="006C66CA">
        <w:rPr>
          <w:rFonts w:cs="Arial"/>
          <w:w w:val="99"/>
          <w:rPrChange w:id="8367" w:author="Harry Shamoon" w:date="2015-03-05T19:28:00Z">
            <w:rPr>
              <w:w w:val="99"/>
            </w:rPr>
          </w:rPrChange>
        </w:rPr>
        <w:t xml:space="preserve"> </w:t>
      </w:r>
      <w:r w:rsidRPr="006C66CA">
        <w:rPr>
          <w:rFonts w:cs="Arial"/>
          <w:rPrChange w:id="8368" w:author="Harry Shamoon" w:date="2015-03-05T19:28:00Z">
            <w:rPr/>
          </w:rPrChange>
        </w:rPr>
        <w:t xml:space="preserve">how anesthesiology can collaboratively </w:t>
      </w:r>
      <w:r w:rsidRPr="006C66CA">
        <w:rPr>
          <w:rFonts w:cs="Arial"/>
          <w:spacing w:val="-3"/>
          <w:rPrChange w:id="8369" w:author="Harry Shamoon" w:date="2015-03-05T19:28:00Z">
            <w:rPr>
              <w:spacing w:val="-3"/>
            </w:rPr>
          </w:rPrChange>
        </w:rPr>
        <w:t xml:space="preserve">achieve </w:t>
      </w:r>
      <w:r w:rsidRPr="006C66CA">
        <w:rPr>
          <w:rFonts w:cs="Arial"/>
          <w:rPrChange w:id="8370" w:author="Harry Shamoon" w:date="2015-03-05T19:28:00Z">
            <w:rPr/>
          </w:rPrChange>
        </w:rPr>
        <w:t xml:space="preserve">and </w:t>
      </w:r>
      <w:r w:rsidRPr="006C66CA">
        <w:rPr>
          <w:rFonts w:cs="Arial"/>
          <w:spacing w:val="-3"/>
          <w:rPrChange w:id="8371" w:author="Harry Shamoon" w:date="2015-03-05T19:28:00Z">
            <w:rPr>
              <w:spacing w:val="-3"/>
            </w:rPr>
          </w:rPrChange>
        </w:rPr>
        <w:t xml:space="preserve">leverage </w:t>
      </w:r>
      <w:r w:rsidRPr="006C66CA">
        <w:rPr>
          <w:rFonts w:cs="Arial"/>
          <w:rPrChange w:id="8372" w:author="Harry Shamoon" w:date="2015-03-05T19:28:00Z">
            <w:rPr/>
          </w:rPrChange>
        </w:rPr>
        <w:t xml:space="preserve">the triple aim in health care. </w:t>
      </w:r>
      <w:proofErr w:type="spellStart"/>
      <w:r w:rsidRPr="006C66CA">
        <w:rPr>
          <w:rFonts w:cs="Arial"/>
          <w:i/>
        </w:rPr>
        <w:t>Anesth</w:t>
      </w:r>
      <w:proofErr w:type="spellEnd"/>
      <w:r w:rsidRPr="006C66CA">
        <w:rPr>
          <w:rFonts w:cs="Arial"/>
          <w:i/>
          <w:spacing w:val="29"/>
        </w:rPr>
        <w:t xml:space="preserve"> </w:t>
      </w:r>
      <w:proofErr w:type="spellStart"/>
      <w:r w:rsidRPr="006C66CA">
        <w:rPr>
          <w:rFonts w:cs="Arial"/>
          <w:i/>
        </w:rPr>
        <w:t>Analg</w:t>
      </w:r>
      <w:proofErr w:type="spellEnd"/>
      <w:r w:rsidRPr="00FF4755">
        <w:rPr>
          <w:rFonts w:cs="Arial"/>
        </w:rPr>
        <w:t>,</w:t>
      </w:r>
      <w:r w:rsidRPr="008F496E">
        <w:rPr>
          <w:rFonts w:cs="Arial"/>
          <w:w w:val="99"/>
        </w:rPr>
        <w:t xml:space="preserve"> </w:t>
      </w:r>
      <w:r w:rsidRPr="006C66CA">
        <w:rPr>
          <w:rFonts w:cs="Arial"/>
          <w:rPrChange w:id="8373" w:author="Harry Shamoon" w:date="2015-03-05T19:28:00Z">
            <w:rPr/>
          </w:rPrChange>
        </w:rPr>
        <w:t>118(5)</w:t>
      </w:r>
      <w:proofErr w:type="gramStart"/>
      <w:r w:rsidRPr="006C66CA">
        <w:rPr>
          <w:rFonts w:cs="Arial"/>
          <w:rPrChange w:id="8374" w:author="Harry Shamoon" w:date="2015-03-05T19:28:00Z">
            <w:rPr/>
          </w:rPrChange>
        </w:rPr>
        <w:t>:1131</w:t>
      </w:r>
      <w:proofErr w:type="gramEnd"/>
      <w:r w:rsidRPr="006C66CA">
        <w:rPr>
          <w:rFonts w:cs="Arial"/>
          <w:rPrChange w:id="8375" w:author="Harry Shamoon" w:date="2015-03-05T19:28:00Z">
            <w:rPr/>
          </w:rPrChange>
        </w:rPr>
        <w:t xml:space="preserve">–1136, </w:t>
      </w:r>
      <w:r w:rsidRPr="006C66CA">
        <w:rPr>
          <w:rFonts w:cs="Arial"/>
          <w:spacing w:val="-3"/>
          <w:rPrChange w:id="8376" w:author="Harry Shamoon" w:date="2015-03-05T19:28:00Z">
            <w:rPr>
              <w:spacing w:val="-3"/>
            </w:rPr>
          </w:rPrChange>
        </w:rPr>
        <w:t xml:space="preserve">May </w:t>
      </w:r>
      <w:r w:rsidRPr="006C66CA">
        <w:rPr>
          <w:rFonts w:cs="Arial"/>
          <w:rPrChange w:id="8377" w:author="Harry Shamoon" w:date="2015-03-05T19:28:00Z">
            <w:rPr/>
          </w:rPrChange>
        </w:rPr>
        <w:t>2014. PMID:</w:t>
      </w:r>
      <w:r w:rsidRPr="006C66CA">
        <w:rPr>
          <w:rFonts w:cs="Arial"/>
          <w:spacing w:val="-36"/>
          <w:rPrChange w:id="8378" w:author="Harry Shamoon" w:date="2015-03-05T19:28:00Z">
            <w:rPr>
              <w:spacing w:val="-36"/>
            </w:rPr>
          </w:rPrChange>
        </w:rPr>
        <w:t xml:space="preserve"> </w:t>
      </w:r>
      <w:r w:rsidRPr="006C66CA">
        <w:rPr>
          <w:rFonts w:cs="Arial"/>
          <w:rPrChange w:id="8379" w:author="Harry Shamoon" w:date="2015-03-05T19:28:00Z">
            <w:rPr/>
          </w:rPrChange>
        </w:rPr>
        <w:t>24781579.</w:t>
      </w:r>
    </w:p>
    <w:p w14:paraId="48C49B93" w14:textId="77777777" w:rsidR="00F731E7" w:rsidRPr="006C66CA" w:rsidRDefault="00082CF3">
      <w:pPr>
        <w:pStyle w:val="BodyText"/>
        <w:ind w:left="100"/>
        <w:jc w:val="both"/>
        <w:rPr>
          <w:rFonts w:cs="Arial"/>
          <w:rPrChange w:id="8380" w:author="Harry Shamoon" w:date="2015-03-05T19:28:00Z">
            <w:rPr/>
          </w:rPrChange>
        </w:rPr>
        <w:pPrChange w:id="8381" w:author="Harry Shamoon" w:date="2015-03-05T19:42:00Z">
          <w:pPr>
            <w:pStyle w:val="BodyText"/>
            <w:ind w:left="100"/>
          </w:pPr>
        </w:pPrChange>
      </w:pPr>
      <w:r w:rsidRPr="006C66CA">
        <w:rPr>
          <w:rFonts w:cs="Arial"/>
          <w:rPrChange w:id="8382" w:author="Harry Shamoon" w:date="2015-03-05T19:28:00Z">
            <w:rPr/>
          </w:rPrChange>
        </w:rPr>
        <w:t>[66</w:t>
      </w:r>
      <w:proofErr w:type="gramStart"/>
      <w:r w:rsidRPr="006C66CA">
        <w:rPr>
          <w:rFonts w:cs="Arial"/>
          <w:rPrChange w:id="8383" w:author="Harry Shamoon" w:date="2015-03-05T19:28:00Z">
            <w:rPr/>
          </w:rPrChange>
        </w:rPr>
        <w:t>]  R</w:t>
      </w:r>
      <w:proofErr w:type="gramEnd"/>
      <w:r w:rsidRPr="006C66CA">
        <w:rPr>
          <w:rFonts w:cs="Arial"/>
          <w:rPrChange w:id="8384" w:author="Harry Shamoon" w:date="2015-03-05T19:28:00Z">
            <w:rPr/>
          </w:rPrChange>
        </w:rPr>
        <w:t xml:space="preserve">. </w:t>
      </w:r>
      <w:proofErr w:type="spellStart"/>
      <w:r w:rsidRPr="006C66CA">
        <w:rPr>
          <w:rFonts w:cs="Arial"/>
          <w:rPrChange w:id="8385" w:author="Harry Shamoon" w:date="2015-03-05T19:28:00Z">
            <w:rPr/>
          </w:rPrChange>
        </w:rPr>
        <w:t>Kaushal</w:t>
      </w:r>
      <w:proofErr w:type="spellEnd"/>
      <w:r w:rsidRPr="006C66CA">
        <w:rPr>
          <w:rFonts w:cs="Arial"/>
          <w:rPrChange w:id="8386" w:author="Harry Shamoon" w:date="2015-03-05T19:28:00Z">
            <w:rPr/>
          </w:rPrChange>
        </w:rPr>
        <w:t xml:space="preserve">, G. </w:t>
      </w:r>
      <w:proofErr w:type="spellStart"/>
      <w:r w:rsidRPr="006C66CA">
        <w:rPr>
          <w:rFonts w:cs="Arial"/>
          <w:rPrChange w:id="8387" w:author="Harry Shamoon" w:date="2015-03-05T19:28:00Z">
            <w:rPr/>
          </w:rPrChange>
        </w:rPr>
        <w:t>Hripcsak</w:t>
      </w:r>
      <w:proofErr w:type="spellEnd"/>
      <w:r w:rsidRPr="006C66CA">
        <w:rPr>
          <w:rFonts w:cs="Arial"/>
          <w:rPrChange w:id="8388" w:author="Harry Shamoon" w:date="2015-03-05T19:28:00Z">
            <w:rPr/>
          </w:rPrChange>
        </w:rPr>
        <w:t xml:space="preserve">, </w:t>
      </w:r>
      <w:r w:rsidRPr="006C66CA">
        <w:rPr>
          <w:rFonts w:cs="Arial"/>
          <w:spacing w:val="-9"/>
          <w:rPrChange w:id="8389" w:author="Harry Shamoon" w:date="2015-03-05T19:28:00Z">
            <w:rPr>
              <w:spacing w:val="-9"/>
            </w:rPr>
          </w:rPrChange>
        </w:rPr>
        <w:t xml:space="preserve">D. D. </w:t>
      </w:r>
      <w:proofErr w:type="spellStart"/>
      <w:r w:rsidRPr="006C66CA">
        <w:rPr>
          <w:rFonts w:cs="Arial"/>
          <w:rPrChange w:id="8390" w:author="Harry Shamoon" w:date="2015-03-05T19:28:00Z">
            <w:rPr/>
          </w:rPrChange>
        </w:rPr>
        <w:t>Ascheim</w:t>
      </w:r>
      <w:proofErr w:type="spellEnd"/>
      <w:r w:rsidRPr="006C66CA">
        <w:rPr>
          <w:rFonts w:cs="Arial"/>
          <w:rPrChange w:id="8391" w:author="Harry Shamoon" w:date="2015-03-05T19:28:00Z">
            <w:rPr/>
          </w:rPrChange>
        </w:rPr>
        <w:t xml:space="preserve">, </w:t>
      </w:r>
      <w:r w:rsidRPr="006C66CA">
        <w:rPr>
          <w:rFonts w:cs="Arial"/>
          <w:spacing w:val="-14"/>
          <w:rPrChange w:id="8392" w:author="Harry Shamoon" w:date="2015-03-05T19:28:00Z">
            <w:rPr>
              <w:spacing w:val="-14"/>
            </w:rPr>
          </w:rPrChange>
        </w:rPr>
        <w:t xml:space="preserve">T. </w:t>
      </w:r>
      <w:r w:rsidRPr="006C66CA">
        <w:rPr>
          <w:rFonts w:cs="Arial"/>
          <w:rPrChange w:id="8393" w:author="Harry Shamoon" w:date="2015-03-05T19:28:00Z">
            <w:rPr/>
          </w:rPrChange>
        </w:rPr>
        <w:t xml:space="preserve">Bloom, </w:t>
      </w:r>
      <w:r w:rsidRPr="006C66CA">
        <w:rPr>
          <w:rFonts w:cs="Arial"/>
          <w:spacing w:val="-14"/>
          <w:rPrChange w:id="8394" w:author="Harry Shamoon" w:date="2015-03-05T19:28:00Z">
            <w:rPr>
              <w:spacing w:val="-14"/>
            </w:rPr>
          </w:rPrChange>
        </w:rPr>
        <w:t xml:space="preserve">T. </w:t>
      </w:r>
      <w:r w:rsidRPr="006C66CA">
        <w:rPr>
          <w:rFonts w:cs="Arial"/>
          <w:rPrChange w:id="8395" w:author="Harry Shamoon" w:date="2015-03-05T19:28:00Z">
            <w:rPr/>
          </w:rPrChange>
        </w:rPr>
        <w:t xml:space="preserve">R. Campion, </w:t>
      </w:r>
      <w:proofErr w:type="spellStart"/>
      <w:r w:rsidRPr="006C66CA">
        <w:rPr>
          <w:rFonts w:cs="Arial"/>
          <w:spacing w:val="-4"/>
          <w:rPrChange w:id="8396" w:author="Harry Shamoon" w:date="2015-03-05T19:28:00Z">
            <w:rPr>
              <w:spacing w:val="-4"/>
            </w:rPr>
          </w:rPrChange>
        </w:rPr>
        <w:t>Jr</w:t>
      </w:r>
      <w:proofErr w:type="spellEnd"/>
      <w:r w:rsidRPr="006C66CA">
        <w:rPr>
          <w:rFonts w:cs="Arial"/>
          <w:spacing w:val="-4"/>
          <w:rPrChange w:id="8397" w:author="Harry Shamoon" w:date="2015-03-05T19:28:00Z">
            <w:rPr>
              <w:spacing w:val="-4"/>
            </w:rPr>
          </w:rPrChange>
        </w:rPr>
        <w:t xml:space="preserve">, </w:t>
      </w:r>
      <w:r w:rsidRPr="006C66CA">
        <w:rPr>
          <w:rFonts w:cs="Arial"/>
          <w:rPrChange w:id="8398" w:author="Harry Shamoon" w:date="2015-03-05T19:28:00Z">
            <w:rPr/>
          </w:rPrChange>
        </w:rPr>
        <w:t xml:space="preserve">A. L. </w:t>
      </w:r>
      <w:proofErr w:type="spellStart"/>
      <w:r w:rsidRPr="006C66CA">
        <w:rPr>
          <w:rFonts w:cs="Arial"/>
          <w:rPrChange w:id="8399" w:author="Harry Shamoon" w:date="2015-03-05T19:28:00Z">
            <w:rPr/>
          </w:rPrChange>
        </w:rPr>
        <w:t>Caplan</w:t>
      </w:r>
      <w:proofErr w:type="spellEnd"/>
      <w:r w:rsidRPr="006C66CA">
        <w:rPr>
          <w:rFonts w:cs="Arial"/>
          <w:rPrChange w:id="8400" w:author="Harry Shamoon" w:date="2015-03-05T19:28:00Z">
            <w:rPr/>
          </w:rPrChange>
        </w:rPr>
        <w:t xml:space="preserve">, </w:t>
      </w:r>
      <w:r w:rsidRPr="006C66CA">
        <w:rPr>
          <w:rFonts w:cs="Arial"/>
          <w:spacing w:val="-3"/>
          <w:rPrChange w:id="8401" w:author="Harry Shamoon" w:date="2015-03-05T19:28:00Z">
            <w:rPr>
              <w:spacing w:val="-3"/>
            </w:rPr>
          </w:rPrChange>
        </w:rPr>
        <w:t xml:space="preserve">B. </w:t>
      </w:r>
      <w:r w:rsidRPr="006C66CA">
        <w:rPr>
          <w:rFonts w:cs="Arial"/>
          <w:spacing w:val="-21"/>
          <w:rPrChange w:id="8402" w:author="Harry Shamoon" w:date="2015-03-05T19:28:00Z">
            <w:rPr>
              <w:spacing w:val="-21"/>
            </w:rPr>
          </w:rPrChange>
        </w:rPr>
        <w:t xml:space="preserve">P.  </w:t>
      </w:r>
      <w:proofErr w:type="gramStart"/>
      <w:r w:rsidRPr="006C66CA">
        <w:rPr>
          <w:rFonts w:cs="Arial"/>
          <w:rPrChange w:id="8403" w:author="Harry Shamoon" w:date="2015-03-05T19:28:00Z">
            <w:rPr/>
          </w:rPrChange>
        </w:rPr>
        <w:t xml:space="preserve">Currie, </w:t>
      </w:r>
      <w:r w:rsidRPr="006C66CA">
        <w:rPr>
          <w:rFonts w:cs="Arial"/>
          <w:spacing w:val="-14"/>
          <w:rPrChange w:id="8404" w:author="Harry Shamoon" w:date="2015-03-05T19:28:00Z">
            <w:rPr>
              <w:spacing w:val="-14"/>
            </w:rPr>
          </w:rPrChange>
        </w:rPr>
        <w:t>T.</w:t>
      </w:r>
      <w:proofErr w:type="gramEnd"/>
      <w:r w:rsidRPr="006C66CA">
        <w:rPr>
          <w:rFonts w:cs="Arial"/>
          <w:spacing w:val="-14"/>
          <w:rPrChange w:id="8405" w:author="Harry Shamoon" w:date="2015-03-05T19:28:00Z">
            <w:rPr>
              <w:spacing w:val="-14"/>
            </w:rPr>
          </w:rPrChange>
        </w:rPr>
        <w:t xml:space="preserve">  </w:t>
      </w:r>
      <w:r w:rsidRPr="006C66CA">
        <w:rPr>
          <w:rFonts w:cs="Arial"/>
          <w:spacing w:val="29"/>
          <w:rPrChange w:id="8406" w:author="Harry Shamoon" w:date="2015-03-05T19:28:00Z">
            <w:rPr>
              <w:spacing w:val="29"/>
            </w:rPr>
          </w:rPrChange>
        </w:rPr>
        <w:t xml:space="preserve"> </w:t>
      </w:r>
      <w:r w:rsidRPr="006C66CA">
        <w:rPr>
          <w:rFonts w:cs="Arial"/>
          <w:rPrChange w:id="8407" w:author="Harry Shamoon" w:date="2015-03-05T19:28:00Z">
            <w:rPr/>
          </w:rPrChange>
        </w:rPr>
        <w:t>Check,</w:t>
      </w:r>
    </w:p>
    <w:p w14:paraId="39914213" w14:textId="77777777" w:rsidR="00F731E7" w:rsidRPr="006C66CA" w:rsidRDefault="00082CF3" w:rsidP="00231B3C">
      <w:pPr>
        <w:pStyle w:val="BodyText"/>
        <w:spacing w:before="31"/>
        <w:ind w:left="573"/>
        <w:jc w:val="both"/>
        <w:rPr>
          <w:rFonts w:cs="Arial"/>
          <w:rPrChange w:id="8408" w:author="Harry Shamoon" w:date="2015-03-05T19:28:00Z">
            <w:rPr/>
          </w:rPrChange>
        </w:rPr>
      </w:pPr>
      <w:r w:rsidRPr="006C66CA">
        <w:rPr>
          <w:rFonts w:cs="Arial"/>
          <w:rPrChange w:id="8409" w:author="Harry Shamoon" w:date="2015-03-05T19:28:00Z">
            <w:rPr/>
          </w:rPrChange>
        </w:rPr>
        <w:t>E.</w:t>
      </w:r>
      <w:r w:rsidRPr="006C66CA">
        <w:rPr>
          <w:rFonts w:cs="Arial"/>
          <w:spacing w:val="-17"/>
          <w:rPrChange w:id="8410" w:author="Harry Shamoon" w:date="2015-03-05T19:28:00Z">
            <w:rPr>
              <w:spacing w:val="-17"/>
            </w:rPr>
          </w:rPrChange>
        </w:rPr>
        <w:t xml:space="preserve"> </w:t>
      </w:r>
      <w:r w:rsidRPr="006C66CA">
        <w:rPr>
          <w:rFonts w:cs="Arial"/>
          <w:rPrChange w:id="8411" w:author="Harry Shamoon" w:date="2015-03-05T19:28:00Z">
            <w:rPr/>
          </w:rPrChange>
        </w:rPr>
        <w:t>L.</w:t>
      </w:r>
      <w:r w:rsidRPr="006C66CA">
        <w:rPr>
          <w:rFonts w:cs="Arial"/>
          <w:spacing w:val="-17"/>
          <w:rPrChange w:id="8412" w:author="Harry Shamoon" w:date="2015-03-05T19:28:00Z">
            <w:rPr>
              <w:spacing w:val="-17"/>
            </w:rPr>
          </w:rPrChange>
        </w:rPr>
        <w:t xml:space="preserve"> </w:t>
      </w:r>
      <w:r w:rsidRPr="006C66CA">
        <w:rPr>
          <w:rFonts w:cs="Arial"/>
          <w:rPrChange w:id="8413" w:author="Harry Shamoon" w:date="2015-03-05T19:28:00Z">
            <w:rPr/>
          </w:rPrChange>
        </w:rPr>
        <w:t>Deland,</w:t>
      </w:r>
      <w:r w:rsidRPr="006C66CA">
        <w:rPr>
          <w:rFonts w:cs="Arial"/>
          <w:spacing w:val="-15"/>
          <w:rPrChange w:id="8414" w:author="Harry Shamoon" w:date="2015-03-05T19:28:00Z">
            <w:rPr>
              <w:spacing w:val="-15"/>
            </w:rPr>
          </w:rPrChange>
        </w:rPr>
        <w:t xml:space="preserve"> </w:t>
      </w:r>
      <w:r w:rsidRPr="006C66CA">
        <w:rPr>
          <w:rFonts w:cs="Arial"/>
          <w:rPrChange w:id="8415" w:author="Harry Shamoon" w:date="2015-03-05T19:28:00Z">
            <w:rPr/>
          </w:rPrChange>
        </w:rPr>
        <w:t>M.</w:t>
      </w:r>
      <w:r w:rsidRPr="006C66CA">
        <w:rPr>
          <w:rFonts w:cs="Arial"/>
          <w:spacing w:val="-17"/>
          <w:rPrChange w:id="8416" w:author="Harry Shamoon" w:date="2015-03-05T19:28:00Z">
            <w:rPr>
              <w:spacing w:val="-17"/>
            </w:rPr>
          </w:rPrChange>
        </w:rPr>
        <w:t xml:space="preserve"> </w:t>
      </w:r>
      <w:r w:rsidRPr="006C66CA">
        <w:rPr>
          <w:rFonts w:cs="Arial"/>
          <w:rPrChange w:id="8417" w:author="Harry Shamoon" w:date="2015-03-05T19:28:00Z">
            <w:rPr/>
          </w:rPrChange>
        </w:rPr>
        <w:t>N.</w:t>
      </w:r>
      <w:r w:rsidRPr="006C66CA">
        <w:rPr>
          <w:rFonts w:cs="Arial"/>
          <w:spacing w:val="-17"/>
          <w:rPrChange w:id="8418" w:author="Harry Shamoon" w:date="2015-03-05T19:28:00Z">
            <w:rPr>
              <w:spacing w:val="-17"/>
            </w:rPr>
          </w:rPrChange>
        </w:rPr>
        <w:t xml:space="preserve"> </w:t>
      </w:r>
      <w:proofErr w:type="spellStart"/>
      <w:r w:rsidRPr="006C66CA">
        <w:rPr>
          <w:rFonts w:cs="Arial"/>
          <w:rPrChange w:id="8419" w:author="Harry Shamoon" w:date="2015-03-05T19:28:00Z">
            <w:rPr/>
          </w:rPrChange>
        </w:rPr>
        <w:t>Gourevitch</w:t>
      </w:r>
      <w:proofErr w:type="spellEnd"/>
      <w:r w:rsidRPr="006C66CA">
        <w:rPr>
          <w:rFonts w:cs="Arial"/>
          <w:rPrChange w:id="8420" w:author="Harry Shamoon" w:date="2015-03-05T19:28:00Z">
            <w:rPr/>
          </w:rPrChange>
        </w:rPr>
        <w:t>,</w:t>
      </w:r>
      <w:r w:rsidRPr="006C66CA">
        <w:rPr>
          <w:rFonts w:cs="Arial"/>
          <w:spacing w:val="-15"/>
          <w:rPrChange w:id="8421" w:author="Harry Shamoon" w:date="2015-03-05T19:28:00Z">
            <w:rPr>
              <w:spacing w:val="-15"/>
            </w:rPr>
          </w:rPrChange>
        </w:rPr>
        <w:t xml:space="preserve"> </w:t>
      </w:r>
      <w:r w:rsidRPr="006C66CA">
        <w:rPr>
          <w:rFonts w:cs="Arial"/>
          <w:rPrChange w:id="8422" w:author="Harry Shamoon" w:date="2015-03-05T19:28:00Z">
            <w:rPr/>
          </w:rPrChange>
        </w:rPr>
        <w:t>R.</w:t>
      </w:r>
      <w:r w:rsidRPr="006C66CA">
        <w:rPr>
          <w:rFonts w:cs="Arial"/>
          <w:spacing w:val="-17"/>
          <w:rPrChange w:id="8423" w:author="Harry Shamoon" w:date="2015-03-05T19:28:00Z">
            <w:rPr>
              <w:spacing w:val="-17"/>
            </w:rPr>
          </w:rPrChange>
        </w:rPr>
        <w:t xml:space="preserve"> </w:t>
      </w:r>
      <w:r w:rsidRPr="006C66CA">
        <w:rPr>
          <w:rFonts w:cs="Arial"/>
          <w:rPrChange w:id="8424" w:author="Harry Shamoon" w:date="2015-03-05T19:28:00Z">
            <w:rPr/>
          </w:rPrChange>
        </w:rPr>
        <w:t>Hart,</w:t>
      </w:r>
      <w:r w:rsidRPr="006C66CA">
        <w:rPr>
          <w:rFonts w:cs="Arial"/>
          <w:spacing w:val="-15"/>
          <w:rPrChange w:id="8425" w:author="Harry Shamoon" w:date="2015-03-05T19:28:00Z">
            <w:rPr>
              <w:spacing w:val="-15"/>
            </w:rPr>
          </w:rPrChange>
        </w:rPr>
        <w:t xml:space="preserve"> </w:t>
      </w:r>
      <w:r w:rsidRPr="006C66CA">
        <w:rPr>
          <w:rFonts w:cs="Arial"/>
          <w:spacing w:val="-4"/>
          <w:rPrChange w:id="8426" w:author="Harry Shamoon" w:date="2015-03-05T19:28:00Z">
            <w:rPr>
              <w:spacing w:val="-4"/>
            </w:rPr>
          </w:rPrChange>
        </w:rPr>
        <w:t>C.</w:t>
      </w:r>
      <w:r w:rsidRPr="006C66CA">
        <w:rPr>
          <w:rFonts w:cs="Arial"/>
          <w:spacing w:val="-17"/>
          <w:rPrChange w:id="8427" w:author="Harry Shamoon" w:date="2015-03-05T19:28:00Z">
            <w:rPr>
              <w:spacing w:val="-17"/>
            </w:rPr>
          </w:rPrChange>
        </w:rPr>
        <w:t xml:space="preserve"> </w:t>
      </w:r>
      <w:r w:rsidRPr="006C66CA">
        <w:rPr>
          <w:rFonts w:cs="Arial"/>
          <w:rPrChange w:id="8428" w:author="Harry Shamoon" w:date="2015-03-05T19:28:00Z">
            <w:rPr/>
          </w:rPrChange>
        </w:rPr>
        <w:t>R.</w:t>
      </w:r>
      <w:r w:rsidRPr="006C66CA">
        <w:rPr>
          <w:rFonts w:cs="Arial"/>
          <w:spacing w:val="-17"/>
          <w:rPrChange w:id="8429" w:author="Harry Shamoon" w:date="2015-03-05T19:28:00Z">
            <w:rPr>
              <w:spacing w:val="-17"/>
            </w:rPr>
          </w:rPrChange>
        </w:rPr>
        <w:t xml:space="preserve"> </w:t>
      </w:r>
      <w:r w:rsidRPr="006C66CA">
        <w:rPr>
          <w:rFonts w:cs="Arial"/>
          <w:rPrChange w:id="8430" w:author="Harry Shamoon" w:date="2015-03-05T19:28:00Z">
            <w:rPr/>
          </w:rPrChange>
        </w:rPr>
        <w:t>Horowitz,</w:t>
      </w:r>
      <w:r w:rsidRPr="006C66CA">
        <w:rPr>
          <w:rFonts w:cs="Arial"/>
          <w:spacing w:val="-15"/>
          <w:rPrChange w:id="8431" w:author="Harry Shamoon" w:date="2015-03-05T19:28:00Z">
            <w:rPr>
              <w:spacing w:val="-15"/>
            </w:rPr>
          </w:rPrChange>
        </w:rPr>
        <w:t xml:space="preserve"> </w:t>
      </w:r>
      <w:r w:rsidRPr="006C66CA">
        <w:rPr>
          <w:rFonts w:cs="Arial"/>
          <w:rPrChange w:id="8432" w:author="Harry Shamoon" w:date="2015-03-05T19:28:00Z">
            <w:rPr/>
          </w:rPrChange>
        </w:rPr>
        <w:t>I.</w:t>
      </w:r>
      <w:r w:rsidRPr="006C66CA">
        <w:rPr>
          <w:rFonts w:cs="Arial"/>
          <w:spacing w:val="-17"/>
          <w:rPrChange w:id="8433" w:author="Harry Shamoon" w:date="2015-03-05T19:28:00Z">
            <w:rPr>
              <w:spacing w:val="-17"/>
            </w:rPr>
          </w:rPrChange>
        </w:rPr>
        <w:t xml:space="preserve"> </w:t>
      </w:r>
      <w:proofErr w:type="spellStart"/>
      <w:r w:rsidRPr="006C66CA">
        <w:rPr>
          <w:rFonts w:cs="Arial"/>
          <w:rPrChange w:id="8434" w:author="Harry Shamoon" w:date="2015-03-05T19:28:00Z">
            <w:rPr/>
          </w:rPrChange>
        </w:rPr>
        <w:t>Kastenbaum</w:t>
      </w:r>
      <w:proofErr w:type="spellEnd"/>
      <w:r w:rsidRPr="006C66CA">
        <w:rPr>
          <w:rFonts w:cs="Arial"/>
          <w:rPrChange w:id="8435" w:author="Harry Shamoon" w:date="2015-03-05T19:28:00Z">
            <w:rPr/>
          </w:rPrChange>
        </w:rPr>
        <w:t>,</w:t>
      </w:r>
      <w:r w:rsidRPr="006C66CA">
        <w:rPr>
          <w:rFonts w:cs="Arial"/>
          <w:spacing w:val="-15"/>
          <w:rPrChange w:id="8436" w:author="Harry Shamoon" w:date="2015-03-05T19:28:00Z">
            <w:rPr>
              <w:spacing w:val="-15"/>
            </w:rPr>
          </w:rPrChange>
        </w:rPr>
        <w:t xml:space="preserve"> </w:t>
      </w:r>
      <w:r w:rsidRPr="006C66CA">
        <w:rPr>
          <w:rFonts w:cs="Arial"/>
          <w:rPrChange w:id="8437" w:author="Harry Shamoon" w:date="2015-03-05T19:28:00Z">
            <w:rPr/>
          </w:rPrChange>
        </w:rPr>
        <w:t>A.</w:t>
      </w:r>
      <w:r w:rsidRPr="006C66CA">
        <w:rPr>
          <w:rFonts w:cs="Arial"/>
          <w:spacing w:val="-17"/>
          <w:rPrChange w:id="8438" w:author="Harry Shamoon" w:date="2015-03-05T19:28:00Z">
            <w:rPr>
              <w:spacing w:val="-17"/>
            </w:rPr>
          </w:rPrChange>
        </w:rPr>
        <w:t xml:space="preserve"> </w:t>
      </w:r>
      <w:r w:rsidRPr="006C66CA">
        <w:rPr>
          <w:rFonts w:cs="Arial"/>
          <w:rPrChange w:id="8439" w:author="Harry Shamoon" w:date="2015-03-05T19:28:00Z">
            <w:rPr/>
          </w:rPrChange>
        </w:rPr>
        <w:t>A.</w:t>
      </w:r>
      <w:r w:rsidRPr="006C66CA">
        <w:rPr>
          <w:rFonts w:cs="Arial"/>
          <w:spacing w:val="-17"/>
          <w:rPrChange w:id="8440" w:author="Harry Shamoon" w:date="2015-03-05T19:28:00Z">
            <w:rPr>
              <w:spacing w:val="-17"/>
            </w:rPr>
          </w:rPrChange>
        </w:rPr>
        <w:t xml:space="preserve"> </w:t>
      </w:r>
      <w:r w:rsidRPr="006C66CA">
        <w:rPr>
          <w:rFonts w:cs="Arial"/>
          <w:rPrChange w:id="8441" w:author="Harry Shamoon" w:date="2015-03-05T19:28:00Z">
            <w:rPr/>
          </w:rPrChange>
        </w:rPr>
        <w:t>Levin,</w:t>
      </w:r>
      <w:r w:rsidRPr="006C66CA">
        <w:rPr>
          <w:rFonts w:cs="Arial"/>
          <w:spacing w:val="-15"/>
          <w:rPrChange w:id="8442" w:author="Harry Shamoon" w:date="2015-03-05T19:28:00Z">
            <w:rPr>
              <w:spacing w:val="-15"/>
            </w:rPr>
          </w:rPrChange>
        </w:rPr>
        <w:t xml:space="preserve"> </w:t>
      </w:r>
      <w:r w:rsidRPr="006C66CA">
        <w:rPr>
          <w:rFonts w:cs="Arial"/>
          <w:rPrChange w:id="8443" w:author="Harry Shamoon" w:date="2015-03-05T19:28:00Z">
            <w:rPr/>
          </w:rPrChange>
        </w:rPr>
        <w:t>A.</w:t>
      </w:r>
      <w:r w:rsidRPr="006C66CA">
        <w:rPr>
          <w:rFonts w:cs="Arial"/>
          <w:spacing w:val="-17"/>
          <w:rPrChange w:id="8444" w:author="Harry Shamoon" w:date="2015-03-05T19:28:00Z">
            <w:rPr>
              <w:spacing w:val="-17"/>
            </w:rPr>
          </w:rPrChange>
        </w:rPr>
        <w:t xml:space="preserve"> F. </w:t>
      </w:r>
      <w:r w:rsidRPr="006C66CA">
        <w:rPr>
          <w:rFonts w:cs="Arial"/>
          <w:rPrChange w:id="8445" w:author="Harry Shamoon" w:date="2015-03-05T19:28:00Z">
            <w:rPr/>
          </w:rPrChange>
        </w:rPr>
        <w:t>H.</w:t>
      </w:r>
      <w:r w:rsidRPr="006C66CA">
        <w:rPr>
          <w:rFonts w:cs="Arial"/>
          <w:spacing w:val="-17"/>
          <w:rPrChange w:id="8446" w:author="Harry Shamoon" w:date="2015-03-05T19:28:00Z">
            <w:rPr>
              <w:spacing w:val="-17"/>
            </w:rPr>
          </w:rPrChange>
        </w:rPr>
        <w:t xml:space="preserve"> </w:t>
      </w:r>
      <w:r w:rsidRPr="006C66CA">
        <w:rPr>
          <w:rFonts w:cs="Arial"/>
          <w:spacing w:val="-5"/>
          <w:rPrChange w:id="8447" w:author="Harry Shamoon" w:date="2015-03-05T19:28:00Z">
            <w:rPr>
              <w:spacing w:val="-5"/>
            </w:rPr>
          </w:rPrChange>
        </w:rPr>
        <w:t>Low,</w:t>
      </w:r>
      <w:r w:rsidRPr="006C66CA">
        <w:rPr>
          <w:rFonts w:cs="Arial"/>
          <w:spacing w:val="-15"/>
          <w:rPrChange w:id="8448" w:author="Harry Shamoon" w:date="2015-03-05T19:28:00Z">
            <w:rPr>
              <w:spacing w:val="-15"/>
            </w:rPr>
          </w:rPrChange>
        </w:rPr>
        <w:t xml:space="preserve"> </w:t>
      </w:r>
      <w:r w:rsidRPr="006C66CA">
        <w:rPr>
          <w:rFonts w:cs="Arial"/>
          <w:spacing w:val="-21"/>
          <w:rPrChange w:id="8449" w:author="Harry Shamoon" w:date="2015-03-05T19:28:00Z">
            <w:rPr>
              <w:spacing w:val="-21"/>
            </w:rPr>
          </w:rPrChange>
        </w:rPr>
        <w:t>P.</w:t>
      </w:r>
      <w:r w:rsidRPr="006C66CA">
        <w:rPr>
          <w:rFonts w:cs="Arial"/>
          <w:spacing w:val="-17"/>
          <w:rPrChange w:id="8450" w:author="Harry Shamoon" w:date="2015-03-05T19:28:00Z">
            <w:rPr>
              <w:spacing w:val="-17"/>
            </w:rPr>
          </w:rPrChange>
        </w:rPr>
        <w:t xml:space="preserve"> </w:t>
      </w:r>
      <w:proofErr w:type="spellStart"/>
      <w:r w:rsidRPr="006C66CA">
        <w:rPr>
          <w:rFonts w:cs="Arial"/>
          <w:rPrChange w:id="8451" w:author="Harry Shamoon" w:date="2015-03-05T19:28:00Z">
            <w:rPr/>
          </w:rPrChange>
        </w:rPr>
        <w:t>Meissner</w:t>
      </w:r>
      <w:proofErr w:type="spellEnd"/>
      <w:r w:rsidRPr="006C66CA">
        <w:rPr>
          <w:rFonts w:cs="Arial"/>
          <w:rPrChange w:id="8452" w:author="Harry Shamoon" w:date="2015-03-05T19:28:00Z">
            <w:rPr/>
          </w:rPrChange>
        </w:rPr>
        <w:t>,</w:t>
      </w:r>
    </w:p>
    <w:p w14:paraId="14A0AD6B" w14:textId="77777777" w:rsidR="00F731E7" w:rsidRPr="006C66CA" w:rsidRDefault="00082CF3">
      <w:pPr>
        <w:pStyle w:val="BodyText"/>
        <w:spacing w:before="31"/>
        <w:ind w:left="573" w:right="119"/>
        <w:jc w:val="both"/>
        <w:rPr>
          <w:rFonts w:cs="Arial"/>
          <w:rPrChange w:id="8453" w:author="Harry Shamoon" w:date="2015-03-05T19:28:00Z">
            <w:rPr/>
          </w:rPrChange>
        </w:rPr>
        <w:pPrChange w:id="8454" w:author="Harry Shamoon" w:date="2015-03-05T19:42:00Z">
          <w:pPr>
            <w:pStyle w:val="BodyText"/>
            <w:spacing w:before="31" w:line="268" w:lineRule="auto"/>
            <w:ind w:left="573" w:right="119"/>
            <w:jc w:val="both"/>
          </w:pPr>
        </w:pPrChange>
      </w:pPr>
      <w:r w:rsidRPr="006C66CA">
        <w:rPr>
          <w:rFonts w:cs="Arial"/>
          <w:spacing w:val="-21"/>
          <w:rPrChange w:id="8455" w:author="Harry Shamoon" w:date="2015-03-05T19:28:00Z">
            <w:rPr>
              <w:spacing w:val="-21"/>
            </w:rPr>
          </w:rPrChange>
        </w:rPr>
        <w:t>P.</w:t>
      </w:r>
      <w:r w:rsidRPr="006C66CA">
        <w:rPr>
          <w:rFonts w:cs="Arial"/>
          <w:spacing w:val="-16"/>
          <w:rPrChange w:id="8456" w:author="Harry Shamoon" w:date="2015-03-05T19:28:00Z">
            <w:rPr>
              <w:spacing w:val="-16"/>
            </w:rPr>
          </w:rPrChange>
        </w:rPr>
        <w:t xml:space="preserve"> </w:t>
      </w:r>
      <w:proofErr w:type="spellStart"/>
      <w:r w:rsidRPr="006C66CA">
        <w:rPr>
          <w:rFonts w:cs="Arial"/>
          <w:rPrChange w:id="8457" w:author="Harry Shamoon" w:date="2015-03-05T19:28:00Z">
            <w:rPr/>
          </w:rPrChange>
        </w:rPr>
        <w:t>Mirhaji</w:t>
      </w:r>
      <w:proofErr w:type="spellEnd"/>
      <w:r w:rsidRPr="006C66CA">
        <w:rPr>
          <w:rFonts w:cs="Arial"/>
          <w:rPrChange w:id="8458" w:author="Harry Shamoon" w:date="2015-03-05T19:28:00Z">
            <w:rPr/>
          </w:rPrChange>
        </w:rPr>
        <w:t>,</w:t>
      </w:r>
      <w:r w:rsidRPr="006C66CA">
        <w:rPr>
          <w:rFonts w:cs="Arial"/>
          <w:spacing w:val="-14"/>
          <w:rPrChange w:id="8459" w:author="Harry Shamoon" w:date="2015-03-05T19:28:00Z">
            <w:rPr>
              <w:spacing w:val="-14"/>
            </w:rPr>
          </w:rPrChange>
        </w:rPr>
        <w:t xml:space="preserve"> </w:t>
      </w:r>
      <w:r w:rsidRPr="006C66CA">
        <w:rPr>
          <w:rFonts w:cs="Arial"/>
          <w:rPrChange w:id="8460" w:author="Harry Shamoon" w:date="2015-03-05T19:28:00Z">
            <w:rPr/>
          </w:rPrChange>
        </w:rPr>
        <w:t>H.</w:t>
      </w:r>
      <w:r w:rsidRPr="006C66CA">
        <w:rPr>
          <w:rFonts w:cs="Arial"/>
          <w:spacing w:val="-16"/>
          <w:rPrChange w:id="8461" w:author="Harry Shamoon" w:date="2015-03-05T19:28:00Z">
            <w:rPr>
              <w:spacing w:val="-16"/>
            </w:rPr>
          </w:rPrChange>
        </w:rPr>
        <w:t xml:space="preserve"> </w:t>
      </w:r>
      <w:r w:rsidRPr="006C66CA">
        <w:rPr>
          <w:rFonts w:cs="Arial"/>
          <w:rPrChange w:id="8462" w:author="Harry Shamoon" w:date="2015-03-05T19:28:00Z">
            <w:rPr/>
          </w:rPrChange>
        </w:rPr>
        <w:t>A.</w:t>
      </w:r>
      <w:r w:rsidRPr="006C66CA">
        <w:rPr>
          <w:rFonts w:cs="Arial"/>
          <w:spacing w:val="-16"/>
          <w:rPrChange w:id="8463" w:author="Harry Shamoon" w:date="2015-03-05T19:28:00Z">
            <w:rPr>
              <w:spacing w:val="-16"/>
            </w:rPr>
          </w:rPrChange>
        </w:rPr>
        <w:t xml:space="preserve"> </w:t>
      </w:r>
      <w:proofErr w:type="spellStart"/>
      <w:r w:rsidRPr="006C66CA">
        <w:rPr>
          <w:rFonts w:cs="Arial"/>
          <w:rPrChange w:id="8464" w:author="Harry Shamoon" w:date="2015-03-05T19:28:00Z">
            <w:rPr/>
          </w:rPrChange>
        </w:rPr>
        <w:t>Pincus</w:t>
      </w:r>
      <w:proofErr w:type="spellEnd"/>
      <w:r w:rsidRPr="006C66CA">
        <w:rPr>
          <w:rFonts w:cs="Arial"/>
          <w:rPrChange w:id="8465" w:author="Harry Shamoon" w:date="2015-03-05T19:28:00Z">
            <w:rPr/>
          </w:rPrChange>
        </w:rPr>
        <w:t>,</w:t>
      </w:r>
      <w:r w:rsidRPr="006C66CA">
        <w:rPr>
          <w:rFonts w:cs="Arial"/>
          <w:spacing w:val="-14"/>
          <w:rPrChange w:id="8466" w:author="Harry Shamoon" w:date="2015-03-05T19:28:00Z">
            <w:rPr>
              <w:spacing w:val="-14"/>
            </w:rPr>
          </w:rPrChange>
        </w:rPr>
        <w:t xml:space="preserve"> </w:t>
      </w:r>
      <w:r w:rsidRPr="006C66CA">
        <w:rPr>
          <w:rFonts w:cs="Arial"/>
          <w:spacing w:val="-4"/>
          <w:rPrChange w:id="8467" w:author="Harry Shamoon" w:date="2015-03-05T19:28:00Z">
            <w:rPr>
              <w:spacing w:val="-4"/>
            </w:rPr>
          </w:rPrChange>
        </w:rPr>
        <w:t>C.</w:t>
      </w:r>
      <w:r w:rsidRPr="006C66CA">
        <w:rPr>
          <w:rFonts w:cs="Arial"/>
          <w:spacing w:val="-16"/>
          <w:rPrChange w:id="8468" w:author="Harry Shamoon" w:date="2015-03-05T19:28:00Z">
            <w:rPr>
              <w:spacing w:val="-16"/>
            </w:rPr>
          </w:rPrChange>
        </w:rPr>
        <w:t xml:space="preserve"> </w:t>
      </w:r>
      <w:proofErr w:type="spellStart"/>
      <w:r w:rsidRPr="006C66CA">
        <w:rPr>
          <w:rFonts w:cs="Arial"/>
          <w:rPrChange w:id="8469" w:author="Harry Shamoon" w:date="2015-03-05T19:28:00Z">
            <w:rPr/>
          </w:rPrChange>
        </w:rPr>
        <w:t>Scaglione</w:t>
      </w:r>
      <w:proofErr w:type="spellEnd"/>
      <w:r w:rsidRPr="006C66CA">
        <w:rPr>
          <w:rFonts w:cs="Arial"/>
          <w:rPrChange w:id="8470" w:author="Harry Shamoon" w:date="2015-03-05T19:28:00Z">
            <w:rPr/>
          </w:rPrChange>
        </w:rPr>
        <w:t>,</w:t>
      </w:r>
      <w:r w:rsidRPr="006C66CA">
        <w:rPr>
          <w:rFonts w:cs="Arial"/>
          <w:spacing w:val="-14"/>
          <w:rPrChange w:id="8471" w:author="Harry Shamoon" w:date="2015-03-05T19:28:00Z">
            <w:rPr>
              <w:spacing w:val="-14"/>
            </w:rPr>
          </w:rPrChange>
        </w:rPr>
        <w:t xml:space="preserve"> </w:t>
      </w:r>
      <w:r w:rsidRPr="006C66CA">
        <w:rPr>
          <w:rFonts w:cs="Arial"/>
          <w:spacing w:val="-9"/>
          <w:rPrChange w:id="8472" w:author="Harry Shamoon" w:date="2015-03-05T19:28:00Z">
            <w:rPr>
              <w:spacing w:val="-9"/>
            </w:rPr>
          </w:rPrChange>
        </w:rPr>
        <w:t>D.</w:t>
      </w:r>
      <w:r w:rsidRPr="006C66CA">
        <w:rPr>
          <w:rFonts w:cs="Arial"/>
          <w:spacing w:val="-16"/>
          <w:rPrChange w:id="8473" w:author="Harry Shamoon" w:date="2015-03-05T19:28:00Z">
            <w:rPr>
              <w:spacing w:val="-16"/>
            </w:rPr>
          </w:rPrChange>
        </w:rPr>
        <w:t xml:space="preserve"> </w:t>
      </w:r>
      <w:r w:rsidRPr="006C66CA">
        <w:rPr>
          <w:rFonts w:cs="Arial"/>
          <w:spacing w:val="-4"/>
          <w:rPrChange w:id="8474" w:author="Harry Shamoon" w:date="2015-03-05T19:28:00Z">
            <w:rPr>
              <w:spacing w:val="-4"/>
            </w:rPr>
          </w:rPrChange>
        </w:rPr>
        <w:t>Shelley,</w:t>
      </w:r>
      <w:r w:rsidRPr="006C66CA">
        <w:rPr>
          <w:rFonts w:cs="Arial"/>
          <w:spacing w:val="-14"/>
          <w:rPrChange w:id="8475" w:author="Harry Shamoon" w:date="2015-03-05T19:28:00Z">
            <w:rPr>
              <w:spacing w:val="-14"/>
            </w:rPr>
          </w:rPrChange>
        </w:rPr>
        <w:t xml:space="preserve"> </w:t>
      </w:r>
      <w:r w:rsidRPr="006C66CA">
        <w:rPr>
          <w:rFonts w:cs="Arial"/>
          <w:spacing w:val="-4"/>
          <w:rPrChange w:id="8476" w:author="Harry Shamoon" w:date="2015-03-05T19:28:00Z">
            <w:rPr>
              <w:spacing w:val="-4"/>
            </w:rPr>
          </w:rPrChange>
        </w:rPr>
        <w:t>J.</w:t>
      </w:r>
      <w:r w:rsidRPr="006C66CA">
        <w:rPr>
          <w:rFonts w:cs="Arial"/>
          <w:spacing w:val="-16"/>
          <w:rPrChange w:id="8477" w:author="Harry Shamoon" w:date="2015-03-05T19:28:00Z">
            <w:rPr>
              <w:spacing w:val="-16"/>
            </w:rPr>
          </w:rPrChange>
        </w:rPr>
        <w:t xml:space="preserve"> </w:t>
      </w:r>
      <w:r w:rsidRPr="006C66CA">
        <w:rPr>
          <w:rFonts w:cs="Arial"/>
          <w:rPrChange w:id="8478" w:author="Harry Shamoon" w:date="2015-03-05T19:28:00Z">
            <w:rPr/>
          </w:rPrChange>
        </w:rPr>
        <w:t>N.</w:t>
      </w:r>
      <w:r w:rsidRPr="006C66CA">
        <w:rPr>
          <w:rFonts w:cs="Arial"/>
          <w:spacing w:val="-16"/>
          <w:rPrChange w:id="8479" w:author="Harry Shamoon" w:date="2015-03-05T19:28:00Z">
            <w:rPr>
              <w:spacing w:val="-16"/>
            </w:rPr>
          </w:rPrChange>
        </w:rPr>
        <w:t xml:space="preserve"> </w:t>
      </w:r>
      <w:r w:rsidRPr="006C66CA">
        <w:rPr>
          <w:rFonts w:cs="Arial"/>
          <w:spacing w:val="-5"/>
          <w:rPrChange w:id="8480" w:author="Harry Shamoon" w:date="2015-03-05T19:28:00Z">
            <w:rPr>
              <w:spacing w:val="-5"/>
            </w:rPr>
          </w:rPrChange>
        </w:rPr>
        <w:t>Tobin,</w:t>
      </w:r>
      <w:r w:rsidRPr="006C66CA">
        <w:rPr>
          <w:rFonts w:cs="Arial"/>
          <w:spacing w:val="-14"/>
          <w:rPrChange w:id="8481" w:author="Harry Shamoon" w:date="2015-03-05T19:28:00Z">
            <w:rPr>
              <w:spacing w:val="-14"/>
            </w:rPr>
          </w:rPrChange>
        </w:rPr>
        <w:t xml:space="preserve"> </w:t>
      </w:r>
      <w:r w:rsidRPr="006C66CA">
        <w:rPr>
          <w:rFonts w:cs="Arial"/>
          <w:rPrChange w:id="8482" w:author="Harry Shamoon" w:date="2015-03-05T19:28:00Z">
            <w:rPr/>
          </w:rPrChange>
        </w:rPr>
        <w:t>and</w:t>
      </w:r>
      <w:r w:rsidRPr="006C66CA">
        <w:rPr>
          <w:rFonts w:cs="Arial"/>
          <w:spacing w:val="-16"/>
          <w:rPrChange w:id="8483" w:author="Harry Shamoon" w:date="2015-03-05T19:28:00Z">
            <w:rPr>
              <w:spacing w:val="-16"/>
            </w:rPr>
          </w:rPrChange>
        </w:rPr>
        <w:t xml:space="preserve"> </w:t>
      </w:r>
      <w:r w:rsidRPr="006C66CA">
        <w:rPr>
          <w:rFonts w:cs="Arial"/>
          <w:rPrChange w:id="8484" w:author="Harry Shamoon" w:date="2015-03-05T19:28:00Z">
            <w:rPr/>
          </w:rPrChange>
        </w:rPr>
        <w:t>N.</w:t>
      </w:r>
      <w:r w:rsidRPr="006C66CA">
        <w:rPr>
          <w:rFonts w:cs="Arial"/>
          <w:spacing w:val="-16"/>
          <w:rPrChange w:id="8485" w:author="Harry Shamoon" w:date="2015-03-05T19:28:00Z">
            <w:rPr>
              <w:spacing w:val="-16"/>
            </w:rPr>
          </w:rPrChange>
        </w:rPr>
        <w:t xml:space="preserve"> Y. </w:t>
      </w:r>
      <w:r w:rsidRPr="006C66CA">
        <w:rPr>
          <w:rFonts w:cs="Arial"/>
          <w:spacing w:val="-4"/>
          <w:rPrChange w:id="8486" w:author="Harry Shamoon" w:date="2015-03-05T19:28:00Z">
            <w:rPr>
              <w:spacing w:val="-4"/>
            </w:rPr>
          </w:rPrChange>
        </w:rPr>
        <w:t>C</w:t>
      </w:r>
      <w:proofErr w:type="gramStart"/>
      <w:r w:rsidRPr="006C66CA">
        <w:rPr>
          <w:rFonts w:cs="Arial"/>
          <w:spacing w:val="-4"/>
          <w:rPrChange w:id="8487" w:author="Harry Shamoon" w:date="2015-03-05T19:28:00Z">
            <w:rPr>
              <w:spacing w:val="-4"/>
            </w:rPr>
          </w:rPrChange>
        </w:rPr>
        <w:t>.-</w:t>
      </w:r>
      <w:proofErr w:type="gramEnd"/>
      <w:r w:rsidRPr="006C66CA">
        <w:rPr>
          <w:rFonts w:cs="Arial"/>
          <w:spacing w:val="-4"/>
          <w:rPrChange w:id="8488" w:author="Harry Shamoon" w:date="2015-03-05T19:28:00Z">
            <w:rPr>
              <w:spacing w:val="-4"/>
            </w:rPr>
          </w:rPrChange>
        </w:rPr>
        <w:t>C.</w:t>
      </w:r>
      <w:r w:rsidRPr="006C66CA">
        <w:rPr>
          <w:rFonts w:cs="Arial"/>
          <w:spacing w:val="-16"/>
          <w:rPrChange w:id="8489" w:author="Harry Shamoon" w:date="2015-03-05T19:28:00Z">
            <w:rPr>
              <w:spacing w:val="-16"/>
            </w:rPr>
          </w:rPrChange>
        </w:rPr>
        <w:t xml:space="preserve"> </w:t>
      </w:r>
      <w:r w:rsidRPr="006C66CA">
        <w:rPr>
          <w:rFonts w:cs="Arial"/>
          <w:spacing w:val="-9"/>
          <w:rPrChange w:id="8490" w:author="Harry Shamoon" w:date="2015-03-05T19:28:00Z">
            <w:rPr>
              <w:spacing w:val="-9"/>
            </w:rPr>
          </w:rPrChange>
        </w:rPr>
        <w:t>D.</w:t>
      </w:r>
      <w:r w:rsidRPr="006C66CA">
        <w:rPr>
          <w:rFonts w:cs="Arial"/>
          <w:spacing w:val="-16"/>
          <w:rPrChange w:id="8491" w:author="Harry Shamoon" w:date="2015-03-05T19:28:00Z">
            <w:rPr>
              <w:spacing w:val="-16"/>
            </w:rPr>
          </w:rPrChange>
        </w:rPr>
        <w:t xml:space="preserve"> </w:t>
      </w:r>
      <w:r w:rsidRPr="006C66CA">
        <w:rPr>
          <w:rFonts w:cs="Arial"/>
          <w:rPrChange w:id="8492" w:author="Harry Shamoon" w:date="2015-03-05T19:28:00Z">
            <w:rPr/>
          </w:rPrChange>
        </w:rPr>
        <w:t>R.</w:t>
      </w:r>
      <w:r w:rsidRPr="006C66CA">
        <w:rPr>
          <w:rFonts w:cs="Arial"/>
          <w:spacing w:val="-16"/>
          <w:rPrChange w:id="8493" w:author="Harry Shamoon" w:date="2015-03-05T19:28:00Z">
            <w:rPr>
              <w:spacing w:val="-16"/>
            </w:rPr>
          </w:rPrChange>
        </w:rPr>
        <w:t xml:space="preserve"> </w:t>
      </w:r>
      <w:r w:rsidRPr="006C66CA">
        <w:rPr>
          <w:rFonts w:cs="Arial"/>
          <w:rPrChange w:id="8494" w:author="Harry Shamoon" w:date="2015-03-05T19:28:00Z">
            <w:rPr/>
          </w:rPrChange>
        </w:rPr>
        <w:t>N.</w:t>
      </w:r>
      <w:r w:rsidRPr="006C66CA">
        <w:rPr>
          <w:rFonts w:cs="Arial"/>
          <w:spacing w:val="29"/>
          <w:rPrChange w:id="8495" w:author="Harry Shamoon" w:date="2015-03-05T19:28:00Z">
            <w:rPr>
              <w:spacing w:val="29"/>
            </w:rPr>
          </w:rPrChange>
        </w:rPr>
        <w:t xml:space="preserve"> </w:t>
      </w:r>
      <w:r w:rsidRPr="006C66CA">
        <w:rPr>
          <w:rFonts w:cs="Arial"/>
          <w:rPrChange w:id="8496" w:author="Harry Shamoon" w:date="2015-03-05T19:28:00Z">
            <w:rPr/>
          </w:rPrChange>
        </w:rPr>
        <w:t>.</w:t>
      </w:r>
      <w:r w:rsidRPr="006C66CA">
        <w:rPr>
          <w:rFonts w:cs="Arial"/>
          <w:spacing w:val="-6"/>
          <w:rPrChange w:id="8497" w:author="Harry Shamoon" w:date="2015-03-05T19:28:00Z">
            <w:rPr>
              <w:spacing w:val="-6"/>
            </w:rPr>
          </w:rPrChange>
        </w:rPr>
        <w:t xml:space="preserve"> </w:t>
      </w:r>
      <w:r w:rsidRPr="006C66CA">
        <w:rPr>
          <w:rFonts w:cs="Arial"/>
          <w:rPrChange w:id="8498" w:author="Harry Shamoon" w:date="2015-03-05T19:28:00Z">
            <w:rPr/>
          </w:rPrChange>
        </w:rPr>
        <w:t>Changing</w:t>
      </w:r>
      <w:r w:rsidRPr="006C66CA">
        <w:rPr>
          <w:rFonts w:cs="Arial"/>
          <w:spacing w:val="-16"/>
          <w:rPrChange w:id="8499" w:author="Harry Shamoon" w:date="2015-03-05T19:28:00Z">
            <w:rPr>
              <w:spacing w:val="-16"/>
            </w:rPr>
          </w:rPrChange>
        </w:rPr>
        <w:t xml:space="preserve"> </w:t>
      </w:r>
      <w:r w:rsidRPr="006C66CA">
        <w:rPr>
          <w:rFonts w:cs="Arial"/>
          <w:rPrChange w:id="8500" w:author="Harry Shamoon" w:date="2015-03-05T19:28:00Z">
            <w:rPr/>
          </w:rPrChange>
        </w:rPr>
        <w:t>the</w:t>
      </w:r>
      <w:r w:rsidRPr="006C66CA">
        <w:rPr>
          <w:rFonts w:cs="Arial"/>
          <w:spacing w:val="-16"/>
          <w:rPrChange w:id="8501" w:author="Harry Shamoon" w:date="2015-03-05T19:28:00Z">
            <w:rPr>
              <w:spacing w:val="-16"/>
            </w:rPr>
          </w:rPrChange>
        </w:rPr>
        <w:t xml:space="preserve"> </w:t>
      </w:r>
      <w:r w:rsidRPr="006C66CA">
        <w:rPr>
          <w:rFonts w:cs="Arial"/>
          <w:rPrChange w:id="8502" w:author="Harry Shamoon" w:date="2015-03-05T19:28:00Z">
            <w:rPr/>
          </w:rPrChange>
        </w:rPr>
        <w:t>research</w:t>
      </w:r>
      <w:r w:rsidRPr="006C66CA">
        <w:rPr>
          <w:rFonts w:cs="Arial"/>
          <w:w w:val="99"/>
          <w:rPrChange w:id="8503" w:author="Harry Shamoon" w:date="2015-03-05T19:28:00Z">
            <w:rPr>
              <w:w w:val="99"/>
            </w:rPr>
          </w:rPrChange>
        </w:rPr>
        <w:t xml:space="preserve"> </w:t>
      </w:r>
      <w:r w:rsidRPr="006C66CA">
        <w:rPr>
          <w:rFonts w:cs="Arial"/>
          <w:rPrChange w:id="8504" w:author="Harry Shamoon" w:date="2015-03-05T19:28:00Z">
            <w:rPr/>
          </w:rPrChange>
        </w:rPr>
        <w:t xml:space="preserve">landscape: the New </w:t>
      </w:r>
      <w:r w:rsidRPr="006C66CA">
        <w:rPr>
          <w:rFonts w:cs="Arial"/>
          <w:spacing w:val="-8"/>
          <w:rPrChange w:id="8505" w:author="Harry Shamoon" w:date="2015-03-05T19:28:00Z">
            <w:rPr>
              <w:spacing w:val="-8"/>
            </w:rPr>
          </w:rPrChange>
        </w:rPr>
        <w:t xml:space="preserve">York </w:t>
      </w:r>
      <w:r w:rsidRPr="006C66CA">
        <w:rPr>
          <w:rFonts w:cs="Arial"/>
          <w:rPrChange w:id="8506" w:author="Harry Shamoon" w:date="2015-03-05T19:28:00Z">
            <w:rPr/>
          </w:rPrChange>
        </w:rPr>
        <w:t xml:space="preserve">City Clinical Data Research Network. </w:t>
      </w:r>
      <w:r w:rsidRPr="006C66CA">
        <w:rPr>
          <w:rFonts w:cs="Arial"/>
          <w:i/>
        </w:rPr>
        <w:t xml:space="preserve">J Am Med Inform </w:t>
      </w:r>
      <w:proofErr w:type="spellStart"/>
      <w:r w:rsidRPr="006C66CA">
        <w:rPr>
          <w:rFonts w:cs="Arial"/>
          <w:i/>
        </w:rPr>
        <w:t>Assoc</w:t>
      </w:r>
      <w:proofErr w:type="spellEnd"/>
      <w:r w:rsidRPr="00FF4755">
        <w:rPr>
          <w:rFonts w:cs="Arial"/>
        </w:rPr>
        <w:t>,</w:t>
      </w:r>
      <w:r w:rsidRPr="008F496E">
        <w:rPr>
          <w:rFonts w:cs="Arial"/>
          <w:spacing w:val="47"/>
        </w:rPr>
        <w:t xml:space="preserve"> </w:t>
      </w:r>
      <w:r w:rsidRPr="006C66CA">
        <w:rPr>
          <w:rFonts w:cs="Arial"/>
          <w:rPrChange w:id="8507" w:author="Harry Shamoon" w:date="2015-03-05T19:28:00Z">
            <w:rPr/>
          </w:rPrChange>
        </w:rPr>
        <w:t>21(4)</w:t>
      </w:r>
      <w:proofErr w:type="gramStart"/>
      <w:r w:rsidRPr="006C66CA">
        <w:rPr>
          <w:rFonts w:cs="Arial"/>
          <w:rPrChange w:id="8508" w:author="Harry Shamoon" w:date="2015-03-05T19:28:00Z">
            <w:rPr/>
          </w:rPrChange>
        </w:rPr>
        <w:t>:587</w:t>
      </w:r>
      <w:proofErr w:type="gramEnd"/>
      <w:r w:rsidRPr="006C66CA">
        <w:rPr>
          <w:rFonts w:cs="Arial"/>
          <w:rPrChange w:id="8509" w:author="Harry Shamoon" w:date="2015-03-05T19:28:00Z">
            <w:rPr/>
          </w:rPrChange>
        </w:rPr>
        <w:t>–590,</w:t>
      </w:r>
      <w:r w:rsidRPr="006C66CA">
        <w:rPr>
          <w:rFonts w:cs="Arial"/>
          <w:w w:val="99"/>
          <w:rPrChange w:id="8510" w:author="Harry Shamoon" w:date="2015-03-05T19:28:00Z">
            <w:rPr>
              <w:w w:val="99"/>
            </w:rPr>
          </w:rPrChange>
        </w:rPr>
        <w:t xml:space="preserve"> </w:t>
      </w:r>
      <w:r w:rsidRPr="006C66CA">
        <w:rPr>
          <w:rFonts w:cs="Arial"/>
          <w:rPrChange w:id="8511" w:author="Harry Shamoon" w:date="2015-03-05T19:28:00Z">
            <w:rPr/>
          </w:rPrChange>
        </w:rPr>
        <w:t>2014. PMID:</w:t>
      </w:r>
      <w:r w:rsidRPr="006C66CA">
        <w:rPr>
          <w:rFonts w:cs="Arial"/>
          <w:spacing w:val="-21"/>
          <w:rPrChange w:id="8512" w:author="Harry Shamoon" w:date="2015-03-05T19:28:00Z">
            <w:rPr>
              <w:spacing w:val="-21"/>
            </w:rPr>
          </w:rPrChange>
        </w:rPr>
        <w:t xml:space="preserve"> </w:t>
      </w:r>
      <w:r w:rsidRPr="006C66CA">
        <w:rPr>
          <w:rFonts w:cs="Arial"/>
          <w:rPrChange w:id="8513" w:author="Harry Shamoon" w:date="2015-03-05T19:28:00Z">
            <w:rPr/>
          </w:rPrChange>
        </w:rPr>
        <w:t>24821739.</w:t>
      </w:r>
    </w:p>
    <w:sectPr w:rsidR="00F731E7" w:rsidRPr="006C66CA">
      <w:pgSz w:w="12240" w:h="15840"/>
      <w:pgMar w:top="700" w:right="600" w:bottom="280" w:left="62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Harry Shamoon" w:date="2015-03-05T19:28:00Z" w:initials="HS">
    <w:p w14:paraId="4D6D66D0" w14:textId="77777777" w:rsidR="00907C1D" w:rsidRDefault="00907C1D">
      <w:pPr>
        <w:pStyle w:val="CommentText"/>
      </w:pPr>
      <w:r>
        <w:rPr>
          <w:rStyle w:val="CommentReference"/>
        </w:rPr>
        <w:annotationRef/>
      </w:r>
      <w:r w:rsidRPr="006C66CA">
        <w:rPr>
          <w:highlight w:val="yellow"/>
        </w:rPr>
        <w:t>Nitpicking: use NIH template pages and single spaced text. It may not look as pretty, but you’ll have more room (and it won’t annoy reviewers who like to see grants in familiar format).</w:t>
      </w:r>
    </w:p>
  </w:comment>
  <w:comment w:id="870" w:author="Harry Shamoon" w:date="2015-03-05T19:41:00Z" w:initials="HS">
    <w:p w14:paraId="62EE21A9" w14:textId="77F16C1B" w:rsidR="00907C1D" w:rsidRDefault="00907C1D">
      <w:pPr>
        <w:pStyle w:val="CommentText"/>
      </w:pPr>
      <w:r>
        <w:rPr>
          <w:rStyle w:val="CommentReference"/>
        </w:rPr>
        <w:annotationRef/>
      </w:r>
      <w:r>
        <w:t>You keep mentioning Dr. Gong, but if this is a multicenter trial it’s safer to refer to acronym.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Monaco">
    <w:panose1 w:val="02000500000000000000"/>
    <w:charset w:val="00"/>
    <w:family w:val="auto"/>
    <w:pitch w:val="variable"/>
    <w:sig w:usb0="00000003" w:usb1="00000000" w:usb2="00000000" w:usb3="00000000" w:csb0="00000001" w:csb1="00000000"/>
  </w:font>
  <w:font w:name="Meiryo">
    <w:altName w:val="Meiryo"/>
    <w:charset w:val="00"/>
    <w:family w:val="swiss"/>
    <w:pitch w:val="variable"/>
  </w:font>
  <w:font w:name="Tahoma">
    <w:panose1 w:val="020B0604030504040204"/>
    <w:charset w:val="00"/>
    <w:family w:val="auto"/>
    <w:pitch w:val="variable"/>
    <w:sig w:usb0="00000003" w:usb1="00000000" w:usb2="00000000" w:usb3="00000000" w:csb0="00000001" w:csb1="00000000"/>
  </w:font>
  <w:font w:name="Adobe Fangsong Std R">
    <w:altName w:val="Times New Roman"/>
    <w:charset w:val="80"/>
    <w:family w:val="roman"/>
    <w:pitch w:val="variable"/>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6211F"/>
    <w:multiLevelType w:val="hybridMultilevel"/>
    <w:tmpl w:val="C9565E80"/>
    <w:lvl w:ilvl="0" w:tplc="CF02251A">
      <w:start w:val="1"/>
      <w:numFmt w:val="upperLetter"/>
      <w:lvlText w:val="%1."/>
      <w:lvlJc w:val="left"/>
      <w:pPr>
        <w:ind w:left="466" w:hanging="367"/>
        <w:jc w:val="left"/>
      </w:pPr>
      <w:rPr>
        <w:rFonts w:ascii="Arial" w:eastAsia="Arial" w:hAnsi="Arial" w:hint="default"/>
        <w:b/>
        <w:bCs/>
        <w:w w:val="102"/>
        <w:sz w:val="28"/>
        <w:szCs w:val="28"/>
      </w:rPr>
    </w:lvl>
    <w:lvl w:ilvl="1" w:tplc="9990A9BA">
      <w:start w:val="1"/>
      <w:numFmt w:val="bullet"/>
      <w:lvlText w:val="•"/>
      <w:lvlJc w:val="left"/>
      <w:pPr>
        <w:ind w:left="600" w:hanging="367"/>
      </w:pPr>
      <w:rPr>
        <w:rFonts w:hint="default"/>
      </w:rPr>
    </w:lvl>
    <w:lvl w:ilvl="2" w:tplc="CBD4FCD4">
      <w:start w:val="1"/>
      <w:numFmt w:val="bullet"/>
      <w:lvlText w:val="•"/>
      <w:lvlJc w:val="left"/>
      <w:pPr>
        <w:ind w:left="5280" w:hanging="367"/>
      </w:pPr>
      <w:rPr>
        <w:rFonts w:hint="default"/>
      </w:rPr>
    </w:lvl>
    <w:lvl w:ilvl="3" w:tplc="14DEF09E">
      <w:start w:val="1"/>
      <w:numFmt w:val="bullet"/>
      <w:lvlText w:val="•"/>
      <w:lvlJc w:val="left"/>
      <w:pPr>
        <w:ind w:left="5400" w:hanging="367"/>
      </w:pPr>
      <w:rPr>
        <w:rFonts w:hint="default"/>
      </w:rPr>
    </w:lvl>
    <w:lvl w:ilvl="4" w:tplc="6C4E4F78">
      <w:start w:val="1"/>
      <w:numFmt w:val="bullet"/>
      <w:lvlText w:val="•"/>
      <w:lvlJc w:val="left"/>
      <w:pPr>
        <w:ind w:left="6202" w:hanging="367"/>
      </w:pPr>
      <w:rPr>
        <w:rFonts w:hint="default"/>
      </w:rPr>
    </w:lvl>
    <w:lvl w:ilvl="5" w:tplc="24E02AA6">
      <w:start w:val="1"/>
      <w:numFmt w:val="bullet"/>
      <w:lvlText w:val="•"/>
      <w:lvlJc w:val="left"/>
      <w:pPr>
        <w:ind w:left="7005" w:hanging="367"/>
      </w:pPr>
      <w:rPr>
        <w:rFonts w:hint="default"/>
      </w:rPr>
    </w:lvl>
    <w:lvl w:ilvl="6" w:tplc="9DDA3BEE">
      <w:start w:val="1"/>
      <w:numFmt w:val="bullet"/>
      <w:lvlText w:val="•"/>
      <w:lvlJc w:val="left"/>
      <w:pPr>
        <w:ind w:left="7808" w:hanging="367"/>
      </w:pPr>
      <w:rPr>
        <w:rFonts w:hint="default"/>
      </w:rPr>
    </w:lvl>
    <w:lvl w:ilvl="7" w:tplc="64F810BA">
      <w:start w:val="1"/>
      <w:numFmt w:val="bullet"/>
      <w:lvlText w:val="•"/>
      <w:lvlJc w:val="left"/>
      <w:pPr>
        <w:ind w:left="8611" w:hanging="367"/>
      </w:pPr>
      <w:rPr>
        <w:rFonts w:hint="default"/>
      </w:rPr>
    </w:lvl>
    <w:lvl w:ilvl="8" w:tplc="2CF2C82C">
      <w:start w:val="1"/>
      <w:numFmt w:val="bullet"/>
      <w:lvlText w:val="•"/>
      <w:lvlJc w:val="left"/>
      <w:pPr>
        <w:ind w:left="9414" w:hanging="36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1E7"/>
    <w:rsid w:val="00030584"/>
    <w:rsid w:val="00082CF3"/>
    <w:rsid w:val="0011650A"/>
    <w:rsid w:val="00174DF6"/>
    <w:rsid w:val="00231B3C"/>
    <w:rsid w:val="00365719"/>
    <w:rsid w:val="00640245"/>
    <w:rsid w:val="006A7004"/>
    <w:rsid w:val="006C66CA"/>
    <w:rsid w:val="00765A7F"/>
    <w:rsid w:val="008C4839"/>
    <w:rsid w:val="008F496E"/>
    <w:rsid w:val="00907C1D"/>
    <w:rsid w:val="00C0557F"/>
    <w:rsid w:val="00C91597"/>
    <w:rsid w:val="00F731E7"/>
    <w:rsid w:val="00F97E28"/>
    <w:rsid w:val="00FF1D9C"/>
    <w:rsid w:val="00FF4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D5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8"/>
      <w:ind w:left="100"/>
      <w:outlineLvl w:val="0"/>
    </w:pPr>
    <w:rPr>
      <w:rFonts w:ascii="Arial" w:eastAsia="Arial" w:hAnsi="Arial"/>
      <w:b/>
      <w:bCs/>
      <w:sz w:val="41"/>
      <w:szCs w:val="41"/>
    </w:rPr>
  </w:style>
  <w:style w:type="paragraph" w:styleId="Heading2">
    <w:name w:val="heading 2"/>
    <w:basedOn w:val="Normal"/>
    <w:uiPriority w:val="1"/>
    <w:qFormat/>
    <w:pPr>
      <w:spacing w:before="131"/>
      <w:ind w:left="120" w:hanging="366"/>
      <w:outlineLvl w:val="1"/>
    </w:pPr>
    <w:rPr>
      <w:rFonts w:ascii="Arial" w:eastAsia="Arial" w:hAnsi="Arial"/>
      <w:b/>
      <w:bCs/>
      <w:sz w:val="28"/>
      <w:szCs w:val="28"/>
    </w:rPr>
  </w:style>
  <w:style w:type="paragraph" w:styleId="Heading3">
    <w:name w:val="heading 3"/>
    <w:basedOn w:val="Normal"/>
    <w:uiPriority w:val="1"/>
    <w:qFormat/>
    <w:pPr>
      <w:spacing w:before="85"/>
      <w:ind w:left="120"/>
      <w:outlineLvl w:val="2"/>
    </w:pPr>
    <w:rPr>
      <w:rFonts w:ascii="Arial" w:eastAsia="Arial" w:hAnsi="Arial"/>
      <w:b/>
      <w:bCs/>
      <w:sz w:val="24"/>
      <w:szCs w:val="24"/>
    </w:rPr>
  </w:style>
  <w:style w:type="paragraph" w:styleId="Heading4">
    <w:name w:val="heading 4"/>
    <w:basedOn w:val="Normal"/>
    <w:uiPriority w:val="1"/>
    <w:qFormat/>
    <w:pPr>
      <w:spacing w:before="96"/>
      <w:ind w:left="100"/>
      <w:outlineLvl w:val="3"/>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1"/>
      <w:ind w:left="593"/>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C66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66CA"/>
    <w:rPr>
      <w:rFonts w:ascii="Lucida Grande" w:hAnsi="Lucida Grande" w:cs="Lucida Grande"/>
      <w:sz w:val="18"/>
      <w:szCs w:val="18"/>
    </w:rPr>
  </w:style>
  <w:style w:type="character" w:styleId="CommentReference">
    <w:name w:val="annotation reference"/>
    <w:basedOn w:val="DefaultParagraphFont"/>
    <w:uiPriority w:val="99"/>
    <w:semiHidden/>
    <w:unhideWhenUsed/>
    <w:rsid w:val="006C66CA"/>
    <w:rPr>
      <w:sz w:val="18"/>
      <w:szCs w:val="18"/>
    </w:rPr>
  </w:style>
  <w:style w:type="paragraph" w:styleId="CommentText">
    <w:name w:val="annotation text"/>
    <w:basedOn w:val="Normal"/>
    <w:link w:val="CommentTextChar"/>
    <w:uiPriority w:val="99"/>
    <w:semiHidden/>
    <w:unhideWhenUsed/>
    <w:rsid w:val="006C66CA"/>
    <w:rPr>
      <w:sz w:val="24"/>
      <w:szCs w:val="24"/>
    </w:rPr>
  </w:style>
  <w:style w:type="character" w:customStyle="1" w:styleId="CommentTextChar">
    <w:name w:val="Comment Text Char"/>
    <w:basedOn w:val="DefaultParagraphFont"/>
    <w:link w:val="CommentText"/>
    <w:uiPriority w:val="99"/>
    <w:semiHidden/>
    <w:rsid w:val="006C66CA"/>
    <w:rPr>
      <w:sz w:val="24"/>
      <w:szCs w:val="24"/>
    </w:rPr>
  </w:style>
  <w:style w:type="paragraph" w:styleId="CommentSubject">
    <w:name w:val="annotation subject"/>
    <w:basedOn w:val="CommentText"/>
    <w:next w:val="CommentText"/>
    <w:link w:val="CommentSubjectChar"/>
    <w:uiPriority w:val="99"/>
    <w:semiHidden/>
    <w:unhideWhenUsed/>
    <w:rsid w:val="006C66CA"/>
    <w:rPr>
      <w:b/>
      <w:bCs/>
      <w:sz w:val="20"/>
      <w:szCs w:val="20"/>
    </w:rPr>
  </w:style>
  <w:style w:type="character" w:customStyle="1" w:styleId="CommentSubjectChar">
    <w:name w:val="Comment Subject Char"/>
    <w:basedOn w:val="CommentTextChar"/>
    <w:link w:val="CommentSubject"/>
    <w:uiPriority w:val="99"/>
    <w:semiHidden/>
    <w:rsid w:val="006C66C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8"/>
      <w:ind w:left="100"/>
      <w:outlineLvl w:val="0"/>
    </w:pPr>
    <w:rPr>
      <w:rFonts w:ascii="Arial" w:eastAsia="Arial" w:hAnsi="Arial"/>
      <w:b/>
      <w:bCs/>
      <w:sz w:val="41"/>
      <w:szCs w:val="41"/>
    </w:rPr>
  </w:style>
  <w:style w:type="paragraph" w:styleId="Heading2">
    <w:name w:val="heading 2"/>
    <w:basedOn w:val="Normal"/>
    <w:uiPriority w:val="1"/>
    <w:qFormat/>
    <w:pPr>
      <w:spacing w:before="131"/>
      <w:ind w:left="120" w:hanging="366"/>
      <w:outlineLvl w:val="1"/>
    </w:pPr>
    <w:rPr>
      <w:rFonts w:ascii="Arial" w:eastAsia="Arial" w:hAnsi="Arial"/>
      <w:b/>
      <w:bCs/>
      <w:sz w:val="28"/>
      <w:szCs w:val="28"/>
    </w:rPr>
  </w:style>
  <w:style w:type="paragraph" w:styleId="Heading3">
    <w:name w:val="heading 3"/>
    <w:basedOn w:val="Normal"/>
    <w:uiPriority w:val="1"/>
    <w:qFormat/>
    <w:pPr>
      <w:spacing w:before="85"/>
      <w:ind w:left="120"/>
      <w:outlineLvl w:val="2"/>
    </w:pPr>
    <w:rPr>
      <w:rFonts w:ascii="Arial" w:eastAsia="Arial" w:hAnsi="Arial"/>
      <w:b/>
      <w:bCs/>
      <w:sz w:val="24"/>
      <w:szCs w:val="24"/>
    </w:rPr>
  </w:style>
  <w:style w:type="paragraph" w:styleId="Heading4">
    <w:name w:val="heading 4"/>
    <w:basedOn w:val="Normal"/>
    <w:uiPriority w:val="1"/>
    <w:qFormat/>
    <w:pPr>
      <w:spacing w:before="96"/>
      <w:ind w:left="100"/>
      <w:outlineLvl w:val="3"/>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1"/>
      <w:ind w:left="593"/>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C66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66CA"/>
    <w:rPr>
      <w:rFonts w:ascii="Lucida Grande" w:hAnsi="Lucida Grande" w:cs="Lucida Grande"/>
      <w:sz w:val="18"/>
      <w:szCs w:val="18"/>
    </w:rPr>
  </w:style>
  <w:style w:type="character" w:styleId="CommentReference">
    <w:name w:val="annotation reference"/>
    <w:basedOn w:val="DefaultParagraphFont"/>
    <w:uiPriority w:val="99"/>
    <w:semiHidden/>
    <w:unhideWhenUsed/>
    <w:rsid w:val="006C66CA"/>
    <w:rPr>
      <w:sz w:val="18"/>
      <w:szCs w:val="18"/>
    </w:rPr>
  </w:style>
  <w:style w:type="paragraph" w:styleId="CommentText">
    <w:name w:val="annotation text"/>
    <w:basedOn w:val="Normal"/>
    <w:link w:val="CommentTextChar"/>
    <w:uiPriority w:val="99"/>
    <w:semiHidden/>
    <w:unhideWhenUsed/>
    <w:rsid w:val="006C66CA"/>
    <w:rPr>
      <w:sz w:val="24"/>
      <w:szCs w:val="24"/>
    </w:rPr>
  </w:style>
  <w:style w:type="character" w:customStyle="1" w:styleId="CommentTextChar">
    <w:name w:val="Comment Text Char"/>
    <w:basedOn w:val="DefaultParagraphFont"/>
    <w:link w:val="CommentText"/>
    <w:uiPriority w:val="99"/>
    <w:semiHidden/>
    <w:rsid w:val="006C66CA"/>
    <w:rPr>
      <w:sz w:val="24"/>
      <w:szCs w:val="24"/>
    </w:rPr>
  </w:style>
  <w:style w:type="paragraph" w:styleId="CommentSubject">
    <w:name w:val="annotation subject"/>
    <w:basedOn w:val="CommentText"/>
    <w:next w:val="CommentText"/>
    <w:link w:val="CommentSubjectChar"/>
    <w:uiPriority w:val="99"/>
    <w:semiHidden/>
    <w:unhideWhenUsed/>
    <w:rsid w:val="006C66CA"/>
    <w:rPr>
      <w:b/>
      <w:bCs/>
      <w:sz w:val="20"/>
      <w:szCs w:val="20"/>
    </w:rPr>
  </w:style>
  <w:style w:type="character" w:customStyle="1" w:styleId="CommentSubjectChar">
    <w:name w:val="Comment Subject Char"/>
    <w:basedOn w:val="CommentTextChar"/>
    <w:link w:val="CommentSubject"/>
    <w:uiPriority w:val="99"/>
    <w:semiHidden/>
    <w:rsid w:val="006C66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15</Pages>
  <Words>9382</Words>
  <Characters>53482</Characters>
  <Application>Microsoft Macintosh Word</Application>
  <DocSecurity>0</DocSecurity>
  <Lines>445</Lines>
  <Paragraphs>125</Paragraphs>
  <ScaleCrop>false</ScaleCrop>
  <Company>Albert Einstein College of Medicine</Company>
  <LinksUpToDate>false</LinksUpToDate>
  <CharactersWithSpaces>62739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Harry Shamoon</cp:lastModifiedBy>
  <cp:revision>14</cp:revision>
  <dcterms:created xsi:type="dcterms:W3CDTF">2015-03-06T00:29:00Z</dcterms:created>
  <dcterms:modified xsi:type="dcterms:W3CDTF">2015-03-06T01:35:00Z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2015-03-05T00:00:00Z</vt:filetime>
  </property>
  <property fmtid="{D5CDD505-2E9C-101B-9397-08002B2CF9AE}" pid="3" name="Creator">
    <vt:lpwstr>TeX</vt:lpwstr>
  </property>
  <property fmtid="{D5CDD505-2E9C-101B-9397-08002B2CF9AE}" pid="4" name="LastSaved">
    <vt:filetime>2015-03-05T00:00:00Z</vt:filetime>
  </property>
</Properties>
</file>