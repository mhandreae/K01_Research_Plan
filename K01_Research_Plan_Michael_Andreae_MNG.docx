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157C7" w14:textId="77777777" w:rsidR="005525D2" w:rsidRDefault="00F9209E">
      <w:pPr>
        <w:pStyle w:val="Heading1"/>
        <w:jc w:val="both"/>
        <w:rPr>
          <w:b w:val="0"/>
          <w:bCs w:val="0"/>
        </w:rPr>
      </w:pPr>
      <w:bookmarkStart w:id="0" w:name="_GoBack"/>
      <w:bookmarkEnd w:id="0"/>
      <w:r>
        <w:t>Specific</w:t>
      </w:r>
      <w:r>
        <w:rPr>
          <w:spacing w:val="44"/>
        </w:rPr>
        <w:t xml:space="preserve"> </w:t>
      </w:r>
      <w:r>
        <w:t>Aims</w:t>
      </w:r>
    </w:p>
    <w:p w14:paraId="178165A1" w14:textId="77777777" w:rsidR="005525D2" w:rsidRDefault="00F9209E">
      <w:pPr>
        <w:pStyle w:val="BodyText"/>
        <w:spacing w:before="33" w:line="268" w:lineRule="auto"/>
        <w:ind w:left="120" w:right="119"/>
        <w:jc w:val="both"/>
      </w:pPr>
      <w:r>
        <w:t>Acute respiratory failure (ARF) requiring mechanical ventilation is common in hospitalized patients;</w:t>
      </w:r>
      <w:r>
        <w:rPr>
          <w:spacing w:val="47"/>
        </w:rPr>
        <w:t xml:space="preserve"> </w:t>
      </w:r>
      <w:r>
        <w:t>prolonged</w:t>
      </w:r>
      <w:r>
        <w:rPr>
          <w:w w:val="99"/>
        </w:rPr>
        <w:t xml:space="preserve"> </w:t>
      </w:r>
      <w:r>
        <w:t>mechanical</w:t>
      </w:r>
      <w:r>
        <w:rPr>
          <w:spacing w:val="18"/>
        </w:rPr>
        <w:t xml:space="preserve"> </w:t>
      </w:r>
      <w:r>
        <w:t>ventilation</w:t>
      </w:r>
      <w:r>
        <w:rPr>
          <w:spacing w:val="18"/>
        </w:rPr>
        <w:t xml:space="preserve"> </w:t>
      </w:r>
      <w:r>
        <w:t>often</w:t>
      </w:r>
      <w:r>
        <w:rPr>
          <w:spacing w:val="18"/>
        </w:rPr>
        <w:t xml:space="preserve"> </w:t>
      </w:r>
      <w:r>
        <w:t>leads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multi-organ</w:t>
      </w:r>
      <w:r>
        <w:rPr>
          <w:spacing w:val="18"/>
        </w:rPr>
        <w:t xml:space="preserve"> </w:t>
      </w:r>
      <w:r>
        <w:t>failure.</w:t>
      </w:r>
      <w:r>
        <w:rPr>
          <w:spacing w:val="19"/>
        </w:rPr>
        <w:t xml:space="preserve"> </w:t>
      </w:r>
      <w:r>
        <w:rPr>
          <w:spacing w:val="-4"/>
        </w:rPr>
        <w:t>We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electronic</w:t>
      </w:r>
      <w:r>
        <w:rPr>
          <w:spacing w:val="18"/>
        </w:rPr>
        <w:t xml:space="preserve"> </w:t>
      </w:r>
      <w:r>
        <w:t>medical</w:t>
      </w:r>
      <w:r>
        <w:rPr>
          <w:spacing w:val="18"/>
        </w:rPr>
        <w:t xml:space="preserve"> </w:t>
      </w:r>
      <w:r>
        <w:t>record</w:t>
      </w:r>
      <w:r>
        <w:rPr>
          <w:spacing w:val="18"/>
        </w:rPr>
        <w:t xml:space="preserve"> </w:t>
      </w:r>
      <w:r>
        <w:t>(EMR)</w:t>
      </w:r>
      <w:r>
        <w:rPr>
          <w:spacing w:val="18"/>
        </w:rPr>
        <w:t xml:space="preserve"> </w:t>
      </w:r>
      <w:r>
        <w:t>and</w:t>
      </w:r>
      <w:r>
        <w:rPr>
          <w:w w:val="99"/>
        </w:rPr>
        <w:t xml:space="preserve"> </w:t>
      </w:r>
      <w:r>
        <w:t>pragmatic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trial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prevent</w:t>
      </w:r>
      <w:r>
        <w:rPr>
          <w:spacing w:val="-7"/>
        </w:rPr>
        <w:t xml:space="preserve"> </w:t>
      </w:r>
      <w:r>
        <w:t>acute</w:t>
      </w:r>
      <w:r>
        <w:rPr>
          <w:spacing w:val="-7"/>
        </w:rPr>
        <w:t xml:space="preserve"> </w:t>
      </w:r>
      <w:r>
        <w:rPr>
          <w:spacing w:val="-3"/>
        </w:rPr>
        <w:t>severe</w:t>
      </w:r>
      <w:r>
        <w:rPr>
          <w:spacing w:val="-7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hospitalized</w:t>
      </w:r>
      <w:r>
        <w:rPr>
          <w:spacing w:val="-7"/>
        </w:rPr>
        <w:t xml:space="preserve"> </w:t>
      </w:r>
      <w:r>
        <w:t>patients.</w:t>
      </w:r>
    </w:p>
    <w:p w14:paraId="5A24A089" w14:textId="77777777" w:rsidR="005525D2" w:rsidRDefault="00F9209E">
      <w:pPr>
        <w:pStyle w:val="BodyText"/>
        <w:spacing w:before="36" w:line="268" w:lineRule="auto"/>
        <w:ind w:left="120" w:right="117" w:firstLine="338"/>
        <w:jc w:val="right"/>
      </w:pPr>
      <w:r>
        <w:rPr>
          <w:b/>
        </w:rPr>
        <w:t>Severe acute respiratory failure (ARF) requiring mechanical ventilation leads to increased</w:t>
      </w:r>
      <w:r>
        <w:rPr>
          <w:b/>
          <w:spacing w:val="35"/>
        </w:rPr>
        <w:t xml:space="preserve"> </w:t>
      </w:r>
      <w:r>
        <w:rPr>
          <w:b/>
        </w:rPr>
        <w:t>mortality,</w:t>
      </w:r>
      <w:r>
        <w:rPr>
          <w:b/>
          <w:w w:val="99"/>
        </w:rPr>
        <w:t xml:space="preserve"> </w:t>
      </w:r>
      <w:r>
        <w:t>increased cognitive and functional impairment. EMR surveillance can identify hospitalized patients at risk,</w:t>
      </w:r>
      <w:r>
        <w:rPr>
          <w:spacing w:val="30"/>
        </w:rPr>
        <w:t xml:space="preserve"> </w:t>
      </w:r>
      <w:r>
        <w:t>days</w:t>
      </w:r>
      <w:r>
        <w:rPr>
          <w:w w:val="99"/>
        </w:rPr>
        <w:t xml:space="preserve"> </w:t>
      </w:r>
      <w:r>
        <w:t>before</w:t>
      </w:r>
      <w:r>
        <w:rPr>
          <w:spacing w:val="28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deteriorating</w:t>
      </w:r>
      <w:r>
        <w:rPr>
          <w:spacing w:val="28"/>
        </w:rPr>
        <w:t xml:space="preserve"> </w:t>
      </w:r>
      <w:r>
        <w:t>conditions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typically</w:t>
      </w:r>
      <w:r>
        <w:rPr>
          <w:spacing w:val="28"/>
        </w:rPr>
        <w:t xml:space="preserve"> </w:t>
      </w:r>
      <w:r>
        <w:t>recognized;</w:t>
      </w:r>
      <w:r>
        <w:rPr>
          <w:spacing w:val="45"/>
        </w:rPr>
        <w:t xml:space="preserve"> </w:t>
      </w:r>
      <w:r>
        <w:t>earlier</w:t>
      </w:r>
      <w:r>
        <w:rPr>
          <w:spacing w:val="28"/>
        </w:rPr>
        <w:t xml:space="preserve"> </w:t>
      </w:r>
      <w:r>
        <w:t>initiation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3"/>
        </w:rPr>
        <w:t>preventive</w:t>
      </w:r>
      <w:r>
        <w:rPr>
          <w:spacing w:val="28"/>
        </w:rPr>
        <w:t xml:space="preserve"> </w:t>
      </w:r>
      <w:r>
        <w:t>interventions</w:t>
      </w:r>
      <w:r>
        <w:rPr>
          <w:spacing w:val="28"/>
        </w:rPr>
        <w:t xml:space="preserve"> </w:t>
      </w:r>
      <w:r>
        <w:t>can</w:t>
      </w:r>
      <w:r>
        <w:rPr>
          <w:w w:val="99"/>
        </w:rPr>
        <w:t xml:space="preserve"> </w:t>
      </w:r>
      <w:r>
        <w:t xml:space="preserve">reduce </w:t>
      </w:r>
      <w:r>
        <w:rPr>
          <w:spacing w:val="-3"/>
        </w:rPr>
        <w:t xml:space="preserve">morbidity, </w:t>
      </w:r>
      <w:r>
        <w:t xml:space="preserve">mortality and expenses: My mentor </w:t>
      </w:r>
      <w:r>
        <w:rPr>
          <w:spacing w:val="-4"/>
        </w:rPr>
        <w:t xml:space="preserve">Dr. </w:t>
      </w:r>
      <w:r>
        <w:t>Gong is leading a two phase pragmatic clinical</w:t>
      </w:r>
      <w:r>
        <w:rPr>
          <w:spacing w:val="13"/>
        </w:rPr>
        <w:t xml:space="preserve"> </w:t>
      </w:r>
      <w:r>
        <w:t>trial:</w:t>
      </w:r>
      <w:r>
        <w:rPr>
          <w:w w:val="99"/>
        </w:rPr>
        <w:t xml:space="preserve"> </w:t>
      </w:r>
      <w:r>
        <w:rPr>
          <w:spacing w:val="-3"/>
        </w:rPr>
        <w:t xml:space="preserve">APPROVE, </w:t>
      </w:r>
      <w:r>
        <w:t>phase 1, develops a classical algorithm to identify patients at risk; PROOFCheck, phase 2, aims</w:t>
      </w:r>
      <w:r>
        <w:rPr>
          <w:spacing w:val="53"/>
        </w:rPr>
        <w:t xml:space="preserve"> </w:t>
      </w:r>
      <w:r>
        <w:t>to</w:t>
      </w:r>
      <w:r>
        <w:rPr>
          <w:w w:val="99"/>
        </w:rPr>
        <w:t xml:space="preserve"> </w:t>
      </w:r>
      <w:r>
        <w:t>improve</w:t>
      </w:r>
      <w:r>
        <w:rPr>
          <w:spacing w:val="-23"/>
        </w:rPr>
        <w:t xml:space="preserve"> </w:t>
      </w:r>
      <w:r>
        <w:t>outcomes</w:t>
      </w:r>
      <w:r>
        <w:rPr>
          <w:spacing w:val="-23"/>
        </w:rPr>
        <w:t xml:space="preserve"> </w:t>
      </w:r>
      <w:r>
        <w:rPr>
          <w:spacing w:val="-3"/>
        </w:rPr>
        <w:t>by</w:t>
      </w:r>
      <w:r>
        <w:rPr>
          <w:spacing w:val="-23"/>
        </w:rPr>
        <w:t xml:space="preserve"> </w:t>
      </w:r>
      <w:r>
        <w:t>triggering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prevention</w:t>
      </w:r>
      <w:r>
        <w:rPr>
          <w:spacing w:val="-23"/>
        </w:rPr>
        <w:t xml:space="preserve"> </w:t>
      </w:r>
      <w:r>
        <w:t>checklist</w:t>
      </w:r>
      <w:r>
        <w:rPr>
          <w:spacing w:val="-23"/>
        </w:rPr>
        <w:t xml:space="preserve"> </w:t>
      </w:r>
      <w:r>
        <w:t>targeting</w:t>
      </w:r>
      <w:r>
        <w:rPr>
          <w:spacing w:val="-23"/>
        </w:rPr>
        <w:t xml:space="preserve"> </w:t>
      </w:r>
      <w:r>
        <w:t>those</w:t>
      </w:r>
      <w:r>
        <w:rPr>
          <w:spacing w:val="-23"/>
        </w:rPr>
        <w:t xml:space="preserve"> </w:t>
      </w:r>
      <w:r>
        <w:t>patients</w:t>
      </w:r>
      <w:ins w:id="1" w:author="Michelle Gong" w:date="2015-03-13T19:42:00Z">
        <w:r>
          <w:t xml:space="preserve"> </w:t>
        </w:r>
      </w:ins>
      <w:del w:id="2" w:author="Michelle Gong" w:date="2015-03-13T19:42:00Z">
        <w:r w:rsidDel="00F9209E">
          <w:delText>,</w:delText>
        </w:r>
      </w:del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3"/>
        </w:rPr>
        <w:t>APPROVE</w:t>
      </w:r>
      <w:r>
        <w:rPr>
          <w:spacing w:val="-23"/>
        </w:rPr>
        <w:t xml:space="preserve"> </w:t>
      </w:r>
      <w:r>
        <w:t>algorithm</w:t>
      </w:r>
      <w:r>
        <w:rPr>
          <w:spacing w:val="-23"/>
        </w:rPr>
        <w:t xml:space="preserve"> </w:t>
      </w:r>
      <w:r>
        <w:t>identifies.</w:t>
      </w:r>
    </w:p>
    <w:p w14:paraId="4A2F99CF" w14:textId="77777777" w:rsidR="005525D2" w:rsidRDefault="00F9209E">
      <w:pPr>
        <w:pStyle w:val="BodyText"/>
        <w:spacing w:before="36" w:line="268" w:lineRule="auto"/>
        <w:ind w:left="119" w:right="119" w:firstLine="338"/>
        <w:jc w:val="right"/>
      </w:pPr>
      <w:r>
        <w:rPr>
          <w:b/>
        </w:rPr>
        <w:t>Hierarchical</w:t>
      </w:r>
      <w:r>
        <w:rPr>
          <w:b/>
          <w:spacing w:val="-14"/>
        </w:rPr>
        <w:t xml:space="preserve"> </w:t>
      </w:r>
      <w:r>
        <w:rPr>
          <w:b/>
        </w:rPr>
        <w:t>modeling</w:t>
      </w:r>
      <w:r>
        <w:rPr>
          <w:b/>
          <w:spacing w:val="-14"/>
        </w:rPr>
        <w:t xml:space="preserve"> </w:t>
      </w:r>
      <w:r>
        <w:rPr>
          <w:b/>
        </w:rPr>
        <w:t>may</w:t>
      </w:r>
      <w:r>
        <w:rPr>
          <w:b/>
          <w:spacing w:val="-14"/>
        </w:rPr>
        <w:t xml:space="preserve"> </w:t>
      </w:r>
      <w:r>
        <w:rPr>
          <w:b/>
        </w:rPr>
        <w:t>be</w:t>
      </w:r>
      <w:r>
        <w:rPr>
          <w:b/>
          <w:spacing w:val="-14"/>
        </w:rPr>
        <w:t xml:space="preserve"> </w:t>
      </w:r>
      <w:r>
        <w:rPr>
          <w:b/>
        </w:rPr>
        <w:t>transformative</w:t>
      </w:r>
      <w:r>
        <w:rPr>
          <w:b/>
          <w:spacing w:val="-14"/>
        </w:rPr>
        <w:t xml:space="preserve"> </w:t>
      </w:r>
      <w:r>
        <w:rPr>
          <w:b/>
        </w:rPr>
        <w:t>for</w:t>
      </w:r>
      <w:r>
        <w:rPr>
          <w:b/>
          <w:spacing w:val="-14"/>
        </w:rPr>
        <w:t xml:space="preserve"> </w:t>
      </w:r>
      <w:r>
        <w:rPr>
          <w:b/>
        </w:rPr>
        <w:t>EMR-based</w:t>
      </w:r>
      <w:r>
        <w:rPr>
          <w:b/>
          <w:spacing w:val="-14"/>
        </w:rPr>
        <w:t xml:space="preserve"> </w:t>
      </w:r>
      <w:r>
        <w:rPr>
          <w:b/>
        </w:rPr>
        <w:t>prediction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prevention</w:t>
      </w:r>
      <w:r>
        <w:rPr>
          <w:b/>
          <w:spacing w:val="2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exploit</w:t>
      </w:r>
      <w:r>
        <w:rPr>
          <w:spacing w:val="-14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nested hierarchical granularity typical </w:t>
      </w:r>
      <w:r>
        <w:rPr>
          <w:spacing w:val="-3"/>
        </w:rPr>
        <w:t xml:space="preserve">for </w:t>
      </w:r>
      <w:r>
        <w:t xml:space="preserve">EMRs. </w:t>
      </w:r>
      <w:r>
        <w:rPr>
          <w:spacing w:val="-4"/>
        </w:rPr>
        <w:t xml:space="preserve">We </w:t>
      </w:r>
      <w:r>
        <w:t>propose to fit a more sophisticated hierarchical</w:t>
      </w:r>
      <w:r>
        <w:rPr>
          <w:spacing w:val="13"/>
        </w:rPr>
        <w:t xml:space="preserve"> </w:t>
      </w:r>
      <w:r>
        <w:t>prediction</w:t>
      </w:r>
      <w:r>
        <w:rPr>
          <w:w w:val="99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currently</w:t>
      </w:r>
      <w:r>
        <w:rPr>
          <w:spacing w:val="15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3"/>
        </w:rPr>
        <w:t>APPROVE;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propose</w:t>
      </w:r>
      <w:r>
        <w:rPr>
          <w:spacing w:val="15"/>
        </w:rPr>
        <w:t xml:space="preserve"> </w:t>
      </w:r>
      <w:r>
        <w:t>(a)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allow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vary</w:t>
      </w:r>
      <w:r>
        <w:rPr>
          <w:spacing w:val="15"/>
        </w:rPr>
        <w:t xml:space="preserve"> </w:t>
      </w:r>
      <w:r>
        <w:t>between</w:t>
      </w:r>
      <w:r>
        <w:rPr>
          <w:w w:val="99"/>
        </w:rPr>
        <w:t xml:space="preserve"> </w:t>
      </w:r>
      <w:r>
        <w:t>patients, medical floors, services or institutions and (b) to model temporal effects, e.g. seasonal effects,</w:t>
      </w:r>
      <w:r>
        <w:rPr>
          <w:spacing w:val="-1"/>
        </w:rPr>
        <w:t xml:space="preserve"> </w:t>
      </w:r>
      <w:r>
        <w:t>shifting</w:t>
      </w:r>
      <w:r>
        <w:rPr>
          <w:w w:val="99"/>
        </w:rPr>
        <w:t xml:space="preserve"> </w:t>
      </w:r>
      <w:r>
        <w:t>population characteristics or heterogeneous provider behavior which might otherwise limit prediction</w:t>
      </w:r>
      <w:r>
        <w:rPr>
          <w:spacing w:val="35"/>
        </w:rPr>
        <w:t xml:space="preserve"> </w:t>
      </w:r>
      <w:r>
        <w:rPr>
          <w:spacing w:val="-3"/>
        </w:rPr>
        <w:t>accuracy.</w:t>
      </w:r>
      <w:r>
        <w:rPr>
          <w:w w:val="99"/>
        </w:rPr>
        <w:t xml:space="preserve"> </w:t>
      </w:r>
      <w:r>
        <w:t>Incomplete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algorithms,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characteristic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t>EMRs.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3"/>
        </w:rPr>
        <w:t>develop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impu-</w:t>
      </w:r>
      <w:r>
        <w:rPr>
          <w:w w:val="99"/>
        </w:rPr>
        <w:t xml:space="preserve"> </w:t>
      </w:r>
      <w:r>
        <w:t>tation</w:t>
      </w:r>
      <w:r>
        <w:rPr>
          <w:spacing w:val="-13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auxiliary</w:t>
      </w:r>
      <w:r>
        <w:rPr>
          <w:spacing w:val="-1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3"/>
        </w:rPr>
        <w:t>novel</w:t>
      </w:r>
      <w:r>
        <w:rPr>
          <w:spacing w:val="-13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overcome</w:t>
      </w:r>
      <w:r>
        <w:rPr>
          <w:spacing w:val="-13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assumptions.</w:t>
      </w:r>
    </w:p>
    <w:p w14:paraId="1F2C8593" w14:textId="77777777" w:rsidR="005525D2" w:rsidRDefault="00F9209E">
      <w:pPr>
        <w:pStyle w:val="BodyText"/>
        <w:spacing w:before="36" w:line="268" w:lineRule="auto"/>
        <w:ind w:left="119" w:right="119" w:firstLine="338"/>
        <w:jc w:val="both"/>
      </w:pPr>
      <w:r>
        <w:rPr>
          <w:b/>
        </w:rPr>
        <w:t>Hierarchical models improve prediction over classical approaches owing to additional information</w:t>
      </w:r>
      <w:r>
        <w:rPr>
          <w:b/>
          <w:spacing w:val="59"/>
        </w:rPr>
        <w:t xml:space="preserve"> </w:t>
      </w:r>
      <w:r>
        <w:t>,</w:t>
      </w:r>
      <w:r>
        <w:rPr>
          <w:w w:val="99"/>
        </w:rPr>
        <w:t xml:space="preserve"> </w:t>
      </w:r>
      <w:r>
        <w:t>gained from (a) modeling the rich spatial and temporal organization of EMRs more realistically, (b) imputing</w:t>
      </w:r>
      <w:r>
        <w:rPr>
          <w:spacing w:val="10"/>
        </w:rPr>
        <w:t xml:space="preserve"> </w:t>
      </w:r>
      <w:r>
        <w:t>in-</w:t>
      </w:r>
      <w:r>
        <w:rPr>
          <w:w w:val="99"/>
        </w:rPr>
        <w:t xml:space="preserve"> </w:t>
      </w:r>
      <w:r>
        <w:t>complete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auxiliary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(c)</w:t>
      </w:r>
      <w:r>
        <w:rPr>
          <w:spacing w:val="-17"/>
        </w:rPr>
        <w:t xml:space="preserve"> </w:t>
      </w:r>
      <w:r>
        <w:t>partial</w:t>
      </w:r>
      <w:r>
        <w:rPr>
          <w:spacing w:val="-17"/>
        </w:rPr>
        <w:t xml:space="preserve"> </w:t>
      </w:r>
      <w:r>
        <w:t>pooling.</w:t>
      </w:r>
      <w:r>
        <w:rPr>
          <w:spacing w:val="4"/>
        </w:rPr>
        <w:t xml:space="preserve"> </w:t>
      </w:r>
      <w:r>
        <w:t>Patients</w:t>
      </w:r>
      <w:r>
        <w:rPr>
          <w:spacing w:val="-17"/>
        </w:rPr>
        <w:t xml:space="preserve"> </w:t>
      </w:r>
      <w:r>
        <w:t>treated</w:t>
      </w:r>
      <w:r>
        <w:rPr>
          <w:spacing w:val="-17"/>
        </w:rPr>
        <w:t xml:space="preserve"> </w:t>
      </w:r>
      <w:r>
        <w:rPr>
          <w:spacing w:val="-3"/>
        </w:rPr>
        <w:t>by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team,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similar</w:t>
      </w:r>
      <w:r>
        <w:rPr>
          <w:spacing w:val="-17"/>
        </w:rPr>
        <w:t xml:space="preserve"> </w:t>
      </w:r>
      <w:r>
        <w:t>settings</w:t>
      </w:r>
      <w:r>
        <w:rPr>
          <w:spacing w:val="-17"/>
        </w:rPr>
        <w:t xml:space="preserve"> </w:t>
      </w:r>
      <w:r>
        <w:t>will</w:t>
      </w:r>
      <w:r>
        <w:rPr>
          <w:w w:val="99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trajectories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responses.</w:t>
      </w:r>
      <w:r>
        <w:rPr>
          <w:spacing w:val="9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pooling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rPr>
          <w:spacing w:val="-3"/>
        </w:rPr>
        <w:t>by</w:t>
      </w:r>
      <w:r>
        <w:rPr>
          <w:spacing w:val="-7"/>
        </w:rPr>
        <w:t xml:space="preserve"> </w:t>
      </w:r>
      <w:r>
        <w:t>informing</w:t>
      </w:r>
      <w:r>
        <w:rPr>
          <w:w w:val="99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subsets,</w:t>
      </w:r>
      <w:r>
        <w:rPr>
          <w:spacing w:val="-6"/>
        </w:rPr>
        <w:t xml:space="preserve"> </w:t>
      </w:r>
      <w:r>
        <w:t>espe-</w:t>
      </w:r>
      <w:r>
        <w:rPr>
          <w:w w:val="99"/>
        </w:rPr>
        <w:t xml:space="preserve"> </w:t>
      </w:r>
      <w:r>
        <w:t xml:space="preserve">cially in subgroups with sparse data. The near real-time </w:t>
      </w:r>
      <w:r>
        <w:rPr>
          <w:i/>
        </w:rPr>
        <w:t xml:space="preserve">integration </w:t>
      </w:r>
      <w:r>
        <w:t>of auxiliary data imputation and</w:t>
      </w:r>
      <w:r>
        <w:rPr>
          <w:spacing w:val="17"/>
        </w:rPr>
        <w:t xml:space="preserve"> </w:t>
      </w:r>
      <w:r>
        <w:t>hierarchical</w:t>
      </w:r>
      <w:r>
        <w:rPr>
          <w:w w:val="99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pooling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t>EMR-surveillance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groundbreaking.</w:t>
      </w:r>
    </w:p>
    <w:p w14:paraId="0A0D170C" w14:textId="77777777" w:rsidR="005525D2" w:rsidRDefault="00F9209E">
      <w:pPr>
        <w:pStyle w:val="BodyText"/>
        <w:spacing w:before="36" w:line="268" w:lineRule="auto"/>
        <w:ind w:left="119" w:right="117" w:firstLine="338"/>
        <w:jc w:val="both"/>
      </w:pPr>
      <w:r>
        <w:rPr>
          <w:b/>
        </w:rPr>
        <w:t>Novel</w:t>
      </w:r>
      <w:r>
        <w:rPr>
          <w:b/>
          <w:spacing w:val="29"/>
        </w:rPr>
        <w:t xml:space="preserve"> </w:t>
      </w:r>
      <w:r>
        <w:rPr>
          <w:b/>
        </w:rPr>
        <w:t>algorithms</w:t>
      </w:r>
      <w:r>
        <w:rPr>
          <w:b/>
          <w:spacing w:val="29"/>
        </w:rPr>
        <w:t xml:space="preserve"> </w:t>
      </w:r>
      <w:r>
        <w:rPr>
          <w:b/>
        </w:rPr>
        <w:t>push</w:t>
      </w:r>
      <w:r>
        <w:rPr>
          <w:b/>
          <w:spacing w:val="29"/>
        </w:rPr>
        <w:t xml:space="preserve"> </w:t>
      </w:r>
      <w:r>
        <w:rPr>
          <w:b/>
        </w:rPr>
        <w:t>the</w:t>
      </w:r>
      <w:r>
        <w:rPr>
          <w:b/>
          <w:spacing w:val="29"/>
        </w:rPr>
        <w:t xml:space="preserve"> </w:t>
      </w:r>
      <w:r>
        <w:rPr>
          <w:b/>
        </w:rPr>
        <w:t>envelope</w:t>
      </w:r>
      <w:r>
        <w:rPr>
          <w:b/>
          <w:spacing w:val="29"/>
        </w:rPr>
        <w:t xml:space="preserve"> </w:t>
      </w:r>
      <w:r>
        <w:rPr>
          <w:b/>
        </w:rPr>
        <w:t>of</w:t>
      </w:r>
      <w:r>
        <w:rPr>
          <w:b/>
          <w:spacing w:val="29"/>
        </w:rPr>
        <w:t xml:space="preserve"> </w:t>
      </w:r>
      <w:r>
        <w:rPr>
          <w:b/>
        </w:rPr>
        <w:t>computability</w:t>
      </w:r>
      <w:r>
        <w:rPr>
          <w:b/>
          <w:spacing w:val="29"/>
        </w:rPr>
        <w:t xml:space="preserve"> </w:t>
      </w:r>
      <w:r>
        <w:rPr>
          <w:b/>
        </w:rPr>
        <w:t>for</w:t>
      </w:r>
      <w:r>
        <w:rPr>
          <w:b/>
          <w:spacing w:val="29"/>
        </w:rPr>
        <w:t xml:space="preserve"> </w:t>
      </w:r>
      <w:r>
        <w:rPr>
          <w:b/>
        </w:rPr>
        <w:t>Bayesian</w:t>
      </w:r>
      <w:r>
        <w:rPr>
          <w:b/>
          <w:spacing w:val="29"/>
        </w:rPr>
        <w:t xml:space="preserve"> </w:t>
      </w:r>
      <w:r>
        <w:rPr>
          <w:b/>
        </w:rPr>
        <w:t>prediction</w:t>
      </w:r>
      <w:r>
        <w:rPr>
          <w:b/>
          <w:spacing w:val="29"/>
        </w:rPr>
        <w:t xml:space="preserve"> </w:t>
      </w:r>
      <w:r>
        <w:rPr>
          <w:b/>
        </w:rPr>
        <w:t>models.</w:t>
      </w:r>
      <w:r>
        <w:rPr>
          <w:b/>
          <w:spacing w:val="37"/>
        </w:rPr>
        <w:t xml:space="preserve"> </w:t>
      </w:r>
      <w:r>
        <w:rPr>
          <w:spacing w:val="-4"/>
        </w:rPr>
        <w:t>We</w:t>
      </w:r>
      <w:r>
        <w:rPr>
          <w:spacing w:val="29"/>
        </w:rPr>
        <w:t xml:space="preserve"> </w:t>
      </w:r>
      <w:r>
        <w:t>choose</w:t>
      </w:r>
      <w:r>
        <w:rPr>
          <w:w w:val="99"/>
        </w:rPr>
        <w:t xml:space="preserve"> </w:t>
      </w:r>
      <w:r>
        <w:t>Bayesian</w:t>
      </w:r>
      <w:r>
        <w:rPr>
          <w:spacing w:val="-11"/>
        </w:rPr>
        <w:t xml:space="preserve"> </w:t>
      </w:r>
      <w:r>
        <w:t>inference,</w:t>
      </w:r>
      <w:r>
        <w:rPr>
          <w:spacing w:val="-11"/>
        </w:rPr>
        <w:t xml:space="preserve"> </w:t>
      </w:r>
      <w:r>
        <w:rPr>
          <w:spacing w:val="-3"/>
        </w:rPr>
        <w:t>novel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t>EMR</w:t>
      </w:r>
      <w:r>
        <w:rPr>
          <w:spacing w:val="-11"/>
        </w:rPr>
        <w:t xml:space="preserve"> </w:t>
      </w:r>
      <w:r>
        <w:t>prediction,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flexibility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hierarchical</w:t>
      </w:r>
      <w:r>
        <w:rPr>
          <w:spacing w:val="-11"/>
        </w:rPr>
        <w:t xml:space="preserve"> </w:t>
      </w:r>
      <w:r>
        <w:t>modeling.</w:t>
      </w:r>
      <w:r>
        <w:rPr>
          <w:spacing w:val="2"/>
        </w:rPr>
        <w:t xml:space="preserve"> </w:t>
      </w:r>
      <w:r>
        <w:t>Computational</w:t>
      </w:r>
      <w:r>
        <w:rPr>
          <w:spacing w:val="-11"/>
        </w:rPr>
        <w:t xml:space="preserve"> </w:t>
      </w:r>
      <w:r>
        <w:t>implemen-</w:t>
      </w:r>
      <w:r>
        <w:rPr>
          <w:w w:val="99"/>
        </w:rPr>
        <w:t xml:space="preserve"> </w:t>
      </w:r>
      <w:r>
        <w:t xml:space="preserve">tation can be challenging. My co-mentor </w:t>
      </w:r>
      <w:r>
        <w:rPr>
          <w:spacing w:val="-4"/>
        </w:rPr>
        <w:t xml:space="preserve">Dr. </w:t>
      </w:r>
      <w:r>
        <w:t>Gelman is leading the NSF-funded development of the</w:t>
      </w:r>
      <w:r>
        <w:rPr>
          <w:spacing w:val="-37"/>
        </w:rPr>
        <w:t xml:space="preserve"> </w:t>
      </w:r>
      <w:r>
        <w:t>probabilistic</w:t>
      </w:r>
      <w:r>
        <w:rPr>
          <w:w w:val="99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Stan.</w:t>
      </w:r>
      <w:r>
        <w:rPr>
          <w:spacing w:val="13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rPr>
          <w:spacing w:val="-3"/>
        </w:rPr>
        <w:t>novel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achieves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convergence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esti-</w:t>
      </w:r>
      <w:r>
        <w:rPr>
          <w:w w:val="99"/>
        </w:rPr>
        <w:t xml:space="preserve"> </w:t>
      </w:r>
      <w:r>
        <w:t xml:space="preserve">mation. My second co-mentor Dr Hall is also a seasoned Bayesian statistician. He will supervise me </w:t>
      </w:r>
      <w:r>
        <w:rPr>
          <w:spacing w:val="-3"/>
        </w:rPr>
        <w:t>for</w:t>
      </w:r>
      <w:r>
        <w:rPr>
          <w:spacing w:val="21"/>
        </w:rPr>
        <w:t xml:space="preserve"> </w:t>
      </w:r>
      <w:r>
        <w:rPr>
          <w:spacing w:val="-3"/>
        </w:rPr>
        <w:t>clever</w:t>
      </w:r>
      <w:r>
        <w:rPr>
          <w:w w:val="99"/>
        </w:rPr>
        <w:t xml:space="preserve"> </w:t>
      </w:r>
      <w:r>
        <w:t xml:space="preserve">statistical formulation or transformation to further push the boundaries of computability </w:t>
      </w:r>
      <w:r>
        <w:rPr>
          <w:spacing w:val="-3"/>
        </w:rPr>
        <w:t xml:space="preserve">for </w:t>
      </w:r>
      <w:r>
        <w:t>large EMRs. My</w:t>
      </w:r>
      <w:r>
        <w:rPr>
          <w:spacing w:val="5"/>
        </w:rPr>
        <w:t xml:space="preserve"> </w:t>
      </w:r>
      <w:r>
        <w:rPr>
          <w:spacing w:val="-3"/>
        </w:rPr>
        <w:t>ex-</w:t>
      </w:r>
      <w:r>
        <w:rPr>
          <w:w w:val="99"/>
        </w:rPr>
        <w:t xml:space="preserve"> </w:t>
      </w:r>
      <w:r>
        <w:t xml:space="preserve">ceptional and multidisciplinary team of mentors is lead </w:t>
      </w:r>
      <w:r>
        <w:rPr>
          <w:spacing w:val="-3"/>
        </w:rPr>
        <w:t xml:space="preserve">by </w:t>
      </w:r>
      <w:r>
        <w:rPr>
          <w:spacing w:val="-4"/>
        </w:rPr>
        <w:t xml:space="preserve">Dr. </w:t>
      </w:r>
      <w:r>
        <w:t>Gong with her clinical angle on Big Data</w:t>
      </w:r>
      <w:r>
        <w:rPr>
          <w:spacing w:val="8"/>
        </w:rPr>
        <w:t xml:space="preserve"> </w:t>
      </w:r>
      <w:r>
        <w:t>science.</w:t>
      </w:r>
      <w:r>
        <w:rPr>
          <w:w w:val="99"/>
        </w:rPr>
        <w:t xml:space="preserve"> </w:t>
      </w:r>
      <w:r>
        <w:rPr>
          <w:spacing w:val="-5"/>
        </w:rPr>
        <w:t>Together,</w:t>
      </w:r>
      <w:r>
        <w:rPr>
          <w:spacing w:val="-18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integrate</w:t>
      </w:r>
      <w:r>
        <w:rPr>
          <w:spacing w:val="-20"/>
        </w:rPr>
        <w:t xml:space="preserve"> </w:t>
      </w:r>
      <w:r>
        <w:t>innovative</w:t>
      </w:r>
      <w:r>
        <w:rPr>
          <w:spacing w:val="-19"/>
        </w:rPr>
        <w:t xml:space="preserve"> </w:t>
      </w:r>
      <w:r>
        <w:t>approaches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imputation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advanced</w:t>
      </w:r>
      <w:r>
        <w:rPr>
          <w:spacing w:val="-19"/>
        </w:rPr>
        <w:t xml:space="preserve"> </w:t>
      </w:r>
      <w:r>
        <w:t>hierarchical</w:t>
      </w:r>
      <w:r>
        <w:rPr>
          <w:spacing w:val="-20"/>
        </w:rPr>
        <w:t xml:space="preserve"> </w:t>
      </w:r>
      <w:r>
        <w:t>prediction</w:t>
      </w:r>
      <w:r>
        <w:rPr>
          <w:spacing w:val="-19"/>
        </w:rPr>
        <w:t xml:space="preserve"> </w:t>
      </w:r>
      <w:r>
        <w:t>models</w:t>
      </w:r>
      <w:r>
        <w:rPr>
          <w:w w:val="99"/>
        </w:rPr>
        <w:t xml:space="preserve"> </w:t>
      </w:r>
      <w:r>
        <w:t>to form a near real-time EMR-based clinical decision tool with practical utility in critical care. The integration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pioneering</w:t>
      </w:r>
      <w:r>
        <w:rPr>
          <w:spacing w:val="-11"/>
        </w:rPr>
        <w:t xml:space="preserve"> </w:t>
      </w:r>
      <w:r>
        <w:t>statistical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pragmatic</w:t>
      </w:r>
      <w:r>
        <w:rPr>
          <w:spacing w:val="-11"/>
        </w:rPr>
        <w:t xml:space="preserve"> </w:t>
      </w:r>
      <w:r>
        <w:t>clinical</w:t>
      </w:r>
      <w:r>
        <w:rPr>
          <w:spacing w:val="-11"/>
        </w:rPr>
        <w:t xml:space="preserve"> </w:t>
      </w:r>
      <w:r>
        <w:t>EMR-surveillance</w:t>
      </w:r>
      <w:r>
        <w:rPr>
          <w:spacing w:val="-11"/>
        </w:rPr>
        <w:t xml:space="preserve"> </w:t>
      </w:r>
      <w:r>
        <w:t>constitutes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innovation.</w:t>
      </w:r>
    </w:p>
    <w:p w14:paraId="3339D524" w14:textId="77777777" w:rsidR="005525D2" w:rsidRDefault="00F9209E">
      <w:pPr>
        <w:spacing w:before="81" w:line="268" w:lineRule="auto"/>
        <w:ind w:left="119" w:right="81"/>
        <w:rPr>
          <w:rFonts w:ascii="Arial" w:eastAsia="Arial" w:hAnsi="Arial" w:cs="Arial"/>
        </w:rPr>
      </w:pPr>
      <w:r>
        <w:rPr>
          <w:rFonts w:ascii="Arial"/>
          <w:b/>
        </w:rPr>
        <w:t>Hypothesis: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i/>
        </w:rPr>
        <w:t>Compared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classical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approaches,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joint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hierarchical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Bayesian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models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improve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prediction,</w:t>
      </w:r>
      <w:r>
        <w:rPr>
          <w:rFonts w:ascii="Arial"/>
          <w:i/>
          <w:w w:val="99"/>
        </w:rPr>
        <w:t xml:space="preserve"> </w:t>
      </w:r>
      <w:r>
        <w:rPr>
          <w:rFonts w:ascii="Arial"/>
          <w:i/>
        </w:rPr>
        <w:t>prevention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compliance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analysis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pragmatic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trial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3"/>
        </w:rPr>
        <w:t>prevent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respiratory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failure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hospitalized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patients.</w:t>
      </w:r>
    </w:p>
    <w:p w14:paraId="4CB29F3E" w14:textId="77777777" w:rsidR="005525D2" w:rsidRDefault="00F9209E">
      <w:pPr>
        <w:pStyle w:val="Heading3"/>
        <w:spacing w:line="230" w:lineRule="exact"/>
        <w:ind w:left="229" w:right="8954"/>
        <w:jc w:val="center"/>
        <w:rPr>
          <w:b w:val="0"/>
          <w:bCs w:val="0"/>
        </w:rPr>
      </w:pPr>
      <w:r>
        <w:t>Specific</w:t>
      </w:r>
      <w:r>
        <w:rPr>
          <w:spacing w:val="-13"/>
        </w:rPr>
        <w:t xml:space="preserve"> </w:t>
      </w:r>
      <w:r>
        <w:t>aims</w:t>
      </w:r>
    </w:p>
    <w:p w14:paraId="7B93ED34" w14:textId="77777777" w:rsidR="005525D2" w:rsidRDefault="00F9209E">
      <w:pPr>
        <w:spacing w:before="51"/>
        <w:ind w:left="119"/>
        <w:jc w:val="both"/>
        <w:rPr>
          <w:rFonts w:ascii="Arial" w:eastAsia="Arial" w:hAnsi="Arial" w:cs="Arial"/>
        </w:rPr>
      </w:pPr>
      <w:r>
        <w:rPr>
          <w:rFonts w:ascii="Arial"/>
          <w:b/>
        </w:rPr>
        <w:t>Aim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  <w:spacing w:val="-10"/>
        </w:rPr>
        <w:t>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improve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incomplete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imputation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early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prediction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acute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respiratory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failure.</w:t>
      </w:r>
    </w:p>
    <w:p w14:paraId="74FFE25E" w14:textId="77777777" w:rsidR="005525D2" w:rsidRDefault="00F9209E">
      <w:pPr>
        <w:pStyle w:val="BodyText"/>
        <w:spacing w:before="31" w:line="268" w:lineRule="auto"/>
        <w:ind w:left="119" w:right="117"/>
        <w:jc w:val="both"/>
      </w:pPr>
      <w:r>
        <w:rPr>
          <w:i/>
        </w:rPr>
        <w:t xml:space="preserve">SA 1a: </w:t>
      </w:r>
      <w:r>
        <w:rPr>
          <w:spacing w:val="-14"/>
        </w:rPr>
        <w:t xml:space="preserve">To </w:t>
      </w:r>
      <w:r>
        <w:t>build a pragmatic EMR-based hierarchical Bayesian model implemented in the ultra-fast</w:t>
      </w:r>
      <w:r>
        <w:rPr>
          <w:spacing w:val="52"/>
        </w:rPr>
        <w:t xml:space="preserve"> </w:t>
      </w:r>
      <w:r>
        <w:t>statistical</w:t>
      </w:r>
      <w:r>
        <w:rPr>
          <w:w w:val="99"/>
        </w:rPr>
        <w:t xml:space="preserve"> </w:t>
      </w:r>
      <w:r>
        <w:t>software</w:t>
      </w:r>
      <w:r>
        <w:rPr>
          <w:spacing w:val="-21"/>
        </w:rPr>
        <w:t xml:space="preserve"> </w:t>
      </w:r>
      <w:r>
        <w:t>Stan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predict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composite</w:t>
      </w:r>
      <w:r>
        <w:rPr>
          <w:spacing w:val="-21"/>
        </w:rPr>
        <w:t xml:space="preserve"> </w:t>
      </w:r>
      <w:r>
        <w:t>outcome</w:t>
      </w:r>
      <w:r>
        <w:rPr>
          <w:spacing w:val="-21"/>
        </w:rPr>
        <w:t xml:space="preserve"> </w:t>
      </w:r>
      <w:r>
        <w:t>[death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prolonged</w:t>
      </w:r>
      <w:r>
        <w:rPr>
          <w:spacing w:val="-21"/>
        </w:rPr>
        <w:t xml:space="preserve"> </w:t>
      </w:r>
      <w:r>
        <w:t>mechanical</w:t>
      </w:r>
      <w:r>
        <w:rPr>
          <w:spacing w:val="-21"/>
        </w:rPr>
        <w:t xml:space="preserve"> </w:t>
      </w:r>
      <w:r>
        <w:t>ventilation</w:t>
      </w:r>
      <w:r>
        <w:rPr>
          <w:spacing w:val="-21"/>
        </w:rPr>
        <w:t xml:space="preserve"> </w:t>
      </w:r>
      <w:r>
        <w:t>&gt;</w:t>
      </w:r>
      <w:r>
        <w:rPr>
          <w:spacing w:val="-21"/>
        </w:rPr>
        <w:t xml:space="preserve"> </w:t>
      </w:r>
      <w:r>
        <w:t>48</w:t>
      </w:r>
      <w:r>
        <w:rPr>
          <w:spacing w:val="-21"/>
        </w:rPr>
        <w:t xml:space="preserve"> </w:t>
      </w:r>
      <w:r>
        <w:t>hours]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inpatients.</w:t>
      </w:r>
      <w:r>
        <w:rPr>
          <w:w w:val="99"/>
        </w:rPr>
        <w:t xml:space="preserve"> </w:t>
      </w:r>
      <w:r>
        <w:rPr>
          <w:i/>
        </w:rPr>
        <w:t xml:space="preserve">SA 1b: </w:t>
      </w:r>
      <w:r>
        <w:rPr>
          <w:spacing w:val="-14"/>
        </w:rPr>
        <w:t xml:space="preserve">To </w:t>
      </w:r>
      <w:r>
        <w:t xml:space="preserve">further </w:t>
      </w:r>
      <w:r>
        <w:rPr>
          <w:spacing w:val="-3"/>
        </w:rPr>
        <w:t xml:space="preserve">develop </w:t>
      </w:r>
      <w:r>
        <w:t>Bayesian data imputation algorithms of missing clinical data using auxiliary data,</w:t>
      </w:r>
      <w:r>
        <w:rPr>
          <w:spacing w:val="58"/>
        </w:rPr>
        <w:t xml:space="preserve"> </w:t>
      </w:r>
      <w:r>
        <w:t>to</w:t>
      </w:r>
      <w:r>
        <w:rPr>
          <w:w w:val="99"/>
        </w:rPr>
        <w:t xml:space="preserve"> </w:t>
      </w:r>
      <w:r>
        <w:t xml:space="preserve">identify auxiliary measure properties (ceiling, floor and threshold effects). </w:t>
      </w:r>
      <w:r>
        <w:rPr>
          <w:spacing w:val="-14"/>
        </w:rPr>
        <w:t xml:space="preserve">To </w:t>
      </w:r>
      <w:r>
        <w:t>integrate imputation and</w:t>
      </w:r>
      <w:r>
        <w:rPr>
          <w:spacing w:val="10"/>
        </w:rPr>
        <w:t xml:space="preserve"> </w:t>
      </w:r>
      <w:r>
        <w:t>prediction</w:t>
      </w:r>
      <w:r>
        <w:rPr>
          <w:w w:val="9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coherent</w:t>
      </w:r>
      <w:r>
        <w:rPr>
          <w:spacing w:val="-11"/>
        </w:rPr>
        <w:t xml:space="preserve"> </w:t>
      </w:r>
      <w:r>
        <w:t>hierarchical</w:t>
      </w:r>
      <w:r>
        <w:rPr>
          <w:spacing w:val="-11"/>
        </w:rPr>
        <w:t xml:space="preserve"> </w:t>
      </w:r>
      <w:r>
        <w:t>Bayesian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assess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classical</w:t>
      </w:r>
      <w:r>
        <w:rPr>
          <w:w w:val="99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rPr>
          <w:spacing w:val="-3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Dr.</w:t>
      </w:r>
      <w:r>
        <w:rPr>
          <w:spacing w:val="6"/>
        </w:rPr>
        <w:t xml:space="preserve"> </w:t>
      </w:r>
      <w:r>
        <w:t>Gong</w:t>
      </w:r>
      <w:r>
        <w:rPr>
          <w:spacing w:val="-7"/>
        </w:rPr>
        <w:t xml:space="preserve"> </w:t>
      </w:r>
      <w:r>
        <w:rPr>
          <w:spacing w:val="-3"/>
        </w:rP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rPr>
          <w:spacing w:val="-3"/>
        </w:rPr>
        <w:t>(AUC)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receiver</w:t>
      </w:r>
      <w:r>
        <w:rPr>
          <w:spacing w:val="-7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(ROC).</w:t>
      </w:r>
    </w:p>
    <w:p w14:paraId="179C215E" w14:textId="77777777" w:rsidR="005525D2" w:rsidRDefault="00F9209E">
      <w:pPr>
        <w:pStyle w:val="Heading3"/>
        <w:spacing w:before="81"/>
        <w:jc w:val="both"/>
        <w:rPr>
          <w:b w:val="0"/>
          <w:bCs w:val="0"/>
        </w:rPr>
      </w:pPr>
      <w:r>
        <w:t>Aim</w:t>
      </w:r>
      <w:r>
        <w:rPr>
          <w:spacing w:val="-10"/>
        </w:rPr>
        <w:t xml:space="preserve"> </w:t>
      </w:r>
      <w:r>
        <w:t>2:</w:t>
      </w:r>
      <w:r>
        <w:rPr>
          <w:spacing w:val="2"/>
        </w:rPr>
        <w:t xml:space="preserve"> </w:t>
      </w:r>
      <w:r>
        <w:rPr>
          <w:spacing w:val="-10"/>
        </w:rPr>
        <w:t xml:space="preserve">To </w:t>
      </w:r>
      <w:r>
        <w:t>model</w:t>
      </w:r>
      <w:r>
        <w:rPr>
          <w:spacing w:val="-10"/>
        </w:rPr>
        <w:t xml:space="preserve"> </w:t>
      </w:r>
      <w:r>
        <w:t>temporality</w:t>
      </w:r>
      <w:r>
        <w:rPr>
          <w:spacing w:val="-10"/>
        </w:rPr>
        <w:t xml:space="preserve"> </w:t>
      </w:r>
      <w:r>
        <w:t>(institutional</w:t>
      </w:r>
      <w:r>
        <w:rPr>
          <w:spacing w:val="-10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seasons)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provider</w:t>
      </w:r>
      <w:r>
        <w:rPr>
          <w:spacing w:val="-10"/>
        </w:rPr>
        <w:t xml:space="preserve"> </w:t>
      </w:r>
      <w:r>
        <w:t>compliance.</w:t>
      </w:r>
    </w:p>
    <w:p w14:paraId="5BB8D84E" w14:textId="77777777" w:rsidR="005525D2" w:rsidRDefault="00F9209E">
      <w:pPr>
        <w:pStyle w:val="BodyText"/>
        <w:spacing w:before="91" w:line="268" w:lineRule="auto"/>
        <w:ind w:left="119" w:right="117"/>
        <w:jc w:val="both"/>
      </w:pPr>
      <w:r>
        <w:rPr>
          <w:rFonts w:cs="Arial"/>
          <w:i/>
        </w:rPr>
        <w:t>SA</w:t>
      </w:r>
      <w:r>
        <w:rPr>
          <w:rFonts w:cs="Arial"/>
          <w:i/>
          <w:spacing w:val="-22"/>
        </w:rPr>
        <w:t xml:space="preserve"> </w:t>
      </w:r>
      <w:r>
        <w:rPr>
          <w:rFonts w:cs="Arial"/>
          <w:i/>
        </w:rPr>
        <w:t xml:space="preserve">2a: </w:t>
      </w:r>
      <w:r>
        <w:rPr>
          <w:spacing w:val="-14"/>
        </w:rPr>
        <w:t>To</w:t>
      </w:r>
      <w:r>
        <w:rPr>
          <w:spacing w:val="-22"/>
        </w:rPr>
        <w:t xml:space="preserve"> </w:t>
      </w:r>
      <w:r>
        <w:t>investigate</w:t>
      </w:r>
      <w:r>
        <w:rPr>
          <w:spacing w:val="-22"/>
        </w:rPr>
        <w:t xml:space="preserve"> </w:t>
      </w:r>
      <w:r>
        <w:t>patient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provider</w:t>
      </w:r>
      <w:r>
        <w:rPr>
          <w:spacing w:val="-22"/>
        </w:rPr>
        <w:t xml:space="preserve"> </w:t>
      </w:r>
      <w:r>
        <w:t>characteristics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drivers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poor</w:t>
      </w:r>
      <w:r>
        <w:rPr>
          <w:spacing w:val="-22"/>
        </w:rPr>
        <w:t xml:space="preserve"> </w:t>
      </w:r>
      <w:r>
        <w:t>provider</w:t>
      </w:r>
      <w:r>
        <w:rPr>
          <w:spacing w:val="-22"/>
        </w:rPr>
        <w:t xml:space="preserve"> </w:t>
      </w:r>
      <w:r>
        <w:t>compliance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PROOFCheck,</w:t>
      </w:r>
      <w:r>
        <w:rPr>
          <w:w w:val="99"/>
        </w:rPr>
        <w:t xml:space="preserve"> </w:t>
      </w:r>
      <w:r>
        <w:rPr>
          <w:spacing w:val="-4"/>
        </w:rPr>
        <w:t xml:space="preserve">Dr. </w:t>
      </w:r>
      <w:r>
        <w:t>Gong’s pragmatic trial, to inform the ongoing PROOFCheck trial implementation and to focus our</w:t>
      </w:r>
      <w:r>
        <w:rPr>
          <w:spacing w:val="12"/>
        </w:rPr>
        <w:t xml:space="preserve"> </w:t>
      </w:r>
      <w:r>
        <w:t>retraining.</w:t>
      </w:r>
      <w:r>
        <w:rPr>
          <w:w w:val="99"/>
        </w:rPr>
        <w:t xml:space="preserve"> </w:t>
      </w:r>
      <w:r>
        <w:rPr>
          <w:rFonts w:cs="Arial"/>
          <w:i/>
        </w:rPr>
        <w:t xml:space="preserve">SA 2b: </w:t>
      </w:r>
      <w:r>
        <w:rPr>
          <w:spacing w:val="-14"/>
        </w:rPr>
        <w:t xml:space="preserve">To </w:t>
      </w:r>
      <w:r>
        <w:t>update our model continuously with new incoming patients to reflect their changing risk profile and</w:t>
      </w:r>
      <w:r>
        <w:rPr>
          <w:spacing w:val="26"/>
        </w:rPr>
        <w:t xml:space="preserve"> </w:t>
      </w:r>
      <w:r>
        <w:t>to</w:t>
      </w:r>
      <w:r>
        <w:rPr>
          <w:w w:val="9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institutional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seasons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endemics.</w:t>
      </w:r>
    </w:p>
    <w:p w14:paraId="5D4F1B46" w14:textId="77777777" w:rsidR="005525D2" w:rsidRDefault="005525D2">
      <w:pPr>
        <w:spacing w:line="268" w:lineRule="auto"/>
        <w:jc w:val="both"/>
        <w:sectPr w:rsidR="005525D2">
          <w:type w:val="continuous"/>
          <w:pgSz w:w="12240" w:h="15840"/>
          <w:pgMar w:top="680" w:right="600" w:bottom="280" w:left="600" w:header="720" w:footer="720" w:gutter="0"/>
          <w:cols w:space="720"/>
        </w:sectPr>
      </w:pPr>
    </w:p>
    <w:p w14:paraId="3ED63EB2" w14:textId="77777777" w:rsidR="005525D2" w:rsidRDefault="00F9209E">
      <w:pPr>
        <w:pStyle w:val="Heading1"/>
        <w:ind w:left="100"/>
        <w:jc w:val="both"/>
        <w:rPr>
          <w:b w:val="0"/>
          <w:bCs w:val="0"/>
        </w:rPr>
      </w:pPr>
      <w:r>
        <w:lastRenderedPageBreak/>
        <w:t>Research</w:t>
      </w:r>
      <w:r>
        <w:rPr>
          <w:spacing w:val="37"/>
        </w:rPr>
        <w:t xml:space="preserve"> </w:t>
      </w:r>
      <w:r>
        <w:t>Plan</w:t>
      </w:r>
    </w:p>
    <w:p w14:paraId="3C300C94" w14:textId="77777777" w:rsidR="005525D2" w:rsidRDefault="00F9209E">
      <w:pPr>
        <w:pStyle w:val="Heading2"/>
        <w:numPr>
          <w:ilvl w:val="0"/>
          <w:numId w:val="1"/>
        </w:numPr>
        <w:tabs>
          <w:tab w:val="left" w:pos="406"/>
        </w:tabs>
        <w:spacing w:before="67"/>
        <w:ind w:hanging="305"/>
        <w:jc w:val="both"/>
        <w:rPr>
          <w:b w:val="0"/>
          <w:bCs w:val="0"/>
        </w:rPr>
      </w:pPr>
      <w:r>
        <w:t>Significance</w:t>
      </w:r>
    </w:p>
    <w:p w14:paraId="1A5F6269" w14:textId="77777777" w:rsidR="005525D2" w:rsidRDefault="00F9209E">
      <w:pPr>
        <w:spacing w:before="31"/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Respiratory failure in hospitalized patients can be predicted and should be</w:t>
      </w:r>
      <w:r>
        <w:rPr>
          <w:rFonts w:ascii="Arial"/>
          <w:b/>
          <w:spacing w:val="-45"/>
          <w:sz w:val="24"/>
        </w:rPr>
        <w:t xml:space="preserve"> </w:t>
      </w:r>
      <w:r>
        <w:rPr>
          <w:rFonts w:ascii="Arial"/>
          <w:b/>
          <w:sz w:val="24"/>
        </w:rPr>
        <w:t>prevented.</w:t>
      </w:r>
    </w:p>
    <w:p w14:paraId="584F050C" w14:textId="614B2D3E" w:rsidR="005525D2" w:rsidRDefault="006B489D">
      <w:pPr>
        <w:pStyle w:val="BodyText"/>
        <w:spacing w:before="41" w:line="259" w:lineRule="auto"/>
        <w:ind w:left="100" w:right="4082"/>
        <w:jc w:val="both"/>
      </w:pPr>
      <w:r>
        <w:rPr>
          <w:noProof/>
          <w:lang w:bidi="he-IL"/>
        </w:rPr>
        <w:drawing>
          <wp:anchor distT="0" distB="0" distL="114300" distR="114300" simplePos="0" relativeHeight="1096" behindDoc="0" locked="0" layoutInCell="1" allowOverlap="1" wp14:anchorId="61227FC2" wp14:editId="28FF32C3">
            <wp:simplePos x="0" y="0"/>
            <wp:positionH relativeFrom="page">
              <wp:posOffset>4975225</wp:posOffset>
            </wp:positionH>
            <wp:positionV relativeFrom="paragraph">
              <wp:posOffset>80645</wp:posOffset>
            </wp:positionV>
            <wp:extent cx="2398395" cy="1741170"/>
            <wp:effectExtent l="0" t="0" r="1905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09E">
        <w:t>Acute respiratory failure (ARF) requiring mechanical ventilation is</w:t>
      </w:r>
      <w:r w:rsidR="00F9209E">
        <w:rPr>
          <w:spacing w:val="27"/>
        </w:rPr>
        <w:t xml:space="preserve"> </w:t>
      </w:r>
      <w:r w:rsidR="00F9209E">
        <w:t>com-</w:t>
      </w:r>
      <w:r w:rsidR="00F9209E">
        <w:rPr>
          <w:w w:val="99"/>
        </w:rPr>
        <w:t xml:space="preserve"> </w:t>
      </w:r>
      <w:r w:rsidR="00F9209E">
        <w:t>mon in hospitalized patients, consuming a disproportionate amount</w:t>
      </w:r>
      <w:r w:rsidR="00F9209E">
        <w:rPr>
          <w:spacing w:val="23"/>
        </w:rPr>
        <w:t xml:space="preserve"> </w:t>
      </w:r>
      <w:r w:rsidR="00F9209E">
        <w:t>of</w:t>
      </w:r>
      <w:r w:rsidR="00F9209E">
        <w:rPr>
          <w:w w:val="99"/>
        </w:rPr>
        <w:t xml:space="preserve"> </w:t>
      </w:r>
      <w:r w:rsidR="00F9209E">
        <w:t xml:space="preserve">health care resources in the USA </w:t>
      </w:r>
      <w:hyperlink w:anchor="_bookmark15" w:history="1">
        <w:r w:rsidR="00F9209E">
          <w:rPr>
            <w:spacing w:val="4"/>
            <w:position w:val="8"/>
            <w:sz w:val="16"/>
          </w:rPr>
          <w:t>2</w:t>
        </w:r>
      </w:hyperlink>
      <w:r w:rsidR="00F9209E">
        <w:rPr>
          <w:spacing w:val="4"/>
        </w:rPr>
        <w:t xml:space="preserve">. </w:t>
      </w:r>
      <w:r w:rsidR="00F9209E">
        <w:t>Short term mechanical</w:t>
      </w:r>
      <w:r w:rsidR="00F9209E">
        <w:rPr>
          <w:spacing w:val="20"/>
        </w:rPr>
        <w:t xml:space="preserve"> </w:t>
      </w:r>
      <w:r w:rsidR="00F9209E">
        <w:t>ventilation</w:t>
      </w:r>
      <w:r w:rsidR="00F9209E">
        <w:rPr>
          <w:w w:val="99"/>
        </w:rPr>
        <w:t xml:space="preserve"> </w:t>
      </w:r>
      <w:r w:rsidR="00F9209E">
        <w:t>can be life saving, but prolonged mechanical ventilation often leads</w:t>
      </w:r>
      <w:r w:rsidR="00F9209E">
        <w:rPr>
          <w:spacing w:val="10"/>
        </w:rPr>
        <w:t xml:space="preserve"> </w:t>
      </w:r>
      <w:r w:rsidR="00F9209E">
        <w:t>to</w:t>
      </w:r>
      <w:r w:rsidR="00F9209E">
        <w:rPr>
          <w:w w:val="99"/>
        </w:rPr>
        <w:t xml:space="preserve"> </w:t>
      </w:r>
      <w:r w:rsidR="00F9209E">
        <w:t xml:space="preserve">multi-organ failure and death </w:t>
      </w:r>
      <w:hyperlink w:anchor="_bookmark16" w:history="1">
        <w:r w:rsidR="00F9209E">
          <w:rPr>
            <w:spacing w:val="2"/>
            <w:position w:val="8"/>
            <w:sz w:val="16"/>
          </w:rPr>
          <w:t>2;3</w:t>
        </w:r>
      </w:hyperlink>
      <w:r w:rsidR="00F9209E">
        <w:rPr>
          <w:spacing w:val="2"/>
        </w:rPr>
        <w:t xml:space="preserve">. </w:t>
      </w:r>
      <w:r w:rsidR="00F9209E">
        <w:t xml:space="preserve">Most research focuses on </w:t>
      </w:r>
      <w:r w:rsidR="00F9209E">
        <w:rPr>
          <w:i/>
        </w:rPr>
        <w:t>established</w:t>
      </w:r>
      <w:r w:rsidR="00F9209E">
        <w:rPr>
          <w:i/>
          <w:w w:val="99"/>
        </w:rPr>
        <w:t xml:space="preserve"> </w:t>
      </w:r>
      <w:r w:rsidR="00F9209E">
        <w:t xml:space="preserve">respiratory failure in the </w:t>
      </w:r>
      <w:r w:rsidR="00F9209E">
        <w:rPr>
          <w:spacing w:val="-3"/>
        </w:rPr>
        <w:t xml:space="preserve">ICU, </w:t>
      </w:r>
      <w:r w:rsidR="00F9209E">
        <w:t>while detectable clinical signs and</w:t>
      </w:r>
      <w:r w:rsidR="00F9209E">
        <w:rPr>
          <w:spacing w:val="42"/>
        </w:rPr>
        <w:t xml:space="preserve"> </w:t>
      </w:r>
      <w:r w:rsidR="00F9209E">
        <w:t>symp-</w:t>
      </w:r>
      <w:r w:rsidR="00F9209E">
        <w:rPr>
          <w:w w:val="99"/>
        </w:rPr>
        <w:t xml:space="preserve"> </w:t>
      </w:r>
      <w:r w:rsidR="00F9209E">
        <w:t>toms</w:t>
      </w:r>
      <w:r w:rsidR="00F9209E">
        <w:rPr>
          <w:spacing w:val="-8"/>
        </w:rPr>
        <w:t xml:space="preserve"> </w:t>
      </w:r>
      <w:r w:rsidR="00F9209E">
        <w:t>often</w:t>
      </w:r>
      <w:r w:rsidR="00F9209E">
        <w:rPr>
          <w:spacing w:val="-8"/>
        </w:rPr>
        <w:t xml:space="preserve"> </w:t>
      </w:r>
      <w:r w:rsidR="00F9209E">
        <w:t>herald</w:t>
      </w:r>
      <w:r w:rsidR="00F9209E">
        <w:rPr>
          <w:spacing w:val="-8"/>
        </w:rPr>
        <w:t xml:space="preserve"> </w:t>
      </w:r>
      <w:r w:rsidR="00F9209E">
        <w:t>the</w:t>
      </w:r>
      <w:r w:rsidR="00F9209E">
        <w:rPr>
          <w:spacing w:val="-7"/>
        </w:rPr>
        <w:t xml:space="preserve"> </w:t>
      </w:r>
      <w:r w:rsidR="00F9209E">
        <w:t>impending</w:t>
      </w:r>
      <w:r w:rsidR="00F9209E">
        <w:rPr>
          <w:spacing w:val="-8"/>
        </w:rPr>
        <w:t xml:space="preserve"> </w:t>
      </w:r>
      <w:r w:rsidR="00F9209E">
        <w:t>respiratory</w:t>
      </w:r>
      <w:r w:rsidR="00F9209E">
        <w:rPr>
          <w:spacing w:val="-8"/>
        </w:rPr>
        <w:t xml:space="preserve"> </w:t>
      </w:r>
      <w:r w:rsidR="00F9209E">
        <w:t>decompensation</w:t>
      </w:r>
      <w:r w:rsidR="00F9209E">
        <w:rPr>
          <w:spacing w:val="-8"/>
        </w:rPr>
        <w:t xml:space="preserve"> </w:t>
      </w:r>
      <w:r w:rsidR="00F9209E">
        <w:t>much</w:t>
      </w:r>
      <w:r w:rsidR="00F9209E">
        <w:rPr>
          <w:spacing w:val="-8"/>
        </w:rPr>
        <w:t xml:space="preserve"> </w:t>
      </w:r>
      <w:r w:rsidR="00F9209E">
        <w:t>ear-</w:t>
      </w:r>
      <w:r w:rsidR="00F9209E">
        <w:rPr>
          <w:w w:val="99"/>
        </w:rPr>
        <w:t xml:space="preserve"> </w:t>
      </w:r>
      <w:r w:rsidR="00F9209E">
        <w:t xml:space="preserve">lier </w:t>
      </w:r>
      <w:hyperlink w:anchor="_bookmark17" w:history="1">
        <w:r w:rsidR="00F9209E">
          <w:rPr>
            <w:spacing w:val="4"/>
            <w:position w:val="8"/>
            <w:sz w:val="16"/>
          </w:rPr>
          <w:t>4</w:t>
        </w:r>
      </w:hyperlink>
      <w:r w:rsidR="00F9209E">
        <w:rPr>
          <w:spacing w:val="4"/>
        </w:rPr>
        <w:t xml:space="preserve">. </w:t>
      </w:r>
      <w:r w:rsidR="00F9209E">
        <w:rPr>
          <w:spacing w:val="-4"/>
        </w:rPr>
        <w:t xml:space="preserve">Dr. </w:t>
      </w:r>
      <w:r w:rsidR="00F9209E">
        <w:t>Gong co-developed the LIPS score to identify patients at</w:t>
      </w:r>
      <w:r w:rsidR="00F9209E">
        <w:rPr>
          <w:spacing w:val="14"/>
        </w:rPr>
        <w:t xml:space="preserve"> </w:t>
      </w:r>
      <w:r w:rsidR="00F9209E">
        <w:t>high</w:t>
      </w:r>
      <w:r w:rsidR="00F9209E">
        <w:rPr>
          <w:w w:val="99"/>
        </w:rPr>
        <w:t xml:space="preserve"> </w:t>
      </w:r>
      <w:r w:rsidR="00F9209E">
        <w:t xml:space="preserve">risk </w:t>
      </w:r>
      <w:r w:rsidR="00F9209E">
        <w:rPr>
          <w:spacing w:val="-3"/>
        </w:rPr>
        <w:t xml:space="preserve">for </w:t>
      </w:r>
      <w:r w:rsidR="00F9209E">
        <w:t>Adult Respiratory Distress Syndrome in the emergency</w:t>
      </w:r>
      <w:r w:rsidR="00F9209E">
        <w:rPr>
          <w:spacing w:val="23"/>
        </w:rPr>
        <w:t xml:space="preserve"> </w:t>
      </w:r>
      <w:r w:rsidR="00F9209E">
        <w:t>depart-</w:t>
      </w:r>
      <w:r w:rsidR="00F9209E">
        <w:rPr>
          <w:w w:val="99"/>
        </w:rPr>
        <w:t xml:space="preserve"> </w:t>
      </w:r>
      <w:r w:rsidR="00F9209E">
        <w:t>ment</w:t>
      </w:r>
      <w:r w:rsidR="00F9209E">
        <w:rPr>
          <w:spacing w:val="-44"/>
        </w:rPr>
        <w:t xml:space="preserve"> </w:t>
      </w:r>
      <w:hyperlink w:anchor="_bookmark18" w:history="1">
        <w:r w:rsidR="00F9209E">
          <w:rPr>
            <w:spacing w:val="4"/>
            <w:position w:val="8"/>
            <w:sz w:val="16"/>
          </w:rPr>
          <w:t>5</w:t>
        </w:r>
      </w:hyperlink>
      <w:r w:rsidR="00F9209E">
        <w:rPr>
          <w:spacing w:val="4"/>
        </w:rPr>
        <w:t>,</w:t>
      </w:r>
      <w:r w:rsidR="00F9209E">
        <w:rPr>
          <w:spacing w:val="-5"/>
        </w:rPr>
        <w:t xml:space="preserve"> </w:t>
      </w:r>
      <w:r w:rsidR="00F9209E">
        <w:t>which</w:t>
      </w:r>
      <w:r w:rsidR="00F9209E">
        <w:rPr>
          <w:spacing w:val="-5"/>
        </w:rPr>
        <w:t xml:space="preserve"> </w:t>
      </w:r>
      <w:r w:rsidR="00F9209E">
        <w:t>proved</w:t>
      </w:r>
      <w:r w:rsidR="00F9209E">
        <w:rPr>
          <w:spacing w:val="-6"/>
        </w:rPr>
        <w:t xml:space="preserve"> </w:t>
      </w:r>
      <w:r w:rsidR="00F9209E">
        <w:t>equally</w:t>
      </w:r>
      <w:r w:rsidR="00F9209E">
        <w:rPr>
          <w:spacing w:val="-5"/>
        </w:rPr>
        <w:t xml:space="preserve"> </w:t>
      </w:r>
      <w:r w:rsidR="00F9209E">
        <w:t>able</w:t>
      </w:r>
      <w:r w:rsidR="00F9209E">
        <w:rPr>
          <w:spacing w:val="-6"/>
        </w:rPr>
        <w:t xml:space="preserve"> </w:t>
      </w:r>
      <w:r w:rsidR="00F9209E">
        <w:t>to</w:t>
      </w:r>
      <w:r w:rsidR="00F9209E">
        <w:rPr>
          <w:spacing w:val="-5"/>
        </w:rPr>
        <w:t xml:space="preserve"> </w:t>
      </w:r>
      <w:r w:rsidR="00F9209E">
        <w:t>discriminate</w:t>
      </w:r>
      <w:r w:rsidR="00F9209E">
        <w:rPr>
          <w:spacing w:val="-6"/>
        </w:rPr>
        <w:t xml:space="preserve"> </w:t>
      </w:r>
      <w:r w:rsidR="00F9209E">
        <w:t>the</w:t>
      </w:r>
      <w:r w:rsidR="00F9209E">
        <w:rPr>
          <w:spacing w:val="-6"/>
        </w:rPr>
        <w:t xml:space="preserve"> </w:t>
      </w:r>
      <w:r w:rsidR="00F9209E">
        <w:t>587</w:t>
      </w:r>
      <w:r w:rsidR="00F9209E">
        <w:rPr>
          <w:spacing w:val="-5"/>
        </w:rPr>
        <w:t xml:space="preserve"> </w:t>
      </w:r>
      <w:r w:rsidR="00F9209E">
        <w:t>patients</w:t>
      </w:r>
      <w:r w:rsidR="00F9209E">
        <w:rPr>
          <w:spacing w:val="-6"/>
        </w:rPr>
        <w:t xml:space="preserve"> </w:t>
      </w:r>
      <w:r w:rsidR="00F9209E">
        <w:t>in</w:t>
      </w:r>
      <w:r w:rsidR="00F9209E">
        <w:rPr>
          <w:spacing w:val="-5"/>
        </w:rPr>
        <w:t xml:space="preserve"> </w:t>
      </w:r>
      <w:r w:rsidR="00F9209E">
        <w:t>the</w:t>
      </w:r>
    </w:p>
    <w:p w14:paraId="6A819252" w14:textId="77777777" w:rsidR="005525D2" w:rsidRDefault="005525D2">
      <w:pPr>
        <w:spacing w:line="259" w:lineRule="auto"/>
        <w:jc w:val="both"/>
        <w:sectPr w:rsidR="005525D2">
          <w:pgSz w:w="12240" w:h="15840"/>
          <w:pgMar w:top="680" w:right="520" w:bottom="280" w:left="620" w:header="720" w:footer="720" w:gutter="0"/>
          <w:cols w:space="720"/>
        </w:sectPr>
      </w:pPr>
    </w:p>
    <w:p w14:paraId="07D74263" w14:textId="77777777" w:rsidR="005525D2" w:rsidRDefault="00F9209E">
      <w:pPr>
        <w:pStyle w:val="BodyText"/>
        <w:spacing w:before="10" w:line="256" w:lineRule="auto"/>
        <w:ind w:left="100"/>
        <w:jc w:val="both"/>
      </w:pPr>
      <w:r>
        <w:lastRenderedPageBreak/>
        <w:t xml:space="preserve">cohort who progressed to </w:t>
      </w:r>
      <w:r>
        <w:rPr>
          <w:spacing w:val="-3"/>
        </w:rPr>
        <w:t xml:space="preserve">severe </w:t>
      </w:r>
      <w:r>
        <w:t>ARF requiring &gt; 48 hrs of</w:t>
      </w:r>
      <w:r>
        <w:rPr>
          <w:spacing w:val="30"/>
        </w:rPr>
        <w:t xml:space="preserve"> </w:t>
      </w:r>
      <w:r>
        <w:t>mechanical</w:t>
      </w:r>
      <w:r>
        <w:rPr>
          <w:w w:val="99"/>
        </w:rPr>
        <w:t xml:space="preserve"> </w:t>
      </w:r>
      <w:r>
        <w:t>ventilation. She also demonstrated that predictive scores deteriorate</w:t>
      </w:r>
      <w:r>
        <w:rPr>
          <w:spacing w:val="-12"/>
        </w:rPr>
        <w:t xml:space="preserve"> </w:t>
      </w:r>
      <w:r>
        <w:t>as</w:t>
      </w:r>
      <w:r>
        <w:rPr>
          <w:w w:val="99"/>
        </w:rPr>
        <w:t xml:space="preserve"> </w:t>
      </w:r>
      <w:r>
        <w:t xml:space="preserve">early as 24-48 hours before ICU admission [Figure </w:t>
      </w:r>
      <w:hyperlink w:anchor="_bookmark0" w:history="1">
        <w:r>
          <w:t>1]</w:t>
        </w:r>
      </w:hyperlink>
      <w:r>
        <w:t xml:space="preserve"> </w:t>
      </w:r>
      <w:hyperlink w:anchor="_bookmark14" w:history="1">
        <w:r>
          <w:rPr>
            <w:spacing w:val="4"/>
            <w:position w:val="8"/>
            <w:sz w:val="16"/>
          </w:rPr>
          <w:t>1</w:t>
        </w:r>
      </w:hyperlink>
      <w:r>
        <w:rPr>
          <w:spacing w:val="4"/>
        </w:rPr>
        <w:t xml:space="preserve">; </w:t>
      </w:r>
      <w:r>
        <w:t>but such</w:t>
      </w:r>
      <w:r>
        <w:rPr>
          <w:spacing w:val="6"/>
        </w:rPr>
        <w:t xml:space="preserve"> </w:t>
      </w:r>
      <w:r>
        <w:t>omi-</w:t>
      </w:r>
      <w:r>
        <w:rPr>
          <w:w w:val="99"/>
        </w:rPr>
        <w:t xml:space="preserve"> </w:t>
      </w:r>
      <w:r>
        <w:t xml:space="preserve">nous signs are either not recognized or not acted upon </w:t>
      </w:r>
      <w:hyperlink w:anchor="_bookmark20" w:history="1">
        <w:r>
          <w:rPr>
            <w:spacing w:val="2"/>
            <w:position w:val="8"/>
            <w:sz w:val="16"/>
          </w:rPr>
          <w:t>6;7</w:t>
        </w:r>
      </w:hyperlink>
      <w:r>
        <w:rPr>
          <w:spacing w:val="2"/>
        </w:rPr>
        <w:t xml:space="preserve">. </w:t>
      </w:r>
      <w:r>
        <w:t>Early</w:t>
      </w:r>
      <w:r>
        <w:rPr>
          <w:spacing w:val="43"/>
        </w:rPr>
        <w:t xml:space="preserve"> </w:t>
      </w:r>
      <w:r>
        <w:t>inter-</w:t>
      </w:r>
      <w:r>
        <w:rPr>
          <w:w w:val="99"/>
        </w:rPr>
        <w:t xml:space="preserve"> </w:t>
      </w:r>
      <w:r>
        <w:t xml:space="preserve">ventions and </w:t>
      </w:r>
      <w:r>
        <w:rPr>
          <w:spacing w:val="-3"/>
        </w:rPr>
        <w:t xml:space="preserve">preventive </w:t>
      </w:r>
      <w:r>
        <w:t xml:space="preserve">measures(e.g antibiotic </w:t>
      </w:r>
      <w:r>
        <w:rPr>
          <w:spacing w:val="-5"/>
        </w:rPr>
        <w:t xml:space="preserve">therapy,  </w:t>
      </w:r>
      <w:r>
        <w:t xml:space="preserve">diuretics </w:t>
      </w:r>
      <w:r>
        <w:rPr>
          <w:spacing w:val="42"/>
        </w:rPr>
        <w:t xml:space="preserve"> </w:t>
      </w:r>
      <w:r>
        <w:t>and</w:t>
      </w:r>
    </w:p>
    <w:p w14:paraId="681A8756" w14:textId="77777777" w:rsidR="005525D2" w:rsidRDefault="00F9209E">
      <w:pPr>
        <w:spacing w:before="8" w:line="261" w:lineRule="auto"/>
        <w:ind w:left="100" w:right="198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bookmarkStart w:id="3" w:name="_bookmark0"/>
      <w:bookmarkEnd w:id="3"/>
      <w:r>
        <w:rPr>
          <w:rFonts w:ascii="Arial"/>
          <w:sz w:val="18"/>
        </w:rPr>
        <w:lastRenderedPageBreak/>
        <w:t>Figure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1: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Deterioration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Sequential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Organ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 xml:space="preserve">Failure Assessment score </w:t>
      </w:r>
      <w:r>
        <w:rPr>
          <w:rFonts w:ascii="Arial"/>
          <w:spacing w:val="-3"/>
          <w:sz w:val="18"/>
        </w:rPr>
        <w:t xml:space="preserve">(SOFA) </w:t>
      </w:r>
      <w:r>
        <w:rPr>
          <w:rFonts w:ascii="Arial"/>
          <w:sz w:val="18"/>
        </w:rPr>
        <w:t>can be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z w:val="18"/>
        </w:rPr>
        <w:t>de-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tected 24-48 hours before clinical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deterioration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leads to ICU admission; p-values reflect</w:t>
      </w:r>
      <w:r>
        <w:rPr>
          <w:rFonts w:ascii="Arial"/>
          <w:spacing w:val="49"/>
          <w:sz w:val="18"/>
        </w:rPr>
        <w:t xml:space="preserve"> </w:t>
      </w:r>
      <w:r>
        <w:rPr>
          <w:rFonts w:ascii="Arial"/>
          <w:sz w:val="18"/>
        </w:rPr>
        <w:t>pair-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wise comparisons between consecutive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sz w:val="18"/>
        </w:rPr>
        <w:t>time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intervals,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adjusting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patient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characteristics.</w:t>
      </w:r>
      <w:r>
        <w:rPr>
          <w:rFonts w:ascii="Arial"/>
          <w:spacing w:val="-34"/>
          <w:sz w:val="18"/>
        </w:rPr>
        <w:t xml:space="preserve"> </w:t>
      </w:r>
      <w:hyperlink w:anchor="_bookmark14" w:history="1">
        <w:r>
          <w:rPr>
            <w:rFonts w:ascii="Arial"/>
            <w:spacing w:val="4"/>
            <w:position w:val="8"/>
            <w:sz w:val="12"/>
          </w:rPr>
          <w:t>1</w:t>
        </w:r>
      </w:hyperlink>
      <w:r>
        <w:rPr>
          <w:rFonts w:ascii="Arial"/>
          <w:spacing w:val="4"/>
          <w:sz w:val="18"/>
        </w:rPr>
        <w:t>.</w:t>
      </w:r>
    </w:p>
    <w:p w14:paraId="5CC6D0FF" w14:textId="77777777" w:rsidR="005525D2" w:rsidRDefault="005525D2">
      <w:pPr>
        <w:spacing w:line="261" w:lineRule="auto"/>
        <w:jc w:val="both"/>
        <w:rPr>
          <w:rFonts w:ascii="Arial" w:eastAsia="Arial" w:hAnsi="Arial" w:cs="Arial"/>
          <w:sz w:val="18"/>
          <w:szCs w:val="18"/>
        </w:rPr>
        <w:sectPr w:rsidR="005525D2">
          <w:type w:val="continuous"/>
          <w:pgSz w:w="12240" w:h="15840"/>
          <w:pgMar w:top="680" w:right="520" w:bottom="280" w:left="620" w:header="720" w:footer="720" w:gutter="0"/>
          <w:cols w:num="2" w:space="720" w:equalWidth="0">
            <w:col w:w="7016" w:space="99"/>
            <w:col w:w="3985"/>
          </w:cols>
        </w:sectPr>
      </w:pPr>
    </w:p>
    <w:p w14:paraId="524CAFE9" w14:textId="77777777" w:rsidR="005525D2" w:rsidRDefault="00F9209E">
      <w:pPr>
        <w:pStyle w:val="BodyText"/>
        <w:spacing w:before="14" w:line="247" w:lineRule="auto"/>
        <w:ind w:left="100" w:right="98"/>
      </w:pPr>
      <w:r>
        <w:lastRenderedPageBreak/>
        <w:t xml:space="preserve">head elevation) would be able to stop or </w:t>
      </w:r>
      <w:r>
        <w:rPr>
          <w:spacing w:val="-3"/>
        </w:rPr>
        <w:t xml:space="preserve">reverse </w:t>
      </w:r>
      <w:r>
        <w:t xml:space="preserve">the clinical deterioration and/or </w:t>
      </w:r>
      <w:r>
        <w:rPr>
          <w:spacing w:val="-3"/>
        </w:rPr>
        <w:t xml:space="preserve">prevent </w:t>
      </w:r>
      <w:r>
        <w:t>progression to</w:t>
      </w:r>
      <w:r>
        <w:rPr>
          <w:spacing w:val="10"/>
        </w:rPr>
        <w:t xml:space="preserve"> </w:t>
      </w:r>
      <w:r>
        <w:t>multiple</w:t>
      </w:r>
      <w:r>
        <w:rPr>
          <w:w w:val="99"/>
        </w:rPr>
        <w:t xml:space="preserve"> </w:t>
      </w:r>
      <w:r>
        <w:t>organ</w:t>
      </w:r>
      <w:r>
        <w:rPr>
          <w:spacing w:val="-8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prolonged</w:t>
      </w:r>
      <w:r>
        <w:rPr>
          <w:spacing w:val="-8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ventilation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attenuate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subsequent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course</w:t>
      </w:r>
      <w:r>
        <w:rPr>
          <w:spacing w:val="-45"/>
        </w:rPr>
        <w:t xml:space="preserve"> </w:t>
      </w:r>
      <w:hyperlink w:anchor="_bookmark24" w:history="1">
        <w:r>
          <w:rPr>
            <w:position w:val="8"/>
            <w:sz w:val="16"/>
          </w:rPr>
          <w:t>8;9;10;11</w:t>
        </w:r>
      </w:hyperlink>
      <w:r>
        <w:t>.</w:t>
      </w:r>
    </w:p>
    <w:p w14:paraId="63055F59" w14:textId="77777777" w:rsidR="005525D2" w:rsidRDefault="005525D2">
      <w:pPr>
        <w:spacing w:line="247" w:lineRule="auto"/>
        <w:sectPr w:rsidR="005525D2">
          <w:type w:val="continuous"/>
          <w:pgSz w:w="12240" w:h="15840"/>
          <w:pgMar w:top="680" w:right="520" w:bottom="280" w:left="620" w:header="720" w:footer="720" w:gutter="0"/>
          <w:cols w:space="720"/>
        </w:sectPr>
      </w:pPr>
    </w:p>
    <w:p w14:paraId="6027D423" w14:textId="77777777" w:rsidR="005525D2" w:rsidRDefault="005525D2">
      <w:pPr>
        <w:spacing w:before="4"/>
        <w:rPr>
          <w:rFonts w:ascii="Arial" w:eastAsia="Arial" w:hAnsi="Arial" w:cs="Arial"/>
          <w:sz w:val="7"/>
          <w:szCs w:val="7"/>
        </w:rPr>
      </w:pPr>
    </w:p>
    <w:p w14:paraId="730237C0" w14:textId="1084143C" w:rsidR="005525D2" w:rsidRDefault="006B489D">
      <w:pPr>
        <w:spacing w:line="20" w:lineRule="exact"/>
        <w:ind w:left="13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 wp14:anchorId="038C0ECC" wp14:editId="6D5C7F14">
                <wp:extent cx="2113280" cy="11430"/>
                <wp:effectExtent l="4445" t="5715" r="6350" b="1905"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3280" cy="11430"/>
                          <a:chOff x="0" y="0"/>
                          <a:chExt cx="3328" cy="18"/>
                        </a:xfrm>
                      </wpg:grpSpPr>
                      <wpg:grpSp>
                        <wpg:cNvPr id="101" name="Group 10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3310" cy="2"/>
                            <a:chOff x="9" y="9"/>
                            <a:chExt cx="3310" cy="2"/>
                          </a:xfrm>
                        </wpg:grpSpPr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3310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3310"/>
                                <a:gd name="T2" fmla="+- 0 3319 9"/>
                                <a:gd name="T3" fmla="*/ T2 w 33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10">
                                  <a:moveTo>
                                    <a:pt x="0" y="0"/>
                                  </a:moveTo>
                                  <a:lnTo>
                                    <a:pt x="3310" y="0"/>
                                  </a:lnTo>
                                </a:path>
                              </a:pathLst>
                            </a:custGeom>
                            <a:noFill/>
                            <a:ln w="110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9EC2337" id="Group 101" o:spid="_x0000_s1026" style="width:166.4pt;height:.9pt;mso-position-horizontal-relative:char;mso-position-vertical-relative:line" coordsize="332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">
                <v:group id="Group 102" o:spid="_x0000_s1027" style="position:absolute;left:9;top:9;width:3310;height:2" coordorigin="9,9" coordsize="33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03" o:spid="_x0000_s1028" style="position:absolute;left:9;top:9;width:3310;height:2;visibility:visible;mso-wrap-style:square;v-text-anchor:top" coordsize="33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S5/sQA&#10;AADcAAAADwAAAGRycy9kb3ducmV2LnhtbESP3WoCMRCF7wt9hzCF3tWkFqSuRrGCUChF/AFvh824&#10;WdxMliSuu2/fCELvZjjnfHNmvuxdIzoKsfas4X2kQBCX3tRcaTgeNm+fIGJCNth4Jg0DRVgunp/m&#10;WBh/4x11+1SJDOFYoAabUltIGUtLDuPIt8RZO/vgMOU1VNIEvGW4a+RYqYl0WHO+YLGltaXysr+6&#10;TPlQvz/b7rT20+F8HSjYze6r1/r1pV/NQCTq07/5kf42ub4aw/2ZP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0uf7EAAAA3AAAAA8AAAAAAAAAAAAAAAAAmAIAAGRycy9k&#10;b3ducmV2LnhtbFBLBQYAAAAABAAEAPUAAACJAwAAAAA=&#10;" path="m,l3310,e" filled="f" strokeweight=".30622mm">
                    <v:path arrowok="t" o:connecttype="custom" o:connectlocs="0,0;3310,0" o:connectangles="0,0"/>
                  </v:shape>
                </v:group>
                <w10:anchorlock/>
              </v:group>
            </w:pict>
          </mc:Fallback>
        </mc:AlternateContent>
      </w:r>
    </w:p>
    <w:p w14:paraId="3721B650" w14:textId="77777777" w:rsidR="005525D2" w:rsidRDefault="00F9209E">
      <w:pPr>
        <w:spacing w:before="88"/>
        <w:ind w:left="265" w:right="415"/>
        <w:rPr>
          <w:rFonts w:ascii="Arial" w:eastAsia="Arial" w:hAnsi="Arial" w:cs="Arial"/>
          <w:sz w:val="18"/>
          <w:szCs w:val="18"/>
        </w:rPr>
      </w:pPr>
      <w:bookmarkStart w:id="4" w:name="_bookmark1"/>
      <w:bookmarkEnd w:id="4"/>
      <w:r>
        <w:rPr>
          <w:rFonts w:ascii="Arial"/>
          <w:sz w:val="18"/>
        </w:rPr>
        <w:t>Checklist intervention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examples</w:t>
      </w:r>
    </w:p>
    <w:p w14:paraId="235BF4C1" w14:textId="77777777" w:rsidR="005525D2" w:rsidRDefault="005525D2">
      <w:pPr>
        <w:spacing w:before="4"/>
        <w:rPr>
          <w:rFonts w:ascii="Arial" w:eastAsia="Arial" w:hAnsi="Arial" w:cs="Arial"/>
          <w:sz w:val="7"/>
          <w:szCs w:val="7"/>
        </w:rPr>
      </w:pPr>
    </w:p>
    <w:p w14:paraId="19C953DA" w14:textId="6EF63E11" w:rsidR="005525D2" w:rsidRDefault="006B489D">
      <w:pPr>
        <w:spacing w:line="20" w:lineRule="exact"/>
        <w:ind w:left="14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 wp14:anchorId="049D7B3E" wp14:editId="6986AF0C">
                <wp:extent cx="2108835" cy="6985"/>
                <wp:effectExtent l="6350" t="2540" r="8890" b="9525"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8835" cy="6985"/>
                          <a:chOff x="0" y="0"/>
                          <a:chExt cx="3321" cy="11"/>
                        </a:xfrm>
                      </wpg:grpSpPr>
                      <wpg:grpSp>
                        <wpg:cNvPr id="98" name="Group 9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310" cy="2"/>
                            <a:chOff x="5" y="5"/>
                            <a:chExt cx="3310" cy="2"/>
                          </a:xfrm>
                        </wpg:grpSpPr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31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310"/>
                                <a:gd name="T2" fmla="+- 0 3315 5"/>
                                <a:gd name="T3" fmla="*/ T2 w 33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10">
                                  <a:moveTo>
                                    <a:pt x="0" y="0"/>
                                  </a:moveTo>
                                  <a:lnTo>
                                    <a:pt x="3310" y="0"/>
                                  </a:lnTo>
                                </a:path>
                              </a:pathLst>
                            </a:custGeom>
                            <a:noFill/>
                            <a:ln w="688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9D48AC8" id="Group 98" o:spid="_x0000_s1026" style="width:166.05pt;height:.55pt;mso-position-horizontal-relative:char;mso-position-vertical-relative:line" coordsize="332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">
                <v:group id="Group 99" o:spid="_x0000_s1027" style="position:absolute;left:5;top:5;width:3310;height:2" coordorigin="5,5" coordsize="33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100" o:spid="_x0000_s1028" style="position:absolute;left:5;top:5;width:3310;height:2;visibility:visible;mso-wrap-style:square;v-text-anchor:top" coordsize="33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Rj8IA&#10;AADbAAAADwAAAGRycy9kb3ducmV2LnhtbESPT4vCMBTE78J+h/AW9qapPSzaNYp/WNaj1h72+Gie&#10;bbF5CU3U6qc3guBxmJnfMLNFb1pxoc43lhWMRwkI4tLqhisFxeF3OAHhA7LG1jIpuJGHxfxjMMNM&#10;2yvv6ZKHSkQI+wwV1CG4TEpf1mTQj6wjjt7RdgZDlF0ldYfXCDetTJPkWxpsOC7U6GhdU3nKz0bB&#10;X1qlBZlkO3b/bndfbda5vzdKfX32yx8QgfrwDr/aW61gOoX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xGPwgAAANsAAAAPAAAAAAAAAAAAAAAAAJgCAABkcnMvZG93&#10;bnJldi54bWxQSwUGAAAAAAQABAD1AAAAhwMAAAAA&#10;" path="m,l3310,e" filled="f" strokeweight=".19119mm">
                    <v:path arrowok="t" o:connecttype="custom" o:connectlocs="0,0;3310,0" o:connectangles="0,0"/>
                  </v:shape>
                </v:group>
                <w10:anchorlock/>
              </v:group>
            </w:pict>
          </mc:Fallback>
        </mc:AlternateContent>
      </w:r>
    </w:p>
    <w:p w14:paraId="5BA28D76" w14:textId="77777777" w:rsidR="005525D2" w:rsidRDefault="00F9209E">
      <w:pPr>
        <w:spacing w:before="82" w:line="302" w:lineRule="auto"/>
        <w:ind w:left="265" w:right="415"/>
        <w:rPr>
          <w:rFonts w:ascii="Arial" w:eastAsia="Arial" w:hAnsi="Arial" w:cs="Arial"/>
          <w:sz w:val="12"/>
          <w:szCs w:val="12"/>
        </w:rPr>
      </w:pPr>
      <w:r>
        <w:rPr>
          <w:rFonts w:ascii="Arial"/>
          <w:b/>
          <w:sz w:val="18"/>
        </w:rPr>
        <w:t>Prevent respiratory</w:t>
      </w:r>
      <w:r>
        <w:rPr>
          <w:rFonts w:ascii="Arial"/>
          <w:b/>
          <w:spacing w:val="-16"/>
          <w:sz w:val="18"/>
        </w:rPr>
        <w:t xml:space="preserve"> </w:t>
      </w:r>
      <w:r>
        <w:rPr>
          <w:rFonts w:ascii="Arial"/>
          <w:b/>
          <w:sz w:val="18"/>
        </w:rPr>
        <w:t>insufficiency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i/>
          <w:sz w:val="18"/>
        </w:rPr>
        <w:t>Early goal directed therapy</w:t>
      </w:r>
      <w:r>
        <w:rPr>
          <w:rFonts w:ascii="Arial"/>
          <w:i/>
          <w:spacing w:val="-38"/>
          <w:sz w:val="18"/>
        </w:rPr>
        <w:t xml:space="preserve"> </w:t>
      </w:r>
      <w:hyperlink w:anchor="_bookmark25" w:history="1">
        <w:r>
          <w:rPr>
            <w:rFonts w:ascii="Arial"/>
            <w:i/>
            <w:position w:val="8"/>
            <w:sz w:val="12"/>
          </w:rPr>
          <w:t>12</w:t>
        </w:r>
      </w:hyperlink>
      <w:r>
        <w:rPr>
          <w:rFonts w:ascii="Arial"/>
          <w:i/>
          <w:w w:val="99"/>
          <w:position w:val="8"/>
          <w:sz w:val="12"/>
        </w:rPr>
        <w:t xml:space="preserve"> </w:t>
      </w:r>
      <w:r>
        <w:rPr>
          <w:rFonts w:ascii="Arial"/>
          <w:i/>
          <w:sz w:val="18"/>
        </w:rPr>
        <w:t>Adequate early antibiotics</w:t>
      </w:r>
      <w:r>
        <w:rPr>
          <w:rFonts w:ascii="Arial"/>
          <w:i/>
          <w:spacing w:val="-34"/>
          <w:sz w:val="18"/>
        </w:rPr>
        <w:t xml:space="preserve"> </w:t>
      </w:r>
      <w:hyperlink w:anchor="_bookmark26" w:history="1">
        <w:r>
          <w:rPr>
            <w:rFonts w:ascii="Arial"/>
            <w:i/>
            <w:position w:val="8"/>
            <w:sz w:val="12"/>
          </w:rPr>
          <w:t>13</w:t>
        </w:r>
      </w:hyperlink>
      <w:r>
        <w:rPr>
          <w:rFonts w:ascii="Arial"/>
          <w:i/>
          <w:w w:val="99"/>
          <w:position w:val="8"/>
          <w:sz w:val="12"/>
        </w:rPr>
        <w:t xml:space="preserve"> </w:t>
      </w:r>
      <w:r>
        <w:rPr>
          <w:rFonts w:ascii="Arial"/>
          <w:b/>
          <w:sz w:val="18"/>
        </w:rPr>
        <w:t>Decrease mechanical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ventilation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i/>
          <w:sz w:val="18"/>
        </w:rPr>
        <w:t>Daily sedation break</w:t>
      </w:r>
      <w:r>
        <w:rPr>
          <w:rFonts w:ascii="Arial"/>
          <w:i/>
          <w:spacing w:val="-34"/>
          <w:sz w:val="18"/>
        </w:rPr>
        <w:t xml:space="preserve"> </w:t>
      </w:r>
      <w:hyperlink w:anchor="_bookmark27" w:history="1">
        <w:r>
          <w:rPr>
            <w:rFonts w:ascii="Arial"/>
            <w:i/>
            <w:position w:val="8"/>
            <w:sz w:val="12"/>
          </w:rPr>
          <w:t>14</w:t>
        </w:r>
      </w:hyperlink>
      <w:r>
        <w:rPr>
          <w:rFonts w:ascii="Arial"/>
          <w:i/>
          <w:w w:val="99"/>
          <w:position w:val="8"/>
          <w:sz w:val="12"/>
        </w:rPr>
        <w:t xml:space="preserve"> </w:t>
      </w:r>
      <w:r>
        <w:rPr>
          <w:rFonts w:ascii="Arial"/>
          <w:i/>
          <w:sz w:val="18"/>
        </w:rPr>
        <w:t>Spontaneous breathing trials</w:t>
      </w:r>
      <w:r>
        <w:rPr>
          <w:rFonts w:ascii="Arial"/>
          <w:i/>
          <w:spacing w:val="-40"/>
          <w:sz w:val="18"/>
        </w:rPr>
        <w:t xml:space="preserve"> </w:t>
      </w:r>
      <w:hyperlink w:anchor="_bookmark28" w:history="1">
        <w:r>
          <w:rPr>
            <w:rFonts w:ascii="Arial"/>
            <w:i/>
            <w:position w:val="8"/>
            <w:sz w:val="12"/>
          </w:rPr>
          <w:t>15</w:t>
        </w:r>
      </w:hyperlink>
    </w:p>
    <w:p w14:paraId="0619DBB6" w14:textId="77777777" w:rsidR="005525D2" w:rsidRDefault="00F9209E">
      <w:pPr>
        <w:spacing w:before="18"/>
        <w:ind w:left="26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Limit transfusion-related lung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injury</w:t>
      </w:r>
    </w:p>
    <w:p w14:paraId="290E818D" w14:textId="77777777" w:rsidR="005525D2" w:rsidRDefault="00F9209E">
      <w:pPr>
        <w:spacing w:before="54"/>
        <w:ind w:left="265" w:right="415"/>
        <w:rPr>
          <w:rFonts w:ascii="Arial" w:eastAsia="Arial" w:hAnsi="Arial" w:cs="Arial"/>
          <w:sz w:val="12"/>
          <w:szCs w:val="12"/>
        </w:rPr>
      </w:pPr>
      <w:r>
        <w:rPr>
          <w:rFonts w:ascii="Arial"/>
          <w:i/>
          <w:sz w:val="18"/>
        </w:rPr>
        <w:t>Restrictive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transfusion</w:t>
      </w:r>
      <w:r>
        <w:rPr>
          <w:rFonts w:ascii="Arial"/>
          <w:i/>
          <w:spacing w:val="-8"/>
          <w:sz w:val="18"/>
        </w:rPr>
        <w:t xml:space="preserve"> </w:t>
      </w:r>
      <w:r>
        <w:rPr>
          <w:rFonts w:ascii="Arial"/>
          <w:i/>
          <w:sz w:val="18"/>
        </w:rPr>
        <w:t>strategy</w:t>
      </w:r>
      <w:r>
        <w:rPr>
          <w:rFonts w:ascii="Arial"/>
          <w:i/>
          <w:spacing w:val="-34"/>
          <w:sz w:val="18"/>
        </w:rPr>
        <w:t xml:space="preserve"> </w:t>
      </w:r>
      <w:hyperlink w:anchor="_bookmark29" w:history="1">
        <w:r>
          <w:rPr>
            <w:rFonts w:ascii="Arial"/>
            <w:i/>
            <w:position w:val="8"/>
            <w:sz w:val="12"/>
          </w:rPr>
          <w:t>16</w:t>
        </w:r>
      </w:hyperlink>
    </w:p>
    <w:p w14:paraId="2C8CCD0C" w14:textId="77777777" w:rsidR="005525D2" w:rsidRDefault="005525D2">
      <w:pPr>
        <w:spacing w:before="1"/>
        <w:rPr>
          <w:rFonts w:ascii="Arial" w:eastAsia="Arial" w:hAnsi="Arial" w:cs="Arial"/>
          <w:i/>
          <w:sz w:val="4"/>
          <w:szCs w:val="4"/>
        </w:rPr>
      </w:pPr>
    </w:p>
    <w:p w14:paraId="30A3227F" w14:textId="62AA38AD" w:rsidR="005525D2" w:rsidRDefault="006B489D">
      <w:pPr>
        <w:spacing w:line="20" w:lineRule="exact"/>
        <w:ind w:left="14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 wp14:anchorId="5C10833E" wp14:editId="3C389B4A">
                <wp:extent cx="2106930" cy="5080"/>
                <wp:effectExtent l="6985" t="6350" r="10160" b="7620"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930" cy="5080"/>
                          <a:chOff x="0" y="0"/>
                          <a:chExt cx="3318" cy="8"/>
                        </a:xfrm>
                      </wpg:grpSpPr>
                      <wpg:grpSp>
                        <wpg:cNvPr id="95" name="Group 9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310" cy="2"/>
                            <a:chOff x="4" y="4"/>
                            <a:chExt cx="3310" cy="2"/>
                          </a:xfrm>
                        </wpg:grpSpPr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31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3310"/>
                                <a:gd name="T2" fmla="+- 0 3314 4"/>
                                <a:gd name="T3" fmla="*/ T2 w 33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10">
                                  <a:moveTo>
                                    <a:pt x="0" y="0"/>
                                  </a:moveTo>
                                  <a:lnTo>
                                    <a:pt x="331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C4EF704" id="Group 95" o:spid="_x0000_s1026" style="width:165.9pt;height:.4pt;mso-position-horizontal-relative:char;mso-position-vertical-relative:line" coordsize="331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">
                <v:group id="Group 96" o:spid="_x0000_s1027" style="position:absolute;left:4;top:4;width:3310;height:2" coordorigin="4,4" coordsize="33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97" o:spid="_x0000_s1028" style="position:absolute;left:4;top:4;width:3310;height:2;visibility:visible;mso-wrap-style:square;v-text-anchor:top" coordsize="33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eQHsQA&#10;AADbAAAADwAAAGRycy9kb3ducmV2LnhtbESPQUvDQBSE74L/YXmCN7uplNKm3ZZSUKp40Gh7fmRf&#10;N6HZtzH7bNJ/7woFj8PMfMMs14Nv1Jm6WAc2MB5loIjLYGt2Br4+nx5moKIgW2wCk4ELRVivbm+W&#10;mNvQ8wedC3EqQTjmaKASaXOtY1mRxzgKLXHyjqHzKEl2TtsO+wT3jX7Msqn2WHNaqLClbUXlqfjx&#10;Bvb9s1Azvxzk++V98vZaOL3dO2Pu74bNApTQIP/ha3tnDcyn8Pcl/Q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HkB7EAAAA2wAAAA8AAAAAAAAAAAAAAAAAmAIAAGRycy9k&#10;b3ducmV2LnhtbFBLBQYAAAAABAAEAPUAAACJAwAAAAA=&#10;" path="m,l3310,e" filled="f" strokeweight=".14042mm">
                    <v:path arrowok="t" o:connecttype="custom" o:connectlocs="0,0;3310,0" o:connectangles="0,0"/>
                  </v:shape>
                </v:group>
                <w10:anchorlock/>
              </v:group>
            </w:pict>
          </mc:Fallback>
        </mc:AlternateContent>
      </w:r>
    </w:p>
    <w:p w14:paraId="7D6F3381" w14:textId="77777777" w:rsidR="005525D2" w:rsidRDefault="00F9209E">
      <w:pPr>
        <w:spacing w:before="58" w:line="266" w:lineRule="auto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6"/>
          <w:sz w:val="18"/>
        </w:rPr>
        <w:t xml:space="preserve">Table </w:t>
      </w:r>
      <w:r>
        <w:rPr>
          <w:rFonts w:ascii="Arial"/>
          <w:sz w:val="18"/>
        </w:rPr>
        <w:t>1: Examples of checklist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z w:val="18"/>
        </w:rPr>
        <w:t>interven-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tions, references documenting</w:t>
      </w:r>
      <w:r>
        <w:rPr>
          <w:rFonts w:ascii="Arial"/>
          <w:spacing w:val="-29"/>
          <w:sz w:val="18"/>
        </w:rPr>
        <w:t xml:space="preserve"> </w:t>
      </w:r>
      <w:r>
        <w:rPr>
          <w:rFonts w:ascii="Arial"/>
          <w:sz w:val="18"/>
        </w:rPr>
        <w:t>effect.</w:t>
      </w:r>
    </w:p>
    <w:p w14:paraId="2E17E61B" w14:textId="77777777" w:rsidR="005525D2" w:rsidRDefault="00F9209E">
      <w:pPr>
        <w:pStyle w:val="BodyText"/>
        <w:spacing w:before="58" w:line="268" w:lineRule="auto"/>
        <w:ind w:left="100" w:right="197" w:firstLine="338"/>
        <w:jc w:val="both"/>
      </w:pPr>
      <w:r>
        <w:br w:type="column"/>
      </w:r>
      <w:r>
        <w:rPr>
          <w:b/>
        </w:rPr>
        <w:lastRenderedPageBreak/>
        <w:t>A</w:t>
      </w:r>
      <w:r>
        <w:rPr>
          <w:b/>
          <w:spacing w:val="-7"/>
        </w:rPr>
        <w:t xml:space="preserve"> </w:t>
      </w:r>
      <w:r>
        <w:rPr>
          <w:b/>
        </w:rPr>
        <w:t>pragmatic</w:t>
      </w:r>
      <w:r>
        <w:rPr>
          <w:b/>
          <w:spacing w:val="-7"/>
        </w:rPr>
        <w:t xml:space="preserve"> </w:t>
      </w:r>
      <w:r>
        <w:rPr>
          <w:b/>
        </w:rPr>
        <w:t>clinical</w:t>
      </w:r>
      <w:r>
        <w:rPr>
          <w:b/>
          <w:spacing w:val="-7"/>
        </w:rPr>
        <w:t xml:space="preserve"> </w:t>
      </w:r>
      <w:r>
        <w:rPr>
          <w:b/>
        </w:rPr>
        <w:t>trial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predict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prevent</w:t>
      </w:r>
      <w:r>
        <w:rPr>
          <w:b/>
          <w:spacing w:val="-7"/>
        </w:rPr>
        <w:t xml:space="preserve"> </w:t>
      </w:r>
      <w:r>
        <w:rPr>
          <w:b/>
        </w:rPr>
        <w:t>mortality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res-</w:t>
      </w:r>
      <w:r>
        <w:rPr>
          <w:b/>
          <w:w w:val="99"/>
        </w:rPr>
        <w:t xml:space="preserve"> </w:t>
      </w:r>
      <w:r>
        <w:rPr>
          <w:b/>
        </w:rPr>
        <w:t xml:space="preserve">piratory failure in hospitalized patients. </w:t>
      </w:r>
      <w:r>
        <w:t xml:space="preserve">My mentor </w:t>
      </w:r>
      <w:r>
        <w:rPr>
          <w:spacing w:val="-4"/>
        </w:rPr>
        <w:t xml:space="preserve">Dr. </w:t>
      </w:r>
      <w:r>
        <w:t>Gong is</w:t>
      </w:r>
      <w:r>
        <w:rPr>
          <w:spacing w:val="56"/>
        </w:rPr>
        <w:t xml:space="preserve"> </w:t>
      </w:r>
      <w:r>
        <w:t>lead-</w:t>
      </w:r>
      <w:r>
        <w:rPr>
          <w:w w:val="99"/>
        </w:rPr>
        <w:t xml:space="preserve"> </w:t>
      </w:r>
      <w:r>
        <w:t xml:space="preserve">ing a </w:t>
      </w:r>
      <w:hyperlink r:id="rId7">
        <w:r>
          <w:t>NHLBI-funded</w:t>
        </w:r>
      </w:hyperlink>
      <w:r>
        <w:t xml:space="preserve"> multi-center cluster randomized pragmatic trial in</w:t>
      </w:r>
      <w:r>
        <w:rPr>
          <w:spacing w:val="49"/>
        </w:rPr>
        <w:t xml:space="preserve"> </w:t>
      </w:r>
      <w:r>
        <w:t>two</w:t>
      </w:r>
      <w:r>
        <w:rPr>
          <w:w w:val="99"/>
        </w:rPr>
        <w:t xml:space="preserve"> </w:t>
      </w:r>
      <w:r>
        <w:t xml:space="preserve">phases. (1) the first phase </w:t>
      </w:r>
      <w:r>
        <w:rPr>
          <w:spacing w:val="-3"/>
        </w:rPr>
        <w:t xml:space="preserve">APPROVE </w:t>
      </w:r>
      <w:r>
        <w:t>aims to identify patients at risk</w:t>
      </w:r>
      <w:r>
        <w:rPr>
          <w:spacing w:val="8"/>
        </w:rPr>
        <w:t xml:space="preserve"> </w:t>
      </w:r>
      <w:r>
        <w:rPr>
          <w:spacing w:val="-3"/>
        </w:rPr>
        <w:t>by</w:t>
      </w:r>
      <w:r>
        <w:rPr>
          <w:w w:val="99"/>
        </w:rPr>
        <w:t xml:space="preserve"> </w:t>
      </w:r>
      <w:r>
        <w:t>building classical logistic regression models based on electronic</w:t>
      </w:r>
      <w:r>
        <w:rPr>
          <w:spacing w:val="40"/>
        </w:rPr>
        <w:t xml:space="preserve"> </w:t>
      </w:r>
      <w:r>
        <w:t>medical</w:t>
      </w:r>
      <w:r>
        <w:rPr>
          <w:w w:val="99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(EMR)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PROlonged</w:t>
      </w:r>
      <w:r>
        <w:rPr>
          <w:spacing w:val="-10"/>
        </w:rPr>
        <w:t xml:space="preserve"> </w:t>
      </w:r>
      <w:r>
        <w:t>Ventilation.</w:t>
      </w:r>
      <w:r>
        <w:rPr>
          <w:spacing w:val="3"/>
        </w:rPr>
        <w:t xml:space="preserve"> </w:t>
      </w:r>
      <w:r>
        <w:t>(2)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sec-</w:t>
      </w:r>
      <w:r>
        <w:rPr>
          <w:w w:val="99"/>
        </w:rPr>
        <w:t xml:space="preserve"> </w:t>
      </w:r>
      <w:r>
        <w:t xml:space="preserve">ond phase PROOFCheck, identification of a patients at high risk </w:t>
      </w:r>
      <w:r>
        <w:rPr>
          <w:spacing w:val="52"/>
        </w:rPr>
        <w:t xml:space="preserve"> </w:t>
      </w:r>
      <w:r>
        <w:t>triggers</w:t>
      </w:r>
      <w:r>
        <w:rPr>
          <w:w w:val="99"/>
        </w:rPr>
        <w:t xml:space="preserve"> </w:t>
      </w:r>
      <w:r>
        <w:t>a decision support tool and bundled checklist interventions, proven to</w:t>
      </w:r>
      <w:r>
        <w:rPr>
          <w:spacing w:val="12"/>
        </w:rPr>
        <w:t xml:space="preserve"> </w:t>
      </w:r>
      <w:r>
        <w:t>pre-</w:t>
      </w:r>
      <w:r>
        <w:rPr>
          <w:w w:val="99"/>
        </w:rPr>
        <w:t xml:space="preserve"> </w:t>
      </w:r>
      <w:r>
        <w:t xml:space="preserve">vent organ failure in critically ill patients </w:t>
      </w:r>
      <w:hyperlink w:anchor="_bookmark29" w:history="1">
        <w:r>
          <w:rPr>
            <w:position w:val="8"/>
            <w:sz w:val="16"/>
          </w:rPr>
          <w:t>12;13;14;15;16</w:t>
        </w:r>
      </w:hyperlink>
      <w:r>
        <w:t>. CITE CLINICAL</w:t>
      </w:r>
      <w:r>
        <w:rPr>
          <w:spacing w:val="27"/>
        </w:rPr>
        <w:t xml:space="preserve"> </w:t>
      </w:r>
      <w:r>
        <w:t>TRI-</w:t>
      </w:r>
      <w:r>
        <w:rPr>
          <w:w w:val="99"/>
        </w:rPr>
        <w:t xml:space="preserve"> </w:t>
      </w:r>
      <w:r>
        <w:rPr>
          <w:spacing w:val="-6"/>
        </w:rPr>
        <w:t xml:space="preserve">ALS.GOV. </w:t>
      </w:r>
      <w:r>
        <w:rPr>
          <w:i/>
        </w:rPr>
        <w:t xml:space="preserve">Hypothesis: </w:t>
      </w:r>
      <w:r>
        <w:t>Early implementation of a checklist of</w:t>
      </w:r>
      <w:r>
        <w:rPr>
          <w:spacing w:val="28"/>
        </w:rPr>
        <w:t xml:space="preserve"> </w:t>
      </w:r>
      <w:r>
        <w:rPr>
          <w:spacing w:val="-3"/>
        </w:rPr>
        <w:t>preventive</w:t>
      </w:r>
      <w:r>
        <w:rPr>
          <w:w w:val="99"/>
        </w:rPr>
        <w:t xml:space="preserve"> </w:t>
      </w:r>
      <w:r>
        <w:t xml:space="preserve">measures </w:t>
      </w:r>
      <w:hyperlink w:anchor="_bookmark1" w:history="1">
        <w:r>
          <w:t>(1),</w:t>
        </w:r>
      </w:hyperlink>
      <w:r>
        <w:t xml:space="preserve"> reduces severity of organ failure, mortality and duration</w:t>
      </w:r>
      <w:r>
        <w:rPr>
          <w:spacing w:val="40"/>
        </w:rPr>
        <w:t xml:space="preserve"> </w:t>
      </w:r>
      <w:r>
        <w:t>of</w:t>
      </w:r>
      <w:r>
        <w:rPr>
          <w:w w:val="99"/>
        </w:rPr>
        <w:t xml:space="preserve"> </w:t>
      </w:r>
      <w:r>
        <w:t>mechanical</w:t>
      </w:r>
      <w:r>
        <w:rPr>
          <w:spacing w:val="-7"/>
        </w:rPr>
        <w:t xml:space="preserve"> </w:t>
      </w:r>
      <w:r>
        <w:t>ventilation</w:t>
      </w:r>
      <w:ins w:id="5" w:author="Michelle Gong" w:date="2015-03-13T19:50:00Z">
        <w:r>
          <w:t xml:space="preserve"> </w:t>
        </w:r>
      </w:ins>
      <w:r>
        <w:t>in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rPr>
          <w:spacing w:val="-3"/>
        </w:rPr>
        <w:t>by</w:t>
      </w:r>
      <w:r>
        <w:rPr>
          <w:spacing w:val="-7"/>
        </w:rPr>
        <w:t xml:space="preserve"> </w:t>
      </w:r>
      <w:r>
        <w:rPr>
          <w:spacing w:val="-3"/>
        </w:rPr>
        <w:t>APRROVE.</w:t>
      </w:r>
    </w:p>
    <w:p w14:paraId="65E37897" w14:textId="77777777" w:rsidR="005525D2" w:rsidRDefault="005525D2">
      <w:pPr>
        <w:spacing w:line="268" w:lineRule="auto"/>
        <w:jc w:val="both"/>
        <w:sectPr w:rsidR="005525D2">
          <w:type w:val="continuous"/>
          <w:pgSz w:w="12240" w:h="15840"/>
          <w:pgMar w:top="680" w:right="520" w:bottom="280" w:left="620" w:header="720" w:footer="720" w:gutter="0"/>
          <w:cols w:num="2" w:space="720" w:equalWidth="0">
            <w:col w:w="3502" w:space="99"/>
            <w:col w:w="7499"/>
          </w:cols>
        </w:sectPr>
      </w:pPr>
    </w:p>
    <w:p w14:paraId="62963070" w14:textId="77777777" w:rsidR="005525D2" w:rsidRDefault="00F9209E">
      <w:pPr>
        <w:pStyle w:val="BodyText"/>
        <w:spacing w:before="36" w:line="266" w:lineRule="auto"/>
        <w:ind w:left="100" w:right="199" w:firstLine="338"/>
        <w:jc w:val="both"/>
      </w:pPr>
      <w:r>
        <w:rPr>
          <w:rFonts w:cs="Arial"/>
          <w:b/>
          <w:bCs/>
        </w:rPr>
        <w:lastRenderedPageBreak/>
        <w:t>Electronic medical records are an eminent example of richly structured and correlated Big Data.</w:t>
      </w:r>
      <w:r>
        <w:rPr>
          <w:rFonts w:cs="Arial"/>
          <w:b/>
          <w:bCs/>
          <w:spacing w:val="38"/>
        </w:rPr>
        <w:t xml:space="preserve"> </w:t>
      </w:r>
      <w:r>
        <w:t>Ex-</w:t>
      </w:r>
      <w:r>
        <w:rPr>
          <w:w w:val="99"/>
        </w:rPr>
        <w:t xml:space="preserve"> </w:t>
      </w:r>
      <w:r>
        <w:t>emplified</w:t>
      </w:r>
      <w:r>
        <w:rPr>
          <w:spacing w:val="29"/>
        </w:rPr>
        <w:t xml:space="preserve"> </w:t>
      </w:r>
      <w:r>
        <w:rPr>
          <w:spacing w:val="-3"/>
        </w:rPr>
        <w:t>by</w:t>
      </w:r>
      <w:r>
        <w:rPr>
          <w:spacing w:val="29"/>
        </w:rPr>
        <w:t xml:space="preserve"> </w:t>
      </w:r>
      <w:r>
        <w:rPr>
          <w:spacing w:val="-4"/>
        </w:rPr>
        <w:t xml:space="preserve">Dr. </w:t>
      </w:r>
      <w:r>
        <w:t>Gong’s</w:t>
      </w:r>
      <w:r>
        <w:rPr>
          <w:spacing w:val="29"/>
        </w:rPr>
        <w:t xml:space="preserve"> </w:t>
      </w:r>
      <w:r>
        <w:t>pragmatic</w:t>
      </w:r>
      <w:r>
        <w:rPr>
          <w:spacing w:val="29"/>
        </w:rPr>
        <w:t xml:space="preserve"> </w:t>
      </w:r>
      <w:r>
        <w:t>trial,</w:t>
      </w:r>
      <w:r>
        <w:rPr>
          <w:spacing w:val="38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hold</w:t>
      </w:r>
      <w:r>
        <w:rPr>
          <w:spacing w:val="29"/>
        </w:rPr>
        <w:t xml:space="preserve"> </w:t>
      </w:r>
      <w:r>
        <w:t>enormous</w:t>
      </w:r>
      <w:r>
        <w:rPr>
          <w:spacing w:val="29"/>
        </w:rPr>
        <w:t xml:space="preserve"> </w:t>
      </w:r>
      <w:r>
        <w:t>promise</w:t>
      </w:r>
      <w:r>
        <w:rPr>
          <w:spacing w:val="29"/>
        </w:rPr>
        <w:t xml:space="preserve"> </w:t>
      </w:r>
      <w:r>
        <w:rPr>
          <w:spacing w:val="-3"/>
        </w:rPr>
        <w:t>for</w:t>
      </w:r>
      <w:r>
        <w:rPr>
          <w:spacing w:val="29"/>
        </w:rPr>
        <w:t xml:space="preserve"> </w:t>
      </w:r>
      <w:r>
        <w:t>outcomes</w:t>
      </w:r>
      <w:r>
        <w:rPr>
          <w:spacing w:val="29"/>
        </w:rPr>
        <w:t xml:space="preserve"> </w:t>
      </w:r>
      <w:r>
        <w:t>research</w:t>
      </w:r>
      <w:r>
        <w:rPr>
          <w:spacing w:val="29"/>
        </w:rPr>
        <w:t xml:space="preserve"> </w:t>
      </w:r>
      <w:r>
        <w:t>across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wide</w:t>
      </w:r>
      <w:r>
        <w:rPr>
          <w:w w:val="99"/>
        </w:rPr>
        <w:t xml:space="preserve"> </w:t>
      </w:r>
      <w:r>
        <w:rPr>
          <w:spacing w:val="-3"/>
        </w:rPr>
        <w:t>swath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clinical</w:t>
      </w:r>
      <w:r>
        <w:rPr>
          <w:spacing w:val="33"/>
        </w:rPr>
        <w:t xml:space="preserve"> </w:t>
      </w:r>
      <w:r>
        <w:t>domains</w:t>
      </w:r>
      <w:r>
        <w:rPr>
          <w:spacing w:val="33"/>
        </w:rPr>
        <w:t xml:space="preserve"> </w:t>
      </w:r>
      <w:r>
        <w:t>ranging</w:t>
      </w:r>
      <w:r>
        <w:rPr>
          <w:spacing w:val="33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pediatrics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psychiatry,</w:t>
      </w:r>
      <w:r>
        <w:rPr>
          <w:spacing w:val="42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maternal</w:t>
      </w:r>
      <w:r>
        <w:rPr>
          <w:spacing w:val="33"/>
        </w:rPr>
        <w:t xml:space="preserve"> </w:t>
      </w:r>
      <w:r>
        <w:t>health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mortality</w:t>
      </w:r>
      <w:r>
        <w:rPr>
          <w:spacing w:val="33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can-</w:t>
      </w:r>
      <w:r>
        <w:rPr>
          <w:w w:val="99"/>
        </w:rPr>
        <w:t xml:space="preserve"> </w:t>
      </w:r>
      <w:r>
        <w:t>cer</w:t>
      </w:r>
      <w:r>
        <w:rPr>
          <w:spacing w:val="-44"/>
        </w:rPr>
        <w:t xml:space="preserve"> </w:t>
      </w:r>
      <w:hyperlink w:anchor="_bookmark35" w:history="1">
        <w:r>
          <w:rPr>
            <w:position w:val="8"/>
            <w:sz w:val="16"/>
            <w:szCs w:val="16"/>
          </w:rPr>
          <w:t>17;18;19;20;21;22</w:t>
        </w:r>
      </w:hyperlink>
      <w:r>
        <w:t>.</w:t>
      </w:r>
      <w:r>
        <w:rPr>
          <w:spacing w:val="7"/>
        </w:rPr>
        <w:t xml:space="preserve"> </w:t>
      </w:r>
      <w:r>
        <w:rPr>
          <w:spacing w:val="-5"/>
        </w:rPr>
        <w:t>However,</w:t>
      </w:r>
      <w:r>
        <w:rPr>
          <w:spacing w:val="-9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electronic</w:t>
      </w:r>
      <w:r>
        <w:rPr>
          <w:spacing w:val="-10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bigger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instances</w:t>
      </w:r>
      <w:r>
        <w:rPr>
          <w:w w:val="99"/>
        </w:rPr>
        <w:t xml:space="preserve"> </w:t>
      </w:r>
      <w:r>
        <w:t>of the same thing, (e.g. more patients would make data analysis only easier). Rather, there is more breadth</w:t>
      </w:r>
      <w:r>
        <w:rPr>
          <w:spacing w:val="8"/>
        </w:rPr>
        <w:t xml:space="preserve"> </w:t>
      </w:r>
      <w:r>
        <w:t>to</w:t>
      </w:r>
      <w:r>
        <w:rPr>
          <w:w w:val="99"/>
        </w:rPr>
        <w:t xml:space="preserve"> </w:t>
      </w:r>
      <w:r>
        <w:t>the data, and in the case of pragmatic trials, more heterogeneity, more subgroups, locations, or time</w:t>
      </w:r>
      <w:r>
        <w:rPr>
          <w:spacing w:val="-20"/>
        </w:rPr>
        <w:t xml:space="preserve"> </w:t>
      </w:r>
      <w:r>
        <w:t>granularity</w:t>
      </w:r>
      <w:r>
        <w:rPr>
          <w:w w:val="99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modeled,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frequent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measurements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incorporated</w:t>
      </w:r>
      <w:r>
        <w:rPr>
          <w:spacing w:val="-5"/>
        </w:rPr>
        <w:t xml:space="preserve"> </w:t>
      </w:r>
      <w:r>
        <w:t>into</w:t>
      </w:r>
      <w:r>
        <w:rPr>
          <w:w w:val="99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models.</w:t>
      </w:r>
      <w:r>
        <w:rPr>
          <w:spacing w:val="1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limits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scientific</w:t>
      </w:r>
      <w:r>
        <w:rPr>
          <w:spacing w:val="-5"/>
        </w:rPr>
        <w:t xml:space="preserve"> </w:t>
      </w:r>
      <w:r>
        <w:t>hypotheses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inferences,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explored</w:t>
      </w:r>
      <w:r>
        <w:rPr>
          <w:spacing w:val="-5"/>
        </w:rPr>
        <w:t xml:space="preserve"> </w:t>
      </w:r>
      <w:r>
        <w:t>and</w:t>
      </w:r>
      <w:r>
        <w:rPr>
          <w:w w:val="99"/>
        </w:rPr>
        <w:t xml:space="preserve"> </w:t>
      </w:r>
      <w:r>
        <w:t>evaluated.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4"/>
        </w:rPr>
        <w:t>Dr.</w:t>
      </w:r>
      <w:r>
        <w:rPr>
          <w:spacing w:val="1"/>
        </w:rPr>
        <w:t xml:space="preserve"> </w:t>
      </w:r>
      <w:r>
        <w:t>Gong’s</w:t>
      </w:r>
      <w:r>
        <w:rPr>
          <w:spacing w:val="-11"/>
        </w:rPr>
        <w:t xml:space="preserve"> </w:t>
      </w:r>
      <w:r>
        <w:t>trial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particular,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desire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fine-grained</w:t>
      </w:r>
      <w:r>
        <w:rPr>
          <w:spacing w:val="-11"/>
        </w:rPr>
        <w:t xml:space="preserve"> </w:t>
      </w:r>
      <w:r>
        <w:t>predictions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individualize</w:t>
      </w:r>
      <w:r>
        <w:rPr>
          <w:spacing w:val="-11"/>
        </w:rPr>
        <w:t xml:space="preserve"> </w:t>
      </w:r>
      <w:r>
        <w:t>prevention.</w:t>
      </w:r>
    </w:p>
    <w:p w14:paraId="36CD34FF" w14:textId="77777777" w:rsidR="005525D2" w:rsidRDefault="00F9209E">
      <w:pPr>
        <w:pStyle w:val="BodyText"/>
        <w:spacing w:before="18" w:line="266" w:lineRule="auto"/>
        <w:ind w:left="100" w:right="197"/>
        <w:jc w:val="both"/>
      </w:pPr>
      <w:r>
        <w:rPr>
          <w:b/>
          <w:spacing w:val="-5"/>
        </w:rPr>
        <w:t>We</w:t>
      </w:r>
      <w:r>
        <w:rPr>
          <w:b/>
          <w:spacing w:val="15"/>
        </w:rPr>
        <w:t xml:space="preserve"> </w:t>
      </w:r>
      <w:r>
        <w:rPr>
          <w:b/>
        </w:rPr>
        <w:t>can</w:t>
      </w:r>
      <w:r>
        <w:rPr>
          <w:b/>
          <w:spacing w:val="15"/>
        </w:rPr>
        <w:t xml:space="preserve"> </w:t>
      </w:r>
      <w:r>
        <w:rPr>
          <w:b/>
        </w:rPr>
        <w:t>individualize</w:t>
      </w:r>
      <w:r>
        <w:rPr>
          <w:b/>
          <w:spacing w:val="15"/>
        </w:rPr>
        <w:t xml:space="preserve"> </w:t>
      </w:r>
      <w:r>
        <w:rPr>
          <w:b/>
        </w:rPr>
        <w:t>prevention</w:t>
      </w:r>
      <w:r>
        <w:rPr>
          <w:b/>
          <w:spacing w:val="15"/>
        </w:rPr>
        <w:t xml:space="preserve"> </w:t>
      </w:r>
      <w:r>
        <w:rPr>
          <w:b/>
          <w:spacing w:val="-3"/>
        </w:rPr>
        <w:t>by</w:t>
      </w:r>
      <w:r>
        <w:rPr>
          <w:b/>
          <w:spacing w:val="15"/>
        </w:rPr>
        <w:t xml:space="preserve"> </w:t>
      </w:r>
      <w:r>
        <w:rPr>
          <w:b/>
        </w:rPr>
        <w:t>targeting</w:t>
      </w:r>
      <w:r>
        <w:rPr>
          <w:b/>
          <w:spacing w:val="15"/>
        </w:rPr>
        <w:t xml:space="preserve"> </w:t>
      </w:r>
      <w:r>
        <w:rPr>
          <w:b/>
        </w:rPr>
        <w:t>patients</w:t>
      </w:r>
      <w:r>
        <w:rPr>
          <w:b/>
          <w:spacing w:val="15"/>
        </w:rPr>
        <w:t xml:space="preserve"> </w:t>
      </w:r>
      <w:r>
        <w:rPr>
          <w:b/>
        </w:rPr>
        <w:t>at</w:t>
      </w:r>
      <w:r>
        <w:rPr>
          <w:b/>
          <w:spacing w:val="15"/>
        </w:rPr>
        <w:t xml:space="preserve"> </w:t>
      </w:r>
      <w:r>
        <w:rPr>
          <w:b/>
        </w:rPr>
        <w:t>risk.</w:t>
      </w:r>
      <w:r>
        <w:rPr>
          <w:b/>
          <w:spacing w:val="19"/>
        </w:rPr>
        <w:t xml:space="preserve"> </w:t>
      </w:r>
      <w:r>
        <w:rPr>
          <w:spacing w:val="-3"/>
        </w:rPr>
        <w:t>Preventive</w:t>
      </w:r>
      <w:r>
        <w:rPr>
          <w:spacing w:val="15"/>
        </w:rPr>
        <w:t xml:space="preserve"> </w:t>
      </w:r>
      <w:r>
        <w:t>measure,</w:t>
      </w:r>
      <w:r>
        <w:rPr>
          <w:spacing w:val="20"/>
        </w:rPr>
        <w:t xml:space="preserve"> </w:t>
      </w:r>
      <w:r>
        <w:rPr>
          <w:spacing w:val="-3"/>
        </w:rPr>
        <w:t>for</w:t>
      </w:r>
      <w:r>
        <w:rPr>
          <w:spacing w:val="15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goal</w:t>
      </w:r>
      <w:r>
        <w:rPr>
          <w:spacing w:val="15"/>
        </w:rPr>
        <w:t xml:space="preserve"> </w:t>
      </w:r>
      <w:r>
        <w:t>tar-</w:t>
      </w:r>
      <w:r>
        <w:rPr>
          <w:w w:val="99"/>
        </w:rPr>
        <w:t xml:space="preserve"> </w:t>
      </w:r>
      <w:r>
        <w:t>geted</w:t>
      </w:r>
      <w:r>
        <w:rPr>
          <w:spacing w:val="-10"/>
        </w:rPr>
        <w:t xml:space="preserve"> </w:t>
      </w:r>
      <w:r>
        <w:t>resuscitation,</w:t>
      </w:r>
      <w:r>
        <w:rPr>
          <w:spacing w:val="-10"/>
        </w:rPr>
        <w:t xml:space="preserve"> </w:t>
      </w:r>
      <w:r>
        <w:t>decrease</w:t>
      </w:r>
      <w:r>
        <w:rPr>
          <w:spacing w:val="-10"/>
        </w:rPr>
        <w:t xml:space="preserve"> </w:t>
      </w:r>
      <w:r>
        <w:t>respiratory</w:t>
      </w:r>
      <w:r>
        <w:rPr>
          <w:spacing w:val="-10"/>
        </w:rPr>
        <w:t xml:space="preserve"> </w:t>
      </w:r>
      <w:r>
        <w:t>failure</w:t>
      </w:r>
      <w:r>
        <w:rPr>
          <w:spacing w:val="-10"/>
        </w:rPr>
        <w:t xml:space="preserve"> </w:t>
      </w:r>
      <w:r>
        <w:t>requiring</w:t>
      </w:r>
      <w:r>
        <w:rPr>
          <w:spacing w:val="-10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initiated</w:t>
      </w:r>
      <w:r>
        <w:rPr>
          <w:spacing w:val="-10"/>
        </w:rPr>
        <w:t xml:space="preserve"> </w:t>
      </w:r>
      <w:r>
        <w:t>early</w:t>
      </w:r>
      <w:r>
        <w:rPr>
          <w:spacing w:val="-45"/>
        </w:rPr>
        <w:t xml:space="preserve"> </w:t>
      </w:r>
      <w:hyperlink w:anchor="_bookmark23" w:history="1">
        <w:r>
          <w:rPr>
            <w:spacing w:val="3"/>
            <w:position w:val="8"/>
            <w:sz w:val="16"/>
          </w:rPr>
          <w:t>10</w:t>
        </w:r>
      </w:hyperlink>
      <w:r>
        <w:rPr>
          <w:spacing w:val="3"/>
        </w:rPr>
        <w:t>.</w:t>
      </w:r>
      <w:r>
        <w:rPr>
          <w:w w:val="99"/>
        </w:rPr>
        <w:t xml:space="preserve"> </w:t>
      </w:r>
      <w:r>
        <w:rPr>
          <w:spacing w:val="-5"/>
        </w:rPr>
        <w:t>However,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indiscriminate</w:t>
      </w:r>
      <w:r>
        <w:rPr>
          <w:spacing w:val="-15"/>
        </w:rPr>
        <w:t xml:space="preserve"> </w:t>
      </w:r>
      <w:r>
        <w:t>approach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prevention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respiratory</w:t>
      </w:r>
      <w:r>
        <w:rPr>
          <w:spacing w:val="-15"/>
        </w:rPr>
        <w:t xml:space="preserve"> </w:t>
      </w:r>
      <w:r>
        <w:t>failure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hospitalized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ineffective,</w:t>
      </w:r>
      <w:r>
        <w:rPr>
          <w:w w:val="99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30</w:t>
      </w:r>
      <w:r>
        <w:rPr>
          <w:spacing w:val="19"/>
        </w:rPr>
        <w:t xml:space="preserve"> </w:t>
      </w:r>
      <w:r>
        <w:t>hospitalized</w:t>
      </w:r>
      <w:r>
        <w:rPr>
          <w:spacing w:val="19"/>
        </w:rPr>
        <w:t xml:space="preserve"> </w:t>
      </w:r>
      <w:r>
        <w:t>adults</w:t>
      </w:r>
      <w:r>
        <w:rPr>
          <w:spacing w:val="19"/>
        </w:rPr>
        <w:t xml:space="preserve"> </w:t>
      </w:r>
      <w:r>
        <w:t>requires</w:t>
      </w:r>
      <w:r>
        <w:rPr>
          <w:spacing w:val="19"/>
        </w:rPr>
        <w:t xml:space="preserve"> </w:t>
      </w:r>
      <w:r>
        <w:t>mechanical</w:t>
      </w:r>
      <w:r>
        <w:rPr>
          <w:spacing w:val="19"/>
        </w:rPr>
        <w:t xml:space="preserve"> </w:t>
      </w:r>
      <w:r>
        <w:t>ventilation.</w:t>
      </w:r>
      <w:r>
        <w:rPr>
          <w:spacing w:val="20"/>
        </w:rPr>
        <w:t xml:space="preserve"> </w:t>
      </w:r>
      <w:r>
        <w:rPr>
          <w:spacing w:val="-3"/>
        </w:rPr>
        <w:t>Secondly,</w:t>
      </w:r>
      <w:r>
        <w:rPr>
          <w:spacing w:val="25"/>
        </w:rPr>
        <w:t xml:space="preserve"> </w:t>
      </w:r>
      <w:r>
        <w:t>individualizing</w:t>
      </w:r>
      <w:r>
        <w:rPr>
          <w:spacing w:val="19"/>
        </w:rPr>
        <w:t xml:space="preserve"> </w:t>
      </w:r>
      <w:r>
        <w:rPr>
          <w:spacing w:val="-3"/>
        </w:rPr>
        <w:t>preven-</w:t>
      </w:r>
      <w:r>
        <w:rPr>
          <w:w w:val="99"/>
        </w:rPr>
        <w:t xml:space="preserve"> </w:t>
      </w:r>
      <w:r>
        <w:t>tive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therapeutic</w:t>
      </w:r>
      <w:r>
        <w:rPr>
          <w:spacing w:val="13"/>
        </w:rPr>
        <w:t xml:space="preserve"> </w:t>
      </w:r>
      <w:r>
        <w:t>measures</w:t>
      </w:r>
      <w:r>
        <w:rPr>
          <w:spacing w:val="13"/>
        </w:rPr>
        <w:t xml:space="preserve"> </w:t>
      </w:r>
      <w:r>
        <w:t>specifically</w:t>
      </w:r>
      <w:r>
        <w:rPr>
          <w:spacing w:val="13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patient</w:t>
      </w:r>
      <w:r>
        <w:rPr>
          <w:spacing w:val="13"/>
        </w:rPr>
        <w:t xml:space="preserve"> </w:t>
      </w:r>
      <w:r>
        <w:t>characteristics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efficient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preventing</w:t>
      </w:r>
      <w:r>
        <w:rPr>
          <w:w w:val="99"/>
        </w:rPr>
        <w:t xml:space="preserve"> </w:t>
      </w:r>
      <w:r>
        <w:t xml:space="preserve">potentially irreversible end organ damage, while also leading to improved compliance </w:t>
      </w:r>
      <w:r>
        <w:rPr>
          <w:spacing w:val="-3"/>
        </w:rPr>
        <w:t xml:space="preserve">by </w:t>
      </w:r>
      <w:r>
        <w:t>providers and cost</w:t>
      </w:r>
      <w:r>
        <w:rPr>
          <w:spacing w:val="55"/>
        </w:rPr>
        <w:t xml:space="preserve"> </w:t>
      </w:r>
      <w:r>
        <w:t>ef-</w:t>
      </w:r>
      <w:r>
        <w:rPr>
          <w:w w:val="99"/>
        </w:rPr>
        <w:t xml:space="preserve"> </w:t>
      </w:r>
      <w:r>
        <w:t>fectiveness.</w:t>
      </w:r>
      <w:r>
        <w:rPr>
          <w:spacing w:val="-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individualize</w:t>
      </w:r>
      <w:r>
        <w:rPr>
          <w:spacing w:val="-12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prevention?</w:t>
      </w:r>
    </w:p>
    <w:p w14:paraId="7976DB39" w14:textId="77777777" w:rsidR="005525D2" w:rsidRDefault="005525D2">
      <w:pPr>
        <w:spacing w:line="266" w:lineRule="auto"/>
        <w:jc w:val="both"/>
        <w:sectPr w:rsidR="005525D2">
          <w:type w:val="continuous"/>
          <w:pgSz w:w="12240" w:h="15840"/>
          <w:pgMar w:top="680" w:right="520" w:bottom="280" w:left="620" w:header="720" w:footer="720" w:gutter="0"/>
          <w:cols w:space="720"/>
        </w:sectPr>
      </w:pPr>
    </w:p>
    <w:p w14:paraId="5FC50993" w14:textId="77777777" w:rsidR="005525D2" w:rsidRDefault="00F9209E">
      <w:pPr>
        <w:pStyle w:val="Heading2"/>
        <w:spacing w:before="34"/>
        <w:ind w:left="120" w:firstLine="0"/>
        <w:rPr>
          <w:b w:val="0"/>
          <w:bCs w:val="0"/>
        </w:rPr>
      </w:pPr>
      <w:r>
        <w:lastRenderedPageBreak/>
        <w:t>Hierarchical</w:t>
      </w:r>
      <w:r>
        <w:rPr>
          <w:spacing w:val="-9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transformative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EMR-based</w:t>
      </w:r>
      <w:r>
        <w:rPr>
          <w:spacing w:val="-9"/>
        </w:rPr>
        <w:t xml:space="preserve"> </w:t>
      </w:r>
      <w:r>
        <w:t>prediction.</w:t>
      </w:r>
    </w:p>
    <w:p w14:paraId="250D2D96" w14:textId="77777777" w:rsidR="005525D2" w:rsidRDefault="00F9209E">
      <w:pPr>
        <w:pStyle w:val="BodyText"/>
        <w:spacing w:before="41" w:line="268" w:lineRule="auto"/>
        <w:ind w:left="120" w:right="299" w:firstLine="338"/>
        <w:jc w:val="both"/>
      </w:pPr>
      <w:r>
        <w:rPr>
          <w:rFonts w:cs="Arial"/>
          <w:b/>
          <w:bCs/>
        </w:rPr>
        <w:t xml:space="preserve">Observations and outcomes in EMRs and pragmatic trials will be nested </w:t>
      </w:r>
      <w:r>
        <w:rPr>
          <w:rFonts w:cs="Arial"/>
          <w:b/>
          <w:bCs/>
          <w:spacing w:val="-3"/>
        </w:rPr>
        <w:t xml:space="preserve">hierarchically. </w:t>
      </w:r>
      <w:r>
        <w:rPr>
          <w:spacing w:val="-3"/>
        </w:rPr>
        <w:t>For</w:t>
      </w:r>
      <w:r>
        <w:rPr>
          <w:spacing w:val="21"/>
        </w:rPr>
        <w:t xml:space="preserve"> </w:t>
      </w:r>
      <w:r>
        <w:t>example,</w:t>
      </w:r>
      <w:r>
        <w:rPr>
          <w:w w:val="9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3"/>
        </w:rPr>
        <w:t>APPROVE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PROOFCheck,</w:t>
      </w:r>
      <w:r>
        <w:rPr>
          <w:spacing w:val="-12"/>
        </w:rPr>
        <w:t xml:space="preserve"> </w:t>
      </w:r>
      <w:r>
        <w:t>repetitive</w:t>
      </w:r>
      <w:r>
        <w:rPr>
          <w:spacing w:val="-13"/>
        </w:rPr>
        <w:t xml:space="preserve"> </w:t>
      </w:r>
      <w:r>
        <w:t>oxygen</w:t>
      </w:r>
      <w:r>
        <w:rPr>
          <w:spacing w:val="-12"/>
        </w:rPr>
        <w:t xml:space="preserve"> </w:t>
      </w:r>
      <w:r>
        <w:t>saturation</w:t>
      </w:r>
      <w:r>
        <w:rPr>
          <w:spacing w:val="-12"/>
        </w:rPr>
        <w:t xml:space="preserve"> </w:t>
      </w:r>
      <w:r>
        <w:t>measurements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patients;</w:t>
      </w:r>
      <w:r>
        <w:rPr>
          <w:w w:val="99"/>
        </w:rPr>
        <w:t xml:space="preserve"> </w:t>
      </w:r>
      <w:r>
        <w:t xml:space="preserve">the closer in time they are, the higher the correlation between repeated observations. </w:t>
      </w:r>
      <w:r>
        <w:rPr>
          <w:spacing w:val="-3"/>
        </w:rPr>
        <w:t xml:space="preserve">Equally, </w:t>
      </w:r>
      <w:r>
        <w:t>patients seen</w:t>
      </w:r>
      <w:r>
        <w:rPr>
          <w:spacing w:val="48"/>
        </w:rPr>
        <w:t xml:space="preserve"> </w:t>
      </w:r>
      <w:r>
        <w:rPr>
          <w:spacing w:val="-3"/>
        </w:rPr>
        <w:t>by</w:t>
      </w:r>
      <w:r>
        <w:rPr>
          <w:w w:val="9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hospitalist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tend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outcomes,</w:t>
      </w:r>
      <w:r>
        <w:rPr>
          <w:spacing w:val="-8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physician’s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qualities.</w:t>
      </w:r>
      <w:r>
        <w:rPr>
          <w:w w:val="9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physicians</w:t>
      </w:r>
      <w:r>
        <w:rPr>
          <w:spacing w:val="-7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services)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2"/>
        </w:rPr>
        <w:t>follow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liberal</w:t>
      </w:r>
      <w:r>
        <w:rPr>
          <w:spacing w:val="-7"/>
        </w:rPr>
        <w:t xml:space="preserve"> </w:t>
      </w:r>
      <w:r>
        <w:t>fluid</w:t>
      </w:r>
      <w:r>
        <w:rPr>
          <w:spacing w:val="-7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emphasize</w:t>
      </w:r>
      <w:r>
        <w:rPr>
          <w:w w:val="99"/>
        </w:rPr>
        <w:t xml:space="preserve"> </w:t>
      </w:r>
      <w:r>
        <w:t>early</w:t>
      </w:r>
      <w:r>
        <w:rPr>
          <w:spacing w:val="12"/>
        </w:rPr>
        <w:t xml:space="preserve"> </w:t>
      </w:r>
      <w:r>
        <w:t>diureses;</w:t>
      </w:r>
      <w:r>
        <w:rPr>
          <w:spacing w:val="22"/>
        </w:rPr>
        <w:t xml:space="preserve"> </w:t>
      </w:r>
      <w:r>
        <w:t>clearly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choice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summarily</w:t>
      </w:r>
      <w:r>
        <w:rPr>
          <w:spacing w:val="12"/>
        </w:rPr>
        <w:t xml:space="preserve"> </w:t>
      </w:r>
      <w:r>
        <w:t>affect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respiratory</w:t>
      </w:r>
      <w:r>
        <w:rPr>
          <w:spacing w:val="12"/>
        </w:rPr>
        <w:t xml:space="preserve"> </w:t>
      </w:r>
      <w:r>
        <w:t>failure</w:t>
      </w:r>
      <w:r>
        <w:rPr>
          <w:spacing w:val="12"/>
        </w:rPr>
        <w:t xml:space="preserve"> </w:t>
      </w:r>
      <w:r>
        <w:t>risk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specifically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patients</w:t>
      </w:r>
      <w:r>
        <w:rPr>
          <w:w w:val="99"/>
        </w:rPr>
        <w:t xml:space="preserve"> </w:t>
      </w:r>
      <w:r>
        <w:t xml:space="preserve">under this physician’s care. </w:t>
      </w:r>
      <w:r>
        <w:rPr>
          <w:spacing w:val="-3"/>
        </w:rPr>
        <w:t xml:space="preserve">Generally, </w:t>
      </w:r>
      <w:r>
        <w:t>physicians in large academic medical systems like ours are organized</w:t>
      </w:r>
      <w:r>
        <w:rPr>
          <w:spacing w:val="25"/>
        </w:rPr>
        <w:t xml:space="preserve"> </w:t>
      </w:r>
      <w:r>
        <w:t>in</w:t>
      </w:r>
      <w:r>
        <w:rPr>
          <w:w w:val="99"/>
        </w:rPr>
        <w:t xml:space="preserve"> </w:t>
      </w:r>
      <w:r>
        <w:t xml:space="preserve">services, which are integrated across wards, clustered in </w:t>
      </w:r>
      <w:r>
        <w:rPr>
          <w:spacing w:val="-3"/>
        </w:rPr>
        <w:t xml:space="preserve">several </w:t>
      </w:r>
      <w:r>
        <w:t>hospitals. Consequently, the observations</w:t>
      </w:r>
      <w:r>
        <w:rPr>
          <w:spacing w:val="37"/>
        </w:rPr>
        <w:t xml:space="preserve"> </w:t>
      </w:r>
      <w:r>
        <w:t>in</w:t>
      </w:r>
      <w:r>
        <w:rPr>
          <w:w w:val="99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hospitalized</w:t>
      </w:r>
      <w:r>
        <w:rPr>
          <w:spacing w:val="-15"/>
        </w:rPr>
        <w:t xml:space="preserve"> </w:t>
      </w:r>
      <w:r>
        <w:t>patient</w:t>
      </w:r>
      <w:r>
        <w:rPr>
          <w:spacing w:val="-15"/>
        </w:rPr>
        <w:t xml:space="preserve"> </w:t>
      </w:r>
      <w:r>
        <w:t>cohort,</w:t>
      </w:r>
      <w:r>
        <w:rPr>
          <w:spacing w:val="-13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outcomes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propensity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respond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treatments,</w:t>
      </w:r>
      <w:r>
        <w:rPr>
          <w:spacing w:val="-13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hierarchically</w:t>
      </w:r>
      <w:r>
        <w:rPr>
          <w:w w:val="99"/>
        </w:rPr>
        <w:t xml:space="preserve"> </w:t>
      </w:r>
      <w:r>
        <w:t>nested;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fitting</w:t>
      </w:r>
      <w:r>
        <w:rPr>
          <w:spacing w:val="-8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scales.</w:t>
      </w:r>
    </w:p>
    <w:p w14:paraId="059A9D86" w14:textId="77777777" w:rsidR="005525D2" w:rsidRDefault="00F9209E">
      <w:pPr>
        <w:pStyle w:val="BodyText"/>
        <w:spacing w:before="36" w:line="266" w:lineRule="auto"/>
        <w:ind w:left="120" w:right="297" w:firstLine="338"/>
        <w:jc w:val="both"/>
      </w:pPr>
      <w:r>
        <w:rPr>
          <w:b/>
        </w:rPr>
        <w:t>Hierarchical</w:t>
      </w:r>
      <w:r>
        <w:rPr>
          <w:b/>
          <w:spacing w:val="-12"/>
        </w:rPr>
        <w:t xml:space="preserve"> </w:t>
      </w:r>
      <w:r>
        <w:rPr>
          <w:b/>
        </w:rPr>
        <w:t>models</w:t>
      </w:r>
      <w:r>
        <w:rPr>
          <w:b/>
          <w:spacing w:val="-12"/>
        </w:rPr>
        <w:t xml:space="preserve"> </w:t>
      </w:r>
      <w:r>
        <w:rPr>
          <w:b/>
        </w:rPr>
        <w:t>better</w:t>
      </w:r>
      <w:r>
        <w:rPr>
          <w:b/>
          <w:spacing w:val="-12"/>
        </w:rPr>
        <w:t xml:space="preserve"> </w:t>
      </w:r>
      <w:r>
        <w:rPr>
          <w:b/>
        </w:rPr>
        <w:t>exploit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fine-grained</w:t>
      </w:r>
      <w:r>
        <w:rPr>
          <w:b/>
          <w:spacing w:val="-12"/>
        </w:rPr>
        <w:t xml:space="preserve"> </w:t>
      </w:r>
      <w:r>
        <w:rPr>
          <w:b/>
        </w:rPr>
        <w:t>multilevel</w:t>
      </w:r>
      <w:r>
        <w:rPr>
          <w:b/>
          <w:spacing w:val="-12"/>
        </w:rPr>
        <w:t xml:space="preserve"> </w:t>
      </w:r>
      <w:r>
        <w:rPr>
          <w:b/>
        </w:rPr>
        <w:t>structures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electronic</w:t>
      </w:r>
      <w:r>
        <w:rPr>
          <w:b/>
          <w:spacing w:val="-12"/>
        </w:rPr>
        <w:t xml:space="preserve"> </w:t>
      </w:r>
      <w:r>
        <w:rPr>
          <w:b/>
        </w:rPr>
        <w:t>medical</w:t>
      </w:r>
      <w:r>
        <w:rPr>
          <w:b/>
          <w:spacing w:val="-12"/>
        </w:rPr>
        <w:t xml:space="preserve"> </w:t>
      </w:r>
      <w:r>
        <w:rPr>
          <w:b/>
        </w:rPr>
        <w:t>records</w:t>
      </w:r>
      <w:r>
        <w:rPr>
          <w:b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may</w:t>
      </w:r>
      <w:r>
        <w:rPr>
          <w:spacing w:val="-10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optimally</w:t>
      </w:r>
      <w:r>
        <w:rPr>
          <w:spacing w:val="-10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acute</w:t>
      </w:r>
      <w:r>
        <w:rPr>
          <w:spacing w:val="-10"/>
        </w:rPr>
        <w:t xml:space="preserve"> </w:t>
      </w:r>
      <w:r>
        <w:t>respiratory</w:t>
      </w:r>
      <w:r>
        <w:rPr>
          <w:spacing w:val="-10"/>
        </w:rPr>
        <w:t xml:space="preserve"> </w:t>
      </w:r>
      <w:r>
        <w:t>failure</w:t>
      </w:r>
      <w:r>
        <w:rPr>
          <w:spacing w:val="-10"/>
        </w:rPr>
        <w:t xml:space="preserve"> </w:t>
      </w:r>
      <w:r>
        <w:t>leading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prolonged</w:t>
      </w:r>
      <w:r>
        <w:rPr>
          <w:spacing w:val="-10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ventilation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death</w:t>
      </w:r>
      <w:r>
        <w:rPr>
          <w:w w:val="9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trial</w:t>
      </w:r>
      <w:r>
        <w:rPr>
          <w:spacing w:val="19"/>
        </w:rPr>
        <w:t xml:space="preserve"> </w:t>
      </w:r>
      <w:r>
        <w:t>cohort.</w:t>
      </w:r>
      <w:r>
        <w:rPr>
          <w:spacing w:val="22"/>
        </w:rPr>
        <w:t xml:space="preserve"> </w:t>
      </w:r>
      <w:r>
        <w:t>Fitting</w:t>
      </w:r>
      <w:r>
        <w:rPr>
          <w:spacing w:val="19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predictive</w:t>
      </w:r>
      <w:r>
        <w:rPr>
          <w:spacing w:val="19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model,</w:t>
      </w:r>
      <w:r>
        <w:rPr>
          <w:spacing w:val="26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want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coefficients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vary</w:t>
      </w:r>
      <w:r>
        <w:rPr>
          <w:w w:val="99"/>
        </w:rPr>
        <w:t xml:space="preserve"> </w:t>
      </w:r>
      <w:r>
        <w:rPr>
          <w:spacing w:val="-3"/>
        </w:rPr>
        <w:t xml:space="preserve">by </w:t>
      </w:r>
      <w:r>
        <w:t xml:space="preserve">group (e.g. </w:t>
      </w:r>
      <w:r>
        <w:rPr>
          <w:spacing w:val="-3"/>
        </w:rPr>
        <w:t xml:space="preserve">by </w:t>
      </w:r>
      <w:r>
        <w:t xml:space="preserve">service, </w:t>
      </w:r>
      <w:r>
        <w:rPr>
          <w:spacing w:val="-3"/>
        </w:rPr>
        <w:t xml:space="preserve">by </w:t>
      </w:r>
      <w:r>
        <w:t xml:space="preserve">medical unit, </w:t>
      </w:r>
      <w:r>
        <w:rPr>
          <w:spacing w:val="-3"/>
        </w:rPr>
        <w:t xml:space="preserve">by </w:t>
      </w:r>
      <w:r>
        <w:t>hospital), to realistically model the multifaceted correlations</w:t>
      </w:r>
      <w:r>
        <w:rPr>
          <w:spacing w:val="3"/>
        </w:rPr>
        <w:t xml:space="preserve"> </w:t>
      </w:r>
      <w:r>
        <w:t>seen</w:t>
      </w:r>
      <w:r>
        <w:rPr>
          <w:w w:val="9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actual</w:t>
      </w:r>
      <w:r>
        <w:rPr>
          <w:spacing w:val="20"/>
        </w:rPr>
        <w:t xml:space="preserve"> </w:t>
      </w:r>
      <w:r>
        <w:t>clinical</w:t>
      </w:r>
      <w:r>
        <w:rPr>
          <w:spacing w:val="20"/>
        </w:rPr>
        <w:t xml:space="preserve"> </w:t>
      </w:r>
      <w:r>
        <w:t>practice.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estimate</w:t>
      </w:r>
      <w:r>
        <w:rPr>
          <w:spacing w:val="20"/>
        </w:rPr>
        <w:t xml:space="preserve"> </w:t>
      </w:r>
      <w:r>
        <w:t>grows</w:t>
      </w:r>
      <w:r>
        <w:rPr>
          <w:spacing w:val="20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quickly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potential</w:t>
      </w:r>
      <w:r>
        <w:rPr>
          <w:w w:val="99"/>
        </w:rPr>
        <w:t xml:space="preserve"> </w:t>
      </w:r>
      <w:r>
        <w:t>interactions.</w:t>
      </w:r>
      <w:r>
        <w:rPr>
          <w:spacing w:val="4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subgroup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shrink</w:t>
      </w:r>
      <w:r>
        <w:rPr>
          <w:spacing w:val="-11"/>
        </w:rPr>
        <w:t xml:space="preserve"> </w:t>
      </w:r>
      <w:r>
        <w:t>rapidly;</w:t>
      </w:r>
      <w:r>
        <w:rPr>
          <w:spacing w:val="-11"/>
        </w:rPr>
        <w:t xml:space="preserve"> </w:t>
      </w:r>
      <w:r>
        <w:t>estimates</w:t>
      </w:r>
      <w:r>
        <w:rPr>
          <w:spacing w:val="-11"/>
        </w:rPr>
        <w:t xml:space="preserve"> </w:t>
      </w:r>
      <w:r>
        <w:t>using</w:t>
      </w:r>
      <w:r>
        <w:rPr>
          <w:w w:val="9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likelihood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noisy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essentially</w:t>
      </w:r>
      <w:r>
        <w:rPr>
          <w:spacing w:val="-9"/>
        </w:rPr>
        <w:t xml:space="preserve"> </w:t>
      </w:r>
      <w:r>
        <w:t>useless.</w:t>
      </w:r>
      <w:r>
        <w:rPr>
          <w:spacing w:val="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 xml:space="preserve">lies in hierarchical modeling, where we estimate hyper-parameters and hyper-hyper-parameters (Figure </w:t>
      </w:r>
      <w:hyperlink w:anchor="_bookmark2" w:history="1">
        <w:r>
          <w:t>2),</w:t>
        </w:r>
      </w:hyperlink>
      <w:r>
        <w:rPr>
          <w:spacing w:val="39"/>
        </w:rPr>
        <w:t xml:space="preserve"> </w:t>
      </w:r>
      <w:r>
        <w:t>to</w:t>
      </w:r>
      <w:r>
        <w:rPr>
          <w:w w:val="99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lower</w:t>
      </w:r>
      <w:r>
        <w:rPr>
          <w:spacing w:val="-10"/>
        </w:rPr>
        <w:t xml:space="preserve"> </w:t>
      </w:r>
      <w:r>
        <w:rPr>
          <w:spacing w:val="-3"/>
        </w:rPr>
        <w:t>level</w:t>
      </w:r>
      <w:r>
        <w:rPr>
          <w:spacing w:val="-10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vary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groupings</w:t>
      </w:r>
      <w:r>
        <w:rPr>
          <w:spacing w:val="-45"/>
        </w:rPr>
        <w:t xml:space="preserve"> </w:t>
      </w:r>
      <w:hyperlink w:anchor="_bookmark36" w:history="1">
        <w:r>
          <w:rPr>
            <w:spacing w:val="3"/>
            <w:position w:val="8"/>
            <w:sz w:val="16"/>
          </w:rPr>
          <w:t>23</w:t>
        </w:r>
      </w:hyperlink>
      <w:r>
        <w:rPr>
          <w:spacing w:val="3"/>
        </w:rPr>
        <w:t>.</w:t>
      </w:r>
    </w:p>
    <w:p w14:paraId="1799E2D7" w14:textId="216186D6" w:rsidR="005525D2" w:rsidRDefault="006B489D">
      <w:pPr>
        <w:pStyle w:val="Heading3"/>
        <w:spacing w:before="36" w:line="220" w:lineRule="exact"/>
        <w:ind w:left="458"/>
        <w:rPr>
          <w:rFonts w:cs="Arial"/>
          <w:b w:val="0"/>
          <w:bCs w:val="0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503287952" behindDoc="1" locked="0" layoutInCell="1" allowOverlap="1" wp14:anchorId="74761612" wp14:editId="402688F9">
                <wp:simplePos x="0" y="0"/>
                <wp:positionH relativeFrom="page">
                  <wp:posOffset>4620895</wp:posOffset>
                </wp:positionH>
                <wp:positionV relativeFrom="paragraph">
                  <wp:posOffset>150495</wp:posOffset>
                </wp:positionV>
                <wp:extent cx="1640840" cy="1289050"/>
                <wp:effectExtent l="1270" t="635" r="0" b="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0840" cy="1289050"/>
                          <a:chOff x="7277" y="237"/>
                          <a:chExt cx="2584" cy="2030"/>
                        </a:xfrm>
                      </wpg:grpSpPr>
                      <pic:pic xmlns:pic="http://schemas.openxmlformats.org/drawingml/2006/picture">
                        <pic:nvPicPr>
                          <pic:cNvPr id="8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7" y="237"/>
                            <a:ext cx="2583" cy="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670" y="636"/>
                            <a:ext cx="139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F7E57" w14:textId="77777777" w:rsidR="00F9209E" w:rsidRDefault="00F9209E">
                              <w:pPr>
                                <w:spacing w:line="290" w:lineRule="exact"/>
                                <w:rPr>
                                  <w:rFonts w:ascii="Cambria Math" w:eastAsia="Cambria Math" w:hAnsi="Cambria Math" w:cs="Cambria Math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90"/>
                                  <w:sz w:val="29"/>
                                </w:rPr>
                                <w:t>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400"/>
                            <a:ext cx="111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9E57D" w14:textId="77777777" w:rsidR="00F9209E" w:rsidRDefault="00F9209E">
                              <w:pPr>
                                <w:spacing w:line="287" w:lineRule="exact"/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82"/>
                                  <w:sz w:val="28"/>
                                </w:rPr>
                                <w:t>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9101" y="408"/>
                            <a:ext cx="512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1952C" w14:textId="77777777" w:rsidR="00F9209E" w:rsidRDefault="00F9209E">
                              <w:pPr>
                                <w:spacing w:line="306" w:lineRule="exact"/>
                                <w:rPr>
                                  <w:rFonts w:ascii="Cambria Math" w:eastAsia="Cambria Math" w:hAnsi="Cambria Math" w:cs="Cambria Math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14"/>
                                  <w:sz w:val="29"/>
                                </w:rPr>
                                <w:t>α</w:t>
                              </w:r>
                              <w:r>
                                <w:rPr>
                                  <w:rFonts w:ascii="Cambria Math" w:hAnsi="Cambria Math"/>
                                  <w:spacing w:val="-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3"/>
                                  <w:w w:val="103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Cambria Math" w:hAnsi="Cambria Math"/>
                                  <w:w w:val="102"/>
                                  <w:sz w:val="29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098" y="1264"/>
                            <a:ext cx="7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9DFC6" w14:textId="77777777" w:rsidR="00F9209E" w:rsidRDefault="00F9209E">
                              <w:pPr>
                                <w:spacing w:line="144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2"/>
                                  <w:sz w:val="14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112" y="1192"/>
                            <a:ext cx="78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DB4D5" w14:textId="77777777" w:rsidR="00F9209E" w:rsidRDefault="00F9209E">
                              <w:pPr>
                                <w:spacing w:line="144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2"/>
                                  <w:sz w:val="14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1557"/>
                            <a:ext cx="169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27DBD" w14:textId="77777777" w:rsidR="00F9209E" w:rsidRDefault="00F9209E">
                              <w:pPr>
                                <w:spacing w:line="579" w:lineRule="exact"/>
                                <w:ind w:left="6"/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14"/>
                                  <w:sz w:val="26"/>
                                </w:rPr>
                                <w:t>μ</w:t>
                              </w:r>
                            </w:p>
                            <w:p w14:paraId="75AE7BA5" w14:textId="77777777" w:rsidR="00F9209E" w:rsidRDefault="00F9209E">
                              <w:pPr>
                                <w:spacing w:line="79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2"/>
                                  <w:sz w:val="14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994" y="1363"/>
                            <a:ext cx="17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2BA2C" w14:textId="77777777" w:rsidR="00F9209E" w:rsidRDefault="00F9209E">
                              <w:pPr>
                                <w:spacing w:line="259" w:lineRule="exact"/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14"/>
                                  <w:sz w:val="26"/>
                                </w:rPr>
                                <w:t>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4761612" id="Group 86" o:spid="_x0000_s1026" style="position:absolute;left:0;text-align:left;margin-left:363.85pt;margin-top:11.85pt;width:129.2pt;height:101.5pt;z-index:-28528;mso-position-horizontal-relative:page" coordorigin="7277,237" coordsize="2584,2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" o:spid="_x0000_s1027" type="#_x0000_t75" style="position:absolute;left:7277;top:237;width:2583;height:2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gKOfEAAAA2wAAAA8AAABkcnMvZG93bnJldi54bWxEj0FrwkAUhO8F/8PyCr3VTT0ESV1FDYHm&#10;ItQK0tsj+8wGs29Ddpuk/vquIPQ4zMw3zGoz2VYM1PvGsYK3eQKCuHK64VrB6at4XYLwAVlj65gU&#10;/JKHzXr2tMJMu5E/aTiGWkQI+wwVmBC6TEpfGbLo564jjt7F9RZDlH0tdY9jhNtWLpIklRYbjgsG&#10;O9obqq7HH6sgv+30GXNzKbaHb3kux3J3sqVSL8/T9h1EoCn8hx/tD61gmcL9S/wBc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gKOfEAAAA2wAAAA8AAAAAAAAAAAAAAAAA&#10;nwIAAGRycy9kb3ducmV2LnhtbFBLBQYAAAAABAAEAPcAAACQ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8" type="#_x0000_t202" style="position:absolute;left:7670;top:636;width:139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14:paraId="316F7E57" w14:textId="77777777" w:rsidR="00F9209E" w:rsidRDefault="00F9209E">
                        <w:pPr>
                          <w:spacing w:line="290" w:lineRule="exact"/>
                          <w:rPr>
                            <w:rFonts w:ascii="Cambria Math" w:eastAsia="Cambria Math" w:hAnsi="Cambria Math" w:cs="Cambria Math"/>
                            <w:sz w:val="29"/>
                            <w:szCs w:val="29"/>
                          </w:rPr>
                        </w:pPr>
                        <w:r>
                          <w:rPr>
                            <w:rFonts w:ascii="Cambria Math" w:hAnsi="Cambria Math"/>
                            <w:w w:val="90"/>
                            <w:sz w:val="29"/>
                          </w:rPr>
                          <w:t>ρ</w:t>
                        </w:r>
                      </w:p>
                    </w:txbxContent>
                  </v:textbox>
                </v:shape>
                <v:shape id="Text Box 92" o:spid="_x0000_s1029" type="#_x0000_t202" style="position:absolute;left:7979;top:400;width:111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14:paraId="6E59E57D" w14:textId="77777777" w:rsidR="00F9209E" w:rsidRDefault="00F9209E">
                        <w:pPr>
                          <w:spacing w:line="287" w:lineRule="exact"/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w w:val="82"/>
                            <w:sz w:val="28"/>
                          </w:rPr>
                          <w:t>τ</w:t>
                        </w:r>
                      </w:p>
                    </w:txbxContent>
                  </v:textbox>
                </v:shape>
                <v:shape id="Text Box 91" o:spid="_x0000_s1030" type="#_x0000_t202" style="position:absolute;left:9101;top:408;width:51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14:paraId="0641952C" w14:textId="77777777" w:rsidR="00F9209E" w:rsidRDefault="00F9209E">
                        <w:pPr>
                          <w:spacing w:line="306" w:lineRule="exact"/>
                          <w:rPr>
                            <w:rFonts w:ascii="Cambria Math" w:eastAsia="Cambria Math" w:hAnsi="Cambria Math" w:cs="Cambria Math"/>
                            <w:sz w:val="29"/>
                            <w:szCs w:val="29"/>
                          </w:rPr>
                        </w:pPr>
                        <w:r>
                          <w:rPr>
                            <w:rFonts w:ascii="Cambria Math" w:hAnsi="Cambria Math"/>
                            <w:w w:val="114"/>
                            <w:sz w:val="29"/>
                          </w:rPr>
                          <w:t>α</w:t>
                        </w:r>
                        <w:r>
                          <w:rPr>
                            <w:rFonts w:ascii="Cambria Math" w:hAnsi="Cambria Math"/>
                            <w:spacing w:val="-7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23"/>
                            <w:w w:val="103"/>
                            <w:sz w:val="29"/>
                          </w:rPr>
                          <w:t>,</w:t>
                        </w:r>
                        <w:r>
                          <w:rPr>
                            <w:rFonts w:ascii="Cambria Math" w:hAnsi="Cambria Math"/>
                            <w:w w:val="102"/>
                            <w:sz w:val="29"/>
                          </w:rPr>
                          <w:t>β</w:t>
                        </w:r>
                      </w:p>
                    </w:txbxContent>
                  </v:textbox>
                </v:shape>
                <v:shape id="Text Box 90" o:spid="_x0000_s1031" type="#_x0000_t202" style="position:absolute;left:8098;top:1264;width:78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14:paraId="4D79DFC6" w14:textId="77777777" w:rsidR="00F9209E" w:rsidRDefault="00F9209E">
                        <w:pPr>
                          <w:spacing w:line="144" w:lineRule="exac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2"/>
                            <w:sz w:val="14"/>
                          </w:rPr>
                          <w:t>~</w:t>
                        </w:r>
                      </w:p>
                    </w:txbxContent>
                  </v:textbox>
                </v:shape>
                <v:shape id="Text Box 89" o:spid="_x0000_s1032" type="#_x0000_t202" style="position:absolute;left:9112;top:1192;width:78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14:paraId="76CDB4D5" w14:textId="77777777" w:rsidR="00F9209E" w:rsidRDefault="00F9209E">
                        <w:pPr>
                          <w:spacing w:line="144" w:lineRule="exac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2"/>
                            <w:sz w:val="14"/>
                          </w:rPr>
                          <w:t>~</w:t>
                        </w:r>
                      </w:p>
                    </w:txbxContent>
                  </v:textbox>
                </v:shape>
                <v:shape id="Text Box 88" o:spid="_x0000_s1033" type="#_x0000_t202" style="position:absolute;left:8663;top:1557;width:169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14:paraId="16527DBD" w14:textId="77777777" w:rsidR="00F9209E" w:rsidRDefault="00F9209E">
                        <w:pPr>
                          <w:spacing w:line="579" w:lineRule="exact"/>
                          <w:ind w:left="6"/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w w:val="114"/>
                            <w:sz w:val="26"/>
                          </w:rPr>
                          <w:t>μ</w:t>
                        </w:r>
                      </w:p>
                      <w:p w14:paraId="75AE7BA5" w14:textId="77777777" w:rsidR="00F9209E" w:rsidRDefault="00F9209E">
                        <w:pPr>
                          <w:spacing w:line="79" w:lineRule="exac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2"/>
                            <w:sz w:val="14"/>
                          </w:rPr>
                          <w:t>~</w:t>
                        </w:r>
                      </w:p>
                    </w:txbxContent>
                  </v:textbox>
                </v:shape>
                <v:shape id="Text Box 87" o:spid="_x0000_s1034" type="#_x0000_t202" style="position:absolute;left:8994;top:1363;width:17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14:paraId="0DE2BA2C" w14:textId="77777777" w:rsidR="00F9209E" w:rsidRDefault="00F9209E">
                        <w:pPr>
                          <w:spacing w:line="259" w:lineRule="exact"/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 Math" w:hAnsi="Cambria Math"/>
                            <w:w w:val="114"/>
                            <w:sz w:val="26"/>
                          </w:rPr>
                          <w:t>σ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209E">
        <w:t xml:space="preserve">Partial pooling is more efficient for prediction.  </w:t>
      </w:r>
      <w:r w:rsidR="00F9209E">
        <w:rPr>
          <w:spacing w:val="24"/>
        </w:rPr>
        <w:t xml:space="preserve"> </w:t>
      </w:r>
      <w:r w:rsidR="00F9209E">
        <w:rPr>
          <w:b w:val="0"/>
        </w:rPr>
        <w:t>Predic-</w:t>
      </w:r>
    </w:p>
    <w:p w14:paraId="05A01EB0" w14:textId="77777777" w:rsidR="005525D2" w:rsidRDefault="005525D2">
      <w:pPr>
        <w:spacing w:line="220" w:lineRule="exact"/>
        <w:rPr>
          <w:rFonts w:ascii="Arial" w:eastAsia="Arial" w:hAnsi="Arial" w:cs="Arial"/>
        </w:rPr>
        <w:sectPr w:rsidR="005525D2">
          <w:pgSz w:w="12240" w:h="15840"/>
          <w:pgMar w:top="680" w:right="420" w:bottom="280" w:left="600" w:header="720" w:footer="720" w:gutter="0"/>
          <w:cols w:space="720"/>
        </w:sectPr>
      </w:pPr>
    </w:p>
    <w:p w14:paraId="6AC5EB79" w14:textId="77777777" w:rsidR="005525D2" w:rsidRDefault="00F9209E">
      <w:pPr>
        <w:pStyle w:val="BodyText"/>
        <w:spacing w:before="37" w:line="280" w:lineRule="atLeast"/>
        <w:ind w:left="119"/>
        <w:jc w:val="both"/>
      </w:pPr>
      <w:r>
        <w:lastRenderedPageBreak/>
        <w:t>tion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"partial</w:t>
      </w:r>
      <w:r>
        <w:rPr>
          <w:spacing w:val="-8"/>
        </w:rPr>
        <w:t xml:space="preserve"> </w:t>
      </w:r>
      <w:r>
        <w:t>pooling"</w:t>
      </w:r>
      <w:r>
        <w:rPr>
          <w:spacing w:val="-8"/>
        </w:rPr>
        <w:t xml:space="preserve"> </w:t>
      </w:r>
      <w:r>
        <w:t>outperforms</w:t>
      </w:r>
      <w:r>
        <w:rPr>
          <w:spacing w:val="-8"/>
        </w:rPr>
        <w:t xml:space="preserve"> </w:t>
      </w:r>
      <w:r>
        <w:t>(a)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"No-pooling"</w:t>
      </w:r>
      <w:r>
        <w:rPr>
          <w:w w:val="99"/>
        </w:rPr>
        <w:t xml:space="preserve"> </w:t>
      </w:r>
      <w:r>
        <w:t>and (b) the "Complete-pooling" approach, as can be</w:t>
      </w:r>
      <w:r>
        <w:rPr>
          <w:spacing w:val="56"/>
        </w:rPr>
        <w:t xml:space="preserve"> </w:t>
      </w:r>
      <w:r>
        <w:t>shown</w:t>
      </w:r>
      <w:r>
        <w:rPr>
          <w:w w:val="99"/>
        </w:rPr>
        <w:t xml:space="preserve"> </w:t>
      </w:r>
      <w:r>
        <w:t xml:space="preserve">mathematically or via cross-validation </w:t>
      </w:r>
      <w:hyperlink w:anchor="_bookmark37" w:history="1">
        <w:r>
          <w:rPr>
            <w:spacing w:val="3"/>
            <w:position w:val="8"/>
            <w:sz w:val="16"/>
          </w:rPr>
          <w:t>24</w:t>
        </w:r>
      </w:hyperlink>
      <w:r>
        <w:rPr>
          <w:spacing w:val="3"/>
        </w:rPr>
        <w:t xml:space="preserve">. </w:t>
      </w:r>
      <w:r>
        <w:t>Using (a) the</w:t>
      </w:r>
      <w:r>
        <w:rPr>
          <w:spacing w:val="26"/>
        </w:rPr>
        <w:t xml:space="preserve"> </w:t>
      </w:r>
      <w:r>
        <w:t>"No-</w:t>
      </w:r>
      <w:r>
        <w:rPr>
          <w:w w:val="99"/>
        </w:rPr>
        <w:t xml:space="preserve"> </w:t>
      </w:r>
      <w:r>
        <w:t xml:space="preserve">pooling" approach, we estimate the model </w:t>
      </w:r>
      <w:r>
        <w:rPr>
          <w:spacing w:val="-3"/>
        </w:rPr>
        <w:t xml:space="preserve">for </w:t>
      </w:r>
      <w:r>
        <w:t>each</w:t>
      </w:r>
      <w:r>
        <w:rPr>
          <w:spacing w:val="28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 xml:space="preserve">subset of interest </w:t>
      </w:r>
      <w:r>
        <w:rPr>
          <w:spacing w:val="-3"/>
        </w:rPr>
        <w:t>separately.</w:t>
      </w:r>
      <w:r>
        <w:rPr>
          <w:spacing w:val="55"/>
        </w:rPr>
        <w:t xml:space="preserve"> </w:t>
      </w:r>
      <w:r>
        <w:t>But if we want to fully</w:t>
      </w:r>
      <w:r>
        <w:rPr>
          <w:spacing w:val="13"/>
        </w:rPr>
        <w:t xml:space="preserve"> </w:t>
      </w:r>
      <w:r>
        <w:t>address</w:t>
      </w:r>
      <w:r>
        <w:rPr>
          <w:w w:val="99"/>
        </w:rPr>
        <w:t xml:space="preserve"> </w:t>
      </w:r>
      <w:r>
        <w:t xml:space="preserve">and explore the complexity and </w:t>
      </w:r>
      <w:r>
        <w:rPr>
          <w:spacing w:val="-3"/>
        </w:rPr>
        <w:t xml:space="preserve">granularity, </w:t>
      </w:r>
      <w:r>
        <w:t>the richness of</w:t>
      </w:r>
      <w:r>
        <w:rPr>
          <w:spacing w:val="40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EMR data, this leads to </w:t>
      </w:r>
      <w:r>
        <w:rPr>
          <w:spacing w:val="-3"/>
        </w:rPr>
        <w:t xml:space="preserve">far </w:t>
      </w:r>
      <w:r>
        <w:t>too many sub-classifications,</w:t>
      </w:r>
      <w:r>
        <w:rPr>
          <w:spacing w:val="4"/>
        </w:rPr>
        <w:t xml:space="preserve"> </w:t>
      </w:r>
      <w:r>
        <w:t>thus</w:t>
      </w:r>
      <w:r>
        <w:rPr>
          <w:w w:val="99"/>
        </w:rPr>
        <w:t xml:space="preserve"> </w:t>
      </w:r>
      <w:r>
        <w:t xml:space="preserve">too small samples in any given subgroup </w:t>
      </w:r>
      <w:r>
        <w:rPr>
          <w:spacing w:val="-3"/>
        </w:rPr>
        <w:t xml:space="preserve">for </w:t>
      </w:r>
      <w:r>
        <w:t>useful</w:t>
      </w:r>
      <w:r>
        <w:rPr>
          <w:spacing w:val="-10"/>
        </w:rPr>
        <w:t xml:space="preserve"> </w:t>
      </w:r>
      <w:r>
        <w:t>inferences.</w:t>
      </w:r>
      <w:r>
        <w:rPr>
          <w:w w:val="99"/>
        </w:rPr>
        <w:t xml:space="preserve"> </w:t>
      </w:r>
      <w:r>
        <w:t>Employing</w:t>
      </w:r>
      <w:r>
        <w:rPr>
          <w:spacing w:val="-16"/>
        </w:rPr>
        <w:t xml:space="preserve"> </w:t>
      </w:r>
      <w:r>
        <w:t>(b)</w:t>
      </w:r>
      <w:r>
        <w:rPr>
          <w:spacing w:val="-16"/>
        </w:rPr>
        <w:t xml:space="preserve"> </w:t>
      </w:r>
      <w:r>
        <w:t>"Complete</w:t>
      </w:r>
      <w:r>
        <w:rPr>
          <w:spacing w:val="-16"/>
        </w:rPr>
        <w:t xml:space="preserve"> </w:t>
      </w:r>
      <w:r>
        <w:t>pooling"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structural</w:t>
      </w:r>
      <w:r>
        <w:rPr>
          <w:spacing w:val="-16"/>
        </w:rPr>
        <w:t xml:space="preserve"> </w:t>
      </w:r>
      <w:r>
        <w:t>modeling</w:t>
      </w:r>
      <w:r>
        <w:rPr>
          <w:spacing w:val="-16"/>
        </w:rPr>
        <w:t xml:space="preserve"> </w:t>
      </w:r>
      <w:r>
        <w:t>consti-</w:t>
      </w:r>
      <w:r>
        <w:rPr>
          <w:w w:val="99"/>
        </w:rPr>
        <w:t xml:space="preserve"> </w:t>
      </w:r>
      <w:r>
        <w:t>tutes the other extreme of the spectrum, but the implied</w:t>
      </w:r>
      <w:r>
        <w:rPr>
          <w:spacing w:val="41"/>
        </w:rPr>
        <w:t xml:space="preserve"> </w:t>
      </w:r>
      <w:r>
        <w:t>hard</w:t>
      </w:r>
      <w:r>
        <w:rPr>
          <w:w w:val="99"/>
        </w:rPr>
        <w:t xml:space="preserve"> </w:t>
      </w:r>
      <w:r>
        <w:t xml:space="preserve">constraints on the coefficients in different groups </w:t>
      </w:r>
      <w:r>
        <w:rPr>
          <w:spacing w:val="-3"/>
        </w:rPr>
        <w:t xml:space="preserve">may </w:t>
      </w:r>
      <w:r>
        <w:t>lead</w:t>
      </w:r>
      <w:r>
        <w:rPr>
          <w:spacing w:val="32"/>
        </w:rPr>
        <w:t xml:space="preserve"> </w:t>
      </w:r>
      <w:r>
        <w:t>to</w:t>
      </w:r>
      <w:r>
        <w:rPr>
          <w:w w:val="99"/>
        </w:rPr>
        <w:t xml:space="preserve"> </w:t>
      </w:r>
      <w:r>
        <w:t>bias: we loose information, because we cannot learn</w:t>
      </w:r>
      <w:r>
        <w:rPr>
          <w:spacing w:val="16"/>
        </w:rPr>
        <w:t xml:space="preserve"> </w:t>
      </w:r>
      <w:r>
        <w:t>from</w:t>
      </w:r>
      <w:r>
        <w:rPr>
          <w:w w:val="99"/>
        </w:rPr>
        <w:t xml:space="preserve"> </w:t>
      </w:r>
      <w:r>
        <w:t xml:space="preserve">groups  where  we  </w:t>
      </w:r>
      <w:r>
        <w:rPr>
          <w:spacing w:val="-4"/>
        </w:rPr>
        <w:t xml:space="preserve">have  </w:t>
      </w:r>
      <w:r>
        <w:t xml:space="preserve">more  data.   </w:t>
      </w:r>
      <w:r>
        <w:rPr>
          <w:spacing w:val="-4"/>
        </w:rPr>
        <w:t xml:space="preserve">We  </w:t>
      </w:r>
      <w:r>
        <w:t>choose  the</w:t>
      </w:r>
      <w:r>
        <w:rPr>
          <w:spacing w:val="-19"/>
        </w:rPr>
        <w:t xml:space="preserve"> </w:t>
      </w:r>
      <w:r>
        <w:t>middle</w:t>
      </w:r>
    </w:p>
    <w:p w14:paraId="45E7813C" w14:textId="77777777" w:rsidR="005525D2" w:rsidRDefault="00F9209E">
      <w:pPr>
        <w:rPr>
          <w:rFonts w:ascii="Arial" w:eastAsia="Arial" w:hAnsi="Arial" w:cs="Arial"/>
          <w:sz w:val="32"/>
          <w:szCs w:val="32"/>
        </w:rPr>
      </w:pPr>
      <w:r>
        <w:br w:type="column"/>
      </w:r>
    </w:p>
    <w:p w14:paraId="5D55B370" w14:textId="77777777" w:rsidR="005525D2" w:rsidRDefault="005525D2">
      <w:pPr>
        <w:rPr>
          <w:rFonts w:ascii="Arial" w:eastAsia="Arial" w:hAnsi="Arial" w:cs="Arial"/>
          <w:sz w:val="32"/>
          <w:szCs w:val="32"/>
        </w:rPr>
      </w:pPr>
    </w:p>
    <w:p w14:paraId="3BD1A4F5" w14:textId="77777777" w:rsidR="005525D2" w:rsidRDefault="005525D2">
      <w:pPr>
        <w:rPr>
          <w:rFonts w:ascii="Arial" w:eastAsia="Arial" w:hAnsi="Arial" w:cs="Arial"/>
          <w:sz w:val="32"/>
          <w:szCs w:val="32"/>
        </w:rPr>
      </w:pPr>
    </w:p>
    <w:p w14:paraId="74B2199A" w14:textId="77777777" w:rsidR="005525D2" w:rsidRDefault="005525D2">
      <w:pPr>
        <w:rPr>
          <w:rFonts w:ascii="Arial" w:eastAsia="Arial" w:hAnsi="Arial" w:cs="Arial"/>
          <w:sz w:val="32"/>
          <w:szCs w:val="32"/>
        </w:rPr>
      </w:pPr>
    </w:p>
    <w:p w14:paraId="6F8D1789" w14:textId="77777777" w:rsidR="005525D2" w:rsidRDefault="005525D2">
      <w:pPr>
        <w:rPr>
          <w:rFonts w:ascii="Arial" w:eastAsia="Arial" w:hAnsi="Arial" w:cs="Arial"/>
          <w:sz w:val="32"/>
          <w:szCs w:val="32"/>
        </w:rPr>
      </w:pPr>
    </w:p>
    <w:p w14:paraId="12CCE6DF" w14:textId="77777777" w:rsidR="005525D2" w:rsidRDefault="005525D2">
      <w:pPr>
        <w:rPr>
          <w:rFonts w:ascii="Arial" w:eastAsia="Arial" w:hAnsi="Arial" w:cs="Arial"/>
          <w:sz w:val="32"/>
          <w:szCs w:val="32"/>
        </w:rPr>
      </w:pPr>
    </w:p>
    <w:p w14:paraId="59C1B57A" w14:textId="77777777" w:rsidR="005525D2" w:rsidRDefault="005525D2">
      <w:pPr>
        <w:spacing w:before="11"/>
        <w:rPr>
          <w:rFonts w:ascii="Arial" w:eastAsia="Arial" w:hAnsi="Arial" w:cs="Arial"/>
          <w:sz w:val="46"/>
          <w:szCs w:val="46"/>
        </w:rPr>
      </w:pPr>
    </w:p>
    <w:p w14:paraId="775BF98F" w14:textId="22A16197" w:rsidR="005525D2" w:rsidRDefault="006B489D">
      <w:pPr>
        <w:tabs>
          <w:tab w:val="left" w:pos="528"/>
        </w:tabs>
        <w:ind w:left="11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 wp14:anchorId="7139B396" wp14:editId="46BED941">
                <wp:simplePos x="0" y="0"/>
                <wp:positionH relativeFrom="page">
                  <wp:posOffset>6346825</wp:posOffset>
                </wp:positionH>
                <wp:positionV relativeFrom="paragraph">
                  <wp:posOffset>-521335</wp:posOffset>
                </wp:positionV>
                <wp:extent cx="671195" cy="137795"/>
                <wp:effectExtent l="3175" t="0" r="1905" b="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" cy="137795"/>
                          <a:chOff x="9995" y="-821"/>
                          <a:chExt cx="1057" cy="217"/>
                        </a:xfrm>
                      </wpg:grpSpPr>
                      <wpg:grpSp>
                        <wpg:cNvPr id="82" name="Group 83"/>
                        <wpg:cNvGrpSpPr>
                          <a:grpSpLocks/>
                        </wpg:cNvGrpSpPr>
                        <wpg:grpSpPr bwMode="auto">
                          <a:xfrm>
                            <a:off x="9995" y="-821"/>
                            <a:ext cx="1057" cy="217"/>
                            <a:chOff x="9995" y="-821"/>
                            <a:chExt cx="1057" cy="217"/>
                          </a:xfrm>
                        </wpg:grpSpPr>
                        <wps:wsp>
                          <wps:cNvPr id="83" name="Freeform 85"/>
                          <wps:cNvSpPr>
                            <a:spLocks/>
                          </wps:cNvSpPr>
                          <wps:spPr bwMode="auto">
                            <a:xfrm>
                              <a:off x="9995" y="-821"/>
                              <a:ext cx="1057" cy="217"/>
                            </a:xfrm>
                            <a:custGeom>
                              <a:avLst/>
                              <a:gdLst>
                                <a:gd name="T0" fmla="+- 0 9995 9995"/>
                                <a:gd name="T1" fmla="*/ T0 w 1057"/>
                                <a:gd name="T2" fmla="+- 0 -821 -821"/>
                                <a:gd name="T3" fmla="*/ -821 h 217"/>
                                <a:gd name="T4" fmla="+- 0 11052 9995"/>
                                <a:gd name="T5" fmla="*/ T4 w 1057"/>
                                <a:gd name="T6" fmla="+- 0 -821 -821"/>
                                <a:gd name="T7" fmla="*/ -821 h 217"/>
                                <a:gd name="T8" fmla="+- 0 11052 9995"/>
                                <a:gd name="T9" fmla="*/ T8 w 1057"/>
                                <a:gd name="T10" fmla="+- 0 -604 -821"/>
                                <a:gd name="T11" fmla="*/ -604 h 217"/>
                                <a:gd name="T12" fmla="+- 0 9995 9995"/>
                                <a:gd name="T13" fmla="*/ T12 w 1057"/>
                                <a:gd name="T14" fmla="+- 0 -604 -821"/>
                                <a:gd name="T15" fmla="*/ -604 h 217"/>
                                <a:gd name="T16" fmla="+- 0 9995 9995"/>
                                <a:gd name="T17" fmla="*/ T16 w 1057"/>
                                <a:gd name="T18" fmla="+- 0 -821 -821"/>
                                <a:gd name="T19" fmla="*/ -821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217">
                                  <a:moveTo>
                                    <a:pt x="0" y="0"/>
                                  </a:moveTo>
                                  <a:lnTo>
                                    <a:pt x="1057" y="0"/>
                                  </a:lnTo>
                                  <a:lnTo>
                                    <a:pt x="1057" y="217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5" y="-821"/>
                              <a:ext cx="1057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707C9" w14:textId="77777777" w:rsidR="00F9209E" w:rsidRDefault="00F9209E">
                                <w:pPr>
                                  <w:spacing w:line="215" w:lineRule="exact"/>
                                  <w:ind w:left="22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19"/>
                                  </w:rPr>
                                  <w:t>Pa</w:t>
                                </w:r>
                                <w:r>
                                  <w:rPr>
                                    <w:rFonts w:ascii="Times New Roman"/>
                                    <w:sz w:val="19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9"/>
                                  </w:rPr>
                                  <w:t>ie</w:t>
                                </w:r>
                                <w:r>
                                  <w:rPr>
                                    <w:rFonts w:ascii="Times New Roman"/>
                                    <w:sz w:val="19"/>
                                  </w:rPr>
                                  <w:t>nt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9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9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z w:val="19"/>
                                  </w:rPr>
                                  <w:t>vel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139B396" id="Group 82" o:spid="_x0000_s1035" style="position:absolute;left:0;text-align:left;margin-left:499.75pt;margin-top:-41.05pt;width:52.85pt;height:10.85pt;z-index:1384;mso-position-horizontal-relative:page" coordorigin="9995,-821" coordsize="1057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">
                <v:group id="Group 83" o:spid="_x0000_s1036" style="position:absolute;left:9995;top:-821;width:1057;height:217" coordorigin="9995,-821" coordsize="1057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85" o:spid="_x0000_s1037" style="position:absolute;left:9995;top:-821;width:1057;height:217;visibility:visible;mso-wrap-style:square;v-text-anchor:top" coordsize="1057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0KqsUA&#10;AADbAAAADwAAAGRycy9kb3ducmV2LnhtbESPQYvCMBSE78L+h/AWvGm6CupWoyyLiuhBVwWvj+bZ&#10;dm1eahO1/nsjCB6HmfmGGU1qU4grVS63rOCrHYEgTqzOOVWw381aAxDOI2ssLJOCOzmYjD8aI4y1&#10;vfEfXbc+FQHCLkYFmfdlLKVLMjLo2rYkDt7RVgZ9kFUqdYW3ADeF7ERRTxrMOSxkWNJvRslpezEK&#10;6vl9c5x+r6JV939xOaxP5/7+sFSq+Vn/DEF4qv07/GovtIJBF55fwg+Q4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QqqxQAAANsAAAAPAAAAAAAAAAAAAAAAAJgCAABkcnMv&#10;ZG93bnJldi54bWxQSwUGAAAAAAQABAD1AAAAigMAAAAA&#10;" path="m,l1057,r,217l,217,,xe" fillcolor="#dcdcdc" stroked="f">
                    <v:path arrowok="t" o:connecttype="custom" o:connectlocs="0,-821;1057,-821;1057,-604;0,-604;0,-821" o:connectangles="0,0,0,0,0"/>
                  </v:shape>
                  <v:shape id="Text Box 84" o:spid="_x0000_s1038" type="#_x0000_t202" style="position:absolute;left:9995;top:-821;width:1057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14:paraId="618707C9" w14:textId="77777777" w:rsidR="00F9209E" w:rsidRDefault="00F9209E">
                          <w:pPr>
                            <w:spacing w:line="215" w:lineRule="exact"/>
                            <w:ind w:left="22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>ie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t>nt</w:t>
                          </w: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t>vel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6" w:name="_bookmark2"/>
      <w:bookmarkEnd w:id="6"/>
      <w:r w:rsidR="00F9209E">
        <w:rPr>
          <w:rFonts w:ascii="Times New Roman"/>
          <w:i/>
          <w:spacing w:val="5"/>
          <w:position w:val="-4"/>
          <w:sz w:val="28"/>
        </w:rPr>
        <w:t>y</w:t>
      </w:r>
      <w:r w:rsidR="00F9209E">
        <w:rPr>
          <w:rFonts w:ascii="Times New Roman"/>
          <w:i/>
          <w:spacing w:val="5"/>
          <w:position w:val="-11"/>
          <w:sz w:val="17"/>
        </w:rPr>
        <w:t>i</w:t>
      </w:r>
      <w:r w:rsidR="00F9209E">
        <w:rPr>
          <w:rFonts w:ascii="Times New Roman"/>
          <w:i/>
          <w:spacing w:val="5"/>
          <w:position w:val="-11"/>
          <w:sz w:val="17"/>
        </w:rPr>
        <w:tab/>
      </w:r>
      <w:r w:rsidR="00F9209E">
        <w:rPr>
          <w:rFonts w:ascii="Times New Roman"/>
          <w:i/>
          <w:sz w:val="14"/>
        </w:rPr>
        <w:t>~</w:t>
      </w:r>
    </w:p>
    <w:p w14:paraId="1E81E6E6" w14:textId="77777777" w:rsidR="005525D2" w:rsidRDefault="00F9209E">
      <w:pPr>
        <w:rPr>
          <w:rFonts w:ascii="Times New Roman" w:eastAsia="Times New Roman" w:hAnsi="Times New Roman" w:cs="Times New Roman"/>
          <w:i/>
          <w:sz w:val="30"/>
          <w:szCs w:val="30"/>
        </w:rPr>
      </w:pPr>
      <w:r>
        <w:br w:type="column"/>
      </w:r>
    </w:p>
    <w:p w14:paraId="7883DA72" w14:textId="77777777" w:rsidR="005525D2" w:rsidRDefault="005525D2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75603FE5" w14:textId="77777777" w:rsidR="005525D2" w:rsidRDefault="005525D2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08803765" w14:textId="77777777" w:rsidR="005525D2" w:rsidRDefault="005525D2">
      <w:pPr>
        <w:spacing w:before="4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D9D344" w14:textId="31F9B586" w:rsidR="005525D2" w:rsidRDefault="006B489D">
      <w:pPr>
        <w:spacing w:line="1133" w:lineRule="exact"/>
        <w:ind w:left="119"/>
        <w:jc w:val="center"/>
        <w:rPr>
          <w:rFonts w:ascii="Cambria Math" w:eastAsia="Cambria Math" w:hAnsi="Cambria Math" w:cs="Cambria Math"/>
          <w:sz w:val="19"/>
          <w:szCs w:val="19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503287976" behindDoc="1" locked="0" layoutInCell="1" allowOverlap="1" wp14:anchorId="4DAB8165" wp14:editId="25B87F55">
                <wp:simplePos x="0" y="0"/>
                <wp:positionH relativeFrom="page">
                  <wp:posOffset>5557520</wp:posOffset>
                </wp:positionH>
                <wp:positionV relativeFrom="paragraph">
                  <wp:posOffset>690880</wp:posOffset>
                </wp:positionV>
                <wp:extent cx="33020" cy="48895"/>
                <wp:effectExtent l="4445" t="5715" r="635" b="254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" cy="48895"/>
                          <a:chOff x="8752" y="1088"/>
                          <a:chExt cx="52" cy="77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8752" y="1088"/>
                            <a:ext cx="52" cy="77"/>
                          </a:xfrm>
                          <a:custGeom>
                            <a:avLst/>
                            <a:gdLst>
                              <a:gd name="T0" fmla="+- 0 8803 8752"/>
                              <a:gd name="T1" fmla="*/ T0 w 52"/>
                              <a:gd name="T2" fmla="+- 0 1088 1088"/>
                              <a:gd name="T3" fmla="*/ 1088 h 77"/>
                              <a:gd name="T4" fmla="+- 0 8752 8752"/>
                              <a:gd name="T5" fmla="*/ T4 w 52"/>
                              <a:gd name="T6" fmla="+- 0 1088 1088"/>
                              <a:gd name="T7" fmla="*/ 1088 h 77"/>
                              <a:gd name="T8" fmla="+- 0 8777 8752"/>
                              <a:gd name="T9" fmla="*/ T8 w 52"/>
                              <a:gd name="T10" fmla="+- 0 1165 1088"/>
                              <a:gd name="T11" fmla="*/ 1165 h 77"/>
                              <a:gd name="T12" fmla="+- 0 8803 8752"/>
                              <a:gd name="T13" fmla="*/ T12 w 52"/>
                              <a:gd name="T14" fmla="+- 0 1088 1088"/>
                              <a:gd name="T15" fmla="*/ 1088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" h="77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25" y="7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857D95E" id="Group 80" o:spid="_x0000_s1026" style="position:absolute;margin-left:437.6pt;margin-top:54.4pt;width:2.6pt;height:3.85pt;z-index:-28504;mso-position-horizontal-relative:page" coordorigin="8752,1088" coordsize="52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">
                <v:shape id="Freeform 81" o:spid="_x0000_s1027" style="position:absolute;left:8752;top:1088;width:52;height:77;visibility:visible;mso-wrap-style:square;v-text-anchor:top" coordsize="52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oqcAA&#10;AADbAAAADwAAAGRycy9kb3ducmV2LnhtbERPy4rCMBTdC/5DuMLsNFXBqdUoOiDMQgUfuL4217bY&#10;3JQmY6tfbxYDLg/nPV+2phQPql1hWcFwEIEgTq0uOFNwPm36MQjnkTWWlknBkxwsF93OHBNtGz7Q&#10;4+gzEULYJagg975KpHRpTgbdwFbEgbvZ2qAPsM6krrEJ4aaUoyiaSIMFh4YcK/rJKb0f/4yC3eU0&#10;mu4b5PVLxuOGtt/DfXtV6qvXrmYgPLX+I/53/2oFcVgfvoQf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1oqcAAAADbAAAADwAAAAAAAAAAAAAAAACYAgAAZHJzL2Rvd25y&#10;ZXYueG1sUEsFBgAAAAAEAAQA9QAAAIUDAAAAAA==&#10;" path="m51,l,,25,77,51,xe" fillcolor="black" stroked="f">
                  <v:path arrowok="t" o:connecttype="custom" o:connectlocs="51,1088;0,1088;25,1165;51,1088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 wp14:anchorId="478FDBEE" wp14:editId="57B6D5E0">
                <wp:simplePos x="0" y="0"/>
                <wp:positionH relativeFrom="page">
                  <wp:posOffset>6355715</wp:posOffset>
                </wp:positionH>
                <wp:positionV relativeFrom="paragraph">
                  <wp:posOffset>-189865</wp:posOffset>
                </wp:positionV>
                <wp:extent cx="694690" cy="137795"/>
                <wp:effectExtent l="2540" t="1270" r="0" b="381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13779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183D3" w14:textId="77777777" w:rsidR="00F9209E" w:rsidRDefault="00F9209E">
                            <w:pPr>
                              <w:spacing w:line="215" w:lineRule="exact"/>
                              <w:ind w:left="17"/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ce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8FDBEE" id="Text Box 79" o:spid="_x0000_s1039" type="#_x0000_t202" style="position:absolute;left:0;text-align:left;margin-left:500.45pt;margin-top:-14.95pt;width:54.7pt;height:10.85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" fillcolor="#dcdcdc" stroked="f">
                <v:textbox inset="0,0,0,0">
                  <w:txbxContent>
                    <w:p w14:paraId="568183D3" w14:textId="77777777" w:rsidR="00F9209E" w:rsidRDefault="00F9209E">
                      <w:pPr>
                        <w:spacing w:line="215" w:lineRule="exact"/>
                        <w:ind w:left="17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S</w:t>
                      </w:r>
                      <w:r>
                        <w:rPr>
                          <w:rFonts w:ascii="Times New Roman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r</w:t>
                      </w:r>
                      <w:r>
                        <w:rPr>
                          <w:rFonts w:ascii="Times New Roman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i</w:t>
                      </w:r>
                      <w:r>
                        <w:rPr>
                          <w:rFonts w:ascii="Times New Roman"/>
                          <w:sz w:val="19"/>
                        </w:rPr>
                        <w:t>ce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L</w:t>
                      </w:r>
                      <w:r>
                        <w:rPr>
                          <w:rFonts w:ascii="Times New Roman"/>
                          <w:spacing w:val="-1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sz w:val="19"/>
                        </w:rPr>
                        <w:t>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209E">
        <w:rPr>
          <w:rFonts w:ascii="Cambria Math" w:eastAsia="Cambria Math" w:hAnsi="Cambria Math" w:cs="Cambria Math"/>
          <w:spacing w:val="-1552"/>
          <w:w w:val="600"/>
          <w:position w:val="-7"/>
          <w:sz w:val="29"/>
          <w:szCs w:val="29"/>
        </w:rPr>
        <w:t>⏟</w:t>
      </w:r>
      <w:r w:rsidR="00F9209E">
        <w:rPr>
          <w:rFonts w:ascii="Times New Roman" w:eastAsia="Times New Roman" w:hAnsi="Times New Roman" w:cs="Times New Roman"/>
          <w:sz w:val="19"/>
          <w:szCs w:val="19"/>
        </w:rPr>
        <w:t>logi</w:t>
      </w:r>
      <w:r w:rsidR="00F9209E">
        <w:rPr>
          <w:rFonts w:ascii="Times New Roman" w:eastAsia="Times New Roman" w:hAnsi="Times New Roman" w:cs="Times New Roman"/>
          <w:spacing w:val="-1"/>
          <w:sz w:val="19"/>
          <w:szCs w:val="19"/>
        </w:rPr>
        <w:t>s</w:t>
      </w:r>
      <w:r w:rsidR="00F9209E">
        <w:rPr>
          <w:rFonts w:ascii="Times New Roman" w:eastAsia="Times New Roman" w:hAnsi="Times New Roman" w:cs="Times New Roman"/>
          <w:sz w:val="19"/>
          <w:szCs w:val="19"/>
        </w:rPr>
        <w:t>tic</w:t>
      </w:r>
      <w:r w:rsidR="00F9209E">
        <w:rPr>
          <w:rFonts w:ascii="Times New Roman" w:eastAsia="Times New Roman" w:hAnsi="Times New Roman" w:cs="Times New Roman"/>
          <w:spacing w:val="-28"/>
          <w:sz w:val="19"/>
          <w:szCs w:val="19"/>
        </w:rPr>
        <w:t xml:space="preserve"> </w:t>
      </w:r>
      <w:r w:rsidR="00F9209E">
        <w:rPr>
          <w:rFonts w:ascii="Cambria Math" w:eastAsia="Cambria Math" w:hAnsi="Cambria Math" w:cs="Cambria Math"/>
          <w:spacing w:val="2"/>
          <w:w w:val="82"/>
          <w:sz w:val="19"/>
          <w:szCs w:val="19"/>
        </w:rPr>
        <w:t>(</w:t>
      </w:r>
      <w:r w:rsidR="00F9209E">
        <w:rPr>
          <w:rFonts w:ascii="Cambria Math" w:eastAsia="Cambria Math" w:hAnsi="Cambria Math" w:cs="Cambria Math"/>
          <w:spacing w:val="2"/>
          <w:w w:val="99"/>
          <w:sz w:val="19"/>
          <w:szCs w:val="19"/>
        </w:rPr>
        <w:t>β</w:t>
      </w:r>
      <w:r w:rsidR="00F9209E">
        <w:rPr>
          <w:rFonts w:ascii="Times New Roman" w:eastAsia="Times New Roman" w:hAnsi="Times New Roman" w:cs="Times New Roman"/>
          <w:w w:val="104"/>
          <w:position w:val="-4"/>
          <w:sz w:val="11"/>
          <w:szCs w:val="11"/>
        </w:rPr>
        <w:t>0</w:t>
      </w:r>
      <w:r w:rsidR="00F9209E">
        <w:rPr>
          <w:rFonts w:ascii="Times New Roman" w:eastAsia="Times New Roman" w:hAnsi="Times New Roman" w:cs="Times New Roman"/>
          <w:spacing w:val="-18"/>
          <w:position w:val="-4"/>
          <w:sz w:val="11"/>
          <w:szCs w:val="11"/>
        </w:rPr>
        <w:t xml:space="preserve"> </w:t>
      </w:r>
      <w:r w:rsidR="00F9209E">
        <w:rPr>
          <w:rFonts w:ascii="Cambria Math" w:eastAsia="Cambria Math" w:hAnsi="Cambria Math" w:cs="Cambria Math"/>
          <w:spacing w:val="9"/>
          <w:w w:val="78"/>
          <w:sz w:val="19"/>
          <w:szCs w:val="19"/>
        </w:rPr>
        <w:t>+</w:t>
      </w:r>
      <w:r w:rsidR="00F9209E">
        <w:rPr>
          <w:rFonts w:ascii="Cambria Math" w:eastAsia="Cambria Math" w:hAnsi="Cambria Math" w:cs="Cambria Math"/>
          <w:spacing w:val="-4"/>
          <w:w w:val="112"/>
          <w:sz w:val="19"/>
          <w:szCs w:val="19"/>
        </w:rPr>
        <w:t>∑</w:t>
      </w:r>
      <w:r w:rsidR="00F9209E">
        <w:rPr>
          <w:rFonts w:ascii="Times New Roman" w:eastAsia="Times New Roman" w:hAnsi="Times New Roman" w:cs="Times New Roman"/>
          <w:i/>
          <w:w w:val="104"/>
          <w:position w:val="-4"/>
          <w:sz w:val="11"/>
          <w:szCs w:val="11"/>
        </w:rPr>
        <w:t>i</w:t>
      </w:r>
      <w:r w:rsidR="00F9209E">
        <w:rPr>
          <w:rFonts w:ascii="Times New Roman" w:eastAsia="Times New Roman" w:hAnsi="Times New Roman" w:cs="Times New Roman"/>
          <w:i/>
          <w:spacing w:val="11"/>
          <w:position w:val="-4"/>
          <w:sz w:val="11"/>
          <w:szCs w:val="11"/>
        </w:rPr>
        <w:t xml:space="preserve"> </w:t>
      </w:r>
      <w:r w:rsidR="00F9209E">
        <w:rPr>
          <w:rFonts w:ascii="Cambria Math" w:eastAsia="Cambria Math" w:hAnsi="Cambria Math" w:cs="Cambria Math"/>
          <w:spacing w:val="2"/>
          <w:w w:val="99"/>
          <w:sz w:val="19"/>
          <w:szCs w:val="19"/>
        </w:rPr>
        <w:t>β</w:t>
      </w:r>
      <w:r w:rsidR="00F9209E">
        <w:rPr>
          <w:rFonts w:ascii="Times New Roman" w:eastAsia="Times New Roman" w:hAnsi="Times New Roman" w:cs="Times New Roman"/>
          <w:i/>
          <w:w w:val="104"/>
          <w:position w:val="-4"/>
          <w:sz w:val="11"/>
          <w:szCs w:val="11"/>
        </w:rPr>
        <w:t>i</w:t>
      </w:r>
      <w:r w:rsidR="00F9209E">
        <w:rPr>
          <w:rFonts w:ascii="Times New Roman" w:eastAsia="Times New Roman" w:hAnsi="Times New Roman" w:cs="Times New Roman"/>
          <w:i/>
          <w:spacing w:val="11"/>
          <w:position w:val="-4"/>
          <w:sz w:val="11"/>
          <w:szCs w:val="11"/>
        </w:rPr>
        <w:t xml:space="preserve"> </w:t>
      </w:r>
      <w:r w:rsidR="00F9209E"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>x</w:t>
      </w:r>
      <w:r w:rsidR="00F9209E">
        <w:rPr>
          <w:rFonts w:ascii="Times New Roman" w:eastAsia="Times New Roman" w:hAnsi="Times New Roman" w:cs="Times New Roman"/>
          <w:i/>
          <w:w w:val="104"/>
          <w:position w:val="-4"/>
          <w:sz w:val="11"/>
          <w:szCs w:val="11"/>
        </w:rPr>
        <w:t>i</w:t>
      </w:r>
      <w:r w:rsidR="00F9209E">
        <w:rPr>
          <w:rFonts w:ascii="Times New Roman" w:eastAsia="Times New Roman" w:hAnsi="Times New Roman" w:cs="Times New Roman"/>
          <w:i/>
          <w:spacing w:val="-16"/>
          <w:position w:val="-4"/>
          <w:sz w:val="11"/>
          <w:szCs w:val="11"/>
        </w:rPr>
        <w:t xml:space="preserve"> </w:t>
      </w:r>
      <w:r w:rsidR="00F9209E">
        <w:rPr>
          <w:rFonts w:ascii="Cambria Math" w:eastAsia="Cambria Math" w:hAnsi="Cambria Math" w:cs="Cambria Math"/>
          <w:w w:val="82"/>
          <w:sz w:val="19"/>
          <w:szCs w:val="19"/>
        </w:rPr>
        <w:t>)</w:t>
      </w:r>
    </w:p>
    <w:p w14:paraId="748AACAB" w14:textId="77777777" w:rsidR="005525D2" w:rsidRDefault="00F9209E">
      <w:pPr>
        <w:spacing w:line="52" w:lineRule="exact"/>
        <w:ind w:left="119" w:right="172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w w:val="102"/>
          <w:sz w:val="14"/>
        </w:rPr>
        <w:t>=</w:t>
      </w:r>
    </w:p>
    <w:p w14:paraId="070F1B94" w14:textId="01D7FAC6" w:rsidR="005525D2" w:rsidRDefault="006B489D">
      <w:pPr>
        <w:spacing w:line="223" w:lineRule="exact"/>
        <w:ind w:left="413" w:firstLine="393"/>
        <w:rPr>
          <w:rFonts w:ascii="Times New Roman" w:eastAsia="Times New Roman" w:hAnsi="Times New Roman" w:cs="Times New Roman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503288000" behindDoc="1" locked="0" layoutInCell="1" allowOverlap="1" wp14:anchorId="74F503F0" wp14:editId="3AB661F0">
                <wp:simplePos x="0" y="0"/>
                <wp:positionH relativeFrom="page">
                  <wp:posOffset>4798695</wp:posOffset>
                </wp:positionH>
                <wp:positionV relativeFrom="paragraph">
                  <wp:posOffset>99695</wp:posOffset>
                </wp:positionV>
                <wp:extent cx="1094105" cy="339090"/>
                <wp:effectExtent l="7620" t="5080" r="3175" b="825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339090"/>
                          <a:chOff x="7557" y="157"/>
                          <a:chExt cx="1723" cy="534"/>
                        </a:xfrm>
                      </wpg:grpSpPr>
                      <wpg:grpSp>
                        <wpg:cNvPr id="17" name="Group 77"/>
                        <wpg:cNvGrpSpPr>
                          <a:grpSpLocks/>
                        </wpg:cNvGrpSpPr>
                        <wpg:grpSpPr bwMode="auto">
                          <a:xfrm>
                            <a:off x="8363" y="649"/>
                            <a:ext cx="2" cy="2"/>
                            <a:chOff x="8363" y="649"/>
                            <a:chExt cx="2" cy="2"/>
                          </a:xfrm>
                        </wpg:grpSpPr>
                        <wps:wsp>
                          <wps:cNvPr id="18" name="Freeform 78"/>
                          <wps:cNvSpPr>
                            <a:spLocks/>
                          </wps:cNvSpPr>
                          <wps:spPr bwMode="auto">
                            <a:xfrm>
                              <a:off x="8363" y="649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75"/>
                        <wpg:cNvGrpSpPr>
                          <a:grpSpLocks/>
                        </wpg:cNvGrpSpPr>
                        <wpg:grpSpPr bwMode="auto">
                          <a:xfrm>
                            <a:off x="8431" y="641"/>
                            <a:ext cx="30" cy="2"/>
                            <a:chOff x="8431" y="641"/>
                            <a:chExt cx="30" cy="2"/>
                          </a:xfrm>
                        </wpg:grpSpPr>
                        <wps:wsp>
                          <wps:cNvPr id="20" name="Freeform 76"/>
                          <wps:cNvSpPr>
                            <a:spLocks/>
                          </wps:cNvSpPr>
                          <wps:spPr bwMode="auto">
                            <a:xfrm>
                              <a:off x="8431" y="641"/>
                              <a:ext cx="30" cy="2"/>
                            </a:xfrm>
                            <a:custGeom>
                              <a:avLst/>
                              <a:gdLst>
                                <a:gd name="T0" fmla="+- 0 8431 8431"/>
                                <a:gd name="T1" fmla="*/ T0 w 30"/>
                                <a:gd name="T2" fmla="+- 0 8460 8431"/>
                                <a:gd name="T3" fmla="*/ T2 w 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73"/>
                        <wpg:cNvGrpSpPr>
                          <a:grpSpLocks/>
                        </wpg:cNvGrpSpPr>
                        <wpg:grpSpPr bwMode="auto">
                          <a:xfrm>
                            <a:off x="8528" y="549"/>
                            <a:ext cx="2" cy="100"/>
                            <a:chOff x="8528" y="549"/>
                            <a:chExt cx="2" cy="100"/>
                          </a:xfrm>
                        </wpg:grpSpPr>
                        <wps:wsp>
                          <wps:cNvPr id="22" name="Freeform 74"/>
                          <wps:cNvSpPr>
                            <a:spLocks/>
                          </wps:cNvSpPr>
                          <wps:spPr bwMode="auto">
                            <a:xfrm>
                              <a:off x="8528" y="549"/>
                              <a:ext cx="2" cy="100"/>
                            </a:xfrm>
                            <a:custGeom>
                              <a:avLst/>
                              <a:gdLst>
                                <a:gd name="T0" fmla="+- 0 649 549"/>
                                <a:gd name="T1" fmla="*/ 649 h 100"/>
                                <a:gd name="T2" fmla="+- 0 549 549"/>
                                <a:gd name="T3" fmla="*/ 549 h 1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0">
                                  <a:moveTo>
                                    <a:pt x="0" y="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71"/>
                        <wpg:cNvGrpSpPr>
                          <a:grpSpLocks/>
                        </wpg:cNvGrpSpPr>
                        <wpg:grpSpPr bwMode="auto">
                          <a:xfrm>
                            <a:off x="8612" y="364"/>
                            <a:ext cx="2" cy="185"/>
                            <a:chOff x="8612" y="364"/>
                            <a:chExt cx="2" cy="185"/>
                          </a:xfrm>
                        </wpg:grpSpPr>
                        <wps:wsp>
                          <wps:cNvPr id="24" name="Freeform 72"/>
                          <wps:cNvSpPr>
                            <a:spLocks/>
                          </wps:cNvSpPr>
                          <wps:spPr bwMode="auto">
                            <a:xfrm>
                              <a:off x="8612" y="364"/>
                              <a:ext cx="2" cy="185"/>
                            </a:xfrm>
                            <a:custGeom>
                              <a:avLst/>
                              <a:gdLst>
                                <a:gd name="T0" fmla="+- 0 364 364"/>
                                <a:gd name="T1" fmla="*/ 364 h 185"/>
                                <a:gd name="T2" fmla="+- 0 549 364"/>
                                <a:gd name="T3" fmla="*/ 549 h 1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">
                                  <a:moveTo>
                                    <a:pt x="0" y="0"/>
                                  </a:moveTo>
                                  <a:lnTo>
                                    <a:pt x="0" y="185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9"/>
                        <wpg:cNvGrpSpPr>
                          <a:grpSpLocks/>
                        </wpg:cNvGrpSpPr>
                        <wpg:grpSpPr bwMode="auto">
                          <a:xfrm>
                            <a:off x="8695" y="183"/>
                            <a:ext cx="2" cy="366"/>
                            <a:chOff x="8695" y="183"/>
                            <a:chExt cx="2" cy="366"/>
                          </a:xfrm>
                        </wpg:grpSpPr>
                        <wps:wsp>
                          <wps:cNvPr id="26" name="Freeform 70"/>
                          <wps:cNvSpPr>
                            <a:spLocks/>
                          </wps:cNvSpPr>
                          <wps:spPr bwMode="auto">
                            <a:xfrm>
                              <a:off x="8695" y="183"/>
                              <a:ext cx="2" cy="366"/>
                            </a:xfrm>
                            <a:custGeom>
                              <a:avLst/>
                              <a:gdLst>
                                <a:gd name="T0" fmla="+- 0 183 183"/>
                                <a:gd name="T1" fmla="*/ 183 h 366"/>
                                <a:gd name="T2" fmla="+- 0 549 183"/>
                                <a:gd name="T3" fmla="*/ 549 h 3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6">
                                  <a:moveTo>
                                    <a:pt x="0" y="0"/>
                                  </a:moveTo>
                                  <a:lnTo>
                                    <a:pt x="0" y="366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7"/>
                        <wpg:cNvGrpSpPr>
                          <a:grpSpLocks/>
                        </wpg:cNvGrpSpPr>
                        <wpg:grpSpPr bwMode="auto">
                          <a:xfrm>
                            <a:off x="8777" y="172"/>
                            <a:ext cx="2" cy="377"/>
                            <a:chOff x="8777" y="172"/>
                            <a:chExt cx="2" cy="377"/>
                          </a:xfrm>
                        </wpg:grpSpPr>
                        <wps:wsp>
                          <wps:cNvPr id="28" name="Freeform 68"/>
                          <wps:cNvSpPr>
                            <a:spLocks/>
                          </wps:cNvSpPr>
                          <wps:spPr bwMode="auto">
                            <a:xfrm>
                              <a:off x="8777" y="172"/>
                              <a:ext cx="2" cy="377"/>
                            </a:xfrm>
                            <a:custGeom>
                              <a:avLst/>
                              <a:gdLst>
                                <a:gd name="T0" fmla="+- 0 172 172"/>
                                <a:gd name="T1" fmla="*/ 172 h 377"/>
                                <a:gd name="T2" fmla="+- 0 549 172"/>
                                <a:gd name="T3" fmla="*/ 549 h 3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">
                                  <a:moveTo>
                                    <a:pt x="0" y="0"/>
                                  </a:moveTo>
                                  <a:lnTo>
                                    <a:pt x="0" y="377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5"/>
                        <wpg:cNvGrpSpPr>
                          <a:grpSpLocks/>
                        </wpg:cNvGrpSpPr>
                        <wpg:grpSpPr bwMode="auto">
                          <a:xfrm>
                            <a:off x="8860" y="337"/>
                            <a:ext cx="2" cy="212"/>
                            <a:chOff x="8860" y="337"/>
                            <a:chExt cx="2" cy="212"/>
                          </a:xfrm>
                        </wpg:grpSpPr>
                        <wps:wsp>
                          <wps:cNvPr id="30" name="Freeform 66"/>
                          <wps:cNvSpPr>
                            <a:spLocks/>
                          </wps:cNvSpPr>
                          <wps:spPr bwMode="auto">
                            <a:xfrm>
                              <a:off x="8860" y="337"/>
                              <a:ext cx="2" cy="212"/>
                            </a:xfrm>
                            <a:custGeom>
                              <a:avLst/>
                              <a:gdLst>
                                <a:gd name="T0" fmla="+- 0 337 337"/>
                                <a:gd name="T1" fmla="*/ 337 h 212"/>
                                <a:gd name="T2" fmla="+- 0 549 337"/>
                                <a:gd name="T3" fmla="*/ 549 h 2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2">
                                  <a:moveTo>
                                    <a:pt x="0" y="0"/>
                                  </a:moveTo>
                                  <a:lnTo>
                                    <a:pt x="0" y="212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3"/>
                        <wpg:cNvGrpSpPr>
                          <a:grpSpLocks/>
                        </wpg:cNvGrpSpPr>
                        <wpg:grpSpPr bwMode="auto">
                          <a:xfrm>
                            <a:off x="8928" y="535"/>
                            <a:ext cx="30" cy="2"/>
                            <a:chOff x="8928" y="535"/>
                            <a:chExt cx="30" cy="2"/>
                          </a:xfrm>
                        </wpg:grpSpPr>
                        <wps:wsp>
                          <wps:cNvPr id="32" name="Freeform 64"/>
                          <wps:cNvSpPr>
                            <a:spLocks/>
                          </wps:cNvSpPr>
                          <wps:spPr bwMode="auto">
                            <a:xfrm>
                              <a:off x="8928" y="535"/>
                              <a:ext cx="30" cy="2"/>
                            </a:xfrm>
                            <a:custGeom>
                              <a:avLst/>
                              <a:gdLst>
                                <a:gd name="T0" fmla="+- 0 8928 8928"/>
                                <a:gd name="T1" fmla="*/ T0 w 30"/>
                                <a:gd name="T2" fmla="+- 0 8958 8928"/>
                                <a:gd name="T3" fmla="*/ T2 w 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">
                                  <a:moveTo>
                                    <a:pt x="0" y="0"/>
                                  </a:moveTo>
                                  <a:lnTo>
                                    <a:pt x="30" y="0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1"/>
                        <wpg:cNvGrpSpPr>
                          <a:grpSpLocks/>
                        </wpg:cNvGrpSpPr>
                        <wpg:grpSpPr bwMode="auto">
                          <a:xfrm>
                            <a:off x="9011" y="634"/>
                            <a:ext cx="30" cy="2"/>
                            <a:chOff x="9011" y="634"/>
                            <a:chExt cx="30" cy="2"/>
                          </a:xfrm>
                        </wpg:grpSpPr>
                        <wps:wsp>
                          <wps:cNvPr id="34" name="Freeform 62"/>
                          <wps:cNvSpPr>
                            <a:spLocks/>
                          </wps:cNvSpPr>
                          <wps:spPr bwMode="auto">
                            <a:xfrm>
                              <a:off x="9011" y="634"/>
                              <a:ext cx="30" cy="2"/>
                            </a:xfrm>
                            <a:custGeom>
                              <a:avLst/>
                              <a:gdLst>
                                <a:gd name="T0" fmla="+- 0 9011 9011"/>
                                <a:gd name="T1" fmla="*/ T0 w 30"/>
                                <a:gd name="T2" fmla="+- 0 9041 9011"/>
                                <a:gd name="T3" fmla="*/ T2 w 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">
                                  <a:moveTo>
                                    <a:pt x="0" y="0"/>
                                  </a:moveTo>
                                  <a:lnTo>
                                    <a:pt x="3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59"/>
                        <wpg:cNvGrpSpPr>
                          <a:grpSpLocks/>
                        </wpg:cNvGrpSpPr>
                        <wpg:grpSpPr bwMode="auto">
                          <a:xfrm>
                            <a:off x="9094" y="647"/>
                            <a:ext cx="30" cy="2"/>
                            <a:chOff x="9094" y="647"/>
                            <a:chExt cx="30" cy="2"/>
                          </a:xfrm>
                        </wpg:grpSpPr>
                        <wps:wsp>
                          <wps:cNvPr id="36" name="Freeform 60"/>
                          <wps:cNvSpPr>
                            <a:spLocks/>
                          </wps:cNvSpPr>
                          <wps:spPr bwMode="auto">
                            <a:xfrm>
                              <a:off x="9094" y="647"/>
                              <a:ext cx="30" cy="2"/>
                            </a:xfrm>
                            <a:custGeom>
                              <a:avLst/>
                              <a:gdLst>
                                <a:gd name="T0" fmla="+- 0 9094 9094"/>
                                <a:gd name="T1" fmla="*/ T0 w 30"/>
                                <a:gd name="T2" fmla="+- 0 9124 9094"/>
                                <a:gd name="T3" fmla="*/ T2 w 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">
                                  <a:moveTo>
                                    <a:pt x="0" y="0"/>
                                  </a:moveTo>
                                  <a:lnTo>
                                    <a:pt x="30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7"/>
                        <wpg:cNvGrpSpPr>
                          <a:grpSpLocks/>
                        </wpg:cNvGrpSpPr>
                        <wpg:grpSpPr bwMode="auto">
                          <a:xfrm>
                            <a:off x="9192" y="649"/>
                            <a:ext cx="2" cy="2"/>
                            <a:chOff x="9192" y="649"/>
                            <a:chExt cx="2" cy="2"/>
                          </a:xfrm>
                        </wpg:grpSpPr>
                        <wps:wsp>
                          <wps:cNvPr id="38" name="Freeform 58"/>
                          <wps:cNvSpPr>
                            <a:spLocks/>
                          </wps:cNvSpPr>
                          <wps:spPr bwMode="auto">
                            <a:xfrm>
                              <a:off x="9192" y="649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925">
                              <a:solidFill>
                                <a:srgbClr val="86CDE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5"/>
                        <wpg:cNvGrpSpPr>
                          <a:grpSpLocks/>
                        </wpg:cNvGrpSpPr>
                        <wpg:grpSpPr bwMode="auto">
                          <a:xfrm>
                            <a:off x="8525" y="549"/>
                            <a:ext cx="506" cy="120"/>
                            <a:chOff x="8525" y="549"/>
                            <a:chExt cx="506" cy="120"/>
                          </a:xfrm>
                        </wpg:grpSpPr>
                        <wps:wsp>
                          <wps:cNvPr id="40" name="Freeform 56"/>
                          <wps:cNvSpPr>
                            <a:spLocks/>
                          </wps:cNvSpPr>
                          <wps:spPr bwMode="auto">
                            <a:xfrm>
                              <a:off x="8525" y="549"/>
                              <a:ext cx="506" cy="120"/>
                            </a:xfrm>
                            <a:custGeom>
                              <a:avLst/>
                              <a:gdLst>
                                <a:gd name="T0" fmla="+- 0 8525 8525"/>
                                <a:gd name="T1" fmla="*/ T0 w 506"/>
                                <a:gd name="T2" fmla="+- 0 549 549"/>
                                <a:gd name="T3" fmla="*/ 549 h 120"/>
                                <a:gd name="T4" fmla="+- 0 9030 8525"/>
                                <a:gd name="T5" fmla="*/ T4 w 506"/>
                                <a:gd name="T6" fmla="+- 0 549 549"/>
                                <a:gd name="T7" fmla="*/ 549 h 120"/>
                                <a:gd name="T8" fmla="+- 0 9030 8525"/>
                                <a:gd name="T9" fmla="*/ T8 w 506"/>
                                <a:gd name="T10" fmla="+- 0 668 549"/>
                                <a:gd name="T11" fmla="*/ 668 h 120"/>
                                <a:gd name="T12" fmla="+- 0 8525 8525"/>
                                <a:gd name="T13" fmla="*/ T12 w 506"/>
                                <a:gd name="T14" fmla="+- 0 668 549"/>
                                <a:gd name="T15" fmla="*/ 668 h 120"/>
                                <a:gd name="T16" fmla="+- 0 8525 8525"/>
                                <a:gd name="T17" fmla="*/ T16 w 506"/>
                                <a:gd name="T18" fmla="+- 0 549 549"/>
                                <a:gd name="T19" fmla="*/ 54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6" h="120">
                                  <a:moveTo>
                                    <a:pt x="0" y="0"/>
                                  </a:moveTo>
                                  <a:lnTo>
                                    <a:pt x="505" y="0"/>
                                  </a:lnTo>
                                  <a:lnTo>
                                    <a:pt x="505" y="119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53"/>
                        <wpg:cNvGrpSpPr>
                          <a:grpSpLocks/>
                        </wpg:cNvGrpSpPr>
                        <wpg:grpSpPr bwMode="auto">
                          <a:xfrm>
                            <a:off x="8280" y="685"/>
                            <a:ext cx="995" cy="2"/>
                            <a:chOff x="8280" y="685"/>
                            <a:chExt cx="995" cy="2"/>
                          </a:xfrm>
                        </wpg:grpSpPr>
                        <wps:wsp>
                          <wps:cNvPr id="42" name="Freeform 54"/>
                          <wps:cNvSpPr>
                            <a:spLocks/>
                          </wps:cNvSpPr>
                          <wps:spPr bwMode="auto">
                            <a:xfrm>
                              <a:off x="8280" y="685"/>
                              <a:ext cx="995" cy="2"/>
                            </a:xfrm>
                            <a:custGeom>
                              <a:avLst/>
                              <a:gdLst>
                                <a:gd name="T0" fmla="+- 0 8280 8280"/>
                                <a:gd name="T1" fmla="*/ T0 w 995"/>
                                <a:gd name="T2" fmla="+- 0 9275 8280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630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8"/>
                        <wpg:cNvGrpSpPr>
                          <a:grpSpLocks/>
                        </wpg:cNvGrpSpPr>
                        <wpg:grpSpPr bwMode="auto">
                          <a:xfrm>
                            <a:off x="8558" y="567"/>
                            <a:ext cx="56" cy="75"/>
                            <a:chOff x="8558" y="567"/>
                            <a:chExt cx="56" cy="75"/>
                          </a:xfrm>
                        </wpg:grpSpPr>
                        <wps:wsp>
                          <wps:cNvPr id="44" name="Freeform 52"/>
                          <wps:cNvSpPr>
                            <a:spLocks/>
                          </wps:cNvSpPr>
                          <wps:spPr bwMode="auto">
                            <a:xfrm>
                              <a:off x="8558" y="567"/>
                              <a:ext cx="56" cy="75"/>
                            </a:xfrm>
                            <a:custGeom>
                              <a:avLst/>
                              <a:gdLst>
                                <a:gd name="T0" fmla="+- 0 8574 8558"/>
                                <a:gd name="T1" fmla="*/ T0 w 56"/>
                                <a:gd name="T2" fmla="+- 0 633 567"/>
                                <a:gd name="T3" fmla="*/ 633 h 75"/>
                                <a:gd name="T4" fmla="+- 0 8567 8558"/>
                                <a:gd name="T5" fmla="*/ T4 w 56"/>
                                <a:gd name="T6" fmla="+- 0 633 567"/>
                                <a:gd name="T7" fmla="*/ 633 h 75"/>
                                <a:gd name="T8" fmla="+- 0 8572 8558"/>
                                <a:gd name="T9" fmla="*/ T8 w 56"/>
                                <a:gd name="T10" fmla="+- 0 639 567"/>
                                <a:gd name="T11" fmla="*/ 639 h 75"/>
                                <a:gd name="T12" fmla="+- 0 8578 8558"/>
                                <a:gd name="T13" fmla="*/ T12 w 56"/>
                                <a:gd name="T14" fmla="+- 0 642 567"/>
                                <a:gd name="T15" fmla="*/ 642 h 75"/>
                                <a:gd name="T16" fmla="+- 0 8603 8558"/>
                                <a:gd name="T17" fmla="*/ T16 w 56"/>
                                <a:gd name="T18" fmla="+- 0 642 567"/>
                                <a:gd name="T19" fmla="*/ 642 h 75"/>
                                <a:gd name="T20" fmla="+- 0 8611 8558"/>
                                <a:gd name="T21" fmla="*/ T20 w 56"/>
                                <a:gd name="T22" fmla="+- 0 634 567"/>
                                <a:gd name="T23" fmla="*/ 634 h 75"/>
                                <a:gd name="T24" fmla="+- 0 8575 8558"/>
                                <a:gd name="T25" fmla="*/ T24 w 56"/>
                                <a:gd name="T26" fmla="+- 0 634 567"/>
                                <a:gd name="T27" fmla="*/ 634 h 75"/>
                                <a:gd name="T28" fmla="+- 0 8574 8558"/>
                                <a:gd name="T29" fmla="*/ T28 w 56"/>
                                <a:gd name="T30" fmla="+- 0 633 567"/>
                                <a:gd name="T31" fmla="*/ 633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" h="75">
                                  <a:moveTo>
                                    <a:pt x="16" y="66"/>
                                  </a:moveTo>
                                  <a:lnTo>
                                    <a:pt x="9" y="66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6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51"/>
                          <wps:cNvSpPr>
                            <a:spLocks/>
                          </wps:cNvSpPr>
                          <wps:spPr bwMode="auto">
                            <a:xfrm>
                              <a:off x="8558" y="567"/>
                              <a:ext cx="56" cy="75"/>
                            </a:xfrm>
                            <a:custGeom>
                              <a:avLst/>
                              <a:gdLst>
                                <a:gd name="T0" fmla="+- 0 8568 8558"/>
                                <a:gd name="T1" fmla="*/ T0 w 56"/>
                                <a:gd name="T2" fmla="+- 0 567 567"/>
                                <a:gd name="T3" fmla="*/ 567 h 75"/>
                                <a:gd name="T4" fmla="+- 0 8558 8558"/>
                                <a:gd name="T5" fmla="*/ T4 w 56"/>
                                <a:gd name="T6" fmla="+- 0 567 567"/>
                                <a:gd name="T7" fmla="*/ 567 h 75"/>
                                <a:gd name="T8" fmla="+- 0 8558 8558"/>
                                <a:gd name="T9" fmla="*/ T8 w 56"/>
                                <a:gd name="T10" fmla="+- 0 639 567"/>
                                <a:gd name="T11" fmla="*/ 639 h 75"/>
                                <a:gd name="T12" fmla="+- 0 8567 8558"/>
                                <a:gd name="T13" fmla="*/ T12 w 56"/>
                                <a:gd name="T14" fmla="+- 0 639 567"/>
                                <a:gd name="T15" fmla="*/ 639 h 75"/>
                                <a:gd name="T16" fmla="+- 0 8567 8558"/>
                                <a:gd name="T17" fmla="*/ T16 w 56"/>
                                <a:gd name="T18" fmla="+- 0 633 567"/>
                                <a:gd name="T19" fmla="*/ 633 h 75"/>
                                <a:gd name="T20" fmla="+- 0 8574 8558"/>
                                <a:gd name="T21" fmla="*/ T20 w 56"/>
                                <a:gd name="T22" fmla="+- 0 633 567"/>
                                <a:gd name="T23" fmla="*/ 633 h 75"/>
                                <a:gd name="T24" fmla="+- 0 8568 8558"/>
                                <a:gd name="T25" fmla="*/ T24 w 56"/>
                                <a:gd name="T26" fmla="+- 0 626 567"/>
                                <a:gd name="T27" fmla="*/ 626 h 75"/>
                                <a:gd name="T28" fmla="+- 0 8568 8558"/>
                                <a:gd name="T29" fmla="*/ T28 w 56"/>
                                <a:gd name="T30" fmla="+- 0 601 567"/>
                                <a:gd name="T31" fmla="*/ 601 h 75"/>
                                <a:gd name="T32" fmla="+- 0 8575 8558"/>
                                <a:gd name="T33" fmla="*/ T32 w 56"/>
                                <a:gd name="T34" fmla="+- 0 594 567"/>
                                <a:gd name="T35" fmla="*/ 594 h 75"/>
                                <a:gd name="T36" fmla="+- 0 8568 8558"/>
                                <a:gd name="T37" fmla="*/ T36 w 56"/>
                                <a:gd name="T38" fmla="+- 0 594 567"/>
                                <a:gd name="T39" fmla="*/ 594 h 75"/>
                                <a:gd name="T40" fmla="+- 0 8568 8558"/>
                                <a:gd name="T41" fmla="*/ T40 w 56"/>
                                <a:gd name="T42" fmla="+- 0 567 567"/>
                                <a:gd name="T43" fmla="*/ 567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6" h="75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9" y="66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0" y="59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8558" y="567"/>
                              <a:ext cx="56" cy="75"/>
                            </a:xfrm>
                            <a:custGeom>
                              <a:avLst/>
                              <a:gdLst>
                                <a:gd name="T0" fmla="+- 0 8612 8558"/>
                                <a:gd name="T1" fmla="*/ T0 w 56"/>
                                <a:gd name="T2" fmla="+- 0 594 567"/>
                                <a:gd name="T3" fmla="*/ 594 h 75"/>
                                <a:gd name="T4" fmla="+- 0 8597 8558"/>
                                <a:gd name="T5" fmla="*/ T4 w 56"/>
                                <a:gd name="T6" fmla="+- 0 594 567"/>
                                <a:gd name="T7" fmla="*/ 594 h 75"/>
                                <a:gd name="T8" fmla="+- 0 8604 8558"/>
                                <a:gd name="T9" fmla="*/ T8 w 56"/>
                                <a:gd name="T10" fmla="+- 0 601 567"/>
                                <a:gd name="T11" fmla="*/ 601 h 75"/>
                                <a:gd name="T12" fmla="+- 0 8604 8558"/>
                                <a:gd name="T13" fmla="*/ T12 w 56"/>
                                <a:gd name="T14" fmla="+- 0 626 567"/>
                                <a:gd name="T15" fmla="*/ 626 h 75"/>
                                <a:gd name="T16" fmla="+- 0 8597 8558"/>
                                <a:gd name="T17" fmla="*/ T16 w 56"/>
                                <a:gd name="T18" fmla="+- 0 634 567"/>
                                <a:gd name="T19" fmla="*/ 634 h 75"/>
                                <a:gd name="T20" fmla="+- 0 8611 8558"/>
                                <a:gd name="T21" fmla="*/ T20 w 56"/>
                                <a:gd name="T22" fmla="+- 0 634 567"/>
                                <a:gd name="T23" fmla="*/ 634 h 75"/>
                                <a:gd name="T24" fmla="+- 0 8614 8558"/>
                                <a:gd name="T25" fmla="*/ T24 w 56"/>
                                <a:gd name="T26" fmla="+- 0 630 567"/>
                                <a:gd name="T27" fmla="*/ 630 h 75"/>
                                <a:gd name="T28" fmla="+- 0 8614 8558"/>
                                <a:gd name="T29" fmla="*/ T28 w 56"/>
                                <a:gd name="T30" fmla="+- 0 596 567"/>
                                <a:gd name="T31" fmla="*/ 596 h 75"/>
                                <a:gd name="T32" fmla="+- 0 8612 8558"/>
                                <a:gd name="T33" fmla="*/ T32 w 56"/>
                                <a:gd name="T34" fmla="+- 0 594 567"/>
                                <a:gd name="T35" fmla="*/ 594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6" h="75">
                                  <a:moveTo>
                                    <a:pt x="54" y="27"/>
                                  </a:moveTo>
                                  <a:lnTo>
                                    <a:pt x="39" y="27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59"/>
                                  </a:lnTo>
                                  <a:lnTo>
                                    <a:pt x="39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56" y="63"/>
                                  </a:lnTo>
                                  <a:lnTo>
                                    <a:pt x="56" y="29"/>
                                  </a:lnTo>
                                  <a:lnTo>
                                    <a:pt x="54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/>
                          </wps:cNvSpPr>
                          <wps:spPr bwMode="auto">
                            <a:xfrm>
                              <a:off x="8558" y="567"/>
                              <a:ext cx="56" cy="75"/>
                            </a:xfrm>
                            <a:custGeom>
                              <a:avLst/>
                              <a:gdLst>
                                <a:gd name="T0" fmla="+- 0 8604 8558"/>
                                <a:gd name="T1" fmla="*/ T0 w 56"/>
                                <a:gd name="T2" fmla="+- 0 586 567"/>
                                <a:gd name="T3" fmla="*/ 586 h 75"/>
                                <a:gd name="T4" fmla="+- 0 8579 8558"/>
                                <a:gd name="T5" fmla="*/ T4 w 56"/>
                                <a:gd name="T6" fmla="+- 0 586 567"/>
                                <a:gd name="T7" fmla="*/ 586 h 75"/>
                                <a:gd name="T8" fmla="+- 0 8573 8558"/>
                                <a:gd name="T9" fmla="*/ T8 w 56"/>
                                <a:gd name="T10" fmla="+- 0 589 567"/>
                                <a:gd name="T11" fmla="*/ 589 h 75"/>
                                <a:gd name="T12" fmla="+- 0 8568 8558"/>
                                <a:gd name="T13" fmla="*/ T12 w 56"/>
                                <a:gd name="T14" fmla="+- 0 594 567"/>
                                <a:gd name="T15" fmla="*/ 594 h 75"/>
                                <a:gd name="T16" fmla="+- 0 8575 8558"/>
                                <a:gd name="T17" fmla="*/ T16 w 56"/>
                                <a:gd name="T18" fmla="+- 0 594 567"/>
                                <a:gd name="T19" fmla="*/ 594 h 75"/>
                                <a:gd name="T20" fmla="+- 0 8575 8558"/>
                                <a:gd name="T21" fmla="*/ T20 w 56"/>
                                <a:gd name="T22" fmla="+- 0 594 567"/>
                                <a:gd name="T23" fmla="*/ 594 h 75"/>
                                <a:gd name="T24" fmla="+- 0 8612 8558"/>
                                <a:gd name="T25" fmla="*/ T24 w 56"/>
                                <a:gd name="T26" fmla="+- 0 594 567"/>
                                <a:gd name="T27" fmla="*/ 594 h 75"/>
                                <a:gd name="T28" fmla="+- 0 8604 8558"/>
                                <a:gd name="T29" fmla="*/ T28 w 56"/>
                                <a:gd name="T30" fmla="+- 0 586 567"/>
                                <a:gd name="T31" fmla="*/ 586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" h="75">
                                  <a:moveTo>
                                    <a:pt x="46" y="19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15" y="22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54" y="27"/>
                                  </a:lnTo>
                                  <a:lnTo>
                                    <a:pt x="46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8626" y="567"/>
                            <a:ext cx="11" cy="72"/>
                            <a:chOff x="8626" y="567"/>
                            <a:chExt cx="11" cy="72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8626" y="567"/>
                              <a:ext cx="11" cy="72"/>
                            </a:xfrm>
                            <a:custGeom>
                              <a:avLst/>
                              <a:gdLst>
                                <a:gd name="T0" fmla="+- 0 8636 8626"/>
                                <a:gd name="T1" fmla="*/ T0 w 11"/>
                                <a:gd name="T2" fmla="+- 0 588 567"/>
                                <a:gd name="T3" fmla="*/ 588 h 72"/>
                                <a:gd name="T4" fmla="+- 0 8626 8626"/>
                                <a:gd name="T5" fmla="*/ T4 w 11"/>
                                <a:gd name="T6" fmla="+- 0 588 567"/>
                                <a:gd name="T7" fmla="*/ 588 h 72"/>
                                <a:gd name="T8" fmla="+- 0 8626 8626"/>
                                <a:gd name="T9" fmla="*/ T8 w 11"/>
                                <a:gd name="T10" fmla="+- 0 639 567"/>
                                <a:gd name="T11" fmla="*/ 639 h 72"/>
                                <a:gd name="T12" fmla="+- 0 8636 8626"/>
                                <a:gd name="T13" fmla="*/ T12 w 11"/>
                                <a:gd name="T14" fmla="+- 0 639 567"/>
                                <a:gd name="T15" fmla="*/ 639 h 72"/>
                                <a:gd name="T16" fmla="+- 0 8636 8626"/>
                                <a:gd name="T17" fmla="*/ T16 w 11"/>
                                <a:gd name="T18" fmla="+- 0 588 567"/>
                                <a:gd name="T19" fmla="*/ 588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" h="72">
                                  <a:moveTo>
                                    <a:pt x="10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6"/>
                          <wps:cNvSpPr>
                            <a:spLocks/>
                          </wps:cNvSpPr>
                          <wps:spPr bwMode="auto">
                            <a:xfrm>
                              <a:off x="8626" y="567"/>
                              <a:ext cx="11" cy="72"/>
                            </a:xfrm>
                            <a:custGeom>
                              <a:avLst/>
                              <a:gdLst>
                                <a:gd name="T0" fmla="+- 0 8636 8626"/>
                                <a:gd name="T1" fmla="*/ T0 w 11"/>
                                <a:gd name="T2" fmla="+- 0 567 567"/>
                                <a:gd name="T3" fmla="*/ 567 h 72"/>
                                <a:gd name="T4" fmla="+- 0 8626 8626"/>
                                <a:gd name="T5" fmla="*/ T4 w 11"/>
                                <a:gd name="T6" fmla="+- 0 567 567"/>
                                <a:gd name="T7" fmla="*/ 567 h 72"/>
                                <a:gd name="T8" fmla="+- 0 8626 8626"/>
                                <a:gd name="T9" fmla="*/ T8 w 11"/>
                                <a:gd name="T10" fmla="+- 0 577 567"/>
                                <a:gd name="T11" fmla="*/ 577 h 72"/>
                                <a:gd name="T12" fmla="+- 0 8636 8626"/>
                                <a:gd name="T13" fmla="*/ T12 w 11"/>
                                <a:gd name="T14" fmla="+- 0 577 567"/>
                                <a:gd name="T15" fmla="*/ 577 h 72"/>
                                <a:gd name="T16" fmla="+- 0 8636 8626"/>
                                <a:gd name="T17" fmla="*/ T16 w 11"/>
                                <a:gd name="T18" fmla="+- 0 567 567"/>
                                <a:gd name="T19" fmla="*/ 567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" h="72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1"/>
                        <wpg:cNvGrpSpPr>
                          <a:grpSpLocks/>
                        </wpg:cNvGrpSpPr>
                        <wpg:grpSpPr bwMode="auto">
                          <a:xfrm>
                            <a:off x="8653" y="586"/>
                            <a:ext cx="50" cy="54"/>
                            <a:chOff x="8653" y="586"/>
                            <a:chExt cx="50" cy="54"/>
                          </a:xfrm>
                        </wpg:grpSpPr>
                        <wps:wsp>
                          <wps:cNvPr id="52" name="Freeform 44"/>
                          <wps:cNvSpPr>
                            <a:spLocks/>
                          </wps:cNvSpPr>
                          <wps:spPr bwMode="auto">
                            <a:xfrm>
                              <a:off x="8653" y="586"/>
                              <a:ext cx="50" cy="54"/>
                            </a:xfrm>
                            <a:custGeom>
                              <a:avLst/>
                              <a:gdLst>
                                <a:gd name="T0" fmla="+- 0 8662 8653"/>
                                <a:gd name="T1" fmla="*/ T0 w 50"/>
                                <a:gd name="T2" fmla="+- 0 588 586"/>
                                <a:gd name="T3" fmla="*/ 588 h 54"/>
                                <a:gd name="T4" fmla="+- 0 8653 8653"/>
                                <a:gd name="T5" fmla="*/ T4 w 50"/>
                                <a:gd name="T6" fmla="+- 0 588 586"/>
                                <a:gd name="T7" fmla="*/ 588 h 54"/>
                                <a:gd name="T8" fmla="+- 0 8653 8653"/>
                                <a:gd name="T9" fmla="*/ T8 w 50"/>
                                <a:gd name="T10" fmla="+- 0 639 586"/>
                                <a:gd name="T11" fmla="*/ 639 h 54"/>
                                <a:gd name="T12" fmla="+- 0 8663 8653"/>
                                <a:gd name="T13" fmla="*/ T12 w 50"/>
                                <a:gd name="T14" fmla="+- 0 639 586"/>
                                <a:gd name="T15" fmla="*/ 639 h 54"/>
                                <a:gd name="T16" fmla="+- 0 8663 8653"/>
                                <a:gd name="T17" fmla="*/ T16 w 50"/>
                                <a:gd name="T18" fmla="+- 0 600 586"/>
                                <a:gd name="T19" fmla="*/ 600 h 54"/>
                                <a:gd name="T20" fmla="+- 0 8667 8653"/>
                                <a:gd name="T21" fmla="*/ T20 w 50"/>
                                <a:gd name="T22" fmla="+- 0 596 586"/>
                                <a:gd name="T23" fmla="*/ 596 h 54"/>
                                <a:gd name="T24" fmla="+- 0 8662 8653"/>
                                <a:gd name="T25" fmla="*/ T24 w 50"/>
                                <a:gd name="T26" fmla="+- 0 596 586"/>
                                <a:gd name="T27" fmla="*/ 596 h 54"/>
                                <a:gd name="T28" fmla="+- 0 8662 8653"/>
                                <a:gd name="T29" fmla="*/ T28 w 50"/>
                                <a:gd name="T30" fmla="+- 0 588 586"/>
                                <a:gd name="T31" fmla="*/ 588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0" h="54">
                                  <a:moveTo>
                                    <a:pt x="9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9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43"/>
                          <wps:cNvSpPr>
                            <a:spLocks/>
                          </wps:cNvSpPr>
                          <wps:spPr bwMode="auto">
                            <a:xfrm>
                              <a:off x="8653" y="586"/>
                              <a:ext cx="50" cy="54"/>
                            </a:xfrm>
                            <a:custGeom>
                              <a:avLst/>
                              <a:gdLst>
                                <a:gd name="T0" fmla="+- 0 8703 8653"/>
                                <a:gd name="T1" fmla="*/ T0 w 50"/>
                                <a:gd name="T2" fmla="+- 0 593 586"/>
                                <a:gd name="T3" fmla="*/ 593 h 54"/>
                                <a:gd name="T4" fmla="+- 0 8688 8653"/>
                                <a:gd name="T5" fmla="*/ T4 w 50"/>
                                <a:gd name="T6" fmla="+- 0 593 586"/>
                                <a:gd name="T7" fmla="*/ 593 h 54"/>
                                <a:gd name="T8" fmla="+- 0 8693 8653"/>
                                <a:gd name="T9" fmla="*/ T8 w 50"/>
                                <a:gd name="T10" fmla="+- 0 597 586"/>
                                <a:gd name="T11" fmla="*/ 597 h 54"/>
                                <a:gd name="T12" fmla="+- 0 8693 8653"/>
                                <a:gd name="T13" fmla="*/ T12 w 50"/>
                                <a:gd name="T14" fmla="+- 0 639 586"/>
                                <a:gd name="T15" fmla="*/ 639 h 54"/>
                                <a:gd name="T16" fmla="+- 0 8703 8653"/>
                                <a:gd name="T17" fmla="*/ T16 w 50"/>
                                <a:gd name="T18" fmla="+- 0 639 586"/>
                                <a:gd name="T19" fmla="*/ 639 h 54"/>
                                <a:gd name="T20" fmla="+- 0 8703 8653"/>
                                <a:gd name="T21" fmla="*/ T20 w 50"/>
                                <a:gd name="T22" fmla="+- 0 593 586"/>
                                <a:gd name="T23" fmla="*/ 593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0" h="54">
                                  <a:moveTo>
                                    <a:pt x="50" y="7"/>
                                  </a:moveTo>
                                  <a:lnTo>
                                    <a:pt x="35" y="7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40" y="5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2"/>
                          <wps:cNvSpPr>
                            <a:spLocks/>
                          </wps:cNvSpPr>
                          <wps:spPr bwMode="auto">
                            <a:xfrm>
                              <a:off x="8653" y="586"/>
                              <a:ext cx="50" cy="54"/>
                            </a:xfrm>
                            <a:custGeom>
                              <a:avLst/>
                              <a:gdLst>
                                <a:gd name="T0" fmla="+- 0 8695 8653"/>
                                <a:gd name="T1" fmla="*/ T0 w 50"/>
                                <a:gd name="T2" fmla="+- 0 586 586"/>
                                <a:gd name="T3" fmla="*/ 586 h 54"/>
                                <a:gd name="T4" fmla="+- 0 8674 8653"/>
                                <a:gd name="T5" fmla="*/ T4 w 50"/>
                                <a:gd name="T6" fmla="+- 0 586 586"/>
                                <a:gd name="T7" fmla="*/ 586 h 54"/>
                                <a:gd name="T8" fmla="+- 0 8668 8653"/>
                                <a:gd name="T9" fmla="*/ T8 w 50"/>
                                <a:gd name="T10" fmla="+- 0 589 586"/>
                                <a:gd name="T11" fmla="*/ 589 h 54"/>
                                <a:gd name="T12" fmla="+- 0 8662 8653"/>
                                <a:gd name="T13" fmla="*/ T12 w 50"/>
                                <a:gd name="T14" fmla="+- 0 596 586"/>
                                <a:gd name="T15" fmla="*/ 596 h 54"/>
                                <a:gd name="T16" fmla="+- 0 8667 8653"/>
                                <a:gd name="T17" fmla="*/ T16 w 50"/>
                                <a:gd name="T18" fmla="+- 0 596 586"/>
                                <a:gd name="T19" fmla="*/ 596 h 54"/>
                                <a:gd name="T20" fmla="+- 0 8670 8653"/>
                                <a:gd name="T21" fmla="*/ T20 w 50"/>
                                <a:gd name="T22" fmla="+- 0 593 586"/>
                                <a:gd name="T23" fmla="*/ 593 h 54"/>
                                <a:gd name="T24" fmla="+- 0 8703 8653"/>
                                <a:gd name="T25" fmla="*/ T24 w 50"/>
                                <a:gd name="T26" fmla="+- 0 593 586"/>
                                <a:gd name="T27" fmla="*/ 593 h 54"/>
                                <a:gd name="T28" fmla="+- 0 8703 8653"/>
                                <a:gd name="T29" fmla="*/ T28 w 50"/>
                                <a:gd name="T30" fmla="+- 0 591 586"/>
                                <a:gd name="T31" fmla="*/ 591 h 54"/>
                                <a:gd name="T32" fmla="+- 0 8695 8653"/>
                                <a:gd name="T33" fmla="*/ T32 w 50"/>
                                <a:gd name="T34" fmla="+- 0 586 586"/>
                                <a:gd name="T35" fmla="*/ 586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0" h="54">
                                  <a:moveTo>
                                    <a:pt x="42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8"/>
                        <wpg:cNvGrpSpPr>
                          <a:grpSpLocks/>
                        </wpg:cNvGrpSpPr>
                        <wpg:grpSpPr bwMode="auto">
                          <a:xfrm>
                            <a:off x="8716" y="586"/>
                            <a:ext cx="57" cy="56"/>
                            <a:chOff x="8716" y="586"/>
                            <a:chExt cx="57" cy="56"/>
                          </a:xfrm>
                        </wpg:grpSpPr>
                        <wps:wsp>
                          <wps:cNvPr id="56" name="Freeform 40"/>
                          <wps:cNvSpPr>
                            <a:spLocks/>
                          </wps:cNvSpPr>
                          <wps:spPr bwMode="auto">
                            <a:xfrm>
                              <a:off x="8716" y="586"/>
                              <a:ext cx="57" cy="56"/>
                            </a:xfrm>
                            <a:custGeom>
                              <a:avLst/>
                              <a:gdLst>
                                <a:gd name="T0" fmla="+- 0 8762 8716"/>
                                <a:gd name="T1" fmla="*/ T0 w 57"/>
                                <a:gd name="T2" fmla="+- 0 586 586"/>
                                <a:gd name="T3" fmla="*/ 586 h 56"/>
                                <a:gd name="T4" fmla="+- 0 8726 8716"/>
                                <a:gd name="T5" fmla="*/ T4 w 57"/>
                                <a:gd name="T6" fmla="+- 0 586 586"/>
                                <a:gd name="T7" fmla="*/ 586 h 56"/>
                                <a:gd name="T8" fmla="+- 0 8716 8716"/>
                                <a:gd name="T9" fmla="*/ T8 w 57"/>
                                <a:gd name="T10" fmla="+- 0 596 586"/>
                                <a:gd name="T11" fmla="*/ 596 h 56"/>
                                <a:gd name="T12" fmla="+- 0 8716 8716"/>
                                <a:gd name="T13" fmla="*/ T12 w 57"/>
                                <a:gd name="T14" fmla="+- 0 631 586"/>
                                <a:gd name="T15" fmla="*/ 631 h 56"/>
                                <a:gd name="T16" fmla="+- 0 8726 8716"/>
                                <a:gd name="T17" fmla="*/ T16 w 57"/>
                                <a:gd name="T18" fmla="+- 0 642 586"/>
                                <a:gd name="T19" fmla="*/ 642 h 56"/>
                                <a:gd name="T20" fmla="+- 0 8761 8716"/>
                                <a:gd name="T21" fmla="*/ T20 w 57"/>
                                <a:gd name="T22" fmla="+- 0 642 586"/>
                                <a:gd name="T23" fmla="*/ 642 h 56"/>
                                <a:gd name="T24" fmla="+- 0 8769 8716"/>
                                <a:gd name="T25" fmla="*/ T24 w 57"/>
                                <a:gd name="T26" fmla="+- 0 634 586"/>
                                <a:gd name="T27" fmla="*/ 634 h 56"/>
                                <a:gd name="T28" fmla="+- 0 8732 8716"/>
                                <a:gd name="T29" fmla="*/ T28 w 57"/>
                                <a:gd name="T30" fmla="+- 0 634 586"/>
                                <a:gd name="T31" fmla="*/ 634 h 56"/>
                                <a:gd name="T32" fmla="+- 0 8726 8716"/>
                                <a:gd name="T33" fmla="*/ T32 w 57"/>
                                <a:gd name="T34" fmla="+- 0 627 586"/>
                                <a:gd name="T35" fmla="*/ 627 h 56"/>
                                <a:gd name="T36" fmla="+- 0 8726 8716"/>
                                <a:gd name="T37" fmla="*/ T36 w 57"/>
                                <a:gd name="T38" fmla="+- 0 601 586"/>
                                <a:gd name="T39" fmla="*/ 601 h 56"/>
                                <a:gd name="T40" fmla="+- 0 8732 8716"/>
                                <a:gd name="T41" fmla="*/ T40 w 57"/>
                                <a:gd name="T42" fmla="+- 0 594 586"/>
                                <a:gd name="T43" fmla="*/ 594 h 56"/>
                                <a:gd name="T44" fmla="+- 0 8770 8716"/>
                                <a:gd name="T45" fmla="*/ T44 w 57"/>
                                <a:gd name="T46" fmla="+- 0 594 586"/>
                                <a:gd name="T47" fmla="*/ 594 h 56"/>
                                <a:gd name="T48" fmla="+- 0 8762 8716"/>
                                <a:gd name="T49" fmla="*/ T48 w 57"/>
                                <a:gd name="T50" fmla="+- 0 586 586"/>
                                <a:gd name="T51" fmla="*/ 586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7" h="56">
                                  <a:moveTo>
                                    <a:pt x="46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45" y="56"/>
                                  </a:lnTo>
                                  <a:lnTo>
                                    <a:pt x="53" y="48"/>
                                  </a:lnTo>
                                  <a:lnTo>
                                    <a:pt x="16" y="4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9"/>
                          <wps:cNvSpPr>
                            <a:spLocks/>
                          </wps:cNvSpPr>
                          <wps:spPr bwMode="auto">
                            <a:xfrm>
                              <a:off x="8716" y="586"/>
                              <a:ext cx="57" cy="56"/>
                            </a:xfrm>
                            <a:custGeom>
                              <a:avLst/>
                              <a:gdLst>
                                <a:gd name="T0" fmla="+- 0 8770 8716"/>
                                <a:gd name="T1" fmla="*/ T0 w 57"/>
                                <a:gd name="T2" fmla="+- 0 594 586"/>
                                <a:gd name="T3" fmla="*/ 594 h 56"/>
                                <a:gd name="T4" fmla="+- 0 8755 8716"/>
                                <a:gd name="T5" fmla="*/ T4 w 57"/>
                                <a:gd name="T6" fmla="+- 0 594 586"/>
                                <a:gd name="T7" fmla="*/ 594 h 56"/>
                                <a:gd name="T8" fmla="+- 0 8762 8716"/>
                                <a:gd name="T9" fmla="*/ T8 w 57"/>
                                <a:gd name="T10" fmla="+- 0 601 586"/>
                                <a:gd name="T11" fmla="*/ 601 h 56"/>
                                <a:gd name="T12" fmla="+- 0 8762 8716"/>
                                <a:gd name="T13" fmla="*/ T12 w 57"/>
                                <a:gd name="T14" fmla="+- 0 627 586"/>
                                <a:gd name="T15" fmla="*/ 627 h 56"/>
                                <a:gd name="T16" fmla="+- 0 8755 8716"/>
                                <a:gd name="T17" fmla="*/ T16 w 57"/>
                                <a:gd name="T18" fmla="+- 0 634 586"/>
                                <a:gd name="T19" fmla="*/ 634 h 56"/>
                                <a:gd name="T20" fmla="+- 0 8769 8716"/>
                                <a:gd name="T21" fmla="*/ T20 w 57"/>
                                <a:gd name="T22" fmla="+- 0 634 586"/>
                                <a:gd name="T23" fmla="*/ 634 h 56"/>
                                <a:gd name="T24" fmla="+- 0 8772 8716"/>
                                <a:gd name="T25" fmla="*/ T24 w 57"/>
                                <a:gd name="T26" fmla="+- 0 631 586"/>
                                <a:gd name="T27" fmla="*/ 631 h 56"/>
                                <a:gd name="T28" fmla="+- 0 8772 8716"/>
                                <a:gd name="T29" fmla="*/ T28 w 57"/>
                                <a:gd name="T30" fmla="+- 0 596 586"/>
                                <a:gd name="T31" fmla="*/ 596 h 56"/>
                                <a:gd name="T32" fmla="+- 0 8770 8716"/>
                                <a:gd name="T33" fmla="*/ T32 w 57"/>
                                <a:gd name="T34" fmla="+- 0 594 586"/>
                                <a:gd name="T35" fmla="*/ 594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7" h="56">
                                  <a:moveTo>
                                    <a:pt x="54" y="8"/>
                                  </a:moveTo>
                                  <a:lnTo>
                                    <a:pt x="39" y="8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6" y="41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53" y="48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56" y="10"/>
                                  </a:lnTo>
                                  <a:lnTo>
                                    <a:pt x="5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2"/>
                        <wpg:cNvGrpSpPr>
                          <a:grpSpLocks/>
                        </wpg:cNvGrpSpPr>
                        <wpg:grpSpPr bwMode="auto">
                          <a:xfrm>
                            <a:off x="8786" y="586"/>
                            <a:ext cx="83" cy="54"/>
                            <a:chOff x="8786" y="586"/>
                            <a:chExt cx="83" cy="54"/>
                          </a:xfrm>
                        </wpg:grpSpPr>
                        <wps:wsp>
                          <wps:cNvPr id="59" name="Freeform 37"/>
                          <wps:cNvSpPr>
                            <a:spLocks/>
                          </wps:cNvSpPr>
                          <wps:spPr bwMode="auto">
                            <a:xfrm>
                              <a:off x="8786" y="586"/>
                              <a:ext cx="83" cy="54"/>
                            </a:xfrm>
                            <a:custGeom>
                              <a:avLst/>
                              <a:gdLst>
                                <a:gd name="T0" fmla="+- 0 8795 8786"/>
                                <a:gd name="T1" fmla="*/ T0 w 83"/>
                                <a:gd name="T2" fmla="+- 0 588 586"/>
                                <a:gd name="T3" fmla="*/ 588 h 54"/>
                                <a:gd name="T4" fmla="+- 0 8786 8786"/>
                                <a:gd name="T5" fmla="*/ T4 w 83"/>
                                <a:gd name="T6" fmla="+- 0 588 586"/>
                                <a:gd name="T7" fmla="*/ 588 h 54"/>
                                <a:gd name="T8" fmla="+- 0 8786 8786"/>
                                <a:gd name="T9" fmla="*/ T8 w 83"/>
                                <a:gd name="T10" fmla="+- 0 639 586"/>
                                <a:gd name="T11" fmla="*/ 639 h 54"/>
                                <a:gd name="T12" fmla="+- 0 8796 8786"/>
                                <a:gd name="T13" fmla="*/ T12 w 83"/>
                                <a:gd name="T14" fmla="+- 0 639 586"/>
                                <a:gd name="T15" fmla="*/ 639 h 54"/>
                                <a:gd name="T16" fmla="+- 0 8796 8786"/>
                                <a:gd name="T17" fmla="*/ T16 w 83"/>
                                <a:gd name="T18" fmla="+- 0 599 586"/>
                                <a:gd name="T19" fmla="*/ 599 h 54"/>
                                <a:gd name="T20" fmla="+- 0 8801 8786"/>
                                <a:gd name="T21" fmla="*/ T20 w 83"/>
                                <a:gd name="T22" fmla="+- 0 595 586"/>
                                <a:gd name="T23" fmla="*/ 595 h 54"/>
                                <a:gd name="T24" fmla="+- 0 8795 8786"/>
                                <a:gd name="T25" fmla="*/ T24 w 83"/>
                                <a:gd name="T26" fmla="+- 0 595 586"/>
                                <a:gd name="T27" fmla="*/ 595 h 54"/>
                                <a:gd name="T28" fmla="+- 0 8795 8786"/>
                                <a:gd name="T29" fmla="*/ T28 w 83"/>
                                <a:gd name="T30" fmla="+- 0 588 586"/>
                                <a:gd name="T31" fmla="*/ 588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83" h="54">
                                  <a:moveTo>
                                    <a:pt x="9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6"/>
                          <wps:cNvSpPr>
                            <a:spLocks/>
                          </wps:cNvSpPr>
                          <wps:spPr bwMode="auto">
                            <a:xfrm>
                              <a:off x="8786" y="586"/>
                              <a:ext cx="83" cy="54"/>
                            </a:xfrm>
                            <a:custGeom>
                              <a:avLst/>
                              <a:gdLst>
                                <a:gd name="T0" fmla="+- 0 8831 8786"/>
                                <a:gd name="T1" fmla="*/ T0 w 83"/>
                                <a:gd name="T2" fmla="+- 0 593 586"/>
                                <a:gd name="T3" fmla="*/ 593 h 54"/>
                                <a:gd name="T4" fmla="+- 0 8818 8786"/>
                                <a:gd name="T5" fmla="*/ T4 w 83"/>
                                <a:gd name="T6" fmla="+- 0 593 586"/>
                                <a:gd name="T7" fmla="*/ 593 h 54"/>
                                <a:gd name="T8" fmla="+- 0 8822 8786"/>
                                <a:gd name="T9" fmla="*/ T8 w 83"/>
                                <a:gd name="T10" fmla="+- 0 597 586"/>
                                <a:gd name="T11" fmla="*/ 597 h 54"/>
                                <a:gd name="T12" fmla="+- 0 8822 8786"/>
                                <a:gd name="T13" fmla="*/ T12 w 83"/>
                                <a:gd name="T14" fmla="+- 0 639 586"/>
                                <a:gd name="T15" fmla="*/ 639 h 54"/>
                                <a:gd name="T16" fmla="+- 0 8833 8786"/>
                                <a:gd name="T17" fmla="*/ T16 w 83"/>
                                <a:gd name="T18" fmla="+- 0 639 586"/>
                                <a:gd name="T19" fmla="*/ 639 h 54"/>
                                <a:gd name="T20" fmla="+- 0 8833 8786"/>
                                <a:gd name="T21" fmla="*/ T20 w 83"/>
                                <a:gd name="T22" fmla="+- 0 599 586"/>
                                <a:gd name="T23" fmla="*/ 599 h 54"/>
                                <a:gd name="T24" fmla="+- 0 8838 8786"/>
                                <a:gd name="T25" fmla="*/ T24 w 83"/>
                                <a:gd name="T26" fmla="+- 0 594 586"/>
                                <a:gd name="T27" fmla="*/ 594 h 54"/>
                                <a:gd name="T28" fmla="+- 0 8831 8786"/>
                                <a:gd name="T29" fmla="*/ T28 w 83"/>
                                <a:gd name="T30" fmla="+- 0 594 586"/>
                                <a:gd name="T31" fmla="*/ 594 h 54"/>
                                <a:gd name="T32" fmla="+- 0 8831 8786"/>
                                <a:gd name="T33" fmla="*/ T32 w 83"/>
                                <a:gd name="T34" fmla="+- 0 593 586"/>
                                <a:gd name="T35" fmla="*/ 593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3" h="54">
                                  <a:moveTo>
                                    <a:pt x="45" y="7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36" y="11"/>
                                  </a:lnTo>
                                  <a:lnTo>
                                    <a:pt x="36" y="53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5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5"/>
                          <wps:cNvSpPr>
                            <a:spLocks/>
                          </wps:cNvSpPr>
                          <wps:spPr bwMode="auto">
                            <a:xfrm>
                              <a:off x="8786" y="586"/>
                              <a:ext cx="83" cy="54"/>
                            </a:xfrm>
                            <a:custGeom>
                              <a:avLst/>
                              <a:gdLst>
                                <a:gd name="T0" fmla="+- 0 8869 8786"/>
                                <a:gd name="T1" fmla="*/ T0 w 83"/>
                                <a:gd name="T2" fmla="+- 0 593 586"/>
                                <a:gd name="T3" fmla="*/ 593 h 54"/>
                                <a:gd name="T4" fmla="+- 0 8854 8786"/>
                                <a:gd name="T5" fmla="*/ T4 w 83"/>
                                <a:gd name="T6" fmla="+- 0 593 586"/>
                                <a:gd name="T7" fmla="*/ 593 h 54"/>
                                <a:gd name="T8" fmla="+- 0 8858 8786"/>
                                <a:gd name="T9" fmla="*/ T8 w 83"/>
                                <a:gd name="T10" fmla="+- 0 597 586"/>
                                <a:gd name="T11" fmla="*/ 597 h 54"/>
                                <a:gd name="T12" fmla="+- 0 8858 8786"/>
                                <a:gd name="T13" fmla="*/ T12 w 83"/>
                                <a:gd name="T14" fmla="+- 0 639 586"/>
                                <a:gd name="T15" fmla="*/ 639 h 54"/>
                                <a:gd name="T16" fmla="+- 0 8869 8786"/>
                                <a:gd name="T17" fmla="*/ T16 w 83"/>
                                <a:gd name="T18" fmla="+- 0 639 586"/>
                                <a:gd name="T19" fmla="*/ 639 h 54"/>
                                <a:gd name="T20" fmla="+- 0 8869 8786"/>
                                <a:gd name="T21" fmla="*/ T20 w 83"/>
                                <a:gd name="T22" fmla="+- 0 593 586"/>
                                <a:gd name="T23" fmla="*/ 593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3" h="54">
                                  <a:moveTo>
                                    <a:pt x="83" y="7"/>
                                  </a:moveTo>
                                  <a:lnTo>
                                    <a:pt x="68" y="7"/>
                                  </a:lnTo>
                                  <a:lnTo>
                                    <a:pt x="72" y="11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83" y="53"/>
                                  </a:lnTo>
                                  <a:lnTo>
                                    <a:pt x="8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4"/>
                          <wps:cNvSpPr>
                            <a:spLocks/>
                          </wps:cNvSpPr>
                          <wps:spPr bwMode="auto">
                            <a:xfrm>
                              <a:off x="8786" y="586"/>
                              <a:ext cx="83" cy="54"/>
                            </a:xfrm>
                            <a:custGeom>
                              <a:avLst/>
                              <a:gdLst>
                                <a:gd name="T0" fmla="+- 0 8822 8786"/>
                                <a:gd name="T1" fmla="*/ T0 w 83"/>
                                <a:gd name="T2" fmla="+- 0 586 586"/>
                                <a:gd name="T3" fmla="*/ 586 h 54"/>
                                <a:gd name="T4" fmla="+- 0 8806 8786"/>
                                <a:gd name="T5" fmla="*/ T4 w 83"/>
                                <a:gd name="T6" fmla="+- 0 586 586"/>
                                <a:gd name="T7" fmla="*/ 586 h 54"/>
                                <a:gd name="T8" fmla="+- 0 8800 8786"/>
                                <a:gd name="T9" fmla="*/ T8 w 83"/>
                                <a:gd name="T10" fmla="+- 0 588 586"/>
                                <a:gd name="T11" fmla="*/ 588 h 54"/>
                                <a:gd name="T12" fmla="+- 0 8795 8786"/>
                                <a:gd name="T13" fmla="*/ T12 w 83"/>
                                <a:gd name="T14" fmla="+- 0 595 586"/>
                                <a:gd name="T15" fmla="*/ 595 h 54"/>
                                <a:gd name="T16" fmla="+- 0 8801 8786"/>
                                <a:gd name="T17" fmla="*/ T16 w 83"/>
                                <a:gd name="T18" fmla="+- 0 595 586"/>
                                <a:gd name="T19" fmla="*/ 595 h 54"/>
                                <a:gd name="T20" fmla="+- 0 8803 8786"/>
                                <a:gd name="T21" fmla="*/ T20 w 83"/>
                                <a:gd name="T22" fmla="+- 0 593 586"/>
                                <a:gd name="T23" fmla="*/ 593 h 54"/>
                                <a:gd name="T24" fmla="+- 0 8831 8786"/>
                                <a:gd name="T25" fmla="*/ T24 w 83"/>
                                <a:gd name="T26" fmla="+- 0 593 586"/>
                                <a:gd name="T27" fmla="*/ 593 h 54"/>
                                <a:gd name="T28" fmla="+- 0 8828 8786"/>
                                <a:gd name="T29" fmla="*/ T28 w 83"/>
                                <a:gd name="T30" fmla="+- 0 588 586"/>
                                <a:gd name="T31" fmla="*/ 588 h 54"/>
                                <a:gd name="T32" fmla="+- 0 8822 8786"/>
                                <a:gd name="T33" fmla="*/ T32 w 83"/>
                                <a:gd name="T34" fmla="+- 0 586 586"/>
                                <a:gd name="T35" fmla="*/ 586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3" h="54">
                                  <a:moveTo>
                                    <a:pt x="36" y="0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3"/>
                          <wps:cNvSpPr>
                            <a:spLocks/>
                          </wps:cNvSpPr>
                          <wps:spPr bwMode="auto">
                            <a:xfrm>
                              <a:off x="8786" y="586"/>
                              <a:ext cx="83" cy="54"/>
                            </a:xfrm>
                            <a:custGeom>
                              <a:avLst/>
                              <a:gdLst>
                                <a:gd name="T0" fmla="+- 0 8862 8786"/>
                                <a:gd name="T1" fmla="*/ T0 w 83"/>
                                <a:gd name="T2" fmla="+- 0 586 586"/>
                                <a:gd name="T3" fmla="*/ 586 h 54"/>
                                <a:gd name="T4" fmla="+- 0 8842 8786"/>
                                <a:gd name="T5" fmla="*/ T4 w 83"/>
                                <a:gd name="T6" fmla="+- 0 586 586"/>
                                <a:gd name="T7" fmla="*/ 586 h 54"/>
                                <a:gd name="T8" fmla="+- 0 8837 8786"/>
                                <a:gd name="T9" fmla="*/ T8 w 83"/>
                                <a:gd name="T10" fmla="+- 0 588 586"/>
                                <a:gd name="T11" fmla="*/ 588 h 54"/>
                                <a:gd name="T12" fmla="+- 0 8831 8786"/>
                                <a:gd name="T13" fmla="*/ T12 w 83"/>
                                <a:gd name="T14" fmla="+- 0 594 586"/>
                                <a:gd name="T15" fmla="*/ 594 h 54"/>
                                <a:gd name="T16" fmla="+- 0 8838 8786"/>
                                <a:gd name="T17" fmla="*/ T16 w 83"/>
                                <a:gd name="T18" fmla="+- 0 594 586"/>
                                <a:gd name="T19" fmla="*/ 594 h 54"/>
                                <a:gd name="T20" fmla="+- 0 8839 8786"/>
                                <a:gd name="T21" fmla="*/ T20 w 83"/>
                                <a:gd name="T22" fmla="+- 0 593 586"/>
                                <a:gd name="T23" fmla="*/ 593 h 54"/>
                                <a:gd name="T24" fmla="+- 0 8869 8786"/>
                                <a:gd name="T25" fmla="*/ T24 w 83"/>
                                <a:gd name="T26" fmla="+- 0 593 586"/>
                                <a:gd name="T27" fmla="*/ 593 h 54"/>
                                <a:gd name="T28" fmla="+- 0 8869 8786"/>
                                <a:gd name="T29" fmla="*/ T28 w 83"/>
                                <a:gd name="T30" fmla="+- 0 591 586"/>
                                <a:gd name="T31" fmla="*/ 591 h 54"/>
                                <a:gd name="T32" fmla="+- 0 8862 8786"/>
                                <a:gd name="T33" fmla="*/ T32 w 83"/>
                                <a:gd name="T34" fmla="+- 0 586 586"/>
                                <a:gd name="T35" fmla="*/ 586 h 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3" h="54">
                                  <a:moveTo>
                                    <a:pt x="76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3" y="5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9"/>
                        <wpg:cNvGrpSpPr>
                          <a:grpSpLocks/>
                        </wpg:cNvGrpSpPr>
                        <wpg:grpSpPr bwMode="auto">
                          <a:xfrm>
                            <a:off x="8885" y="567"/>
                            <a:ext cx="11" cy="72"/>
                            <a:chOff x="8885" y="567"/>
                            <a:chExt cx="11" cy="72"/>
                          </a:xfrm>
                        </wpg:grpSpPr>
                        <wps:wsp>
                          <wps:cNvPr id="65" name="Freeform 31"/>
                          <wps:cNvSpPr>
                            <a:spLocks/>
                          </wps:cNvSpPr>
                          <wps:spPr bwMode="auto">
                            <a:xfrm>
                              <a:off x="8885" y="567"/>
                              <a:ext cx="11" cy="72"/>
                            </a:xfrm>
                            <a:custGeom>
                              <a:avLst/>
                              <a:gdLst>
                                <a:gd name="T0" fmla="+- 0 8895 8885"/>
                                <a:gd name="T1" fmla="*/ T0 w 11"/>
                                <a:gd name="T2" fmla="+- 0 588 567"/>
                                <a:gd name="T3" fmla="*/ 588 h 72"/>
                                <a:gd name="T4" fmla="+- 0 8885 8885"/>
                                <a:gd name="T5" fmla="*/ T4 w 11"/>
                                <a:gd name="T6" fmla="+- 0 588 567"/>
                                <a:gd name="T7" fmla="*/ 588 h 72"/>
                                <a:gd name="T8" fmla="+- 0 8885 8885"/>
                                <a:gd name="T9" fmla="*/ T8 w 11"/>
                                <a:gd name="T10" fmla="+- 0 639 567"/>
                                <a:gd name="T11" fmla="*/ 639 h 72"/>
                                <a:gd name="T12" fmla="+- 0 8895 8885"/>
                                <a:gd name="T13" fmla="*/ T12 w 11"/>
                                <a:gd name="T14" fmla="+- 0 639 567"/>
                                <a:gd name="T15" fmla="*/ 639 h 72"/>
                                <a:gd name="T16" fmla="+- 0 8895 8885"/>
                                <a:gd name="T17" fmla="*/ T16 w 11"/>
                                <a:gd name="T18" fmla="+- 0 588 567"/>
                                <a:gd name="T19" fmla="*/ 588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" h="72">
                                  <a:moveTo>
                                    <a:pt x="10" y="21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0"/>
                          <wps:cNvSpPr>
                            <a:spLocks/>
                          </wps:cNvSpPr>
                          <wps:spPr bwMode="auto">
                            <a:xfrm>
                              <a:off x="8885" y="567"/>
                              <a:ext cx="11" cy="72"/>
                            </a:xfrm>
                            <a:custGeom>
                              <a:avLst/>
                              <a:gdLst>
                                <a:gd name="T0" fmla="+- 0 8895 8885"/>
                                <a:gd name="T1" fmla="*/ T0 w 11"/>
                                <a:gd name="T2" fmla="+- 0 567 567"/>
                                <a:gd name="T3" fmla="*/ 567 h 72"/>
                                <a:gd name="T4" fmla="+- 0 8885 8885"/>
                                <a:gd name="T5" fmla="*/ T4 w 11"/>
                                <a:gd name="T6" fmla="+- 0 567 567"/>
                                <a:gd name="T7" fmla="*/ 567 h 72"/>
                                <a:gd name="T8" fmla="+- 0 8885 8885"/>
                                <a:gd name="T9" fmla="*/ T8 w 11"/>
                                <a:gd name="T10" fmla="+- 0 577 567"/>
                                <a:gd name="T11" fmla="*/ 577 h 72"/>
                                <a:gd name="T12" fmla="+- 0 8895 8885"/>
                                <a:gd name="T13" fmla="*/ T12 w 11"/>
                                <a:gd name="T14" fmla="+- 0 577 567"/>
                                <a:gd name="T15" fmla="*/ 577 h 72"/>
                                <a:gd name="T16" fmla="+- 0 8895 8885"/>
                                <a:gd name="T17" fmla="*/ T16 w 11"/>
                                <a:gd name="T18" fmla="+- 0 567 567"/>
                                <a:gd name="T19" fmla="*/ 567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" h="72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4"/>
                        <wpg:cNvGrpSpPr>
                          <a:grpSpLocks/>
                        </wpg:cNvGrpSpPr>
                        <wpg:grpSpPr bwMode="auto">
                          <a:xfrm>
                            <a:off x="8909" y="586"/>
                            <a:ext cx="59" cy="56"/>
                            <a:chOff x="8909" y="586"/>
                            <a:chExt cx="59" cy="56"/>
                          </a:xfrm>
                        </wpg:grpSpPr>
                        <wps:wsp>
                          <wps:cNvPr id="68" name="Freeform 28"/>
                          <wps:cNvSpPr>
                            <a:spLocks/>
                          </wps:cNvSpPr>
                          <wps:spPr bwMode="auto">
                            <a:xfrm>
                              <a:off x="8909" y="586"/>
                              <a:ext cx="59" cy="56"/>
                            </a:xfrm>
                            <a:custGeom>
                              <a:avLst/>
                              <a:gdLst>
                                <a:gd name="T0" fmla="+- 0 8960 8909"/>
                                <a:gd name="T1" fmla="*/ T0 w 59"/>
                                <a:gd name="T2" fmla="+- 0 594 586"/>
                                <a:gd name="T3" fmla="*/ 594 h 56"/>
                                <a:gd name="T4" fmla="+- 0 8945 8909"/>
                                <a:gd name="T5" fmla="*/ T4 w 59"/>
                                <a:gd name="T6" fmla="+- 0 594 586"/>
                                <a:gd name="T7" fmla="*/ 594 h 56"/>
                                <a:gd name="T8" fmla="+- 0 8950 8909"/>
                                <a:gd name="T9" fmla="*/ T8 w 59"/>
                                <a:gd name="T10" fmla="+- 0 596 586"/>
                                <a:gd name="T11" fmla="*/ 596 h 56"/>
                                <a:gd name="T12" fmla="+- 0 8950 8909"/>
                                <a:gd name="T13" fmla="*/ T12 w 59"/>
                                <a:gd name="T14" fmla="+- 0 607 586"/>
                                <a:gd name="T15" fmla="*/ 607 h 56"/>
                                <a:gd name="T16" fmla="+- 0 8947 8909"/>
                                <a:gd name="T17" fmla="*/ T16 w 59"/>
                                <a:gd name="T18" fmla="+- 0 609 586"/>
                                <a:gd name="T19" fmla="*/ 609 h 56"/>
                                <a:gd name="T20" fmla="+- 0 8939 8909"/>
                                <a:gd name="T21" fmla="*/ T20 w 59"/>
                                <a:gd name="T22" fmla="+- 0 609 586"/>
                                <a:gd name="T23" fmla="*/ 609 h 56"/>
                                <a:gd name="T24" fmla="+- 0 8926 8909"/>
                                <a:gd name="T25" fmla="*/ T24 w 59"/>
                                <a:gd name="T26" fmla="+- 0 610 586"/>
                                <a:gd name="T27" fmla="*/ 610 h 56"/>
                                <a:gd name="T28" fmla="+- 0 8923 8909"/>
                                <a:gd name="T29" fmla="*/ T28 w 59"/>
                                <a:gd name="T30" fmla="+- 0 611 586"/>
                                <a:gd name="T31" fmla="*/ 611 h 56"/>
                                <a:gd name="T32" fmla="+- 0 8912 8909"/>
                                <a:gd name="T33" fmla="*/ T32 w 59"/>
                                <a:gd name="T34" fmla="+- 0 615 586"/>
                                <a:gd name="T35" fmla="*/ 615 h 56"/>
                                <a:gd name="T36" fmla="+- 0 8909 8909"/>
                                <a:gd name="T37" fmla="*/ T36 w 59"/>
                                <a:gd name="T38" fmla="+- 0 619 586"/>
                                <a:gd name="T39" fmla="*/ 619 h 56"/>
                                <a:gd name="T40" fmla="+- 0 8909 8909"/>
                                <a:gd name="T41" fmla="*/ T40 w 59"/>
                                <a:gd name="T42" fmla="+- 0 636 586"/>
                                <a:gd name="T43" fmla="*/ 636 h 56"/>
                                <a:gd name="T44" fmla="+- 0 8917 8909"/>
                                <a:gd name="T45" fmla="*/ T44 w 59"/>
                                <a:gd name="T46" fmla="+- 0 642 586"/>
                                <a:gd name="T47" fmla="*/ 642 h 56"/>
                                <a:gd name="T48" fmla="+- 0 8937 8909"/>
                                <a:gd name="T49" fmla="*/ T48 w 59"/>
                                <a:gd name="T50" fmla="+- 0 642 586"/>
                                <a:gd name="T51" fmla="*/ 642 h 56"/>
                                <a:gd name="T52" fmla="+- 0 8944 8909"/>
                                <a:gd name="T53" fmla="*/ T52 w 59"/>
                                <a:gd name="T54" fmla="+- 0 639 586"/>
                                <a:gd name="T55" fmla="*/ 639 h 56"/>
                                <a:gd name="T56" fmla="+- 0 8949 8909"/>
                                <a:gd name="T57" fmla="*/ T56 w 59"/>
                                <a:gd name="T58" fmla="+- 0 634 586"/>
                                <a:gd name="T59" fmla="*/ 634 h 56"/>
                                <a:gd name="T60" fmla="+- 0 8923 8909"/>
                                <a:gd name="T61" fmla="*/ T60 w 59"/>
                                <a:gd name="T62" fmla="+- 0 634 586"/>
                                <a:gd name="T63" fmla="*/ 634 h 56"/>
                                <a:gd name="T64" fmla="+- 0 8919 8909"/>
                                <a:gd name="T65" fmla="*/ T64 w 59"/>
                                <a:gd name="T66" fmla="+- 0 631 586"/>
                                <a:gd name="T67" fmla="*/ 631 h 56"/>
                                <a:gd name="T68" fmla="+- 0 8919 8909"/>
                                <a:gd name="T69" fmla="*/ T68 w 59"/>
                                <a:gd name="T70" fmla="+- 0 621 586"/>
                                <a:gd name="T71" fmla="*/ 621 h 56"/>
                                <a:gd name="T72" fmla="+- 0 8923 8909"/>
                                <a:gd name="T73" fmla="*/ T72 w 59"/>
                                <a:gd name="T74" fmla="+- 0 618 586"/>
                                <a:gd name="T75" fmla="*/ 618 h 56"/>
                                <a:gd name="T76" fmla="+- 0 8944 8909"/>
                                <a:gd name="T77" fmla="*/ T76 w 59"/>
                                <a:gd name="T78" fmla="+- 0 615 586"/>
                                <a:gd name="T79" fmla="*/ 615 h 56"/>
                                <a:gd name="T80" fmla="+- 0 8947 8909"/>
                                <a:gd name="T81" fmla="*/ T80 w 59"/>
                                <a:gd name="T82" fmla="+- 0 615 586"/>
                                <a:gd name="T83" fmla="*/ 615 h 56"/>
                                <a:gd name="T84" fmla="+- 0 8950 8909"/>
                                <a:gd name="T85" fmla="*/ T84 w 59"/>
                                <a:gd name="T86" fmla="+- 0 614 586"/>
                                <a:gd name="T87" fmla="*/ 614 h 56"/>
                                <a:gd name="T88" fmla="+- 0 8960 8909"/>
                                <a:gd name="T89" fmla="*/ T88 w 59"/>
                                <a:gd name="T90" fmla="+- 0 614 586"/>
                                <a:gd name="T91" fmla="*/ 614 h 56"/>
                                <a:gd name="T92" fmla="+- 0 8960 8909"/>
                                <a:gd name="T93" fmla="*/ T92 w 59"/>
                                <a:gd name="T94" fmla="+- 0 594 586"/>
                                <a:gd name="T95" fmla="*/ 594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9" h="56">
                                  <a:moveTo>
                                    <a:pt x="51" y="8"/>
                                  </a:moveTo>
                                  <a:lnTo>
                                    <a:pt x="36" y="8"/>
                                  </a:lnTo>
                                  <a:lnTo>
                                    <a:pt x="41" y="10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28" y="56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0" y="48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10" y="35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51" y="28"/>
                                  </a:lnTo>
                                  <a:lnTo>
                                    <a:pt x="51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27"/>
                          <wps:cNvSpPr>
                            <a:spLocks/>
                          </wps:cNvSpPr>
                          <wps:spPr bwMode="auto">
                            <a:xfrm>
                              <a:off x="8909" y="586"/>
                              <a:ext cx="59" cy="56"/>
                            </a:xfrm>
                            <a:custGeom>
                              <a:avLst/>
                              <a:gdLst>
                                <a:gd name="T0" fmla="+- 0 8961 8909"/>
                                <a:gd name="T1" fmla="*/ T0 w 59"/>
                                <a:gd name="T2" fmla="+- 0 634 586"/>
                                <a:gd name="T3" fmla="*/ 634 h 56"/>
                                <a:gd name="T4" fmla="+- 0 8950 8909"/>
                                <a:gd name="T5" fmla="*/ T4 w 59"/>
                                <a:gd name="T6" fmla="+- 0 634 586"/>
                                <a:gd name="T7" fmla="*/ 634 h 56"/>
                                <a:gd name="T8" fmla="+- 0 8951 8909"/>
                                <a:gd name="T9" fmla="*/ T8 w 59"/>
                                <a:gd name="T10" fmla="+- 0 639 586"/>
                                <a:gd name="T11" fmla="*/ 639 h 56"/>
                                <a:gd name="T12" fmla="+- 0 8954 8909"/>
                                <a:gd name="T13" fmla="*/ T12 w 59"/>
                                <a:gd name="T14" fmla="+- 0 642 586"/>
                                <a:gd name="T15" fmla="*/ 642 h 56"/>
                                <a:gd name="T16" fmla="+- 0 8964 8909"/>
                                <a:gd name="T17" fmla="*/ T16 w 59"/>
                                <a:gd name="T18" fmla="+- 0 642 586"/>
                                <a:gd name="T19" fmla="*/ 642 h 56"/>
                                <a:gd name="T20" fmla="+- 0 8968 8909"/>
                                <a:gd name="T21" fmla="*/ T20 w 59"/>
                                <a:gd name="T22" fmla="+- 0 641 586"/>
                                <a:gd name="T23" fmla="*/ 641 h 56"/>
                                <a:gd name="T24" fmla="+- 0 8968 8909"/>
                                <a:gd name="T25" fmla="*/ T24 w 59"/>
                                <a:gd name="T26" fmla="+- 0 634 586"/>
                                <a:gd name="T27" fmla="*/ 634 h 56"/>
                                <a:gd name="T28" fmla="+- 0 8962 8909"/>
                                <a:gd name="T29" fmla="*/ T28 w 59"/>
                                <a:gd name="T30" fmla="+- 0 634 586"/>
                                <a:gd name="T31" fmla="*/ 634 h 56"/>
                                <a:gd name="T32" fmla="+- 0 8961 8909"/>
                                <a:gd name="T33" fmla="*/ T32 w 59"/>
                                <a:gd name="T34" fmla="+- 0 634 586"/>
                                <a:gd name="T35" fmla="*/ 634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9" h="56">
                                  <a:moveTo>
                                    <a:pt x="52" y="48"/>
                                  </a:moveTo>
                                  <a:lnTo>
                                    <a:pt x="41" y="48"/>
                                  </a:lnTo>
                                  <a:lnTo>
                                    <a:pt x="42" y="53"/>
                                  </a:lnTo>
                                  <a:lnTo>
                                    <a:pt x="45" y="56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9" y="55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53" y="48"/>
                                  </a:lnTo>
                                  <a:lnTo>
                                    <a:pt x="52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26"/>
                          <wps:cNvSpPr>
                            <a:spLocks/>
                          </wps:cNvSpPr>
                          <wps:spPr bwMode="auto">
                            <a:xfrm>
                              <a:off x="8909" y="586"/>
                              <a:ext cx="59" cy="56"/>
                            </a:xfrm>
                            <a:custGeom>
                              <a:avLst/>
                              <a:gdLst>
                                <a:gd name="T0" fmla="+- 0 8960 8909"/>
                                <a:gd name="T1" fmla="*/ T0 w 59"/>
                                <a:gd name="T2" fmla="+- 0 614 586"/>
                                <a:gd name="T3" fmla="*/ 614 h 56"/>
                                <a:gd name="T4" fmla="+- 0 8950 8909"/>
                                <a:gd name="T5" fmla="*/ T4 w 59"/>
                                <a:gd name="T6" fmla="+- 0 614 586"/>
                                <a:gd name="T7" fmla="*/ 614 h 56"/>
                                <a:gd name="T8" fmla="+- 0 8950 8909"/>
                                <a:gd name="T9" fmla="*/ T8 w 59"/>
                                <a:gd name="T10" fmla="+- 0 626 586"/>
                                <a:gd name="T11" fmla="*/ 626 h 56"/>
                                <a:gd name="T12" fmla="+- 0 8949 8909"/>
                                <a:gd name="T13" fmla="*/ T12 w 59"/>
                                <a:gd name="T14" fmla="+- 0 628 586"/>
                                <a:gd name="T15" fmla="*/ 628 h 56"/>
                                <a:gd name="T16" fmla="+- 0 8946 8909"/>
                                <a:gd name="T17" fmla="*/ T16 w 59"/>
                                <a:gd name="T18" fmla="+- 0 630 586"/>
                                <a:gd name="T19" fmla="*/ 630 h 56"/>
                                <a:gd name="T20" fmla="+- 0 8942 8909"/>
                                <a:gd name="T21" fmla="*/ T20 w 59"/>
                                <a:gd name="T22" fmla="+- 0 633 586"/>
                                <a:gd name="T23" fmla="*/ 633 h 56"/>
                                <a:gd name="T24" fmla="+- 0 8937 8909"/>
                                <a:gd name="T25" fmla="*/ T24 w 59"/>
                                <a:gd name="T26" fmla="+- 0 634 586"/>
                                <a:gd name="T27" fmla="*/ 634 h 56"/>
                                <a:gd name="T28" fmla="+- 0 8949 8909"/>
                                <a:gd name="T29" fmla="*/ T28 w 59"/>
                                <a:gd name="T30" fmla="+- 0 634 586"/>
                                <a:gd name="T31" fmla="*/ 634 h 56"/>
                                <a:gd name="T32" fmla="+- 0 8950 8909"/>
                                <a:gd name="T33" fmla="*/ T32 w 59"/>
                                <a:gd name="T34" fmla="+- 0 634 586"/>
                                <a:gd name="T35" fmla="*/ 634 h 56"/>
                                <a:gd name="T36" fmla="+- 0 8961 8909"/>
                                <a:gd name="T37" fmla="*/ T36 w 59"/>
                                <a:gd name="T38" fmla="+- 0 634 586"/>
                                <a:gd name="T39" fmla="*/ 634 h 56"/>
                                <a:gd name="T40" fmla="+- 0 8960 8909"/>
                                <a:gd name="T41" fmla="*/ T40 w 59"/>
                                <a:gd name="T42" fmla="+- 0 633 586"/>
                                <a:gd name="T43" fmla="*/ 633 h 56"/>
                                <a:gd name="T44" fmla="+- 0 8960 8909"/>
                                <a:gd name="T45" fmla="*/ T44 w 59"/>
                                <a:gd name="T46" fmla="+- 0 614 586"/>
                                <a:gd name="T47" fmla="*/ 614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9" h="56">
                                  <a:moveTo>
                                    <a:pt x="51" y="28"/>
                                  </a:moveTo>
                                  <a:lnTo>
                                    <a:pt x="41" y="28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40" y="42"/>
                                  </a:lnTo>
                                  <a:lnTo>
                                    <a:pt x="37" y="44"/>
                                  </a:lnTo>
                                  <a:lnTo>
                                    <a:pt x="33" y="47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40" y="48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52" y="48"/>
                                  </a:lnTo>
                                  <a:lnTo>
                                    <a:pt x="51" y="47"/>
                                  </a:lnTo>
                                  <a:lnTo>
                                    <a:pt x="5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25"/>
                          <wps:cNvSpPr>
                            <a:spLocks/>
                          </wps:cNvSpPr>
                          <wps:spPr bwMode="auto">
                            <a:xfrm>
                              <a:off x="8909" y="586"/>
                              <a:ext cx="59" cy="56"/>
                            </a:xfrm>
                            <a:custGeom>
                              <a:avLst/>
                              <a:gdLst>
                                <a:gd name="T0" fmla="+- 0 8952 8909"/>
                                <a:gd name="T1" fmla="*/ T0 w 59"/>
                                <a:gd name="T2" fmla="+- 0 586 586"/>
                                <a:gd name="T3" fmla="*/ 586 h 56"/>
                                <a:gd name="T4" fmla="+- 0 8927 8909"/>
                                <a:gd name="T5" fmla="*/ T4 w 59"/>
                                <a:gd name="T6" fmla="+- 0 586 586"/>
                                <a:gd name="T7" fmla="*/ 586 h 56"/>
                                <a:gd name="T8" fmla="+- 0 8920 8909"/>
                                <a:gd name="T9" fmla="*/ T8 w 59"/>
                                <a:gd name="T10" fmla="+- 0 588 586"/>
                                <a:gd name="T11" fmla="*/ 588 h 56"/>
                                <a:gd name="T12" fmla="+- 0 8915 8909"/>
                                <a:gd name="T13" fmla="*/ T12 w 59"/>
                                <a:gd name="T14" fmla="+- 0 592 586"/>
                                <a:gd name="T15" fmla="*/ 592 h 56"/>
                                <a:gd name="T16" fmla="+- 0 8913 8909"/>
                                <a:gd name="T17" fmla="*/ T16 w 59"/>
                                <a:gd name="T18" fmla="+- 0 595 586"/>
                                <a:gd name="T19" fmla="*/ 595 h 56"/>
                                <a:gd name="T20" fmla="+- 0 8911 8909"/>
                                <a:gd name="T21" fmla="*/ T20 w 59"/>
                                <a:gd name="T22" fmla="+- 0 598 586"/>
                                <a:gd name="T23" fmla="*/ 598 h 56"/>
                                <a:gd name="T24" fmla="+- 0 8911 8909"/>
                                <a:gd name="T25" fmla="*/ T24 w 59"/>
                                <a:gd name="T26" fmla="+- 0 603 586"/>
                                <a:gd name="T27" fmla="*/ 603 h 56"/>
                                <a:gd name="T28" fmla="+- 0 8921 8909"/>
                                <a:gd name="T29" fmla="*/ T28 w 59"/>
                                <a:gd name="T30" fmla="+- 0 603 586"/>
                                <a:gd name="T31" fmla="*/ 603 h 56"/>
                                <a:gd name="T32" fmla="+- 0 8922 8909"/>
                                <a:gd name="T33" fmla="*/ T32 w 59"/>
                                <a:gd name="T34" fmla="+- 0 597 586"/>
                                <a:gd name="T35" fmla="*/ 597 h 56"/>
                                <a:gd name="T36" fmla="+- 0 8927 8909"/>
                                <a:gd name="T37" fmla="*/ T36 w 59"/>
                                <a:gd name="T38" fmla="+- 0 594 586"/>
                                <a:gd name="T39" fmla="*/ 594 h 56"/>
                                <a:gd name="T40" fmla="+- 0 8960 8909"/>
                                <a:gd name="T41" fmla="*/ T40 w 59"/>
                                <a:gd name="T42" fmla="+- 0 594 586"/>
                                <a:gd name="T43" fmla="*/ 594 h 56"/>
                                <a:gd name="T44" fmla="+- 0 8960 8909"/>
                                <a:gd name="T45" fmla="*/ T44 w 59"/>
                                <a:gd name="T46" fmla="+- 0 591 586"/>
                                <a:gd name="T47" fmla="*/ 591 h 56"/>
                                <a:gd name="T48" fmla="+- 0 8952 8909"/>
                                <a:gd name="T49" fmla="*/ T48 w 59"/>
                                <a:gd name="T50" fmla="+- 0 586 586"/>
                                <a:gd name="T51" fmla="*/ 586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9" h="56">
                                  <a:moveTo>
                                    <a:pt x="43" y="0"/>
                                  </a:moveTo>
                                  <a:lnTo>
                                    <a:pt x="18" y="0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6" y="6"/>
                                  </a:lnTo>
                                  <a:lnTo>
                                    <a:pt x="4" y="9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13" y="11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22"/>
                        <wpg:cNvGrpSpPr>
                          <a:grpSpLocks/>
                        </wpg:cNvGrpSpPr>
                        <wpg:grpSpPr bwMode="auto">
                          <a:xfrm>
                            <a:off x="8978" y="603"/>
                            <a:ext cx="11" cy="2"/>
                            <a:chOff x="8978" y="603"/>
                            <a:chExt cx="11" cy="2"/>
                          </a:xfrm>
                        </wpg:grpSpPr>
                        <wps:wsp>
                          <wps:cNvPr id="73" name="Freeform 23"/>
                          <wps:cNvSpPr>
                            <a:spLocks/>
                          </wps:cNvSpPr>
                          <wps:spPr bwMode="auto">
                            <a:xfrm>
                              <a:off x="8978" y="603"/>
                              <a:ext cx="11" cy="2"/>
                            </a:xfrm>
                            <a:custGeom>
                              <a:avLst/>
                              <a:gdLst>
                                <a:gd name="T0" fmla="+- 0 8978 8978"/>
                                <a:gd name="T1" fmla="*/ T0 w 11"/>
                                <a:gd name="T2" fmla="+- 0 8988 8978"/>
                                <a:gd name="T3" fmla="*/ T2 w 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">
                                  <a:moveTo>
                                    <a:pt x="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457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20"/>
                        <wpg:cNvGrpSpPr>
                          <a:grpSpLocks/>
                        </wpg:cNvGrpSpPr>
                        <wpg:grpSpPr bwMode="auto">
                          <a:xfrm>
                            <a:off x="7630" y="339"/>
                            <a:ext cx="608" cy="45"/>
                            <a:chOff x="7630" y="339"/>
                            <a:chExt cx="608" cy="45"/>
                          </a:xfrm>
                        </wpg:grpSpPr>
                        <wps:wsp>
                          <wps:cNvPr id="75" name="Freeform 21"/>
                          <wps:cNvSpPr>
                            <a:spLocks/>
                          </wps:cNvSpPr>
                          <wps:spPr bwMode="auto">
                            <a:xfrm>
                              <a:off x="7630" y="339"/>
                              <a:ext cx="608" cy="45"/>
                            </a:xfrm>
                            <a:custGeom>
                              <a:avLst/>
                              <a:gdLst>
                                <a:gd name="T0" fmla="+- 0 8237 7630"/>
                                <a:gd name="T1" fmla="*/ T0 w 608"/>
                                <a:gd name="T2" fmla="+- 0 339 339"/>
                                <a:gd name="T3" fmla="*/ 339 h 45"/>
                                <a:gd name="T4" fmla="+- 0 7630 7630"/>
                                <a:gd name="T5" fmla="*/ T4 w 608"/>
                                <a:gd name="T6" fmla="+- 0 384 339"/>
                                <a:gd name="T7" fmla="*/ 384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08" h="45">
                                  <a:moveTo>
                                    <a:pt x="607" y="0"/>
                                  </a:moveTo>
                                  <a:lnTo>
                                    <a:pt x="0" y="45"/>
                                  </a:lnTo>
                                </a:path>
                              </a:pathLst>
                            </a:custGeom>
                            <a:noFill/>
                            <a:ln w="38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18"/>
                        <wpg:cNvGrpSpPr>
                          <a:grpSpLocks/>
                        </wpg:cNvGrpSpPr>
                        <wpg:grpSpPr bwMode="auto">
                          <a:xfrm>
                            <a:off x="7557" y="358"/>
                            <a:ext cx="78" cy="51"/>
                            <a:chOff x="7557" y="358"/>
                            <a:chExt cx="78" cy="51"/>
                          </a:xfrm>
                        </wpg:grpSpPr>
                        <wps:wsp>
                          <wps:cNvPr id="77" name="Freeform 19"/>
                          <wps:cNvSpPr>
                            <a:spLocks/>
                          </wps:cNvSpPr>
                          <wps:spPr bwMode="auto">
                            <a:xfrm>
                              <a:off x="7557" y="358"/>
                              <a:ext cx="78" cy="51"/>
                            </a:xfrm>
                            <a:custGeom>
                              <a:avLst/>
                              <a:gdLst>
                                <a:gd name="T0" fmla="+- 0 7631 7557"/>
                                <a:gd name="T1" fmla="*/ T0 w 78"/>
                                <a:gd name="T2" fmla="+- 0 358 358"/>
                                <a:gd name="T3" fmla="*/ 358 h 51"/>
                                <a:gd name="T4" fmla="+- 0 7557 7557"/>
                                <a:gd name="T5" fmla="*/ T4 w 78"/>
                                <a:gd name="T6" fmla="+- 0 390 358"/>
                                <a:gd name="T7" fmla="*/ 390 h 51"/>
                                <a:gd name="T8" fmla="+- 0 7635 7557"/>
                                <a:gd name="T9" fmla="*/ T8 w 78"/>
                                <a:gd name="T10" fmla="+- 0 409 358"/>
                                <a:gd name="T11" fmla="*/ 409 h 51"/>
                                <a:gd name="T12" fmla="+- 0 7631 7557"/>
                                <a:gd name="T13" fmla="*/ T12 w 78"/>
                                <a:gd name="T14" fmla="+- 0 358 358"/>
                                <a:gd name="T15" fmla="*/ 358 h 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8" h="51">
                                  <a:moveTo>
                                    <a:pt x="74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78" y="51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D768D60" id="Group 17" o:spid="_x0000_s1026" style="position:absolute;margin-left:377.85pt;margin-top:7.85pt;width:86.15pt;height:26.7pt;z-index:-28480;mso-position-horizontal-relative:page" coordorigin="7557,157" coordsize="1723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">
                <v:group id="Group 77" o:spid="_x0000_s1027" style="position:absolute;left:8363;top:649;width:2;height:2" coordorigin="8363,649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78" o:spid="_x0000_s1028" style="position:absolute;left:8363;top:649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or8QA&#10;AADbAAAADwAAAGRycy9kb3ducmV2LnhtbESPQWvCQBCF7wX/wzJCb3WjB5GYVYoiKOjBKOJxyE6T&#10;tNnZkF1j2l/fORR6m+G9ee+bbD24RvXUhdqzgekkAUVceFtzaeB62b0tQIWIbLHxTAa+KcB6NXrJ&#10;MLX+yWfq81gqCeGQooEqxjbVOhQVOQwT3xKL9uE7h1HWrtS2w6eEu0bPkmSuHdYsDRW2tKmo+Mof&#10;zsBpm9Oe5sfbtjw9Lge0P76/fxrzOh7el6AiDfHf/He9t4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hKK/EAAAA2wAAAA8AAAAAAAAAAAAAAAAAmAIAAGRycy9k&#10;b3ducmV2LnhtbFBLBQYAAAAABAAEAPUAAACJAwAAAAA=&#10;" path="m,l,e" filled="f" strokecolor="#86cdea" strokeweight=".52569mm">
                    <v:path arrowok="t" o:connecttype="custom" o:connectlocs="0,0;0,0" o:connectangles="0,0"/>
                  </v:shape>
                </v:group>
                <v:group id="Group 75" o:spid="_x0000_s1029" style="position:absolute;left:8431;top:641;width:30;height:2" coordorigin="8431,641" coordsize="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76" o:spid="_x0000_s1030" style="position:absolute;left:8431;top:641;width:30;height:2;visibility:visible;mso-wrap-style:square;v-text-anchor:top" coordsize="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DK70A&#10;AADbAAAADwAAAGRycy9kb3ducmV2LnhtbERPzUoDMRC+C32HMIIXsVkLtrI2LVUQvBr7ANPNuFnc&#10;TEIy7W7f3hwEjx/f/3Y/h1FdKJchsoHHZQOKuItu4N7A8ev94RlUEWSHY2QycKUC+93iZoutixN/&#10;0sVKr2oIlxYNeJHUal06TwHLMibiyn3HHFAqzL12GacaHka9apq1DjhwbfCY6M1T92PPwcDk7sWm&#10;tFlnPljxT8G+Xk+DMXe38+EFlNAs/+I/94czsKrr65f6A/Tu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d8DK70AAADbAAAADwAAAAAAAAAAAAAAAACYAgAAZHJzL2Rvd25yZXYu&#10;eG1sUEsFBgAAAAAEAAQA9QAAAIIDAAAAAA==&#10;" path="m,l29,e" filled="f" strokecolor="#86cdea" strokeweight=".78pt">
                    <v:path arrowok="t" o:connecttype="custom" o:connectlocs="0,0;29,0" o:connectangles="0,0"/>
                  </v:shape>
                </v:group>
                <v:group id="Group 73" o:spid="_x0000_s1031" style="position:absolute;left:8528;top:549;width:2;height:100" coordorigin="8528,549" coordsize="2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74" o:spid="_x0000_s1032" style="position:absolute;left:8528;top:549;width:2;height:100;visibility:visible;mso-wrap-style:square;v-text-anchor:top" coordsize="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GhZsQA&#10;AADbAAAADwAAAGRycy9kb3ducmV2LnhtbESPW4vCMBSE3xf8D+EIvq2pFZa1GkW84CLrg7f3Q3Ns&#10;i81JSaJ299ebhQUfh5n5hpnMWlOLOzlfWVYw6CcgiHOrKy4UnI7r908QPiBrrC2Tgh/yMJt23iaY&#10;afvgPd0PoRARwj5DBWUITSalz0sy6Pu2IY7exTqDIUpXSO3wEeGmlmmSfEiDFceFEhtalJRfDzej&#10;YPUtR6NNs6Hl7nxqtws33P0mQ6V63XY+BhGoDa/wf/tLK0hT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oWbEAAAA2wAAAA8AAAAAAAAAAAAAAAAAmAIAAGRycy9k&#10;b3ducmV2LnhtbFBLBQYAAAAABAAEAPUAAACJAwAAAAA=&#10;" path="m,100l,e" filled="f" strokecolor="#86cdea" strokeweight=".52569mm">
                    <v:path arrowok="t" o:connecttype="custom" o:connectlocs="0,649;0,549" o:connectangles="0,0"/>
                  </v:shape>
                </v:group>
                <v:group id="Group 71" o:spid="_x0000_s1033" style="position:absolute;left:8612;top:364;width:2;height:185" coordorigin="8612,364" coordsize="2,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72" o:spid="_x0000_s1034" style="position:absolute;left:8612;top:364;width:2;height:185;visibility:visible;mso-wrap-style:square;v-text-anchor:top" coordsize="2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LtcMA&#10;AADbAAAADwAAAGRycy9kb3ducmV2LnhtbESPT4vCMBTE74LfITzBy2LTFZHd2ijiIoon/yEen82z&#10;LTYvpYna/fYbYcHjMDO/YdJZayrxoMaVlhV8RjEI4szqknMFx8Ny8AXCeWSNlWVS8EsOZtNuJ8VE&#10;2yfv6LH3uQgQdgkqKLyvEyldVpBBF9maOHhX2xj0QTa51A0+A9xUchjHY2mw5LBQYE2LgrLb/m4U&#10;LK/zjT7/nLbyKP3aXM50WH1/KNXvtfMJCE+tf4f/22utYDiC15fw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eLtcMAAADbAAAADwAAAAAAAAAAAAAAAACYAgAAZHJzL2Rv&#10;d25yZXYueG1sUEsFBgAAAAAEAAQA9QAAAIgDAAAAAA==&#10;" path="m,l,185e" filled="f" strokecolor="#86cdea" strokeweight=".52569mm">
                    <v:path arrowok="t" o:connecttype="custom" o:connectlocs="0,364;0,549" o:connectangles="0,0"/>
                  </v:shape>
                </v:group>
                <v:group id="Group 69" o:spid="_x0000_s1035" style="position:absolute;left:8695;top:183;width:2;height:366" coordorigin="8695,183" coordsize="2,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70" o:spid="_x0000_s1036" style="position:absolute;left:8695;top:183;width:2;height:366;visibility:visible;mso-wrap-style:square;v-text-anchor:top" coordsize="2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8vXMMA&#10;AADbAAAADwAAAGRycy9kb3ducmV2LnhtbESPQWvCQBSE7wX/w/IEL0U32hokuooUhV4bFa/P7DMb&#10;zL6N2W2M/75bKPQ4zMw3zGrT21p01PrKsYLpJAFBXDhdcangeNiPFyB8QNZYOyYFT/KwWQ9eVphp&#10;9+Av6vJQighhn6ECE0KTSekLQxb9xDXE0bu61mKIsi2lbvER4baWsyRJpcWK44LBhj4MFbf82yoo&#10;Tnc5NWc5T6/dW16/vt92i8tRqdGw3y5BBOrDf/iv/akVzFL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8vXMMAAADbAAAADwAAAAAAAAAAAAAAAACYAgAAZHJzL2Rv&#10;d25yZXYueG1sUEsFBgAAAAAEAAQA9QAAAIgDAAAAAA==&#10;" path="m,l,366e" filled="f" strokecolor="#86cdea" strokeweight=".52569mm">
                    <v:path arrowok="t" o:connecttype="custom" o:connectlocs="0,183;0,549" o:connectangles="0,0"/>
                  </v:shape>
                </v:group>
                <v:group id="Group 67" o:spid="_x0000_s1037" style="position:absolute;left:8777;top:172;width:2;height:377" coordorigin="8777,172" coordsize="2,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68" o:spid="_x0000_s1038" style="position:absolute;left:8777;top:172;width:2;height:377;visibility:visible;mso-wrap-style:square;v-text-anchor:top" coordsize="2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MEsAA&#10;AADbAAAADwAAAGRycy9kb3ducmV2LnhtbERPy4rCMBTdC/MP4Q6403RciFRjKQPDuJjxUcX1pbm2&#10;1eamNrHWvzcLweXhvBdJb2rRUesqywq+xhEI4tzqigsFh/3PaAbCeWSNtWVS8CAHyfJjsMBY2zvv&#10;qMt8IUIIuxgVlN43sZQuL8mgG9uGOHAn2xr0AbaF1C3eQ7ip5SSKptJgxaGhxIa+S8ov2c0oWNvp&#10;JjpdO3P7M+djX/9vXfGbKjX87NM5CE+9f4tf7pVWMAlj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dMEsAAAADbAAAADwAAAAAAAAAAAAAAAACYAgAAZHJzL2Rvd25y&#10;ZXYueG1sUEsFBgAAAAAEAAQA9QAAAIUDAAAAAA==&#10;" path="m,l,377e" filled="f" strokecolor="#86cdea" strokeweight=".52569mm">
                    <v:path arrowok="t" o:connecttype="custom" o:connectlocs="0,172;0,549" o:connectangles="0,0"/>
                  </v:shape>
                </v:group>
                <v:group id="Group 65" o:spid="_x0000_s1039" style="position:absolute;left:8860;top:337;width:2;height:212" coordorigin="8860,337" coordsize="2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66" o:spid="_x0000_s1040" style="position:absolute;left:8860;top:337;width:2;height:212;visibility:visible;mso-wrap-style:square;v-text-anchor:top" coordsize="2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evH8AA&#10;AADbAAAADwAAAGRycy9kb3ducmV2LnhtbERPz2vCMBS+C/sfwhvsZtM5EOmMMgaC26VYi+dn8myL&#10;zUtpUq39681hsOPH93u9HW0rbtT7xrGC9yQFQaydabhSUB538xUIH5ANto5JwYM8bDcvszVmxt35&#10;QLciVCKGsM9QQR1Cl0npdU0WfeI64shdXG8xRNhX0vR4j+G2lYs0XUqLDceGGjv6rklfi8EqQPyd&#10;Lnmpz1MuT9rui+HnyoNSb6/j1yeIQGP4F/+590bBR1wfv8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evH8AAAADbAAAADwAAAAAAAAAAAAAAAACYAgAAZHJzL2Rvd25y&#10;ZXYueG1sUEsFBgAAAAAEAAQA9QAAAIUDAAAAAA==&#10;" path="m,l,212e" filled="f" strokecolor="#86cdea" strokeweight=".52569mm">
                    <v:path arrowok="t" o:connecttype="custom" o:connectlocs="0,337;0,549" o:connectangles="0,0"/>
                  </v:shape>
                </v:group>
                <v:group id="Group 63" o:spid="_x0000_s1041" style="position:absolute;left:8928;top:535;width:30;height:2" coordorigin="8928,535" coordsize="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4" o:spid="_x0000_s1042" style="position:absolute;left:8928;top:535;width:30;height:2;visibility:visible;mso-wrap-style:square;v-text-anchor:top" coordsize="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/fCsMA&#10;AADbAAAADwAAAGRycy9kb3ducmV2LnhtbESPS4vCQBCE7wv+h6EFL6KTGFiW6Cgq+GD3tL7OTaZN&#10;gpmekBk1+uudBWGPRVV9RU1mranEjRpXWlYQDyMQxJnVJecKDvvV4AuE88gaK8uk4EEOZtPOxwRT&#10;be/8S7edz0WAsEtRQeF9nUrpsoIMuqGtiYN3to1BH2STS93gPcBNJUdR9CkNlhwWCqxpWVB22V2N&#10;Ah0/42T9w99VdDZ9t9ic1sfEKNXrtvMxCE+t/w+/21utIBnB3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/fCsMAAADbAAAADwAAAAAAAAAAAAAAAACYAgAAZHJzL2Rv&#10;d25yZXYueG1sUEsFBgAAAAAEAAQA9QAAAIgDAAAAAA==&#10;" path="m,l30,e" filled="f" strokecolor="#86cdea" strokeweight=".52569mm">
                    <v:path arrowok="t" o:connecttype="custom" o:connectlocs="0,0;30,0" o:connectangles="0,0"/>
                  </v:shape>
                </v:group>
                <v:group id="Group 61" o:spid="_x0000_s1043" style="position:absolute;left:9011;top:634;width:30;height:2" coordorigin="9011,634" coordsize="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62" o:spid="_x0000_s1044" style="position:absolute;left:9011;top:634;width:30;height:2;visibility:visible;mso-wrap-style:square;v-text-anchor:top" coordsize="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kbccA&#10;AADbAAAADwAAAGRycy9kb3ducmV2LnhtbESPzW7CMBCE75X6DtZW4oLAKUQVpBhU+idUTgQ49LbE&#10;SxI1Xqe2gfTt60pIPY5m5hvNbNGZRpzJ+dqygvthAoK4sLrmUsFu+zaYgPABWWNjmRT8kIfF/PZm&#10;hpm2F97QOQ+liBD2GSqoQmgzKX1RkUE/tC1x9I7WGQxRulJqh5cIN40cJcmDNFhzXKiwpeeKiq/8&#10;ZBS8j9d1P//cv7rvj5ciTZfTw/KklerddU+PIAJ14T98ba+0gnEKf1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LpG3HAAAA2wAAAA8AAAAAAAAAAAAAAAAAmAIAAGRy&#10;cy9kb3ducmV2LnhtbFBLBQYAAAAABAAEAPUAAACMAwAAAAA=&#10;" path="m,l30,e" filled="f" strokecolor="#86cdea" strokeweight="1.5pt">
                    <v:path arrowok="t" o:connecttype="custom" o:connectlocs="0,0;30,0" o:connectangles="0,0"/>
                  </v:shape>
                </v:group>
                <v:group id="Group 59" o:spid="_x0000_s1045" style="position:absolute;left:9094;top:647;width:30;height:2" coordorigin="9094,647" coordsize="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60" o:spid="_x0000_s1046" style="position:absolute;left:9094;top:647;width:30;height:2;visibility:visible;mso-wrap-style:square;v-text-anchor:top" coordsize="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V4MYA&#10;AADbAAAADwAAAGRycy9kb3ducmV2LnhtbESPQWvCQBSE70L/w/IKXsRstMVKmlVEENtLUSvS4yP7&#10;mg3Nvo3ZNcZ/3y0UPA4z8w2TL3tbi45aXzlWMElSEMSF0xWXCo6fm/EchA/IGmvHpOBGHpaLh0GO&#10;mXZX3lN3CKWIEPYZKjAhNJmUvjBk0SeuIY7et2sthijbUuoWrxFuazlN05m0WHFcMNjQ2lDxc7hY&#10;BV+jE912L32z3a6f36vLx+TcmY1Sw8d+9QoiUB/u4f/2m1bwNIO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oV4MYAAADbAAAADwAAAAAAAAAAAAAAAACYAgAAZHJz&#10;L2Rvd25yZXYueG1sUEsFBgAAAAAEAAQA9QAAAIsDAAAAAA==&#10;" path="m,l30,e" filled="f" strokecolor="#86cdea" strokeweight=".15pt">
                    <v:path arrowok="t" o:connecttype="custom" o:connectlocs="0,0;30,0" o:connectangles="0,0"/>
                  </v:shape>
                </v:group>
                <v:group id="Group 57" o:spid="_x0000_s1047" style="position:absolute;left:9192;top:649;width:2;height:2" coordorigin="9192,649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58" o:spid="_x0000_s1048" style="position:absolute;left:9192;top:649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0z8IA&#10;AADbAAAADwAAAGRycy9kb3ducmV2LnhtbERPTWuDQBC9B/oflgn0lqxpQYJ1lVIppNAcYkLpcXCn&#10;auLOirtR21/fPQRyfLzvNJ9NJ0YaXGtZwWYdgSCurG65VnA6vq+2IJxH1thZJgW/5CDPHhYpJtpO&#10;fKCx9LUIIewSVNB43ydSuqohg25te+LA/djBoA9wqKUecArhppNPURRLgy2HhgZ7emuoupRXo2Bf&#10;lLSj+POrqPfX4wfqPzt+n5V6XM6vLyA8zf4uvrl3WsFzGBu+h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1HTPwgAAANsAAAAPAAAAAAAAAAAAAAAAAJgCAABkcnMvZG93&#10;bnJldi54bWxQSwUGAAAAAAQABAD1AAAAhwMAAAAA&#10;" path="m,l,e" filled="f" strokecolor="#86cdea" strokeweight=".52569mm">
                    <v:path arrowok="t" o:connecttype="custom" o:connectlocs="0,0;0,0" o:connectangles="0,0"/>
                  </v:shape>
                </v:group>
                <v:group id="Group 55" o:spid="_x0000_s1049" style="position:absolute;left:8525;top:549;width:506;height:120" coordorigin="8525,549" coordsize="506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6" o:spid="_x0000_s1050" style="position:absolute;left:8525;top:549;width:506;height:120;visibility:visible;mso-wrap-style:square;v-text-anchor:top" coordsize="50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Qo8EA&#10;AADbAAAADwAAAGRycy9kb3ducmV2LnhtbERPz2vCMBS+D/wfwhO8zbQyRKpRhqD0sItVxo6P5tmW&#10;NS81ibb1rzeHwY4f3+/NbjCteJDzjWUF6TwBQVxa3XCl4HI+vK9A+ICssbVMCkbysNtO3jaYadvz&#10;iR5FqEQMYZ+hgjqELpPSlzUZ9HPbEUfuap3BEKGrpHbYx3DTykWSLKXBhmNDjR3tayp/i7tR8H04&#10;31JXjj/o869ucXymy/09VWo2HT7XIAIN4V/85861go+4Pn6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iEKPBAAAA2wAAAA8AAAAAAAAAAAAAAAAAmAIAAGRycy9kb3du&#10;cmV2LnhtbFBLBQYAAAAABAAEAPUAAACGAwAAAAA=&#10;" path="m,l505,r,119l,119,,xe" stroked="f">
                    <v:path arrowok="t" o:connecttype="custom" o:connectlocs="0,549;505,549;505,668;0,668;0,549" o:connectangles="0,0,0,0,0"/>
                  </v:shape>
                </v:group>
                <v:group id="Group 53" o:spid="_x0000_s1051" style="position:absolute;left:8280;top:685;width:995;height:2" coordorigin="8280,685" coordsize="9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4" o:spid="_x0000_s1052" style="position:absolute;left:8280;top:685;width:995;height:2;visibility:visible;mso-wrap-style:square;v-text-anchor:top" coordsize="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MIMMA&#10;AADbAAAADwAAAGRycy9kb3ducmV2LnhtbESPQWvCQBSE70L/w/IK3nS3QUVS19AWAvUkanvo7ZF9&#10;zYZm34bsNsZ/7wqCx2FmvmE2xehaMVAfGs8aXuYKBHHlTcO1hq9TOVuDCBHZYOuZNFwoQLF9mmww&#10;N/7MBxqOsRYJwiFHDTbGLpcyVJYchrnviJP363uHMcm+lqbHc4K7VmZKraTDhtOCxY4+LFV/x3+n&#10;QS66U1m+r3fqR2HmLvsW7fJb6+nz+PYKItIYH+F7+9NoWGRw+5J+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JMIMMAAADbAAAADwAAAAAAAAAAAAAAAACYAgAAZHJzL2Rv&#10;d25yZXYueG1sUEsFBgAAAAAEAAQA9QAAAIgDAAAAAA==&#10;" path="m,l995,e" filled="f" strokeweight=".17522mm">
                    <v:path arrowok="t" o:connecttype="custom" o:connectlocs="0,0;995,0" o:connectangles="0,0"/>
                  </v:shape>
                </v:group>
                <v:group id="Group 48" o:spid="_x0000_s1053" style="position:absolute;left:8558;top:567;width:56;height:75" coordorigin="8558,567" coordsize="56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52" o:spid="_x0000_s1054" style="position:absolute;left:8558;top:567;width:56;height:75;visibility:visible;mso-wrap-style:square;v-text-anchor:top" coordsize="56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4BsMA&#10;AADbAAAADwAAAGRycy9kb3ducmV2LnhtbESP3YrCMBSE7wXfIRxhb0TTFRGpRhF3XaQXij8PcGhO&#10;f7A5KU221rc3guDlMDPfMMt1ZyrRUuNKywq+xxEI4tTqknMF18tuNAfhPLLGyjIpeJCD9arfW2Ks&#10;7Z1P1J59LgKEXYwKCu/rWEqXFmTQjW1NHLzMNgZ9kE0udYP3ADeVnETRTBosOSwUWNO2oPR2/jcK&#10;DkN9y7IkaTeZ/jsmv3NyP4ehUl+DbrMA4anzn/C7vdcKplN4fQ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d4BsMAAADbAAAADwAAAAAAAAAAAAAAAACYAgAAZHJzL2Rv&#10;d25yZXYueG1sUEsFBgAAAAAEAAQA9QAAAIgDAAAAAA==&#10;" path="m16,66r-7,l14,72r6,3l45,75r8,-8l17,67,16,66xe" fillcolor="black" stroked="f">
                    <v:path arrowok="t" o:connecttype="custom" o:connectlocs="16,633;9,633;14,639;20,642;45,642;53,634;17,634;16,633" o:connectangles="0,0,0,0,0,0,0,0"/>
                  </v:shape>
                  <v:shape id="Freeform 51" o:spid="_x0000_s1055" style="position:absolute;left:8558;top:567;width:56;height:75;visibility:visible;mso-wrap-style:square;v-text-anchor:top" coordsize="56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vdncUA&#10;AADbAAAADwAAAGRycy9kb3ducmV2LnhtbESP3WrCQBSE7wt9h+UUvJG6UWwJqWsItUrJhaXRBzhk&#10;T34wezZktzG+fbdQ8HKYmW+YTTqZTow0uNayguUiAkFcWt1yreB82j/HIJxH1thZJgU3cpBuHx82&#10;mGh75W8aC1+LAGGXoILG+z6R0pUNGXQL2xMHr7KDQR/kUEs94DXATSdXUfQqDbYcFhrs6b2h8lL8&#10;GAXHub5UVZ6PWaUPX/lHTG53nCs1e5qyNxCeJn8P/7c/tYL1C/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92dxQAAANsAAAAPAAAAAAAAAAAAAAAAAJgCAABkcnMv&#10;ZG93bnJldi54bWxQSwUGAAAAAAQABAD1AAAAigMAAAAA&#10;" path="m10,l,,,72r9,l9,66r7,l10,59r,-25l17,27r-7,l10,xe" fillcolor="black" stroked="f">
                    <v:path arrowok="t" o:connecttype="custom" o:connectlocs="10,567;0,567;0,639;9,639;9,633;16,633;10,626;10,601;17,594;10,594;10,567" o:connectangles="0,0,0,0,0,0,0,0,0,0,0"/>
                  </v:shape>
                  <v:shape id="Freeform 50" o:spid="_x0000_s1056" style="position:absolute;left:8558;top:567;width:56;height:75;visibility:visible;mso-wrap-style:square;v-text-anchor:top" coordsize="56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D6sMA&#10;AADbAAAADwAAAGRycy9kb3ducmV2LnhtbESP3YrCMBSE7wXfIRxhb0TTFRGpRhF3XaQXij8PcGhO&#10;f7A5KU221rc3guDlMDPfMMt1ZyrRUuNKywq+xxEI4tTqknMF18tuNAfhPLLGyjIpeJCD9arfW2Ks&#10;7Z1P1J59LgKEXYwKCu/rWEqXFmTQjW1NHLzMNgZ9kE0udYP3ADeVnETRTBosOSwUWNO2oPR2/jcK&#10;DkN9y7IkaTeZ/jsmv3NyP4ehUl+DbrMA4anzn/C7vdcKpjN4fQ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lD6sMAAADbAAAADwAAAAAAAAAAAAAAAACYAgAAZHJzL2Rv&#10;d25yZXYueG1sUEsFBgAAAAAEAAQA9QAAAIgDAAAAAA==&#10;" path="m54,27r-15,l46,34r,25l39,67r14,l56,63r,-34l54,27xe" fillcolor="black" stroked="f">
                    <v:path arrowok="t" o:connecttype="custom" o:connectlocs="54,594;39,594;46,601;46,626;39,634;53,634;56,630;56,596;54,594" o:connectangles="0,0,0,0,0,0,0,0,0"/>
                  </v:shape>
                  <v:shape id="Freeform 49" o:spid="_x0000_s1057" style="position:absolute;left:8558;top:567;width:56;height:75;visibility:visible;mso-wrap-style:square;v-text-anchor:top" coordsize="56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mccUA&#10;AADbAAAADwAAAGRycy9kb3ducmV2LnhtbESP3WrCQBSE7wt9h+UUvJG6UaQNqWsItUrJhaXRBzhk&#10;T34wezZktzG+fbdQ8HKYmW+YTTqZTow0uNayguUiAkFcWt1yreB82j/HIJxH1thZJgU3cpBuHx82&#10;mGh75W8aC1+LAGGXoILG+z6R0pUNGXQL2xMHr7KDQR/kUEs94DXATSdXUfQiDbYcFhrs6b2h8lL8&#10;GAXHub5UVZ6PWaUPX/lHTG53nCs1e5qyNxCeJn8P/7c/tYL1K/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eZxxQAAANsAAAAPAAAAAAAAAAAAAAAAAJgCAABkcnMv&#10;ZG93bnJldi54bWxQSwUGAAAAAAQABAD1AAAAigMAAAAA&#10;" path="m46,19r-25,l15,22r-5,5l17,27r37,l46,19xe" fillcolor="black" stroked="f">
                    <v:path arrowok="t" o:connecttype="custom" o:connectlocs="46,586;21,586;15,589;10,594;17,594;17,594;54,594;46,586" o:connectangles="0,0,0,0,0,0,0,0"/>
                  </v:shape>
                </v:group>
                <v:group id="Group 45" o:spid="_x0000_s1058" style="position:absolute;left:8626;top:567;width:11;height:72" coordorigin="8626,567" coordsize="11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7" o:spid="_x0000_s1059" style="position:absolute;left:8626;top:567;width:11;height:72;visibility:visible;mso-wrap-style:square;v-text-anchor:top" coordsize="1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7rcYA&#10;AADbAAAADwAAAGRycy9kb3ducmV2LnhtbESPQWsCMRSE74X+h/AKvdVsbdG6NYotCAURdC2U3h6b&#10;192lm5dsEnXtr28EweMwM98w03lvWnEgHxrLCh4HGQji0uqGKwWfu+XDC4gQkTW2lknBiQLMZ7c3&#10;U8y1PfKWDkWsRIJwyFFBHaPLpQxlTQbDwDri5P1YbzAm6SupPR4T3LRymGUjabDhtFCjo/eayt9i&#10;bxSEnf96Gm9ssV1N/jq37r7fus4pdX/XL15BROrjNXxpf2gFzxM4f0k/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H7rcYAAADbAAAADwAAAAAAAAAAAAAAAACYAgAAZHJz&#10;L2Rvd25yZXYueG1sUEsFBgAAAAAEAAQA9QAAAIsDAAAAAA==&#10;" path="m10,21l,21,,72r10,l10,21xe" fillcolor="black" stroked="f">
                    <v:path arrowok="t" o:connecttype="custom" o:connectlocs="10,588;0,588;0,639;10,639;10,588" o:connectangles="0,0,0,0,0"/>
                  </v:shape>
                  <v:shape id="Freeform 46" o:spid="_x0000_s1060" style="position:absolute;left:8626;top:567;width:11;height:72;visibility:visible;mso-wrap-style:square;v-text-anchor:top" coordsize="1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LE7cMA&#10;AADbAAAADwAAAGRycy9kb3ducmV2LnhtbERPXWvCMBR9F/YfwhV809SNbVqNsg0GgzHQKohvl+ba&#10;FpubNIna7dcvD4M9Hs73ct2bVlzJh8aygukkA0FcWt1wpWC/ex/PQISIrLG1TAq+KcB6dTdYYq7t&#10;jbd0LWIlUgiHHBXUMbpcylDWZDBMrCNO3Ml6gzFBX0nt8ZbCTSvvs+xJGmw4NdTo6K2m8lxcjIKw&#10;84eH540ttp/zn859dcfXrnNKjYb9ywJEpD7+i//cH1rBY1qf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LE7cMAAADbAAAADwAAAAAAAAAAAAAAAACYAgAAZHJzL2Rv&#10;d25yZXYueG1sUEsFBgAAAAAEAAQA9QAAAIgDAAAAAA==&#10;" path="m10,l,,,10r10,l10,xe" fillcolor="black" stroked="f">
                    <v:path arrowok="t" o:connecttype="custom" o:connectlocs="10,567;0,567;0,577;10,577;10,567" o:connectangles="0,0,0,0,0"/>
                  </v:shape>
                </v:group>
                <v:group id="Group 41" o:spid="_x0000_s1061" style="position:absolute;left:8653;top:586;width:50;height:54" coordorigin="8653,586" coordsize="50,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4" o:spid="_x0000_s1062" style="position:absolute;left:8653;top:586;width:50;height:54;visibility:visible;mso-wrap-style:square;v-text-anchor:top" coordsize="5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ujMYA&#10;AADbAAAADwAAAGRycy9kb3ducmV2LnhtbESPQWvCQBSE74L/YXlCL8VsDNiWmFVEq/Sg0KqH9vbI&#10;PpNg9m3IrjH++26h4HGYmW+YbNGbWnTUusqygkkUgyDOra64UHA6bsZvIJxH1lhbJgV3crCYDwcZ&#10;ptre+Iu6gy9EgLBLUUHpfZNK6fKSDLrINsTBO9vWoA+yLaRu8RbgppZJHL9IgxWHhRIbWpWUXw5X&#10;o+BbJ9vu/fkTzet2l0zX1+PPbr9W6mnUL2cgPPX+Ef5vf2gF0wT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AujMYAAADbAAAADwAAAAAAAAAAAAAAAACYAgAAZHJz&#10;L2Rvd25yZXYueG1sUEsFBgAAAAAEAAQA9QAAAIsDAAAAAA==&#10;" path="m9,2l,2,,53r10,l10,14r4,-4l9,10,9,2xe" fillcolor="black" stroked="f">
                    <v:path arrowok="t" o:connecttype="custom" o:connectlocs="9,588;0,588;0,639;10,639;10,600;14,596;9,596;9,588" o:connectangles="0,0,0,0,0,0,0,0"/>
                  </v:shape>
                  <v:shape id="Freeform 43" o:spid="_x0000_s1063" style="position:absolute;left:8653;top:586;width:50;height:54;visibility:visible;mso-wrap-style:square;v-text-anchor:top" coordsize="5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yLF8YA&#10;AADbAAAADwAAAGRycy9kb3ducmV2LnhtbESPQWvCQBSE7wX/w/IKvYjZNKKVmFVKbaUHBas91Nsj&#10;+5oEs29Ddo3x33cFocdhZr5hsmVvatFR6yrLCp6jGARxbnXFhYLvw8doBsJ5ZI21ZVJwJQfLxeAh&#10;w1TbC39Rt/eFCBB2KSoovW9SKV1ekkEX2YY4eL+2NeiDbAupW7wEuKllEsdTabDisFBiQ28l5af9&#10;2Sj40cm6ex/u0LysN8lkdT4cN9uVUk+P/eschKfe/4fv7U+tYDKG2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yLF8YAAADbAAAADwAAAAAAAAAAAAAAAACYAgAAZHJz&#10;L2Rvd25yZXYueG1sUEsFBgAAAAAEAAQA9QAAAIsDAAAAAA==&#10;" path="m50,7l35,7r5,4l40,53r10,l50,7xe" fillcolor="black" stroked="f">
                    <v:path arrowok="t" o:connecttype="custom" o:connectlocs="50,593;35,593;40,597;40,639;50,639;50,593" o:connectangles="0,0,0,0,0,0"/>
                  </v:shape>
                  <v:shape id="Freeform 42" o:spid="_x0000_s1064" style="position:absolute;left:8653;top:586;width:50;height:54;visibility:visible;mso-wrap-style:square;v-text-anchor:top" coordsize="5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TY8YA&#10;AADbAAAADwAAAGRycy9kb3ducmV2LnhtbESPQWvCQBSE7wX/w/IKvYjZNKiVmFVKbaUHBas91Nsj&#10;+5oEs29Ddo3x33cFocdhZr5hsmVvatFR6yrLCp6jGARxbnXFhYLvw8doBsJ5ZI21ZVJwJQfLxeAh&#10;w1TbC39Rt/eFCBB2KSoovW9SKV1ekkEX2YY4eL+2NeiDbAupW7wEuKllEsdTabDisFBiQ28l5af9&#10;2Sj40cm6ex/u0LysN8lkdT4cN9uVUk+P/eschKfe/4fv7U+tYDKG2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UTY8YAAADbAAAADwAAAAAAAAAAAAAAAACYAgAAZHJz&#10;L2Rvd25yZXYueG1sUEsFBgAAAAAEAAQA9QAAAIsDAAAAAA==&#10;" path="m42,l21,,15,3,9,10r5,l17,7r33,l50,5,42,xe" fillcolor="black" stroked="f">
                    <v:path arrowok="t" o:connecttype="custom" o:connectlocs="42,586;21,586;15,589;9,596;14,596;17,593;50,593;50,591;42,586" o:connectangles="0,0,0,0,0,0,0,0,0"/>
                  </v:shape>
                </v:group>
                <v:group id="Group 38" o:spid="_x0000_s1065" style="position:absolute;left:8716;top:586;width:57;height:56" coordorigin="8716,586" coordsize="57,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0" o:spid="_x0000_s1066" style="position:absolute;left:8716;top:586;width:57;height:56;visibility:visible;mso-wrap-style:square;v-text-anchor:top" coordsize="5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sB38QA&#10;AADbAAAADwAAAGRycy9kb3ducmV2LnhtbESPQWvCQBSE7wX/w/KE3upuCrE1uhERAqXQQ63en9ln&#10;Es2+DdnVxH/vFgo9DjPzDbNaj7YVN+p941hDMlMgiEtnGq407H+Kl3cQPiAbbB2Thjt5WOeTpxVm&#10;xg38TbddqESEsM9QQx1Cl0npy5os+pnriKN3cr3FEGVfSdPjEOG2la9KzaXFhuNCjR1tayovu6vV&#10;cPysimRbKnk9F5i+nb8Oi706aP08HTdLEIHG8B/+a38YDekcfr/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LAd/EAAAA2wAAAA8AAAAAAAAAAAAAAAAAmAIAAGRycy9k&#10;b3ducmV2LnhtbFBLBQYAAAAABAAEAPUAAACJAwAAAAA=&#10;" path="m46,l10,,,10,,45,10,56r35,l53,48r-37,l10,41r,-26l16,8r38,l46,xe" fillcolor="black" stroked="f">
                    <v:path arrowok="t" o:connecttype="custom" o:connectlocs="46,586;10,586;0,596;0,631;10,642;45,642;53,634;16,634;10,627;10,601;16,594;54,594;46,586" o:connectangles="0,0,0,0,0,0,0,0,0,0,0,0,0"/>
                  </v:shape>
                  <v:shape id="Freeform 39" o:spid="_x0000_s1067" style="position:absolute;left:8716;top:586;width:57;height:56;visibility:visible;mso-wrap-style:square;v-text-anchor:top" coordsize="5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kRMQA&#10;AADbAAAADwAAAGRycy9kb3ducmV2LnhtbESPQWvCQBSE7wX/w/KE3upuCqk1uhERAqXQQ63en9ln&#10;Es2+DdnVxH/vFgo9DjPzDbNaj7YVN+p941hDMlMgiEtnGq407H+Kl3cQPiAbbB2Thjt5WOeTpxVm&#10;xg38TbddqESEsM9QQx1Cl0npy5os+pnriKN3cr3FEGVfSdPjEOG2la9KvUmLDceFGjva1lRedler&#10;4fhZFcm2VPJ6LjCdn78Oi706aP08HTdLEIHG8B/+a38YDekcfr/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HpETEAAAA2wAAAA8AAAAAAAAAAAAAAAAAmAIAAGRycy9k&#10;b3ducmV2LnhtbFBLBQYAAAAABAAEAPUAAACJAwAAAAA=&#10;" path="m54,8l39,8r7,7l46,41r-7,7l53,48r3,-3l56,10,54,8xe" fillcolor="black" stroked="f">
                    <v:path arrowok="t" o:connecttype="custom" o:connectlocs="54,594;39,594;46,601;46,627;39,634;53,634;56,631;56,596;54,594" o:connectangles="0,0,0,0,0,0,0,0,0"/>
                  </v:shape>
                </v:group>
                <v:group id="Group 32" o:spid="_x0000_s1068" style="position:absolute;left:8786;top:586;width:83;height:54" coordorigin="8786,586" coordsize="83,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37" o:spid="_x0000_s1069" style="position:absolute;left:8786;top:586;width:83;height:54;visibility:visible;mso-wrap-style:square;v-text-anchor:top" coordsize="8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l1cMA&#10;AADbAAAADwAAAGRycy9kb3ducmV2LnhtbESPzWrDMBCE74G8g9hCLyGRXEhI3Mgm9AdyaSBOyHmx&#10;traptTKWHLtvXxUKPQ4z8w2zzyfbijv1vnGsIVkpEMSlMw1XGq6X9+UWhA/IBlvHpOGbPOTZfLbH&#10;1LiRz3QvQiUihH2KGuoQulRKX9Zk0a9cRxy9T9dbDFH2lTQ9jhFuW/mk1EZabDgu1NjRS03lVzFY&#10;DU42Q3VS6vbqkmn4UG8LNSak9ePDdHgGEWgK/+G/9tFoWO/g90v8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ml1cMAAADbAAAADwAAAAAAAAAAAAAAAACYAgAAZHJzL2Rv&#10;d25yZXYueG1sUEsFBgAAAAAEAAQA9QAAAIgDAAAAAA==&#10;" path="m9,2l,2,,53r10,l10,13,15,9,9,9,9,2xe" fillcolor="black" stroked="f">
                    <v:path arrowok="t" o:connecttype="custom" o:connectlocs="9,588;0,588;0,639;10,639;10,599;15,595;9,595;9,588" o:connectangles="0,0,0,0,0,0,0,0"/>
                  </v:shape>
                  <v:shape id="Freeform 36" o:spid="_x0000_s1070" style="position:absolute;left:8786;top:586;width:83;height:54;visibility:visible;mso-wrap-style:square;v-text-anchor:top" coordsize="8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/G9b8A&#10;AADbAAAADwAAAGRycy9kb3ducmV2LnhtbERPyWrDMBC9B/IPYgK9hFpyD6a4lk3pAr2k0CTkPFgT&#10;28QaGUte+vfVIdDj4+1FtdpezDT6zrGGNFEgiGtnOm40nE+fj88gfEA22DsmDb/koSq3mwJz4xb+&#10;ofkYGhFD2OeooQ1hyKX0dUsWfeIG4shd3WgxRDg20oy4xHDbyyelMmmx49jQ4kBvLdW342Q1ONlN&#10;zbdSl3eXrtNBfezVkpLWD7v19QVEoDX8i+/uL6Mhi+vjl/gDZ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v8b1vwAAANsAAAAPAAAAAAAAAAAAAAAAAJgCAABkcnMvZG93bnJl&#10;di54bWxQSwUGAAAAAAQABAD1AAAAhAMAAAAA&#10;" path="m45,7l32,7r4,4l36,53r11,l47,13,52,8r-7,l45,7xe" fillcolor="black" stroked="f">
                    <v:path arrowok="t" o:connecttype="custom" o:connectlocs="45,593;32,593;36,597;36,639;47,639;47,599;52,594;45,594;45,593" o:connectangles="0,0,0,0,0,0,0,0,0"/>
                  </v:shape>
                  <v:shape id="Freeform 35" o:spid="_x0000_s1071" style="position:absolute;left:8786;top:586;width:83;height:54;visibility:visible;mso-wrap-style:square;v-text-anchor:top" coordsize="8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NjbsIA&#10;AADbAAAADwAAAGRycy9kb3ducmV2LnhtbESPQWvCQBSE74X+h+UJXorupocgqasU20IvCqal50f2&#10;mYRm34bdjYn/3hUEj8PMfMOst5PtxJl8aB1ryJYKBHHlTMu1ht+fr8UKRIjIBjvHpOFCAbab56c1&#10;FsaNfKRzGWuRIBwK1NDE2BdShqohi2HpeuLknZy3GJP0tTQexwS3nXxVKpcWW04LDfa0a6j6Lwer&#10;wcl2qA9K/X24bBr26vNFjRlpPZ9N728gIk3xEb63v42GPIPbl/QD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2NuwgAAANsAAAAPAAAAAAAAAAAAAAAAAJgCAABkcnMvZG93&#10;bnJldi54bWxQSwUGAAAAAAQABAD1AAAAhwMAAAAA&#10;" path="m83,7l68,7r4,4l72,53r11,l83,7xe" fillcolor="black" stroked="f">
                    <v:path arrowok="t" o:connecttype="custom" o:connectlocs="83,593;68,593;72,597;72,639;83,639;83,593" o:connectangles="0,0,0,0,0,0"/>
                  </v:shape>
                  <v:shape id="Freeform 34" o:spid="_x0000_s1072" style="position:absolute;left:8786;top:586;width:83;height:54;visibility:visible;mso-wrap-style:square;v-text-anchor:top" coordsize="8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9GcEA&#10;AADbAAAADwAAAGRycy9kb3ducmV2LnhtbESPQYvCMBSE74L/ITzBi2hSD7LURllWBS8urIrnR/O2&#10;Ldu8lCa19d+bBcHjMDPfMNl2sLW4U+srxxqShQJBnDtTcaHhejnMP0D4gGywdkwaHuRhuxmPMkyN&#10;6/mH7udQiAhhn6KGMoQmldLnJVn0C9cQR+/XtRZDlG0hTYt9hNtaLpVaSYsVx4USG/oqKf87d1aD&#10;k1VXfCt127lk6E5qP1N9QlpPJ8PnGkSgIbzDr/bRaFgt4f9L/A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h/RnBAAAA2wAAAA8AAAAAAAAAAAAAAAAAmAIAAGRycy9kb3du&#10;cmV2LnhtbFBLBQYAAAAABAAEAPUAAACGAwAAAAA=&#10;" path="m36,l20,,14,2,9,9r6,l17,7r28,l42,2,36,xe" fillcolor="black" stroked="f">
                    <v:path arrowok="t" o:connecttype="custom" o:connectlocs="36,586;20,586;14,588;9,595;15,595;17,593;45,593;42,588;36,586" o:connectangles="0,0,0,0,0,0,0,0,0"/>
                  </v:shape>
                  <v:shape id="Freeform 33" o:spid="_x0000_s1073" style="position:absolute;left:8786;top:586;width:83;height:54;visibility:visible;mso-wrap-style:square;v-text-anchor:top" coordsize="8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1YgsMA&#10;AADbAAAADwAAAGRycy9kb3ducmV2LnhtbESPwWrDMBBE74H8g9hAL6GW3EIIbpQQkhZ6aaBO6Hmx&#10;traJtTKSHLt/XxUCPQ4z84bZ7CbbiRv50DrWkGcKBHHlTMu1hsv57XENIkRkg51j0vBDAXbb+WyD&#10;hXEjf9KtjLVIEA4Famhi7AspQ9WQxZC5njh5385bjEn6WhqPY4LbTj4ptZIWW04LDfZ0aKi6loPV&#10;4GQ71Celvo4un4YP9bpUY05aPyym/QuISFP8D9/b70bD6hn+vq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1YgsMAAADbAAAADwAAAAAAAAAAAAAAAACYAgAAZHJzL2Rv&#10;d25yZXYueG1sUEsFBgAAAAAEAAQA9QAAAIgDAAAAAA==&#10;" path="m76,l56,,51,2,45,8r7,l53,7r30,l83,5,76,xe" fillcolor="black" stroked="f">
                    <v:path arrowok="t" o:connecttype="custom" o:connectlocs="76,586;56,586;51,588;45,594;52,594;53,593;83,593;83,591;76,586" o:connectangles="0,0,0,0,0,0,0,0,0"/>
                  </v:shape>
                </v:group>
                <v:group id="Group 29" o:spid="_x0000_s1074" style="position:absolute;left:8885;top:567;width:11;height:72" coordorigin="8885,567" coordsize="11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31" o:spid="_x0000_s1075" style="position:absolute;left:8885;top:567;width:11;height:72;visibility:visible;mso-wrap-style:square;v-text-anchor:top" coordsize="1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tyMYA&#10;AADbAAAADwAAAGRycy9kb3ducmV2LnhtbESPQWsCMRSE7wX/Q3hCbzVrpbZdjWKFQkEKuhaKt8fm&#10;ubu4eckmqW799U2h0OMwM98w82VvWnEmHxrLCsajDARxaXXDlYKP/evdE4gQkTW2lknBNwVYLgY3&#10;c8y1vfCOzkWsRIJwyFFBHaPLpQxlTQbDyDri5B2tNxiT9JXUHi8Jblp5n2VTabDhtFCjo3VN5an4&#10;MgrC3n9OHre22G2er5177w4vXeeUuh32qxmISH38D/+137SC6QP8fkk/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tyMYAAADbAAAADwAAAAAAAAAAAAAAAACYAgAAZHJz&#10;L2Rvd25yZXYueG1sUEsFBgAAAAAEAAQA9QAAAIsDAAAAAA==&#10;" path="m10,21l,21,,72r10,l10,21xe" fillcolor="black" stroked="f">
                    <v:path arrowok="t" o:connecttype="custom" o:connectlocs="10,588;0,588;0,639;10,639;10,588" o:connectangles="0,0,0,0,0"/>
                  </v:shape>
                  <v:shape id="Freeform 30" o:spid="_x0000_s1076" style="position:absolute;left:8885;top:567;width:11;height:72;visibility:visible;mso-wrap-style:square;v-text-anchor:top" coordsize="1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szv8YA&#10;AADbAAAADwAAAGRycy9kb3ducmV2LnhtbESPUUvDMBSF3wf+h3AHvm3pJnRalw0nCIIMtk4Q3y7N&#10;tS02N2kSt7pfb4TBHg/nnO9wluvBdOJIPrSWFcymGQjiyuqWawXvh5fJPYgQkTV2lknBLwVYr25G&#10;Syy0PfGejmWsRYJwKFBBE6MrpAxVQwbD1Dri5H1ZbzAm6WupPZ4S3HRynmW5NNhyWmjQ0XND1Xf5&#10;YxSEg/+4W+xsuX97OPdu239u+t4pdTsenh5BRBriNXxpv2oFeQ7/X9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szv8YAAADbAAAADwAAAAAAAAAAAAAAAACYAgAAZHJz&#10;L2Rvd25yZXYueG1sUEsFBgAAAAAEAAQA9QAAAIsDAAAAAA==&#10;" path="m10,l,,,10r10,l10,xe" fillcolor="black" stroked="f">
                    <v:path arrowok="t" o:connecttype="custom" o:connectlocs="10,567;0,567;0,577;10,577;10,567" o:connectangles="0,0,0,0,0"/>
                  </v:shape>
                </v:group>
                <v:group id="Group 24" o:spid="_x0000_s1077" style="position:absolute;left:8909;top:586;width:59;height:56" coordorigin="8909,586" coordsize="59,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8" o:spid="_x0000_s1078" style="position:absolute;left:8909;top:586;width:59;height:56;visibility:visible;mso-wrap-style:square;v-text-anchor:top" coordsize="59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Z88AA&#10;AADbAAAADwAAAGRycy9kb3ducmV2LnhtbERPz2uDMBS+D/o/hFfYbY3zUIptKu2GsNuYs9Djq3ka&#10;qXkRE6v775fDYMeP7/chX2wvHjT6zrGC100Cgrh2uuNWQfVdvOxA+ICssXdMCn7IQ35cPR0w027m&#10;L3qUoRUxhH2GCkwIQyalrw1Z9Bs3EEeucaPFEOHYSj3iHMNtL9Mk2UqLHccGgwO9Garv5WQVFNP8&#10;ScOtOWsu36+7ZknS6lIp9bxeTnsQgZbwL/5zf2gF2zg2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FZ88AAAADbAAAADwAAAAAAAAAAAAAAAACYAgAAZHJzL2Rvd25y&#10;ZXYueG1sUEsFBgAAAAAEAAQA9QAAAIUDAAAAAA==&#10;" path="m51,8l36,8r5,2l41,21r-3,2l30,23,17,24r-3,1l3,29,,33,,50r8,6l28,56r7,-3l40,48r-26,l10,45r,-10l14,32,35,29r3,l41,28r10,l51,8xe" fillcolor="black" stroked="f">
                    <v:path arrowok="t" o:connecttype="custom" o:connectlocs="51,594;36,594;41,596;41,607;38,609;30,609;17,610;14,611;3,615;0,619;0,636;8,642;28,642;35,639;40,634;14,634;10,631;10,621;14,618;35,615;38,615;41,614;51,614;51,594" o:connectangles="0,0,0,0,0,0,0,0,0,0,0,0,0,0,0,0,0,0,0,0,0,0,0,0"/>
                  </v:shape>
                  <v:shape id="Freeform 27" o:spid="_x0000_s1079" style="position:absolute;left:8909;top:586;width:59;height:56;visibility:visible;mso-wrap-style:square;v-text-anchor:top" coordsize="59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38aMIA&#10;AADbAAAADwAAAGRycy9kb3ducmV2LnhtbESPT4vCMBTE78J+h/AW9mbT9SBajaIrgrfFWsHjs3n9&#10;g81LaaLtfvuNIHgcZuY3zHI9mEY8qHO1ZQXfUQyCOLe65lJBdtqPZyCcR9bYWCYFf+RgvfoYLTHR&#10;tucjPVJfigBhl6CCyvs2kdLlFRl0kW2Jg1fYzqAPsiul7rAPcNPISRxPpcGaw0KFLf1UlN/Su1Gw&#10;v/e/1F6LreZ0d5kVQzzJzplSX5/DZgHC0+Df4Vf7oBVM5/D8E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fxowgAAANsAAAAPAAAAAAAAAAAAAAAAAJgCAABkcnMvZG93&#10;bnJldi54bWxQSwUGAAAAAAQABAD1AAAAhwMAAAAA&#10;" path="m52,48r-11,l42,53r3,3l55,56r4,-1l59,48r-6,l52,48xe" fillcolor="black" stroked="f">
                    <v:path arrowok="t" o:connecttype="custom" o:connectlocs="52,634;41,634;42,639;45,642;55,642;59,641;59,634;53,634;52,634" o:connectangles="0,0,0,0,0,0,0,0,0"/>
                  </v:shape>
                  <v:shape id="Freeform 26" o:spid="_x0000_s1080" style="position:absolute;left:8909;top:586;width:59;height:56;visibility:visible;mso-wrap-style:square;v-text-anchor:top" coordsize="59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7DKL8A&#10;AADbAAAADwAAAGRycy9kb3ducmV2LnhtbERPy4rCMBTdC/5DuII7TXWhUk3LjIMwO5laweWd5vbB&#10;NDelibb+/WQhuDyc9yEdTSse1LvGsoLVMgJBXFjdcKUgv5wWOxDOI2tsLZOCJzlIk+nkgLG2A//Q&#10;I/OVCCHsYlRQe9/FUrqiJoNuaTviwJW2N+gD7CupexxCuGnlOoo20mDDoaHGjo41FX/Z3Sg43Ycz&#10;db/lp+bs67Yrx2idX3Ol5rPxYw/C0+jf4pf7WyvYhvXhS/gBM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sMovwAAANsAAAAPAAAAAAAAAAAAAAAAAJgCAABkcnMvZG93bnJl&#10;di54bWxQSwUGAAAAAAQABAD1AAAAhAMAAAAA&#10;" path="m51,28r-10,l41,40r-1,2l37,44r-4,3l28,48r12,l41,48r11,l51,47r,-19xe" fillcolor="black" stroked="f">
                    <v:path arrowok="t" o:connecttype="custom" o:connectlocs="51,614;41,614;41,626;40,628;37,630;33,633;28,634;40,634;41,634;52,634;51,633;51,614" o:connectangles="0,0,0,0,0,0,0,0,0,0,0,0"/>
                  </v:shape>
                  <v:shape id="Freeform 25" o:spid="_x0000_s1081" style="position:absolute;left:8909;top:586;width:59;height:56;visibility:visible;mso-wrap-style:square;v-text-anchor:top" coordsize="59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ms8IA&#10;AADbAAAADwAAAGRycy9kb3ducmV2LnhtbESPT4vCMBTE78J+h/AWvNlUDypdo+gugjexVtjj2+b1&#10;D9u8lCba+u2NIHgcZuY3zGozmEbcqHO1ZQXTKAZBnFtdc6kgO+8nSxDOI2tsLJOCOznYrD9GK0y0&#10;7flEt9SXIkDYJaig8r5NpHR5RQZdZFvi4BW2M+iD7EqpO+wD3DRyFsdzabDmsFBhS98V5f/p1SjY&#10;X/sjtX/FTnP687sshniWXTKlxp/D9guEp8G/w6/2QStYTOH5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mazwgAAANsAAAAPAAAAAAAAAAAAAAAAAJgCAABkcnMvZG93&#10;bnJldi54bWxQSwUGAAAAAAQABAD1AAAAhwMAAAAA&#10;" path="m43,l18,,11,2,6,6,4,9,2,12r,5l12,17r1,-6l18,8r33,l51,5,43,xe" fillcolor="black" stroked="f">
                    <v:path arrowok="t" o:connecttype="custom" o:connectlocs="43,586;18,586;11,588;6,592;4,595;2,598;2,603;12,603;13,597;18,594;51,594;51,591;43,586" o:connectangles="0,0,0,0,0,0,0,0,0,0,0,0,0"/>
                  </v:shape>
                </v:group>
                <v:group id="Group 22" o:spid="_x0000_s1082" style="position:absolute;left:8978;top:603;width:11;height:2" coordorigin="8978,603" coordsize="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23" o:spid="_x0000_s1083" style="position:absolute;left:8978;top:603;width:11;height:2;visibility:visible;mso-wrap-style:square;v-text-anchor:top" coordsize="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TpMIA&#10;AADbAAAADwAAAGRycy9kb3ducmV2LnhtbESP0YrCMBRE3xf8h3AF39ZUxdVWo4gi+LSw6gfcNte2&#10;2tzUJmr16zcLCz4OM3OGmS9bU4k7Na60rGDQj0AQZ1aXnCs4HrafUxDOI2usLJOCJzlYLjofc0y0&#10;ffAP3fc+FwHCLkEFhfd1IqXLCjLo+rYmDt7JNgZ9kE0udYOPADeVHEbRlzRYclgosKZ1QdllfzMK&#10;OM6r8dmOXhu8Tgcn06bfsU2V6nXb1QyEp9a/w//tnVYwGcHfl/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FOkwgAAANsAAAAPAAAAAAAAAAAAAAAAAJgCAABkcnMvZG93&#10;bnJldi54bWxQSwUGAAAAAAQABAD1AAAAhwMAAAAA&#10;" path="m,l10,e" filled="f" strokeweight="3.6pt">
                    <v:path arrowok="t" o:connecttype="custom" o:connectlocs="0,0;10,0" o:connectangles="0,0"/>
                  </v:shape>
                </v:group>
                <v:group id="Group 20" o:spid="_x0000_s1084" style="position:absolute;left:7630;top:339;width:608;height:45" coordorigin="7630,339" coordsize="608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21" o:spid="_x0000_s1085" style="position:absolute;left:7630;top:339;width:608;height:45;visibility:visible;mso-wrap-style:square;v-text-anchor:top" coordsize="60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pPcMA&#10;AADbAAAADwAAAGRycy9kb3ducmV2LnhtbESPzWrDMBCE74W8g9hAb40cQ9ziRgn5waVHN80lt621&#10;tUytlbEU23n7qFDocZiZb5j1drKtGKj3jWMFy0UCgrhyuuFawfmzeHoB4QOyxtYxKbiRh+1m9rDG&#10;XLuRP2g4hVpECPscFZgQulxKXxmy6BeuI47et+sthij7Wuoexwi3rUyTJJMWG44LBjs6GKp+Tler&#10;4CsMe7N3PvNFinWBb+Xx4kqlHufT7hVEoCn8h//a71rB8wp+v8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qpPcMAAADbAAAADwAAAAAAAAAAAAAAAACYAgAAZHJzL2Rv&#10;d25yZXYueG1sUEsFBgAAAAAEAAQA9QAAAIgDAAAAAA==&#10;" path="m607,l,45e" filled="f" strokeweight=".03pt">
                    <v:path arrowok="t" o:connecttype="custom" o:connectlocs="607,339;0,384" o:connectangles="0,0"/>
                  </v:shape>
                </v:group>
                <v:group id="Group 18" o:spid="_x0000_s1086" style="position:absolute;left:7557;top:358;width:78;height:51" coordorigin="7557,358" coordsize="78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19" o:spid="_x0000_s1087" style="position:absolute;left:7557;top:358;width:78;height:51;visibility:visible;mso-wrap-style:square;v-text-anchor:top" coordsize="7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/87sQA&#10;AADbAAAADwAAAGRycy9kb3ducmV2LnhtbESPQWvCQBSE7wX/w/KE3uqmUpoSXaWopT0JSRU8Pndf&#10;k9Ds27C7Nem/dwsFj8PMfMMs16PtxIV8aB0reJxlIIi1My3XCg6fbw8vIEJENtg5JgW/FGC9mtwt&#10;sTBu4JIuVaxFgnAoUEETY19IGXRDFsPM9cTJ+3LeYkzS19J4HBLcdnKeZc/SYstpocGeNg3p7+rH&#10;KtDDaV8e3v3RlrvyvI1Plc11pdT9dHxdgIg0xlv4v/1hFOQ5/H1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/O7EAAAA2wAAAA8AAAAAAAAAAAAAAAAAmAIAAGRycy9k&#10;b3ducmV2LnhtbFBLBQYAAAAABAAEAPUAAACJAwAAAAA=&#10;" path="m74,l,32,78,51,74,xe" fillcolor="black" stroked="f">
                    <v:path arrowok="t" o:connecttype="custom" o:connectlocs="74,358;0,390;78,409;74,358" o:connectangles="0,0,0,0"/>
                  </v:shape>
                </v:group>
                <w10:wrap anchorx="page"/>
              </v:group>
            </w:pict>
          </mc:Fallback>
        </mc:AlternateContent>
      </w:r>
      <w:r w:rsidR="00F9209E">
        <w:rPr>
          <w:rFonts w:ascii="Times New Roman"/>
          <w:i/>
          <w:w w:val="119"/>
        </w:rPr>
        <w:t>p</w:t>
      </w:r>
    </w:p>
    <w:p w14:paraId="69A1AF31" w14:textId="77777777" w:rsidR="005525D2" w:rsidRDefault="00F9209E">
      <w:pPr>
        <w:spacing w:before="163"/>
        <w:ind w:left="413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w w:val="118"/>
        </w:rPr>
        <w:t>n</w:t>
      </w:r>
    </w:p>
    <w:p w14:paraId="7ACACE01" w14:textId="77777777" w:rsidR="005525D2" w:rsidRDefault="00F9209E">
      <w:pPr>
        <w:spacing w:line="198" w:lineRule="exact"/>
        <w:ind w:left="119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/>
          <w:spacing w:val="-26"/>
          <w:sz w:val="19"/>
          <w:shd w:val="clear" w:color="auto" w:fill="CCCCCC"/>
        </w:rPr>
        <w:lastRenderedPageBreak/>
        <w:t xml:space="preserve"> </w:t>
      </w:r>
      <w:r>
        <w:rPr>
          <w:rFonts w:ascii="Times New Roman"/>
          <w:spacing w:val="-1"/>
          <w:sz w:val="19"/>
          <w:shd w:val="clear" w:color="auto" w:fill="CCCCCC"/>
        </w:rPr>
        <w:t>H</w:t>
      </w:r>
      <w:r>
        <w:rPr>
          <w:rFonts w:ascii="Times New Roman"/>
          <w:sz w:val="19"/>
          <w:shd w:val="clear" w:color="auto" w:fill="CCCCCC"/>
        </w:rPr>
        <w:t>o</w:t>
      </w:r>
      <w:r>
        <w:rPr>
          <w:rFonts w:ascii="Times New Roman"/>
          <w:spacing w:val="-1"/>
          <w:sz w:val="19"/>
          <w:shd w:val="clear" w:color="auto" w:fill="CCCCCC"/>
        </w:rPr>
        <w:t>s</w:t>
      </w:r>
      <w:r>
        <w:rPr>
          <w:rFonts w:ascii="Times New Roman"/>
          <w:sz w:val="19"/>
          <w:shd w:val="clear" w:color="auto" w:fill="CCCCCC"/>
        </w:rPr>
        <w:t>p</w:t>
      </w:r>
      <w:r>
        <w:rPr>
          <w:rFonts w:ascii="Times New Roman"/>
          <w:spacing w:val="-1"/>
          <w:sz w:val="19"/>
          <w:shd w:val="clear" w:color="auto" w:fill="CCCCCC"/>
        </w:rPr>
        <w:t>it</w:t>
      </w:r>
      <w:r>
        <w:rPr>
          <w:rFonts w:ascii="Times New Roman"/>
          <w:sz w:val="19"/>
          <w:shd w:val="clear" w:color="auto" w:fill="CCCCCC"/>
        </w:rPr>
        <w:t>al</w:t>
      </w:r>
      <w:r>
        <w:rPr>
          <w:rFonts w:ascii="Times New Roman"/>
          <w:spacing w:val="-1"/>
          <w:sz w:val="19"/>
          <w:shd w:val="clear" w:color="auto" w:fill="CCCCCC"/>
        </w:rPr>
        <w:t xml:space="preserve"> L</w:t>
      </w:r>
      <w:r>
        <w:rPr>
          <w:rFonts w:ascii="Times New Roman"/>
          <w:sz w:val="19"/>
          <w:shd w:val="clear" w:color="auto" w:fill="CCCCCC"/>
        </w:rPr>
        <w:t>ev</w:t>
      </w:r>
      <w:r>
        <w:rPr>
          <w:rFonts w:ascii="Times New Roman"/>
          <w:spacing w:val="-1"/>
          <w:sz w:val="19"/>
          <w:shd w:val="clear" w:color="auto" w:fill="CCCCCC"/>
        </w:rPr>
        <w:t>el</w:t>
      </w:r>
    </w:p>
    <w:p w14:paraId="514DE915" w14:textId="77777777" w:rsidR="005525D2" w:rsidRDefault="005525D2">
      <w:pPr>
        <w:spacing w:line="198" w:lineRule="exact"/>
        <w:rPr>
          <w:rFonts w:ascii="Times New Roman" w:eastAsia="Times New Roman" w:hAnsi="Times New Roman" w:cs="Times New Roman"/>
          <w:sz w:val="19"/>
          <w:szCs w:val="19"/>
        </w:rPr>
        <w:sectPr w:rsidR="005525D2">
          <w:type w:val="continuous"/>
          <w:pgSz w:w="12240" w:h="15840"/>
          <w:pgMar w:top="680" w:right="420" w:bottom="280" w:left="600" w:header="720" w:footer="720" w:gutter="0"/>
          <w:cols w:num="4" w:space="720" w:equalWidth="0">
            <w:col w:w="6186" w:space="436"/>
            <w:col w:w="607" w:space="48"/>
            <w:col w:w="1679" w:space="334"/>
            <w:col w:w="1930"/>
          </w:cols>
        </w:sectPr>
      </w:pPr>
    </w:p>
    <w:p w14:paraId="34F3BA0C" w14:textId="076E8443" w:rsidR="005525D2" w:rsidRDefault="006B489D">
      <w:pPr>
        <w:pStyle w:val="BodyText"/>
        <w:spacing w:before="31" w:line="268" w:lineRule="auto"/>
        <w:ind w:left="119"/>
        <w:jc w:val="both"/>
      </w:pPr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1432" behindDoc="0" locked="0" layoutInCell="1" allowOverlap="1" wp14:anchorId="76A4FD27" wp14:editId="33CE2BAE">
                <wp:simplePos x="0" y="0"/>
                <wp:positionH relativeFrom="page">
                  <wp:posOffset>6369050</wp:posOffset>
                </wp:positionH>
                <wp:positionV relativeFrom="paragraph">
                  <wp:posOffset>-885825</wp:posOffset>
                </wp:positionV>
                <wp:extent cx="1069975" cy="614680"/>
                <wp:effectExtent l="0" t="4445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6146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DD9D4" w14:textId="77777777" w:rsidR="00F9209E" w:rsidRDefault="00F9209E">
                            <w:pPr>
                              <w:spacing w:before="38" w:line="55" w:lineRule="auto"/>
                              <w:ind w:left="17" w:right="13" w:firstLine="84"/>
                              <w:jc w:val="both"/>
                              <w:rPr>
                                <w:rFonts w:ascii="Cambria Math" w:eastAsia="Cambria Math" w:hAnsi="Cambria Math" w:cs="Cambria Math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8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8"/>
                                <w:w w:val="104"/>
                                <w:position w:val="-4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4"/>
                                <w:w w:val="111"/>
                                <w:sz w:val="19"/>
                                <w:szCs w:val="19"/>
                              </w:rPr>
                              <w:t>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no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82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1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1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82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2"/>
                                <w:w w:val="99"/>
                                <w:sz w:val="19"/>
                                <w:szCs w:val="19"/>
                              </w:rPr>
                              <w:t>β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5"/>
                                <w:w w:val="104"/>
                                <w:position w:val="-4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8"/>
                                <w:w w:val="111"/>
                                <w:sz w:val="19"/>
                                <w:szCs w:val="19"/>
                              </w:rPr>
                              <w:t>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2"/>
                                <w:w w:val="82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105"/>
                                <w:sz w:val="19"/>
                                <w:szCs w:val="19"/>
                              </w:rPr>
                              <w:t>μ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-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4"/>
                                <w:w w:val="105"/>
                                <w:sz w:val="19"/>
                                <w:szCs w:val="19"/>
                              </w:rPr>
                              <w:t>σ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82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0"/>
                                <w:w w:val="105"/>
                                <w:sz w:val="19"/>
                                <w:szCs w:val="19"/>
                              </w:rPr>
                              <w:t>μ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8"/>
                                <w:w w:val="111"/>
                                <w:sz w:val="19"/>
                                <w:szCs w:val="19"/>
                              </w:rPr>
                              <w:t>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"/>
                                <w:w w:val="82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103"/>
                                <w:sz w:val="19"/>
                                <w:szCs w:val="19"/>
                              </w:rPr>
                              <w:t>ρ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-1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4"/>
                                <w:w w:val="92"/>
                                <w:sz w:val="19"/>
                                <w:szCs w:val="19"/>
                              </w:rPr>
                              <w:t>τ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82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4"/>
                                <w:w w:val="105"/>
                                <w:sz w:val="19"/>
                                <w:szCs w:val="19"/>
                              </w:rPr>
                              <w:t>σ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0"/>
                                <w:w w:val="111"/>
                                <w:sz w:val="19"/>
                                <w:szCs w:val="19"/>
                              </w:rPr>
                              <w:t>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nv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9"/>
                                <w:szCs w:val="19"/>
                              </w:rPr>
                              <w:t>mma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5"/>
                                <w:w w:val="82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108"/>
                                <w:sz w:val="19"/>
                                <w:szCs w:val="19"/>
                              </w:rPr>
                              <w:t>ν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-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11"/>
                                <w:w w:val="104"/>
                                <w:sz w:val="19"/>
                                <w:szCs w:val="19"/>
                              </w:rPr>
                              <w:t>κ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82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A4FD27" id="Text Box 16" o:spid="_x0000_s1040" type="#_x0000_t202" style="position:absolute;left:0;text-align:left;margin-left:501.5pt;margin-top:-69.75pt;width:84.25pt;height:48.4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" fillcolor="#ededed" stroked="f">
                <v:textbox inset="0,0,0,0">
                  <w:txbxContent>
                    <w:p w14:paraId="5E5DD9D4" w14:textId="77777777" w:rsidR="00F9209E" w:rsidRDefault="00F9209E">
                      <w:pPr>
                        <w:spacing w:before="38" w:line="55" w:lineRule="auto"/>
                        <w:ind w:left="17" w:right="13" w:firstLine="84"/>
                        <w:jc w:val="both"/>
                        <w:rPr>
                          <w:rFonts w:ascii="Cambria Math" w:eastAsia="Cambria Math" w:hAnsi="Cambria Math" w:cs="Cambria Math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8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8"/>
                          <w:w w:val="104"/>
                          <w:position w:val="-4"/>
                          <w:sz w:val="11"/>
                          <w:szCs w:val="11"/>
                        </w:rPr>
                        <w:t>i</w:t>
                      </w:r>
                      <w:r>
                        <w:rPr>
                          <w:rFonts w:ascii="Cambria Math" w:eastAsia="Cambria Math" w:hAnsi="Cambria Math" w:cs="Cambria Math"/>
                          <w:spacing w:val="14"/>
                          <w:w w:val="111"/>
                          <w:sz w:val="19"/>
                          <w:szCs w:val="19"/>
                        </w:rPr>
                        <w:t>∼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no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82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mbria Math" w:eastAsia="Cambria Math" w:hAnsi="Cambria Math" w:cs="Cambria Math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mbria Math" w:eastAsia="Cambria Math" w:hAnsi="Cambria Math" w:cs="Cambria Math"/>
                          <w:w w:val="82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mbria Math" w:eastAsia="Cambria Math" w:hAnsi="Cambria Math" w:cs="Cambria Math"/>
                          <w:spacing w:val="2"/>
                          <w:w w:val="99"/>
                          <w:sz w:val="19"/>
                          <w:szCs w:val="19"/>
                        </w:rPr>
                        <w:t>β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5"/>
                          <w:w w:val="104"/>
                          <w:position w:val="-4"/>
                          <w:sz w:val="11"/>
                          <w:szCs w:val="11"/>
                        </w:rPr>
                        <w:t>o</w:t>
                      </w:r>
                      <w:r>
                        <w:rPr>
                          <w:rFonts w:ascii="Cambria Math" w:eastAsia="Cambria Math" w:hAnsi="Cambria Math" w:cs="Cambria Math"/>
                          <w:spacing w:val="18"/>
                          <w:w w:val="111"/>
                          <w:sz w:val="19"/>
                          <w:szCs w:val="19"/>
                        </w:rPr>
                        <w:t>∼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al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spacing w:val="2"/>
                          <w:w w:val="82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mbria Math" w:eastAsia="Cambria Math" w:hAnsi="Cambria Math" w:cs="Cambria Math"/>
                          <w:w w:val="105"/>
                          <w:sz w:val="19"/>
                          <w:szCs w:val="19"/>
                        </w:rPr>
                        <w:t>μ</w:t>
                      </w:r>
                      <w:r>
                        <w:rPr>
                          <w:rFonts w:ascii="Cambria Math" w:eastAsia="Cambria Math" w:hAnsi="Cambria Math" w:cs="Cambria Math"/>
                          <w:spacing w:val="-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spacing w:val="14"/>
                          <w:w w:val="105"/>
                          <w:sz w:val="19"/>
                          <w:szCs w:val="19"/>
                        </w:rPr>
                        <w:t>σ</w:t>
                      </w:r>
                      <w:r>
                        <w:rPr>
                          <w:rFonts w:ascii="Cambria Math" w:eastAsia="Cambria Math" w:hAnsi="Cambria Math" w:cs="Cambria Math"/>
                          <w:w w:val="82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mbria Math" w:eastAsia="Cambria Math" w:hAnsi="Cambria Math" w:cs="Cambria Math"/>
                          <w:spacing w:val="10"/>
                          <w:w w:val="105"/>
                          <w:sz w:val="19"/>
                          <w:szCs w:val="19"/>
                        </w:rPr>
                        <w:t>μ</w:t>
                      </w:r>
                      <w:r>
                        <w:rPr>
                          <w:rFonts w:ascii="Cambria Math" w:eastAsia="Cambria Math" w:hAnsi="Cambria Math" w:cs="Cambria Math"/>
                          <w:spacing w:val="18"/>
                          <w:w w:val="111"/>
                          <w:sz w:val="19"/>
                          <w:szCs w:val="19"/>
                        </w:rPr>
                        <w:t>∼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al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spacing w:val="1"/>
                          <w:w w:val="82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mbria Math" w:eastAsia="Cambria Math" w:hAnsi="Cambria Math" w:cs="Cambria Math"/>
                          <w:w w:val="103"/>
                          <w:sz w:val="19"/>
                          <w:szCs w:val="19"/>
                        </w:rPr>
                        <w:t>ρ</w:t>
                      </w:r>
                      <w:r>
                        <w:rPr>
                          <w:rFonts w:ascii="Cambria Math" w:eastAsia="Cambria Math" w:hAnsi="Cambria Math" w:cs="Cambria Math"/>
                          <w:spacing w:val="-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spacing w:val="14"/>
                          <w:w w:val="92"/>
                          <w:sz w:val="19"/>
                          <w:szCs w:val="19"/>
                        </w:rPr>
                        <w:t>τ</w:t>
                      </w:r>
                      <w:r>
                        <w:rPr>
                          <w:rFonts w:ascii="Cambria Math" w:eastAsia="Cambria Math" w:hAnsi="Cambria Math" w:cs="Cambria Math"/>
                          <w:w w:val="82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mbria Math" w:eastAsia="Cambria Math" w:hAnsi="Cambria Math" w:cs="Cambria Math"/>
                          <w:spacing w:val="14"/>
                          <w:w w:val="105"/>
                          <w:sz w:val="19"/>
                          <w:szCs w:val="19"/>
                        </w:rPr>
                        <w:t>σ</w:t>
                      </w:r>
                      <w:r>
                        <w:rPr>
                          <w:rFonts w:ascii="Cambria Math" w:eastAsia="Cambria Math" w:hAnsi="Cambria Math" w:cs="Cambria Math"/>
                          <w:spacing w:val="10"/>
                          <w:w w:val="111"/>
                          <w:sz w:val="19"/>
                          <w:szCs w:val="19"/>
                        </w:rPr>
                        <w:t>∼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nv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  <w:t>mma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spacing w:val="15"/>
                          <w:w w:val="82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mbria Math" w:eastAsia="Cambria Math" w:hAnsi="Cambria Math" w:cs="Cambria Math"/>
                          <w:w w:val="108"/>
                          <w:sz w:val="19"/>
                          <w:szCs w:val="19"/>
                        </w:rPr>
                        <w:t>ν</w:t>
                      </w:r>
                      <w:r>
                        <w:rPr>
                          <w:rFonts w:ascii="Cambria Math" w:eastAsia="Cambria Math" w:hAnsi="Cambria Math" w:cs="Cambria Math"/>
                          <w:spacing w:val="-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spacing w:val="11"/>
                          <w:w w:val="104"/>
                          <w:sz w:val="19"/>
                          <w:szCs w:val="19"/>
                        </w:rPr>
                        <w:t>κ</w:t>
                      </w:r>
                      <w:r>
                        <w:rPr>
                          <w:rFonts w:ascii="Cambria Math" w:eastAsia="Cambria Math" w:hAnsi="Cambria Math" w:cs="Cambria Math"/>
                          <w:w w:val="82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209E">
        <w:t>ground: Prediction using "partial pooling" or hierarchical</w:t>
      </w:r>
      <w:r w:rsidR="00F9209E">
        <w:rPr>
          <w:spacing w:val="34"/>
        </w:rPr>
        <w:t xml:space="preserve"> </w:t>
      </w:r>
      <w:r w:rsidR="00F9209E">
        <w:t>mod-</w:t>
      </w:r>
      <w:r w:rsidR="00F9209E">
        <w:rPr>
          <w:w w:val="99"/>
        </w:rPr>
        <w:t xml:space="preserve"> </w:t>
      </w:r>
      <w:r w:rsidR="00F9209E">
        <w:t xml:space="preserve">eling is especially effective </w:t>
      </w:r>
      <w:r w:rsidR="00F9209E">
        <w:rPr>
          <w:spacing w:val="-3"/>
        </w:rPr>
        <w:t xml:space="preserve">for </w:t>
      </w:r>
      <w:r w:rsidR="00F9209E">
        <w:t>our richly organized EMR</w:t>
      </w:r>
      <w:r w:rsidR="00F9209E">
        <w:rPr>
          <w:spacing w:val="17"/>
        </w:rPr>
        <w:t xml:space="preserve"> </w:t>
      </w:r>
      <w:r w:rsidR="00F9209E">
        <w:t>data,</w:t>
      </w:r>
      <w:r w:rsidR="00F9209E">
        <w:rPr>
          <w:w w:val="99"/>
        </w:rPr>
        <w:t xml:space="preserve"> </w:t>
      </w:r>
      <w:r w:rsidR="00F9209E">
        <w:t xml:space="preserve">because the estimate of each individual parameter is </w:t>
      </w:r>
      <w:r w:rsidR="00F9209E">
        <w:rPr>
          <w:spacing w:val="31"/>
        </w:rPr>
        <w:t xml:space="preserve"> </w:t>
      </w:r>
      <w:r w:rsidR="00F9209E">
        <w:t>simulta-</w:t>
      </w:r>
    </w:p>
    <w:p w14:paraId="05353C06" w14:textId="77777777" w:rsidR="005525D2" w:rsidRDefault="00F9209E">
      <w:pPr>
        <w:spacing w:line="127" w:lineRule="exact"/>
        <w:ind w:left="120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Figure 2:  Distrogram to illustrated the hierarchical 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struc-</w:t>
      </w:r>
    </w:p>
    <w:p w14:paraId="664C679A" w14:textId="77777777" w:rsidR="005525D2" w:rsidRDefault="00F9209E">
      <w:pPr>
        <w:spacing w:before="23" w:line="244" w:lineRule="auto"/>
        <w:ind w:left="119" w:right="29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</w:rPr>
        <w:t xml:space="preserve">ture of patient trajectories. Patient </w:t>
      </w:r>
      <w:r>
        <w:rPr>
          <w:rFonts w:ascii="Arial" w:hAnsi="Arial"/>
          <w:spacing w:val="-3"/>
          <w:sz w:val="18"/>
        </w:rPr>
        <w:t xml:space="preserve">level </w:t>
      </w:r>
      <w:r>
        <w:rPr>
          <w:rFonts w:ascii="Arial" w:hAnsi="Arial"/>
          <w:sz w:val="18"/>
        </w:rPr>
        <w:t>regression</w:t>
      </w:r>
      <w:r>
        <w:rPr>
          <w:rFonts w:ascii="Arial" w:hAnsi="Arial"/>
          <w:spacing w:val="44"/>
          <w:sz w:val="18"/>
        </w:rPr>
        <w:t xml:space="preserve"> </w:t>
      </w:r>
      <w:r>
        <w:rPr>
          <w:rFonts w:ascii="Arial" w:hAnsi="Arial"/>
          <w:sz w:val="18"/>
        </w:rPr>
        <w:t>co-</w:t>
      </w:r>
      <w:r>
        <w:rPr>
          <w:rFonts w:ascii="Arial" w:hAnsi="Arial"/>
          <w:w w:val="99"/>
          <w:sz w:val="18"/>
        </w:rPr>
        <w:t xml:space="preserve"> </w:t>
      </w:r>
      <w:r>
        <w:rPr>
          <w:rFonts w:ascii="Arial" w:hAnsi="Arial"/>
          <w:position w:val="2"/>
          <w:sz w:val="18"/>
        </w:rPr>
        <w:t xml:space="preserve">efficient </w:t>
      </w:r>
      <w:r>
        <w:rPr>
          <w:rFonts w:ascii="Verdana" w:hAnsi="Verdana"/>
          <w:i/>
          <w:position w:val="2"/>
          <w:sz w:val="18"/>
        </w:rPr>
        <w:t>β</w:t>
      </w:r>
      <w:r>
        <w:rPr>
          <w:rFonts w:ascii="Adobe Fangsong Std R" w:hAnsi="Adobe Fangsong Std R"/>
          <w:sz w:val="12"/>
        </w:rPr>
        <w:t xml:space="preserve">0 </w:t>
      </w:r>
      <w:r>
        <w:rPr>
          <w:rFonts w:ascii="Arial" w:hAnsi="Arial"/>
          <w:position w:val="2"/>
          <w:sz w:val="18"/>
        </w:rPr>
        <w:t>varies across medical services, service</w:t>
      </w:r>
      <w:r>
        <w:rPr>
          <w:rFonts w:ascii="Arial" w:hAnsi="Arial"/>
          <w:spacing w:val="37"/>
          <w:position w:val="2"/>
          <w:sz w:val="18"/>
        </w:rPr>
        <w:t xml:space="preserve"> </w:t>
      </w:r>
      <w:r>
        <w:rPr>
          <w:rFonts w:ascii="Arial" w:hAnsi="Arial"/>
          <w:spacing w:val="-3"/>
          <w:position w:val="2"/>
          <w:sz w:val="18"/>
        </w:rPr>
        <w:t>level</w:t>
      </w:r>
      <w:r>
        <w:rPr>
          <w:rFonts w:ascii="Arial" w:hAnsi="Arial"/>
          <w:w w:val="99"/>
          <w:position w:val="2"/>
          <w:sz w:val="18"/>
        </w:rPr>
        <w:t xml:space="preserve"> </w:t>
      </w:r>
      <w:r>
        <w:rPr>
          <w:rFonts w:ascii="Arial" w:hAnsi="Arial"/>
          <w:sz w:val="18"/>
        </w:rPr>
        <w:t>mean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Verdana" w:hAnsi="Verdana"/>
          <w:i/>
          <w:sz w:val="18"/>
        </w:rPr>
        <w:t>µ</w:t>
      </w:r>
      <w:r>
        <w:rPr>
          <w:rFonts w:ascii="Verdana" w:hAnsi="Verdana"/>
          <w:i/>
          <w:spacing w:val="-18"/>
          <w:sz w:val="18"/>
        </w:rPr>
        <w:t xml:space="preserve"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within-service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variance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Verdana" w:hAnsi="Verdana"/>
          <w:i/>
          <w:sz w:val="18"/>
        </w:rPr>
        <w:t>σ</w:t>
      </w:r>
      <w:r>
        <w:rPr>
          <w:rFonts w:ascii="Verdana" w:hAnsi="Verdana"/>
          <w:i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vary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by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hospital.</w:t>
      </w:r>
    </w:p>
    <w:p w14:paraId="1C2F6C58" w14:textId="77777777" w:rsidR="005525D2" w:rsidRDefault="005525D2">
      <w:pPr>
        <w:spacing w:line="244" w:lineRule="auto"/>
        <w:jc w:val="both"/>
        <w:rPr>
          <w:rFonts w:ascii="Arial" w:eastAsia="Arial" w:hAnsi="Arial" w:cs="Arial"/>
          <w:sz w:val="18"/>
          <w:szCs w:val="18"/>
        </w:rPr>
        <w:sectPr w:rsidR="005525D2">
          <w:type w:val="continuous"/>
          <w:pgSz w:w="12240" w:h="15840"/>
          <w:pgMar w:top="680" w:right="420" w:bottom="280" w:left="600" w:header="720" w:footer="720" w:gutter="0"/>
          <w:cols w:num="2" w:space="720" w:equalWidth="0">
            <w:col w:w="6186" w:space="79"/>
            <w:col w:w="4955"/>
          </w:cols>
        </w:sectPr>
      </w:pPr>
    </w:p>
    <w:p w14:paraId="625C26F0" w14:textId="77777777" w:rsidR="005525D2" w:rsidRDefault="00F9209E">
      <w:pPr>
        <w:pStyle w:val="BodyText"/>
        <w:spacing w:before="2" w:line="247" w:lineRule="auto"/>
        <w:ind w:left="119"/>
      </w:pPr>
      <w:r>
        <w:lastRenderedPageBreak/>
        <w:t>neously</w:t>
      </w:r>
      <w:r>
        <w:rPr>
          <w:spacing w:val="-11"/>
        </w:rPr>
        <w:t xml:space="preserve"> </w:t>
      </w:r>
      <w:r>
        <w:t>informed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patients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cohort,</w:t>
      </w:r>
      <w:r>
        <w:rPr>
          <w:spacing w:val="-10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t>subgroups</w:t>
      </w:r>
      <w:r>
        <w:rPr>
          <w:w w:val="9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data.</w:t>
      </w:r>
      <w:r>
        <w:rPr>
          <w:spacing w:val="-44"/>
        </w:rPr>
        <w:t xml:space="preserve"> </w:t>
      </w:r>
      <w:hyperlink w:anchor="_bookmark38" w:history="1">
        <w:r>
          <w:rPr>
            <w:spacing w:val="3"/>
            <w:position w:val="8"/>
            <w:sz w:val="16"/>
          </w:rPr>
          <w:t>25</w:t>
        </w:r>
      </w:hyperlink>
      <w:r>
        <w:rPr>
          <w:spacing w:val="3"/>
        </w:rPr>
        <w:t>.</w:t>
      </w:r>
    </w:p>
    <w:p w14:paraId="044E9D28" w14:textId="77777777" w:rsidR="005525D2" w:rsidRDefault="00F9209E">
      <w:pPr>
        <w:spacing w:before="3" w:line="268" w:lineRule="auto"/>
        <w:ind w:left="119" w:right="298" w:firstLine="338"/>
        <w:jc w:val="both"/>
        <w:rPr>
          <w:rFonts w:ascii="Arial" w:eastAsia="Arial" w:hAnsi="Arial" w:cs="Arial"/>
        </w:rPr>
      </w:pPr>
      <w:r>
        <w:rPr>
          <w:rFonts w:ascii="Arial"/>
          <w:i/>
          <w:spacing w:val="-4"/>
        </w:rPr>
        <w:t>We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hypothesize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hierarchical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modeling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  <w:spacing w:val="-3"/>
        </w:rPr>
        <w:t>may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better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identify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hospitalized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patients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at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risk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  <w:spacing w:val="-3"/>
        </w:rPr>
        <w:t>for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</w:rPr>
        <w:t>acute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respiratory</w:t>
      </w:r>
      <w:r>
        <w:rPr>
          <w:rFonts w:ascii="Arial"/>
          <w:i/>
          <w:w w:val="99"/>
        </w:rPr>
        <w:t xml:space="preserve"> </w:t>
      </w:r>
      <w:r>
        <w:rPr>
          <w:rFonts w:ascii="Arial"/>
          <w:i/>
        </w:rPr>
        <w:t>failure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leading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prolonged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mechanical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ventilation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or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death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3"/>
        </w:rPr>
        <w:t>APPROVE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prediction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algorithm.</w:t>
      </w:r>
    </w:p>
    <w:p w14:paraId="56EFC472" w14:textId="77777777" w:rsidR="005525D2" w:rsidRDefault="00F9209E">
      <w:pPr>
        <w:pStyle w:val="BodyText"/>
        <w:spacing w:before="36" w:line="266" w:lineRule="auto"/>
        <w:ind w:left="119" w:right="297" w:firstLine="338"/>
        <w:jc w:val="both"/>
      </w:pPr>
      <w:r>
        <w:rPr>
          <w:b/>
        </w:rPr>
        <w:t xml:space="preserve">Heterogeneous and incomplete clinical data may limit prediction and implementation. </w:t>
      </w:r>
      <w:r>
        <w:rPr>
          <w:spacing w:val="-3"/>
        </w:rPr>
        <w:t>Variables</w:t>
      </w:r>
      <w:r>
        <w:rPr>
          <w:spacing w:val="53"/>
        </w:rPr>
        <w:t xml:space="preserve"> </w:t>
      </w:r>
      <w:r>
        <w:t>with</w:t>
      </w:r>
      <w:r>
        <w:rPr>
          <w:w w:val="99"/>
        </w:rPr>
        <w:t xml:space="preserve"> </w:t>
      </w:r>
      <w:r>
        <w:t xml:space="preserve">strong predictive power in our model </w:t>
      </w:r>
      <w:r>
        <w:rPr>
          <w:spacing w:val="-3"/>
        </w:rPr>
        <w:t xml:space="preserve">may </w:t>
      </w:r>
      <w:r>
        <w:t xml:space="preserve">not be recorded in all patients or </w:t>
      </w:r>
      <w:r>
        <w:rPr>
          <w:spacing w:val="-3"/>
        </w:rPr>
        <w:t xml:space="preserve">may </w:t>
      </w:r>
      <w:r>
        <w:t xml:space="preserve">be missing </w:t>
      </w:r>
      <w:r>
        <w:rPr>
          <w:spacing w:val="-3"/>
        </w:rPr>
        <w:t xml:space="preserve">for </w:t>
      </w:r>
      <w:r>
        <w:t>the time</w:t>
      </w:r>
      <w:r>
        <w:rPr>
          <w:spacing w:val="52"/>
        </w:rPr>
        <w:t xml:space="preserve"> </w:t>
      </w:r>
      <w:r>
        <w:t>window</w:t>
      </w:r>
      <w:r>
        <w:rPr>
          <w:w w:val="99"/>
        </w:rPr>
        <w:t xml:space="preserve"> </w:t>
      </w:r>
      <w:r>
        <w:t xml:space="preserve">needed </w:t>
      </w:r>
      <w:r>
        <w:rPr>
          <w:spacing w:val="-3"/>
        </w:rPr>
        <w:t xml:space="preserve">for </w:t>
      </w:r>
      <w:r>
        <w:t>prediction, limiting development of the prediction algorithm, implementation of the therapeutic</w:t>
      </w:r>
      <w:r>
        <w:rPr>
          <w:spacing w:val="24"/>
        </w:rPr>
        <w:t xml:space="preserve"> </w:t>
      </w:r>
      <w:r>
        <w:t>inter-</w:t>
      </w:r>
      <w:r>
        <w:rPr>
          <w:w w:val="99"/>
        </w:rPr>
        <w:t xml:space="preserve"> </w:t>
      </w:r>
      <w:r>
        <w:t xml:space="preserve">ventions and the trial itself. Incomplete data are the hallmark of EMRs. In our data set we find </w:t>
      </w:r>
      <w:r>
        <w:rPr>
          <w:spacing w:val="-3"/>
        </w:rPr>
        <w:t xml:space="preserve">for </w:t>
      </w:r>
      <w:r>
        <w:t>example</w:t>
      </w:r>
      <w:r>
        <w:rPr>
          <w:spacing w:val="43"/>
        </w:rPr>
        <w:t xml:space="preserve"> </w:t>
      </w:r>
      <w:r>
        <w:t>that</w:t>
      </w:r>
      <w:r>
        <w:rPr>
          <w:w w:val="9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arterial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(ABG)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arterial</w:t>
      </w:r>
      <w:r>
        <w:rPr>
          <w:spacing w:val="-6"/>
        </w:rPr>
        <w:t xml:space="preserve"> </w:t>
      </w:r>
      <w:r>
        <w:t>oxygen</w:t>
      </w:r>
      <w:r>
        <w:rPr>
          <w:spacing w:val="-6"/>
        </w:rPr>
        <w:t xml:space="preserve"> </w:t>
      </w:r>
      <w:r>
        <w:t>tension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unavailable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3"/>
        </w:rPr>
        <w:t>window,</w:t>
      </w:r>
      <w:r>
        <w:rPr>
          <w:w w:val="99"/>
        </w:rPr>
        <w:t xml:space="preserve"> </w:t>
      </w:r>
      <w:r>
        <w:t xml:space="preserve">because it was not requested </w:t>
      </w:r>
      <w:r>
        <w:rPr>
          <w:spacing w:val="-3"/>
        </w:rPr>
        <w:t xml:space="preserve">by </w:t>
      </w:r>
      <w:r>
        <w:t xml:space="preserve">the physicians. </w:t>
      </w:r>
      <w:r>
        <w:rPr>
          <w:spacing w:val="-14"/>
        </w:rPr>
        <w:t xml:space="preserve">To </w:t>
      </w:r>
      <w:r>
        <w:t xml:space="preserve">improve prediction </w:t>
      </w:r>
      <w:r>
        <w:rPr>
          <w:spacing w:val="-3"/>
        </w:rPr>
        <w:t xml:space="preserve">for </w:t>
      </w:r>
      <w:r>
        <w:t>cases with incomplete data, we</w:t>
      </w:r>
      <w:r>
        <w:rPr>
          <w:spacing w:val="42"/>
        </w:rPr>
        <w:t xml:space="preserve"> </w:t>
      </w:r>
      <w:r>
        <w:t>can</w:t>
      </w:r>
      <w:r>
        <w:rPr>
          <w:w w:val="99"/>
        </w:rPr>
        <w:t xml:space="preserve"> </w:t>
      </w:r>
      <w:r>
        <w:t xml:space="preserve">impute the missing data using </w:t>
      </w:r>
      <w:r>
        <w:rPr>
          <w:i/>
        </w:rPr>
        <w:t>multiple imputation</w:t>
      </w:r>
      <w:r>
        <w:t xml:space="preserve">. Likelihood-based mixed effects models </w:t>
      </w:r>
      <w:r>
        <w:rPr>
          <w:spacing w:val="-3"/>
        </w:rPr>
        <w:t xml:space="preserve">for </w:t>
      </w:r>
      <w:r>
        <w:t>incomplete</w:t>
      </w:r>
      <w:r>
        <w:rPr>
          <w:spacing w:val="35"/>
        </w:rPr>
        <w:t xml:space="preserve"> </w:t>
      </w:r>
      <w:r>
        <w:t>data</w:t>
      </w:r>
      <w:r>
        <w:rPr>
          <w:w w:val="99"/>
        </w:rPr>
        <w:t xml:space="preserve"> </w:t>
      </w:r>
      <w:r>
        <w:t>give</w:t>
      </w:r>
      <w:r>
        <w:rPr>
          <w:spacing w:val="13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estimates</w:t>
      </w:r>
      <w:r>
        <w:rPr>
          <w:spacing w:val="12"/>
        </w:rPr>
        <w:t xml:space="preserve"> </w:t>
      </w:r>
      <w:r>
        <w:rPr>
          <w:i/>
        </w:rPr>
        <w:t>if</w:t>
      </w:r>
      <w:r>
        <w:rPr>
          <w:i/>
          <w:spacing w:val="13"/>
        </w:rPr>
        <w:t xml:space="preserve"> </w:t>
      </w:r>
      <w:r>
        <w:rPr>
          <w:i/>
        </w:rPr>
        <w:t>and</w:t>
      </w:r>
      <w:r>
        <w:rPr>
          <w:i/>
          <w:spacing w:val="12"/>
        </w:rPr>
        <w:t xml:space="preserve"> </w:t>
      </w:r>
      <w:r>
        <w:rPr>
          <w:i/>
        </w:rPr>
        <w:t>only</w:t>
      </w:r>
      <w:r>
        <w:rPr>
          <w:i/>
          <w:spacing w:val="13"/>
        </w:rPr>
        <w:t xml:space="preserve"> </w:t>
      </w:r>
      <w:r>
        <w:rPr>
          <w:i/>
        </w:rPr>
        <w:t>if</w:t>
      </w:r>
      <w:r>
        <w:rPr>
          <w:i/>
          <w:spacing w:val="5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ignorably</w:t>
      </w:r>
      <w:r>
        <w:rPr>
          <w:spacing w:val="12"/>
        </w:rPr>
        <w:t xml:space="preserve"> </w:t>
      </w:r>
      <w:r>
        <w:t>missing;</w:t>
      </w:r>
      <w:r>
        <w:rPr>
          <w:spacing w:val="2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is,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parameters</w:t>
      </w:r>
      <w:r>
        <w:rPr>
          <w:spacing w:val="12"/>
        </w:rPr>
        <w:t xml:space="preserve"> </w:t>
      </w:r>
      <w:r>
        <w:rPr>
          <w:spacing w:val="-3"/>
        </w:rPr>
        <w:t>for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missing</w:t>
      </w:r>
      <w:r>
        <w:rPr>
          <w:spacing w:val="13"/>
        </w:rPr>
        <w:t xml:space="preserve"> </w:t>
      </w:r>
      <w:r>
        <w:t>data</w:t>
      </w:r>
      <w:r>
        <w:rPr>
          <w:w w:val="9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outcome,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(MAR)</w:t>
      </w:r>
      <w:r>
        <w:rPr>
          <w:spacing w:val="-44"/>
        </w:rPr>
        <w:t xml:space="preserve"> </w:t>
      </w:r>
      <w:hyperlink w:anchor="_bookmark39" w:history="1">
        <w:r>
          <w:rPr>
            <w:spacing w:val="3"/>
            <w:position w:val="8"/>
            <w:sz w:val="16"/>
          </w:rPr>
          <w:t>26</w:t>
        </w:r>
      </w:hyperlink>
      <w:r>
        <w:rPr>
          <w:spacing w:val="3"/>
        </w:rPr>
        <w:t>.</w:t>
      </w:r>
    </w:p>
    <w:p w14:paraId="47503D1A" w14:textId="77777777" w:rsidR="005525D2" w:rsidRDefault="005525D2">
      <w:pPr>
        <w:spacing w:line="266" w:lineRule="auto"/>
        <w:jc w:val="both"/>
        <w:sectPr w:rsidR="005525D2">
          <w:type w:val="continuous"/>
          <w:pgSz w:w="12240" w:h="15840"/>
          <w:pgMar w:top="680" w:right="420" w:bottom="280" w:left="600" w:header="720" w:footer="720" w:gutter="0"/>
          <w:cols w:space="720"/>
        </w:sectPr>
      </w:pPr>
    </w:p>
    <w:p w14:paraId="6C44F9AA" w14:textId="77777777" w:rsidR="005525D2" w:rsidRDefault="00F9209E">
      <w:pPr>
        <w:pStyle w:val="BodyText"/>
        <w:spacing w:before="33" w:line="268" w:lineRule="auto"/>
        <w:ind w:left="120" w:right="199"/>
        <w:jc w:val="both"/>
      </w:pPr>
      <w:r>
        <w:rPr>
          <w:spacing w:val="-5"/>
        </w:rPr>
        <w:lastRenderedPageBreak/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unreasonable</w:t>
      </w:r>
      <w:r>
        <w:rPr>
          <w:spacing w:val="-4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rPr>
          <w:spacing w:val="-3"/>
        </w:rPr>
        <w:t>for</w:t>
      </w:r>
      <w:r>
        <w:rPr>
          <w:spacing w:val="-4"/>
        </w:rPr>
        <w:t xml:space="preserve"> </w:t>
      </w:r>
      <w:r>
        <w:t>EMRs;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physicians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ABGs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w w:val="99"/>
        </w:rPr>
        <w:t xml:space="preserve"> </w:t>
      </w:r>
      <w:r>
        <w:t xml:space="preserve">the patients respiratory co-morbidity and clinical </w:t>
      </w:r>
      <w:r>
        <w:rPr>
          <w:spacing w:val="-3"/>
        </w:rPr>
        <w:t xml:space="preserve">hypoxia </w:t>
      </w:r>
      <w:r>
        <w:t>symptoms. Data will not be MAR. Instead,</w:t>
      </w:r>
      <w:r>
        <w:rPr>
          <w:spacing w:val="15"/>
        </w:rPr>
        <w:t xml:space="preserve"> </w:t>
      </w:r>
      <w:r>
        <w:t>incomplete</w:t>
      </w:r>
      <w:r>
        <w:rPr>
          <w:w w:val="9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predictors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outcomes;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biased</w:t>
      </w:r>
      <w:r>
        <w:rPr>
          <w:spacing w:val="-7"/>
        </w:rPr>
        <w:t xml:space="preserve"> </w:t>
      </w:r>
      <w:r>
        <w:t>imputations.</w:t>
      </w:r>
    </w:p>
    <w:p w14:paraId="2D2AEC30" w14:textId="77777777" w:rsidR="005525D2" w:rsidRDefault="00F9209E">
      <w:pPr>
        <w:pStyle w:val="BodyText"/>
        <w:spacing w:before="9" w:line="280" w:lineRule="atLeast"/>
        <w:ind w:left="120" w:right="197" w:firstLine="338"/>
        <w:jc w:val="both"/>
      </w:pPr>
      <w:r>
        <w:rPr>
          <w:b/>
        </w:rPr>
        <w:t xml:space="preserve">Auxiliary data can be used to impute incomplete medical records. </w:t>
      </w:r>
      <w:r>
        <w:t>Auxiliary data are additional</w:t>
      </w:r>
      <w:r>
        <w:rPr>
          <w:spacing w:val="-35"/>
        </w:rPr>
        <w:t xml:space="preserve"> </w:t>
      </w:r>
      <w:r>
        <w:t>informa-</w:t>
      </w:r>
      <w:r>
        <w:rPr>
          <w:w w:val="99"/>
        </w:rPr>
        <w:t xml:space="preserve"> </w:t>
      </w:r>
      <w:r>
        <w:t xml:space="preserve">tion </w:t>
      </w:r>
      <w:r>
        <w:rPr>
          <w:spacing w:val="-3"/>
        </w:rPr>
        <w:t xml:space="preserve">available </w:t>
      </w:r>
      <w:r>
        <w:t xml:space="preserve">in the form of variables known to be correlated with the missing data of interest </w:t>
      </w:r>
      <w:hyperlink w:anchor="_bookmark40" w:history="1">
        <w:r>
          <w:rPr>
            <w:spacing w:val="3"/>
            <w:position w:val="8"/>
            <w:sz w:val="16"/>
          </w:rPr>
          <w:t>27</w:t>
        </w:r>
      </w:hyperlink>
      <w:r>
        <w:rPr>
          <w:spacing w:val="3"/>
        </w:rPr>
        <w:t xml:space="preserve">. </w:t>
      </w:r>
      <w:r>
        <w:t>If the</w:t>
      </w:r>
      <w:r>
        <w:rPr>
          <w:spacing w:val="-30"/>
        </w:rPr>
        <w:t xml:space="preserve"> </w:t>
      </w:r>
      <w:r>
        <w:t>physician</w:t>
      </w:r>
      <w:r>
        <w:rPr>
          <w:w w:val="99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ABG,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peripheral</w:t>
      </w:r>
      <w:r>
        <w:rPr>
          <w:spacing w:val="-7"/>
        </w:rPr>
        <w:t xml:space="preserve"> </w:t>
      </w:r>
      <w:r>
        <w:t>oxygen</w:t>
      </w:r>
      <w:r>
        <w:rPr>
          <w:spacing w:val="-7"/>
        </w:rPr>
        <w:t xml:space="preserve"> </w:t>
      </w:r>
      <w:r>
        <w:t>saturation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oxygen</w:t>
      </w:r>
      <w:r>
        <w:rPr>
          <w:spacing w:val="-7"/>
        </w:rPr>
        <w:t xml:space="preserve"> </w:t>
      </w:r>
      <w:r>
        <w:t>therapy</w:t>
      </w:r>
      <w:r>
        <w:rPr>
          <w:spacing w:val="-7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3"/>
        </w:rPr>
        <w:t>available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could</w:t>
      </w:r>
      <w:r>
        <w:rPr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impute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arterial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oxygen</w:t>
      </w:r>
      <w:r>
        <w:rPr>
          <w:spacing w:val="-6"/>
        </w:rPr>
        <w:t xml:space="preserve"> </w:t>
      </w:r>
      <w:r>
        <w:t>tension</w:t>
      </w:r>
      <w:r>
        <w:rPr>
          <w:spacing w:val="-6"/>
        </w:rPr>
        <w:t xml:space="preserve"> </w:t>
      </w:r>
      <w:r>
        <w:t>[Figure</w:t>
      </w:r>
      <w:r>
        <w:rPr>
          <w:spacing w:val="-6"/>
        </w:rPr>
        <w:t xml:space="preserve"> </w:t>
      </w:r>
      <w:hyperlink w:anchor="_bookmark3" w:history="1">
        <w:r>
          <w:t>3].</w:t>
        </w:r>
      </w:hyperlink>
    </w:p>
    <w:p w14:paraId="62B3C9F9" w14:textId="77777777" w:rsidR="005525D2" w:rsidRDefault="00F9209E">
      <w:pPr>
        <w:pStyle w:val="BodyText"/>
        <w:spacing w:before="0" w:line="205" w:lineRule="exact"/>
        <w:ind w:left="5988" w:firstLine="338"/>
      </w:pPr>
      <w:bookmarkStart w:id="7" w:name="_bookmark3"/>
      <w:bookmarkEnd w:id="7"/>
      <w:r>
        <w:t xml:space="preserve">This approach </w:t>
      </w:r>
      <w:r>
        <w:rPr>
          <w:spacing w:val="-3"/>
        </w:rPr>
        <w:t xml:space="preserve">avoids </w:t>
      </w:r>
      <w:r>
        <w:t>the perils associated with</w:t>
      </w:r>
    </w:p>
    <w:p w14:paraId="26583BD0" w14:textId="2FD8BD63" w:rsidR="005525D2" w:rsidRDefault="006B489D">
      <w:pPr>
        <w:pStyle w:val="BodyText"/>
        <w:spacing w:before="31"/>
        <w:ind w:left="5988"/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 wp14:anchorId="3290C1D2" wp14:editId="04BF0969">
                <wp:simplePos x="0" y="0"/>
                <wp:positionH relativeFrom="page">
                  <wp:posOffset>481965</wp:posOffset>
                </wp:positionH>
                <wp:positionV relativeFrom="paragraph">
                  <wp:posOffset>93980</wp:posOffset>
                </wp:positionV>
                <wp:extent cx="3453765" cy="1132205"/>
                <wp:effectExtent l="5715" t="127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3765" cy="1132205"/>
                          <a:chOff x="759" y="148"/>
                          <a:chExt cx="5439" cy="1783"/>
                        </a:xfrm>
                      </wpg:grpSpPr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148"/>
                            <a:ext cx="5439" cy="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5" y="244"/>
                            <a:ext cx="1194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10F04" w14:textId="77777777" w:rsidR="00F9209E" w:rsidRDefault="00F9209E">
                              <w:pPr>
                                <w:spacing w:line="146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xiliary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varia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le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1</w:t>
                              </w:r>
                            </w:p>
                            <w:p w14:paraId="7DB9E4DD" w14:textId="77777777" w:rsidR="00F9209E" w:rsidRDefault="00F9209E">
                              <w:pPr>
                                <w:spacing w:before="5" w:line="256" w:lineRule="auto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Low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peripheral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ox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gen saturation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253"/>
                            <a:ext cx="1141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AE0E9" w14:textId="77777777" w:rsidR="00F9209E" w:rsidRDefault="00F9209E">
                              <w:pPr>
                                <w:spacing w:line="213" w:lineRule="exact"/>
                                <w:rPr>
                                  <w:rFonts w:ascii="Arial" w:eastAsia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Pred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ctor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1</w:t>
                              </w:r>
                            </w:p>
                            <w:p w14:paraId="1BE33F16" w14:textId="77777777" w:rsidR="00F9209E" w:rsidRDefault="00F9209E">
                              <w:pPr>
                                <w:spacing w:before="8" w:line="137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Beginning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Pneu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6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onia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848"/>
                            <a:ext cx="6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4956A" w14:textId="77777777" w:rsidR="00F9209E" w:rsidRDefault="00F9209E">
                              <w:pPr>
                                <w:spacing w:line="112" w:lineRule="exact"/>
                                <w:rPr>
                                  <w:rFonts w:ascii="Arial" w:eastAsia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2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98" y="262"/>
                            <a:ext cx="1301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DA400" w14:textId="77777777" w:rsidR="00F9209E" w:rsidRDefault="00F9209E">
                              <w:pPr>
                                <w:spacing w:line="213" w:lineRule="exact"/>
                                <w:rPr>
                                  <w:rFonts w:ascii="Arial" w:eastAsia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Outco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9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e</w:t>
                              </w:r>
                            </w:p>
                            <w:p w14:paraId="2B897376" w14:textId="77777777" w:rsidR="00F9209E" w:rsidRDefault="00F9209E">
                              <w:pPr>
                                <w:spacing w:before="5" w:line="256" w:lineRule="auto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vere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respiratory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failure leading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6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echanical ventilation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61" y="1084"/>
                            <a:ext cx="1186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D8B7B" w14:textId="77777777" w:rsidR="00F9209E" w:rsidRDefault="00F9209E">
                              <w:pPr>
                                <w:spacing w:line="146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xiliary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varia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le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2"/>
                                  <w:sz w:val="14"/>
                                </w:rPr>
                                <w:t>2</w:t>
                              </w:r>
                            </w:p>
                            <w:p w14:paraId="213CD802" w14:textId="77777777" w:rsidR="00F9209E" w:rsidRDefault="00F9209E">
                              <w:pPr>
                                <w:spacing w:before="7" w:line="137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Ox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gen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herapy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86" y="1233"/>
                            <a:ext cx="571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B02E8" w14:textId="77777777" w:rsidR="00F9209E" w:rsidRDefault="00F9209E">
                              <w:pPr>
                                <w:spacing w:line="208" w:lineRule="exact"/>
                                <w:rPr>
                                  <w:rFonts w:ascii="Arial" w:eastAsia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2"/>
                                  <w:sz w:val="14"/>
                                </w:rPr>
                                <w:t>Legend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9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619"/>
                            <a:ext cx="6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F827B" w14:textId="77777777" w:rsidR="00F9209E" w:rsidRDefault="00F9209E">
                              <w:pPr>
                                <w:spacing w:line="112" w:lineRule="exact"/>
                                <w:rPr>
                                  <w:rFonts w:ascii="Arial" w:eastAsia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1263"/>
                            <a:ext cx="1333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8C938" w14:textId="77777777" w:rsidR="00F9209E" w:rsidRDefault="00F9209E">
                              <w:pPr>
                                <w:spacing w:line="213" w:lineRule="exact"/>
                                <w:rPr>
                                  <w:rFonts w:ascii="Arial" w:eastAsia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Pred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ctor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21"/>
                                </w:rPr>
                                <w:t>2</w:t>
                              </w:r>
                            </w:p>
                            <w:p w14:paraId="0B0C40A4" w14:textId="77777777" w:rsidR="00F9209E" w:rsidRDefault="00F9209E">
                              <w:pPr>
                                <w:spacing w:before="4" w:line="254" w:lineRule="auto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Arte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ial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blood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gas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ox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gen concentration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decr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6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w w:val="106"/>
                                  <w:sz w:val="12"/>
                                </w:rPr>
                                <w:t>ases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290C1D2" id="Group 6" o:spid="_x0000_s1041" style="position:absolute;left:0;text-align:left;margin-left:37.95pt;margin-top:7.4pt;width:271.95pt;height:89.15pt;z-index:1672;mso-position-horizontal-relative:page" coordorigin="759,148" coordsize="5439,1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">
                <v:shape id="Picture 15" o:spid="_x0000_s1042" type="#_x0000_t75" style="position:absolute;left:759;top:148;width:5439;height:1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/ry/CAAAA2gAAAA8AAABkcnMvZG93bnJldi54bWxEj9FqAjEURN8L/kO4Ql+KZhURWY0iYsGH&#10;UuvqB1yS625wc7Ns0nXbr28EoY/DzJxhVpve1aKjNljPCibjDASx9sZyqeByfh8tQISIbLD2TAp+&#10;KMBmPXhZYW78nU/UFbEUCcIhRwVVjE0uZdAVOQxj3xAn7+pbhzHJtpSmxXuCu1pOs2wuHVpOCxU2&#10;tKtI34pvp+BTxy+rP7ruNzsSvk3srNjvvVKvw367BBGpj//hZ/tgFMzhcSXdAL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v68vwgAAANoAAAAPAAAAAAAAAAAAAAAAAJ8C&#10;AABkcnMvZG93bnJldi54bWxQSwUGAAAAAAQABAD3AAAAjgMAAAAA&#10;">
                  <v:imagedata r:id="rId11" o:title=""/>
                </v:shape>
                <v:shape id="Text Box 14" o:spid="_x0000_s1043" type="#_x0000_t202" style="position:absolute;left:865;top:244;width:1194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61510F04" w14:textId="77777777" w:rsidR="00F9209E" w:rsidRDefault="00F9209E">
                        <w:pPr>
                          <w:spacing w:line="146" w:lineRule="exac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2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xiliary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varia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2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le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1</w:t>
                        </w:r>
                      </w:p>
                      <w:p w14:paraId="7DB9E4DD" w14:textId="77777777" w:rsidR="00F9209E" w:rsidRDefault="00F9209E">
                        <w:pPr>
                          <w:spacing w:before="5" w:line="256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Low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peripheral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ox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gen saturation</w:t>
                        </w:r>
                      </w:p>
                    </w:txbxContent>
                  </v:textbox>
                </v:shape>
                <v:shape id="Text Box 13" o:spid="_x0000_s1044" type="#_x0000_t202" style="position:absolute;left:2564;top:253;width:1141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14:paraId="658AE0E9" w14:textId="77777777" w:rsidR="00F9209E" w:rsidRDefault="00F9209E">
                        <w:pPr>
                          <w:spacing w:line="213" w:lineRule="exact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Pred</w:t>
                        </w:r>
                        <w:r>
                          <w:rPr>
                            <w:rFonts w:ascii="Arial"/>
                            <w:spacing w:val="-2"/>
                            <w:w w:val="99"/>
                            <w:sz w:val="21"/>
                          </w:rPr>
                          <w:t>i</w:t>
                        </w: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ctor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1</w:t>
                        </w:r>
                      </w:p>
                      <w:p w14:paraId="1BE33F16" w14:textId="77777777" w:rsidR="00F9209E" w:rsidRDefault="00F9209E">
                        <w:pPr>
                          <w:spacing w:before="8" w:line="137" w:lineRule="exac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Beginning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Pneu</w:t>
                        </w:r>
                        <w:r>
                          <w:rPr>
                            <w:rFonts w:ascii="Times New Roman"/>
                            <w:spacing w:val="-2"/>
                            <w:w w:val="106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onia</w:t>
                        </w:r>
                      </w:p>
                    </w:txbxContent>
                  </v:textbox>
                </v:shape>
                <v:shape id="Text Box 12" o:spid="_x0000_s1045" type="#_x0000_t202" style="position:absolute;left:1471;top:848;width:6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14:paraId="7D44956A" w14:textId="77777777" w:rsidR="00F9209E" w:rsidRDefault="00F9209E">
                        <w:pPr>
                          <w:spacing w:line="112" w:lineRule="exact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1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46" type="#_x0000_t202" style="position:absolute;left:4698;top:262;width:1301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14:paraId="66FDA400" w14:textId="77777777" w:rsidR="00F9209E" w:rsidRDefault="00F9209E">
                        <w:pPr>
                          <w:spacing w:line="213" w:lineRule="exact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Outco</w:t>
                        </w:r>
                        <w:r>
                          <w:rPr>
                            <w:rFonts w:ascii="Arial"/>
                            <w:spacing w:val="-1"/>
                            <w:w w:val="99"/>
                            <w:sz w:val="21"/>
                          </w:rPr>
                          <w:t>m</w:t>
                        </w: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e</w:t>
                        </w:r>
                      </w:p>
                      <w:p w14:paraId="2B897376" w14:textId="77777777" w:rsidR="00F9209E" w:rsidRDefault="00F9209E">
                        <w:pPr>
                          <w:spacing w:before="5" w:line="256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vere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respiratory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failure leading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6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echanical ventilation</w:t>
                        </w:r>
                      </w:p>
                    </w:txbxContent>
                  </v:textbox>
                </v:shape>
                <v:shape id="Text Box 10" o:spid="_x0000_s1047" type="#_x0000_t202" style="position:absolute;left:861;top:1084;width:1186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14:paraId="6FDD8B7B" w14:textId="77777777" w:rsidR="00F9209E" w:rsidRDefault="00F9209E">
                        <w:pPr>
                          <w:spacing w:line="146" w:lineRule="exac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2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xiliary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varia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2"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le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2"/>
                            <w:sz w:val="14"/>
                          </w:rPr>
                          <w:t>2</w:t>
                        </w:r>
                      </w:p>
                      <w:p w14:paraId="213CD802" w14:textId="77777777" w:rsidR="00F9209E" w:rsidRDefault="00F9209E">
                        <w:pPr>
                          <w:spacing w:before="7" w:line="137" w:lineRule="exac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Ox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gen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herapy</w:t>
                        </w:r>
                      </w:p>
                    </w:txbxContent>
                  </v:textbox>
                </v:shape>
                <v:shape id="Text Box 9" o:spid="_x0000_s1048" type="#_x0000_t202" style="position:absolute;left:4986;top:1233;width:571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14:paraId="0D5B02E8" w14:textId="77777777" w:rsidR="00F9209E" w:rsidRDefault="00F9209E">
                        <w:pPr>
                          <w:spacing w:line="208" w:lineRule="exact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b/>
                            <w:w w:val="102"/>
                            <w:sz w:val="14"/>
                          </w:rPr>
                          <w:t>Legend</w:t>
                        </w:r>
                        <w:r>
                          <w:rPr>
                            <w:rFonts w:ascii="Arial"/>
                            <w:color w:val="FFFFFF"/>
                            <w:w w:val="99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49" type="#_x0000_t202" style="position:absolute;left:1471;top:1619;width:6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307F827B" w14:textId="77777777" w:rsidR="00F9209E" w:rsidRDefault="00F9209E">
                        <w:pPr>
                          <w:spacing w:line="112" w:lineRule="exact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1"/>
                          </w:rPr>
                          <w:t>=</w:t>
                        </w:r>
                      </w:p>
                    </w:txbxContent>
                  </v:textbox>
                </v:shape>
                <v:shape id="Text Box 7" o:spid="_x0000_s1050" type="#_x0000_t202" style="position:absolute;left:2544;top:1263;width:1333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4BB8C938" w14:textId="77777777" w:rsidR="00F9209E" w:rsidRDefault="00F9209E">
                        <w:pPr>
                          <w:spacing w:line="213" w:lineRule="exact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Pred</w:t>
                        </w:r>
                        <w:r>
                          <w:rPr>
                            <w:rFonts w:ascii="Arial"/>
                            <w:spacing w:val="-2"/>
                            <w:w w:val="99"/>
                            <w:sz w:val="21"/>
                          </w:rPr>
                          <w:t>i</w:t>
                        </w: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ctor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2</w:t>
                        </w:r>
                      </w:p>
                      <w:p w14:paraId="0B0C40A4" w14:textId="77777777" w:rsidR="00F9209E" w:rsidRDefault="00F9209E">
                        <w:pPr>
                          <w:spacing w:before="4" w:line="254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Arte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ial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blood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gas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ox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gen concentration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decr</w:t>
                        </w:r>
                        <w:r>
                          <w:rPr>
                            <w:rFonts w:ascii="Times New Roman"/>
                            <w:spacing w:val="-1"/>
                            <w:w w:val="106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6"/>
                            <w:sz w:val="12"/>
                          </w:rPr>
                          <w:t>ases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209E">
        <w:t xml:space="preserve">missing at random (MAR) assumptions,  when </w:t>
      </w:r>
      <w:r w:rsidR="00F9209E">
        <w:rPr>
          <w:spacing w:val="60"/>
        </w:rPr>
        <w:t xml:space="preserve"> </w:t>
      </w:r>
      <w:r w:rsidR="00F9209E">
        <w:t>fit-</w:t>
      </w:r>
    </w:p>
    <w:p w14:paraId="21FB52B0" w14:textId="77777777" w:rsidR="005525D2" w:rsidRDefault="0056559F">
      <w:pPr>
        <w:spacing w:before="8" w:line="61" w:lineRule="exact"/>
        <w:ind w:right="1053"/>
        <w:jc w:val="right"/>
        <w:rPr>
          <w:rFonts w:ascii="Arial" w:eastAsia="Arial" w:hAnsi="Arial" w:cs="Arial"/>
          <w:sz w:val="16"/>
          <w:szCs w:val="16"/>
        </w:rPr>
      </w:pPr>
      <w:hyperlink w:anchor="_bookmark41" w:history="1">
        <w:r w:rsidR="00F9209E">
          <w:rPr>
            <w:rFonts w:ascii="Arial"/>
            <w:w w:val="95"/>
            <w:sz w:val="16"/>
          </w:rPr>
          <w:t>28</w:t>
        </w:r>
      </w:hyperlink>
    </w:p>
    <w:p w14:paraId="419FDF49" w14:textId="77777777" w:rsidR="005525D2" w:rsidRDefault="005525D2">
      <w:pPr>
        <w:spacing w:line="61" w:lineRule="exact"/>
        <w:jc w:val="right"/>
        <w:rPr>
          <w:rFonts w:ascii="Arial" w:eastAsia="Arial" w:hAnsi="Arial" w:cs="Arial"/>
          <w:sz w:val="16"/>
          <w:szCs w:val="16"/>
        </w:rPr>
        <w:sectPr w:rsidR="005525D2">
          <w:pgSz w:w="12240" w:h="15840"/>
          <w:pgMar w:top="700" w:right="520" w:bottom="280" w:left="600" w:header="720" w:footer="720" w:gutter="0"/>
          <w:cols w:space="720"/>
        </w:sectPr>
      </w:pPr>
    </w:p>
    <w:p w14:paraId="2D45D9F3" w14:textId="77777777" w:rsidR="005525D2" w:rsidRDefault="00F9209E">
      <w:pPr>
        <w:pStyle w:val="BodyText"/>
        <w:spacing w:before="0" w:line="215" w:lineRule="exact"/>
        <w:ind w:left="5988"/>
      </w:pPr>
      <w:r>
        <w:lastRenderedPageBreak/>
        <w:t>ting a non-ignorable missingness</w:t>
      </w:r>
      <w:r>
        <w:rPr>
          <w:spacing w:val="-3"/>
        </w:rPr>
        <w:t xml:space="preserve"> </w:t>
      </w:r>
      <w:r>
        <w:t>model</w:t>
      </w:r>
    </w:p>
    <w:p w14:paraId="6BC6FE5D" w14:textId="77777777" w:rsidR="005525D2" w:rsidRDefault="00F9209E">
      <w:pPr>
        <w:pStyle w:val="BodyText"/>
        <w:spacing w:before="0" w:line="215" w:lineRule="exact"/>
        <w:ind w:left="167"/>
      </w:pPr>
      <w:r>
        <w:br w:type="column"/>
      </w:r>
      <w:r>
        <w:lastRenderedPageBreak/>
        <w:t>.</w:t>
      </w:r>
      <w:r>
        <w:rPr>
          <w:spacing w:val="38"/>
        </w:rPr>
        <w:t xml:space="preserve"> </w:t>
      </w:r>
      <w:r>
        <w:t>Adding</w:t>
      </w:r>
    </w:p>
    <w:p w14:paraId="4C1933BD" w14:textId="77777777" w:rsidR="005525D2" w:rsidRDefault="005525D2">
      <w:pPr>
        <w:spacing w:line="215" w:lineRule="exact"/>
        <w:sectPr w:rsidR="005525D2">
          <w:type w:val="continuous"/>
          <w:pgSz w:w="12240" w:h="15840"/>
          <w:pgMar w:top="680" w:right="520" w:bottom="280" w:left="600" w:header="720" w:footer="720" w:gutter="0"/>
          <w:cols w:num="2" w:space="720" w:equalWidth="0">
            <w:col w:w="9868" w:space="40"/>
            <w:col w:w="1212"/>
          </w:cols>
        </w:sectPr>
      </w:pPr>
    </w:p>
    <w:p w14:paraId="7DE2C089" w14:textId="77777777" w:rsidR="005525D2" w:rsidRDefault="005525D2">
      <w:pPr>
        <w:rPr>
          <w:rFonts w:ascii="Arial" w:eastAsia="Arial" w:hAnsi="Arial" w:cs="Arial"/>
          <w:sz w:val="20"/>
          <w:szCs w:val="20"/>
        </w:rPr>
      </w:pPr>
    </w:p>
    <w:p w14:paraId="7F0130AA" w14:textId="77777777" w:rsidR="005525D2" w:rsidRDefault="005525D2">
      <w:pPr>
        <w:rPr>
          <w:rFonts w:ascii="Arial" w:eastAsia="Arial" w:hAnsi="Arial" w:cs="Arial"/>
          <w:sz w:val="20"/>
          <w:szCs w:val="20"/>
        </w:rPr>
      </w:pPr>
    </w:p>
    <w:p w14:paraId="6BB4F559" w14:textId="77777777" w:rsidR="005525D2" w:rsidRDefault="005525D2">
      <w:pPr>
        <w:rPr>
          <w:rFonts w:ascii="Arial" w:eastAsia="Arial" w:hAnsi="Arial" w:cs="Arial"/>
          <w:sz w:val="20"/>
          <w:szCs w:val="20"/>
        </w:rPr>
      </w:pPr>
    </w:p>
    <w:p w14:paraId="18354076" w14:textId="77777777" w:rsidR="005525D2" w:rsidRDefault="005525D2">
      <w:pPr>
        <w:rPr>
          <w:rFonts w:ascii="Arial" w:eastAsia="Arial" w:hAnsi="Arial" w:cs="Arial"/>
          <w:sz w:val="20"/>
          <w:szCs w:val="20"/>
        </w:rPr>
      </w:pPr>
    </w:p>
    <w:p w14:paraId="4DF69C59" w14:textId="77777777" w:rsidR="005525D2" w:rsidRDefault="005525D2">
      <w:pPr>
        <w:rPr>
          <w:rFonts w:ascii="Arial" w:eastAsia="Arial" w:hAnsi="Arial" w:cs="Arial"/>
          <w:sz w:val="20"/>
          <w:szCs w:val="20"/>
        </w:rPr>
      </w:pPr>
    </w:p>
    <w:p w14:paraId="08D8E5FE" w14:textId="77777777" w:rsidR="005525D2" w:rsidRDefault="005525D2">
      <w:pPr>
        <w:spacing w:before="11"/>
        <w:rPr>
          <w:rFonts w:ascii="Arial" w:eastAsia="Arial" w:hAnsi="Arial" w:cs="Arial"/>
          <w:sz w:val="27"/>
          <w:szCs w:val="27"/>
        </w:rPr>
      </w:pPr>
    </w:p>
    <w:p w14:paraId="03FBE4B8" w14:textId="36ED07F3" w:rsidR="005525D2" w:rsidRDefault="006B489D">
      <w:pPr>
        <w:spacing w:line="259" w:lineRule="auto"/>
        <w:ind w:left="12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503288120" behindDoc="1" locked="0" layoutInCell="1" allowOverlap="1" wp14:anchorId="76686A7B" wp14:editId="02DB6CE4">
                <wp:simplePos x="0" y="0"/>
                <wp:positionH relativeFrom="page">
                  <wp:posOffset>3134360</wp:posOffset>
                </wp:positionH>
                <wp:positionV relativeFrom="paragraph">
                  <wp:posOffset>-536575</wp:posOffset>
                </wp:positionV>
                <wp:extent cx="789305" cy="452120"/>
                <wp:effectExtent l="635" t="0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5EF7E" w14:textId="77777777" w:rsidR="00F9209E" w:rsidRDefault="00F9209E">
                            <w:pPr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5819CB3" w14:textId="77777777" w:rsidR="00F9209E" w:rsidRDefault="00F9209E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</w:p>
                          <w:p w14:paraId="18655679" w14:textId="77777777" w:rsidR="00F9209E" w:rsidRDefault="00F9209E">
                            <w:pPr>
                              <w:spacing w:line="398" w:lineRule="auto"/>
                              <w:ind w:left="517" w:right="125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/>
                                <w:w w:val="106"/>
                                <w:sz w:val="12"/>
                              </w:rPr>
                              <w:t>Causation Imputation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686A7B" id="Text Box 5" o:spid="_x0000_s1051" type="#_x0000_t202" style="position:absolute;left:0;text-align:left;margin-left:246.8pt;margin-top:-42.25pt;width:62.15pt;height:35.6pt;z-index:-28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N+sgIAALA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" filled="f" stroked="f">
                <v:textbox inset="0,0,0,0">
                  <w:txbxContent>
                    <w:p w14:paraId="75C5EF7E" w14:textId="77777777" w:rsidR="00F9209E" w:rsidRDefault="00F9209E">
                      <w:pPr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</w:p>
                    <w:p w14:paraId="45819CB3" w14:textId="77777777" w:rsidR="00F9209E" w:rsidRDefault="00F9209E">
                      <w:pPr>
                        <w:spacing w:before="1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</w:p>
                    <w:p w14:paraId="18655679" w14:textId="77777777" w:rsidR="00F9209E" w:rsidRDefault="00F9209E">
                      <w:pPr>
                        <w:spacing w:line="398" w:lineRule="auto"/>
                        <w:ind w:left="517" w:right="125"/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w w:val="106"/>
                          <w:sz w:val="12"/>
                        </w:rPr>
                        <w:t>Causation Imputation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209E">
        <w:rPr>
          <w:rFonts w:ascii="Arial"/>
          <w:sz w:val="18"/>
        </w:rPr>
        <w:t>Figure 3: Incomplete data can hinder outcome prediction, but we</w:t>
      </w:r>
      <w:r w:rsidR="00F9209E">
        <w:rPr>
          <w:rFonts w:ascii="Arial"/>
          <w:spacing w:val="41"/>
          <w:sz w:val="18"/>
        </w:rPr>
        <w:t xml:space="preserve"> </w:t>
      </w:r>
      <w:r w:rsidR="00F9209E">
        <w:rPr>
          <w:rFonts w:ascii="Arial"/>
          <w:sz w:val="18"/>
        </w:rPr>
        <w:t>can</w:t>
      </w:r>
      <w:r w:rsidR="00F9209E">
        <w:rPr>
          <w:rFonts w:ascii="Arial"/>
          <w:w w:val="99"/>
          <w:sz w:val="18"/>
        </w:rPr>
        <w:t xml:space="preserve"> </w:t>
      </w:r>
      <w:r w:rsidR="00F9209E">
        <w:rPr>
          <w:rFonts w:ascii="Arial"/>
          <w:sz w:val="18"/>
        </w:rPr>
        <w:t>impute incomplete data from auxilliary information. For example,</w:t>
      </w:r>
      <w:r w:rsidR="00F9209E">
        <w:rPr>
          <w:rFonts w:ascii="Arial"/>
          <w:spacing w:val="41"/>
          <w:sz w:val="18"/>
        </w:rPr>
        <w:t xml:space="preserve"> </w:t>
      </w:r>
      <w:r w:rsidR="00F9209E">
        <w:rPr>
          <w:rFonts w:ascii="Arial"/>
          <w:sz w:val="18"/>
        </w:rPr>
        <w:t>pneu-</w:t>
      </w:r>
      <w:r w:rsidR="00F9209E">
        <w:rPr>
          <w:rFonts w:ascii="Arial"/>
          <w:w w:val="99"/>
          <w:sz w:val="18"/>
        </w:rPr>
        <w:t xml:space="preserve"> </w:t>
      </w:r>
      <w:r w:rsidR="00F9209E">
        <w:rPr>
          <w:rFonts w:ascii="Arial"/>
          <w:sz w:val="18"/>
        </w:rPr>
        <w:t>monia (causing to low oxygen tension), may cause respiratory failure.</w:t>
      </w:r>
      <w:r w:rsidR="00F9209E">
        <w:rPr>
          <w:rFonts w:ascii="Arial"/>
          <w:spacing w:val="-13"/>
          <w:sz w:val="18"/>
        </w:rPr>
        <w:t xml:space="preserve"> </w:t>
      </w:r>
      <w:r w:rsidR="00F9209E">
        <w:rPr>
          <w:rFonts w:ascii="Arial"/>
          <w:sz w:val="18"/>
        </w:rPr>
        <w:t>If</w:t>
      </w:r>
      <w:r w:rsidR="00F9209E">
        <w:rPr>
          <w:rFonts w:ascii="Arial"/>
          <w:w w:val="99"/>
          <w:sz w:val="18"/>
        </w:rPr>
        <w:t xml:space="preserve"> </w:t>
      </w:r>
      <w:r w:rsidR="00F9209E">
        <w:rPr>
          <w:rFonts w:ascii="Arial"/>
          <w:sz w:val="18"/>
        </w:rPr>
        <w:t>arterial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blood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gas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results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are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missing,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we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can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impute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the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oxygen</w:t>
      </w:r>
      <w:r w:rsidR="00F9209E">
        <w:rPr>
          <w:rFonts w:ascii="Arial"/>
          <w:spacing w:val="-9"/>
          <w:sz w:val="18"/>
        </w:rPr>
        <w:t xml:space="preserve"> </w:t>
      </w:r>
      <w:r w:rsidR="00F9209E">
        <w:rPr>
          <w:rFonts w:ascii="Arial"/>
          <w:sz w:val="18"/>
        </w:rPr>
        <w:t>tension</w:t>
      </w:r>
      <w:r w:rsidR="00F9209E">
        <w:rPr>
          <w:rFonts w:ascii="Arial"/>
          <w:w w:val="99"/>
          <w:sz w:val="18"/>
        </w:rPr>
        <w:t xml:space="preserve"> </w:t>
      </w:r>
      <w:r w:rsidR="00F9209E">
        <w:rPr>
          <w:rFonts w:ascii="Arial"/>
          <w:sz w:val="18"/>
        </w:rPr>
        <w:t>from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oxygen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therapy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and/or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peripheral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oxygen</w:t>
      </w:r>
      <w:r w:rsidR="00F9209E">
        <w:rPr>
          <w:rFonts w:ascii="Arial"/>
          <w:spacing w:val="-8"/>
          <w:sz w:val="18"/>
        </w:rPr>
        <w:t xml:space="preserve"> </w:t>
      </w:r>
      <w:r w:rsidR="00F9209E">
        <w:rPr>
          <w:rFonts w:ascii="Arial"/>
          <w:sz w:val="18"/>
        </w:rPr>
        <w:t>saturation.</w:t>
      </w:r>
      <w:r w:rsidR="00F9209E">
        <w:rPr>
          <w:rFonts w:ascii="Arial"/>
          <w:spacing w:val="-34"/>
          <w:sz w:val="18"/>
        </w:rPr>
        <w:t xml:space="preserve"> </w:t>
      </w:r>
      <w:hyperlink w:anchor="_bookmark42" w:history="1">
        <w:r w:rsidR="00F9209E">
          <w:rPr>
            <w:rFonts w:ascii="Arial"/>
            <w:spacing w:val="3"/>
            <w:position w:val="8"/>
            <w:sz w:val="12"/>
          </w:rPr>
          <w:t>29</w:t>
        </w:r>
      </w:hyperlink>
      <w:r w:rsidR="00F9209E">
        <w:rPr>
          <w:rFonts w:ascii="Arial"/>
          <w:spacing w:val="3"/>
          <w:sz w:val="18"/>
        </w:rPr>
        <w:t>.</w:t>
      </w:r>
    </w:p>
    <w:p w14:paraId="71821718" w14:textId="77777777" w:rsidR="005525D2" w:rsidRDefault="00F9209E">
      <w:pPr>
        <w:pStyle w:val="BodyText"/>
        <w:spacing w:before="31" w:line="261" w:lineRule="auto"/>
        <w:ind w:left="120" w:right="197"/>
        <w:jc w:val="both"/>
      </w:pPr>
      <w:r>
        <w:br w:type="column"/>
      </w:r>
      <w:r>
        <w:lastRenderedPageBreak/>
        <w:t>auxiliary variables not included in the main</w:t>
      </w:r>
      <w:r>
        <w:rPr>
          <w:spacing w:val="12"/>
        </w:rPr>
        <w:t xml:space="preserve"> </w:t>
      </w:r>
      <w:r>
        <w:t>model</w:t>
      </w:r>
      <w:r>
        <w:rPr>
          <w:w w:val="99"/>
        </w:rPr>
        <w:t xml:space="preserve"> </w:t>
      </w:r>
      <w:r>
        <w:rPr>
          <w:spacing w:val="-3"/>
        </w:rPr>
        <w:t xml:space="preserve">for </w:t>
      </w:r>
      <w:r>
        <w:t>multiple imputation, in other words using</w:t>
      </w:r>
      <w:r>
        <w:rPr>
          <w:spacing w:val="21"/>
        </w:rPr>
        <w:t xml:space="preserve"> </w:t>
      </w:r>
      <w:r>
        <w:t>addi-</w:t>
      </w:r>
      <w:r>
        <w:rPr>
          <w:w w:val="99"/>
        </w:rPr>
        <w:t xml:space="preserve"> </w:t>
      </w:r>
      <w:r>
        <w:t>tional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correlated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missing</w:t>
      </w:r>
      <w:r>
        <w:rPr>
          <w:w w:val="99"/>
        </w:rPr>
        <w:t xml:space="preserve"> </w:t>
      </w:r>
      <w:r>
        <w:t>outcome is an emerging approach to help</w:t>
      </w:r>
      <w:r>
        <w:rPr>
          <w:spacing w:val="24"/>
        </w:rPr>
        <w:t xml:space="preserve"> </w:t>
      </w:r>
      <w:r>
        <w:t>correct</w:t>
      </w:r>
      <w:r>
        <w:rPr>
          <w:w w:val="99"/>
        </w:rPr>
        <w:t xml:space="preserve"> </w:t>
      </w:r>
      <w:r>
        <w:t xml:space="preserve">bias </w:t>
      </w:r>
      <w:hyperlink w:anchor="_bookmark45" w:history="1">
        <w:r>
          <w:rPr>
            <w:position w:val="8"/>
            <w:sz w:val="16"/>
          </w:rPr>
          <w:t>30;31;32</w:t>
        </w:r>
      </w:hyperlink>
      <w:r>
        <w:t>, often relying on Bayesian methods</w:t>
      </w:r>
      <w:r>
        <w:rPr>
          <w:spacing w:val="31"/>
        </w:rPr>
        <w:t xml:space="preserve"> </w:t>
      </w:r>
      <w:r>
        <w:rPr>
          <w:spacing w:val="-3"/>
        </w:rPr>
        <w:t>for</w:t>
      </w:r>
      <w:r>
        <w:rPr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imputations</w:t>
      </w:r>
      <w:r>
        <w:rPr>
          <w:spacing w:val="-2"/>
        </w:rPr>
        <w:t xml:space="preserve"> </w:t>
      </w:r>
      <w:r>
        <w:t>approach</w:t>
      </w:r>
      <w:r>
        <w:rPr>
          <w:spacing w:val="-44"/>
        </w:rPr>
        <w:t xml:space="preserve"> </w:t>
      </w:r>
      <w:hyperlink w:anchor="_bookmark47" w:history="1">
        <w:r>
          <w:rPr>
            <w:position w:val="8"/>
            <w:sz w:val="16"/>
          </w:rPr>
          <w:t>33;34</w:t>
        </w:r>
      </w:hyperlink>
      <w:r>
        <w:t>;</w:t>
      </w:r>
      <w:r>
        <w:rPr>
          <w:spacing w:val="1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hierar-</w:t>
      </w:r>
      <w:r>
        <w:rPr>
          <w:w w:val="99"/>
        </w:rPr>
        <w:t xml:space="preserve"> </w:t>
      </w:r>
      <w:r>
        <w:t>chical modeling, including the use of auxiliary</w:t>
      </w:r>
      <w:r>
        <w:rPr>
          <w:spacing w:val="35"/>
        </w:rPr>
        <w:t xml:space="preserve"> </w:t>
      </w:r>
      <w:r>
        <w:t>data</w:t>
      </w:r>
      <w:r>
        <w:rPr>
          <w:w w:val="99"/>
        </w:rPr>
        <w:t xml:space="preserve"> </w:t>
      </w:r>
      <w:r>
        <w:t>to impute incomplete patient records will</w:t>
      </w:r>
      <w:r>
        <w:rPr>
          <w:spacing w:val="48"/>
        </w:rPr>
        <w:t xml:space="preserve"> </w:t>
      </w:r>
      <w:r>
        <w:t>improve</w:t>
      </w:r>
      <w:r>
        <w:rPr>
          <w:w w:val="99"/>
        </w:rPr>
        <w:t xml:space="preserve"> </w:t>
      </w:r>
      <w:r>
        <w:t>the prediction model and facilitate smoother</w:t>
      </w:r>
      <w:r>
        <w:rPr>
          <w:spacing w:val="13"/>
        </w:rPr>
        <w:t xml:space="preserve"> </w:t>
      </w:r>
      <w:r>
        <w:t>imple-</w:t>
      </w:r>
      <w:r>
        <w:rPr>
          <w:w w:val="99"/>
        </w:rPr>
        <w:t xml:space="preserve"> </w:t>
      </w:r>
      <w:r>
        <w:t>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trial</w:t>
      </w:r>
      <w:r>
        <w:rPr>
          <w:spacing w:val="-44"/>
        </w:rPr>
        <w:t xml:space="preserve"> </w:t>
      </w:r>
      <w:hyperlink w:anchor="_bookmark42" w:history="1">
        <w:r>
          <w:rPr>
            <w:spacing w:val="3"/>
            <w:position w:val="8"/>
            <w:sz w:val="16"/>
          </w:rPr>
          <w:t>29</w:t>
        </w:r>
      </w:hyperlink>
      <w:r>
        <w:rPr>
          <w:spacing w:val="3"/>
        </w:rPr>
        <w:t>.</w:t>
      </w:r>
    </w:p>
    <w:p w14:paraId="26BCF306" w14:textId="77777777" w:rsidR="005525D2" w:rsidRDefault="005525D2">
      <w:pPr>
        <w:spacing w:line="261" w:lineRule="auto"/>
        <w:jc w:val="both"/>
        <w:sectPr w:rsidR="005525D2">
          <w:type w:val="continuous"/>
          <w:pgSz w:w="12240" w:h="15840"/>
          <w:pgMar w:top="680" w:right="520" w:bottom="280" w:left="600" w:header="720" w:footer="720" w:gutter="0"/>
          <w:cols w:num="2" w:space="720" w:equalWidth="0">
            <w:col w:w="5790" w:space="79"/>
            <w:col w:w="5251"/>
          </w:cols>
        </w:sectPr>
      </w:pPr>
    </w:p>
    <w:p w14:paraId="39C3F809" w14:textId="77777777" w:rsidR="005525D2" w:rsidRDefault="00F9209E">
      <w:pPr>
        <w:spacing w:before="27" w:line="268" w:lineRule="auto"/>
        <w:ind w:left="120" w:firstLine="338"/>
        <w:rPr>
          <w:rFonts w:ascii="Arial" w:eastAsia="Arial" w:hAnsi="Arial" w:cs="Arial"/>
        </w:rPr>
      </w:pPr>
      <w:r>
        <w:rPr>
          <w:rFonts w:ascii="Arial"/>
          <w:i/>
          <w:spacing w:val="-4"/>
        </w:rPr>
        <w:lastRenderedPageBreak/>
        <w:t xml:space="preserve">We </w:t>
      </w:r>
      <w:r>
        <w:rPr>
          <w:rFonts w:ascii="Arial"/>
          <w:i/>
        </w:rPr>
        <w:t>hypothesize that joint hierarchical modeling, incorporating the use of auxiliary data to impute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incomplete</w:t>
      </w:r>
      <w:r>
        <w:rPr>
          <w:rFonts w:ascii="Arial"/>
          <w:i/>
          <w:w w:val="99"/>
        </w:rPr>
        <w:t xml:space="preserve"> </w:t>
      </w:r>
      <w:r>
        <w:rPr>
          <w:rFonts w:ascii="Arial"/>
          <w:i/>
        </w:rPr>
        <w:t>patient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records,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improve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our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prediction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model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compared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classical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prediction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with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multiple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imputation.</w:t>
      </w:r>
    </w:p>
    <w:p w14:paraId="2E0F365B" w14:textId="77777777" w:rsidR="005525D2" w:rsidRDefault="00F9209E">
      <w:pPr>
        <w:spacing w:before="36" w:line="268" w:lineRule="auto"/>
        <w:ind w:left="119" w:firstLine="338"/>
        <w:rPr>
          <w:rFonts w:ascii="Arial" w:eastAsia="Arial" w:hAnsi="Arial" w:cs="Arial"/>
        </w:rPr>
      </w:pPr>
      <w:r>
        <w:rPr>
          <w:rFonts w:ascii="Arial"/>
          <w:b/>
        </w:rPr>
        <w:t>Seasonal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effects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institutional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learning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bias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risk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prediction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thwart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implementation</w:t>
      </w:r>
      <w:r>
        <w:rPr>
          <w:rFonts w:ascii="Arial"/>
          <w:b/>
          <w:spacing w:val="37"/>
        </w:rPr>
        <w:t xml:space="preserve"> </w:t>
      </w:r>
      <w:r>
        <w:rPr>
          <w:rFonts w:ascii="Arial"/>
        </w:rPr>
        <w:t>or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 xml:space="preserve">imperil the effectiveness of our efforts to mitigate the risks of </w:t>
      </w:r>
      <w:r>
        <w:rPr>
          <w:rFonts w:ascii="Arial"/>
          <w:spacing w:val="-3"/>
        </w:rPr>
        <w:t xml:space="preserve">severe </w:t>
      </w:r>
      <w:r>
        <w:rPr>
          <w:rFonts w:ascii="Arial"/>
        </w:rPr>
        <w:t xml:space="preserve">respiratory failure in hospitalized 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patients.</w:t>
      </w:r>
    </w:p>
    <w:p w14:paraId="18A506AB" w14:textId="3AED72CA" w:rsidR="005525D2" w:rsidRDefault="006B489D">
      <w:pPr>
        <w:pStyle w:val="BodyText"/>
        <w:spacing w:before="2" w:line="268" w:lineRule="auto"/>
        <w:ind w:left="119" w:right="2948"/>
        <w:jc w:val="both"/>
      </w:pPr>
      <w:r>
        <w:rPr>
          <w:noProof/>
          <w:lang w:bidi="he-IL"/>
        </w:rPr>
        <w:drawing>
          <wp:anchor distT="0" distB="0" distL="114300" distR="114300" simplePos="0" relativeHeight="1696" behindDoc="0" locked="0" layoutInCell="1" allowOverlap="1" wp14:anchorId="1EC9DEAE" wp14:editId="726F827A">
            <wp:simplePos x="0" y="0"/>
            <wp:positionH relativeFrom="page">
              <wp:posOffset>5695315</wp:posOffset>
            </wp:positionH>
            <wp:positionV relativeFrom="paragraph">
              <wp:posOffset>68580</wp:posOffset>
            </wp:positionV>
            <wp:extent cx="1676400" cy="1074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09E">
        <w:t>The</w:t>
      </w:r>
      <w:r w:rsidR="00F9209E">
        <w:rPr>
          <w:spacing w:val="31"/>
        </w:rPr>
        <w:t xml:space="preserve"> </w:t>
      </w:r>
      <w:r w:rsidR="00F9209E">
        <w:t>composition</w:t>
      </w:r>
      <w:r w:rsidR="00F9209E">
        <w:rPr>
          <w:spacing w:val="31"/>
        </w:rPr>
        <w:t xml:space="preserve"> </w:t>
      </w:r>
      <w:r w:rsidR="00F9209E">
        <w:t>of</w:t>
      </w:r>
      <w:r w:rsidR="00F9209E">
        <w:rPr>
          <w:spacing w:val="31"/>
        </w:rPr>
        <w:t xml:space="preserve"> </w:t>
      </w:r>
      <w:r w:rsidR="00F9209E">
        <w:t>our</w:t>
      </w:r>
      <w:r w:rsidR="00F9209E">
        <w:rPr>
          <w:spacing w:val="31"/>
        </w:rPr>
        <w:t xml:space="preserve"> </w:t>
      </w:r>
      <w:r w:rsidR="00F9209E">
        <w:t>hospital</w:t>
      </w:r>
      <w:r w:rsidR="00F9209E">
        <w:rPr>
          <w:spacing w:val="31"/>
        </w:rPr>
        <w:t xml:space="preserve"> </w:t>
      </w:r>
      <w:r w:rsidR="00F9209E">
        <w:t>population,</w:t>
      </w:r>
      <w:r w:rsidR="00F9209E">
        <w:rPr>
          <w:spacing w:val="41"/>
        </w:rPr>
        <w:t xml:space="preserve"> </w:t>
      </w:r>
      <w:r w:rsidR="00F9209E">
        <w:t>their</w:t>
      </w:r>
      <w:r w:rsidR="00F9209E">
        <w:rPr>
          <w:spacing w:val="31"/>
        </w:rPr>
        <w:t xml:space="preserve"> </w:t>
      </w:r>
      <w:commentRangeStart w:id="8"/>
      <w:r w:rsidR="00F9209E">
        <w:t>co-morbidities</w:t>
      </w:r>
      <w:r w:rsidR="00F9209E">
        <w:rPr>
          <w:spacing w:val="31"/>
        </w:rPr>
        <w:t xml:space="preserve"> </w:t>
      </w:r>
      <w:commentRangeEnd w:id="8"/>
      <w:r w:rsidR="00C7310C">
        <w:rPr>
          <w:rStyle w:val="CommentReference"/>
          <w:rFonts w:asciiTheme="minorHAnsi" w:eastAsiaTheme="minorHAnsi" w:hAnsiTheme="minorHAnsi"/>
        </w:rPr>
        <w:commentReference w:id="8"/>
      </w:r>
      <w:r w:rsidR="00F9209E">
        <w:t>and</w:t>
      </w:r>
      <w:r w:rsidR="00F9209E">
        <w:rPr>
          <w:spacing w:val="31"/>
        </w:rPr>
        <w:t xml:space="preserve"> </w:t>
      </w:r>
      <w:r w:rsidR="00F9209E">
        <w:t>risk</w:t>
      </w:r>
      <w:r w:rsidR="00F9209E">
        <w:rPr>
          <w:spacing w:val="31"/>
        </w:rPr>
        <w:t xml:space="preserve"> </w:t>
      </w:r>
      <w:r w:rsidR="00F9209E">
        <w:t>profiles</w:t>
      </w:r>
      <w:r w:rsidR="00F9209E">
        <w:rPr>
          <w:w w:val="99"/>
        </w:rPr>
        <w:t xml:space="preserve"> </w:t>
      </w:r>
      <w:r w:rsidR="00F9209E">
        <w:t xml:space="preserve">change </w:t>
      </w:r>
      <w:r w:rsidR="00F9209E">
        <w:rPr>
          <w:spacing w:val="-3"/>
        </w:rPr>
        <w:t xml:space="preserve">over </w:t>
      </w:r>
      <w:r w:rsidR="00F9209E">
        <w:t xml:space="preserve">time, altering which patient characteristics best predict </w:t>
      </w:r>
      <w:r w:rsidR="00F9209E">
        <w:rPr>
          <w:spacing w:val="-3"/>
        </w:rPr>
        <w:t>severe</w:t>
      </w:r>
      <w:r w:rsidR="00F9209E">
        <w:rPr>
          <w:spacing w:val="-31"/>
        </w:rPr>
        <w:t xml:space="preserve"> </w:t>
      </w:r>
      <w:r w:rsidR="00F9209E">
        <w:t>adverse</w:t>
      </w:r>
      <w:r w:rsidR="00F9209E">
        <w:rPr>
          <w:w w:val="99"/>
        </w:rPr>
        <w:t xml:space="preserve"> </w:t>
      </w:r>
      <w:r w:rsidR="00F9209E">
        <w:t>respiratory failure and mechanical ventilation. More importantly, during the</w:t>
      </w:r>
      <w:r w:rsidR="00F9209E">
        <w:rPr>
          <w:spacing w:val="48"/>
        </w:rPr>
        <w:t xml:space="preserve"> </w:t>
      </w:r>
      <w:r w:rsidR="00F9209E">
        <w:t>imple-</w:t>
      </w:r>
      <w:r w:rsidR="00F9209E">
        <w:rPr>
          <w:w w:val="99"/>
        </w:rPr>
        <w:t xml:space="preserve"> </w:t>
      </w:r>
      <w:r w:rsidR="00F9209E">
        <w:t>mentation</w:t>
      </w:r>
      <w:r w:rsidR="00F9209E">
        <w:rPr>
          <w:spacing w:val="-20"/>
        </w:rPr>
        <w:t xml:space="preserve"> </w:t>
      </w:r>
      <w:r w:rsidR="00F9209E">
        <w:t>phase</w:t>
      </w:r>
      <w:r w:rsidR="00F9209E">
        <w:rPr>
          <w:spacing w:val="-20"/>
        </w:rPr>
        <w:t xml:space="preserve"> </w:t>
      </w:r>
      <w:r w:rsidR="00F9209E">
        <w:t>of</w:t>
      </w:r>
      <w:r w:rsidR="00F9209E">
        <w:rPr>
          <w:spacing w:val="-20"/>
        </w:rPr>
        <w:t xml:space="preserve"> </w:t>
      </w:r>
      <w:r w:rsidR="00F9209E">
        <w:t>previous</w:t>
      </w:r>
      <w:r w:rsidR="00F9209E">
        <w:rPr>
          <w:spacing w:val="-20"/>
        </w:rPr>
        <w:t xml:space="preserve"> </w:t>
      </w:r>
      <w:r w:rsidR="00F9209E">
        <w:rPr>
          <w:spacing w:val="-3"/>
        </w:rPr>
        <w:t>preventive</w:t>
      </w:r>
      <w:r w:rsidR="00F9209E">
        <w:rPr>
          <w:spacing w:val="-20"/>
        </w:rPr>
        <w:t xml:space="preserve"> </w:t>
      </w:r>
      <w:r w:rsidR="00F9209E">
        <w:t>trials</w:t>
      </w:r>
      <w:r w:rsidR="00F9209E">
        <w:rPr>
          <w:spacing w:val="-20"/>
        </w:rPr>
        <w:t xml:space="preserve"> </w:t>
      </w:r>
      <w:r w:rsidR="00F9209E">
        <w:t>we</w:t>
      </w:r>
      <w:r w:rsidR="00F9209E">
        <w:rPr>
          <w:spacing w:val="-20"/>
        </w:rPr>
        <w:t xml:space="preserve"> </w:t>
      </w:r>
      <w:r w:rsidR="00F9209E">
        <w:t>noted</w:t>
      </w:r>
      <w:r w:rsidR="00F9209E">
        <w:rPr>
          <w:spacing w:val="-20"/>
        </w:rPr>
        <w:t xml:space="preserve"> </w:t>
      </w:r>
      <w:r w:rsidR="00F9209E">
        <w:t>that</w:t>
      </w:r>
      <w:r w:rsidR="00F9209E">
        <w:rPr>
          <w:spacing w:val="-20"/>
        </w:rPr>
        <w:t xml:space="preserve"> </w:t>
      </w:r>
      <w:r w:rsidR="00F9209E">
        <w:t>providers</w:t>
      </w:r>
      <w:r w:rsidR="00F9209E">
        <w:rPr>
          <w:spacing w:val="-20"/>
        </w:rPr>
        <w:t xml:space="preserve"> </w:t>
      </w:r>
      <w:r w:rsidR="00F9209E">
        <w:t>learn,</w:t>
      </w:r>
      <w:r w:rsidR="00F9209E">
        <w:rPr>
          <w:spacing w:val="-17"/>
        </w:rPr>
        <w:t xml:space="preserve"> </w:t>
      </w:r>
      <w:r w:rsidR="00F9209E">
        <w:t>changing</w:t>
      </w:r>
      <w:r w:rsidR="00F9209E">
        <w:rPr>
          <w:w w:val="99"/>
        </w:rPr>
        <w:t xml:space="preserve"> </w:t>
      </w:r>
      <w:r w:rsidR="00F9209E">
        <w:t>their behavior as a result of trial participation. As trials progressed providers</w:t>
      </w:r>
      <w:r w:rsidR="00F9209E">
        <w:rPr>
          <w:spacing w:val="30"/>
        </w:rPr>
        <w:t xml:space="preserve"> </w:t>
      </w:r>
      <w:r w:rsidR="00F9209E">
        <w:t>imple-</w:t>
      </w:r>
      <w:r w:rsidR="00F9209E">
        <w:rPr>
          <w:w w:val="99"/>
        </w:rPr>
        <w:t xml:space="preserve"> </w:t>
      </w:r>
      <w:r w:rsidR="00F9209E">
        <w:t>mented</w:t>
      </w:r>
      <w:r w:rsidR="00F9209E">
        <w:rPr>
          <w:spacing w:val="-20"/>
        </w:rPr>
        <w:t xml:space="preserve"> </w:t>
      </w:r>
      <w:r w:rsidR="00F9209E">
        <w:t>previously</w:t>
      </w:r>
      <w:r w:rsidR="00F9209E">
        <w:rPr>
          <w:spacing w:val="-20"/>
        </w:rPr>
        <w:t xml:space="preserve"> </w:t>
      </w:r>
      <w:r w:rsidR="00F9209E">
        <w:t>underutilized</w:t>
      </w:r>
      <w:r w:rsidR="00F9209E">
        <w:rPr>
          <w:spacing w:val="-20"/>
        </w:rPr>
        <w:t xml:space="preserve"> </w:t>
      </w:r>
      <w:r w:rsidR="00F9209E">
        <w:t>interventions</w:t>
      </w:r>
      <w:r w:rsidR="00F9209E">
        <w:rPr>
          <w:spacing w:val="-20"/>
        </w:rPr>
        <w:t xml:space="preserve"> </w:t>
      </w:r>
      <w:r w:rsidR="00F9209E">
        <w:t>more</w:t>
      </w:r>
      <w:r w:rsidR="00F9209E">
        <w:rPr>
          <w:spacing w:val="-20"/>
        </w:rPr>
        <w:t xml:space="preserve"> </w:t>
      </w:r>
      <w:r w:rsidR="00F9209E">
        <w:t>frequently</w:t>
      </w:r>
      <w:r w:rsidR="00F9209E">
        <w:rPr>
          <w:spacing w:val="-20"/>
        </w:rPr>
        <w:t xml:space="preserve"> </w:t>
      </w:r>
      <w:r w:rsidR="00F9209E">
        <w:rPr>
          <w:spacing w:val="-4"/>
        </w:rPr>
        <w:t>even</w:t>
      </w:r>
      <w:r w:rsidR="00F9209E">
        <w:rPr>
          <w:spacing w:val="-20"/>
        </w:rPr>
        <w:t xml:space="preserve"> </w:t>
      </w:r>
      <w:r w:rsidR="00F9209E">
        <w:t>before</w:t>
      </w:r>
      <w:r w:rsidR="00F9209E">
        <w:rPr>
          <w:spacing w:val="-20"/>
        </w:rPr>
        <w:t xml:space="preserve"> </w:t>
      </w:r>
      <w:r w:rsidR="00F9209E">
        <w:t>they</w:t>
      </w:r>
      <w:r w:rsidR="00F9209E">
        <w:rPr>
          <w:spacing w:val="-20"/>
        </w:rPr>
        <w:t xml:space="preserve"> </w:t>
      </w:r>
      <w:r w:rsidR="00F9209E">
        <w:t>were</w:t>
      </w:r>
    </w:p>
    <w:p w14:paraId="0DFD9E26" w14:textId="77777777" w:rsidR="005525D2" w:rsidRDefault="00F9209E">
      <w:pPr>
        <w:pStyle w:val="BodyText"/>
        <w:spacing w:before="2" w:line="238" w:lineRule="exact"/>
        <w:ind w:left="119"/>
        <w:jc w:val="both"/>
      </w:pPr>
      <w:r>
        <w:t xml:space="preserve">prompted.  </w:t>
      </w:r>
      <w:r>
        <w:rPr>
          <w:spacing w:val="-4"/>
        </w:rPr>
        <w:t xml:space="preserve">We </w:t>
      </w:r>
      <w:r>
        <w:t>term this effect institutional learning.  On the other hand, the</w:t>
      </w:r>
      <w:r>
        <w:rPr>
          <w:spacing w:val="42"/>
        </w:rPr>
        <w:t xml:space="preserve"> </w:t>
      </w:r>
      <w:r>
        <w:t>transi-</w:t>
      </w:r>
    </w:p>
    <w:p w14:paraId="55A8CAFB" w14:textId="77777777" w:rsidR="005525D2" w:rsidRDefault="005525D2">
      <w:pPr>
        <w:spacing w:line="238" w:lineRule="exact"/>
        <w:jc w:val="both"/>
        <w:sectPr w:rsidR="005525D2">
          <w:type w:val="continuous"/>
          <w:pgSz w:w="12240" w:h="15840"/>
          <w:pgMar w:top="680" w:right="520" w:bottom="280" w:left="600" w:header="720" w:footer="720" w:gutter="0"/>
          <w:cols w:space="720"/>
        </w:sectPr>
      </w:pPr>
    </w:p>
    <w:p w14:paraId="477FDB58" w14:textId="77777777" w:rsidR="005525D2" w:rsidRDefault="00F9209E">
      <w:pPr>
        <w:pStyle w:val="BodyText"/>
        <w:spacing w:before="47" w:line="268" w:lineRule="auto"/>
        <w:ind w:left="119"/>
        <w:jc w:val="both"/>
      </w:pPr>
      <w:r>
        <w:lastRenderedPageBreak/>
        <w:t>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junior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providers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institutions</w:t>
      </w:r>
      <w:r>
        <w:rPr>
          <w:spacing w:val="-5"/>
        </w:rPr>
        <w:t xml:space="preserve"> </w:t>
      </w:r>
      <w:r>
        <w:t>and</w:t>
      </w:r>
      <w:r>
        <w:rPr>
          <w:w w:val="99"/>
        </w:rPr>
        <w:t xml:space="preserve"> </w:t>
      </w:r>
      <w:r>
        <w:t xml:space="preserve">new personnel joining the staff, </w:t>
      </w:r>
      <w:r>
        <w:rPr>
          <w:spacing w:val="-3"/>
        </w:rPr>
        <w:t xml:space="preserve">may </w:t>
      </w:r>
      <w:r>
        <w:t>led to lessons learned being forgotten</w:t>
      </w:r>
      <w:r>
        <w:rPr>
          <w:spacing w:val="30"/>
        </w:rPr>
        <w:t xml:space="preserve"> </w:t>
      </w:r>
      <w:r>
        <w:t>again.</w:t>
      </w:r>
      <w:r>
        <w:rPr>
          <w:w w:val="99"/>
        </w:rPr>
        <w:t xml:space="preserve"> </w:t>
      </w:r>
      <w:r>
        <w:t xml:space="preserve">Last but not least, respiratory disease is affected </w:t>
      </w:r>
      <w:r>
        <w:rPr>
          <w:spacing w:val="-3"/>
        </w:rPr>
        <w:t xml:space="preserve">by </w:t>
      </w:r>
      <w:r>
        <w:t xml:space="preserve">seasonal and secular  </w:t>
      </w:r>
      <w:r>
        <w:rPr>
          <w:spacing w:val="2"/>
        </w:rPr>
        <w:t xml:space="preserve"> </w:t>
      </w:r>
      <w:r>
        <w:t>effects;</w:t>
      </w:r>
    </w:p>
    <w:p w14:paraId="0F0EA8D9" w14:textId="77777777" w:rsidR="005525D2" w:rsidRDefault="00F9209E">
      <w:pPr>
        <w:spacing w:line="176" w:lineRule="exact"/>
        <w:ind w:left="119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bookmarkStart w:id="9" w:name="_bookmark4"/>
      <w:bookmarkEnd w:id="9"/>
      <w:r>
        <w:rPr>
          <w:rFonts w:ascii="Arial"/>
          <w:sz w:val="18"/>
        </w:rPr>
        <w:lastRenderedPageBreak/>
        <w:t xml:space="preserve">Figure 4:  Bayes Theorem: 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The</w:t>
      </w:r>
    </w:p>
    <w:p w14:paraId="40703332" w14:textId="77777777" w:rsidR="005525D2" w:rsidRDefault="00F9209E">
      <w:pPr>
        <w:spacing w:before="11" w:line="244" w:lineRule="auto"/>
        <w:ind w:left="119" w:right="199"/>
        <w:jc w:val="both"/>
        <w:rPr>
          <w:rFonts w:ascii="Viva Std Light ExtraExtended" w:eastAsia="Viva Std Light ExtraExtended" w:hAnsi="Viva Std Light ExtraExtended" w:cs="Viva Std Light ExtraExtended"/>
          <w:sz w:val="18"/>
          <w:szCs w:val="18"/>
        </w:rPr>
      </w:pPr>
      <w:r>
        <w:rPr>
          <w:rFonts w:ascii="Arial"/>
          <w:sz w:val="18"/>
        </w:rPr>
        <w:t xml:space="preserve">posterior probability </w:t>
      </w:r>
      <w:r>
        <w:rPr>
          <w:rFonts w:ascii="Verdana"/>
          <w:i/>
          <w:sz w:val="18"/>
        </w:rPr>
        <w:t xml:space="preserve">P </w:t>
      </w:r>
      <w:r>
        <w:rPr>
          <w:rFonts w:ascii="Viva Std Light ExtraExtended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Arial"/>
          <w:i/>
          <w:sz w:val="18"/>
        </w:rPr>
        <w:t>|</w:t>
      </w:r>
      <w:r>
        <w:rPr>
          <w:rFonts w:ascii="Verdana"/>
          <w:i/>
          <w:sz w:val="18"/>
        </w:rPr>
        <w:t>B</w:t>
      </w:r>
      <w:r>
        <w:rPr>
          <w:rFonts w:ascii="Viva Std Light ExtraExtended"/>
          <w:sz w:val="18"/>
        </w:rPr>
        <w:t>)</w:t>
      </w:r>
      <w:r>
        <w:rPr>
          <w:rFonts w:ascii="Viva Std Light ExtraExtended"/>
          <w:spacing w:val="18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 xml:space="preserve">the prior probability </w:t>
      </w:r>
      <w:r>
        <w:rPr>
          <w:rFonts w:ascii="Verdana"/>
          <w:i/>
          <w:sz w:val="18"/>
        </w:rPr>
        <w:t xml:space="preserve">P </w:t>
      </w:r>
      <w:r>
        <w:rPr>
          <w:rFonts w:ascii="Viva Std Light ExtraExtended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Viva Std Light ExtraExtended"/>
          <w:sz w:val="18"/>
        </w:rPr>
        <w:t>)</w:t>
      </w:r>
      <w:r>
        <w:rPr>
          <w:rFonts w:ascii="Viva Std Light ExtraExtended"/>
          <w:spacing w:val="46"/>
          <w:sz w:val="18"/>
        </w:rPr>
        <w:t xml:space="preserve"> </w:t>
      </w:r>
      <w:r>
        <w:rPr>
          <w:rFonts w:ascii="Arial"/>
          <w:sz w:val="18"/>
        </w:rPr>
        <w:t>up-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 xml:space="preserve">dated with the likelihood </w:t>
      </w:r>
      <w:r>
        <w:rPr>
          <w:rFonts w:ascii="Verdana"/>
          <w:i/>
          <w:sz w:val="18"/>
        </w:rPr>
        <w:t>P</w:t>
      </w:r>
      <w:r>
        <w:rPr>
          <w:rFonts w:ascii="Verdana"/>
          <w:i/>
          <w:spacing w:val="-30"/>
          <w:sz w:val="18"/>
        </w:rPr>
        <w:t xml:space="preserve"> </w:t>
      </w:r>
      <w:r>
        <w:rPr>
          <w:rFonts w:ascii="Viva Std Light ExtraExtended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Viva Std Light ExtraExtended"/>
          <w:sz w:val="18"/>
        </w:rPr>
        <w:t>)</w:t>
      </w:r>
    </w:p>
    <w:p w14:paraId="2B68DF01" w14:textId="77777777" w:rsidR="005525D2" w:rsidRDefault="005525D2">
      <w:pPr>
        <w:spacing w:line="244" w:lineRule="auto"/>
        <w:jc w:val="both"/>
        <w:rPr>
          <w:rFonts w:ascii="Viva Std Light ExtraExtended" w:eastAsia="Viva Std Light ExtraExtended" w:hAnsi="Viva Std Light ExtraExtended" w:cs="Viva Std Light ExtraExtended"/>
          <w:sz w:val="18"/>
          <w:szCs w:val="18"/>
        </w:rPr>
        <w:sectPr w:rsidR="005525D2">
          <w:type w:val="continuous"/>
          <w:pgSz w:w="12240" w:h="15840"/>
          <w:pgMar w:top="680" w:right="520" w:bottom="280" w:left="600" w:header="720" w:footer="720" w:gutter="0"/>
          <w:cols w:num="2" w:space="720" w:equalWidth="0">
            <w:col w:w="8170" w:space="79"/>
            <w:col w:w="2871"/>
          </w:cols>
        </w:sectPr>
      </w:pPr>
    </w:p>
    <w:p w14:paraId="713FFB08" w14:textId="77777777" w:rsidR="005525D2" w:rsidRDefault="00F9209E">
      <w:pPr>
        <w:pStyle w:val="BodyText"/>
        <w:spacing w:before="2" w:line="268" w:lineRule="auto"/>
        <w:ind w:left="119" w:right="199"/>
        <w:jc w:val="both"/>
      </w:pPr>
      <w:r>
        <w:lastRenderedPageBreak/>
        <w:t xml:space="preserve">influenza prevalence </w:t>
      </w:r>
      <w:r>
        <w:rPr>
          <w:spacing w:val="-3"/>
        </w:rPr>
        <w:t xml:space="preserve">for </w:t>
      </w:r>
      <w:r>
        <w:t xml:space="preserve">example is seasonal and characterized </w:t>
      </w:r>
      <w:r>
        <w:rPr>
          <w:spacing w:val="-3"/>
        </w:rPr>
        <w:t xml:space="preserve">by </w:t>
      </w:r>
      <w:r>
        <w:t>major and minor epidemics. Seasons</w:t>
      </w:r>
      <w:r>
        <w:rPr>
          <w:spacing w:val="23"/>
        </w:rPr>
        <w:t xml:space="preserve"> </w:t>
      </w:r>
      <w:r>
        <w:t>and</w:t>
      </w:r>
      <w:r>
        <w:rPr>
          <w:w w:val="99"/>
        </w:rPr>
        <w:t xml:space="preserve"> </w:t>
      </w:r>
      <w:r>
        <w:t>epidemics will affect the predictive power of any model and hence also alter the risk profile of our patients</w:t>
      </w:r>
      <w:r>
        <w:rPr>
          <w:spacing w:val="12"/>
        </w:rPr>
        <w:t xml:space="preserve"> </w:t>
      </w:r>
      <w:r>
        <w:rPr>
          <w:spacing w:val="-3"/>
        </w:rPr>
        <w:t>over</w:t>
      </w:r>
      <w:r>
        <w:rPr>
          <w:w w:val="99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Institutional</w:t>
      </w:r>
      <w:r>
        <w:rPr>
          <w:spacing w:val="-7"/>
        </w:rPr>
        <w:t xml:space="preserve"> </w:t>
      </w:r>
      <w:r>
        <w:t>culture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improvements</w:t>
      </w:r>
      <w:r>
        <w:rPr>
          <w:w w:val="99"/>
        </w:rPr>
        <w:t xml:space="preserve"> </w:t>
      </w:r>
      <w:r>
        <w:t xml:space="preserve">interventions; patient populations change </w:t>
      </w:r>
      <w:r>
        <w:rPr>
          <w:spacing w:val="-3"/>
        </w:rPr>
        <w:t xml:space="preserve">over </w:t>
      </w:r>
      <w:r>
        <w:t xml:space="preserve">time. Respiratory patients are plagued </w:t>
      </w:r>
      <w:r>
        <w:rPr>
          <w:spacing w:val="-3"/>
        </w:rPr>
        <w:t xml:space="preserve">by </w:t>
      </w:r>
      <w:r>
        <w:t>seasonal</w:t>
      </w:r>
      <w:r>
        <w:rPr>
          <w:spacing w:val="-31"/>
        </w:rPr>
        <w:t xml:space="preserve"> </w:t>
      </w:r>
      <w:r>
        <w:t>deterioration.</w:t>
      </w:r>
      <w:r>
        <w:rPr>
          <w:w w:val="99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temporal,</w:t>
      </w:r>
      <w:r>
        <w:rPr>
          <w:spacing w:val="-12"/>
        </w:rPr>
        <w:t xml:space="preserve"> </w:t>
      </w:r>
      <w:r>
        <w:t>seasonal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secular</w:t>
      </w:r>
      <w:r>
        <w:rPr>
          <w:spacing w:val="-13"/>
        </w:rPr>
        <w:t xml:space="preserve"> </w:t>
      </w:r>
      <w:r>
        <w:t>effects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alter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predictors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affect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implemen-</w:t>
      </w:r>
      <w:r>
        <w:rPr>
          <w:w w:val="99"/>
        </w:rPr>
        <w:t xml:space="preserve"> </w:t>
      </w:r>
      <w:r>
        <w:t xml:space="preserve">tation. </w:t>
      </w:r>
      <w:r>
        <w:rPr>
          <w:spacing w:val="-4"/>
        </w:rPr>
        <w:t xml:space="preserve">We </w:t>
      </w:r>
      <w:r>
        <w:t>will therefore include institutional learning, seasonal effects and continuously update our model</w:t>
      </w:r>
      <w:r>
        <w:rPr>
          <w:spacing w:val="30"/>
        </w:rPr>
        <w:t xml:space="preserve"> </w:t>
      </w:r>
      <w:r>
        <w:t>with</w:t>
      </w:r>
      <w:r>
        <w:rPr>
          <w:w w:val="99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patient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account</w:t>
      </w:r>
      <w:r>
        <w:rPr>
          <w:spacing w:val="12"/>
        </w:rPr>
        <w:t xml:space="preserve"> </w:t>
      </w:r>
      <w:r>
        <w:rPr>
          <w:spacing w:val="-3"/>
        </w:rPr>
        <w:t>for</w:t>
      </w:r>
      <w:r>
        <w:rPr>
          <w:spacing w:val="11"/>
        </w:rPr>
        <w:t xml:space="preserve"> </w:t>
      </w:r>
      <w:r>
        <w:t>said</w:t>
      </w:r>
      <w:r>
        <w:rPr>
          <w:spacing w:val="12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profile.</w:t>
      </w:r>
      <w:r>
        <w:rPr>
          <w:spacing w:val="6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integration</w:t>
      </w:r>
      <w:r>
        <w:rPr>
          <w:spacing w:val="12"/>
        </w:rPr>
        <w:t xml:space="preserve"> </w:t>
      </w:r>
      <w:r>
        <w:t>EMR-triggered</w:t>
      </w:r>
      <w:r>
        <w:rPr>
          <w:spacing w:val="12"/>
        </w:rPr>
        <w:t xml:space="preserve"> </w:t>
      </w:r>
      <w:r>
        <w:t>prediction</w:t>
      </w:r>
      <w:r>
        <w:rPr>
          <w:spacing w:val="12"/>
        </w:rPr>
        <w:t xml:space="preserve"> </w:t>
      </w:r>
      <w:r>
        <w:t>and</w:t>
      </w:r>
      <w:r>
        <w:rPr>
          <w:w w:val="99"/>
        </w:rPr>
        <w:t xml:space="preserve"> </w:t>
      </w:r>
      <w:r>
        <w:t>prevention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institutional</w:t>
      </w:r>
      <w:r>
        <w:rPr>
          <w:spacing w:val="-12"/>
        </w:rPr>
        <w:t xml:space="preserve"> </w:t>
      </w:r>
      <w:r>
        <w:t>learning,</w:t>
      </w:r>
      <w:r>
        <w:rPr>
          <w:spacing w:val="-11"/>
        </w:rPr>
        <w:t xml:space="preserve"> </w:t>
      </w:r>
      <w:r>
        <w:t>secular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seasonal</w:t>
      </w:r>
      <w:r>
        <w:rPr>
          <w:spacing w:val="-12"/>
        </w:rPr>
        <w:t xml:space="preserve"> </w:t>
      </w:r>
      <w:r>
        <w:t>effects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imputations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auxiliary</w:t>
      </w:r>
      <w:r>
        <w:rPr>
          <w:spacing w:val="-12"/>
        </w:rPr>
        <w:t xml:space="preserve"> </w:t>
      </w:r>
      <w:r>
        <w:t>data</w:t>
      </w:r>
      <w:r>
        <w:rPr>
          <w:w w:val="9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t>(Bayesian)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certainly</w:t>
      </w:r>
      <w:r>
        <w:rPr>
          <w:spacing w:val="-8"/>
        </w:rPr>
        <w:t xml:space="preserve"> </w:t>
      </w:r>
      <w:r>
        <w:t>novel,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coherent</w:t>
      </w:r>
      <w:r>
        <w:rPr>
          <w:spacing w:val="-8"/>
        </w:rPr>
        <w:t xml:space="preserve"> </w:t>
      </w:r>
      <w:r>
        <w:t>model?</w:t>
      </w:r>
    </w:p>
    <w:p w14:paraId="3E8E61A9" w14:textId="77777777" w:rsidR="005525D2" w:rsidRDefault="00F9209E">
      <w:pPr>
        <w:pStyle w:val="Heading2"/>
        <w:numPr>
          <w:ilvl w:val="0"/>
          <w:numId w:val="1"/>
        </w:numPr>
        <w:tabs>
          <w:tab w:val="left" w:pos="426"/>
        </w:tabs>
        <w:ind w:left="425" w:hanging="305"/>
        <w:jc w:val="both"/>
        <w:rPr>
          <w:b w:val="0"/>
          <w:bCs w:val="0"/>
        </w:rPr>
      </w:pPr>
      <w:r>
        <w:t>Innovation</w:t>
      </w:r>
    </w:p>
    <w:p w14:paraId="77455EB1" w14:textId="77777777" w:rsidR="005525D2" w:rsidRDefault="00F9209E">
      <w:pPr>
        <w:pStyle w:val="BodyText"/>
        <w:spacing w:before="41" w:line="254" w:lineRule="auto"/>
        <w:ind w:left="119" w:right="197" w:firstLine="338"/>
        <w:jc w:val="both"/>
      </w:pPr>
      <w:r>
        <w:rPr>
          <w:b/>
        </w:rPr>
        <w:t xml:space="preserve">Bayesian hierarchical modeling is groundbreaking in EMR-based prediction, </w:t>
      </w:r>
      <w:r>
        <w:t>and particularly suited</w:t>
      </w:r>
      <w:r>
        <w:rPr>
          <w:spacing w:val="-41"/>
        </w:rPr>
        <w:t xml:space="preserve"> </w:t>
      </w:r>
      <w:r>
        <w:rPr>
          <w:spacing w:val="-3"/>
        </w:rPr>
        <w:t>for</w:t>
      </w:r>
      <w:r>
        <w:rPr>
          <w:w w:val="99"/>
        </w:rPr>
        <w:t xml:space="preserve"> </w:t>
      </w:r>
      <w:r>
        <w:t xml:space="preserve">joint hierarchical modeling. With their inherent flexibility and robustness </w:t>
      </w:r>
      <w:hyperlink w:anchor="_bookmark49" w:history="1">
        <w:r>
          <w:rPr>
            <w:position w:val="8"/>
            <w:sz w:val="16"/>
          </w:rPr>
          <w:t>35;36</w:t>
        </w:r>
      </w:hyperlink>
      <w:r>
        <w:t>, Bayesian hierarchical models</w:t>
      </w:r>
      <w:r>
        <w:rPr>
          <w:spacing w:val="-32"/>
        </w:rPr>
        <w:t xml:space="preserve"> </w:t>
      </w:r>
      <w:r>
        <w:rPr>
          <w:spacing w:val="-3"/>
        </w:rPr>
        <w:t>may</w:t>
      </w:r>
      <w:r>
        <w:rPr>
          <w:w w:val="99"/>
        </w:rPr>
        <w:t xml:space="preserve"> </w:t>
      </w:r>
      <w:r>
        <w:t xml:space="preserve">outperform classical models </w:t>
      </w:r>
      <w:r>
        <w:rPr>
          <w:spacing w:val="-3"/>
        </w:rPr>
        <w:t xml:space="preserve">for </w:t>
      </w:r>
      <w:r>
        <w:t>EMR-based prediction owing to the integration of additional information</w:t>
      </w:r>
      <w:r>
        <w:rPr>
          <w:spacing w:val="-15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 xml:space="preserve">"partial pooling" </w:t>
      </w:r>
      <w:hyperlink w:anchor="_bookmark50" w:history="1">
        <w:r>
          <w:rPr>
            <w:position w:val="8"/>
            <w:sz w:val="16"/>
          </w:rPr>
          <w:t>37</w:t>
        </w:r>
      </w:hyperlink>
      <w:r>
        <w:rPr>
          <w:position w:val="8"/>
          <w:sz w:val="16"/>
        </w:rPr>
        <w:t xml:space="preserve"> </w:t>
      </w:r>
      <w:r>
        <w:t xml:space="preserve">and the imputation of incomplete records from auxiliary data. </w:t>
      </w:r>
      <w:del w:id="10" w:author="Michelle Gong" w:date="2015-03-13T20:02:00Z">
        <w:r w:rsidDel="00C7310C">
          <w:delText xml:space="preserve">Thomas </w:delText>
        </w:r>
        <w:r w:rsidDel="00C7310C">
          <w:rPr>
            <w:spacing w:val="-3"/>
          </w:rPr>
          <w:delText xml:space="preserve">Bayes </w:delText>
        </w:r>
        <w:r w:rsidDel="00C7310C">
          <w:delText>formulated</w:delText>
        </w:r>
        <w:r w:rsidDel="00C7310C">
          <w:rPr>
            <w:spacing w:val="5"/>
          </w:rPr>
          <w:delText xml:space="preserve"> </w:delText>
        </w:r>
        <w:r w:rsidDel="00C7310C">
          <w:delText>the</w:delText>
        </w:r>
        <w:r w:rsidDel="00C7310C">
          <w:rPr>
            <w:w w:val="99"/>
          </w:rPr>
          <w:delText xml:space="preserve"> </w:delText>
        </w:r>
        <w:r w:rsidDel="00C7310C">
          <w:rPr>
            <w:spacing w:val="-3"/>
          </w:rPr>
          <w:delText xml:space="preserve">Bayes </w:delText>
        </w:r>
        <w:r w:rsidDel="00C7310C">
          <w:delText xml:space="preserve">theorem already in 1763 as an alternative statistical model </w:delText>
        </w:r>
        <w:r w:rsidDel="00C7310C">
          <w:fldChar w:fldCharType="begin"/>
        </w:r>
        <w:r w:rsidDel="00C7310C">
          <w:delInstrText xml:space="preserve"> HYPERLINK \l "_bookmark51" </w:delInstrText>
        </w:r>
        <w:r w:rsidDel="00C7310C">
          <w:fldChar w:fldCharType="separate"/>
        </w:r>
        <w:r w:rsidDel="00C7310C">
          <w:rPr>
            <w:spacing w:val="3"/>
            <w:position w:val="8"/>
            <w:sz w:val="16"/>
          </w:rPr>
          <w:delText>38</w:delText>
        </w:r>
        <w:r w:rsidDel="00C7310C">
          <w:rPr>
            <w:spacing w:val="3"/>
            <w:position w:val="8"/>
            <w:sz w:val="16"/>
          </w:rPr>
          <w:fldChar w:fldCharType="end"/>
        </w:r>
        <w:r w:rsidDel="00C7310C">
          <w:rPr>
            <w:spacing w:val="3"/>
          </w:rPr>
          <w:delText xml:space="preserve">. </w:delText>
        </w:r>
        <w:r w:rsidDel="00C7310C">
          <w:delText xml:space="preserve">With a well developed </w:delText>
        </w:r>
        <w:r w:rsidDel="00C7310C">
          <w:rPr>
            <w:spacing w:val="-3"/>
          </w:rPr>
          <w:delText>theory,</w:delText>
        </w:r>
        <w:r w:rsidDel="00C7310C">
          <w:rPr>
            <w:spacing w:val="32"/>
          </w:rPr>
          <w:delText xml:space="preserve"> </w:delText>
        </w:r>
        <w:r w:rsidDel="00C7310C">
          <w:delText>Bayesian</w:delText>
        </w:r>
        <w:r w:rsidDel="00C7310C">
          <w:rPr>
            <w:w w:val="99"/>
          </w:rPr>
          <w:delText xml:space="preserve"> </w:delText>
        </w:r>
        <w:r w:rsidDel="00C7310C">
          <w:delText>methods</w:delText>
        </w:r>
        <w:r w:rsidDel="00C7310C">
          <w:rPr>
            <w:spacing w:val="-7"/>
          </w:rPr>
          <w:delText xml:space="preserve"> </w:delText>
        </w:r>
        <w:r w:rsidDel="00C7310C">
          <w:delText>are</w:delText>
        </w:r>
        <w:r w:rsidDel="00C7310C">
          <w:rPr>
            <w:spacing w:val="-7"/>
          </w:rPr>
          <w:delText xml:space="preserve"> </w:delText>
        </w:r>
        <w:r w:rsidDel="00C7310C">
          <w:delText>only</w:delText>
        </w:r>
        <w:r w:rsidDel="00C7310C">
          <w:rPr>
            <w:spacing w:val="-7"/>
          </w:rPr>
          <w:delText xml:space="preserve"> </w:delText>
        </w:r>
        <w:r w:rsidDel="00C7310C">
          <w:rPr>
            <w:spacing w:val="-3"/>
          </w:rPr>
          <w:delText>novel</w:delText>
        </w:r>
        <w:r w:rsidDel="00C7310C">
          <w:rPr>
            <w:spacing w:val="-7"/>
          </w:rPr>
          <w:delText xml:space="preserve"> </w:delText>
        </w:r>
        <w:r w:rsidDel="00C7310C">
          <w:delText>in</w:delText>
        </w:r>
        <w:r w:rsidDel="00C7310C">
          <w:rPr>
            <w:spacing w:val="-7"/>
          </w:rPr>
          <w:delText xml:space="preserve"> </w:delText>
        </w:r>
        <w:r w:rsidDel="00C7310C">
          <w:delText>so</w:delText>
        </w:r>
        <w:r w:rsidDel="00C7310C">
          <w:rPr>
            <w:spacing w:val="-7"/>
          </w:rPr>
          <w:delText xml:space="preserve"> </w:delText>
        </w:r>
        <w:r w:rsidDel="00C7310C">
          <w:rPr>
            <w:spacing w:val="-3"/>
          </w:rPr>
          <w:delText>far</w:delText>
        </w:r>
        <w:r w:rsidDel="00C7310C">
          <w:rPr>
            <w:spacing w:val="-7"/>
          </w:rPr>
          <w:delText xml:space="preserve"> </w:delText>
        </w:r>
        <w:r w:rsidDel="00C7310C">
          <w:delText>as</w:delText>
        </w:r>
        <w:r w:rsidDel="00C7310C">
          <w:rPr>
            <w:spacing w:val="-7"/>
          </w:rPr>
          <w:delText xml:space="preserve"> </w:delText>
        </w:r>
        <w:r w:rsidDel="00C7310C">
          <w:delText>they</w:delText>
        </w:r>
        <w:r w:rsidDel="00C7310C">
          <w:rPr>
            <w:spacing w:val="-7"/>
          </w:rPr>
          <w:delText xml:space="preserve"> </w:delText>
        </w:r>
        <w:r w:rsidDel="00C7310C">
          <w:delText>were</w:delText>
        </w:r>
        <w:r w:rsidDel="00C7310C">
          <w:rPr>
            <w:spacing w:val="-7"/>
          </w:rPr>
          <w:delText xml:space="preserve"> </w:delText>
        </w:r>
        <w:r w:rsidDel="00C7310C">
          <w:delText>rarely</w:delText>
        </w:r>
        <w:r w:rsidDel="00C7310C">
          <w:rPr>
            <w:spacing w:val="-7"/>
          </w:rPr>
          <w:delText xml:space="preserve"> </w:delText>
        </w:r>
        <w:r w:rsidDel="00C7310C">
          <w:delText>used</w:delText>
        </w:r>
        <w:r w:rsidDel="00C7310C">
          <w:rPr>
            <w:spacing w:val="-7"/>
          </w:rPr>
          <w:delText xml:space="preserve"> </w:delText>
        </w:r>
        <w:r w:rsidDel="00C7310C">
          <w:delText>in</w:delText>
        </w:r>
        <w:r w:rsidDel="00C7310C">
          <w:rPr>
            <w:spacing w:val="-7"/>
          </w:rPr>
          <w:delText xml:space="preserve"> </w:delText>
        </w:r>
        <w:r w:rsidDel="00C7310C">
          <w:delText>medical</w:delText>
        </w:r>
        <w:r w:rsidDel="00C7310C">
          <w:rPr>
            <w:spacing w:val="-7"/>
          </w:rPr>
          <w:delText xml:space="preserve"> </w:delText>
        </w:r>
        <w:r w:rsidDel="00C7310C">
          <w:delText>research</w:delText>
        </w:r>
        <w:r w:rsidDel="00C7310C">
          <w:rPr>
            <w:spacing w:val="-7"/>
          </w:rPr>
          <w:delText xml:space="preserve"> </w:delText>
        </w:r>
        <w:r w:rsidDel="00C7310C">
          <w:delText>until</w:delText>
        </w:r>
      </w:del>
      <w:ins w:id="11" w:author="Michelle Gong" w:date="2015-03-13T20:02:00Z">
        <w:r w:rsidR="00C7310C">
          <w:t>After</w:t>
        </w:r>
      </w:ins>
      <w:r>
        <w:rPr>
          <w:spacing w:val="-7"/>
        </w:rPr>
        <w:t xml:space="preserve"> </w:t>
      </w:r>
      <w:r>
        <w:t>computers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Markov</w:t>
      </w:r>
      <w:r>
        <w:rPr>
          <w:spacing w:val="-7"/>
        </w:rPr>
        <w:t xml:space="preserve"> </w:t>
      </w:r>
      <w:r>
        <w:t>Chain</w:t>
      </w:r>
    </w:p>
    <w:p w14:paraId="3B4EA563" w14:textId="77777777" w:rsidR="005525D2" w:rsidRDefault="005525D2">
      <w:pPr>
        <w:spacing w:line="254" w:lineRule="auto"/>
        <w:jc w:val="both"/>
        <w:sectPr w:rsidR="005525D2">
          <w:type w:val="continuous"/>
          <w:pgSz w:w="12240" w:h="15840"/>
          <w:pgMar w:top="680" w:right="520" w:bottom="280" w:left="600" w:header="720" w:footer="720" w:gutter="0"/>
          <w:cols w:space="720"/>
        </w:sectPr>
      </w:pPr>
    </w:p>
    <w:p w14:paraId="532B8ED2" w14:textId="77777777" w:rsidR="005525D2" w:rsidRPr="006B489D" w:rsidRDefault="00F9209E">
      <w:pPr>
        <w:pStyle w:val="BodyText"/>
        <w:spacing w:before="33" w:line="261" w:lineRule="auto"/>
        <w:ind w:left="100" w:right="117"/>
        <w:jc w:val="both"/>
        <w:rPr>
          <w:i/>
          <w:u w:val="single"/>
          <w:rPrChange w:id="12" w:author="Michelle Gong" w:date="2015-03-13T20:11:00Z">
            <w:rPr/>
          </w:rPrChange>
        </w:rPr>
      </w:pPr>
      <w:r>
        <w:lastRenderedPageBreak/>
        <w:t>Monte</w:t>
      </w:r>
      <w:r>
        <w:rPr>
          <w:spacing w:val="26"/>
        </w:rPr>
        <w:t xml:space="preserve"> </w:t>
      </w:r>
      <w:r>
        <w:t>Carlo</w:t>
      </w:r>
      <w:r>
        <w:rPr>
          <w:spacing w:val="26"/>
        </w:rPr>
        <w:t xml:space="preserve"> </w:t>
      </w:r>
      <w:r>
        <w:t>algorithms</w:t>
      </w:r>
      <w:r>
        <w:rPr>
          <w:spacing w:val="26"/>
        </w:rPr>
        <w:t xml:space="preserve"> </w:t>
      </w:r>
      <w:r>
        <w:t>became</w:t>
      </w:r>
      <w:r>
        <w:rPr>
          <w:spacing w:val="26"/>
        </w:rPr>
        <w:t xml:space="preserve"> </w:t>
      </w:r>
      <w:r>
        <w:t>widely</w:t>
      </w:r>
      <w:r>
        <w:rPr>
          <w:spacing w:val="26"/>
        </w:rPr>
        <w:t xml:space="preserve"> </w:t>
      </w:r>
      <w:r>
        <w:rPr>
          <w:spacing w:val="-3"/>
        </w:rPr>
        <w:t>available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1990s,</w:t>
      </w:r>
      <w:r>
        <w:rPr>
          <w:spacing w:val="35"/>
        </w:rPr>
        <w:t xml:space="preserve"> </w:t>
      </w:r>
      <w:del w:id="13" w:author="Michelle Gong" w:date="2015-03-13T20:03:00Z">
        <w:r w:rsidDel="00C7310C">
          <w:delText>leading</w:delText>
        </w:r>
        <w:r w:rsidDel="00C7310C">
          <w:rPr>
            <w:spacing w:val="26"/>
          </w:rPr>
          <w:delText xml:space="preserve"> </w:delText>
        </w:r>
        <w:r w:rsidDel="00C7310C">
          <w:delText>to</w:delText>
        </w:r>
        <w:r w:rsidDel="00C7310C">
          <w:rPr>
            <w:spacing w:val="26"/>
          </w:rPr>
          <w:delText xml:space="preserve"> </w:delText>
        </w:r>
        <w:r w:rsidDel="00C7310C">
          <w:delText>an</w:delText>
        </w:r>
        <w:r w:rsidDel="00C7310C">
          <w:rPr>
            <w:spacing w:val="26"/>
          </w:rPr>
          <w:delText xml:space="preserve"> </w:delText>
        </w:r>
        <w:r w:rsidDel="00C7310C">
          <w:delText>expansion</w:delText>
        </w:r>
        <w:r w:rsidDel="00C7310C">
          <w:rPr>
            <w:spacing w:val="26"/>
          </w:rPr>
          <w:delText xml:space="preserve"> </w:delText>
        </w:r>
        <w:r w:rsidDel="00C7310C">
          <w:delText>of</w:delText>
        </w:r>
        <w:r w:rsidDel="00C7310C">
          <w:rPr>
            <w:spacing w:val="26"/>
          </w:rPr>
          <w:delText xml:space="preserve"> </w:delText>
        </w:r>
      </w:del>
      <w:r>
        <w:t>applied</w:t>
      </w:r>
      <w:r>
        <w:rPr>
          <w:spacing w:val="26"/>
        </w:rPr>
        <w:t xml:space="preserve"> </w:t>
      </w:r>
      <w:r>
        <w:t>Bayesian</w:t>
      </w:r>
      <w:r>
        <w:rPr>
          <w:w w:val="99"/>
        </w:rPr>
        <w:t xml:space="preserve"> </w:t>
      </w:r>
      <w:r>
        <w:t>work</w:t>
      </w:r>
      <w:ins w:id="14" w:author="Michelle Gong" w:date="2015-03-13T20:03:00Z">
        <w:r w:rsidR="00C7310C">
          <w:t xml:space="preserve"> expanded into</w:t>
        </w:r>
      </w:ins>
      <w:r>
        <w:rPr>
          <w:spacing w:val="-44"/>
        </w:rPr>
        <w:t xml:space="preserve"> </w:t>
      </w:r>
      <w:hyperlink w:anchor="_bookmark53" w:history="1">
        <w:r>
          <w:rPr>
            <w:position w:val="8"/>
            <w:sz w:val="16"/>
          </w:rPr>
          <w:t>39;40</w:t>
        </w:r>
      </w:hyperlink>
      <w:del w:id="15" w:author="Michelle Gong" w:date="2015-03-13T20:03:00Z">
        <w:r w:rsidDel="00C7310C">
          <w:delText>,</w:delText>
        </w:r>
      </w:del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recently</w:t>
      </w:r>
      <w:r>
        <w:rPr>
          <w:spacing w:val="-9"/>
        </w:rPr>
        <w:t xml:space="preserve"> </w:t>
      </w:r>
      <w:del w:id="16" w:author="Michelle Gong" w:date="2015-03-13T20:03:00Z">
        <w:r w:rsidDel="006B489D">
          <w:delText>also</w:delText>
        </w:r>
        <w:r w:rsidDel="006B489D">
          <w:rPr>
            <w:spacing w:val="-9"/>
          </w:rPr>
          <w:delText xml:space="preserve"> </w:delText>
        </w:r>
      </w:del>
      <w:r>
        <w:t>EMR-based</w:t>
      </w:r>
      <w:r>
        <w:rPr>
          <w:spacing w:val="-9"/>
        </w:rPr>
        <w:t xml:space="preserve"> </w:t>
      </w:r>
      <w:r>
        <w:t>prediction</w:t>
      </w:r>
      <w:r>
        <w:rPr>
          <w:spacing w:val="-44"/>
        </w:rPr>
        <w:t xml:space="preserve"> </w:t>
      </w:r>
      <w:hyperlink w:anchor="_bookmark56" w:history="1">
        <w:r>
          <w:rPr>
            <w:position w:val="8"/>
            <w:sz w:val="16"/>
          </w:rPr>
          <w:t>41;42;43</w:t>
        </w:r>
      </w:hyperlink>
      <w:r>
        <w:rPr>
          <w:spacing w:val="17"/>
          <w:position w:val="8"/>
          <w:sz w:val="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44"/>
        </w:rPr>
        <w:t xml:space="preserve"> </w:t>
      </w:r>
      <w:hyperlink w:anchor="_bookmark57" w:history="1">
        <w:r>
          <w:rPr>
            <w:spacing w:val="3"/>
            <w:position w:val="8"/>
            <w:sz w:val="16"/>
          </w:rPr>
          <w:t>44</w:t>
        </w:r>
      </w:hyperlink>
      <w:ins w:id="17" w:author="Michelle Gong" w:date="2015-03-13T20:03:00Z">
        <w:r w:rsidR="006B489D">
          <w:rPr>
            <w:spacing w:val="3"/>
          </w:rPr>
          <w:t xml:space="preserve">.  </w:t>
        </w:r>
        <w:r w:rsidR="006B489D" w:rsidRPr="006B489D">
          <w:rPr>
            <w:i/>
            <w:spacing w:val="3"/>
            <w:u w:val="single"/>
            <w:rPrChange w:id="18" w:author="Michelle Gong" w:date="2015-03-13T20:11:00Z">
              <w:rPr>
                <w:spacing w:val="3"/>
              </w:rPr>
            </w:rPrChange>
          </w:rPr>
          <w:t xml:space="preserve">However, </w:t>
        </w:r>
      </w:ins>
      <w:del w:id="19" w:author="Michelle Gong" w:date="2015-03-13T20:03:00Z">
        <w:r w:rsidRPr="006B489D" w:rsidDel="006B489D">
          <w:rPr>
            <w:i/>
            <w:spacing w:val="3"/>
            <w:u w:val="single"/>
            <w:rPrChange w:id="20" w:author="Michelle Gong" w:date="2015-03-13T20:11:00Z">
              <w:rPr>
                <w:spacing w:val="3"/>
              </w:rPr>
            </w:rPrChange>
          </w:rPr>
          <w:delText>,</w:delText>
        </w:r>
        <w:r w:rsidRPr="006B489D" w:rsidDel="006B489D">
          <w:rPr>
            <w:i/>
            <w:spacing w:val="-9"/>
            <w:u w:val="single"/>
            <w:rPrChange w:id="21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22" w:author="Michelle Gong" w:date="2015-03-13T20:11:00Z">
              <w:rPr/>
            </w:rPrChange>
          </w:rPr>
          <w:delText>but</w:delText>
        </w:r>
        <w:r w:rsidRPr="006B489D" w:rsidDel="006B489D">
          <w:rPr>
            <w:i/>
            <w:spacing w:val="-9"/>
            <w:u w:val="single"/>
            <w:rPrChange w:id="23" w:author="Michelle Gong" w:date="2015-03-13T20:11:00Z">
              <w:rPr>
                <w:spacing w:val="-9"/>
              </w:rPr>
            </w:rPrChange>
          </w:rPr>
          <w:delText xml:space="preserve"> </w:delText>
        </w:r>
      </w:del>
      <w:del w:id="24" w:author="Michelle Gong" w:date="2015-03-13T20:11:00Z">
        <w:r w:rsidRPr="006B489D" w:rsidDel="006B489D">
          <w:rPr>
            <w:i/>
            <w:u w:val="single"/>
            <w:rPrChange w:id="25" w:author="Michelle Gong" w:date="2015-03-13T20:11:00Z">
              <w:rPr/>
            </w:rPrChange>
          </w:rPr>
          <w:delText>we</w:delText>
        </w:r>
        <w:r w:rsidRPr="006B489D" w:rsidDel="006B489D">
          <w:rPr>
            <w:i/>
            <w:spacing w:val="-9"/>
            <w:u w:val="single"/>
            <w:rPrChange w:id="26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27" w:author="Michelle Gong" w:date="2015-03-13T20:11:00Z">
              <w:rPr/>
            </w:rPrChange>
          </w:rPr>
          <w:delText>are</w:delText>
        </w:r>
        <w:r w:rsidRPr="006B489D" w:rsidDel="006B489D">
          <w:rPr>
            <w:i/>
            <w:spacing w:val="-9"/>
            <w:u w:val="single"/>
            <w:rPrChange w:id="28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29" w:author="Michelle Gong" w:date="2015-03-13T20:11:00Z">
              <w:rPr/>
            </w:rPrChange>
          </w:rPr>
          <w:delText>unaware</w:delText>
        </w:r>
        <w:r w:rsidRPr="006B489D" w:rsidDel="006B489D">
          <w:rPr>
            <w:i/>
            <w:spacing w:val="-9"/>
            <w:u w:val="single"/>
            <w:rPrChange w:id="30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31" w:author="Michelle Gong" w:date="2015-03-13T20:11:00Z">
              <w:rPr/>
            </w:rPrChange>
          </w:rPr>
          <w:delText>of</w:delText>
        </w:r>
        <w:r w:rsidRPr="006B489D" w:rsidDel="006B489D">
          <w:rPr>
            <w:i/>
            <w:spacing w:val="-9"/>
            <w:u w:val="single"/>
            <w:rPrChange w:id="32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33" w:author="Michelle Gong" w:date="2015-03-13T20:11:00Z">
              <w:rPr/>
            </w:rPrChange>
          </w:rPr>
          <w:delText>any</w:delText>
        </w:r>
      </w:del>
      <w:ins w:id="34" w:author="Michelle Gong" w:date="2015-03-13T20:11:00Z">
        <w:r w:rsidR="006B489D" w:rsidRPr="006B489D">
          <w:rPr>
            <w:i/>
            <w:spacing w:val="3"/>
            <w:u w:val="single"/>
            <w:rPrChange w:id="35" w:author="Michelle Gong" w:date="2015-03-13T20:11:00Z">
              <w:rPr>
                <w:spacing w:val="3"/>
              </w:rPr>
            </w:rPrChange>
          </w:rPr>
          <w:t>there are no</w:t>
        </w:r>
      </w:ins>
      <w:r w:rsidRPr="006B489D">
        <w:rPr>
          <w:i/>
          <w:spacing w:val="-9"/>
          <w:u w:val="single"/>
          <w:rPrChange w:id="36" w:author="Michelle Gong" w:date="2015-03-13T20:11:00Z">
            <w:rPr>
              <w:spacing w:val="-9"/>
            </w:rPr>
          </w:rPrChange>
        </w:rPr>
        <w:t xml:space="preserve"> </w:t>
      </w:r>
      <w:r w:rsidRPr="006B489D">
        <w:rPr>
          <w:i/>
          <w:u w:val="single"/>
          <w:rPrChange w:id="37" w:author="Michelle Gong" w:date="2015-03-13T20:11:00Z">
            <w:rPr/>
          </w:rPrChange>
        </w:rPr>
        <w:t>Bayesian</w:t>
      </w:r>
      <w:r w:rsidRPr="006B489D">
        <w:rPr>
          <w:i/>
          <w:w w:val="99"/>
          <w:u w:val="single"/>
          <w:rPrChange w:id="38" w:author="Michelle Gong" w:date="2015-03-13T20:11:00Z">
            <w:rPr>
              <w:w w:val="99"/>
            </w:rPr>
          </w:rPrChange>
        </w:rPr>
        <w:t xml:space="preserve"> </w:t>
      </w:r>
      <w:r w:rsidRPr="006B489D">
        <w:rPr>
          <w:i/>
          <w:u w:val="single"/>
          <w:rPrChange w:id="39" w:author="Michelle Gong" w:date="2015-03-13T20:11:00Z">
            <w:rPr/>
          </w:rPrChange>
        </w:rPr>
        <w:t xml:space="preserve">hierarchical prediction model based on large EMRs. </w:t>
      </w:r>
      <w:del w:id="40" w:author="Michelle Gong" w:date="2015-03-13T20:04:00Z">
        <w:r w:rsidRPr="006B489D" w:rsidDel="006B489D">
          <w:rPr>
            <w:i/>
            <w:spacing w:val="-3"/>
            <w:u w:val="single"/>
            <w:rPrChange w:id="41" w:author="Michelle Gong" w:date="2015-03-13T20:11:00Z">
              <w:rPr>
                <w:spacing w:val="-3"/>
              </w:rPr>
            </w:rPrChange>
          </w:rPr>
          <w:delText xml:space="preserve">Past </w:delText>
        </w:r>
        <w:r w:rsidRPr="006B489D" w:rsidDel="006B489D">
          <w:rPr>
            <w:i/>
            <w:u w:val="single"/>
            <w:rPrChange w:id="42" w:author="Michelle Gong" w:date="2015-03-13T20:11:00Z">
              <w:rPr/>
            </w:rPrChange>
          </w:rPr>
          <w:delText>constraints in computational implementation</w:delText>
        </w:r>
        <w:r w:rsidRPr="006B489D" w:rsidDel="006B489D">
          <w:rPr>
            <w:i/>
            <w:spacing w:val="39"/>
            <w:u w:val="single"/>
            <w:rPrChange w:id="43" w:author="Michelle Gong" w:date="2015-03-13T20:11:00Z">
              <w:rPr>
                <w:spacing w:val="39"/>
              </w:rPr>
            </w:rPrChange>
          </w:rPr>
          <w:delText xml:space="preserve"> </w:delText>
        </w:r>
        <w:r w:rsidRPr="006B489D" w:rsidDel="006B489D">
          <w:rPr>
            <w:i/>
            <w:spacing w:val="-4"/>
            <w:u w:val="single"/>
            <w:rPrChange w:id="44" w:author="Michelle Gong" w:date="2015-03-13T20:11:00Z">
              <w:rPr>
                <w:spacing w:val="-4"/>
              </w:rPr>
            </w:rPrChange>
          </w:rPr>
          <w:delText>have</w:delText>
        </w:r>
        <w:r w:rsidRPr="006B489D" w:rsidDel="006B489D">
          <w:rPr>
            <w:i/>
            <w:w w:val="99"/>
            <w:u w:val="single"/>
            <w:rPrChange w:id="45" w:author="Michelle Gong" w:date="2015-03-13T20:11:00Z">
              <w:rPr>
                <w:w w:val="9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46" w:author="Michelle Gong" w:date="2015-03-13T20:11:00Z">
              <w:rPr/>
            </w:rPrChange>
          </w:rPr>
          <w:delText>largely</w:delText>
        </w:r>
        <w:r w:rsidRPr="006B489D" w:rsidDel="006B489D">
          <w:rPr>
            <w:i/>
            <w:spacing w:val="-9"/>
            <w:u w:val="single"/>
            <w:rPrChange w:id="47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48" w:author="Michelle Gong" w:date="2015-03-13T20:11:00Z">
              <w:rPr/>
            </w:rPrChange>
          </w:rPr>
          <w:delText>been</w:delText>
        </w:r>
        <w:r w:rsidRPr="006B489D" w:rsidDel="006B489D">
          <w:rPr>
            <w:i/>
            <w:spacing w:val="-9"/>
            <w:u w:val="single"/>
            <w:rPrChange w:id="49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50" w:author="Michelle Gong" w:date="2015-03-13T20:11:00Z">
              <w:rPr/>
            </w:rPrChange>
          </w:rPr>
          <w:delText>overcome,</w:delText>
        </w:r>
        <w:r w:rsidRPr="006B489D" w:rsidDel="006B489D">
          <w:rPr>
            <w:i/>
            <w:spacing w:val="-9"/>
            <w:u w:val="single"/>
            <w:rPrChange w:id="51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52" w:author="Michelle Gong" w:date="2015-03-13T20:11:00Z">
              <w:rPr/>
            </w:rPrChange>
          </w:rPr>
          <w:delText>except</w:delText>
        </w:r>
        <w:r w:rsidRPr="006B489D" w:rsidDel="006B489D">
          <w:rPr>
            <w:i/>
            <w:spacing w:val="-9"/>
            <w:u w:val="single"/>
            <w:rPrChange w:id="53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spacing w:val="-3"/>
            <w:u w:val="single"/>
            <w:rPrChange w:id="54" w:author="Michelle Gong" w:date="2015-03-13T20:11:00Z">
              <w:rPr>
                <w:spacing w:val="-3"/>
              </w:rPr>
            </w:rPrChange>
          </w:rPr>
          <w:delText>for</w:delText>
        </w:r>
        <w:r w:rsidRPr="006B489D" w:rsidDel="006B489D">
          <w:rPr>
            <w:i/>
            <w:spacing w:val="-9"/>
            <w:u w:val="single"/>
            <w:rPrChange w:id="55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56" w:author="Michelle Gong" w:date="2015-03-13T20:11:00Z">
              <w:rPr/>
            </w:rPrChange>
          </w:rPr>
          <w:delText>very</w:delText>
        </w:r>
        <w:r w:rsidRPr="006B489D" w:rsidDel="006B489D">
          <w:rPr>
            <w:i/>
            <w:spacing w:val="-9"/>
            <w:u w:val="single"/>
            <w:rPrChange w:id="57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58" w:author="Michelle Gong" w:date="2015-03-13T20:11:00Z">
              <w:rPr/>
            </w:rPrChange>
          </w:rPr>
          <w:delText>large</w:delText>
        </w:r>
        <w:r w:rsidRPr="006B489D" w:rsidDel="006B489D">
          <w:rPr>
            <w:i/>
            <w:spacing w:val="-9"/>
            <w:u w:val="single"/>
            <w:rPrChange w:id="59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60" w:author="Michelle Gong" w:date="2015-03-13T20:11:00Z">
              <w:rPr/>
            </w:rPrChange>
          </w:rPr>
          <w:delText>dense</w:delText>
        </w:r>
        <w:r w:rsidRPr="006B489D" w:rsidDel="006B489D">
          <w:rPr>
            <w:i/>
            <w:spacing w:val="-9"/>
            <w:u w:val="single"/>
            <w:rPrChange w:id="61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62" w:author="Michelle Gong" w:date="2015-03-13T20:11:00Z">
              <w:rPr/>
            </w:rPrChange>
          </w:rPr>
          <w:delText>data</w:delText>
        </w:r>
        <w:r w:rsidRPr="006B489D" w:rsidDel="006B489D">
          <w:rPr>
            <w:i/>
            <w:spacing w:val="-9"/>
            <w:u w:val="single"/>
            <w:rPrChange w:id="63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64" w:author="Michelle Gong" w:date="2015-03-13T20:11:00Z">
              <w:rPr/>
            </w:rPrChange>
          </w:rPr>
          <w:delText>sets</w:delText>
        </w:r>
        <w:r w:rsidRPr="006B489D" w:rsidDel="006B489D">
          <w:rPr>
            <w:i/>
            <w:spacing w:val="-9"/>
            <w:u w:val="single"/>
            <w:rPrChange w:id="65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66" w:author="Michelle Gong" w:date="2015-03-13T20:11:00Z">
              <w:rPr/>
            </w:rPrChange>
          </w:rPr>
          <w:delText>like</w:delText>
        </w:r>
        <w:r w:rsidRPr="006B489D" w:rsidDel="006B489D">
          <w:rPr>
            <w:i/>
            <w:spacing w:val="-9"/>
            <w:u w:val="single"/>
            <w:rPrChange w:id="67" w:author="Michelle Gong" w:date="2015-03-13T20:11:00Z">
              <w:rPr>
                <w:spacing w:val="-9"/>
              </w:rPr>
            </w:rPrChange>
          </w:rPr>
          <w:delText xml:space="preserve"> </w:delText>
        </w:r>
        <w:r w:rsidRPr="006B489D" w:rsidDel="006B489D">
          <w:rPr>
            <w:i/>
            <w:u w:val="single"/>
            <w:rPrChange w:id="68" w:author="Michelle Gong" w:date="2015-03-13T20:11:00Z">
              <w:rPr/>
            </w:rPrChange>
          </w:rPr>
          <w:delText>EMRs.</w:delText>
        </w:r>
      </w:del>
    </w:p>
    <w:p w14:paraId="4912EF8C" w14:textId="77777777" w:rsidR="005525D2" w:rsidRDefault="00F9209E">
      <w:pPr>
        <w:spacing w:before="23" w:line="284" w:lineRule="exact"/>
        <w:ind w:left="100" w:right="117" w:firstLine="3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A brief introduction to Bayesian inference and its computational implementation. </w:t>
      </w:r>
      <w:r>
        <w:rPr>
          <w:rFonts w:ascii="Arial" w:eastAsia="Arial" w:hAnsi="Arial" w:cs="Arial"/>
        </w:rPr>
        <w:t>According 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Bayes’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>Theorem,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shown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-9"/>
        </w:rPr>
        <w:t xml:space="preserve"> </w:t>
      </w:r>
      <w:hyperlink w:anchor="_bookmark4" w:history="1">
        <w:r>
          <w:rPr>
            <w:rFonts w:ascii="Arial" w:eastAsia="Arial" w:hAnsi="Arial" w:cs="Arial"/>
          </w:rPr>
          <w:t>4,</w:t>
        </w:r>
      </w:hyperlink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prior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Lucida Sans Unicode" w:eastAsia="Lucida Sans Unicode" w:hAnsi="Lucida Sans Unicode" w:cs="Lucida Sans Unicode"/>
        </w:rPr>
        <w:t>(</w:t>
      </w:r>
      <w:r>
        <w:rPr>
          <w:rFonts w:ascii="Arial" w:eastAsia="Arial" w:hAnsi="Arial" w:cs="Arial"/>
          <w:i/>
        </w:rPr>
        <w:t>A</w:t>
      </w:r>
      <w:r>
        <w:rPr>
          <w:rFonts w:ascii="Lucida Sans Unicode" w:eastAsia="Lucida Sans Unicode" w:hAnsi="Lucida Sans Unicode" w:cs="Lucida Sans Unicode"/>
        </w:rPr>
        <w:t>)</w:t>
      </w:r>
      <w:r>
        <w:rPr>
          <w:rFonts w:ascii="Lucida Sans Unicode" w:eastAsia="Lucida Sans Unicode" w:hAnsi="Lucida Sans Unicode" w:cs="Lucida Sans Unicode"/>
          <w:spacing w:val="-1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combined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Lucida Sans Unicode" w:eastAsia="Lucida Sans Unicode" w:hAnsi="Lucida Sans Unicode" w:cs="Lucida Sans Unicode"/>
          <w:spacing w:val="2"/>
        </w:rPr>
        <w:t>(</w:t>
      </w:r>
      <w:r>
        <w:rPr>
          <w:rFonts w:ascii="Arial" w:eastAsia="Arial" w:hAnsi="Arial" w:cs="Arial"/>
          <w:i/>
          <w:spacing w:val="2"/>
        </w:rPr>
        <w:t>B</w:t>
      </w:r>
      <w:r>
        <w:rPr>
          <w:rFonts w:ascii="Lucida Sans Unicode" w:eastAsia="Lucida Sans Unicode" w:hAnsi="Lucida Sans Unicode" w:cs="Lucida Sans Unicode"/>
          <w:spacing w:val="2"/>
        </w:rPr>
        <w:t>)</w:t>
      </w:r>
      <w:r>
        <w:rPr>
          <w:rFonts w:ascii="Arial" w:eastAsia="Arial" w:hAnsi="Arial" w:cs="Arial"/>
          <w:spacing w:val="2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(known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likelihood)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 xml:space="preserve">yield an </w:t>
      </w:r>
      <w:r>
        <w:rPr>
          <w:rFonts w:ascii="Arial" w:eastAsia="Arial" w:hAnsi="Arial" w:cs="Arial"/>
          <w:i/>
        </w:rPr>
        <w:t xml:space="preserve">updated </w:t>
      </w:r>
      <w:r>
        <w:rPr>
          <w:rFonts w:ascii="Arial" w:eastAsia="Arial" w:hAnsi="Arial" w:cs="Arial"/>
        </w:rPr>
        <w:t xml:space="preserve">estimate </w:t>
      </w:r>
      <w:r>
        <w:rPr>
          <w:rFonts w:ascii="Arial" w:eastAsia="Arial" w:hAnsi="Arial" w:cs="Arial"/>
          <w:spacing w:val="-3"/>
        </w:rPr>
        <w:t xml:space="preserve">for </w:t>
      </w:r>
      <w:r>
        <w:rPr>
          <w:rFonts w:ascii="Arial" w:eastAsia="Arial" w:hAnsi="Arial" w:cs="Arial"/>
        </w:rPr>
        <w:t xml:space="preserve">the probability of a hypothesis </w:t>
      </w:r>
      <w:r>
        <w:rPr>
          <w:rFonts w:ascii="Arial" w:eastAsia="Arial" w:hAnsi="Arial" w:cs="Arial"/>
          <w:i/>
        </w:rPr>
        <w:t xml:space="preserve">P </w:t>
      </w:r>
      <w:r>
        <w:rPr>
          <w:rFonts w:ascii="Lucida Sans Unicode" w:eastAsia="Lucida Sans Unicode" w:hAnsi="Lucida Sans Unicode" w:cs="Lucida Sans Unicode"/>
        </w:rPr>
        <w:t>(</w:t>
      </w:r>
      <w:r>
        <w:rPr>
          <w:rFonts w:ascii="Arial" w:eastAsia="Arial" w:hAnsi="Arial" w:cs="Arial"/>
          <w:i/>
        </w:rPr>
        <w:t>A</w:t>
      </w:r>
      <w:r>
        <w:rPr>
          <w:rFonts w:ascii="Lucida Sans Unicode" w:eastAsia="Lucida Sans Unicode" w:hAnsi="Lucida Sans Unicode" w:cs="Lucida Sans Unicode"/>
        </w:rPr>
        <w:t xml:space="preserve">) </w:t>
      </w:r>
      <w:r>
        <w:rPr>
          <w:rFonts w:ascii="Arial" w:eastAsia="Arial" w:hAnsi="Arial" w:cs="Arial"/>
        </w:rPr>
        <w:t xml:space="preserve">given the data </w:t>
      </w:r>
      <w:r>
        <w:rPr>
          <w:rFonts w:ascii="Arial" w:eastAsia="Arial" w:hAnsi="Arial" w:cs="Arial"/>
          <w:i/>
        </w:rPr>
        <w:t xml:space="preserve">P </w:t>
      </w:r>
      <w:r>
        <w:rPr>
          <w:rFonts w:ascii="Lucida Sans Unicode" w:eastAsia="Lucida Sans Unicode" w:hAnsi="Lucida Sans Unicode" w:cs="Lucida Sans Unicode"/>
          <w:spacing w:val="2"/>
        </w:rPr>
        <w:t>(</w:t>
      </w:r>
      <w:r>
        <w:rPr>
          <w:rFonts w:ascii="Arial" w:eastAsia="Arial" w:hAnsi="Arial" w:cs="Arial"/>
          <w:i/>
          <w:spacing w:val="2"/>
        </w:rPr>
        <w:t>B</w:t>
      </w:r>
      <w:r>
        <w:rPr>
          <w:rFonts w:ascii="Lucida Sans Unicode" w:eastAsia="Lucida Sans Unicode" w:hAnsi="Lucida Sans Unicode" w:cs="Lucida Sans Unicode"/>
          <w:spacing w:val="2"/>
        </w:rPr>
        <w:t>)</w:t>
      </w:r>
      <w:r>
        <w:rPr>
          <w:rFonts w:ascii="Arial" w:eastAsia="Arial" w:hAnsi="Arial" w:cs="Arial"/>
          <w:spacing w:val="2"/>
        </w:rPr>
        <w:t xml:space="preserve">, </w:t>
      </w:r>
      <w:r>
        <w:rPr>
          <w:rFonts w:ascii="Arial" w:eastAsia="Arial" w:hAnsi="Arial" w:cs="Arial"/>
        </w:rPr>
        <w:t>called the posterior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dis-</w:t>
      </w:r>
    </w:p>
    <w:p w14:paraId="767C9EDB" w14:textId="77777777" w:rsidR="005525D2" w:rsidRDefault="00F9209E">
      <w:pPr>
        <w:pStyle w:val="BodyText"/>
        <w:spacing w:before="0" w:line="298" w:lineRule="exact"/>
        <w:ind w:left="100"/>
        <w:jc w:val="both"/>
      </w:pPr>
      <w:r>
        <w:t>tribution</w:t>
      </w:r>
      <w:r>
        <w:rPr>
          <w:spacing w:val="-3"/>
        </w:rPr>
        <w:t xml:space="preserve"> </w:t>
      </w:r>
      <w:r>
        <w:rPr>
          <w:i/>
        </w:rPr>
        <w:t>P</w:t>
      </w:r>
      <w:r>
        <w:rPr>
          <w:i/>
          <w:spacing w:val="-34"/>
        </w:rPr>
        <w:t xml:space="preserve"> </w:t>
      </w:r>
      <w:r>
        <w:rPr>
          <w:rFonts w:ascii="Lucida Sans Unicode"/>
        </w:rPr>
        <w:t>(</w:t>
      </w:r>
      <w:r>
        <w:rPr>
          <w:i/>
        </w:rPr>
        <w:t>A</w:t>
      </w:r>
      <w:r>
        <w:rPr>
          <w:rFonts w:ascii="Meiryo"/>
          <w:i/>
        </w:rPr>
        <w:t>|</w:t>
      </w:r>
      <w:r>
        <w:rPr>
          <w:i/>
        </w:rPr>
        <w:t>B</w:t>
      </w:r>
      <w:r>
        <w:rPr>
          <w:rFonts w:ascii="Lucida Sans Unicode"/>
        </w:rPr>
        <w:t>)</w:t>
      </w:r>
      <w:r>
        <w:rPr>
          <w:rFonts w:ascii="Lucida Sans Unicode"/>
          <w:spacing w:val="-52"/>
        </w:rPr>
        <w:t xml:space="preserve"> </w:t>
      </w:r>
      <w:hyperlink w:anchor="_bookmark58" w:history="1">
        <w:r>
          <w:rPr>
            <w:spacing w:val="3"/>
            <w:position w:val="8"/>
            <w:sz w:val="16"/>
          </w:rPr>
          <w:t>45</w:t>
        </w:r>
      </w:hyperlink>
      <w:r>
        <w:rPr>
          <w:spacing w:val="3"/>
        </w:rPr>
        <w:t>.</w:t>
      </w:r>
      <w:r>
        <w:rPr>
          <w:spacing w:val="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analogous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decision-making</w:t>
      </w:r>
      <w:r>
        <w:rPr>
          <w:spacing w:val="-44"/>
        </w:rPr>
        <w:t xml:space="preserve"> </w:t>
      </w:r>
      <w:hyperlink w:anchor="_bookmark53" w:history="1">
        <w:r>
          <w:rPr>
            <w:spacing w:val="3"/>
            <w:position w:val="8"/>
            <w:sz w:val="16"/>
          </w:rPr>
          <w:t>40</w:t>
        </w:r>
      </w:hyperlink>
      <w:r>
        <w:rPr>
          <w:spacing w:val="3"/>
        </w:rPr>
        <w:t>.</w:t>
      </w:r>
      <w:r>
        <w:rPr>
          <w:spacing w:val="17"/>
        </w:rPr>
        <w:t xml:space="preserve"> </w:t>
      </w:r>
      <w:r>
        <w:t>Physicians</w:t>
      </w:r>
      <w:r>
        <w:rPr>
          <w:spacing w:val="-3"/>
        </w:rPr>
        <w:t xml:space="preserve"> </w:t>
      </w:r>
      <w:r>
        <w:t>continuously</w:t>
      </w:r>
    </w:p>
    <w:p w14:paraId="25E71EF6" w14:textId="77777777" w:rsidR="005525D2" w:rsidRDefault="00F9209E">
      <w:pPr>
        <w:pStyle w:val="BodyText"/>
        <w:spacing w:before="79" w:line="134" w:lineRule="auto"/>
        <w:ind w:left="100" w:right="117"/>
        <w:jc w:val="both"/>
      </w:pPr>
      <w:r>
        <w:t xml:space="preserve">update their preliminary diagnosis as new information comes in. Prior belief </w:t>
      </w:r>
      <w:r>
        <w:rPr>
          <w:i/>
        </w:rPr>
        <w:t xml:space="preserve">P </w:t>
      </w:r>
      <w:r>
        <w:rPr>
          <w:rFonts w:ascii="Lucida Sans Unicode"/>
        </w:rPr>
        <w:t>(</w:t>
      </w:r>
      <w:r>
        <w:rPr>
          <w:i/>
        </w:rPr>
        <w:t>A</w:t>
      </w:r>
      <w:r>
        <w:rPr>
          <w:rFonts w:ascii="Lucida Sans Unicode"/>
        </w:rPr>
        <w:t xml:space="preserve">) </w:t>
      </w:r>
      <w:r>
        <w:t xml:space="preserve">in a diagnosis </w:t>
      </w:r>
      <w:r>
        <w:rPr>
          <w:spacing w:val="-3"/>
        </w:rPr>
        <w:t xml:space="preserve">may </w:t>
      </w:r>
      <w:r>
        <w:t>be</w:t>
      </w:r>
      <w:r>
        <w:rPr>
          <w:spacing w:val="28"/>
        </w:rPr>
        <w:t xml:space="preserve"> </w:t>
      </w:r>
      <w:r>
        <w:t>weak-</w:t>
      </w:r>
      <w:r>
        <w:rPr>
          <w:w w:val="99"/>
        </w:rPr>
        <w:t xml:space="preserve"> </w:t>
      </w:r>
      <w:r>
        <w:t>ened</w:t>
      </w:r>
      <w:r>
        <w:rPr>
          <w:spacing w:val="-15"/>
        </w:rPr>
        <w:t xml:space="preserve"> </w:t>
      </w:r>
      <w:r>
        <w:rPr>
          <w:spacing w:val="-3"/>
        </w:rPr>
        <w:t>by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laboratory</w:t>
      </w:r>
      <w:r>
        <w:rPr>
          <w:spacing w:val="-16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rPr>
          <w:i/>
        </w:rPr>
        <w:t>P</w:t>
      </w:r>
      <w:r>
        <w:rPr>
          <w:i/>
          <w:spacing w:val="-32"/>
        </w:rPr>
        <w:t xml:space="preserve"> </w:t>
      </w:r>
      <w:r>
        <w:rPr>
          <w:rFonts w:ascii="Lucida Sans Unicode"/>
          <w:spacing w:val="2"/>
        </w:rPr>
        <w:t>(</w:t>
      </w:r>
      <w:r>
        <w:rPr>
          <w:i/>
          <w:spacing w:val="2"/>
        </w:rPr>
        <w:t>B</w:t>
      </w:r>
      <w:r>
        <w:rPr>
          <w:rFonts w:ascii="Lucida Sans Unicode"/>
          <w:spacing w:val="2"/>
        </w:rPr>
        <w:t>)</w:t>
      </w:r>
      <w:r>
        <w:rPr>
          <w:spacing w:val="2"/>
        </w:rPr>
        <w:t>,</w:t>
      </w:r>
      <w:r>
        <w:rPr>
          <w:spacing w:val="-13"/>
        </w:rPr>
        <w:t xml:space="preserve"> </w:t>
      </w:r>
      <w:r>
        <w:t>leading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updated</w:t>
      </w:r>
      <w:r>
        <w:rPr>
          <w:spacing w:val="-16"/>
        </w:rPr>
        <w:t xml:space="preserve"> </w:t>
      </w:r>
      <w:r>
        <w:t>diagnosis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lab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i/>
        </w:rPr>
        <w:t>P</w:t>
      </w:r>
      <w:r>
        <w:rPr>
          <w:i/>
          <w:spacing w:val="-32"/>
        </w:rPr>
        <w:t xml:space="preserve"> </w:t>
      </w:r>
      <w:r>
        <w:rPr>
          <w:rFonts w:ascii="Lucida Sans Unicode"/>
        </w:rPr>
        <w:t>(</w:t>
      </w:r>
      <w:r>
        <w:rPr>
          <w:i/>
        </w:rPr>
        <w:t>A</w:t>
      </w:r>
      <w:r>
        <w:rPr>
          <w:rFonts w:ascii="Meiryo"/>
          <w:i/>
        </w:rPr>
        <w:t>|</w:t>
      </w:r>
      <w:r>
        <w:rPr>
          <w:i/>
        </w:rPr>
        <w:t>B</w:t>
      </w:r>
      <w:r>
        <w:rPr>
          <w:rFonts w:ascii="Lucida Sans Unicode"/>
        </w:rPr>
        <w:t>)</w:t>
      </w:r>
      <w:r>
        <w:rPr>
          <w:rFonts w:ascii="Lucida Sans Unicode"/>
          <w:spacing w:val="-51"/>
        </w:rPr>
        <w:t xml:space="preserve"> </w:t>
      </w:r>
      <w:hyperlink w:anchor="_bookmark59" w:history="1">
        <w:r>
          <w:rPr>
            <w:spacing w:val="3"/>
            <w:position w:val="8"/>
            <w:sz w:val="16"/>
          </w:rPr>
          <w:t>46</w:t>
        </w:r>
      </w:hyperlink>
      <w:r>
        <w:rPr>
          <w:spacing w:val="3"/>
        </w:rPr>
        <w:t>.</w:t>
      </w:r>
      <w:r>
        <w:rPr>
          <w:spacing w:val="7"/>
        </w:rPr>
        <w:t xml:space="preserve"> </w:t>
      </w:r>
      <w:r>
        <w:t>Bayesian</w:t>
      </w:r>
    </w:p>
    <w:p w14:paraId="2E9B9052" w14:textId="77777777" w:rsidR="005525D2" w:rsidRDefault="00F9209E">
      <w:pPr>
        <w:pStyle w:val="BodyText"/>
        <w:spacing w:before="24" w:line="264" w:lineRule="auto"/>
        <w:ind w:left="100" w:right="119"/>
        <w:jc w:val="both"/>
      </w:pPr>
      <w:r>
        <w:t xml:space="preserve">inference </w:t>
      </w:r>
      <w:r>
        <w:rPr>
          <w:spacing w:val="-3"/>
        </w:rPr>
        <w:t xml:space="preserve">for </w:t>
      </w:r>
      <w:r>
        <w:t>multi-layered (hierarchical) models can often not be derived analytically; instead we calculate</w:t>
      </w:r>
      <w:r>
        <w:rPr>
          <w:spacing w:val="48"/>
        </w:rPr>
        <w:t xml:space="preserve"> </w:t>
      </w:r>
      <w:r>
        <w:t>nu-</w:t>
      </w:r>
      <w:r>
        <w:rPr>
          <w:w w:val="99"/>
        </w:rPr>
        <w:t xml:space="preserve"> </w:t>
      </w:r>
      <w:r>
        <w:t>merical</w:t>
      </w:r>
      <w:r>
        <w:rPr>
          <w:spacing w:val="-15"/>
        </w:rPr>
        <w:t xml:space="preserve"> </w:t>
      </w:r>
      <w:r>
        <w:t>approximations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multi-dimensional</w:t>
      </w:r>
      <w:r>
        <w:rPr>
          <w:spacing w:val="-15"/>
        </w:rPr>
        <w:t xml:space="preserve"> </w:t>
      </w:r>
      <w:r>
        <w:t>integrals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obtain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posterior</w:t>
      </w:r>
      <w:r>
        <w:rPr>
          <w:spacing w:val="-15"/>
        </w:rPr>
        <w:t xml:space="preserve"> </w:t>
      </w:r>
      <w:r>
        <w:t>distributions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of</w:t>
      </w:r>
      <w:r>
        <w:rPr>
          <w:w w:val="99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terms,</w:t>
      </w:r>
      <w:r>
        <w:rPr>
          <w:spacing w:val="-14"/>
        </w:rPr>
        <w:t xml:space="preserve"> </w:t>
      </w:r>
      <w:r>
        <w:t>Markov</w:t>
      </w:r>
      <w:r>
        <w:rPr>
          <w:spacing w:val="-15"/>
        </w:rPr>
        <w:t xml:space="preserve"> </w:t>
      </w:r>
      <w:r>
        <w:t>Chain</w:t>
      </w:r>
      <w:r>
        <w:rPr>
          <w:spacing w:val="-15"/>
        </w:rPr>
        <w:t xml:space="preserve"> </w:t>
      </w:r>
      <w:r>
        <w:t>Monte</w:t>
      </w:r>
      <w:r>
        <w:rPr>
          <w:spacing w:val="-15"/>
        </w:rPr>
        <w:t xml:space="preserve"> </w:t>
      </w:r>
      <w:r>
        <w:t>Carlo</w:t>
      </w:r>
      <w:r>
        <w:rPr>
          <w:spacing w:val="-15"/>
        </w:rPr>
        <w:t xml:space="preserve"> </w:t>
      </w:r>
      <w:r>
        <w:t>(MCMC)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Bayesian</w:t>
      </w:r>
      <w:r>
        <w:rPr>
          <w:spacing w:val="-15"/>
        </w:rPr>
        <w:t xml:space="preserve"> </w:t>
      </w:r>
      <w:r>
        <w:t>inference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from</w:t>
      </w:r>
      <w:r>
        <w:rPr>
          <w:w w:val="9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Markov</w:t>
      </w:r>
      <w:r>
        <w:rPr>
          <w:spacing w:val="-10"/>
        </w:rPr>
        <w:t xml:space="preserve"> </w:t>
      </w:r>
      <w:r>
        <w:t>chain.</w:t>
      </w:r>
      <w:r>
        <w:rPr>
          <w:spacing w:val="3"/>
        </w:rPr>
        <w:t xml:space="preserve"> </w:t>
      </w:r>
      <w:r>
        <w:t>MCMC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replaces</w:t>
      </w:r>
      <w:r>
        <w:rPr>
          <w:spacing w:val="-10"/>
        </w:rPr>
        <w:t xml:space="preserve"> </w:t>
      </w:r>
      <w:r>
        <w:t>intractable</w:t>
      </w:r>
      <w:r>
        <w:rPr>
          <w:spacing w:val="-10"/>
        </w:rPr>
        <w:t xml:space="preserve"> </w:t>
      </w:r>
      <w:r>
        <w:t>analytical</w:t>
      </w:r>
      <w:r>
        <w:rPr>
          <w:w w:val="99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empirical</w:t>
      </w:r>
      <w:r>
        <w:rPr>
          <w:spacing w:val="-5"/>
        </w:rPr>
        <w:t xml:space="preserve"> </w:t>
      </w:r>
      <w:r>
        <w:t>summaries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distribution</w:t>
      </w:r>
      <w:r>
        <w:rPr>
          <w:spacing w:val="-44"/>
        </w:rPr>
        <w:t xml:space="preserve"> </w:t>
      </w:r>
      <w:hyperlink w:anchor="_bookmark60" w:history="1">
        <w:r>
          <w:rPr>
            <w:spacing w:val="3"/>
            <w:position w:val="8"/>
            <w:sz w:val="16"/>
          </w:rPr>
          <w:t>47</w:t>
        </w:r>
      </w:hyperlink>
      <w:r>
        <w:rPr>
          <w:spacing w:val="3"/>
        </w:rPr>
        <w:t>:</w:t>
      </w:r>
      <w:r>
        <w:rPr>
          <w:spacing w:val="9"/>
        </w:rPr>
        <w:t xml:space="preserve"> </w:t>
      </w:r>
      <w:r>
        <w:rPr>
          <w:i/>
        </w:rPr>
        <w:t>Instead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analyzing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odds,</w:t>
      </w:r>
      <w:r>
        <w:rPr>
          <w:i/>
          <w:w w:val="99"/>
        </w:rPr>
        <w:t xml:space="preserve"> </w:t>
      </w:r>
      <w:r>
        <w:rPr>
          <w:i/>
        </w:rPr>
        <w:t>we</w:t>
      </w:r>
      <w:r>
        <w:rPr>
          <w:i/>
          <w:spacing w:val="-7"/>
        </w:rPr>
        <w:t xml:space="preserve"> </w:t>
      </w:r>
      <w:r>
        <w:rPr>
          <w:i/>
        </w:rPr>
        <w:t>simulate</w:t>
      </w:r>
      <w:r>
        <w:rPr>
          <w:i/>
          <w:spacing w:val="-7"/>
        </w:rPr>
        <w:t xml:space="preserve"> </w:t>
      </w:r>
      <w:r>
        <w:rPr>
          <w:i/>
        </w:rPr>
        <w:t>throwing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dice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repeatedly.</w:t>
      </w:r>
      <w:r>
        <w:rPr>
          <w:i/>
          <w:spacing w:val="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MCMC</w:t>
      </w:r>
      <w:r>
        <w:rPr>
          <w:spacing w:val="-7"/>
        </w:rPr>
        <w:t xml:space="preserve"> </w:t>
      </w:r>
      <w:r>
        <w:t>simulations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converge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EMRs.</w:t>
      </w:r>
    </w:p>
    <w:p w14:paraId="20FC622C" w14:textId="09F8993B" w:rsidR="005525D2" w:rsidRDefault="006B489D">
      <w:pPr>
        <w:pStyle w:val="BodyText"/>
        <w:spacing w:before="41" w:line="259" w:lineRule="auto"/>
        <w:ind w:left="3960" w:right="117" w:firstLine="338"/>
        <w:jc w:val="both"/>
      </w:pPr>
      <w:r>
        <w:rPr>
          <w:noProof/>
          <w:lang w:bidi="he-IL"/>
        </w:rPr>
        <w:drawing>
          <wp:anchor distT="0" distB="0" distL="114300" distR="114300" simplePos="0" relativeHeight="1720" behindDoc="0" locked="0" layoutInCell="1" allowOverlap="1" wp14:anchorId="41708590" wp14:editId="10848C89">
            <wp:simplePos x="0" y="0"/>
            <wp:positionH relativeFrom="page">
              <wp:posOffset>434975</wp:posOffset>
            </wp:positionH>
            <wp:positionV relativeFrom="paragraph">
              <wp:posOffset>207645</wp:posOffset>
            </wp:positionV>
            <wp:extent cx="2247900" cy="3248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9" w:name="_bookmark5"/>
      <w:bookmarkEnd w:id="69"/>
      <w:r w:rsidR="00F9209E">
        <w:rPr>
          <w:rFonts w:cs="Arial"/>
          <w:b/>
          <w:bCs/>
        </w:rPr>
        <w:t>Pushing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the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envelope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of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Bayesian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inference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for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EMR-based</w:t>
      </w:r>
      <w:r w:rsidR="00F9209E">
        <w:rPr>
          <w:rFonts w:cs="Arial"/>
          <w:b/>
          <w:bCs/>
          <w:spacing w:val="-14"/>
        </w:rPr>
        <w:t xml:space="preserve"> </w:t>
      </w:r>
      <w:r w:rsidR="00F9209E">
        <w:rPr>
          <w:rFonts w:cs="Arial"/>
          <w:b/>
          <w:bCs/>
        </w:rPr>
        <w:t>pre-</w:t>
      </w:r>
      <w:r w:rsidR="00F9209E">
        <w:rPr>
          <w:rFonts w:cs="Arial"/>
          <w:b/>
          <w:bCs/>
          <w:w w:val="99"/>
        </w:rPr>
        <w:t xml:space="preserve"> </w:t>
      </w:r>
      <w:r w:rsidR="00F9209E">
        <w:rPr>
          <w:rFonts w:cs="Arial"/>
          <w:b/>
          <w:bCs/>
        </w:rPr>
        <w:t>diction</w:t>
      </w:r>
      <w:ins w:id="70" w:author="Michelle Gong" w:date="2015-03-13T20:20:00Z">
        <w:r w:rsidR="008C712B">
          <w:rPr>
            <w:spacing w:val="-4"/>
          </w:rPr>
          <w:t>, w</w:t>
        </w:r>
      </w:ins>
      <w:del w:id="71" w:author="Michelle Gong" w:date="2015-03-13T20:20:00Z">
        <w:r w:rsidR="00F9209E" w:rsidDel="008C712B">
          <w:rPr>
            <w:rFonts w:cs="Arial"/>
            <w:b/>
            <w:bCs/>
            <w:spacing w:val="34"/>
          </w:rPr>
          <w:delText xml:space="preserve"> </w:delText>
        </w:r>
        <w:r w:rsidR="00F9209E" w:rsidDel="008C712B">
          <w:rPr>
            <w:spacing w:val="-4"/>
          </w:rPr>
          <w:delText>W</w:delText>
        </w:r>
      </w:del>
      <w:r w:rsidR="00F9209E">
        <w:rPr>
          <w:spacing w:val="-4"/>
        </w:rPr>
        <w:t>e</w:t>
      </w:r>
      <w:r w:rsidR="00F9209E">
        <w:rPr>
          <w:spacing w:val="-17"/>
        </w:rPr>
        <w:t xml:space="preserve"> </w:t>
      </w:r>
      <w:r w:rsidR="00F9209E">
        <w:t>will</w:t>
      </w:r>
      <w:r w:rsidR="00F9209E">
        <w:rPr>
          <w:spacing w:val="-17"/>
        </w:rPr>
        <w:t xml:space="preserve"> </w:t>
      </w:r>
      <w:r w:rsidR="00F9209E">
        <w:t>implement</w:t>
      </w:r>
      <w:r w:rsidR="00F9209E">
        <w:rPr>
          <w:spacing w:val="-17"/>
        </w:rPr>
        <w:t xml:space="preserve"> </w:t>
      </w:r>
      <w:r w:rsidR="00F9209E">
        <w:t>the</w:t>
      </w:r>
      <w:r w:rsidR="00F9209E">
        <w:rPr>
          <w:spacing w:val="-17"/>
        </w:rPr>
        <w:t xml:space="preserve"> </w:t>
      </w:r>
      <w:r w:rsidR="00F9209E">
        <w:t>Bayesian</w:t>
      </w:r>
      <w:r w:rsidR="00F9209E">
        <w:rPr>
          <w:spacing w:val="-17"/>
        </w:rPr>
        <w:t xml:space="preserve"> </w:t>
      </w:r>
      <w:r w:rsidR="00F9209E">
        <w:t>model</w:t>
      </w:r>
      <w:r w:rsidR="00F9209E">
        <w:rPr>
          <w:spacing w:val="-17"/>
        </w:rPr>
        <w:t xml:space="preserve"> </w:t>
      </w:r>
      <w:r w:rsidR="00F9209E">
        <w:t>in</w:t>
      </w:r>
      <w:r w:rsidR="00F9209E">
        <w:rPr>
          <w:spacing w:val="-17"/>
        </w:rPr>
        <w:t xml:space="preserve"> </w:t>
      </w:r>
      <w:r w:rsidR="00F9209E">
        <w:t>parallel</w:t>
      </w:r>
      <w:r w:rsidR="00F9209E">
        <w:rPr>
          <w:spacing w:val="-17"/>
        </w:rPr>
        <w:t xml:space="preserve"> </w:t>
      </w:r>
      <w:r w:rsidR="00F9209E">
        <w:t>in</w:t>
      </w:r>
      <w:r w:rsidR="00F9209E">
        <w:rPr>
          <w:spacing w:val="-17"/>
        </w:rPr>
        <w:t xml:space="preserve"> </w:t>
      </w:r>
      <w:r w:rsidR="00F9209E">
        <w:t>the</w:t>
      </w:r>
      <w:r w:rsidR="00F9209E">
        <w:rPr>
          <w:spacing w:val="-17"/>
        </w:rPr>
        <w:t xml:space="preserve"> </w:t>
      </w:r>
      <w:r w:rsidR="00F9209E">
        <w:t>ultra-fast</w:t>
      </w:r>
      <w:r w:rsidR="00F9209E">
        <w:rPr>
          <w:w w:val="99"/>
        </w:rPr>
        <w:t xml:space="preserve"> </w:t>
      </w:r>
      <w:r w:rsidR="00F9209E">
        <w:t xml:space="preserve">probabilistic programming language software Stan developed </w:t>
      </w:r>
      <w:r w:rsidR="00F9209E">
        <w:rPr>
          <w:spacing w:val="-3"/>
        </w:rPr>
        <w:t xml:space="preserve">by </w:t>
      </w:r>
      <w:r w:rsidR="00F9209E">
        <w:t>my</w:t>
      </w:r>
      <w:r w:rsidR="00F9209E">
        <w:rPr>
          <w:spacing w:val="-43"/>
        </w:rPr>
        <w:t xml:space="preserve"> </w:t>
      </w:r>
      <w:r w:rsidR="00F9209E">
        <w:t>co-</w:t>
      </w:r>
      <w:r w:rsidR="00F9209E">
        <w:rPr>
          <w:w w:val="99"/>
        </w:rPr>
        <w:t xml:space="preserve"> </w:t>
      </w:r>
      <w:r w:rsidR="00F9209E">
        <w:t>mentor</w:t>
      </w:r>
      <w:r w:rsidR="00F9209E">
        <w:rPr>
          <w:spacing w:val="-18"/>
        </w:rPr>
        <w:t xml:space="preserve"> </w:t>
      </w:r>
      <w:r w:rsidR="00F9209E">
        <w:rPr>
          <w:spacing w:val="-4"/>
        </w:rPr>
        <w:t>Dr.</w:t>
      </w:r>
      <w:r w:rsidR="00F9209E">
        <w:rPr>
          <w:spacing w:val="1"/>
        </w:rPr>
        <w:t xml:space="preserve"> </w:t>
      </w:r>
      <w:r w:rsidR="00F9209E">
        <w:t>Gelman</w:t>
      </w:r>
      <w:r w:rsidR="00F9209E">
        <w:rPr>
          <w:spacing w:val="-45"/>
        </w:rPr>
        <w:t xml:space="preserve"> </w:t>
      </w:r>
      <w:hyperlink w:anchor="_bookmark61" w:history="1">
        <w:r w:rsidR="00F9209E">
          <w:rPr>
            <w:position w:val="8"/>
            <w:sz w:val="16"/>
            <w:szCs w:val="16"/>
          </w:rPr>
          <w:t>48</w:t>
        </w:r>
      </w:hyperlink>
      <w:del w:id="72" w:author="Michelle Gong" w:date="2015-03-13T20:21:00Z">
        <w:r w:rsidR="00F9209E" w:rsidDel="008C712B">
          <w:rPr>
            <w:spacing w:val="7"/>
            <w:position w:val="8"/>
            <w:sz w:val="16"/>
            <w:szCs w:val="16"/>
          </w:rPr>
          <w:delText xml:space="preserve"> </w:delText>
        </w:r>
        <w:r w:rsidR="00F9209E" w:rsidDel="008C712B">
          <w:delText>and</w:delText>
        </w:r>
        <w:r w:rsidR="00F9209E" w:rsidDel="008C712B">
          <w:rPr>
            <w:spacing w:val="-18"/>
          </w:rPr>
          <w:delText xml:space="preserve"> </w:delText>
        </w:r>
        <w:r w:rsidR="00F9209E" w:rsidDel="008C712B">
          <w:delText>named</w:delText>
        </w:r>
        <w:r w:rsidR="00F9209E" w:rsidDel="008C712B">
          <w:rPr>
            <w:spacing w:val="-18"/>
          </w:rPr>
          <w:delText xml:space="preserve"> </w:delText>
        </w:r>
        <w:r w:rsidR="00F9209E" w:rsidDel="008C712B">
          <w:delText>after</w:delText>
        </w:r>
        <w:r w:rsidR="00F9209E" w:rsidDel="008C712B">
          <w:rPr>
            <w:spacing w:val="-18"/>
          </w:rPr>
          <w:delText xml:space="preserve"> </w:delText>
        </w:r>
        <w:r w:rsidR="00F9209E" w:rsidDel="008C712B">
          <w:delText>Stanislaw</w:delText>
        </w:r>
        <w:r w:rsidR="00F9209E" w:rsidDel="008C712B">
          <w:rPr>
            <w:spacing w:val="-18"/>
          </w:rPr>
          <w:delText xml:space="preserve"> </w:delText>
        </w:r>
        <w:r w:rsidR="00F9209E" w:rsidDel="008C712B">
          <w:delText>Ulam,</w:delText>
        </w:r>
        <w:r w:rsidR="00F9209E" w:rsidDel="008C712B">
          <w:rPr>
            <w:spacing w:val="-16"/>
          </w:rPr>
          <w:delText xml:space="preserve"> </w:delText>
        </w:r>
        <w:r w:rsidR="00F9209E" w:rsidDel="008C712B">
          <w:delText>who</w:delText>
        </w:r>
        <w:r w:rsidR="00F9209E" w:rsidDel="008C712B">
          <w:rPr>
            <w:spacing w:val="-18"/>
          </w:rPr>
          <w:delText xml:space="preserve"> </w:delText>
        </w:r>
        <w:r w:rsidR="00F9209E" w:rsidDel="008C712B">
          <w:delText>invented</w:delText>
        </w:r>
        <w:r w:rsidR="00F9209E" w:rsidDel="008C712B">
          <w:rPr>
            <w:spacing w:val="-18"/>
          </w:rPr>
          <w:delText xml:space="preserve"> </w:delText>
        </w:r>
        <w:r w:rsidR="00F9209E" w:rsidDel="008C712B">
          <w:delText>the</w:delText>
        </w:r>
        <w:r w:rsidR="00F9209E" w:rsidDel="008C712B">
          <w:rPr>
            <w:w w:val="99"/>
          </w:rPr>
          <w:delText xml:space="preserve"> </w:delText>
        </w:r>
        <w:r w:rsidR="00F9209E" w:rsidDel="008C712B">
          <w:delText>Monte</w:delText>
        </w:r>
        <w:r w:rsidR="00F9209E" w:rsidDel="008C712B">
          <w:rPr>
            <w:spacing w:val="-4"/>
          </w:rPr>
          <w:delText xml:space="preserve"> </w:delText>
        </w:r>
        <w:r w:rsidR="00F9209E" w:rsidDel="008C712B">
          <w:delText>Carlo</w:delText>
        </w:r>
        <w:r w:rsidR="00F9209E" w:rsidDel="008C712B">
          <w:rPr>
            <w:spacing w:val="-4"/>
          </w:rPr>
          <w:delText xml:space="preserve"> </w:delText>
        </w:r>
        <w:r w:rsidR="00F9209E" w:rsidDel="008C712B">
          <w:delText>method</w:delText>
        </w:r>
        <w:r w:rsidR="00F9209E" w:rsidDel="008C712B">
          <w:rPr>
            <w:spacing w:val="-4"/>
          </w:rPr>
          <w:delText xml:space="preserve"> </w:delText>
        </w:r>
        <w:r w:rsidR="00F9209E" w:rsidDel="008C712B">
          <w:delText>with</w:delText>
        </w:r>
        <w:r w:rsidR="00F9209E" w:rsidDel="008C712B">
          <w:rPr>
            <w:spacing w:val="-4"/>
          </w:rPr>
          <w:delText xml:space="preserve"> </w:delText>
        </w:r>
        <w:r w:rsidR="00F9209E" w:rsidDel="008C712B">
          <w:delText>Metropolis</w:delText>
        </w:r>
        <w:r w:rsidR="00F9209E" w:rsidDel="008C712B">
          <w:rPr>
            <w:spacing w:val="-44"/>
          </w:rPr>
          <w:delText xml:space="preserve"> </w:delText>
        </w:r>
        <w:r w:rsidR="00F9209E" w:rsidDel="008C712B">
          <w:fldChar w:fldCharType="begin"/>
        </w:r>
        <w:r w:rsidR="00F9209E" w:rsidDel="008C712B">
          <w:delInstrText xml:space="preserve"> HYPERLINK \l "_bookmark62" </w:delInstrText>
        </w:r>
        <w:r w:rsidR="00F9209E" w:rsidDel="008C712B">
          <w:fldChar w:fldCharType="separate"/>
        </w:r>
        <w:r w:rsidR="00F9209E" w:rsidDel="008C712B">
          <w:rPr>
            <w:spacing w:val="3"/>
            <w:position w:val="8"/>
            <w:sz w:val="16"/>
            <w:szCs w:val="16"/>
          </w:rPr>
          <w:delText>49</w:delText>
        </w:r>
        <w:r w:rsidR="00F9209E" w:rsidDel="008C712B">
          <w:rPr>
            <w:spacing w:val="3"/>
            <w:position w:val="8"/>
            <w:sz w:val="16"/>
            <w:szCs w:val="16"/>
          </w:rPr>
          <w:fldChar w:fldCharType="end"/>
        </w:r>
      </w:del>
      <w:r w:rsidR="00F9209E">
        <w:rPr>
          <w:spacing w:val="3"/>
        </w:rPr>
        <w:t>.</w:t>
      </w:r>
      <w:r w:rsidR="00F9209E">
        <w:rPr>
          <w:spacing w:val="17"/>
        </w:rPr>
        <w:t xml:space="preserve"> </w:t>
      </w:r>
      <w:r w:rsidR="00F9209E">
        <w:t>Stan’s</w:t>
      </w:r>
      <w:r w:rsidR="00F9209E">
        <w:rPr>
          <w:spacing w:val="-4"/>
        </w:rPr>
        <w:t xml:space="preserve"> </w:t>
      </w:r>
      <w:r w:rsidR="00F9209E">
        <w:t>Hamiltonian</w:t>
      </w:r>
      <w:r w:rsidR="00F9209E">
        <w:rPr>
          <w:spacing w:val="-4"/>
        </w:rPr>
        <w:t xml:space="preserve"> </w:t>
      </w:r>
      <w:r w:rsidR="00F9209E">
        <w:t>Monte</w:t>
      </w:r>
      <w:r w:rsidR="00F9209E">
        <w:rPr>
          <w:spacing w:val="-4"/>
        </w:rPr>
        <w:t xml:space="preserve"> </w:t>
      </w:r>
      <w:r w:rsidR="00F9209E">
        <w:t>Carlo</w:t>
      </w:r>
      <w:r w:rsidR="00F9209E">
        <w:rPr>
          <w:w w:val="99"/>
        </w:rPr>
        <w:t xml:space="preserve"> </w:t>
      </w:r>
      <w:r w:rsidR="00F9209E">
        <w:t xml:space="preserve">algorithms </w:t>
      </w:r>
      <w:hyperlink w:anchor="_bookmark61" w:history="1">
        <w:r w:rsidR="00F9209E">
          <w:rPr>
            <w:position w:val="8"/>
            <w:sz w:val="16"/>
            <w:szCs w:val="16"/>
          </w:rPr>
          <w:t>48</w:t>
        </w:r>
      </w:hyperlink>
      <w:r w:rsidR="00F9209E">
        <w:rPr>
          <w:position w:val="8"/>
          <w:sz w:val="16"/>
          <w:szCs w:val="16"/>
        </w:rPr>
        <w:t xml:space="preserve"> </w:t>
      </w:r>
      <w:r w:rsidR="00F9209E">
        <w:t xml:space="preserve">and </w:t>
      </w:r>
      <w:r w:rsidR="00F9209E">
        <w:rPr>
          <w:spacing w:val="-3"/>
        </w:rPr>
        <w:t xml:space="preserve">clever </w:t>
      </w:r>
      <w:r w:rsidR="00F9209E">
        <w:t xml:space="preserve">statistical formulation </w:t>
      </w:r>
      <w:del w:id="73" w:author="Michelle Gong" w:date="2015-03-13T20:21:00Z">
        <w:r w:rsidR="00F9209E" w:rsidDel="008C712B">
          <w:delText xml:space="preserve">or manipulation </w:delText>
        </w:r>
      </w:del>
      <w:r w:rsidR="00F9209E">
        <w:t>push</w:t>
      </w:r>
      <w:r w:rsidR="00F9209E">
        <w:rPr>
          <w:spacing w:val="13"/>
        </w:rPr>
        <w:t xml:space="preserve"> </w:t>
      </w:r>
      <w:r w:rsidR="00F9209E">
        <w:t>the</w:t>
      </w:r>
      <w:r w:rsidR="00F9209E">
        <w:rPr>
          <w:w w:val="99"/>
        </w:rPr>
        <w:t xml:space="preserve"> </w:t>
      </w:r>
      <w:r w:rsidR="00F9209E">
        <w:t>boundaries</w:t>
      </w:r>
      <w:r w:rsidR="00F9209E">
        <w:rPr>
          <w:spacing w:val="-13"/>
        </w:rPr>
        <w:t xml:space="preserve"> </w:t>
      </w:r>
      <w:r w:rsidR="00F9209E">
        <w:t>of</w:t>
      </w:r>
      <w:r w:rsidR="00F9209E">
        <w:rPr>
          <w:spacing w:val="-13"/>
        </w:rPr>
        <w:t xml:space="preserve"> </w:t>
      </w:r>
      <w:r w:rsidR="00F9209E">
        <w:t>computability</w:t>
      </w:r>
      <w:r w:rsidR="00F9209E">
        <w:rPr>
          <w:spacing w:val="-45"/>
        </w:rPr>
        <w:t xml:space="preserve"> </w:t>
      </w:r>
      <w:hyperlink w:anchor="_bookmark37" w:history="1">
        <w:r w:rsidR="00F9209E">
          <w:rPr>
            <w:spacing w:val="3"/>
            <w:position w:val="8"/>
            <w:sz w:val="16"/>
            <w:szCs w:val="16"/>
          </w:rPr>
          <w:t>24</w:t>
        </w:r>
      </w:hyperlink>
      <w:r w:rsidR="00F9209E">
        <w:rPr>
          <w:spacing w:val="3"/>
        </w:rPr>
        <w:t>.</w:t>
      </w:r>
      <w:r w:rsidR="00F9209E">
        <w:rPr>
          <w:spacing w:val="2"/>
        </w:rPr>
        <w:t xml:space="preserve"> </w:t>
      </w:r>
      <w:r w:rsidR="00F9209E">
        <w:rPr>
          <w:spacing w:val="-3"/>
        </w:rPr>
        <w:t>For</w:t>
      </w:r>
      <w:r w:rsidR="00F9209E">
        <w:rPr>
          <w:spacing w:val="-13"/>
        </w:rPr>
        <w:t xml:space="preserve"> </w:t>
      </w:r>
      <w:r w:rsidR="00F9209E">
        <w:t>example</w:t>
      </w:r>
      <w:r w:rsidR="00F9209E">
        <w:rPr>
          <w:spacing w:val="-13"/>
        </w:rPr>
        <w:t xml:space="preserve"> </w:t>
      </w:r>
      <w:r w:rsidR="00F9209E">
        <w:t>non-centered</w:t>
      </w:r>
      <w:r w:rsidR="00F9209E">
        <w:rPr>
          <w:spacing w:val="-13"/>
        </w:rPr>
        <w:t xml:space="preserve"> </w:t>
      </w:r>
      <w:r w:rsidR="00F9209E">
        <w:t>parameteriza</w:t>
      </w:r>
      <w:del w:id="74" w:author="Michelle Gong" w:date="2015-03-13T20:21:00Z">
        <w:r w:rsidR="00F9209E" w:rsidDel="008C712B">
          <w:delText>-</w:delText>
        </w:r>
        <w:r w:rsidR="00F9209E" w:rsidDel="008C712B">
          <w:rPr>
            <w:w w:val="99"/>
          </w:rPr>
          <w:delText xml:space="preserve"> </w:delText>
        </w:r>
      </w:del>
      <w:r w:rsidR="00F9209E">
        <w:t xml:space="preserve">tion allows </w:t>
      </w:r>
      <w:del w:id="75" w:author="Michelle Gong" w:date="2015-03-13T20:21:00Z">
        <w:r w:rsidR="00F9209E" w:rsidDel="008C712B">
          <w:delText xml:space="preserve">to </w:delText>
        </w:r>
      </w:del>
      <w:r w:rsidR="00F9209E">
        <w:t>sampl</w:t>
      </w:r>
      <w:ins w:id="76" w:author="Michelle Gong" w:date="2015-03-13T20:21:00Z">
        <w:r w:rsidR="008C712B">
          <w:t>ing</w:t>
        </w:r>
      </w:ins>
      <w:del w:id="77" w:author="Michelle Gong" w:date="2015-03-13T20:21:00Z">
        <w:r w:rsidR="00F9209E" w:rsidDel="008C712B">
          <w:delText>e</w:delText>
        </w:r>
      </w:del>
      <w:r w:rsidR="00F9209E">
        <w:t xml:space="preserve"> in the standardized normal space, enhancing</w:t>
      </w:r>
      <w:r w:rsidR="00F9209E">
        <w:rPr>
          <w:spacing w:val="24"/>
        </w:rPr>
        <w:t xml:space="preserve"> </w:t>
      </w:r>
      <w:r w:rsidR="00F9209E">
        <w:t>the</w:t>
      </w:r>
      <w:r w:rsidR="00F9209E">
        <w:rPr>
          <w:w w:val="99"/>
        </w:rPr>
        <w:t xml:space="preserve"> </w:t>
      </w:r>
      <w:r w:rsidR="00F9209E">
        <w:t>effective</w:t>
      </w:r>
      <w:r w:rsidR="00F9209E">
        <w:rPr>
          <w:spacing w:val="-21"/>
        </w:rPr>
        <w:t xml:space="preserve"> </w:t>
      </w:r>
      <w:r w:rsidR="00F9209E">
        <w:t>sample</w:t>
      </w:r>
      <w:r w:rsidR="00F9209E">
        <w:rPr>
          <w:spacing w:val="-21"/>
        </w:rPr>
        <w:t xml:space="preserve"> </w:t>
      </w:r>
      <w:r w:rsidR="00F9209E">
        <w:t>size</w:t>
      </w:r>
      <w:r w:rsidR="00F9209E">
        <w:rPr>
          <w:spacing w:val="-21"/>
        </w:rPr>
        <w:t xml:space="preserve"> </w:t>
      </w:r>
      <w:r w:rsidR="00F9209E">
        <w:t>in</w:t>
      </w:r>
      <w:r w:rsidR="00F9209E">
        <w:rPr>
          <w:spacing w:val="-21"/>
        </w:rPr>
        <w:t xml:space="preserve"> </w:t>
      </w:r>
      <w:r w:rsidR="00F9209E">
        <w:t>Stan</w:t>
      </w:r>
      <w:r w:rsidR="00F9209E">
        <w:rPr>
          <w:spacing w:val="-21"/>
        </w:rPr>
        <w:t xml:space="preserve"> </w:t>
      </w:r>
      <w:del w:id="78" w:author="Michelle Gong" w:date="2015-03-13T20:22:00Z">
        <w:r w:rsidR="00F9209E" w:rsidDel="008C712B">
          <w:delText>and</w:delText>
        </w:r>
        <w:r w:rsidR="00F9209E" w:rsidDel="008C712B">
          <w:rPr>
            <w:spacing w:val="-21"/>
          </w:rPr>
          <w:delText xml:space="preserve"> </w:delText>
        </w:r>
        <w:r w:rsidR="00F9209E" w:rsidDel="008C712B">
          <w:delText>will</w:delText>
        </w:r>
        <w:r w:rsidR="00F9209E" w:rsidDel="008C712B">
          <w:rPr>
            <w:spacing w:val="-21"/>
          </w:rPr>
          <w:delText xml:space="preserve"> </w:delText>
        </w:r>
        <w:r w:rsidR="00F9209E" w:rsidDel="008C712B">
          <w:delText>take</w:delText>
        </w:r>
      </w:del>
      <w:ins w:id="79" w:author="Michelle Gong" w:date="2015-03-13T20:22:00Z">
        <w:r w:rsidR="008C712B">
          <w:t>taking</w:t>
        </w:r>
      </w:ins>
      <w:r w:rsidR="00F9209E">
        <w:rPr>
          <w:spacing w:val="-21"/>
        </w:rPr>
        <w:t xml:space="preserve"> </w:t>
      </w:r>
      <w:r w:rsidR="00F9209E">
        <w:t>full</w:t>
      </w:r>
      <w:r w:rsidR="00F9209E">
        <w:rPr>
          <w:spacing w:val="-21"/>
        </w:rPr>
        <w:t xml:space="preserve"> </w:t>
      </w:r>
      <w:r w:rsidR="00F9209E">
        <w:t>advantage</w:t>
      </w:r>
      <w:r w:rsidR="00F9209E">
        <w:rPr>
          <w:spacing w:val="-21"/>
        </w:rPr>
        <w:t xml:space="preserve"> </w:t>
      </w:r>
      <w:r w:rsidR="00F9209E">
        <w:t>of</w:t>
      </w:r>
      <w:r w:rsidR="00F9209E">
        <w:rPr>
          <w:spacing w:val="-21"/>
        </w:rPr>
        <w:t xml:space="preserve"> </w:t>
      </w:r>
      <w:r w:rsidR="00F9209E">
        <w:t>the</w:t>
      </w:r>
      <w:r w:rsidR="00F9209E">
        <w:rPr>
          <w:spacing w:val="-21"/>
        </w:rPr>
        <w:t xml:space="preserve"> </w:t>
      </w:r>
      <w:r w:rsidR="00F9209E">
        <w:t>faster</w:t>
      </w:r>
      <w:r w:rsidR="00F9209E">
        <w:rPr>
          <w:spacing w:val="-21"/>
        </w:rPr>
        <w:t xml:space="preserve"> </w:t>
      </w:r>
      <w:r w:rsidR="00F9209E">
        <w:t>con</w:t>
      </w:r>
      <w:del w:id="80" w:author="Michelle Gong" w:date="2015-03-13T20:22:00Z">
        <w:r w:rsidR="00F9209E" w:rsidDel="008C712B">
          <w:delText>-</w:delText>
        </w:r>
        <w:r w:rsidR="00F9209E" w:rsidDel="008C712B">
          <w:rPr>
            <w:w w:val="99"/>
          </w:rPr>
          <w:delText xml:space="preserve"> </w:delText>
        </w:r>
      </w:del>
      <w:r w:rsidR="00F9209E">
        <w:t>vergence</w:t>
      </w:r>
      <w:r w:rsidR="00F9209E">
        <w:rPr>
          <w:spacing w:val="-16"/>
        </w:rPr>
        <w:t xml:space="preserve"> </w:t>
      </w:r>
      <w:r w:rsidR="00F9209E">
        <w:t>to</w:t>
      </w:r>
      <w:r w:rsidR="00F9209E">
        <w:rPr>
          <w:spacing w:val="-16"/>
        </w:rPr>
        <w:t xml:space="preserve"> </w:t>
      </w:r>
      <w:r w:rsidR="00F9209E">
        <w:t>overcome</w:t>
      </w:r>
      <w:r w:rsidR="00F9209E">
        <w:rPr>
          <w:spacing w:val="-16"/>
        </w:rPr>
        <w:t xml:space="preserve"> </w:t>
      </w:r>
      <w:r w:rsidR="00F9209E">
        <w:t>computational</w:t>
      </w:r>
      <w:r w:rsidR="00F9209E">
        <w:rPr>
          <w:spacing w:val="-16"/>
        </w:rPr>
        <w:t xml:space="preserve"> </w:t>
      </w:r>
      <w:r w:rsidR="00F9209E">
        <w:t>limitations</w:t>
      </w:r>
      <w:r w:rsidR="00F9209E">
        <w:rPr>
          <w:spacing w:val="-16"/>
        </w:rPr>
        <w:t xml:space="preserve"> </w:t>
      </w:r>
      <w:r w:rsidR="00F9209E">
        <w:t>of</w:t>
      </w:r>
      <w:r w:rsidR="00F9209E">
        <w:rPr>
          <w:spacing w:val="-16"/>
        </w:rPr>
        <w:t xml:space="preserve"> </w:t>
      </w:r>
      <w:r w:rsidR="00F9209E">
        <w:t>Bayesian</w:t>
      </w:r>
      <w:r w:rsidR="00F9209E">
        <w:rPr>
          <w:spacing w:val="-16"/>
        </w:rPr>
        <w:t xml:space="preserve"> </w:t>
      </w:r>
      <w:r w:rsidR="00F9209E">
        <w:t>hierarchical</w:t>
      </w:r>
      <w:r w:rsidR="00F9209E">
        <w:rPr>
          <w:w w:val="99"/>
        </w:rPr>
        <w:t xml:space="preserve"> </w:t>
      </w:r>
      <w:r w:rsidR="00F9209E">
        <w:t xml:space="preserve">models </w:t>
      </w:r>
      <w:del w:id="81" w:author="Michelle Gong" w:date="2015-03-13T20:22:00Z">
        <w:r w:rsidR="00F9209E" w:rsidDel="008C712B">
          <w:delText xml:space="preserve">also </w:delText>
        </w:r>
      </w:del>
      <w:r w:rsidR="00F9209E">
        <w:rPr>
          <w:spacing w:val="-3"/>
        </w:rPr>
        <w:t xml:space="preserve">for </w:t>
      </w:r>
      <w:r w:rsidR="00F9209E">
        <w:t xml:space="preserve">very large EMR data sets </w:t>
      </w:r>
      <w:hyperlink w:anchor="_bookmark37" w:history="1">
        <w:r w:rsidR="00F9209E">
          <w:rPr>
            <w:spacing w:val="3"/>
            <w:position w:val="8"/>
            <w:sz w:val="16"/>
            <w:szCs w:val="16"/>
          </w:rPr>
          <w:t>24</w:t>
        </w:r>
      </w:hyperlink>
      <w:r w:rsidR="00F9209E">
        <w:rPr>
          <w:spacing w:val="3"/>
        </w:rPr>
        <w:t xml:space="preserve">. </w:t>
      </w:r>
      <w:del w:id="82" w:author="Michelle Gong" w:date="2015-03-13T20:23:00Z">
        <w:r w:rsidR="00F9209E" w:rsidDel="008C712B">
          <w:rPr>
            <w:spacing w:val="-3"/>
          </w:rPr>
          <w:delText xml:space="preserve">For </w:delText>
        </w:r>
        <w:r w:rsidR="00F9209E" w:rsidDel="008C712B">
          <w:delText>example</w:delText>
        </w:r>
        <w:r w:rsidR="00F9209E" w:rsidDel="008C712B">
          <w:rPr>
            <w:spacing w:val="-20"/>
          </w:rPr>
          <w:delText xml:space="preserve"> </w:delText>
        </w:r>
        <w:r w:rsidR="00F9209E" w:rsidDel="008C712B">
          <w:delText>non-centered</w:delText>
        </w:r>
        <w:r w:rsidR="00F9209E" w:rsidDel="008C712B">
          <w:rPr>
            <w:w w:val="99"/>
          </w:rPr>
          <w:delText xml:space="preserve"> </w:delText>
        </w:r>
        <w:r w:rsidR="00F9209E" w:rsidDel="008C712B">
          <w:delText>parameterization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allows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to</w:delText>
        </w:r>
        <w:r w:rsidR="00F9209E" w:rsidDel="008C712B">
          <w:rPr>
            <w:spacing w:val="-15"/>
          </w:rPr>
          <w:delText xml:space="preserve"> </w:delText>
        </w:r>
        <w:r w:rsidR="00F9209E" w:rsidDel="008C712B">
          <w:delText>sample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in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the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standardized</w:delText>
        </w:r>
        <w:r w:rsidR="00F9209E" w:rsidDel="008C712B">
          <w:rPr>
            <w:spacing w:val="-15"/>
          </w:rPr>
          <w:delText xml:space="preserve"> </w:delText>
        </w:r>
        <w:r w:rsidR="00F9209E" w:rsidDel="008C712B">
          <w:delText>normal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space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and</w:delText>
        </w:r>
        <w:r w:rsidR="00F9209E" w:rsidDel="008C712B">
          <w:rPr>
            <w:w w:val="99"/>
          </w:rPr>
          <w:delText xml:space="preserve"> </w:delText>
        </w:r>
        <w:r w:rsidR="00F9209E" w:rsidDel="008C712B">
          <w:delText>will take full advantage of the faster convergence and higher</w:delText>
        </w:r>
        <w:r w:rsidR="00F9209E" w:rsidDel="008C712B">
          <w:rPr>
            <w:spacing w:val="9"/>
          </w:rPr>
          <w:delText xml:space="preserve"> </w:delText>
        </w:r>
        <w:r w:rsidR="00F9209E" w:rsidDel="008C712B">
          <w:delText>effective</w:delText>
        </w:r>
        <w:r w:rsidR="00F9209E" w:rsidDel="008C712B">
          <w:rPr>
            <w:w w:val="99"/>
          </w:rPr>
          <w:delText xml:space="preserve"> </w:delText>
        </w:r>
        <w:r w:rsidR="00F9209E" w:rsidDel="008C712B">
          <w:delText>sample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size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of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Stan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and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overcome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computational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limitations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of</w:delText>
        </w:r>
        <w:r w:rsidR="00F9209E" w:rsidDel="008C712B">
          <w:rPr>
            <w:spacing w:val="-14"/>
          </w:rPr>
          <w:delText xml:space="preserve"> </w:delText>
        </w:r>
        <w:r w:rsidR="00F9209E" w:rsidDel="008C712B">
          <w:delText>Bayesian</w:delText>
        </w:r>
        <w:r w:rsidR="00F9209E" w:rsidDel="008C712B">
          <w:rPr>
            <w:w w:val="99"/>
          </w:rPr>
          <w:delText xml:space="preserve"> </w:delText>
        </w:r>
        <w:r w:rsidR="00F9209E" w:rsidDel="008C712B">
          <w:delText>hierarchical</w:delText>
        </w:r>
        <w:r w:rsidR="00F9209E" w:rsidDel="008C712B">
          <w:rPr>
            <w:spacing w:val="-5"/>
          </w:rPr>
          <w:delText xml:space="preserve"> </w:delText>
        </w:r>
        <w:r w:rsidR="00F9209E" w:rsidDel="008C712B">
          <w:delText>models</w:delText>
        </w:r>
        <w:r w:rsidR="00F9209E" w:rsidDel="008C712B">
          <w:rPr>
            <w:spacing w:val="-5"/>
          </w:rPr>
          <w:delText xml:space="preserve"> </w:delText>
        </w:r>
        <w:r w:rsidR="00F9209E" w:rsidDel="008C712B">
          <w:rPr>
            <w:spacing w:val="-3"/>
          </w:rPr>
          <w:delText>for</w:delText>
        </w:r>
        <w:r w:rsidR="00F9209E" w:rsidDel="008C712B">
          <w:rPr>
            <w:spacing w:val="-5"/>
          </w:rPr>
          <w:delText xml:space="preserve"> </w:delText>
        </w:r>
        <w:r w:rsidR="00F9209E" w:rsidDel="008C712B">
          <w:delText>Big</w:delText>
        </w:r>
        <w:r w:rsidR="00F9209E" w:rsidDel="008C712B">
          <w:rPr>
            <w:spacing w:val="-5"/>
          </w:rPr>
          <w:delText xml:space="preserve"> </w:delText>
        </w:r>
        <w:r w:rsidR="00F9209E" w:rsidDel="008C712B">
          <w:delText>Data</w:delText>
        </w:r>
        <w:r w:rsidR="00F9209E" w:rsidDel="008C712B">
          <w:rPr>
            <w:spacing w:val="-44"/>
          </w:rPr>
          <w:delText xml:space="preserve"> </w:delText>
        </w:r>
        <w:r w:rsidR="00F9209E" w:rsidDel="008C712B">
          <w:fldChar w:fldCharType="begin"/>
        </w:r>
        <w:r w:rsidR="00F9209E" w:rsidDel="008C712B">
          <w:delInstrText xml:space="preserve"> HYPERLINK \l "_bookmark37" </w:delInstrText>
        </w:r>
        <w:r w:rsidR="00F9209E" w:rsidDel="008C712B">
          <w:fldChar w:fldCharType="separate"/>
        </w:r>
        <w:r w:rsidR="00F9209E" w:rsidDel="008C712B">
          <w:rPr>
            <w:spacing w:val="3"/>
            <w:position w:val="8"/>
            <w:sz w:val="16"/>
            <w:szCs w:val="16"/>
          </w:rPr>
          <w:delText>24</w:delText>
        </w:r>
        <w:r w:rsidR="00F9209E" w:rsidDel="008C712B">
          <w:rPr>
            <w:spacing w:val="3"/>
            <w:position w:val="8"/>
            <w:sz w:val="16"/>
            <w:szCs w:val="16"/>
          </w:rPr>
          <w:fldChar w:fldCharType="end"/>
        </w:r>
        <w:r w:rsidR="00F9209E" w:rsidDel="008C712B">
          <w:rPr>
            <w:spacing w:val="3"/>
          </w:rPr>
          <w:delText>.</w:delText>
        </w:r>
        <w:r w:rsidR="00F9209E" w:rsidDel="008C712B">
          <w:rPr>
            <w:spacing w:val="9"/>
          </w:rPr>
          <w:delText xml:space="preserve"> </w:delText>
        </w:r>
      </w:del>
      <w:r w:rsidR="00F9209E">
        <w:t>Stan</w:t>
      </w:r>
      <w:r w:rsidR="00F9209E">
        <w:rPr>
          <w:spacing w:val="-5"/>
        </w:rPr>
        <w:t xml:space="preserve"> </w:t>
      </w:r>
      <w:r w:rsidR="00F9209E">
        <w:t>is</w:t>
      </w:r>
      <w:r w:rsidR="00F9209E">
        <w:rPr>
          <w:spacing w:val="-5"/>
        </w:rPr>
        <w:t xml:space="preserve"> </w:t>
      </w:r>
      <w:r w:rsidR="00F9209E">
        <w:t>based</w:t>
      </w:r>
      <w:r w:rsidR="00F9209E">
        <w:rPr>
          <w:spacing w:val="-5"/>
        </w:rPr>
        <w:t xml:space="preserve"> </w:t>
      </w:r>
      <w:r w:rsidR="00F9209E">
        <w:t>on</w:t>
      </w:r>
      <w:r w:rsidR="00F9209E">
        <w:rPr>
          <w:spacing w:val="-5"/>
        </w:rPr>
        <w:t xml:space="preserve"> </w:t>
      </w:r>
      <w:r w:rsidR="00F9209E">
        <w:t>Hamiltonian</w:t>
      </w:r>
      <w:r w:rsidR="00F9209E">
        <w:rPr>
          <w:spacing w:val="-5"/>
        </w:rPr>
        <w:t xml:space="preserve"> </w:t>
      </w:r>
      <w:r w:rsidR="00F9209E">
        <w:t>Monte</w:t>
      </w:r>
      <w:r w:rsidR="00F9209E">
        <w:rPr>
          <w:w w:val="99"/>
        </w:rPr>
        <w:t xml:space="preserve"> </w:t>
      </w:r>
      <w:r w:rsidR="00F9209E">
        <w:t xml:space="preserve">Carlo (HMC) </w:t>
      </w:r>
      <w:hyperlink w:anchor="_bookmark37" w:history="1">
        <w:r w:rsidR="00F9209E">
          <w:rPr>
            <w:spacing w:val="3"/>
            <w:position w:val="8"/>
            <w:sz w:val="16"/>
            <w:szCs w:val="16"/>
          </w:rPr>
          <w:t>24</w:t>
        </w:r>
      </w:hyperlink>
      <w:r w:rsidR="00F9209E">
        <w:rPr>
          <w:spacing w:val="3"/>
        </w:rPr>
        <w:t xml:space="preserve">, </w:t>
      </w:r>
      <w:r w:rsidR="00F9209E">
        <w:t>a Marcov chain Monte Carlo (MCMC) algorithm,</w:t>
      </w:r>
      <w:r w:rsidR="00F9209E">
        <w:rPr>
          <w:spacing w:val="32"/>
        </w:rPr>
        <w:t xml:space="preserve"> </w:t>
      </w:r>
      <w:r w:rsidR="00F9209E">
        <w:t>which</w:t>
      </w:r>
      <w:r w:rsidR="00F9209E">
        <w:rPr>
          <w:w w:val="99"/>
        </w:rPr>
        <w:t xml:space="preserve"> </w:t>
      </w:r>
      <w:r w:rsidR="00F9209E">
        <w:rPr>
          <w:spacing w:val="-3"/>
        </w:rPr>
        <w:t xml:space="preserve">avoids </w:t>
      </w:r>
      <w:r w:rsidR="00F9209E">
        <w:t>the sensitivity to correlated parameters that plague many</w:t>
      </w:r>
      <w:r w:rsidR="00F9209E">
        <w:rPr>
          <w:spacing w:val="-14"/>
        </w:rPr>
        <w:t xml:space="preserve"> </w:t>
      </w:r>
      <w:r w:rsidR="00F9209E">
        <w:t>MCMC</w:t>
      </w:r>
      <w:r w:rsidR="00F9209E">
        <w:rPr>
          <w:w w:val="99"/>
        </w:rPr>
        <w:t xml:space="preserve"> </w:t>
      </w:r>
      <w:r w:rsidR="00F9209E">
        <w:t>methods</w:t>
      </w:r>
      <w:r w:rsidR="00F9209E">
        <w:rPr>
          <w:spacing w:val="-5"/>
        </w:rPr>
        <w:t xml:space="preserve"> </w:t>
      </w:r>
      <w:r w:rsidR="00F9209E">
        <w:rPr>
          <w:spacing w:val="-3"/>
        </w:rPr>
        <w:t>by</w:t>
      </w:r>
      <w:r w:rsidR="00F9209E">
        <w:rPr>
          <w:spacing w:val="-5"/>
        </w:rPr>
        <w:t xml:space="preserve"> </w:t>
      </w:r>
      <w:r w:rsidR="00F9209E">
        <w:t>introducing</w:t>
      </w:r>
      <w:r w:rsidR="00F9209E">
        <w:rPr>
          <w:spacing w:val="-5"/>
        </w:rPr>
        <w:t xml:space="preserve"> </w:t>
      </w:r>
      <w:r w:rsidR="00F9209E">
        <w:t>auxiliary</w:t>
      </w:r>
      <w:r w:rsidR="00F9209E">
        <w:rPr>
          <w:spacing w:val="-5"/>
        </w:rPr>
        <w:t xml:space="preserve"> </w:t>
      </w:r>
      <w:r w:rsidR="00F9209E">
        <w:t>momentum</w:t>
      </w:r>
      <w:r w:rsidR="00F9209E">
        <w:rPr>
          <w:spacing w:val="-5"/>
        </w:rPr>
        <w:t xml:space="preserve"> </w:t>
      </w:r>
      <w:r w:rsidR="00F9209E">
        <w:t>variables</w:t>
      </w:r>
      <w:r w:rsidR="00F9209E">
        <w:rPr>
          <w:spacing w:val="-44"/>
        </w:rPr>
        <w:t xml:space="preserve"> </w:t>
      </w:r>
      <w:hyperlink w:anchor="_bookmark63" w:history="1">
        <w:r w:rsidR="00F9209E">
          <w:rPr>
            <w:position w:val="8"/>
            <w:sz w:val="16"/>
            <w:szCs w:val="16"/>
          </w:rPr>
          <w:t>50</w:t>
        </w:r>
      </w:hyperlink>
      <w:r w:rsidR="00F9209E">
        <w:rPr>
          <w:spacing w:val="20"/>
          <w:position w:val="8"/>
          <w:sz w:val="16"/>
          <w:szCs w:val="16"/>
        </w:rPr>
        <w:t xml:space="preserve"> </w:t>
      </w:r>
      <w:r w:rsidR="00F9209E">
        <w:t>as</w:t>
      </w:r>
      <w:r w:rsidR="00F9209E">
        <w:rPr>
          <w:spacing w:val="-5"/>
        </w:rPr>
        <w:t xml:space="preserve"> </w:t>
      </w:r>
      <w:r w:rsidR="00F9209E">
        <w:t>illustrated</w:t>
      </w:r>
      <w:r w:rsidR="00F9209E">
        <w:rPr>
          <w:spacing w:val="-5"/>
        </w:rPr>
        <w:t xml:space="preserve"> </w:t>
      </w:r>
      <w:r w:rsidR="00F9209E">
        <w:t>in</w:t>
      </w:r>
      <w:r w:rsidR="00F9209E">
        <w:rPr>
          <w:w w:val="99"/>
        </w:rPr>
        <w:t xml:space="preserve"> </w:t>
      </w:r>
      <w:r w:rsidR="00F9209E">
        <w:t xml:space="preserve">Figure </w:t>
      </w:r>
      <w:hyperlink w:anchor="_bookmark5" w:history="1">
        <w:r w:rsidR="00F9209E">
          <w:t>5.</w:t>
        </w:r>
      </w:hyperlink>
      <w:r w:rsidR="00F9209E">
        <w:t xml:space="preserve"> HMC is dependent on tuning the reciprocal relationship of</w:t>
      </w:r>
      <w:r w:rsidR="00F9209E">
        <w:rPr>
          <w:spacing w:val="41"/>
        </w:rPr>
        <w:t xml:space="preserve"> </w:t>
      </w:r>
      <w:r w:rsidR="00F9209E">
        <w:t>the</w:t>
      </w:r>
      <w:r w:rsidR="00F9209E">
        <w:rPr>
          <w:w w:val="99"/>
        </w:rPr>
        <w:t xml:space="preserve"> </w:t>
      </w:r>
      <w:r w:rsidR="00F9209E">
        <w:t>crucial</w:t>
      </w:r>
      <w:r w:rsidR="00F9209E">
        <w:rPr>
          <w:spacing w:val="26"/>
        </w:rPr>
        <w:t xml:space="preserve"> </w:t>
      </w:r>
      <w:r w:rsidR="00F9209E">
        <w:t>parameters</w:t>
      </w:r>
      <w:r w:rsidR="00F9209E">
        <w:rPr>
          <w:spacing w:val="26"/>
        </w:rPr>
        <w:t xml:space="preserve"> </w:t>
      </w:r>
      <w:r w:rsidR="00F9209E">
        <w:t>step</w:t>
      </w:r>
      <w:r w:rsidR="00F9209E">
        <w:rPr>
          <w:spacing w:val="26"/>
        </w:rPr>
        <w:t xml:space="preserve"> </w:t>
      </w:r>
      <w:r w:rsidR="00F9209E">
        <w:t>size</w:t>
      </w:r>
      <w:r w:rsidR="00F9209E">
        <w:rPr>
          <w:spacing w:val="26"/>
        </w:rPr>
        <w:t xml:space="preserve"> </w:t>
      </w:r>
      <w:r w:rsidR="00F9209E">
        <w:t>and</w:t>
      </w:r>
      <w:r w:rsidR="00F9209E">
        <w:rPr>
          <w:spacing w:val="26"/>
        </w:rPr>
        <w:t xml:space="preserve"> </w:t>
      </w:r>
      <w:r w:rsidR="00F9209E">
        <w:t>desired</w:t>
      </w:r>
      <w:r w:rsidR="00F9209E">
        <w:rPr>
          <w:spacing w:val="26"/>
        </w:rPr>
        <w:t xml:space="preserve"> </w:t>
      </w:r>
      <w:r w:rsidR="00F9209E">
        <w:t>number</w:t>
      </w:r>
      <w:r w:rsidR="00F9209E">
        <w:rPr>
          <w:spacing w:val="26"/>
        </w:rPr>
        <w:t xml:space="preserve"> </w:t>
      </w:r>
      <w:r w:rsidR="00F9209E">
        <w:t>of</w:t>
      </w:r>
      <w:r w:rsidR="00F9209E">
        <w:rPr>
          <w:spacing w:val="26"/>
        </w:rPr>
        <w:t xml:space="preserve"> </w:t>
      </w:r>
      <w:r w:rsidR="00F9209E">
        <w:t xml:space="preserve">steps. </w:t>
      </w:r>
      <w:r w:rsidR="00F9209E">
        <w:rPr>
          <w:spacing w:val="39"/>
        </w:rPr>
        <w:t xml:space="preserve"> </w:t>
      </w:r>
      <w:r w:rsidR="00F9209E">
        <w:t>If</w:t>
      </w:r>
      <w:r w:rsidR="00F9209E">
        <w:rPr>
          <w:spacing w:val="26"/>
        </w:rPr>
        <w:t xml:space="preserve"> </w:t>
      </w:r>
      <w:r w:rsidR="00F9209E">
        <w:t>the</w:t>
      </w:r>
      <w:r w:rsidR="00F9209E">
        <w:rPr>
          <w:spacing w:val="26"/>
        </w:rPr>
        <w:t xml:space="preserve"> </w:t>
      </w:r>
      <w:r w:rsidR="00F9209E">
        <w:t>lat-</w:t>
      </w:r>
    </w:p>
    <w:p w14:paraId="0D4EF74C" w14:textId="77777777" w:rsidR="005525D2" w:rsidRDefault="005525D2">
      <w:pPr>
        <w:spacing w:line="259" w:lineRule="auto"/>
        <w:jc w:val="both"/>
        <w:sectPr w:rsidR="005525D2">
          <w:pgSz w:w="12240" w:h="15840"/>
          <w:pgMar w:top="700" w:right="600" w:bottom="280" w:left="620" w:header="720" w:footer="720" w:gutter="0"/>
          <w:cols w:space="720"/>
        </w:sectPr>
      </w:pPr>
    </w:p>
    <w:p w14:paraId="2971D2C3" w14:textId="77777777" w:rsidR="005525D2" w:rsidRDefault="00F9209E">
      <w:pPr>
        <w:spacing w:line="158" w:lineRule="exact"/>
        <w:ind w:left="10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lastRenderedPageBreak/>
        <w:t>Figure  5:  Hamiltonian  MCMC  uses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momen-</w:t>
      </w:r>
    </w:p>
    <w:p w14:paraId="0EAF4681" w14:textId="77777777" w:rsidR="005525D2" w:rsidRDefault="00F9209E">
      <w:pPr>
        <w:spacing w:before="23" w:line="264" w:lineRule="auto"/>
        <w:ind w:left="10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tum to optimize the next proposal. The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higher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momentum of the current position (black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dot)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 xml:space="preserve">is indicated in the top panel. The 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middle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panel illustrates how random samples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are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drawn to the mode of the posterior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distribution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(lower panel) leading to faster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convergence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and higher effective sample size. Fig 14.1</w:t>
      </w:r>
      <w:r>
        <w:rPr>
          <w:rFonts w:ascii="Arial"/>
          <w:spacing w:val="4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Kruschke</w:t>
      </w:r>
      <w:r>
        <w:rPr>
          <w:rFonts w:ascii="Arial"/>
          <w:spacing w:val="-37"/>
          <w:sz w:val="18"/>
        </w:rPr>
        <w:t xml:space="preserve"> </w:t>
      </w:r>
      <w:hyperlink w:anchor="_bookmark58" w:history="1">
        <w:r>
          <w:rPr>
            <w:rFonts w:ascii="Arial"/>
            <w:spacing w:val="3"/>
            <w:position w:val="8"/>
            <w:sz w:val="12"/>
          </w:rPr>
          <w:t>45</w:t>
        </w:r>
      </w:hyperlink>
      <w:r>
        <w:rPr>
          <w:rFonts w:ascii="Arial"/>
          <w:spacing w:val="3"/>
          <w:sz w:val="18"/>
        </w:rPr>
        <w:t>.</w:t>
      </w:r>
    </w:p>
    <w:p w14:paraId="75307729" w14:textId="7A782D36" w:rsidR="005525D2" w:rsidRDefault="00F9209E">
      <w:pPr>
        <w:pStyle w:val="BodyText"/>
        <w:spacing w:before="12" w:line="261" w:lineRule="auto"/>
        <w:ind w:left="100" w:right="117"/>
        <w:jc w:val="both"/>
      </w:pPr>
      <w:r>
        <w:br w:type="column"/>
      </w:r>
      <w:r>
        <w:lastRenderedPageBreak/>
        <w:t xml:space="preserve">ter is too large, efficiency is </w:t>
      </w:r>
      <w:r>
        <w:rPr>
          <w:spacing w:val="-5"/>
        </w:rPr>
        <w:t xml:space="preserve">low, </w:t>
      </w:r>
      <w:ins w:id="83" w:author="Michelle Gong" w:date="2015-03-13T20:24:00Z">
        <w:r w:rsidR="008C712B">
          <w:t>o</w:t>
        </w:r>
      </w:ins>
      <w:del w:id="84" w:author="Michelle Gong" w:date="2015-03-13T20:24:00Z">
        <w:r w:rsidDel="008C712B">
          <w:delText>i</w:delText>
        </w:r>
      </w:del>
      <w:ins w:id="85" w:author="Michelle Gong" w:date="2015-03-13T20:24:00Z">
        <w:r w:rsidR="008C712B">
          <w:t>r</w:t>
        </w:r>
      </w:ins>
      <w:del w:id="86" w:author="Michelle Gong" w:date="2015-03-13T20:24:00Z">
        <w:r w:rsidDel="008C712B">
          <w:delText>f</w:delText>
        </w:r>
      </w:del>
      <w:r>
        <w:t xml:space="preserve"> t</w:t>
      </w:r>
      <w:ins w:id="87" w:author="Michelle Gong" w:date="2015-03-13T20:24:00Z">
        <w:r w:rsidR="008C712B">
          <w:t>o</w:t>
        </w:r>
      </w:ins>
      <w:r>
        <w:t>o small</w:t>
      </w:r>
      <w:ins w:id="88" w:author="Michelle Gong" w:date="2015-03-13T20:24:00Z">
        <w:r w:rsidR="008C712B">
          <w:t>,</w:t>
        </w:r>
      </w:ins>
      <w:r>
        <w:t xml:space="preserve"> we</w:t>
      </w:r>
      <w:ins w:id="89" w:author="Michelle Gong" w:date="2015-03-13T20:24:00Z">
        <w:r w:rsidR="008C712B">
          <w:t xml:space="preserve"> can</w:t>
        </w:r>
      </w:ins>
      <w:r>
        <w:t xml:space="preserve"> see undesirable</w:t>
      </w:r>
      <w:r>
        <w:rPr>
          <w:spacing w:val="29"/>
        </w:rPr>
        <w:t xml:space="preserve"> </w:t>
      </w:r>
      <w:r>
        <w:t>random</w:t>
      </w:r>
      <w:r>
        <w:rPr>
          <w:w w:val="99"/>
        </w:rPr>
        <w:t xml:space="preserve"> </w:t>
      </w:r>
      <w:r>
        <w:t xml:space="preserve">walk behavior. </w:t>
      </w:r>
      <w:r>
        <w:rPr>
          <w:spacing w:val="-14"/>
        </w:rPr>
        <w:t xml:space="preserve">To </w:t>
      </w:r>
      <w:r>
        <w:t xml:space="preserve">overcome this, </w:t>
      </w:r>
      <w:r>
        <w:rPr>
          <w:spacing w:val="-4"/>
        </w:rPr>
        <w:t xml:space="preserve">Dr. </w:t>
      </w:r>
      <w:r>
        <w:t>Gelman’s team developed</w:t>
      </w:r>
      <w:r>
        <w:rPr>
          <w:spacing w:val="28"/>
        </w:rPr>
        <w:t xml:space="preserve"> </w:t>
      </w:r>
      <w:r>
        <w:t>and</w:t>
      </w:r>
      <w:r>
        <w:rPr>
          <w:w w:val="99"/>
        </w:rPr>
        <w:t xml:space="preserve"> </w:t>
      </w:r>
      <w:r>
        <w:t xml:space="preserve">implemented the </w:t>
      </w:r>
      <w:r>
        <w:rPr>
          <w:spacing w:val="-3"/>
        </w:rPr>
        <w:t xml:space="preserve">No-U-Turn </w:t>
      </w:r>
      <w:r>
        <w:t>Sampler (NUTS), a recursive algorithm</w:t>
      </w:r>
      <w:r>
        <w:rPr>
          <w:spacing w:val="22"/>
        </w:rPr>
        <w:t xml:space="preserve"> </w:t>
      </w:r>
      <w:r>
        <w:t>to</w:t>
      </w:r>
      <w:r>
        <w:rPr>
          <w:w w:val="99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HMC</w:t>
      </w:r>
      <w:r>
        <w:rPr>
          <w:spacing w:val="-45"/>
        </w:rPr>
        <w:t xml:space="preserve"> </w:t>
      </w:r>
      <w:hyperlink w:anchor="_bookmark63" w:history="1">
        <w:r>
          <w:rPr>
            <w:spacing w:val="3"/>
            <w:position w:val="8"/>
            <w:sz w:val="16"/>
            <w:szCs w:val="16"/>
          </w:rPr>
          <w:t>50</w:t>
        </w:r>
      </w:hyperlink>
      <w:r>
        <w:rPr>
          <w:spacing w:val="3"/>
        </w:rPr>
        <w:t>.</w:t>
      </w:r>
    </w:p>
    <w:p w14:paraId="5F5857DA" w14:textId="77777777" w:rsidR="005525D2" w:rsidRDefault="00F9209E">
      <w:pPr>
        <w:pStyle w:val="BodyText"/>
        <w:spacing w:before="41" w:line="268" w:lineRule="auto"/>
        <w:ind w:left="100" w:right="117" w:firstLine="338"/>
        <w:jc w:val="both"/>
      </w:pPr>
      <w:r>
        <w:rPr>
          <w:b/>
        </w:rPr>
        <w:t xml:space="preserve">Analyzing and advancing implementation is decisive </w:t>
      </w:r>
      <w:r>
        <w:rPr>
          <w:spacing w:val="-3"/>
        </w:rPr>
        <w:t>for</w:t>
      </w:r>
      <w:r>
        <w:rPr>
          <w:spacing w:val="-24"/>
        </w:rPr>
        <w:t xml:space="preserve"> </w:t>
      </w:r>
      <w:r>
        <w:t>out-</w:t>
      </w:r>
      <w:r>
        <w:rPr>
          <w:w w:val="99"/>
        </w:rPr>
        <w:t xml:space="preserve"> </w:t>
      </w:r>
      <w:r>
        <w:t>come improvement and research. Imperfect fidelity (poor provider</w:t>
      </w:r>
      <w:r>
        <w:rPr>
          <w:spacing w:val="14"/>
        </w:rPr>
        <w:t xml:space="preserve"> </w:t>
      </w:r>
      <w:r>
        <w:t>com-</w:t>
      </w:r>
      <w:r>
        <w:rPr>
          <w:w w:val="99"/>
        </w:rPr>
        <w:t xml:space="preserve"> </w:t>
      </w:r>
      <w:r>
        <w:t>pliance) is a major concern also in our PROOFCheck trial, just as</w:t>
      </w:r>
      <w:r>
        <w:rPr>
          <w:spacing w:val="22"/>
        </w:rPr>
        <w:t xml:space="preserve"> </w:t>
      </w:r>
      <w:r>
        <w:t>non-</w:t>
      </w:r>
      <w:r>
        <w:rPr>
          <w:w w:val="99"/>
        </w:rPr>
        <w:t xml:space="preserve"> </w:t>
      </w:r>
      <w:r>
        <w:t>compliance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major</w:t>
      </w:r>
      <w:r>
        <w:rPr>
          <w:spacing w:val="20"/>
        </w:rPr>
        <w:t xml:space="preserve"> </w:t>
      </w:r>
      <w:r>
        <w:t>obstacle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effective</w:t>
      </w:r>
      <w:r>
        <w:rPr>
          <w:spacing w:val="20"/>
        </w:rPr>
        <w:t xml:space="preserve"> </w:t>
      </w:r>
      <w:r>
        <w:t>delivery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health</w:t>
      </w:r>
      <w:r>
        <w:rPr>
          <w:spacing w:val="20"/>
        </w:rPr>
        <w:t xml:space="preserve"> </w:t>
      </w:r>
      <w:r>
        <w:t>care</w:t>
      </w:r>
    </w:p>
    <w:p w14:paraId="5B2F3F0E" w14:textId="77777777" w:rsidR="005525D2" w:rsidRDefault="005525D2">
      <w:pPr>
        <w:spacing w:line="268" w:lineRule="auto"/>
        <w:jc w:val="both"/>
        <w:sectPr w:rsidR="005525D2">
          <w:type w:val="continuous"/>
          <w:pgSz w:w="12240" w:h="15840"/>
          <w:pgMar w:top="680" w:right="600" w:bottom="280" w:left="620" w:header="720" w:footer="720" w:gutter="0"/>
          <w:cols w:num="2" w:space="720" w:equalWidth="0">
            <w:col w:w="3762" w:space="99"/>
            <w:col w:w="7159"/>
          </w:cols>
        </w:sectPr>
      </w:pPr>
    </w:p>
    <w:p w14:paraId="3E92D567" w14:textId="77777777" w:rsidR="005525D2" w:rsidRDefault="00F9209E">
      <w:pPr>
        <w:pStyle w:val="BodyText"/>
        <w:spacing w:before="0" w:line="255" w:lineRule="exact"/>
        <w:ind w:left="100"/>
        <w:jc w:val="both"/>
      </w:pPr>
      <w:r>
        <w:lastRenderedPageBreak/>
        <w:t xml:space="preserve">and improved outcomes in general </w:t>
      </w:r>
      <w:hyperlink w:anchor="_bookmark64" w:history="1">
        <w:r>
          <w:rPr>
            <w:spacing w:val="3"/>
            <w:position w:val="8"/>
            <w:sz w:val="16"/>
          </w:rPr>
          <w:t>51</w:t>
        </w:r>
      </w:hyperlink>
      <w:r>
        <w:rPr>
          <w:spacing w:val="3"/>
        </w:rPr>
        <w:t xml:space="preserve">. </w:t>
      </w:r>
      <w:r>
        <w:t xml:space="preserve">The targeted interventions triggered </w:t>
      </w:r>
      <w:r>
        <w:rPr>
          <w:spacing w:val="-3"/>
        </w:rPr>
        <w:t xml:space="preserve">by </w:t>
      </w:r>
      <w:r>
        <w:t>our EMR-prediction algorithm</w:t>
      </w:r>
      <w:r>
        <w:rPr>
          <w:spacing w:val="-23"/>
        </w:rPr>
        <w:t xml:space="preserve"> </w:t>
      </w:r>
      <w:r>
        <w:t>will</w:t>
      </w:r>
    </w:p>
    <w:p w14:paraId="221197AD" w14:textId="77777777" w:rsidR="005525D2" w:rsidRDefault="00F9209E">
      <w:pPr>
        <w:pStyle w:val="BodyText"/>
        <w:spacing w:before="31" w:line="252" w:lineRule="auto"/>
        <w:ind w:left="100" w:right="119"/>
        <w:jc w:val="both"/>
      </w:pPr>
      <w:r>
        <w:t xml:space="preserve">only </w:t>
      </w:r>
      <w:r>
        <w:rPr>
          <w:spacing w:val="-3"/>
        </w:rPr>
        <w:t xml:space="preserve">prevent </w:t>
      </w:r>
      <w:r>
        <w:t>respiratory failure if our physicians and nurses actually implement them. Improving fidelity of</w:t>
      </w:r>
      <w:r>
        <w:rPr>
          <w:spacing w:val="-41"/>
        </w:rPr>
        <w:t xml:space="preserve"> </w:t>
      </w:r>
      <w:r>
        <w:t>health</w:t>
      </w:r>
      <w:r>
        <w:rPr>
          <w:w w:val="99"/>
        </w:rPr>
        <w:t xml:space="preserve"> </w:t>
      </w:r>
      <w:r>
        <w:t xml:space="preserve">care providers with evidence based interventions continues to be a challenge and is under-researched </w:t>
      </w:r>
      <w:hyperlink w:anchor="_bookmark65" w:history="1">
        <w:r>
          <w:rPr>
            <w:position w:val="8"/>
            <w:sz w:val="16"/>
          </w:rPr>
          <w:t>52</w:t>
        </w:r>
      </w:hyperlink>
      <w:r>
        <w:rPr>
          <w:spacing w:val="21"/>
          <w:position w:val="8"/>
          <w:sz w:val="16"/>
        </w:rPr>
        <w:t xml:space="preserve"> </w:t>
      </w:r>
      <w:r>
        <w:t>and</w:t>
      </w:r>
      <w:r>
        <w:rPr>
          <w:w w:val="99"/>
        </w:rPr>
        <w:t xml:space="preserve"> </w:t>
      </w:r>
      <w:r>
        <w:t>little is known on how to reproduce multi-faceted interventions (specially directed toward providers) to</w:t>
      </w:r>
      <w:r>
        <w:rPr>
          <w:spacing w:val="55"/>
        </w:rPr>
        <w:t xml:space="preserve"> </w:t>
      </w:r>
      <w:r>
        <w:t>improve</w:t>
      </w:r>
      <w:r>
        <w:rPr>
          <w:w w:val="99"/>
        </w:rPr>
        <w:t xml:space="preserve"> </w:t>
      </w:r>
      <w:r>
        <w:t xml:space="preserve">clinical outcomes </w:t>
      </w:r>
      <w:hyperlink w:anchor="_bookmark66" w:history="1">
        <w:r>
          <w:rPr>
            <w:spacing w:val="3"/>
            <w:position w:val="8"/>
            <w:sz w:val="16"/>
          </w:rPr>
          <w:t>53</w:t>
        </w:r>
      </w:hyperlink>
      <w:r>
        <w:rPr>
          <w:spacing w:val="3"/>
        </w:rPr>
        <w:t xml:space="preserve">. </w:t>
      </w:r>
      <w:r>
        <w:t>As long as we do not understand what drives provider fidelity and patient compliance</w:t>
      </w:r>
      <w:r>
        <w:rPr>
          <w:spacing w:val="-19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3"/>
        </w:rPr>
        <w:t>preventive</w:t>
      </w:r>
      <w:r>
        <w:rPr>
          <w:spacing w:val="14"/>
        </w:rPr>
        <w:t xml:space="preserve"> </w:t>
      </w:r>
      <w:r>
        <w:t>measures</w:t>
      </w:r>
      <w:r>
        <w:rPr>
          <w:spacing w:val="14"/>
        </w:rPr>
        <w:t xml:space="preserve"> </w:t>
      </w:r>
      <w:r>
        <w:t>proposed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providers</w:t>
      </w:r>
      <w:r>
        <w:rPr>
          <w:spacing w:val="14"/>
        </w:rPr>
        <w:t xml:space="preserve"> </w:t>
      </w:r>
      <w:r>
        <w:rPr>
          <w:spacing w:val="-3"/>
        </w:rPr>
        <w:t>for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t>risk</w:t>
      </w:r>
      <w:r>
        <w:rPr>
          <w:spacing w:val="14"/>
        </w:rPr>
        <w:t xml:space="preserve"> </w:t>
      </w:r>
      <w:r>
        <w:t>patients</w:t>
      </w:r>
      <w:r>
        <w:rPr>
          <w:spacing w:val="-43"/>
        </w:rPr>
        <w:t xml:space="preserve"> </w:t>
      </w:r>
      <w:hyperlink w:anchor="_bookmark67" w:history="1">
        <w:r>
          <w:rPr>
            <w:spacing w:val="3"/>
            <w:position w:val="8"/>
            <w:sz w:val="16"/>
          </w:rPr>
          <w:t>54</w:t>
        </w:r>
      </w:hyperlink>
      <w:r>
        <w:rPr>
          <w:spacing w:val="3"/>
        </w:rPr>
        <w:t>,</w:t>
      </w:r>
      <w:r>
        <w:rPr>
          <w:spacing w:val="17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ignore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14"/>
        </w:rPr>
        <w:t xml:space="preserve"> </w:t>
      </w:r>
      <w:r>
        <w:t>means</w:t>
      </w:r>
      <w:r>
        <w:rPr>
          <w:spacing w:val="14"/>
        </w:rPr>
        <w:t xml:space="preserve"> </w:t>
      </w:r>
      <w:r>
        <w:t>to</w:t>
      </w:r>
    </w:p>
    <w:p w14:paraId="17F497B9" w14:textId="77777777" w:rsidR="005525D2" w:rsidRDefault="005525D2">
      <w:pPr>
        <w:spacing w:line="252" w:lineRule="auto"/>
        <w:jc w:val="both"/>
        <w:sectPr w:rsidR="005525D2">
          <w:type w:val="continuous"/>
          <w:pgSz w:w="12240" w:h="15840"/>
          <w:pgMar w:top="680" w:right="600" w:bottom="280" w:left="620" w:header="720" w:footer="720" w:gutter="0"/>
          <w:cols w:space="720"/>
        </w:sectPr>
      </w:pPr>
    </w:p>
    <w:p w14:paraId="1D6D5FD0" w14:textId="77777777" w:rsidR="005525D2" w:rsidRDefault="00F9209E">
      <w:pPr>
        <w:pStyle w:val="BodyText"/>
        <w:spacing w:before="49" w:line="268" w:lineRule="auto"/>
        <w:ind w:left="119" w:right="119"/>
        <w:jc w:val="both"/>
      </w:pPr>
      <w:r>
        <w:lastRenderedPageBreak/>
        <w:t xml:space="preserve">translate widely accepted interventions and new findings of outcomes research into practice </w:t>
      </w:r>
      <w:hyperlink w:anchor="_bookmark68" w:history="1">
        <w:r>
          <w:rPr>
            <w:spacing w:val="3"/>
            <w:position w:val="8"/>
            <w:sz w:val="16"/>
          </w:rPr>
          <w:t>55</w:t>
        </w:r>
      </w:hyperlink>
      <w:r>
        <w:rPr>
          <w:spacing w:val="3"/>
        </w:rPr>
        <w:t xml:space="preserve">. </w:t>
      </w:r>
      <w:r>
        <w:rPr>
          <w:spacing w:val="-4"/>
        </w:rPr>
        <w:t xml:space="preserve">We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w w:val="99"/>
        </w:rPr>
        <w:t xml:space="preserve"> </w:t>
      </w:r>
      <w:r>
        <w:t>understand better what patient and/or provider characteristics hinder compliance with the triggered</w:t>
      </w:r>
      <w:r>
        <w:rPr>
          <w:spacing w:val="46"/>
        </w:rPr>
        <w:t xml:space="preserve"> </w:t>
      </w:r>
      <w:r>
        <w:rPr>
          <w:spacing w:val="-3"/>
        </w:rPr>
        <w:t>preventive</w:t>
      </w:r>
      <w:r>
        <w:rPr>
          <w:w w:val="99"/>
        </w:rPr>
        <w:t xml:space="preserve"> </w:t>
      </w:r>
      <w:r>
        <w:t>checklist</w:t>
      </w:r>
      <w:r>
        <w:rPr>
          <w:spacing w:val="-9"/>
        </w:rPr>
        <w:t xml:space="preserve"> </w:t>
      </w:r>
      <w:r>
        <w:t>interventions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accordance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accepted</w:t>
      </w:r>
      <w:r>
        <w:rPr>
          <w:spacing w:val="-9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practices.</w:t>
      </w:r>
    </w:p>
    <w:p w14:paraId="08016C9B" w14:textId="62243A73" w:rsidR="005525D2" w:rsidRDefault="00F9209E">
      <w:pPr>
        <w:pStyle w:val="BodyText"/>
        <w:spacing w:before="36" w:line="256" w:lineRule="auto"/>
        <w:ind w:left="119" w:right="117" w:firstLine="338"/>
        <w:jc w:val="both"/>
      </w:pPr>
      <w:r>
        <w:rPr>
          <w:rFonts w:cs="Arial"/>
          <w:b/>
          <w:bCs/>
          <w:spacing w:val="-5"/>
        </w:rPr>
        <w:t>We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use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a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pragmatic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trial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to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investigate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</w:rPr>
        <w:t>provider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  <w:spacing w:val="-3"/>
        </w:rPr>
        <w:t>fidelity.</w:t>
      </w:r>
      <w:r>
        <w:rPr>
          <w:rFonts w:cs="Arial"/>
          <w:b/>
          <w:bCs/>
          <w:spacing w:val="39"/>
        </w:rPr>
        <w:t xml:space="preserve"> </w:t>
      </w:r>
      <w:r>
        <w:t>Pragmatic</w:t>
      </w:r>
      <w:r>
        <w:rPr>
          <w:spacing w:val="16"/>
        </w:rPr>
        <w:t xml:space="preserve"> </w:t>
      </w:r>
      <w:r>
        <w:t>trials</w:t>
      </w:r>
      <w:r>
        <w:rPr>
          <w:spacing w:val="16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rPr>
          <w:spacing w:val="-4"/>
        </w:rPr>
        <w:t>Dr.</w:t>
      </w:r>
      <w:r>
        <w:rPr>
          <w:spacing w:val="14"/>
        </w:rPr>
        <w:t xml:space="preserve"> </w:t>
      </w:r>
      <w:r>
        <w:t>Gong’s</w:t>
      </w:r>
      <w:r>
        <w:rPr>
          <w:spacing w:val="16"/>
        </w:rPr>
        <w:t xml:space="preserve"> </w:t>
      </w:r>
      <w:r>
        <w:rPr>
          <w:spacing w:val="-3"/>
        </w:rPr>
        <w:t>may</w:t>
      </w:r>
      <w:r>
        <w:rPr>
          <w:spacing w:val="16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in</w:t>
      </w:r>
      <w:r>
        <w:rPr>
          <w:w w:val="99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estimates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rPr>
          <w:spacing w:val="-3"/>
        </w:rPr>
        <w:t>for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realistic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scenarios</w:t>
      </w:r>
      <w:r>
        <w:rPr>
          <w:spacing w:val="-44"/>
        </w:rPr>
        <w:t xml:space="preserve"> </w:t>
      </w:r>
      <w:hyperlink w:anchor="_bookmark70" w:history="1">
        <w:r>
          <w:rPr>
            <w:position w:val="8"/>
            <w:sz w:val="16"/>
            <w:szCs w:val="16"/>
          </w:rPr>
          <w:t>56;57</w:t>
        </w:r>
      </w:hyperlink>
      <w:r>
        <w:t>;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pragmatic</w:t>
      </w:r>
      <w:r>
        <w:rPr>
          <w:spacing w:val="-5"/>
        </w:rPr>
        <w:t xml:space="preserve"> </w:t>
      </w:r>
      <w:r>
        <w:t>trial</w:t>
      </w:r>
      <w:r>
        <w:rPr>
          <w:w w:val="99"/>
        </w:rPr>
        <w:t xml:space="preserve"> </w:t>
      </w:r>
      <w:r>
        <w:t xml:space="preserve">data to investigate incomplete </w:t>
      </w:r>
      <w:r>
        <w:rPr>
          <w:spacing w:val="-3"/>
        </w:rPr>
        <w:t xml:space="preserve">fidelity, </w:t>
      </w:r>
      <w:r>
        <w:t>heterogeneity and difficulty in clinical implementation. An example</w:t>
      </w:r>
      <w:r>
        <w:rPr>
          <w:spacing w:val="2"/>
        </w:rPr>
        <w:t xml:space="preserve"> </w:t>
      </w:r>
      <w:r>
        <w:t>with</w:t>
      </w:r>
      <w:r>
        <w:rPr>
          <w:w w:val="99"/>
        </w:rPr>
        <w:t xml:space="preserve"> </w:t>
      </w:r>
      <w:r>
        <w:t xml:space="preserve">problematic fidelity relevant </w:t>
      </w:r>
      <w:r>
        <w:rPr>
          <w:spacing w:val="-3"/>
        </w:rPr>
        <w:t xml:space="preserve">for </w:t>
      </w:r>
      <w:r>
        <w:t>PROOFCheck is blood product management</w:t>
      </w:r>
      <w:del w:id="90" w:author="Michelle Gong" w:date="2015-03-13T20:33:00Z">
        <w:r w:rsidDel="008F7D5E">
          <w:delText>; transfusions increase the risk</w:delText>
        </w:r>
        <w:r w:rsidDel="008F7D5E">
          <w:rPr>
            <w:spacing w:val="54"/>
          </w:rPr>
          <w:delText xml:space="preserve"> </w:delText>
        </w:r>
        <w:r w:rsidDel="008F7D5E">
          <w:delText>of</w:delText>
        </w:r>
        <w:r w:rsidDel="008F7D5E">
          <w:rPr>
            <w:w w:val="99"/>
          </w:rPr>
          <w:delText xml:space="preserve"> </w:delText>
        </w:r>
        <w:r w:rsidDel="008F7D5E">
          <w:delText>acute</w:delText>
        </w:r>
        <w:r w:rsidDel="008F7D5E">
          <w:rPr>
            <w:spacing w:val="-11"/>
          </w:rPr>
          <w:delText xml:space="preserve"> </w:delText>
        </w:r>
        <w:r w:rsidDel="008F7D5E">
          <w:rPr>
            <w:spacing w:val="-3"/>
          </w:rPr>
          <w:delText>severe</w:delText>
        </w:r>
        <w:r w:rsidDel="008F7D5E">
          <w:rPr>
            <w:spacing w:val="-11"/>
          </w:rPr>
          <w:delText xml:space="preserve"> </w:delText>
        </w:r>
        <w:r w:rsidDel="008F7D5E">
          <w:delText>respiratory</w:delText>
        </w:r>
        <w:r w:rsidDel="008F7D5E">
          <w:rPr>
            <w:spacing w:val="-11"/>
          </w:rPr>
          <w:delText xml:space="preserve"> </w:delText>
        </w:r>
        <w:r w:rsidDel="008F7D5E">
          <w:delText>failure</w:delText>
        </w:r>
        <w:r w:rsidDel="008F7D5E">
          <w:rPr>
            <w:spacing w:val="-11"/>
          </w:rPr>
          <w:delText xml:space="preserve"> </w:delText>
        </w:r>
        <w:r w:rsidDel="008F7D5E">
          <w:delText>with</w:delText>
        </w:r>
        <w:r w:rsidDel="008F7D5E">
          <w:rPr>
            <w:spacing w:val="-11"/>
          </w:rPr>
          <w:delText xml:space="preserve"> </w:delText>
        </w:r>
        <w:r w:rsidDel="008F7D5E">
          <w:delText>mechanical</w:delText>
        </w:r>
        <w:r w:rsidDel="008F7D5E">
          <w:rPr>
            <w:spacing w:val="-11"/>
          </w:rPr>
          <w:delText xml:space="preserve"> </w:delText>
        </w:r>
        <w:r w:rsidDel="008F7D5E">
          <w:delText>ventilation</w:delText>
        </w:r>
        <w:r w:rsidDel="008F7D5E">
          <w:rPr>
            <w:spacing w:val="-45"/>
          </w:rPr>
          <w:delText xml:space="preserve"> </w:delText>
        </w:r>
        <w:r w:rsidDel="008F7D5E">
          <w:fldChar w:fldCharType="begin"/>
        </w:r>
        <w:r w:rsidDel="008F7D5E">
          <w:delInstrText xml:space="preserve"> HYPERLINK \l "_bookmark71" </w:delInstrText>
        </w:r>
        <w:r w:rsidDel="008F7D5E">
          <w:fldChar w:fldCharType="separate"/>
        </w:r>
        <w:r w:rsidDel="008F7D5E">
          <w:rPr>
            <w:spacing w:val="3"/>
            <w:position w:val="8"/>
            <w:sz w:val="16"/>
            <w:szCs w:val="16"/>
          </w:rPr>
          <w:delText>58</w:delText>
        </w:r>
        <w:r w:rsidDel="008F7D5E">
          <w:rPr>
            <w:spacing w:val="3"/>
            <w:position w:val="8"/>
            <w:sz w:val="16"/>
            <w:szCs w:val="16"/>
          </w:rPr>
          <w:fldChar w:fldCharType="end"/>
        </w:r>
        <w:r w:rsidDel="008F7D5E">
          <w:rPr>
            <w:spacing w:val="3"/>
          </w:rPr>
          <w:delText>;</w:delText>
        </w:r>
        <w:r w:rsidDel="008F7D5E">
          <w:rPr>
            <w:spacing w:val="-10"/>
          </w:rPr>
          <w:delText xml:space="preserve"> </w:delText>
        </w:r>
        <w:r w:rsidDel="008F7D5E">
          <w:delText>recent</w:delText>
        </w:r>
        <w:r w:rsidDel="008F7D5E">
          <w:rPr>
            <w:spacing w:val="-11"/>
          </w:rPr>
          <w:delText xml:space="preserve"> </w:delText>
        </w:r>
        <w:r w:rsidDel="008F7D5E">
          <w:delText>research</w:delText>
        </w:r>
        <w:r w:rsidDel="008F7D5E">
          <w:rPr>
            <w:spacing w:val="-11"/>
          </w:rPr>
          <w:delText xml:space="preserve"> </w:delText>
        </w:r>
        <w:r w:rsidDel="008F7D5E">
          <w:delText>led</w:delText>
        </w:r>
        <w:r w:rsidDel="008F7D5E">
          <w:rPr>
            <w:spacing w:val="-11"/>
          </w:rPr>
          <w:delText xml:space="preserve"> </w:delText>
        </w:r>
        <w:r w:rsidDel="008F7D5E">
          <w:delText>to</w:delText>
        </w:r>
        <w:r w:rsidDel="008F7D5E">
          <w:rPr>
            <w:spacing w:val="-11"/>
          </w:rPr>
          <w:delText xml:space="preserve"> </w:delText>
        </w:r>
        <w:r w:rsidDel="008F7D5E">
          <w:delText>consensus</w:delText>
        </w:r>
        <w:r w:rsidDel="008F7D5E">
          <w:rPr>
            <w:spacing w:val="-11"/>
          </w:rPr>
          <w:delText xml:space="preserve"> </w:delText>
        </w:r>
        <w:r w:rsidDel="008F7D5E">
          <w:delText>that</w:delText>
        </w:r>
        <w:r w:rsidDel="008F7D5E">
          <w:rPr>
            <w:spacing w:val="-11"/>
          </w:rPr>
          <w:delText xml:space="preserve"> </w:delText>
        </w:r>
        <w:r w:rsidDel="008F7D5E">
          <w:delText>overzealous</w:delText>
        </w:r>
        <w:r w:rsidDel="008F7D5E">
          <w:rPr>
            <w:w w:val="99"/>
          </w:rPr>
          <w:delText xml:space="preserve"> </w:delText>
        </w:r>
        <w:r w:rsidDel="008F7D5E">
          <w:delText>and</w:delText>
        </w:r>
        <w:r w:rsidDel="008F7D5E">
          <w:rPr>
            <w:spacing w:val="-13"/>
          </w:rPr>
          <w:delText xml:space="preserve"> </w:delText>
        </w:r>
        <w:r w:rsidDel="008F7D5E">
          <w:delText>empiric</w:delText>
        </w:r>
        <w:r w:rsidDel="008F7D5E">
          <w:rPr>
            <w:spacing w:val="-13"/>
          </w:rPr>
          <w:delText xml:space="preserve"> </w:delText>
        </w:r>
        <w:r w:rsidDel="008F7D5E">
          <w:delText>transfusion</w:delText>
        </w:r>
        <w:r w:rsidDel="008F7D5E">
          <w:rPr>
            <w:spacing w:val="-13"/>
          </w:rPr>
          <w:delText xml:space="preserve"> </w:delText>
        </w:r>
        <w:r w:rsidDel="008F7D5E">
          <w:delText>of</w:delText>
        </w:r>
        <w:r w:rsidDel="008F7D5E">
          <w:rPr>
            <w:spacing w:val="-13"/>
          </w:rPr>
          <w:delText xml:space="preserve"> </w:delText>
        </w:r>
        <w:r w:rsidDel="008F7D5E">
          <w:delText>blood</w:delText>
        </w:r>
        <w:r w:rsidDel="008F7D5E">
          <w:rPr>
            <w:spacing w:val="-13"/>
          </w:rPr>
          <w:delText xml:space="preserve"> </w:delText>
        </w:r>
        <w:r w:rsidDel="008F7D5E">
          <w:delText>products</w:delText>
        </w:r>
        <w:r w:rsidDel="008F7D5E">
          <w:rPr>
            <w:spacing w:val="-13"/>
          </w:rPr>
          <w:delText xml:space="preserve"> </w:delText>
        </w:r>
        <w:r w:rsidDel="008F7D5E">
          <w:delText>leads</w:delText>
        </w:r>
        <w:r w:rsidDel="008F7D5E">
          <w:rPr>
            <w:spacing w:val="-13"/>
          </w:rPr>
          <w:delText xml:space="preserve"> </w:delText>
        </w:r>
        <w:r w:rsidDel="008F7D5E">
          <w:delText>to</w:delText>
        </w:r>
        <w:r w:rsidDel="008F7D5E">
          <w:rPr>
            <w:spacing w:val="-13"/>
          </w:rPr>
          <w:delText xml:space="preserve"> </w:delText>
        </w:r>
        <w:r w:rsidDel="008F7D5E">
          <w:delText>worse</w:delText>
        </w:r>
        <w:r w:rsidDel="008F7D5E">
          <w:rPr>
            <w:spacing w:val="-13"/>
          </w:rPr>
          <w:delText xml:space="preserve"> </w:delText>
        </w:r>
        <w:r w:rsidDel="008F7D5E">
          <w:delText>outcomes</w:delText>
        </w:r>
        <w:r w:rsidDel="008F7D5E">
          <w:rPr>
            <w:spacing w:val="-45"/>
          </w:rPr>
          <w:delText xml:space="preserve"> </w:delText>
        </w:r>
        <w:r w:rsidDel="008F7D5E">
          <w:fldChar w:fldCharType="begin"/>
        </w:r>
        <w:r w:rsidDel="008F7D5E">
          <w:delInstrText xml:space="preserve"> HYPERLINK \l "_bookmark29" </w:delInstrText>
        </w:r>
        <w:r w:rsidDel="008F7D5E">
          <w:fldChar w:fldCharType="separate"/>
        </w:r>
        <w:r w:rsidDel="008F7D5E">
          <w:rPr>
            <w:spacing w:val="3"/>
            <w:position w:val="8"/>
            <w:sz w:val="16"/>
            <w:szCs w:val="16"/>
          </w:rPr>
          <w:delText>16</w:delText>
        </w:r>
        <w:r w:rsidDel="008F7D5E">
          <w:rPr>
            <w:spacing w:val="3"/>
            <w:position w:val="8"/>
            <w:sz w:val="16"/>
            <w:szCs w:val="16"/>
          </w:rPr>
          <w:fldChar w:fldCharType="end"/>
        </w:r>
        <w:r w:rsidDel="008F7D5E">
          <w:rPr>
            <w:spacing w:val="3"/>
          </w:rPr>
          <w:delText>,</w:delText>
        </w:r>
        <w:r w:rsidDel="008F7D5E">
          <w:rPr>
            <w:spacing w:val="-12"/>
          </w:rPr>
          <w:delText xml:space="preserve"> </w:delText>
        </w:r>
        <w:r w:rsidDel="008F7D5E">
          <w:delText>acknowledging</w:delText>
        </w:r>
        <w:r w:rsidDel="008F7D5E">
          <w:rPr>
            <w:spacing w:val="-13"/>
          </w:rPr>
          <w:delText xml:space="preserve"> </w:delText>
        </w:r>
        <w:r w:rsidDel="008F7D5E">
          <w:delText>that</w:delText>
        </w:r>
        <w:r w:rsidDel="008F7D5E">
          <w:rPr>
            <w:spacing w:val="-13"/>
          </w:rPr>
          <w:delText xml:space="preserve"> </w:delText>
        </w:r>
        <w:r w:rsidDel="008F7D5E">
          <w:delText>untreated</w:delText>
        </w:r>
        <w:r w:rsidDel="008F7D5E">
          <w:rPr>
            <w:spacing w:val="-13"/>
          </w:rPr>
          <w:delText xml:space="preserve"> </w:delText>
        </w:r>
        <w:r w:rsidDel="008F7D5E">
          <w:delText>anemia</w:delText>
        </w:r>
        <w:r w:rsidDel="008F7D5E">
          <w:rPr>
            <w:spacing w:val="-13"/>
          </w:rPr>
          <w:delText xml:space="preserve"> </w:delText>
        </w:r>
        <w:r w:rsidDel="008F7D5E">
          <w:delText>also</w:delText>
        </w:r>
        <w:r w:rsidDel="008F7D5E">
          <w:rPr>
            <w:w w:val="99"/>
          </w:rPr>
          <w:delText xml:space="preserve"> </w:delText>
        </w:r>
        <w:r w:rsidDel="008F7D5E">
          <w:delText xml:space="preserve">predicts poor outcome </w:delText>
        </w:r>
        <w:r w:rsidDel="008F7D5E">
          <w:fldChar w:fldCharType="begin"/>
        </w:r>
        <w:r w:rsidDel="008F7D5E">
          <w:delInstrText xml:space="preserve"> HYPERLINK \l "_bookmark72" </w:delInstrText>
        </w:r>
        <w:r w:rsidDel="008F7D5E">
          <w:fldChar w:fldCharType="separate"/>
        </w:r>
        <w:r w:rsidDel="008F7D5E">
          <w:rPr>
            <w:spacing w:val="3"/>
            <w:position w:val="8"/>
            <w:sz w:val="16"/>
            <w:szCs w:val="16"/>
          </w:rPr>
          <w:delText>59</w:delText>
        </w:r>
        <w:r w:rsidDel="008F7D5E">
          <w:rPr>
            <w:spacing w:val="3"/>
            <w:position w:val="8"/>
            <w:sz w:val="16"/>
            <w:szCs w:val="16"/>
          </w:rPr>
          <w:fldChar w:fldCharType="end"/>
        </w:r>
        <w:r w:rsidDel="008F7D5E">
          <w:rPr>
            <w:spacing w:val="3"/>
          </w:rPr>
          <w:delText xml:space="preserve">; </w:delText>
        </w:r>
        <w:r w:rsidDel="008F7D5E">
          <w:delText xml:space="preserve">guidelines reflect this </w:delText>
        </w:r>
        <w:r w:rsidDel="008F7D5E">
          <w:rPr>
            <w:spacing w:val="-3"/>
          </w:rPr>
          <w:delText xml:space="preserve">for over </w:delText>
        </w:r>
        <w:r w:rsidDel="008F7D5E">
          <w:delText xml:space="preserve">a decade </w:delText>
        </w:r>
        <w:r w:rsidDel="008F7D5E">
          <w:fldChar w:fldCharType="begin"/>
        </w:r>
        <w:r w:rsidDel="008F7D5E">
          <w:delInstrText xml:space="preserve"> HYPERLINK \l "_bookmark73" </w:delInstrText>
        </w:r>
        <w:r w:rsidDel="008F7D5E">
          <w:fldChar w:fldCharType="separate"/>
        </w:r>
        <w:r w:rsidDel="008F7D5E">
          <w:rPr>
            <w:spacing w:val="3"/>
            <w:position w:val="8"/>
            <w:sz w:val="16"/>
            <w:szCs w:val="16"/>
          </w:rPr>
          <w:delText>60</w:delText>
        </w:r>
        <w:r w:rsidDel="008F7D5E">
          <w:rPr>
            <w:spacing w:val="3"/>
            <w:position w:val="8"/>
            <w:sz w:val="16"/>
            <w:szCs w:val="16"/>
          </w:rPr>
          <w:fldChar w:fldCharType="end"/>
        </w:r>
        <w:r w:rsidDel="008F7D5E">
          <w:rPr>
            <w:spacing w:val="3"/>
          </w:rPr>
          <w:delText xml:space="preserve">, </w:delText>
        </w:r>
        <w:r w:rsidDel="008F7D5E">
          <w:delText>but</w:delText>
        </w:r>
      </w:del>
      <w:ins w:id="91" w:author="Michelle Gong" w:date="2015-03-13T20:33:00Z">
        <w:r w:rsidR="008F7D5E">
          <w:t xml:space="preserve"> where</w:t>
        </w:r>
      </w:ins>
      <w:r>
        <w:t xml:space="preserve"> implementation of rational</w:t>
      </w:r>
      <w:r>
        <w:rPr>
          <w:spacing w:val="39"/>
        </w:rPr>
        <w:t xml:space="preserve"> </w:t>
      </w:r>
      <w:r>
        <w:t>transfusion</w:t>
      </w:r>
      <w:r>
        <w:rPr>
          <w:w w:val="99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sketchy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heterogeneous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</w:t>
      </w:r>
      <w:r>
        <w:rPr>
          <w:spacing w:val="-44"/>
        </w:rPr>
        <w:t xml:space="preserve"> </w:t>
      </w:r>
      <w:hyperlink w:anchor="_bookmark74" w:history="1">
        <w:r>
          <w:rPr>
            <w:spacing w:val="3"/>
            <w:position w:val="8"/>
            <w:sz w:val="16"/>
            <w:szCs w:val="16"/>
          </w:rPr>
          <w:t>61</w:t>
        </w:r>
      </w:hyperlink>
      <w:del w:id="92" w:author="Michelle Gong" w:date="2015-03-13T20:33:00Z">
        <w:r w:rsidDel="008F7D5E">
          <w:rPr>
            <w:spacing w:val="3"/>
          </w:rPr>
          <w:delText>;</w:delText>
        </w:r>
        <w:r w:rsidDel="008F7D5E">
          <w:rPr>
            <w:spacing w:val="2"/>
          </w:rPr>
          <w:delText xml:space="preserve"> </w:delText>
        </w:r>
        <w:r w:rsidDel="008F7D5E">
          <w:delText>not</w:delText>
        </w:r>
        <w:r w:rsidDel="008F7D5E">
          <w:rPr>
            <w:spacing w:val="-1"/>
          </w:rPr>
          <w:delText xml:space="preserve"> </w:delText>
        </w:r>
        <w:r w:rsidDel="008F7D5E">
          <w:delText>least</w:delText>
        </w:r>
        <w:r w:rsidDel="008F7D5E">
          <w:rPr>
            <w:spacing w:val="-1"/>
          </w:rPr>
          <w:delText xml:space="preserve"> </w:delText>
        </w:r>
        <w:r w:rsidDel="008F7D5E">
          <w:delText>because</w:delText>
        </w:r>
        <w:r w:rsidDel="008F7D5E">
          <w:rPr>
            <w:spacing w:val="-1"/>
          </w:rPr>
          <w:delText xml:space="preserve"> </w:delText>
        </w:r>
        <w:r w:rsidDel="008F7D5E">
          <w:delText>their</w:delText>
        </w:r>
        <w:r w:rsidDel="008F7D5E">
          <w:rPr>
            <w:w w:val="99"/>
          </w:rPr>
          <w:delText xml:space="preserve"> </w:delText>
        </w:r>
        <w:r w:rsidDel="008F7D5E">
          <w:delText>complicated</w:delText>
        </w:r>
        <w:r w:rsidDel="008F7D5E">
          <w:rPr>
            <w:spacing w:val="-17"/>
          </w:rPr>
          <w:delText xml:space="preserve"> </w:delText>
        </w:r>
        <w:r w:rsidDel="008F7D5E">
          <w:delText>algorithms</w:delText>
        </w:r>
        <w:r w:rsidDel="008F7D5E">
          <w:rPr>
            <w:spacing w:val="-17"/>
          </w:rPr>
          <w:delText xml:space="preserve"> </w:delText>
        </w:r>
        <w:r w:rsidDel="008F7D5E">
          <w:delText>can</w:delText>
        </w:r>
        <w:r w:rsidDel="008F7D5E">
          <w:rPr>
            <w:spacing w:val="-17"/>
          </w:rPr>
          <w:delText xml:space="preserve"> </w:delText>
        </w:r>
        <w:r w:rsidDel="008F7D5E">
          <w:delText>be</w:delText>
        </w:r>
        <w:r w:rsidDel="008F7D5E">
          <w:rPr>
            <w:spacing w:val="-17"/>
          </w:rPr>
          <w:delText xml:space="preserve"> </w:delText>
        </w:r>
        <w:r w:rsidDel="008F7D5E">
          <w:delText>difficult</w:delText>
        </w:r>
        <w:r w:rsidDel="008F7D5E">
          <w:rPr>
            <w:spacing w:val="-17"/>
          </w:rPr>
          <w:delText xml:space="preserve"> </w:delText>
        </w:r>
        <w:r w:rsidDel="008F7D5E">
          <w:delText>to</w:delText>
        </w:r>
        <w:r w:rsidDel="008F7D5E">
          <w:rPr>
            <w:spacing w:val="-17"/>
          </w:rPr>
          <w:delText xml:space="preserve"> </w:delText>
        </w:r>
        <w:r w:rsidDel="008F7D5E">
          <w:rPr>
            <w:spacing w:val="-4"/>
          </w:rPr>
          <w:delText>follow</w:delText>
        </w:r>
      </w:del>
      <w:r>
        <w:rPr>
          <w:spacing w:val="-4"/>
        </w:rPr>
        <w:t>.</w:t>
      </w:r>
      <w:r>
        <w:rPr>
          <w:spacing w:val="2"/>
        </w:rPr>
        <w:t xml:space="preserve"> </w:t>
      </w:r>
      <w:r>
        <w:t>Weiss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al.</w:t>
      </w:r>
      <w:r>
        <w:rPr>
          <w:spacing w:val="2"/>
        </w:rPr>
        <w:t xml:space="preserve"> </w:t>
      </w:r>
      <w:r>
        <w:t>demonstrated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direct</w:t>
      </w:r>
      <w:r>
        <w:rPr>
          <w:spacing w:val="-17"/>
        </w:rPr>
        <w:t xml:space="preserve"> </w:t>
      </w:r>
      <w:r>
        <w:t>prompting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7"/>
        </w:rPr>
        <w:t xml:space="preserve"> </w:t>
      </w:r>
      <w:r>
        <w:t>best</w:t>
      </w:r>
      <w:r>
        <w:rPr>
          <w:spacing w:val="-17"/>
        </w:rPr>
        <w:t xml:space="preserve"> </w:t>
      </w:r>
      <w:r>
        <w:t>practices</w:t>
      </w:r>
      <w:r>
        <w:rPr>
          <w:w w:val="99"/>
        </w:rPr>
        <w:t xml:space="preserve"> </w:t>
      </w:r>
      <w:r>
        <w:t>improves provider compliance in the ICU and outcomes such as duration of mechanical ventilation or length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stay</w:t>
      </w:r>
      <w:r>
        <w:rPr>
          <w:spacing w:val="-44"/>
        </w:rPr>
        <w:t xml:space="preserve"> </w:t>
      </w:r>
      <w:hyperlink w:anchor="_bookmark75" w:history="1">
        <w:r>
          <w:rPr>
            <w:spacing w:val="3"/>
            <w:position w:val="8"/>
            <w:sz w:val="16"/>
            <w:szCs w:val="16"/>
          </w:rPr>
          <w:t>62</w:t>
        </w:r>
      </w:hyperlink>
      <w:r>
        <w:rPr>
          <w:spacing w:val="3"/>
        </w:rPr>
        <w:t>.</w:t>
      </w:r>
      <w:r>
        <w:rPr>
          <w:spacing w:val="28"/>
        </w:rPr>
        <w:t xml:space="preserve"> </w:t>
      </w:r>
      <w:r>
        <w:rPr>
          <w:spacing w:val="-4"/>
        </w:rPr>
        <w:t>We</w:t>
      </w:r>
      <w:r>
        <w:rPr>
          <w:spacing w:val="23"/>
        </w:rPr>
        <w:t xml:space="preserve"> </w:t>
      </w:r>
      <w:r>
        <w:t>hypothesize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fidelity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associated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certain</w:t>
      </w:r>
      <w:r>
        <w:rPr>
          <w:spacing w:val="23"/>
        </w:rPr>
        <w:t xml:space="preserve"> </w:t>
      </w:r>
      <w:r>
        <w:t>provider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patient</w:t>
      </w:r>
      <w:r>
        <w:rPr>
          <w:spacing w:val="23"/>
        </w:rPr>
        <w:t xml:space="preserve"> </w:t>
      </w:r>
      <w:r>
        <w:t>characteristics;</w:t>
      </w:r>
      <w:r>
        <w:rPr>
          <w:spacing w:val="37"/>
        </w:rPr>
        <w:t xml:space="preserve"> </w:t>
      </w:r>
      <w:r>
        <w:t>their</w:t>
      </w:r>
      <w:r>
        <w:rPr>
          <w:w w:val="99"/>
        </w:rPr>
        <w:t xml:space="preserve"> </w:t>
      </w:r>
      <w:r>
        <w:t>investigation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focused</w:t>
      </w:r>
      <w:r>
        <w:rPr>
          <w:spacing w:val="-10"/>
        </w:rPr>
        <w:t xml:space="preserve"> </w:t>
      </w:r>
      <w:r>
        <w:t>re-education</w:t>
      </w:r>
      <w:r>
        <w:rPr>
          <w:spacing w:val="-10"/>
        </w:rPr>
        <w:t xml:space="preserve"> </w:t>
      </w:r>
      <w:r>
        <w:t>efforts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adaptation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checklist</w:t>
      </w:r>
      <w:r>
        <w:rPr>
          <w:spacing w:val="-10"/>
        </w:rPr>
        <w:t xml:space="preserve"> </w:t>
      </w:r>
      <w:r>
        <w:t>implementation.</w:t>
      </w:r>
    </w:p>
    <w:p w14:paraId="39B03912" w14:textId="77777777" w:rsidR="005525D2" w:rsidRDefault="00F9209E">
      <w:pPr>
        <w:pStyle w:val="Heading2"/>
        <w:spacing w:before="18"/>
        <w:ind w:left="119" w:firstLine="0"/>
        <w:jc w:val="both"/>
        <w:rPr>
          <w:b w:val="0"/>
          <w:bCs w:val="0"/>
        </w:rPr>
      </w:pPr>
      <w:r>
        <w:t>Summary of the</w:t>
      </w:r>
      <w:r>
        <w:rPr>
          <w:spacing w:val="-11"/>
        </w:rPr>
        <w:t xml:space="preserve"> </w:t>
      </w:r>
      <w:r>
        <w:t>impact</w:t>
      </w:r>
    </w:p>
    <w:p w14:paraId="388A3B4F" w14:textId="67D25CEA" w:rsidR="005525D2" w:rsidRDefault="00F9209E">
      <w:pPr>
        <w:pStyle w:val="BodyText"/>
        <w:spacing w:before="41" w:line="268" w:lineRule="auto"/>
        <w:ind w:left="119" w:right="119"/>
        <w:jc w:val="both"/>
      </w:pPr>
      <w:r>
        <w:t>Acute</w:t>
      </w:r>
      <w:r>
        <w:rPr>
          <w:spacing w:val="17"/>
        </w:rPr>
        <w:t xml:space="preserve"> </w:t>
      </w:r>
      <w:r>
        <w:t>respiratory</w:t>
      </w:r>
      <w:r>
        <w:rPr>
          <w:spacing w:val="17"/>
        </w:rPr>
        <w:t xml:space="preserve"> </w:t>
      </w:r>
      <w:r>
        <w:t>failure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hospitalized</w:t>
      </w:r>
      <w:r>
        <w:rPr>
          <w:spacing w:val="17"/>
        </w:rPr>
        <w:t xml:space="preserve"> </w:t>
      </w:r>
      <w:r>
        <w:t>patients</w:t>
      </w:r>
      <w:r>
        <w:rPr>
          <w:spacing w:val="17"/>
        </w:rPr>
        <w:t xml:space="preserve"> </w:t>
      </w:r>
      <w:r>
        <w:t>leading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prolonged</w:t>
      </w:r>
      <w:r>
        <w:rPr>
          <w:spacing w:val="17"/>
        </w:rPr>
        <w:t xml:space="preserve"> </w:t>
      </w:r>
      <w:r>
        <w:t>mechanical</w:t>
      </w:r>
      <w:r>
        <w:rPr>
          <w:spacing w:val="17"/>
        </w:rPr>
        <w:t xml:space="preserve"> </w:t>
      </w:r>
      <w:r>
        <w:t>ventilation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inherent</w:t>
      </w:r>
      <w:r>
        <w:rPr>
          <w:w w:val="99"/>
        </w:rPr>
        <w:t xml:space="preserve"> </w:t>
      </w:r>
      <w:r>
        <w:t xml:space="preserve">mortality and morbidity constitutes a serious health care challenge. </w:t>
      </w:r>
      <w:r>
        <w:rPr>
          <w:spacing w:val="-4"/>
        </w:rPr>
        <w:t xml:space="preserve">We </w:t>
      </w:r>
      <w:r>
        <w:t xml:space="preserve">will tackle this </w:t>
      </w:r>
      <w:r>
        <w:rPr>
          <w:spacing w:val="-3"/>
        </w:rPr>
        <w:t xml:space="preserve">by </w:t>
      </w:r>
      <w:r>
        <w:t>combining</w:t>
      </w:r>
      <w:r>
        <w:rPr>
          <w:spacing w:val="54"/>
        </w:rPr>
        <w:t xml:space="preserve"> </w:t>
      </w:r>
      <w:r>
        <w:t>innovative</w:t>
      </w:r>
      <w:r>
        <w:rPr>
          <w:w w:val="99"/>
        </w:rPr>
        <w:t xml:space="preserve"> </w:t>
      </w:r>
      <w:r>
        <w:t>approaches to data imputation with sophisticated hierarchical prediction models to form a near real-time</w:t>
      </w:r>
      <w:r>
        <w:rPr>
          <w:spacing w:val="34"/>
        </w:rPr>
        <w:t xml:space="preserve"> </w:t>
      </w:r>
      <w:r>
        <w:t>EMR-</w:t>
      </w:r>
      <w:r>
        <w:rPr>
          <w:w w:val="99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clinical</w:t>
      </w:r>
      <w:r>
        <w:rPr>
          <w:spacing w:val="-14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practical</w:t>
      </w:r>
      <w:r>
        <w:rPr>
          <w:spacing w:val="-14"/>
        </w:rPr>
        <w:t xml:space="preserve"> </w:t>
      </w:r>
      <w:r>
        <w:t>utility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care.</w:t>
      </w:r>
      <w:r>
        <w:rPr>
          <w:spacing w:val="3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investigate</w:t>
      </w:r>
      <w:r>
        <w:rPr>
          <w:spacing w:val="-14"/>
        </w:rPr>
        <w:t xml:space="preserve"> </w:t>
      </w:r>
      <w:r>
        <w:t>poor</w:t>
      </w:r>
      <w:r>
        <w:rPr>
          <w:spacing w:val="-14"/>
        </w:rPr>
        <w:t xml:space="preserve"> </w:t>
      </w:r>
      <w:r>
        <w:t>provider</w:t>
      </w:r>
      <w:r>
        <w:rPr>
          <w:w w:val="99"/>
        </w:rPr>
        <w:t xml:space="preserve"> </w:t>
      </w:r>
      <w:r>
        <w:t>fidelity</w:t>
      </w:r>
      <w:ins w:id="93" w:author="Michelle Gong" w:date="2015-03-13T20:42:00Z">
        <w:r w:rsidR="0046137B">
          <w:t>,</w:t>
        </w:r>
      </w:ins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serious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under-researched</w:t>
      </w:r>
      <w:r>
        <w:rPr>
          <w:spacing w:val="18"/>
        </w:rPr>
        <w:t xml:space="preserve"> </w:t>
      </w:r>
      <w:r>
        <w:t>barrier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outcomes</w:t>
      </w:r>
      <w:r>
        <w:rPr>
          <w:spacing w:val="18"/>
        </w:rPr>
        <w:t xml:space="preserve"> </w:t>
      </w:r>
      <w:r>
        <w:t>research</w:t>
      </w:r>
      <w:r>
        <w:rPr>
          <w:spacing w:val="18"/>
        </w:rPr>
        <w:t xml:space="preserve"> </w:t>
      </w:r>
      <w:ins w:id="94" w:author="Michelle Gong" w:date="2015-03-13T20:42:00Z">
        <w:r w:rsidR="0046137B">
          <w:rPr>
            <w:spacing w:val="18"/>
          </w:rPr>
          <w:t xml:space="preserve">in </w:t>
        </w:r>
      </w:ins>
      <w:r>
        <w:t>the</w:t>
      </w:r>
      <w:r>
        <w:rPr>
          <w:spacing w:val="18"/>
        </w:rPr>
        <w:t xml:space="preserve"> </w:t>
      </w:r>
      <w:r>
        <w:t>implementation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evidenced-based</w:t>
      </w:r>
      <w:r>
        <w:rPr>
          <w:w w:val="99"/>
        </w:rPr>
        <w:t xml:space="preserve"> </w:t>
      </w:r>
      <w:r>
        <w:t xml:space="preserve">care. </w:t>
      </w:r>
      <w:r w:rsidRPr="0046137B">
        <w:rPr>
          <w:u w:val="single"/>
          <w:rPrChange w:id="95" w:author="Michelle Gong" w:date="2015-03-13T20:43:00Z">
            <w:rPr/>
          </w:rPrChange>
        </w:rPr>
        <w:t xml:space="preserve">Our findings will </w:t>
      </w:r>
      <w:r w:rsidRPr="0046137B">
        <w:rPr>
          <w:spacing w:val="-4"/>
          <w:u w:val="single"/>
          <w:rPrChange w:id="96" w:author="Michelle Gong" w:date="2015-03-13T20:43:00Z">
            <w:rPr>
              <w:spacing w:val="-4"/>
            </w:rPr>
          </w:rPrChange>
        </w:rPr>
        <w:t xml:space="preserve">have </w:t>
      </w:r>
      <w:r w:rsidRPr="0046137B">
        <w:rPr>
          <w:u w:val="single"/>
          <w:rPrChange w:id="97" w:author="Michelle Gong" w:date="2015-03-13T20:43:00Z">
            <w:rPr/>
          </w:rPrChange>
        </w:rPr>
        <w:t xml:space="preserve">implications beyond our trial </w:t>
      </w:r>
      <w:r w:rsidRPr="0046137B">
        <w:rPr>
          <w:spacing w:val="-3"/>
          <w:u w:val="single"/>
          <w:rPrChange w:id="98" w:author="Michelle Gong" w:date="2015-03-13T20:43:00Z">
            <w:rPr>
              <w:spacing w:val="-3"/>
            </w:rPr>
          </w:rPrChange>
        </w:rPr>
        <w:t xml:space="preserve">for </w:t>
      </w:r>
      <w:r w:rsidRPr="0046137B">
        <w:rPr>
          <w:u w:val="single"/>
          <w:rPrChange w:id="99" w:author="Michelle Gong" w:date="2015-03-13T20:43:00Z">
            <w:rPr/>
          </w:rPrChange>
        </w:rPr>
        <w:t xml:space="preserve">any clinical research, indeed </w:t>
      </w:r>
      <w:r w:rsidRPr="0046137B">
        <w:rPr>
          <w:spacing w:val="-3"/>
          <w:u w:val="single"/>
          <w:rPrChange w:id="100" w:author="Michelle Gong" w:date="2015-03-13T20:43:00Z">
            <w:rPr>
              <w:spacing w:val="-3"/>
            </w:rPr>
          </w:rPrChange>
        </w:rPr>
        <w:t xml:space="preserve">for </w:t>
      </w:r>
      <w:r w:rsidRPr="0046137B">
        <w:rPr>
          <w:u w:val="single"/>
          <w:rPrChange w:id="101" w:author="Michelle Gong" w:date="2015-03-13T20:43:00Z">
            <w:rPr/>
          </w:rPrChange>
        </w:rPr>
        <w:t>the</w:t>
      </w:r>
      <w:r w:rsidRPr="0046137B">
        <w:rPr>
          <w:spacing w:val="12"/>
          <w:u w:val="single"/>
          <w:rPrChange w:id="102" w:author="Michelle Gong" w:date="2015-03-13T20:43:00Z">
            <w:rPr>
              <w:spacing w:val="12"/>
            </w:rPr>
          </w:rPrChange>
        </w:rPr>
        <w:t xml:space="preserve"> </w:t>
      </w:r>
      <w:r w:rsidRPr="0046137B">
        <w:rPr>
          <w:u w:val="single"/>
          <w:rPrChange w:id="103" w:author="Michelle Gong" w:date="2015-03-13T20:43:00Z">
            <w:rPr/>
          </w:rPrChange>
        </w:rPr>
        <w:t>implementation</w:t>
      </w:r>
      <w:r w:rsidRPr="0046137B">
        <w:rPr>
          <w:w w:val="99"/>
          <w:u w:val="single"/>
          <w:rPrChange w:id="104" w:author="Michelle Gong" w:date="2015-03-13T20:43:00Z">
            <w:rPr>
              <w:w w:val="99"/>
            </w:rPr>
          </w:rPrChange>
        </w:rPr>
        <w:t xml:space="preserve"> </w:t>
      </w:r>
      <w:r w:rsidRPr="0046137B">
        <w:rPr>
          <w:u w:val="single"/>
          <w:rPrChange w:id="105" w:author="Michelle Gong" w:date="2015-03-13T20:43:00Z">
            <w:rPr/>
          </w:rPrChange>
        </w:rPr>
        <w:t>of</w:t>
      </w:r>
      <w:r w:rsidRPr="0046137B">
        <w:rPr>
          <w:spacing w:val="-9"/>
          <w:u w:val="single"/>
          <w:rPrChange w:id="106" w:author="Michelle Gong" w:date="2015-03-13T20:43:00Z">
            <w:rPr>
              <w:spacing w:val="-9"/>
            </w:rPr>
          </w:rPrChange>
        </w:rPr>
        <w:t xml:space="preserve"> </w:t>
      </w:r>
      <w:r w:rsidRPr="0046137B">
        <w:rPr>
          <w:u w:val="single"/>
          <w:rPrChange w:id="107" w:author="Michelle Gong" w:date="2015-03-13T20:43:00Z">
            <w:rPr/>
          </w:rPrChange>
        </w:rPr>
        <w:t>evidence-based-medicine</w:t>
      </w:r>
      <w:r w:rsidRPr="0046137B">
        <w:rPr>
          <w:spacing w:val="-9"/>
          <w:u w:val="single"/>
          <w:rPrChange w:id="108" w:author="Michelle Gong" w:date="2015-03-13T20:43:00Z">
            <w:rPr>
              <w:spacing w:val="-9"/>
            </w:rPr>
          </w:rPrChange>
        </w:rPr>
        <w:t xml:space="preserve"> </w:t>
      </w:r>
      <w:r w:rsidRPr="0046137B">
        <w:rPr>
          <w:u w:val="single"/>
          <w:rPrChange w:id="109" w:author="Michelle Gong" w:date="2015-03-13T20:43:00Z">
            <w:rPr/>
          </w:rPrChange>
        </w:rPr>
        <w:t>at</w:t>
      </w:r>
      <w:r w:rsidRPr="0046137B">
        <w:rPr>
          <w:spacing w:val="-9"/>
          <w:u w:val="single"/>
          <w:rPrChange w:id="110" w:author="Michelle Gong" w:date="2015-03-13T20:43:00Z">
            <w:rPr>
              <w:spacing w:val="-9"/>
            </w:rPr>
          </w:rPrChange>
        </w:rPr>
        <w:t xml:space="preserve"> </w:t>
      </w:r>
      <w:r w:rsidRPr="0046137B">
        <w:rPr>
          <w:u w:val="single"/>
          <w:rPrChange w:id="111" w:author="Michelle Gong" w:date="2015-03-13T20:43:00Z">
            <w:rPr/>
          </w:rPrChange>
        </w:rPr>
        <w:t>large.</w:t>
      </w:r>
      <w:r>
        <w:rPr>
          <w:spacing w:val="3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reimbursement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providers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stake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and</w:t>
      </w:r>
      <w:r>
        <w:rPr>
          <w:w w:val="99"/>
        </w:rPr>
        <w:t xml:space="preserve"> </w:t>
      </w:r>
      <w:r>
        <w:t xml:space="preserve">led to a keen interest in the prediction and prevention of adverse </w:t>
      </w:r>
      <w:r>
        <w:rPr>
          <w:spacing w:val="-3"/>
        </w:rPr>
        <w:t xml:space="preserve">event </w:t>
      </w:r>
      <w:r>
        <w:t>in hospitalized patients. This project</w:t>
      </w:r>
      <w:r>
        <w:rPr>
          <w:spacing w:val="23"/>
        </w:rPr>
        <w:t xml:space="preserve"> </w:t>
      </w:r>
      <w:r>
        <w:t>ad</w:t>
      </w:r>
      <w:del w:id="112" w:author="Michelle Gong" w:date="2015-03-13T20:44:00Z">
        <w:r w:rsidDel="0046137B">
          <w:delText>-</w:delText>
        </w:r>
        <w:r w:rsidDel="0046137B">
          <w:rPr>
            <w:w w:val="99"/>
          </w:rPr>
          <w:delText xml:space="preserve"> </w:delText>
        </w:r>
      </w:del>
      <w:r>
        <w:t>vances</w:t>
      </w:r>
      <w:r>
        <w:rPr>
          <w:spacing w:val="-19"/>
        </w:rPr>
        <w:t xml:space="preserve"> </w:t>
      </w:r>
      <w:r>
        <w:t>hierarchical</w:t>
      </w:r>
      <w:r>
        <w:rPr>
          <w:spacing w:val="-19"/>
        </w:rPr>
        <w:t xml:space="preserve"> </w:t>
      </w:r>
      <w:r>
        <w:t>Bayesian</w:t>
      </w:r>
      <w:r>
        <w:rPr>
          <w:spacing w:val="-19"/>
        </w:rPr>
        <w:t xml:space="preserve"> </w:t>
      </w:r>
      <w:r>
        <w:t>models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implement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paradigm</w:t>
      </w:r>
      <w:r>
        <w:rPr>
          <w:spacing w:val="-19"/>
        </w:rPr>
        <w:t xml:space="preserve"> </w:t>
      </w:r>
      <w:r>
        <w:t>shift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large</w:t>
      </w:r>
      <w:r>
        <w:rPr>
          <w:spacing w:val="-19"/>
        </w:rPr>
        <w:t xml:space="preserve"> </w:t>
      </w:r>
      <w:r>
        <w:t>EMRs,</w:t>
      </w:r>
      <w:r>
        <w:rPr>
          <w:spacing w:val="-18"/>
        </w:rPr>
        <w:t xml:space="preserve"> </w:t>
      </w:r>
      <w:r>
        <w:t>triggering</w:t>
      </w:r>
      <w:r>
        <w:rPr>
          <w:spacing w:val="-19"/>
        </w:rPr>
        <w:t xml:space="preserve"> </w:t>
      </w:r>
      <w:r>
        <w:t>personalized</w:t>
      </w:r>
      <w:r>
        <w:rPr>
          <w:w w:val="99"/>
        </w:rPr>
        <w:t xml:space="preserve"> </w:t>
      </w:r>
      <w:r>
        <w:t xml:space="preserve">interventions that deliver outcome improvements. This is </w:t>
      </w:r>
      <w:r>
        <w:rPr>
          <w:spacing w:val="-3"/>
        </w:rPr>
        <w:t xml:space="preserve">novel </w:t>
      </w:r>
      <w:r>
        <w:t>and has not been attempted to our</w:t>
      </w:r>
      <w:r>
        <w:rPr>
          <w:spacing w:val="13"/>
        </w:rPr>
        <w:t xml:space="preserve"> </w:t>
      </w:r>
      <w:r>
        <w:t>knowledge.</w:t>
      </w:r>
      <w:r>
        <w:rPr>
          <w:w w:val="99"/>
        </w:rPr>
        <w:t xml:space="preserve"> </w:t>
      </w:r>
      <w:r>
        <w:t>But our impact goes beyond improving morbidity and mortality from respiratory disease in hospitalized</w:t>
      </w:r>
      <w:r>
        <w:rPr>
          <w:spacing w:val="52"/>
        </w:rPr>
        <w:t xml:space="preserve"> </w:t>
      </w:r>
      <w:r>
        <w:t>patients</w:t>
      </w:r>
      <w:r>
        <w:rPr>
          <w:w w:val="99"/>
        </w:rPr>
        <w:t xml:space="preserve"> </w:t>
      </w:r>
      <w:r>
        <w:t xml:space="preserve">through improved prediction and prevention, beyond investigating drivers of poor provider compliance. </w:t>
      </w:r>
      <w:r>
        <w:rPr>
          <w:spacing w:val="-4"/>
        </w:rPr>
        <w:t>We</w:t>
      </w:r>
      <w:r>
        <w:rPr>
          <w:spacing w:val="50"/>
        </w:rPr>
        <w:t xml:space="preserve"> </w:t>
      </w:r>
      <w:r>
        <w:t>will</w:t>
      </w:r>
      <w:r>
        <w:rPr>
          <w:w w:val="99"/>
        </w:rPr>
        <w:t xml:space="preserve"> </w:t>
      </w:r>
      <w:r>
        <w:rPr>
          <w:spacing w:val="-3"/>
        </w:rPr>
        <w:t>develop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impute</w:t>
      </w:r>
      <w:r>
        <w:rPr>
          <w:spacing w:val="-7"/>
        </w:rPr>
        <w:t xml:space="preserve"> </w:t>
      </w:r>
      <w:r>
        <w:t>incomplete</w:t>
      </w:r>
      <w:r>
        <w:rPr>
          <w:spacing w:val="-7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pioneer</w:t>
      </w:r>
      <w:r>
        <w:rPr>
          <w:spacing w:val="-7"/>
        </w:rPr>
        <w:t xml:space="preserve"> </w:t>
      </w:r>
      <w:r>
        <w:t>Bayesian</w:t>
      </w:r>
      <w:r>
        <w:rPr>
          <w:w w:val="99"/>
        </w:rPr>
        <w:t xml:space="preserve"> </w:t>
      </w:r>
      <w:r>
        <w:t xml:space="preserve">hierarchical prediction models </w:t>
      </w:r>
      <w:r>
        <w:rPr>
          <w:spacing w:val="-3"/>
        </w:rPr>
        <w:t xml:space="preserve">for </w:t>
      </w:r>
      <w:r>
        <w:t xml:space="preserve">large EMR data. Our proposal is unique and </w:t>
      </w:r>
      <w:r>
        <w:rPr>
          <w:spacing w:val="-3"/>
        </w:rPr>
        <w:t xml:space="preserve">novel </w:t>
      </w:r>
      <w:r>
        <w:t>in its integration of</w:t>
      </w:r>
      <w:r>
        <w:rPr>
          <w:spacing w:val="31"/>
        </w:rPr>
        <w:t xml:space="preserve"> </w:t>
      </w:r>
      <w:r>
        <w:t>cutting</w:t>
      </w:r>
      <w:r>
        <w:rPr>
          <w:w w:val="99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clinical,</w:t>
      </w:r>
      <w:r>
        <w:rPr>
          <w:spacing w:val="-8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realize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promise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periopera</w:t>
      </w:r>
      <w:del w:id="113" w:author="Michelle Gong" w:date="2015-03-13T20:45:00Z">
        <w:r w:rsidDel="0046137B">
          <w:delText>-</w:delText>
        </w:r>
        <w:r w:rsidDel="0046137B">
          <w:rPr>
            <w:w w:val="99"/>
          </w:rPr>
          <w:delText xml:space="preserve"> </w:delText>
        </w:r>
      </w:del>
      <w:r>
        <w:t>tive</w:t>
      </w:r>
      <w:r>
        <w:rPr>
          <w:spacing w:val="-22"/>
        </w:rPr>
        <w:t xml:space="preserve"> </w:t>
      </w:r>
      <w:r>
        <w:t>medicine.</w:t>
      </w:r>
    </w:p>
    <w:p w14:paraId="2A122263" w14:textId="77777777" w:rsidR="005525D2" w:rsidRDefault="00F9209E">
      <w:pPr>
        <w:pStyle w:val="Heading2"/>
        <w:numPr>
          <w:ilvl w:val="0"/>
          <w:numId w:val="1"/>
        </w:numPr>
        <w:tabs>
          <w:tab w:val="left" w:pos="426"/>
        </w:tabs>
        <w:ind w:left="425" w:hanging="305"/>
        <w:jc w:val="both"/>
        <w:rPr>
          <w:b w:val="0"/>
          <w:bCs w:val="0"/>
        </w:rPr>
      </w:pPr>
      <w:r>
        <w:t>Approach</w:t>
      </w:r>
    </w:p>
    <w:p w14:paraId="14BDFDE5" w14:textId="77777777" w:rsidR="005525D2" w:rsidRDefault="00F9209E">
      <w:pPr>
        <w:pStyle w:val="BodyText"/>
        <w:spacing w:before="41" w:line="268" w:lineRule="auto"/>
        <w:ind w:left="119" w:right="119"/>
        <w:jc w:val="both"/>
      </w:pPr>
      <w:r>
        <w:t>My research project will be closely aligned with my mentor’s NIH-funded pragmatic two phase trial. Aim 1</w:t>
      </w:r>
      <w:r>
        <w:rPr>
          <w:spacing w:val="41"/>
        </w:rPr>
        <w:t xml:space="preserve"> </w:t>
      </w:r>
      <w:r>
        <w:t>will</w:t>
      </w:r>
      <w:r>
        <w:rPr>
          <w:w w:val="99"/>
        </w:rPr>
        <w:t xml:space="preserve"> </w:t>
      </w:r>
      <w:r>
        <w:t>utilize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processed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APPROVE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improve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prediction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Aim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PROOFCheck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fidelity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providers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EMR-triggered</w:t>
      </w:r>
      <w:r>
        <w:rPr>
          <w:spacing w:val="-10"/>
        </w:rPr>
        <w:t xml:space="preserve"> </w:t>
      </w:r>
      <w:r>
        <w:t>interventions.</w:t>
      </w:r>
    </w:p>
    <w:p w14:paraId="57C1EA12" w14:textId="77777777" w:rsidR="005525D2" w:rsidRDefault="00F9209E">
      <w:pPr>
        <w:spacing w:before="16" w:line="276" w:lineRule="auto"/>
        <w:ind w:left="119" w:right="81"/>
        <w:rPr>
          <w:rFonts w:ascii="Arial" w:eastAsia="Arial" w:hAnsi="Arial" w:cs="Arial"/>
        </w:rPr>
      </w:pPr>
      <w:r>
        <w:rPr>
          <w:rFonts w:ascii="Arial"/>
          <w:b/>
        </w:rPr>
        <w:t xml:space="preserve">Aim 1: </w:t>
      </w:r>
      <w:r>
        <w:rPr>
          <w:rFonts w:ascii="Arial"/>
          <w:b/>
          <w:spacing w:val="-10"/>
        </w:rPr>
        <w:t xml:space="preserve">To </w:t>
      </w:r>
      <w:r>
        <w:rPr>
          <w:rFonts w:ascii="Arial"/>
          <w:b/>
        </w:rPr>
        <w:t>improve incomplete data imputation and early prediction of acute respiratory</w:t>
      </w:r>
      <w:r>
        <w:rPr>
          <w:rFonts w:ascii="Arial"/>
          <w:b/>
          <w:spacing w:val="-26"/>
        </w:rPr>
        <w:t xml:space="preserve"> </w:t>
      </w:r>
      <w:r>
        <w:rPr>
          <w:rFonts w:ascii="Arial"/>
          <w:b/>
        </w:rPr>
        <w:t>failure.</w:t>
      </w:r>
      <w:r>
        <w:rPr>
          <w:rFonts w:ascii="Arial"/>
          <w:b/>
          <w:w w:val="99"/>
        </w:rPr>
        <w:t xml:space="preserve"> </w:t>
      </w:r>
      <w:r>
        <w:rPr>
          <w:rFonts w:ascii="Arial"/>
          <w:i/>
        </w:rPr>
        <w:t>Hypothesis: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integration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auxiliary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imputation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multi-level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Bayesian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modeling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improve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prediction</w:t>
      </w:r>
      <w:r>
        <w:rPr>
          <w:rFonts w:ascii="Arial"/>
          <w:i/>
          <w:w w:val="99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3"/>
        </w:rPr>
        <w:t>severe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respiratory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failure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hospitalized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patients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compared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classical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statistical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approaches.</w:t>
      </w:r>
    </w:p>
    <w:p w14:paraId="453D9100" w14:textId="77777777" w:rsidR="005525D2" w:rsidRDefault="00F9209E">
      <w:pPr>
        <w:pStyle w:val="BodyText"/>
        <w:spacing w:before="29" w:line="268" w:lineRule="auto"/>
        <w:ind w:left="119" w:right="119" w:firstLine="338"/>
        <w:jc w:val="both"/>
      </w:pPr>
      <w:r>
        <w:rPr>
          <w:b/>
        </w:rPr>
        <w:t>For</w:t>
      </w:r>
      <w:r>
        <w:rPr>
          <w:b/>
          <w:spacing w:val="-22"/>
        </w:rPr>
        <w:t xml:space="preserve"> </w:t>
      </w:r>
      <w:r>
        <w:rPr>
          <w:b/>
        </w:rPr>
        <w:t>specific</w:t>
      </w:r>
      <w:r>
        <w:rPr>
          <w:b/>
          <w:spacing w:val="-22"/>
        </w:rPr>
        <w:t xml:space="preserve"> </w:t>
      </w:r>
      <w:r>
        <w:rPr>
          <w:b/>
        </w:rPr>
        <w:t>aim</w:t>
      </w:r>
      <w:r>
        <w:rPr>
          <w:b/>
          <w:spacing w:val="-22"/>
        </w:rPr>
        <w:t xml:space="preserve"> </w:t>
      </w:r>
      <w:r>
        <w:rPr>
          <w:b/>
        </w:rPr>
        <w:t>1a,</w:t>
      </w:r>
      <w:r>
        <w:rPr>
          <w:b/>
          <w:spacing w:val="32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build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pragmatic</w:t>
      </w:r>
      <w:r>
        <w:rPr>
          <w:spacing w:val="-22"/>
        </w:rPr>
        <w:t xml:space="preserve"> </w:t>
      </w:r>
      <w:r>
        <w:t>EMR-based</w:t>
      </w:r>
      <w:r>
        <w:rPr>
          <w:spacing w:val="-22"/>
        </w:rPr>
        <w:t xml:space="preserve"> </w:t>
      </w:r>
      <w:r>
        <w:t>hierarchical</w:t>
      </w:r>
      <w:r>
        <w:rPr>
          <w:spacing w:val="-22"/>
        </w:rPr>
        <w:t xml:space="preserve"> </w:t>
      </w:r>
      <w:r>
        <w:t>Bayesian</w:t>
      </w:r>
      <w:r>
        <w:rPr>
          <w:spacing w:val="-22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predict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composite</w:t>
      </w:r>
      <w:r>
        <w:rPr>
          <w:w w:val="99"/>
        </w:rPr>
        <w:t xml:space="preserve"> </w:t>
      </w:r>
      <w:r>
        <w:t>outcome</w:t>
      </w:r>
      <w:r>
        <w:rPr>
          <w:spacing w:val="19"/>
        </w:rPr>
        <w:t xml:space="preserve"> </w:t>
      </w:r>
      <w:r>
        <w:t>[mechanical</w:t>
      </w:r>
      <w:r>
        <w:rPr>
          <w:spacing w:val="19"/>
        </w:rPr>
        <w:t xml:space="preserve"> </w:t>
      </w:r>
      <w:r>
        <w:t>ventilation</w:t>
      </w:r>
      <w:r>
        <w:rPr>
          <w:spacing w:val="19"/>
        </w:rPr>
        <w:t xml:space="preserve"> </w:t>
      </w:r>
      <w:r>
        <w:t>prolonged</w:t>
      </w:r>
      <w:r>
        <w:rPr>
          <w:spacing w:val="19"/>
        </w:rPr>
        <w:t xml:space="preserve"> </w:t>
      </w:r>
      <w:r>
        <w:t>beyond</w:t>
      </w:r>
      <w:r>
        <w:rPr>
          <w:spacing w:val="19"/>
        </w:rPr>
        <w:t xml:space="preserve"> </w:t>
      </w:r>
      <w:r>
        <w:t>48</w:t>
      </w:r>
      <w:r>
        <w:rPr>
          <w:spacing w:val="19"/>
        </w:rPr>
        <w:t xml:space="preserve"> </w:t>
      </w:r>
      <w:r>
        <w:t>hours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death]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hospitalized</w:t>
      </w:r>
      <w:r>
        <w:rPr>
          <w:spacing w:val="19"/>
        </w:rPr>
        <w:t xml:space="preserve"> </w:t>
      </w:r>
      <w:r>
        <w:t>adult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compare</w:t>
      </w:r>
      <w:r>
        <w:rPr>
          <w:spacing w:val="19"/>
        </w:rPr>
        <w:t xml:space="preserve"> </w:t>
      </w:r>
      <w:r>
        <w:t>our</w:t>
      </w:r>
      <w:r>
        <w:rPr>
          <w:w w:val="99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frequentist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spacing w:val="-3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Dr.</w:t>
      </w:r>
      <w:r>
        <w:rPr>
          <w:spacing w:val="5"/>
        </w:rPr>
        <w:t xml:space="preserve"> </w:t>
      </w:r>
      <w:r>
        <w:t>Gong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pragmatic</w:t>
      </w:r>
      <w:r>
        <w:rPr>
          <w:spacing w:val="-7"/>
        </w:rPr>
        <w:t xml:space="preserve"> </w:t>
      </w:r>
      <w:r>
        <w:t>trial.</w:t>
      </w:r>
    </w:p>
    <w:p w14:paraId="65F08C62" w14:textId="2E55FFDE" w:rsidR="005525D2" w:rsidRDefault="00F9209E">
      <w:pPr>
        <w:pStyle w:val="BodyText"/>
        <w:spacing w:before="36" w:line="268" w:lineRule="auto"/>
        <w:ind w:left="119" w:right="117" w:firstLine="338"/>
        <w:jc w:val="both"/>
      </w:pPr>
      <w:r>
        <w:rPr>
          <w:b/>
        </w:rPr>
        <w:t xml:space="preserve">Population: </w:t>
      </w:r>
      <w:r>
        <w:rPr>
          <w:spacing w:val="-4"/>
        </w:rPr>
        <w:t xml:space="preserve">We </w:t>
      </w:r>
      <w:r>
        <w:t>will include all adults patients, admitted to the Montefiore Medical Center during the</w:t>
      </w:r>
      <w:r>
        <w:rPr>
          <w:spacing w:val="13"/>
        </w:rPr>
        <w:t xml:space="preserve"> </w:t>
      </w:r>
      <w:r>
        <w:t>study</w:t>
      </w:r>
      <w:r>
        <w:rPr>
          <w:w w:val="99"/>
        </w:rPr>
        <w:t xml:space="preserve"> </w:t>
      </w:r>
      <w:r>
        <w:t>period,</w:t>
      </w:r>
      <w:r>
        <w:rPr>
          <w:spacing w:val="-6"/>
        </w:rPr>
        <w:t xml:space="preserve"> </w:t>
      </w:r>
      <w:r>
        <w:t>excluding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chronically</w:t>
      </w:r>
      <w:r>
        <w:rPr>
          <w:spacing w:val="-7"/>
        </w:rPr>
        <w:t xml:space="preserve"> </w:t>
      </w:r>
      <w:r>
        <w:t>ventilated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resuscitate</w:t>
      </w:r>
      <w:r>
        <w:rPr>
          <w:spacing w:val="-6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time of hospital admission </w:t>
      </w:r>
      <w:r>
        <w:rPr>
          <w:spacing w:val="-6"/>
        </w:rPr>
        <w:t xml:space="preserve">(Table </w:t>
      </w:r>
      <w:r>
        <w:t>1: Inpatient population at Montefiore Medical Center.) As part of</w:t>
      </w:r>
      <w:r>
        <w:rPr>
          <w:spacing w:val="19"/>
        </w:rPr>
        <w:t xml:space="preserve"> </w:t>
      </w:r>
      <w:r>
        <w:rPr>
          <w:spacing w:val="-3"/>
        </w:rPr>
        <w:t>APPROVE,</w:t>
      </w:r>
      <w:r>
        <w:rPr>
          <w:w w:val="99"/>
        </w:rPr>
        <w:t xml:space="preserve"> </w:t>
      </w:r>
      <w:r>
        <w:t xml:space="preserve">the pragmatic trial </w:t>
      </w:r>
      <w:r>
        <w:rPr>
          <w:spacing w:val="-3"/>
        </w:rPr>
        <w:t xml:space="preserve">by </w:t>
      </w:r>
      <w:r>
        <w:rPr>
          <w:spacing w:val="-4"/>
        </w:rPr>
        <w:t xml:space="preserve">Dr. </w:t>
      </w:r>
      <w:r>
        <w:t xml:space="preserve">Gong described in detail under Significance, </w:t>
      </w:r>
      <w:del w:id="114" w:author="Michelle Gong" w:date="2015-03-13T20:47:00Z">
        <w:r w:rsidDel="00B41C82">
          <w:delText>two 3-month, prospective,</w:delText>
        </w:r>
        <w:r w:rsidDel="00B41C82">
          <w:rPr>
            <w:spacing w:val="44"/>
          </w:rPr>
          <w:delText xml:space="preserve"> </w:delText>
        </w:r>
        <w:r w:rsidDel="00B41C82">
          <w:delText>observational</w:delText>
        </w:r>
        <w:r w:rsidDel="00B41C82">
          <w:rPr>
            <w:w w:val="99"/>
          </w:rPr>
          <w:delText xml:space="preserve"> </w:delText>
        </w:r>
        <w:r w:rsidDel="00B41C82">
          <w:delText>cohort</w:delText>
        </w:r>
        <w:r w:rsidDel="00B41C82">
          <w:rPr>
            <w:spacing w:val="-18"/>
          </w:rPr>
          <w:delText xml:space="preserve"> </w:delText>
        </w:r>
        <w:r w:rsidDel="00B41C82">
          <w:delText>studies</w:delText>
        </w:r>
        <w:r w:rsidDel="00B41C82">
          <w:rPr>
            <w:spacing w:val="-18"/>
          </w:rPr>
          <w:delText xml:space="preserve"> </w:delText>
        </w:r>
        <w:r w:rsidDel="00B41C82">
          <w:delText>are</w:delText>
        </w:r>
        <w:r w:rsidDel="00B41C82">
          <w:rPr>
            <w:spacing w:val="-18"/>
          </w:rPr>
          <w:delText xml:space="preserve"> </w:delText>
        </w:r>
        <w:r w:rsidDel="00B41C82">
          <w:delText>underway</w:delText>
        </w:r>
      </w:del>
      <w:ins w:id="115" w:author="Michelle Gong" w:date="2015-03-13T20:47:00Z">
        <w:r w:rsidR="00B41C82">
          <w:t>EMR data abstraction for all adult admissions in 2013</w:t>
        </w:r>
      </w:ins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del w:id="116" w:author="Michelle Gong" w:date="2015-03-13T20:48:00Z">
        <w:r w:rsidDel="00B41C82">
          <w:rPr>
            <w:spacing w:val="-3"/>
          </w:rPr>
          <w:delText>several</w:delText>
        </w:r>
        <w:r w:rsidDel="00B41C82">
          <w:rPr>
            <w:spacing w:val="-18"/>
          </w:rPr>
          <w:delText xml:space="preserve"> </w:delText>
        </w:r>
        <w:r w:rsidDel="00B41C82">
          <w:delText>Albert</w:delText>
        </w:r>
        <w:r w:rsidDel="00B41C82">
          <w:rPr>
            <w:spacing w:val="-18"/>
          </w:rPr>
          <w:delText xml:space="preserve"> </w:delText>
        </w:r>
        <w:r w:rsidDel="00B41C82">
          <w:delText>Einstein</w:delText>
        </w:r>
        <w:r w:rsidDel="00B41C82">
          <w:rPr>
            <w:spacing w:val="-18"/>
          </w:rPr>
          <w:delText xml:space="preserve"> </w:delText>
        </w:r>
        <w:r w:rsidDel="00B41C82">
          <w:delText>College</w:delText>
        </w:r>
        <w:r w:rsidDel="00B41C82">
          <w:rPr>
            <w:spacing w:val="-18"/>
          </w:rPr>
          <w:delText xml:space="preserve"> </w:delText>
        </w:r>
        <w:r w:rsidDel="00B41C82">
          <w:delText>of</w:delText>
        </w:r>
        <w:r w:rsidDel="00B41C82">
          <w:rPr>
            <w:spacing w:val="-18"/>
          </w:rPr>
          <w:delText xml:space="preserve"> </w:delText>
        </w:r>
        <w:r w:rsidDel="00B41C82">
          <w:delText>medicin</w:delText>
        </w:r>
      </w:del>
      <w:ins w:id="117" w:author="Michelle Gong" w:date="2015-03-13T20:48:00Z">
        <w:r w:rsidR="00B41C82">
          <w:rPr>
            <w:spacing w:val="-3"/>
          </w:rPr>
          <w:t>Montefiore</w:t>
        </w:r>
      </w:ins>
      <w:del w:id="118" w:author="Michelle Gong" w:date="2015-03-13T20:48:00Z">
        <w:r w:rsidDel="00B41C82">
          <w:delText>e</w:delText>
        </w:r>
      </w:del>
      <w:r>
        <w:rPr>
          <w:spacing w:val="-18"/>
        </w:rPr>
        <w:t xml:space="preserve"> </w:t>
      </w:r>
      <w:ins w:id="119" w:author="Michelle Gong" w:date="2015-03-13T20:48:00Z">
        <w:r w:rsidR="00B41C82">
          <w:rPr>
            <w:spacing w:val="-18"/>
          </w:rPr>
          <w:t xml:space="preserve">Medical Center </w:t>
        </w:r>
      </w:ins>
      <w:r>
        <w:t>and</w:t>
      </w:r>
      <w:r>
        <w:rPr>
          <w:spacing w:val="-18"/>
        </w:rPr>
        <w:t xml:space="preserve"> </w:t>
      </w:r>
      <w:r>
        <w:rPr>
          <w:spacing w:val="-4"/>
        </w:rPr>
        <w:t>Mayo</w:t>
      </w:r>
      <w:r>
        <w:rPr>
          <w:spacing w:val="-18"/>
        </w:rPr>
        <w:t xml:space="preserve"> </w:t>
      </w:r>
      <w:r>
        <w:t>Clinic</w:t>
      </w:r>
      <w:r>
        <w:rPr>
          <w:spacing w:val="-18"/>
        </w:rPr>
        <w:t xml:space="preserve"> </w:t>
      </w:r>
      <w:r>
        <w:t>Rochester</w:t>
      </w:r>
      <w:r>
        <w:rPr>
          <w:spacing w:val="-18"/>
        </w:rPr>
        <w:t xml:space="preserve"> </w:t>
      </w:r>
      <w:del w:id="120" w:author="Michelle Gong" w:date="2015-03-13T20:48:00Z">
        <w:r w:rsidDel="00B41C82">
          <w:delText>and</w:delText>
        </w:r>
        <w:r w:rsidDel="00B41C82">
          <w:rPr>
            <w:spacing w:val="-18"/>
          </w:rPr>
          <w:delText xml:space="preserve"> </w:delText>
        </w:r>
        <w:r w:rsidDel="00B41C82">
          <w:delText>Florida</w:delText>
        </w:r>
        <w:r w:rsidDel="00B41C82">
          <w:rPr>
            <w:w w:val="99"/>
          </w:rPr>
          <w:delText xml:space="preserve"> </w:delText>
        </w:r>
        <w:r w:rsidDel="00B41C82">
          <w:delText>sites</w:delText>
        </w:r>
      </w:del>
      <w:r>
        <w:t>;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Bayesian</w:t>
      </w:r>
      <w:r>
        <w:rPr>
          <w:spacing w:val="-12"/>
        </w:rPr>
        <w:t xml:space="preserve"> </w:t>
      </w:r>
      <w:r>
        <w:t>hierarchical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solely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ins w:id="121" w:author="Michelle Gong" w:date="2015-03-13T20:48:00Z">
        <w:r w:rsidR="00B41C82">
          <w:rPr>
            <w:spacing w:val="-3"/>
          </w:rPr>
          <w:t>Montefiore</w:t>
        </w:r>
        <w:r w:rsidR="00B41C82">
          <w:rPr>
            <w:spacing w:val="-18"/>
          </w:rPr>
          <w:t xml:space="preserve"> </w:t>
        </w:r>
      </w:ins>
      <w:del w:id="122" w:author="Michelle Gong" w:date="2015-03-13T20:48:00Z">
        <w:r w:rsidDel="00B41C82">
          <w:delText>Einstein</w:delText>
        </w:r>
        <w:r w:rsidDel="00B41C82">
          <w:rPr>
            <w:spacing w:val="-12"/>
          </w:rPr>
          <w:delText xml:space="preserve"> </w:delText>
        </w:r>
      </w:del>
      <w:r>
        <w:t>patients</w:t>
      </w:r>
      <w:ins w:id="123" w:author="Michelle Gong" w:date="2015-03-13T20:49:00Z">
        <w:r w:rsidR="00B41C82">
          <w:t xml:space="preserve">.  </w:t>
        </w:r>
      </w:ins>
      <w:del w:id="124" w:author="Michelle Gong" w:date="2015-03-13T20:49:00Z">
        <w:r w:rsidDel="00B41C82">
          <w:delText>:</w:delText>
        </w:r>
        <w:r w:rsidDel="00B41C82">
          <w:rPr>
            <w:spacing w:val="2"/>
          </w:rPr>
          <w:delText xml:space="preserve"> </w:delText>
        </w:r>
        <w:r w:rsidDel="00B41C82">
          <w:delText>Patients</w:delText>
        </w:r>
        <w:r w:rsidDel="00B41C82">
          <w:rPr>
            <w:spacing w:val="-12"/>
          </w:rPr>
          <w:delText xml:space="preserve"> </w:delText>
        </w:r>
        <w:r w:rsidDel="00B41C82">
          <w:delText>from</w:delText>
        </w:r>
        <w:r w:rsidDel="00B41C82">
          <w:rPr>
            <w:spacing w:val="-12"/>
          </w:rPr>
          <w:delText xml:space="preserve"> </w:delText>
        </w:r>
        <w:r w:rsidDel="00B41C82">
          <w:delText>the</w:delText>
        </w:r>
        <w:r w:rsidDel="00B41C82">
          <w:rPr>
            <w:spacing w:val="-12"/>
          </w:rPr>
          <w:delText xml:space="preserve"> </w:delText>
        </w:r>
        <w:r w:rsidDel="00B41C82">
          <w:delText>first</w:delText>
        </w:r>
        <w:r w:rsidDel="00B41C82">
          <w:rPr>
            <w:spacing w:val="-12"/>
          </w:rPr>
          <w:delText xml:space="preserve"> </w:delText>
        </w:r>
        <w:r w:rsidDel="00B41C82">
          <w:delText>three</w:delText>
        </w:r>
        <w:r w:rsidDel="00B41C82">
          <w:rPr>
            <w:w w:val="99"/>
          </w:rPr>
          <w:delText xml:space="preserve"> </w:delText>
        </w:r>
        <w:r w:rsidDel="00B41C82">
          <w:delText>months</w:delText>
        </w:r>
        <w:r w:rsidDel="00B41C82">
          <w:rPr>
            <w:spacing w:val="-5"/>
          </w:rPr>
          <w:delText xml:space="preserve"> </w:delText>
        </w:r>
        <w:r w:rsidDel="00B41C82">
          <w:delText>will</w:delText>
        </w:r>
        <w:r w:rsidDel="00B41C82">
          <w:rPr>
            <w:spacing w:val="-5"/>
          </w:rPr>
          <w:delText xml:space="preserve"> </w:delText>
        </w:r>
        <w:r w:rsidDel="00B41C82">
          <w:delText>serve</w:delText>
        </w:r>
        <w:r w:rsidDel="00B41C82">
          <w:rPr>
            <w:spacing w:val="-5"/>
          </w:rPr>
          <w:delText xml:space="preserve"> </w:delText>
        </w:r>
        <w:r w:rsidDel="00B41C82">
          <w:delText>as</w:delText>
        </w:r>
      </w:del>
      <w:ins w:id="125" w:author="Michelle Gong" w:date="2015-03-13T20:49:00Z">
        <w:r w:rsidR="00B41C82">
          <w:t xml:space="preserve">We will </w:t>
        </w:r>
      </w:ins>
      <w:ins w:id="126" w:author="Michelle Gong" w:date="2015-03-13T20:50:00Z">
        <w:r w:rsidR="00B41C82">
          <w:t>divide the cohort into separate</w:t>
        </w:r>
      </w:ins>
      <w:del w:id="127" w:author="Michelle Gong" w:date="2015-03-13T20:49:00Z">
        <w:r w:rsidDel="00B41C82">
          <w:rPr>
            <w:spacing w:val="-5"/>
          </w:rPr>
          <w:delText xml:space="preserve"> </w:delText>
        </w:r>
        <w:r w:rsidDel="00B41C82">
          <w:delText>the</w:delText>
        </w:r>
      </w:del>
      <w:r>
        <w:rPr>
          <w:spacing w:val="-5"/>
        </w:rPr>
        <w:t xml:space="preserve"> </w:t>
      </w:r>
      <w:r>
        <w:t>fitting</w:t>
      </w:r>
      <w:r>
        <w:rPr>
          <w:spacing w:val="-5"/>
        </w:rPr>
        <w:t xml:space="preserve"> </w:t>
      </w:r>
      <w:del w:id="128" w:author="Michelle Gong" w:date="2015-03-13T20:50:00Z">
        <w:r w:rsidDel="00B41C82">
          <w:delText>cohort,</w:delText>
        </w:r>
        <w:r w:rsidDel="00B41C82">
          <w:rPr>
            <w:spacing w:val="-5"/>
          </w:rPr>
          <w:delText xml:space="preserve"> </w:delText>
        </w:r>
        <w:r w:rsidDel="00B41C82">
          <w:delText>while</w:delText>
        </w:r>
        <w:r w:rsidDel="00B41C82">
          <w:rPr>
            <w:spacing w:val="-5"/>
          </w:rPr>
          <w:delText xml:space="preserve"> </w:delText>
        </w:r>
        <w:r w:rsidDel="00B41C82">
          <w:delText>the</w:delText>
        </w:r>
        <w:r w:rsidDel="00B41C82">
          <w:rPr>
            <w:spacing w:val="-5"/>
          </w:rPr>
          <w:delText xml:space="preserve"> </w:delText>
        </w:r>
        <w:r w:rsidDel="00B41C82">
          <w:delText>2nd</w:delText>
        </w:r>
        <w:r w:rsidDel="00B41C82">
          <w:rPr>
            <w:spacing w:val="-5"/>
          </w:rPr>
          <w:delText xml:space="preserve"> </w:delText>
        </w:r>
        <w:r w:rsidDel="00B41C82">
          <w:delText>cohort</w:delText>
        </w:r>
        <w:r w:rsidDel="00B41C82">
          <w:rPr>
            <w:spacing w:val="-5"/>
          </w:rPr>
          <w:delText xml:space="preserve"> </w:delText>
        </w:r>
        <w:r w:rsidDel="00B41C82">
          <w:delText>will</w:delText>
        </w:r>
        <w:r w:rsidDel="00B41C82">
          <w:rPr>
            <w:spacing w:val="-5"/>
          </w:rPr>
          <w:delText xml:space="preserve"> </w:delText>
        </w:r>
        <w:r w:rsidDel="00B41C82">
          <w:delText>serve</w:delText>
        </w:r>
        <w:r w:rsidDel="00B41C82">
          <w:rPr>
            <w:spacing w:val="-5"/>
          </w:rPr>
          <w:delText xml:space="preserve"> </w:delText>
        </w:r>
        <w:r w:rsidDel="00B41C82">
          <w:delText>as</w:delText>
        </w:r>
        <w:r w:rsidDel="00B41C82">
          <w:rPr>
            <w:spacing w:val="-5"/>
          </w:rPr>
          <w:delText xml:space="preserve"> </w:delText>
        </w:r>
        <w:r w:rsidDel="00B41C82">
          <w:delText>the</w:delText>
        </w:r>
      </w:del>
      <w:ins w:id="129" w:author="Michelle Gong" w:date="2015-03-13T20:50:00Z">
        <w:r w:rsidR="00B41C82">
          <w:t>and</w:t>
        </w:r>
      </w:ins>
      <w:r>
        <w:rPr>
          <w:spacing w:val="-5"/>
        </w:rPr>
        <w:t xml:space="preserve"> </w:t>
      </w:r>
      <w:r>
        <w:lastRenderedPageBreak/>
        <w:t>validation</w:t>
      </w:r>
      <w:r>
        <w:rPr>
          <w:spacing w:val="-5"/>
        </w:rPr>
        <w:t xml:space="preserve"> </w:t>
      </w:r>
      <w:del w:id="130" w:author="Michelle Gong" w:date="2015-03-13T20:50:00Z">
        <w:r w:rsidDel="00B41C82">
          <w:delText>and</w:delText>
        </w:r>
        <w:r w:rsidDel="00B41C82">
          <w:rPr>
            <w:spacing w:val="-5"/>
          </w:rPr>
          <w:delText xml:space="preserve"> </w:delText>
        </w:r>
        <w:r w:rsidDel="00B41C82">
          <w:delText>test</w:delText>
        </w:r>
        <w:r w:rsidDel="00B41C82">
          <w:rPr>
            <w:spacing w:val="-5"/>
          </w:rPr>
          <w:delText xml:space="preserve"> </w:delText>
        </w:r>
      </w:del>
      <w:r>
        <w:t>set</w:t>
      </w:r>
      <w:ins w:id="131" w:author="Michelle Gong" w:date="2015-03-13T20:50:00Z">
        <w:r w:rsidR="00B41C82">
          <w:t>s</w:t>
        </w:r>
      </w:ins>
      <w:r>
        <w:t>.</w:t>
      </w:r>
    </w:p>
    <w:p w14:paraId="58466E35" w14:textId="77777777" w:rsidR="005525D2" w:rsidRDefault="005525D2">
      <w:pPr>
        <w:spacing w:line="268" w:lineRule="auto"/>
        <w:jc w:val="both"/>
        <w:sectPr w:rsidR="005525D2">
          <w:pgSz w:w="12240" w:h="15840"/>
          <w:pgMar w:top="660" w:right="600" w:bottom="280" w:left="600" w:header="720" w:footer="720" w:gutter="0"/>
          <w:cols w:space="720"/>
        </w:sectPr>
      </w:pPr>
    </w:p>
    <w:p w14:paraId="20FEC298" w14:textId="5FB10D1D" w:rsidR="005525D2" w:rsidRDefault="00F9209E">
      <w:pPr>
        <w:pStyle w:val="BodyText"/>
        <w:spacing w:before="33" w:line="264" w:lineRule="auto"/>
        <w:ind w:left="120" w:right="117" w:firstLine="338"/>
        <w:jc w:val="both"/>
      </w:pPr>
      <w:r>
        <w:rPr>
          <w:b/>
        </w:rPr>
        <w:lastRenderedPageBreak/>
        <w:t>Predictors:</w:t>
      </w:r>
      <w:r>
        <w:rPr>
          <w:b/>
          <w:spacing w:val="3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independent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candidates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inclusion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Bayesian</w:t>
      </w:r>
      <w:r>
        <w:rPr>
          <w:spacing w:val="-12"/>
        </w:rPr>
        <w:t xml:space="preserve"> </w:t>
      </w:r>
      <w:r>
        <w:t>hierarchical</w:t>
      </w:r>
      <w:r>
        <w:rPr>
          <w:w w:val="99"/>
        </w:rPr>
        <w:t xml:space="preserve"> </w:t>
      </w:r>
      <w:r>
        <w:t>model.</w:t>
      </w:r>
      <w:r>
        <w:rPr>
          <w:spacing w:val="37"/>
        </w:rPr>
        <w:t xml:space="preserve"> </w:t>
      </w:r>
      <w:del w:id="132" w:author="Michelle Gong" w:date="2015-03-13T20:51:00Z">
        <w:r w:rsidDel="006825B0">
          <w:rPr>
            <w:spacing w:val="-3"/>
          </w:rPr>
          <w:delText>From</w:delText>
        </w:r>
        <w:r w:rsidDel="006825B0">
          <w:rPr>
            <w:spacing w:val="24"/>
          </w:rPr>
          <w:delText xml:space="preserve"> </w:delText>
        </w:r>
        <w:r w:rsidDel="006825B0">
          <w:delText>the</w:delText>
        </w:r>
        <w:r w:rsidDel="006825B0">
          <w:rPr>
            <w:spacing w:val="24"/>
          </w:rPr>
          <w:delText xml:space="preserve"> </w:delText>
        </w:r>
        <w:r w:rsidDel="006825B0">
          <w:delText>multicenter</w:delText>
        </w:r>
        <w:r w:rsidDel="006825B0">
          <w:rPr>
            <w:spacing w:val="24"/>
          </w:rPr>
          <w:delText xml:space="preserve"> </w:delText>
        </w:r>
        <w:r w:rsidDel="006825B0">
          <w:delText>LIPS</w:delText>
        </w:r>
        <w:r w:rsidDel="006825B0">
          <w:rPr>
            <w:spacing w:val="24"/>
          </w:rPr>
          <w:delText xml:space="preserve"> </w:delText>
        </w:r>
        <w:r w:rsidDel="006825B0">
          <w:rPr>
            <w:spacing w:val="-4"/>
          </w:rPr>
          <w:delText>study,</w:delText>
        </w:r>
        <w:r w:rsidDel="006825B0">
          <w:rPr>
            <w:spacing w:val="33"/>
          </w:rPr>
          <w:delText xml:space="preserve"> </w:delText>
        </w:r>
        <w:r w:rsidDel="006825B0">
          <w:delText>clinical</w:delText>
        </w:r>
        <w:r w:rsidDel="006825B0">
          <w:rPr>
            <w:spacing w:val="24"/>
          </w:rPr>
          <w:delText xml:space="preserve"> </w:delText>
        </w:r>
        <w:r w:rsidDel="006825B0">
          <w:delText>factors</w:delText>
        </w:r>
        <w:r w:rsidDel="006825B0">
          <w:rPr>
            <w:spacing w:val="24"/>
          </w:rPr>
          <w:delText xml:space="preserve"> </w:delText>
        </w:r>
        <w:r w:rsidDel="006825B0">
          <w:delText>most</w:delText>
        </w:r>
        <w:r w:rsidDel="006825B0">
          <w:rPr>
            <w:spacing w:val="24"/>
          </w:rPr>
          <w:delText xml:space="preserve"> </w:delText>
        </w:r>
        <w:r w:rsidDel="006825B0">
          <w:delText>closely</w:delText>
        </w:r>
        <w:r w:rsidDel="006825B0">
          <w:rPr>
            <w:spacing w:val="24"/>
          </w:rPr>
          <w:delText xml:space="preserve"> </w:delText>
        </w:r>
        <w:r w:rsidDel="006825B0">
          <w:delText>associated</w:delText>
        </w:r>
        <w:r w:rsidDel="006825B0">
          <w:rPr>
            <w:spacing w:val="24"/>
          </w:rPr>
          <w:delText xml:space="preserve"> </w:delText>
        </w:r>
        <w:r w:rsidDel="006825B0">
          <w:delText>with</w:delText>
        </w:r>
        <w:r w:rsidDel="006825B0">
          <w:rPr>
            <w:spacing w:val="24"/>
          </w:rPr>
          <w:delText xml:space="preserve"> </w:delText>
        </w:r>
        <w:r w:rsidDel="006825B0">
          <w:delText>prolonged</w:delText>
        </w:r>
        <w:r w:rsidDel="006825B0">
          <w:rPr>
            <w:spacing w:val="24"/>
          </w:rPr>
          <w:delText xml:space="preserve"> </w:delText>
        </w:r>
        <w:r w:rsidDel="006825B0">
          <w:delText>mechanical</w:delText>
        </w:r>
        <w:r w:rsidDel="006825B0">
          <w:rPr>
            <w:w w:val="99"/>
          </w:rPr>
          <w:delText xml:space="preserve"> </w:delText>
        </w:r>
        <w:r w:rsidDel="006825B0">
          <w:delText xml:space="preserve">ventilation </w:delText>
        </w:r>
        <w:r w:rsidDel="006825B0">
          <w:rPr>
            <w:spacing w:val="-4"/>
          </w:rPr>
          <w:delText xml:space="preserve">have </w:delText>
        </w:r>
        <w:r w:rsidDel="006825B0">
          <w:delText xml:space="preserve">already been identified </w:delText>
        </w:r>
        <w:r w:rsidDel="006825B0">
          <w:fldChar w:fldCharType="begin"/>
        </w:r>
        <w:r w:rsidDel="006825B0">
          <w:delInstrText xml:space="preserve"> HYPERLINK \l "_bookmark18" </w:delInstrText>
        </w:r>
        <w:r w:rsidDel="006825B0">
          <w:fldChar w:fldCharType="separate"/>
        </w:r>
        <w:r w:rsidDel="006825B0">
          <w:rPr>
            <w:spacing w:val="4"/>
            <w:position w:val="8"/>
            <w:sz w:val="16"/>
          </w:rPr>
          <w:delText>5</w:delText>
        </w:r>
        <w:r w:rsidDel="006825B0">
          <w:rPr>
            <w:spacing w:val="4"/>
            <w:position w:val="8"/>
            <w:sz w:val="16"/>
          </w:rPr>
          <w:fldChar w:fldCharType="end"/>
        </w:r>
        <w:r w:rsidDel="006825B0">
          <w:rPr>
            <w:spacing w:val="4"/>
          </w:rPr>
          <w:delText xml:space="preserve">. </w:delText>
        </w:r>
      </w:del>
      <w:r>
        <w:rPr>
          <w:spacing w:val="-4"/>
        </w:rPr>
        <w:t xml:space="preserve">We </w:t>
      </w:r>
      <w:r>
        <w:t>will consider these and additional time-invariant and</w:t>
      </w:r>
      <w:r>
        <w:rPr>
          <w:spacing w:val="31"/>
        </w:rPr>
        <w:t xml:space="preserve"> </w:t>
      </w:r>
      <w:r>
        <w:t>time-variant</w:t>
      </w:r>
      <w:r>
        <w:rPr>
          <w:w w:val="99"/>
        </w:rPr>
        <w:t xml:space="preserve"> </w:t>
      </w:r>
      <w:r>
        <w:t>demographic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data.</w:t>
      </w:r>
      <w:r>
        <w:rPr>
          <w:spacing w:val="9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r>
        <w:t>demographics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ward,</w:t>
      </w:r>
      <w:r>
        <w:rPr>
          <w:spacing w:val="-6"/>
        </w:rPr>
        <w:t xml:space="preserve"> </w:t>
      </w:r>
      <w:r>
        <w:t>examples</w:t>
      </w:r>
      <w:r>
        <w:rPr>
          <w:w w:val="99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physiological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clinical</w:t>
      </w:r>
      <w:r>
        <w:rPr>
          <w:spacing w:val="-12"/>
        </w:rPr>
        <w:t xml:space="preserve"> </w:t>
      </w:r>
      <w:r>
        <w:t>predictors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heart</w:t>
      </w:r>
      <w:r>
        <w:rPr>
          <w:spacing w:val="-12"/>
        </w:rPr>
        <w:t xml:space="preserve"> </w:t>
      </w:r>
      <w:r>
        <w:t>rate,</w:t>
      </w:r>
      <w:r>
        <w:rPr>
          <w:spacing w:val="-11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lab</w:t>
      </w:r>
      <w:r>
        <w:rPr>
          <w:spacing w:val="-12"/>
        </w:rPr>
        <w:t xml:space="preserve"> </w:t>
      </w:r>
      <w:r>
        <w:t>tests,</w:t>
      </w:r>
      <w:r>
        <w:rPr>
          <w:spacing w:val="-11"/>
        </w:rPr>
        <w:t xml:space="preserve"> </w:t>
      </w:r>
      <w:r>
        <w:rPr>
          <w:spacing w:val="-3"/>
        </w:rPr>
        <w:t>respectively.</w:t>
      </w:r>
      <w:r>
        <w:rPr>
          <w:spacing w:val="4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predictors</w:t>
      </w:r>
      <w:r>
        <w:rPr>
          <w:w w:val="9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aggregations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(logarithmic)</w:t>
      </w:r>
      <w:r>
        <w:rPr>
          <w:spacing w:val="-8"/>
        </w:rPr>
        <w:t xml:space="preserve"> </w:t>
      </w:r>
      <w:r>
        <w:t>transformations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induce</w:t>
      </w:r>
      <w:r>
        <w:rPr>
          <w:spacing w:val="-8"/>
        </w:rPr>
        <w:t xml:space="preserve"> </w:t>
      </w:r>
      <w:r>
        <w:t>variance</w:t>
      </w:r>
      <w:r>
        <w:rPr>
          <w:spacing w:val="-8"/>
        </w:rPr>
        <w:t xml:space="preserve"> </w:t>
      </w:r>
      <w:r>
        <w:rPr>
          <w:spacing w:val="-3"/>
        </w:rPr>
        <w:t>stability.</w:t>
      </w:r>
    </w:p>
    <w:p w14:paraId="687C04CD" w14:textId="77777777" w:rsidR="005525D2" w:rsidRDefault="00F9209E">
      <w:pPr>
        <w:pStyle w:val="BodyText"/>
        <w:spacing w:before="41" w:line="268" w:lineRule="auto"/>
        <w:ind w:left="120" w:right="117" w:firstLine="338"/>
        <w:jc w:val="both"/>
      </w:pPr>
      <w:r>
        <w:rPr>
          <w:b/>
        </w:rPr>
        <w:t xml:space="preserve">Outcomes: </w:t>
      </w:r>
      <w:r>
        <w:t>Our primary dichotomous outcome will be acute respiratory failure requiring mechanical</w:t>
      </w:r>
      <w:r>
        <w:rPr>
          <w:spacing w:val="-21"/>
        </w:rPr>
        <w:t xml:space="preserve"> </w:t>
      </w:r>
      <w:r>
        <w:t>ventila-</w:t>
      </w:r>
      <w:r>
        <w:rPr>
          <w:w w:val="99"/>
        </w:rPr>
        <w:t xml:space="preserve"> </w:t>
      </w:r>
      <w:r>
        <w:t>tion</w:t>
      </w:r>
      <w:r>
        <w:rPr>
          <w:spacing w:val="-14"/>
        </w:rPr>
        <w:t xml:space="preserve"> </w:t>
      </w:r>
      <w:r>
        <w:t>longer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48</w:t>
      </w:r>
      <w:r>
        <w:rPr>
          <w:spacing w:val="-14"/>
        </w:rPr>
        <w:t xml:space="preserve"> </w:t>
      </w:r>
      <w:r>
        <w:t>hours.</w:t>
      </w:r>
      <w:r>
        <w:rPr>
          <w:spacing w:val="3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specified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t>(a)</w:t>
      </w:r>
      <w:r>
        <w:rPr>
          <w:spacing w:val="-14"/>
        </w:rPr>
        <w:t xml:space="preserve"> </w:t>
      </w:r>
      <w:r>
        <w:t>mechanical</w:t>
      </w:r>
      <w:r>
        <w:rPr>
          <w:spacing w:val="-14"/>
        </w:rPr>
        <w:t xml:space="preserve"> </w:t>
      </w:r>
      <w:r>
        <w:t>ventilation</w:t>
      </w:r>
      <w:r>
        <w:rPr>
          <w:spacing w:val="-14"/>
        </w:rPr>
        <w:t xml:space="preserve"> </w:t>
      </w:r>
      <w:r>
        <w:t>lasting</w:t>
      </w:r>
      <w:r>
        <w:rPr>
          <w:spacing w:val="-14"/>
        </w:rPr>
        <w:t xml:space="preserve"> </w:t>
      </w:r>
      <w:r>
        <w:t>longer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48</w:t>
      </w:r>
      <w:r>
        <w:rPr>
          <w:w w:val="99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(b)</w:t>
      </w:r>
      <w:r>
        <w:rPr>
          <w:spacing w:val="-8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ventilation</w:t>
      </w:r>
      <w:r>
        <w:rPr>
          <w:spacing w:val="-8"/>
        </w:rPr>
        <w:t xml:space="preserve"> </w:t>
      </w:r>
      <w:r>
        <w:t>lasts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48</w:t>
      </w:r>
      <w:r>
        <w:rPr>
          <w:spacing w:val="-8"/>
        </w:rPr>
        <w:t xml:space="preserve"> </w:t>
      </w:r>
      <w:r>
        <w:t>hours,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died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96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calculated</w:t>
      </w:r>
      <w:r>
        <w:rPr>
          <w:w w:val="99"/>
        </w:rPr>
        <w:t xml:space="preserve"> </w:t>
      </w:r>
      <w:r>
        <w:t>score.</w:t>
      </w:r>
      <w:r>
        <w:rPr>
          <w:spacing w:val="1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prolonged</w:t>
      </w:r>
      <w:r>
        <w:rPr>
          <w:spacing w:val="-4"/>
        </w:rPr>
        <w:t xml:space="preserve"> </w:t>
      </w:r>
      <w:r>
        <w:t>ventilation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discharged</w:t>
      </w:r>
      <w:r>
        <w:rPr>
          <w:spacing w:val="-4"/>
        </w:rPr>
        <w:t xml:space="preserve"> </w:t>
      </w:r>
      <w:r>
        <w:t>alive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considered</w:t>
      </w:r>
      <w:r>
        <w:rPr>
          <w:spacing w:val="-28"/>
        </w:rPr>
        <w:t xml:space="preserve"> </w:t>
      </w:r>
      <w:r>
        <w:t>negative.</w:t>
      </w:r>
    </w:p>
    <w:p w14:paraId="78D12687" w14:textId="2650F0D9" w:rsidR="005525D2" w:rsidRDefault="00F9209E">
      <w:pPr>
        <w:pStyle w:val="BodyText"/>
        <w:spacing w:before="36" w:line="268" w:lineRule="auto"/>
        <w:ind w:left="119" w:right="119" w:firstLine="338"/>
        <w:jc w:val="both"/>
      </w:pPr>
      <w:r>
        <w:rPr>
          <w:b/>
        </w:rPr>
        <w:t>Bayesian hierarchical modeling to reflect the nested structure of health care</w:t>
      </w:r>
      <w:ins w:id="133" w:author="Michelle Gong" w:date="2015-03-13T20:52:00Z">
        <w:r w:rsidR="006825B0">
          <w:rPr>
            <w:b/>
          </w:rPr>
          <w:t xml:space="preserve">. </w:t>
        </w:r>
      </w:ins>
      <w:r>
        <w:rPr>
          <w:b/>
        </w:rPr>
        <w:t xml:space="preserve"> </w:t>
      </w:r>
      <w:r>
        <w:rPr>
          <w:spacing w:val="-4"/>
        </w:rPr>
        <w:t xml:space="preserve">We </w:t>
      </w:r>
      <w:r>
        <w:t>will build a</w:t>
      </w:r>
      <w:r>
        <w:rPr>
          <w:spacing w:val="7"/>
        </w:rPr>
        <w:t xml:space="preserve"> </w:t>
      </w:r>
      <w:r>
        <w:t>Bayesian</w:t>
      </w:r>
      <w:r>
        <w:rPr>
          <w:w w:val="99"/>
        </w:rPr>
        <w:t xml:space="preserve"> </w:t>
      </w:r>
      <w:r>
        <w:t>hierarchical multivariate logistic regression model of time-invariant and time-variant demographic, clinical</w:t>
      </w:r>
      <w:r>
        <w:rPr>
          <w:spacing w:val="7"/>
        </w:rPr>
        <w:t xml:space="preserve"> </w:t>
      </w:r>
      <w:r>
        <w:t>and</w:t>
      </w:r>
      <w:r>
        <w:rPr>
          <w:w w:val="99"/>
        </w:rPr>
        <w:t xml:space="preserve"> </w:t>
      </w:r>
      <w:r>
        <w:t>administrative variables. Our Bayesian hierarchical modeling will represent the multi-level nested structure</w:t>
      </w:r>
      <w:r>
        <w:rPr>
          <w:spacing w:val="53"/>
        </w:rPr>
        <w:t xml:space="preserve"> </w:t>
      </w:r>
      <w:r>
        <w:t>of</w:t>
      </w:r>
      <w:r>
        <w:rPr>
          <w:w w:val="99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health</w:t>
      </w:r>
      <w:r>
        <w:rPr>
          <w:spacing w:val="10"/>
        </w:rPr>
        <w:t xml:space="preserve"> </w:t>
      </w:r>
      <w:r>
        <w:t>care,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spacing w:val="-3"/>
        </w:rPr>
        <w:t>levels</w:t>
      </w:r>
      <w:r>
        <w:rPr>
          <w:spacing w:val="10"/>
        </w:rPr>
        <w:t xml:space="preserve"> </w:t>
      </w:r>
      <w:r>
        <w:rPr>
          <w:spacing w:val="-3"/>
        </w:rPr>
        <w:t>for</w:t>
      </w:r>
      <w:r>
        <w:rPr>
          <w:spacing w:val="10"/>
        </w:rPr>
        <w:t xml:space="preserve"> </w:t>
      </w:r>
      <w:r>
        <w:t>medical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surgical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patient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under,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floor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ward</w:t>
      </w:r>
      <w:r>
        <w:rPr>
          <w:spacing w:val="10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patient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cared</w:t>
      </w:r>
      <w:r>
        <w:rPr>
          <w:spacing w:val="-18"/>
        </w:rPr>
        <w:t xml:space="preserve"> </w:t>
      </w:r>
      <w:r>
        <w:rPr>
          <w:spacing w:val="-5"/>
        </w:rPr>
        <w:t>for,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institution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patient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admitted</w:t>
      </w:r>
      <w:r>
        <w:rPr>
          <w:spacing w:val="-18"/>
        </w:rPr>
        <w:t xml:space="preserve"> </w:t>
      </w:r>
      <w:r>
        <w:rPr>
          <w:spacing w:val="-4"/>
        </w:rPr>
        <w:t>to.</w:t>
      </w:r>
      <w:r>
        <w:rPr>
          <w:spacing w:val="2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consider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random</w:t>
      </w:r>
      <w:r>
        <w:rPr>
          <w:spacing w:val="-18"/>
        </w:rPr>
        <w:t xml:space="preserve"> </w:t>
      </w:r>
      <w:r>
        <w:t>effects</w:t>
      </w:r>
      <w:r>
        <w:rPr>
          <w:spacing w:val="-18"/>
        </w:rPr>
        <w:t xml:space="preserve">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t>example</w:t>
      </w:r>
      <w:r>
        <w:rPr>
          <w:w w:val="99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t>co-morbidity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time-invariant</w:t>
      </w:r>
      <w:r>
        <w:rPr>
          <w:spacing w:val="-16"/>
        </w:rPr>
        <w:t xml:space="preserve"> </w:t>
      </w:r>
      <w:r>
        <w:t>patient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descriptors.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illustrate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nested</w:t>
      </w:r>
      <w:r>
        <w:rPr>
          <w:spacing w:val="-16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simple</w:t>
      </w:r>
      <w:r>
        <w:rPr>
          <w:w w:val="99"/>
        </w:rPr>
        <w:t xml:space="preserve"> </w:t>
      </w:r>
      <w:bookmarkStart w:id="134" w:name="_bookmark6"/>
      <w:bookmarkEnd w:id="134"/>
      <w:r>
        <w:t>logistic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rPr>
          <w:spacing w:val="-3"/>
        </w:rPr>
        <w:t>levels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6"/>
        </w:rPr>
        <w:t xml:space="preserve"> </w:t>
      </w:r>
      <w:r>
        <w:t>patient,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hospital.</w:t>
      </w:r>
    </w:p>
    <w:p w14:paraId="0AC00521" w14:textId="77777777" w:rsidR="005525D2" w:rsidRDefault="00F9209E">
      <w:pPr>
        <w:spacing w:before="36" w:line="223" w:lineRule="exact"/>
        <w:ind w:left="6057" w:right="81"/>
        <w:rPr>
          <w:rFonts w:ascii="Arial" w:eastAsia="Arial" w:hAnsi="Arial" w:cs="Arial"/>
        </w:rPr>
      </w:pPr>
      <w:r>
        <w:rPr>
          <w:rFonts w:ascii="Arial"/>
          <w:b/>
        </w:rPr>
        <w:t xml:space="preserve">Patient level </w:t>
      </w:r>
      <w:hyperlink w:anchor="_bookmark6" w:history="1">
        <w:r>
          <w:rPr>
            <w:rFonts w:ascii="Arial"/>
            <w:b/>
          </w:rPr>
          <w:t>(1)</w:t>
        </w:r>
      </w:hyperlink>
      <w:r>
        <w:rPr>
          <w:rFonts w:ascii="Arial"/>
          <w:b/>
        </w:rPr>
        <w:t xml:space="preserve">  </w:t>
      </w:r>
      <w:r>
        <w:rPr>
          <w:rFonts w:ascii="Arial"/>
        </w:rPr>
        <w:t>On the left, we model at the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pa-</w:t>
      </w:r>
    </w:p>
    <w:p w14:paraId="03916EAD" w14:textId="77777777" w:rsidR="005525D2" w:rsidRDefault="005525D2">
      <w:pPr>
        <w:spacing w:line="223" w:lineRule="exact"/>
        <w:rPr>
          <w:rFonts w:ascii="Arial" w:eastAsia="Arial" w:hAnsi="Arial" w:cs="Arial"/>
        </w:rPr>
        <w:sectPr w:rsidR="005525D2">
          <w:pgSz w:w="12240" w:h="15840"/>
          <w:pgMar w:top="700" w:right="600" w:bottom="280" w:left="600" w:header="720" w:footer="720" w:gutter="0"/>
          <w:cols w:space="720"/>
        </w:sectPr>
      </w:pPr>
    </w:p>
    <w:p w14:paraId="7D4F9259" w14:textId="77777777" w:rsidR="005525D2" w:rsidRDefault="00F9209E">
      <w:pPr>
        <w:tabs>
          <w:tab w:val="left" w:pos="5253"/>
        </w:tabs>
        <w:spacing w:line="265" w:lineRule="exact"/>
        <w:ind w:left="40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Y  </w:t>
      </w:r>
      <w:r>
        <w:rPr>
          <w:rFonts w:ascii="Meiryo" w:eastAsia="Meiryo" w:hAnsi="Meiryo" w:cs="Meiryo"/>
          <w:i/>
        </w:rPr>
        <w:t xml:space="preserve">∼ </w:t>
      </w:r>
      <w:r>
        <w:rPr>
          <w:rFonts w:ascii="Arial" w:eastAsia="Arial" w:hAnsi="Arial" w:cs="Arial"/>
          <w:i/>
        </w:rPr>
        <w:t>Binom</w:t>
      </w:r>
      <w:r>
        <w:rPr>
          <w:rFonts w:ascii="Lucida Sans Unicode" w:eastAsia="Lucida Sans Unicode" w:hAnsi="Lucida Sans Unicode" w:cs="Lucida Sans Unicode"/>
        </w:rPr>
        <w:t>(</w:t>
      </w:r>
      <w:r>
        <w:rPr>
          <w:rFonts w:ascii="Arial" w:eastAsia="Arial" w:hAnsi="Arial" w:cs="Arial"/>
          <w:i/>
        </w:rPr>
        <w:t>α, n</w:t>
      </w:r>
      <w:r>
        <w:rPr>
          <w:rFonts w:ascii="Lucida Sans Unicode" w:eastAsia="Lucida Sans Unicode" w:hAnsi="Lucida Sans Unicode" w:cs="Lucida Sans Unicode"/>
        </w:rPr>
        <w:t xml:space="preserve">); </w:t>
      </w:r>
      <w:r>
        <w:rPr>
          <w:rFonts w:ascii="Arial" w:eastAsia="Arial" w:hAnsi="Arial" w:cs="Arial"/>
          <w:i/>
        </w:rPr>
        <w:t xml:space="preserve">α </w:t>
      </w:r>
      <w:r>
        <w:rPr>
          <w:rFonts w:ascii="Lucida Sans Unicode" w:eastAsia="Lucida Sans Unicode" w:hAnsi="Lucida Sans Unicode" w:cs="Lucida Sans Unicode"/>
        </w:rPr>
        <w:t xml:space="preserve">= </w:t>
      </w:r>
      <w:r>
        <w:rPr>
          <w:rFonts w:ascii="Arial" w:eastAsia="Arial" w:hAnsi="Arial" w:cs="Arial"/>
          <w:i/>
        </w:rPr>
        <w:t>inv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i/>
        </w:rPr>
        <w:t>log</w:t>
      </w:r>
      <w:r>
        <w:rPr>
          <w:rFonts w:ascii="Lucida Sans Unicode" w:eastAsia="Lucida Sans Unicode" w:hAnsi="Lucida Sans Unicode" w:cs="Lucida Sans Unicode"/>
        </w:rPr>
        <w:t>(</w:t>
      </w:r>
      <w:r>
        <w:rPr>
          <w:rFonts w:ascii="Arial" w:eastAsia="Arial" w:hAnsi="Arial" w:cs="Arial"/>
          <w:i/>
        </w:rPr>
        <w:t>β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 xml:space="preserve">0 </w:t>
      </w:r>
      <w:r>
        <w:rPr>
          <w:rFonts w:ascii="Lucida Sans Unicode" w:eastAsia="Lucida Sans Unicode" w:hAnsi="Lucida Sans Unicode" w:cs="Lucida Sans Unicode"/>
        </w:rPr>
        <w:t xml:space="preserve">+ </w:t>
      </w:r>
      <w:r>
        <w:rPr>
          <w:rFonts w:ascii="Arial" w:eastAsia="Arial" w:hAnsi="Arial" w:cs="Arial"/>
          <w:i/>
        </w:rPr>
        <w:t>β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 xml:space="preserve">1 </w:t>
      </w:r>
      <w:r>
        <w:rPr>
          <w:rFonts w:ascii="Meiryo" w:eastAsia="Meiryo" w:hAnsi="Meiryo" w:cs="Meiryo"/>
          <w:i/>
        </w:rPr>
        <w:t>∗</w:t>
      </w:r>
      <w:r>
        <w:rPr>
          <w:rFonts w:ascii="Meiryo" w:eastAsia="Meiryo" w:hAnsi="Meiryo" w:cs="Meiryo"/>
          <w:i/>
          <w:spacing w:val="-45"/>
        </w:rPr>
        <w:t xml:space="preserve"> </w:t>
      </w:r>
      <w:r>
        <w:rPr>
          <w:rFonts w:ascii="Arial" w:eastAsia="Arial" w:hAnsi="Arial" w:cs="Arial"/>
          <w:i/>
          <w:spacing w:val="8"/>
        </w:rPr>
        <w:t>PaO</w:t>
      </w:r>
      <w:r>
        <w:rPr>
          <w:rFonts w:ascii="Trebuchet MS" w:eastAsia="Trebuchet MS" w:hAnsi="Trebuchet MS" w:cs="Trebuchet MS"/>
          <w:spacing w:val="8"/>
          <w:position w:val="-2"/>
          <w:sz w:val="16"/>
          <w:szCs w:val="16"/>
        </w:rPr>
        <w:t>2</w:t>
      </w:r>
      <w:r>
        <w:rPr>
          <w:rFonts w:ascii="Lucida Sans Unicode" w:eastAsia="Lucida Sans Unicode" w:hAnsi="Lucida Sans Unicode" w:cs="Lucida Sans Unicode"/>
          <w:spacing w:val="8"/>
        </w:rPr>
        <w:t>)</w:t>
      </w:r>
      <w:r>
        <w:rPr>
          <w:rFonts w:ascii="Lucida Sans Unicode" w:eastAsia="Lucida Sans Unicode" w:hAnsi="Lucida Sans Unicode" w:cs="Lucida Sans Unicode"/>
          <w:spacing w:val="8"/>
        </w:rPr>
        <w:tab/>
      </w:r>
      <w:r>
        <w:rPr>
          <w:rFonts w:ascii="Arial" w:eastAsia="Arial" w:hAnsi="Arial" w:cs="Arial"/>
          <w:w w:val="95"/>
        </w:rPr>
        <w:t>(1)</w:t>
      </w:r>
    </w:p>
    <w:p w14:paraId="70AE66AD" w14:textId="77777777" w:rsidR="005525D2" w:rsidRDefault="00F9209E">
      <w:pPr>
        <w:pStyle w:val="BodyText"/>
        <w:spacing w:before="61" w:line="268" w:lineRule="auto"/>
        <w:ind w:left="159"/>
      </w:pPr>
      <w:r>
        <w:br w:type="column"/>
      </w:r>
      <w:r>
        <w:lastRenderedPageBreak/>
        <w:t xml:space="preserve">tient </w:t>
      </w:r>
      <w:r>
        <w:rPr>
          <w:spacing w:val="-3"/>
        </w:rPr>
        <w:t xml:space="preserve">level, </w:t>
      </w:r>
      <w:r>
        <w:t xml:space="preserve">the probability </w:t>
      </w:r>
      <w:r>
        <w:rPr>
          <w:i/>
        </w:rPr>
        <w:t xml:space="preserve">alpha </w:t>
      </w:r>
      <w:r>
        <w:t>that a patient will</w:t>
      </w:r>
      <w:r>
        <w:rPr>
          <w:spacing w:val="57"/>
        </w:rPr>
        <w:t xml:space="preserve"> </w:t>
      </w:r>
      <w:r>
        <w:t>de-</w:t>
      </w:r>
      <w:r>
        <w:rPr>
          <w:w w:val="99"/>
        </w:rPr>
        <w:t xml:space="preserve"> </w:t>
      </w:r>
      <w:r>
        <w:t xml:space="preserve">velop the dichotomous </w:t>
      </w:r>
      <w:r>
        <w:rPr>
          <w:spacing w:val="-3"/>
        </w:rPr>
        <w:t xml:space="preserve">event </w:t>
      </w:r>
      <w:r>
        <w:rPr>
          <w:i/>
        </w:rPr>
        <w:t xml:space="preserve">Y </w:t>
      </w:r>
      <w:r>
        <w:t>, acute respiratory</w:t>
      </w:r>
      <w:r>
        <w:rPr>
          <w:spacing w:val="-33"/>
        </w:rPr>
        <w:t xml:space="preserve"> </w:t>
      </w:r>
      <w:r>
        <w:t>fail-</w:t>
      </w:r>
    </w:p>
    <w:p w14:paraId="6DA5EEE9" w14:textId="77777777" w:rsidR="005525D2" w:rsidRDefault="005525D2">
      <w:pPr>
        <w:spacing w:line="268" w:lineRule="auto"/>
        <w:sectPr w:rsidR="005525D2">
          <w:type w:val="continuous"/>
          <w:pgSz w:w="12240" w:h="15840"/>
          <w:pgMar w:top="680" w:right="600" w:bottom="280" w:left="600" w:header="720" w:footer="720" w:gutter="0"/>
          <w:cols w:num="2" w:space="720" w:equalWidth="0">
            <w:col w:w="5520" w:space="40"/>
            <w:col w:w="5480"/>
          </w:cols>
        </w:sectPr>
      </w:pPr>
    </w:p>
    <w:p w14:paraId="11CB486C" w14:textId="77777777" w:rsidR="005525D2" w:rsidRDefault="00F9209E">
      <w:pPr>
        <w:pStyle w:val="BodyText"/>
        <w:spacing w:before="2" w:line="261" w:lineRule="auto"/>
        <w:ind w:left="119" w:right="117"/>
        <w:jc w:val="both"/>
      </w:pPr>
      <w:r>
        <w:lastRenderedPageBreak/>
        <w:t>ure</w:t>
      </w:r>
      <w:r>
        <w:rPr>
          <w:spacing w:val="-14"/>
        </w:rPr>
        <w:t xml:space="preserve"> </w:t>
      </w:r>
      <w:r>
        <w:t>requiring</w:t>
      </w:r>
      <w:r>
        <w:rPr>
          <w:spacing w:val="-14"/>
        </w:rPr>
        <w:t xml:space="preserve"> </w:t>
      </w:r>
      <w:r>
        <w:t>mechanical</w:t>
      </w:r>
      <w:r>
        <w:rPr>
          <w:spacing w:val="-14"/>
        </w:rPr>
        <w:t xml:space="preserve"> </w:t>
      </w:r>
      <w:r>
        <w:t>ventilation,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arterial</w:t>
      </w:r>
      <w:r>
        <w:rPr>
          <w:spacing w:val="-14"/>
        </w:rPr>
        <w:t xml:space="preserve"> </w:t>
      </w:r>
      <w:r>
        <w:t>oxygen</w:t>
      </w:r>
      <w:r>
        <w:rPr>
          <w:spacing w:val="-14"/>
        </w:rPr>
        <w:t xml:space="preserve"> </w:t>
      </w:r>
      <w:r>
        <w:t>tension</w:t>
      </w:r>
      <w:r>
        <w:rPr>
          <w:spacing w:val="-13"/>
        </w:rPr>
        <w:t xml:space="preserve"> </w:t>
      </w:r>
      <w:r>
        <w:rPr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</w:t>
      </w:r>
      <w:r>
        <w:rPr>
          <w:rFonts w:ascii="Trebuchet MS"/>
          <w:spacing w:val="8"/>
          <w:position w:val="-2"/>
          <w:sz w:val="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predictor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logistic</w:t>
      </w:r>
      <w:r>
        <w:rPr>
          <w:spacing w:val="-13"/>
        </w:rPr>
        <w:t xml:space="preserve"> </w:t>
      </w:r>
      <w:r>
        <w:t>regres-</w:t>
      </w:r>
      <w:r>
        <w:rPr>
          <w:w w:val="99"/>
        </w:rPr>
        <w:t xml:space="preserve"> </w:t>
      </w:r>
      <w:r>
        <w:t xml:space="preserve">sion model. </w:t>
      </w:r>
      <w:r>
        <w:rPr>
          <w:spacing w:val="-5"/>
        </w:rPr>
        <w:t xml:space="preserve">However, </w:t>
      </w:r>
      <w:r>
        <w:t xml:space="preserve">patients are typically assigned to hospital services. Pulmonary service patients </w:t>
      </w:r>
      <w:r>
        <w:rPr>
          <w:spacing w:val="-3"/>
        </w:rPr>
        <w:t>may</w:t>
      </w:r>
      <w:r>
        <w:rPr>
          <w:spacing w:val="40"/>
        </w:rPr>
        <w:t xml:space="preserve"> </w:t>
      </w:r>
      <w:r>
        <w:rPr>
          <w:spacing w:val="-4"/>
        </w:rPr>
        <w:t>have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rPr>
          <w:i/>
          <w:spacing w:val="8"/>
        </w:rPr>
        <w:t>PaO</w:t>
      </w:r>
      <w:r>
        <w:rPr>
          <w:rFonts w:ascii="Trebuchet MS"/>
          <w:spacing w:val="8"/>
          <w:position w:val="-2"/>
          <w:sz w:val="16"/>
        </w:rPr>
        <w:t>2</w:t>
      </w:r>
      <w:r>
        <w:rPr>
          <w:spacing w:val="8"/>
        </w:rPr>
        <w:t>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surgical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tend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lung</w:t>
      </w:r>
      <w:r>
        <w:rPr>
          <w:spacing w:val="-7"/>
        </w:rPr>
        <w:t xml:space="preserve"> </w:t>
      </w:r>
      <w:r>
        <w:t>function.</w:t>
      </w:r>
    </w:p>
    <w:p w14:paraId="3EA620BD" w14:textId="77777777" w:rsidR="005525D2" w:rsidRDefault="00F9209E">
      <w:pPr>
        <w:spacing w:before="23" w:line="203" w:lineRule="exact"/>
        <w:ind w:left="6057" w:right="81"/>
        <w:rPr>
          <w:rFonts w:ascii="Arial" w:eastAsia="Arial" w:hAnsi="Arial" w:cs="Arial"/>
        </w:rPr>
      </w:pPr>
      <w:bookmarkStart w:id="135" w:name="_bookmark7"/>
      <w:bookmarkEnd w:id="135"/>
      <w:r>
        <w:rPr>
          <w:rFonts w:ascii="Arial"/>
          <w:b/>
        </w:rPr>
        <w:t xml:space="preserve">Service level </w:t>
      </w:r>
      <w:hyperlink w:anchor="_bookmark7" w:history="1">
        <w:r>
          <w:rPr>
            <w:rFonts w:ascii="Arial"/>
            <w:b/>
          </w:rPr>
          <w:t>(2)</w:t>
        </w:r>
      </w:hyperlink>
      <w:r>
        <w:rPr>
          <w:rFonts w:ascii="Arial"/>
          <w:b/>
        </w:rPr>
        <w:t xml:space="preserve">  </w:t>
      </w:r>
      <w:r>
        <w:rPr>
          <w:rFonts w:ascii="Arial"/>
        </w:rPr>
        <w:t xml:space="preserve">On the left we </w:t>
      </w:r>
      <w:r>
        <w:rPr>
          <w:rFonts w:ascii="Arial"/>
          <w:spacing w:val="-3"/>
        </w:rPr>
        <w:t xml:space="preserve">develop </w:t>
      </w:r>
      <w:r>
        <w:rPr>
          <w:rFonts w:ascii="Arial"/>
        </w:rPr>
        <w:t>our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hier-</w:t>
      </w:r>
    </w:p>
    <w:p w14:paraId="0642D3C5" w14:textId="77777777" w:rsidR="005525D2" w:rsidRDefault="005525D2">
      <w:pPr>
        <w:spacing w:line="203" w:lineRule="exact"/>
        <w:rPr>
          <w:rFonts w:ascii="Arial" w:eastAsia="Arial" w:hAnsi="Arial" w:cs="Arial"/>
        </w:rPr>
        <w:sectPr w:rsidR="005525D2">
          <w:type w:val="continuous"/>
          <w:pgSz w:w="12240" w:h="15840"/>
          <w:pgMar w:top="680" w:right="600" w:bottom="280" w:left="600" w:header="720" w:footer="720" w:gutter="0"/>
          <w:cols w:space="720"/>
        </w:sectPr>
      </w:pPr>
    </w:p>
    <w:p w14:paraId="4CC2EFA0" w14:textId="77777777" w:rsidR="005525D2" w:rsidRDefault="00F9209E">
      <w:pPr>
        <w:tabs>
          <w:tab w:val="left" w:pos="5253"/>
        </w:tabs>
        <w:spacing w:line="265" w:lineRule="exact"/>
        <w:ind w:left="71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05"/>
        </w:rPr>
        <w:lastRenderedPageBreak/>
        <w:t>β</w:t>
      </w:r>
      <w:r>
        <w:rPr>
          <w:rFonts w:ascii="Trebuchet MS" w:eastAsia="Trebuchet MS" w:hAnsi="Trebuchet MS" w:cs="Trebuchet MS"/>
          <w:w w:val="105"/>
          <w:position w:val="-2"/>
          <w:sz w:val="16"/>
          <w:szCs w:val="16"/>
        </w:rPr>
        <w:t>0</w:t>
      </w:r>
      <w:r>
        <w:rPr>
          <w:rFonts w:ascii="Trebuchet MS" w:eastAsia="Trebuchet MS" w:hAnsi="Trebuchet MS" w:cs="Trebuchet MS"/>
          <w:spacing w:val="19"/>
          <w:w w:val="10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w w:val="105"/>
        </w:rPr>
        <w:t>∼</w:t>
      </w:r>
      <w:r>
        <w:rPr>
          <w:rFonts w:ascii="Meiryo" w:eastAsia="Meiryo" w:hAnsi="Meiryo" w:cs="Meiryo"/>
          <w:i/>
          <w:spacing w:val="-20"/>
          <w:w w:val="105"/>
        </w:rPr>
        <w:t xml:space="preserve"> </w:t>
      </w:r>
      <w:r>
        <w:rPr>
          <w:rFonts w:ascii="Arial" w:eastAsia="Arial" w:hAnsi="Arial" w:cs="Arial"/>
          <w:i/>
          <w:spacing w:val="3"/>
          <w:w w:val="105"/>
        </w:rPr>
        <w:t>Normal</w:t>
      </w:r>
      <w:r>
        <w:rPr>
          <w:rFonts w:ascii="Lucida Sans Unicode" w:eastAsia="Lucida Sans Unicode" w:hAnsi="Lucida Sans Unicode" w:cs="Lucida Sans Unicode"/>
          <w:spacing w:val="3"/>
          <w:w w:val="105"/>
        </w:rPr>
        <w:t>(</w:t>
      </w:r>
      <w:r>
        <w:rPr>
          <w:rFonts w:ascii="Arial" w:eastAsia="Arial" w:hAnsi="Arial" w:cs="Arial"/>
          <w:i/>
          <w:spacing w:val="3"/>
          <w:w w:val="105"/>
        </w:rPr>
        <w:t>γ</w:t>
      </w:r>
      <w:r>
        <w:rPr>
          <w:rFonts w:ascii="Trebuchet MS" w:eastAsia="Trebuchet MS" w:hAnsi="Trebuchet MS" w:cs="Trebuchet MS"/>
          <w:spacing w:val="3"/>
          <w:w w:val="105"/>
          <w:position w:val="-2"/>
          <w:sz w:val="16"/>
          <w:szCs w:val="16"/>
        </w:rPr>
        <w:t>0</w:t>
      </w:r>
      <w:r>
        <w:rPr>
          <w:rFonts w:ascii="Arial" w:eastAsia="Arial" w:hAnsi="Arial" w:cs="Arial"/>
          <w:i/>
          <w:spacing w:val="3"/>
          <w:w w:val="105"/>
        </w:rPr>
        <w:t>,</w:t>
      </w:r>
      <w:r>
        <w:rPr>
          <w:rFonts w:ascii="Arial" w:eastAsia="Arial" w:hAnsi="Arial" w:cs="Arial"/>
          <w:i/>
          <w:spacing w:val="-29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τ</w:t>
      </w:r>
      <w:r>
        <w:rPr>
          <w:rFonts w:ascii="Trebuchet MS" w:eastAsia="Trebuchet MS" w:hAnsi="Trebuchet MS" w:cs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eastAsia="Adobe Fangsong Std R" w:hAnsi="Adobe Fangsong Std R" w:cs="Adobe Fangsong Std R"/>
          <w:w w:val="105"/>
          <w:position w:val="-5"/>
          <w:sz w:val="12"/>
          <w:szCs w:val="12"/>
        </w:rPr>
        <w:t>0</w:t>
      </w:r>
      <w:r>
        <w:rPr>
          <w:rFonts w:ascii="Adobe Fangsong Std R" w:eastAsia="Adobe Fangsong Std R" w:hAnsi="Adobe Fangsong Std R" w:cs="Adobe Fangsong Std R"/>
          <w:spacing w:val="-16"/>
          <w:w w:val="105"/>
          <w:position w:val="-5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);</w:t>
      </w:r>
      <w:r>
        <w:rPr>
          <w:rFonts w:ascii="Lucida Sans Unicode" w:eastAsia="Lucida Sans Unicode" w:hAnsi="Lucida Sans Unicode" w:cs="Lucida Sans Unicode"/>
          <w:spacing w:val="-3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β</w:t>
      </w:r>
      <w:r>
        <w:rPr>
          <w:rFonts w:ascii="Trebuchet MS" w:eastAsia="Trebuchet MS" w:hAnsi="Trebuchet MS" w:cs="Trebuchet MS"/>
          <w:w w:val="105"/>
          <w:position w:val="-2"/>
          <w:sz w:val="16"/>
          <w:szCs w:val="16"/>
        </w:rPr>
        <w:t>1</w:t>
      </w:r>
      <w:r>
        <w:rPr>
          <w:rFonts w:ascii="Trebuchet MS" w:eastAsia="Trebuchet MS" w:hAnsi="Trebuchet MS" w:cs="Trebuchet MS"/>
          <w:spacing w:val="19"/>
          <w:w w:val="10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w w:val="105"/>
        </w:rPr>
        <w:t>∼</w:t>
      </w:r>
      <w:r>
        <w:rPr>
          <w:rFonts w:ascii="Meiryo" w:eastAsia="Meiryo" w:hAnsi="Meiryo" w:cs="Meiryo"/>
          <w:i/>
          <w:spacing w:val="-20"/>
          <w:w w:val="105"/>
        </w:rPr>
        <w:t xml:space="preserve"> </w:t>
      </w:r>
      <w:r>
        <w:rPr>
          <w:rFonts w:ascii="Arial" w:eastAsia="Arial" w:hAnsi="Arial" w:cs="Arial"/>
          <w:i/>
          <w:spacing w:val="3"/>
          <w:w w:val="105"/>
        </w:rPr>
        <w:t>Normal</w:t>
      </w:r>
      <w:r>
        <w:rPr>
          <w:rFonts w:ascii="Lucida Sans Unicode" w:eastAsia="Lucida Sans Unicode" w:hAnsi="Lucida Sans Unicode" w:cs="Lucida Sans Unicode"/>
          <w:spacing w:val="3"/>
          <w:w w:val="105"/>
        </w:rPr>
        <w:t>(</w:t>
      </w:r>
      <w:r>
        <w:rPr>
          <w:rFonts w:ascii="Arial" w:eastAsia="Arial" w:hAnsi="Arial" w:cs="Arial"/>
          <w:i/>
          <w:spacing w:val="3"/>
          <w:w w:val="105"/>
        </w:rPr>
        <w:t>γ</w:t>
      </w:r>
      <w:r>
        <w:rPr>
          <w:rFonts w:ascii="Trebuchet MS" w:eastAsia="Trebuchet MS" w:hAnsi="Trebuchet MS" w:cs="Trebuchet MS"/>
          <w:spacing w:val="3"/>
          <w:w w:val="105"/>
          <w:position w:val="-2"/>
          <w:sz w:val="16"/>
          <w:szCs w:val="16"/>
        </w:rPr>
        <w:t>1</w:t>
      </w:r>
      <w:r>
        <w:rPr>
          <w:rFonts w:ascii="Arial" w:eastAsia="Arial" w:hAnsi="Arial" w:cs="Arial"/>
          <w:i/>
          <w:spacing w:val="3"/>
          <w:w w:val="105"/>
        </w:rPr>
        <w:t>,</w:t>
      </w:r>
      <w:r>
        <w:rPr>
          <w:rFonts w:ascii="Arial" w:eastAsia="Arial" w:hAnsi="Arial" w:cs="Arial"/>
          <w:i/>
          <w:spacing w:val="-29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τ</w:t>
      </w:r>
      <w:r>
        <w:rPr>
          <w:rFonts w:ascii="Trebuchet MS" w:eastAsia="Trebuchet MS" w:hAnsi="Trebuchet MS" w:cs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eastAsia="Adobe Fangsong Std R" w:hAnsi="Adobe Fangsong Std R" w:cs="Adobe Fangsong Std R"/>
          <w:w w:val="105"/>
          <w:position w:val="-5"/>
          <w:sz w:val="12"/>
          <w:szCs w:val="12"/>
        </w:rPr>
        <w:t>1</w:t>
      </w:r>
      <w:r>
        <w:rPr>
          <w:rFonts w:ascii="Adobe Fangsong Std R" w:eastAsia="Adobe Fangsong Std R" w:hAnsi="Adobe Fangsong Std R" w:cs="Adobe Fangsong Std R"/>
          <w:spacing w:val="-16"/>
          <w:w w:val="105"/>
          <w:position w:val="-5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)</w:t>
      </w:r>
      <w:r>
        <w:rPr>
          <w:rFonts w:ascii="Lucida Sans Unicode" w:eastAsia="Lucida Sans Unicode" w:hAnsi="Lucida Sans Unicode" w:cs="Lucida Sans Unicode"/>
          <w:w w:val="105"/>
        </w:rPr>
        <w:tab/>
      </w:r>
      <w:r>
        <w:rPr>
          <w:rFonts w:ascii="Arial" w:eastAsia="Arial" w:hAnsi="Arial" w:cs="Arial"/>
          <w:w w:val="95"/>
        </w:rPr>
        <w:t>(2)</w:t>
      </w:r>
    </w:p>
    <w:p w14:paraId="6D6FBCC4" w14:textId="77777777" w:rsidR="005525D2" w:rsidRDefault="00F9209E">
      <w:pPr>
        <w:pStyle w:val="BodyText"/>
        <w:spacing w:before="81"/>
        <w:ind w:left="159"/>
      </w:pPr>
      <w:r>
        <w:br w:type="column"/>
      </w:r>
      <w:r>
        <w:lastRenderedPageBreak/>
        <w:t xml:space="preserve">archical model to allow different intercepts </w:t>
      </w:r>
      <w:r>
        <w:rPr>
          <w:i/>
        </w:rPr>
        <w:t>β</w:t>
      </w:r>
      <w:r>
        <w:rPr>
          <w:rFonts w:ascii="Trebuchet MS" w:hAnsi="Trebuchet MS"/>
          <w:position w:val="-2"/>
          <w:sz w:val="16"/>
        </w:rPr>
        <w:t xml:space="preserve">0   </w:t>
      </w:r>
      <w:r>
        <w:rPr>
          <w:rFonts w:ascii="Trebuchet MS" w:hAnsi="Trebuchet MS"/>
          <w:spacing w:val="47"/>
          <w:position w:val="-2"/>
          <w:sz w:val="16"/>
        </w:rPr>
        <w:t xml:space="preserve"> </w:t>
      </w:r>
      <w:r>
        <w:t>repre-</w:t>
      </w:r>
    </w:p>
    <w:p w14:paraId="72A99DC4" w14:textId="77777777" w:rsidR="005525D2" w:rsidRDefault="005525D2">
      <w:pPr>
        <w:sectPr w:rsidR="005525D2">
          <w:type w:val="continuous"/>
          <w:pgSz w:w="12240" w:h="15840"/>
          <w:pgMar w:top="680" w:right="600" w:bottom="280" w:left="600" w:header="720" w:footer="720" w:gutter="0"/>
          <w:cols w:num="2" w:space="720" w:equalWidth="0">
            <w:col w:w="5520" w:space="40"/>
            <w:col w:w="5480"/>
          </w:cols>
        </w:sectPr>
      </w:pPr>
    </w:p>
    <w:p w14:paraId="70165E10" w14:textId="77777777" w:rsidR="005525D2" w:rsidRDefault="00F9209E">
      <w:pPr>
        <w:pStyle w:val="BodyText"/>
        <w:spacing w:before="12" w:line="256" w:lineRule="auto"/>
        <w:ind w:left="119" w:right="117"/>
        <w:jc w:val="both"/>
      </w:pPr>
      <w:r>
        <w:lastRenderedPageBreak/>
        <w:t xml:space="preserve">senting the </w:t>
      </w:r>
      <w:r>
        <w:rPr>
          <w:spacing w:val="-3"/>
        </w:rPr>
        <w:t xml:space="preserve">average </w:t>
      </w:r>
      <w:r>
        <w:rPr>
          <w:i/>
          <w:spacing w:val="7"/>
        </w:rPr>
        <w:t>PaO</w:t>
      </w:r>
      <w:r>
        <w:rPr>
          <w:rFonts w:ascii="Trebuchet MS" w:hAnsi="Trebuchet MS"/>
          <w:spacing w:val="7"/>
          <w:position w:val="-2"/>
          <w:sz w:val="16"/>
        </w:rPr>
        <w:t xml:space="preserve">2 </w:t>
      </w:r>
      <w:r>
        <w:t>of patients in the various medical and surgical services estimating different</w:t>
      </w:r>
      <w:r>
        <w:rPr>
          <w:spacing w:val="38"/>
        </w:rPr>
        <w:t xml:space="preserve"> </w:t>
      </w:r>
      <w:r>
        <w:t>service</w:t>
      </w:r>
      <w:r>
        <w:rPr>
          <w:w w:val="99"/>
        </w:rPr>
        <w:t xml:space="preserve"> </w:t>
      </w:r>
      <w:r>
        <w:rPr>
          <w:spacing w:val="-3"/>
        </w:rPr>
        <w:t>level</w:t>
      </w:r>
      <w:r>
        <w:rPr>
          <w:spacing w:val="15"/>
        </w:rPr>
        <w:t xml:space="preserve"> </w:t>
      </w:r>
      <w:r>
        <w:t>mean</w:t>
      </w:r>
      <w:r>
        <w:rPr>
          <w:spacing w:val="15"/>
        </w:rPr>
        <w:t xml:space="preserve"> </w:t>
      </w:r>
      <w:r>
        <w:t>intercepts</w:t>
      </w:r>
      <w:r>
        <w:rPr>
          <w:spacing w:val="15"/>
        </w:rPr>
        <w:t xml:space="preserve"> </w:t>
      </w:r>
      <w:r>
        <w:rPr>
          <w:i/>
          <w:spacing w:val="3"/>
        </w:rPr>
        <w:t>γ</w:t>
      </w:r>
      <w:r>
        <w:rPr>
          <w:rFonts w:ascii="Trebuchet MS" w:hAnsi="Trebuchet MS"/>
          <w:spacing w:val="3"/>
          <w:position w:val="-2"/>
          <w:sz w:val="16"/>
        </w:rPr>
        <w:t>0</w:t>
      </w:r>
      <w:r>
        <w:rPr>
          <w:spacing w:val="3"/>
        </w:rPr>
        <w:t>.</w:t>
      </w:r>
      <w:r>
        <w:rPr>
          <w:spacing w:val="4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medical</w:t>
      </w:r>
      <w:r>
        <w:rPr>
          <w:spacing w:val="15"/>
        </w:rPr>
        <w:t xml:space="preserve"> </w:t>
      </w:r>
      <w:r>
        <w:t>service,</w:t>
      </w:r>
      <w:r>
        <w:rPr>
          <w:spacing w:val="20"/>
        </w:rPr>
        <w:t xml:space="preserve"> </w:t>
      </w:r>
      <w:r>
        <w:t>smaller</w:t>
      </w:r>
      <w:r>
        <w:rPr>
          <w:spacing w:val="15"/>
        </w:rPr>
        <w:t xml:space="preserve"> </w:t>
      </w:r>
      <w:r>
        <w:t>changes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i/>
          <w:spacing w:val="7"/>
        </w:rPr>
        <w:t>PaO</w:t>
      </w:r>
      <w:r>
        <w:rPr>
          <w:rFonts w:ascii="Trebuchet MS" w:hAnsi="Trebuchet MS"/>
          <w:spacing w:val="7"/>
          <w:position w:val="-2"/>
          <w:sz w:val="16"/>
        </w:rPr>
        <w:t>2</w:t>
      </w:r>
      <w:r>
        <w:rPr>
          <w:rFonts w:ascii="Trebuchet MS" w:hAnsi="Trebuchet MS"/>
          <w:spacing w:val="37"/>
          <w:position w:val="-2"/>
          <w:sz w:val="16"/>
        </w:rPr>
        <w:t xml:space="preserve"> </w:t>
      </w:r>
      <w:r>
        <w:rPr>
          <w:spacing w:val="-3"/>
        </w:rPr>
        <w:t>may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indicative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respiratory</w:t>
      </w:r>
      <w:r>
        <w:rPr>
          <w:w w:val="99"/>
        </w:rPr>
        <w:t xml:space="preserve"> </w:t>
      </w:r>
      <w:r>
        <w:t>deterioration compared to a surgical service, where larger drop in arterial oxygen tension predicts outcome.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w w:val="99"/>
        </w:rPr>
        <w:t xml:space="preserve"> </w:t>
      </w:r>
      <w:r>
        <w:rPr>
          <w:spacing w:val="-3"/>
        </w:rPr>
        <w:t xml:space="preserve">may </w:t>
      </w:r>
      <w:r>
        <w:t xml:space="preserve">allow the regression coefficient </w:t>
      </w:r>
      <w:r>
        <w:rPr>
          <w:spacing w:val="-3"/>
        </w:rPr>
        <w:t xml:space="preserve">for </w:t>
      </w:r>
      <w:r>
        <w:t xml:space="preserve">the slope </w:t>
      </w:r>
      <w:r>
        <w:rPr>
          <w:i/>
        </w:rPr>
        <w:t>β</w:t>
      </w:r>
      <w:r>
        <w:rPr>
          <w:rFonts w:ascii="Trebuchet MS" w:hAnsi="Trebuchet MS"/>
          <w:position w:val="-2"/>
          <w:sz w:val="16"/>
        </w:rPr>
        <w:t xml:space="preserve">1 </w:t>
      </w:r>
      <w:r>
        <w:t xml:space="preserve">to vary around different mean slopes </w:t>
      </w:r>
      <w:r>
        <w:rPr>
          <w:i/>
        </w:rPr>
        <w:t>γ</w:t>
      </w:r>
      <w:r>
        <w:rPr>
          <w:rFonts w:ascii="Trebuchet MS" w:hAnsi="Trebuchet MS"/>
          <w:position w:val="-2"/>
          <w:sz w:val="16"/>
        </w:rPr>
        <w:t xml:space="preserve">1 </w:t>
      </w:r>
      <w:r>
        <w:t>at the service</w:t>
      </w:r>
      <w:r>
        <w:rPr>
          <w:spacing w:val="-41"/>
        </w:rPr>
        <w:t xml:space="preserve"> </w:t>
      </w:r>
      <w:r>
        <w:rPr>
          <w:spacing w:val="-3"/>
        </w:rPr>
        <w:t>level.</w:t>
      </w:r>
    </w:p>
    <w:p w14:paraId="25238161" w14:textId="77777777" w:rsidR="005525D2" w:rsidRDefault="00F9209E">
      <w:pPr>
        <w:pStyle w:val="BodyText"/>
        <w:spacing w:before="7" w:line="284" w:lineRule="exact"/>
        <w:ind w:left="5719" w:right="81" w:firstLine="338"/>
      </w:pPr>
      <w:bookmarkStart w:id="136" w:name="_bookmark8"/>
      <w:bookmarkEnd w:id="136"/>
      <w:r>
        <w:rPr>
          <w:b/>
        </w:rPr>
        <w:t xml:space="preserve">Hospital level </w:t>
      </w:r>
      <w:hyperlink w:anchor="_bookmark8" w:history="1">
        <w:r>
          <w:rPr>
            <w:b/>
          </w:rPr>
          <w:t>(3)</w:t>
        </w:r>
      </w:hyperlink>
      <w:r>
        <w:rPr>
          <w:b/>
        </w:rPr>
        <w:t xml:space="preserve"> </w:t>
      </w:r>
      <w:r>
        <w:t xml:space="preserve">Some hospitals </w:t>
      </w:r>
      <w:r>
        <w:rPr>
          <w:spacing w:val="-3"/>
        </w:rPr>
        <w:t xml:space="preserve">may </w:t>
      </w:r>
      <w:r>
        <w:t xml:space="preserve">cater </w:t>
      </w:r>
      <w:r>
        <w:rPr>
          <w:spacing w:val="43"/>
        </w:rPr>
        <w:t xml:space="preserve"> </w:t>
      </w:r>
      <w:r>
        <w:t>to</w:t>
      </w:r>
      <w:r>
        <w:rPr>
          <w:w w:val="99"/>
        </w:rPr>
        <w:t xml:space="preserve"> </w:t>
      </w:r>
      <w:r>
        <w:t xml:space="preserve">an economically disadvantages population,  which </w:t>
      </w:r>
      <w:r>
        <w:rPr>
          <w:spacing w:val="38"/>
        </w:rPr>
        <w:t xml:space="preserve"> </w:t>
      </w:r>
      <w:r>
        <w:t>is</w:t>
      </w:r>
    </w:p>
    <w:p w14:paraId="5E271990" w14:textId="77777777" w:rsidR="005525D2" w:rsidRDefault="005525D2">
      <w:pPr>
        <w:spacing w:line="284" w:lineRule="exact"/>
        <w:sectPr w:rsidR="005525D2">
          <w:type w:val="continuous"/>
          <w:pgSz w:w="12240" w:h="15840"/>
          <w:pgMar w:top="680" w:right="600" w:bottom="280" w:left="600" w:header="720" w:footer="720" w:gutter="0"/>
          <w:cols w:space="720"/>
        </w:sectPr>
      </w:pPr>
    </w:p>
    <w:p w14:paraId="1D0C936A" w14:textId="77777777" w:rsidR="005525D2" w:rsidRDefault="00F9209E">
      <w:pPr>
        <w:tabs>
          <w:tab w:val="left" w:pos="5253"/>
        </w:tabs>
        <w:spacing w:line="139" w:lineRule="exact"/>
        <w:ind w:left="491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05"/>
        </w:rPr>
        <w:lastRenderedPageBreak/>
        <w:t>γ</w:t>
      </w:r>
      <w:r>
        <w:rPr>
          <w:rFonts w:ascii="Trebuchet MS" w:eastAsia="Trebuchet MS" w:hAnsi="Trebuchet MS" w:cs="Trebuchet MS"/>
          <w:w w:val="105"/>
          <w:position w:val="-2"/>
          <w:sz w:val="16"/>
          <w:szCs w:val="16"/>
        </w:rPr>
        <w:t>0</w:t>
      </w:r>
      <w:r>
        <w:rPr>
          <w:rFonts w:ascii="Trebuchet MS" w:eastAsia="Trebuchet MS" w:hAnsi="Trebuchet MS" w:cs="Trebuchet MS"/>
          <w:spacing w:val="8"/>
          <w:w w:val="105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i/>
          <w:w w:val="105"/>
        </w:rPr>
        <w:t>∼</w:t>
      </w:r>
      <w:r>
        <w:rPr>
          <w:rFonts w:ascii="Meiryo" w:eastAsia="Meiryo" w:hAnsi="Meiryo" w:cs="Meiryo"/>
          <w:i/>
          <w:spacing w:val="-28"/>
          <w:w w:val="105"/>
        </w:rPr>
        <w:t xml:space="preserve"> </w:t>
      </w:r>
      <w:r>
        <w:rPr>
          <w:rFonts w:ascii="Arial" w:eastAsia="Arial" w:hAnsi="Arial" w:cs="Arial"/>
          <w:i/>
          <w:spacing w:val="2"/>
          <w:w w:val="105"/>
        </w:rPr>
        <w:t>Normal</w:t>
      </w:r>
      <w:r>
        <w:rPr>
          <w:rFonts w:ascii="Lucida Sans Unicode" w:eastAsia="Lucida Sans Unicode" w:hAnsi="Lucida Sans Unicode" w:cs="Lucida Sans Unicode"/>
          <w:spacing w:val="2"/>
          <w:w w:val="105"/>
        </w:rPr>
        <w:t>(</w:t>
      </w:r>
      <w:r>
        <w:rPr>
          <w:rFonts w:ascii="Arial" w:eastAsia="Arial" w:hAnsi="Arial" w:cs="Arial"/>
          <w:i/>
          <w:spacing w:val="2"/>
          <w:w w:val="105"/>
        </w:rPr>
        <w:t>δ</w:t>
      </w:r>
      <w:r>
        <w:rPr>
          <w:rFonts w:ascii="Trebuchet MS" w:eastAsia="Trebuchet MS" w:hAnsi="Trebuchet MS" w:cs="Trebuchet MS"/>
          <w:i/>
          <w:spacing w:val="2"/>
          <w:w w:val="105"/>
          <w:position w:val="-2"/>
          <w:sz w:val="16"/>
          <w:szCs w:val="16"/>
        </w:rPr>
        <w:t>tau</w:t>
      </w:r>
      <w:r>
        <w:rPr>
          <w:rFonts w:ascii="Adobe Fangsong Std R" w:eastAsia="Adobe Fangsong Std R" w:hAnsi="Adobe Fangsong Std R" w:cs="Adobe Fangsong Std R"/>
          <w:spacing w:val="2"/>
          <w:w w:val="105"/>
          <w:position w:val="-4"/>
          <w:sz w:val="12"/>
          <w:szCs w:val="12"/>
        </w:rPr>
        <w:t>0</w:t>
      </w:r>
      <w:r>
        <w:rPr>
          <w:rFonts w:ascii="Adobe Fangsong Std R" w:eastAsia="Adobe Fangsong Std R" w:hAnsi="Adobe Fangsong Std R" w:cs="Adobe Fangsong Std R"/>
          <w:spacing w:val="-19"/>
          <w:w w:val="105"/>
          <w:position w:val="-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4"/>
          <w:w w:val="105"/>
        </w:rPr>
        <w:t xml:space="preserve"> </w:t>
      </w:r>
      <w:r>
        <w:rPr>
          <w:rFonts w:ascii="Arial" w:eastAsia="Arial" w:hAnsi="Arial" w:cs="Arial"/>
          <w:i/>
          <w:spacing w:val="5"/>
          <w:w w:val="105"/>
        </w:rPr>
        <w:t>ζ</w:t>
      </w:r>
      <w:r>
        <w:rPr>
          <w:rFonts w:ascii="Lucida Sans Unicode" w:eastAsia="Lucida Sans Unicode" w:hAnsi="Lucida Sans Unicode" w:cs="Lucida Sans Unicode"/>
          <w:spacing w:val="5"/>
          <w:w w:val="105"/>
        </w:rPr>
        <w:t>);</w:t>
      </w:r>
      <w:r>
        <w:rPr>
          <w:rFonts w:ascii="Lucida Sans Unicode" w:eastAsia="Lucida Sans Unicode" w:hAnsi="Lucida Sans Unicode" w:cs="Lucida Sans Unicode"/>
          <w:spacing w:val="-4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τ</w:t>
      </w:r>
      <w:r>
        <w:rPr>
          <w:rFonts w:ascii="Trebuchet MS" w:eastAsia="Trebuchet MS" w:hAnsi="Trebuchet MS" w:cs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eastAsia="Adobe Fangsong Std R" w:hAnsi="Adobe Fangsong Std R" w:cs="Adobe Fangsong Std R"/>
          <w:w w:val="105"/>
          <w:position w:val="-5"/>
          <w:sz w:val="12"/>
          <w:szCs w:val="12"/>
        </w:rPr>
        <w:t>1</w:t>
      </w:r>
      <w:r>
        <w:rPr>
          <w:rFonts w:ascii="Adobe Fangsong Std R" w:eastAsia="Adobe Fangsong Std R" w:hAnsi="Adobe Fangsong Std R" w:cs="Adobe Fangsong Std R"/>
          <w:spacing w:val="32"/>
          <w:w w:val="105"/>
          <w:position w:val="-5"/>
          <w:sz w:val="12"/>
          <w:szCs w:val="12"/>
        </w:rPr>
        <w:t xml:space="preserve"> </w:t>
      </w:r>
      <w:r>
        <w:rPr>
          <w:rFonts w:ascii="Meiryo" w:eastAsia="Meiryo" w:hAnsi="Meiryo" w:cs="Meiryo"/>
          <w:i/>
          <w:w w:val="105"/>
        </w:rPr>
        <w:t>∼</w:t>
      </w:r>
      <w:r>
        <w:rPr>
          <w:rFonts w:ascii="Meiryo" w:eastAsia="Meiryo" w:hAnsi="Meiryo" w:cs="Meiryo"/>
          <w:i/>
          <w:spacing w:val="-28"/>
          <w:w w:val="105"/>
        </w:rPr>
        <w:t xml:space="preserve"> </w:t>
      </w:r>
      <w:r>
        <w:rPr>
          <w:rFonts w:ascii="Arial" w:eastAsia="Arial" w:hAnsi="Arial" w:cs="Arial"/>
          <w:i/>
          <w:spacing w:val="2"/>
          <w:w w:val="105"/>
        </w:rPr>
        <w:t>Normal</w:t>
      </w:r>
      <w:r>
        <w:rPr>
          <w:rFonts w:ascii="Lucida Sans Unicode" w:eastAsia="Lucida Sans Unicode" w:hAnsi="Lucida Sans Unicode" w:cs="Lucida Sans Unicode"/>
          <w:spacing w:val="2"/>
          <w:w w:val="105"/>
        </w:rPr>
        <w:t>(</w:t>
      </w:r>
      <w:r>
        <w:rPr>
          <w:rFonts w:ascii="Arial" w:eastAsia="Arial" w:hAnsi="Arial" w:cs="Arial"/>
          <w:i/>
          <w:spacing w:val="2"/>
          <w:w w:val="105"/>
        </w:rPr>
        <w:t>δ</w:t>
      </w:r>
      <w:r>
        <w:rPr>
          <w:rFonts w:ascii="Trebuchet MS" w:eastAsia="Trebuchet MS" w:hAnsi="Trebuchet MS" w:cs="Trebuchet MS"/>
          <w:i/>
          <w:spacing w:val="2"/>
          <w:w w:val="105"/>
          <w:position w:val="-2"/>
          <w:sz w:val="16"/>
          <w:szCs w:val="16"/>
        </w:rPr>
        <w:t>tau</w:t>
      </w:r>
      <w:r>
        <w:rPr>
          <w:rFonts w:ascii="Adobe Fangsong Std R" w:eastAsia="Adobe Fangsong Std R" w:hAnsi="Adobe Fangsong Std R" w:cs="Adobe Fangsong Std R"/>
          <w:spacing w:val="2"/>
          <w:w w:val="105"/>
          <w:position w:val="-4"/>
          <w:sz w:val="12"/>
          <w:szCs w:val="12"/>
        </w:rPr>
        <w:t>1</w:t>
      </w:r>
      <w:r>
        <w:rPr>
          <w:rFonts w:ascii="Adobe Fangsong Std R" w:eastAsia="Adobe Fangsong Std R" w:hAnsi="Adobe Fangsong Std R" w:cs="Adobe Fangsong Std R"/>
          <w:spacing w:val="-19"/>
          <w:w w:val="105"/>
          <w:position w:val="-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4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κ</w:t>
      </w:r>
      <w:r>
        <w:rPr>
          <w:rFonts w:ascii="Lucida Sans Unicode" w:eastAsia="Lucida Sans Unicode" w:hAnsi="Lucida Sans Unicode" w:cs="Lucida Sans Unicode"/>
          <w:w w:val="105"/>
        </w:rPr>
        <w:t>)</w:t>
      </w:r>
      <w:r>
        <w:rPr>
          <w:rFonts w:ascii="Lucida Sans Unicode" w:eastAsia="Lucida Sans Unicode" w:hAnsi="Lucida Sans Unicode" w:cs="Lucida Sans Unicode"/>
          <w:w w:val="105"/>
        </w:rPr>
        <w:tab/>
      </w:r>
      <w:r>
        <w:rPr>
          <w:rFonts w:ascii="Arial" w:eastAsia="Arial" w:hAnsi="Arial" w:cs="Arial"/>
          <w:w w:val="95"/>
        </w:rPr>
        <w:t>(3)</w:t>
      </w:r>
    </w:p>
    <w:p w14:paraId="068004C8" w14:textId="77777777" w:rsidR="005525D2" w:rsidRDefault="00F9209E">
      <w:pPr>
        <w:pStyle w:val="BodyText"/>
        <w:spacing w:before="21"/>
        <w:ind w:left="159"/>
      </w:pPr>
      <w:r>
        <w:br w:type="column"/>
      </w:r>
      <w:r>
        <w:lastRenderedPageBreak/>
        <w:t xml:space="preserve">sicker on </w:t>
      </w:r>
      <w:r>
        <w:rPr>
          <w:spacing w:val="-3"/>
        </w:rPr>
        <w:t xml:space="preserve">average.  </w:t>
      </w:r>
      <w:r>
        <w:rPr>
          <w:spacing w:val="-14"/>
        </w:rPr>
        <w:t xml:space="preserve">To  </w:t>
      </w:r>
      <w:r>
        <w:t xml:space="preserve">reflect this, we </w:t>
      </w:r>
      <w:r>
        <w:rPr>
          <w:spacing w:val="-3"/>
        </w:rPr>
        <w:t xml:space="preserve">may </w:t>
      </w:r>
      <w:r>
        <w:t xml:space="preserve">model </w:t>
      </w:r>
      <w:r>
        <w:rPr>
          <w:spacing w:val="17"/>
        </w:rPr>
        <w:t xml:space="preserve"> </w:t>
      </w:r>
      <w:r>
        <w:t>the</w:t>
      </w:r>
    </w:p>
    <w:p w14:paraId="784413C4" w14:textId="77777777" w:rsidR="005525D2" w:rsidRDefault="005525D2">
      <w:pPr>
        <w:sectPr w:rsidR="005525D2">
          <w:type w:val="continuous"/>
          <w:pgSz w:w="12240" w:h="15840"/>
          <w:pgMar w:top="680" w:right="600" w:bottom="280" w:left="600" w:header="720" w:footer="720" w:gutter="0"/>
          <w:cols w:num="2" w:space="720" w:equalWidth="0">
            <w:col w:w="5520" w:space="40"/>
            <w:col w:w="5480"/>
          </w:cols>
        </w:sectPr>
      </w:pPr>
    </w:p>
    <w:p w14:paraId="66B73F5C" w14:textId="77777777" w:rsidR="005525D2" w:rsidRDefault="00F9209E">
      <w:pPr>
        <w:pStyle w:val="BodyText"/>
        <w:spacing w:before="31" w:line="261" w:lineRule="auto"/>
        <w:ind w:left="119" w:right="119"/>
        <w:jc w:val="both"/>
      </w:pPr>
      <w:r>
        <w:lastRenderedPageBreak/>
        <w:t xml:space="preserve">mean intercept </w:t>
      </w:r>
      <w:r>
        <w:rPr>
          <w:rFonts w:cs="Arial"/>
          <w:i/>
        </w:rPr>
        <w:t>γ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 xml:space="preserve">0 </w:t>
      </w:r>
      <w:r>
        <w:rPr>
          <w:spacing w:val="-3"/>
        </w:rPr>
        <w:t xml:space="preserve">for </w:t>
      </w:r>
      <w:r>
        <w:t xml:space="preserve">the services hierarchically at the hospital </w:t>
      </w:r>
      <w:r>
        <w:rPr>
          <w:spacing w:val="-3"/>
        </w:rPr>
        <w:t xml:space="preserve">level. </w:t>
      </w:r>
      <w:r>
        <w:t>Patients differ very much between</w:t>
      </w:r>
      <w:r>
        <w:rPr>
          <w:spacing w:val="-20"/>
        </w:rPr>
        <w:t xml:space="preserve"> </w:t>
      </w:r>
      <w:r>
        <w:t>services</w:t>
      </w:r>
      <w:r>
        <w:rPr>
          <w:w w:val="99"/>
        </w:rPr>
        <w:t xml:space="preserve"> </w:t>
      </w:r>
      <w:r>
        <w:t xml:space="preserve">in some hospitals, while others </w:t>
      </w:r>
      <w:r>
        <w:rPr>
          <w:spacing w:val="-3"/>
        </w:rPr>
        <w:t xml:space="preserve">may </w:t>
      </w:r>
      <w:r>
        <w:rPr>
          <w:spacing w:val="-4"/>
        </w:rPr>
        <w:t xml:space="preserve">have </w:t>
      </w:r>
      <w:r>
        <w:t>a more homogeneous patient distribution; we can model this</w:t>
      </w:r>
      <w:r>
        <w:rPr>
          <w:spacing w:val="-13"/>
        </w:rPr>
        <w:t xml:space="preserve"> </w:t>
      </w:r>
      <w:r>
        <w:rPr>
          <w:rFonts w:cs="Arial"/>
          <w:i/>
        </w:rPr>
        <w:t>variation</w:t>
      </w:r>
      <w:r>
        <w:rPr>
          <w:rFonts w:cs="Arial"/>
          <w:i/>
          <w:w w:val="99"/>
        </w:rPr>
        <w:t xml:space="preserve"> </w:t>
      </w:r>
      <w:r>
        <w:rPr>
          <w:rFonts w:cs="Arial"/>
          <w:i/>
        </w:rPr>
        <w:t>τ</w:t>
      </w:r>
      <w:r>
        <w:rPr>
          <w:rFonts w:ascii="Trebuchet MS" w:eastAsia="Trebuchet MS" w:hAnsi="Trebuchet MS" w:cs="Trebuchet MS"/>
          <w:i/>
          <w:position w:val="-3"/>
          <w:sz w:val="16"/>
          <w:szCs w:val="16"/>
        </w:rPr>
        <w:t>β</w:t>
      </w:r>
      <w:r>
        <w:rPr>
          <w:rFonts w:ascii="Adobe Fangsong Std R" w:eastAsia="Adobe Fangsong Std R" w:hAnsi="Adobe Fangsong Std R" w:cs="Adobe Fangsong Std R"/>
          <w:position w:val="-5"/>
          <w:sz w:val="12"/>
          <w:szCs w:val="12"/>
        </w:rPr>
        <w:t xml:space="preserve">1 </w:t>
      </w:r>
      <w:r>
        <w:rPr>
          <w:rFonts w:ascii="Adobe Fangsong Std R" w:eastAsia="Adobe Fangsong Std R" w:hAnsi="Adobe Fangsong Std R" w:cs="Adobe Fangsong Std R"/>
          <w:spacing w:val="7"/>
          <w:position w:val="-5"/>
          <w:sz w:val="12"/>
          <w:szCs w:val="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slope</w:t>
      </w:r>
      <w:r>
        <w:rPr>
          <w:spacing w:val="-6"/>
        </w:rPr>
        <w:t xml:space="preserve"> </w:t>
      </w:r>
      <w:r>
        <w:rPr>
          <w:rFonts w:cs="Arial"/>
          <w:i/>
        </w:rPr>
        <w:t>γ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>1</w:t>
      </w:r>
      <w:r>
        <w:rPr>
          <w:rFonts w:ascii="Trebuchet MS" w:eastAsia="Trebuchet MS" w:hAnsi="Trebuchet MS" w:cs="Trebuchet MS"/>
          <w:spacing w:val="17"/>
          <w:position w:val="-2"/>
          <w:sz w:val="16"/>
          <w:szCs w:val="1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cs="Arial"/>
          <w:i/>
          <w:spacing w:val="4"/>
        </w:rPr>
        <w:t>PaO</w:t>
      </w:r>
      <w:r>
        <w:rPr>
          <w:rFonts w:ascii="Trebuchet MS" w:eastAsia="Trebuchet MS" w:hAnsi="Trebuchet MS" w:cs="Trebuchet MS"/>
          <w:spacing w:val="4"/>
          <w:position w:val="-2"/>
          <w:sz w:val="16"/>
          <w:szCs w:val="16"/>
        </w:rPr>
        <w:t>2</w:t>
      </w:r>
      <w:r>
        <w:rPr>
          <w:spacing w:val="4"/>
        </w:rPr>
        <w:t>’s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effect.</w:t>
      </w:r>
    </w:p>
    <w:p w14:paraId="1F06A1B0" w14:textId="085FDEA9" w:rsidR="005525D2" w:rsidRDefault="00F9209E">
      <w:pPr>
        <w:spacing w:line="261" w:lineRule="auto"/>
        <w:ind w:left="119" w:right="117" w:firstLine="3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In </w:t>
      </w:r>
      <w:r>
        <w:rPr>
          <w:rFonts w:ascii="Arial" w:eastAsia="Arial" w:hAnsi="Arial" w:cs="Arial"/>
          <w:b/>
          <w:bCs/>
          <w:spacing w:val="-3"/>
        </w:rPr>
        <w:t xml:space="preserve">APPROVE, </w:t>
      </w:r>
      <w:r>
        <w:rPr>
          <w:rFonts w:ascii="Arial" w:eastAsia="Arial" w:hAnsi="Arial" w:cs="Arial"/>
          <w:b/>
          <w:bCs/>
        </w:rPr>
        <w:t xml:space="preserve">the compared frequentist prediction model will be build </w:t>
      </w:r>
      <w:r>
        <w:rPr>
          <w:rFonts w:ascii="Arial" w:eastAsia="Arial" w:hAnsi="Arial" w:cs="Arial"/>
          <w:b/>
          <w:bCs/>
          <w:spacing w:val="-3"/>
        </w:rPr>
        <w:t xml:space="preserve">by </w:t>
      </w:r>
      <w:r>
        <w:rPr>
          <w:rFonts w:ascii="Arial" w:eastAsia="Arial" w:hAnsi="Arial" w:cs="Arial"/>
          <w:b/>
          <w:bCs/>
          <w:spacing w:val="-5"/>
        </w:rPr>
        <w:t xml:space="preserve">Dr. </w:t>
      </w:r>
      <w:r>
        <w:rPr>
          <w:rFonts w:ascii="Arial" w:eastAsia="Arial" w:hAnsi="Arial" w:cs="Arial"/>
          <w:b/>
          <w:bCs/>
          <w:spacing w:val="-3"/>
        </w:rPr>
        <w:t xml:space="preserve">Gong’s </w:t>
      </w:r>
      <w:r>
        <w:rPr>
          <w:rFonts w:ascii="Arial" w:eastAsia="Arial" w:hAnsi="Arial" w:cs="Arial"/>
          <w:b/>
          <w:bCs/>
        </w:rPr>
        <w:t>statistical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team</w:t>
      </w:r>
      <w:r>
        <w:rPr>
          <w:rFonts w:ascii="Arial" w:eastAsia="Arial" w:hAnsi="Arial" w:cs="Arial"/>
          <w:b/>
          <w:bCs/>
          <w:w w:val="99"/>
        </w:rPr>
        <w:t xml:space="preserve"> </w:t>
      </w:r>
      <w:del w:id="137" w:author="Michelle Gong" w:date="2015-03-13T20:59:00Z">
        <w:r w:rsidDel="00880AC2">
          <w:rPr>
            <w:rFonts w:ascii="Arial" w:eastAsia="Arial" w:hAnsi="Arial" w:cs="Arial"/>
          </w:rPr>
          <w:delText>employing</w:delText>
        </w:r>
        <w:r w:rsidDel="00880AC2">
          <w:rPr>
            <w:rFonts w:ascii="Arial" w:eastAsia="Arial" w:hAnsi="Arial" w:cs="Arial"/>
            <w:spacing w:val="-8"/>
          </w:rPr>
          <w:delText xml:space="preserve"> </w:delText>
        </w:r>
        <w:r w:rsidDel="00880AC2">
          <w:rPr>
            <w:rFonts w:ascii="Arial" w:eastAsia="Arial" w:hAnsi="Arial" w:cs="Arial"/>
          </w:rPr>
          <w:delText>the</w:delText>
        </w:r>
        <w:r w:rsidDel="00880AC2">
          <w:rPr>
            <w:rFonts w:ascii="Arial" w:eastAsia="Arial" w:hAnsi="Arial" w:cs="Arial"/>
            <w:spacing w:val="-8"/>
          </w:rPr>
          <w:delText xml:space="preserve"> </w:delText>
        </w:r>
        <w:r w:rsidDel="00880AC2">
          <w:rPr>
            <w:rFonts w:ascii="Arial" w:eastAsia="Arial" w:hAnsi="Arial" w:cs="Arial"/>
          </w:rPr>
          <w:delText>published</w:delText>
        </w:r>
        <w:r w:rsidDel="00880AC2">
          <w:rPr>
            <w:rFonts w:ascii="Arial" w:eastAsia="Arial" w:hAnsi="Arial" w:cs="Arial"/>
            <w:spacing w:val="-8"/>
          </w:rPr>
          <w:delText xml:space="preserve"> </w:delText>
        </w:r>
        <w:r w:rsidDel="00880AC2">
          <w:rPr>
            <w:rFonts w:ascii="Arial" w:eastAsia="Arial" w:hAnsi="Arial" w:cs="Arial"/>
          </w:rPr>
          <w:delText>LIPS</w:delText>
        </w:r>
        <w:r w:rsidDel="00880AC2">
          <w:rPr>
            <w:rFonts w:ascii="Arial" w:eastAsia="Arial" w:hAnsi="Arial" w:cs="Arial"/>
            <w:spacing w:val="-8"/>
          </w:rPr>
          <w:delText xml:space="preserve"> </w:delText>
        </w:r>
        <w:r w:rsidDel="00880AC2">
          <w:rPr>
            <w:rFonts w:ascii="Arial" w:eastAsia="Arial" w:hAnsi="Arial" w:cs="Arial"/>
          </w:rPr>
          <w:delText>score</w:delText>
        </w:r>
        <w:r w:rsidDel="00880AC2">
          <w:rPr>
            <w:rFonts w:ascii="Arial" w:eastAsia="Arial" w:hAnsi="Arial" w:cs="Arial"/>
            <w:spacing w:val="-45"/>
          </w:rPr>
          <w:delText xml:space="preserve"> </w:delText>
        </w:r>
        <w:r w:rsidDel="00880AC2">
          <w:fldChar w:fldCharType="begin"/>
        </w:r>
        <w:r w:rsidDel="00880AC2">
          <w:delInstrText xml:space="preserve"> HYPERLINK \l "_bookmark18" </w:delInstrText>
        </w:r>
        <w:r w:rsidDel="00880AC2">
          <w:fldChar w:fldCharType="separate"/>
        </w:r>
        <w:r w:rsidDel="00880AC2">
          <w:rPr>
            <w:rFonts w:ascii="Arial" w:eastAsia="Arial" w:hAnsi="Arial" w:cs="Arial"/>
            <w:position w:val="8"/>
            <w:sz w:val="16"/>
            <w:szCs w:val="16"/>
          </w:rPr>
          <w:delText>5</w:delText>
        </w:r>
        <w:r w:rsidDel="00880AC2">
          <w:rPr>
            <w:rFonts w:ascii="Arial" w:eastAsia="Arial" w:hAnsi="Arial" w:cs="Arial"/>
            <w:position w:val="8"/>
            <w:sz w:val="16"/>
            <w:szCs w:val="16"/>
          </w:rPr>
          <w:fldChar w:fldCharType="end"/>
        </w:r>
        <w:r w:rsidDel="00880AC2">
          <w:rPr>
            <w:rFonts w:ascii="Arial" w:eastAsia="Arial" w:hAnsi="Arial" w:cs="Arial"/>
            <w:spacing w:val="17"/>
            <w:position w:val="8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identify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hospitalized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patients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risk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3"/>
        </w:rPr>
        <w:t>for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prolonged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mechanical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ventilation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death.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selected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start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determine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best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cutoff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identify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>patients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highest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risk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developing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prolonged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mechanical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ventilation.</w:t>
      </w:r>
    </w:p>
    <w:p w14:paraId="5C759AAD" w14:textId="231178A6" w:rsidR="005525D2" w:rsidRDefault="00F9209E">
      <w:pPr>
        <w:pStyle w:val="BodyText"/>
        <w:spacing w:before="43" w:line="264" w:lineRule="auto"/>
        <w:ind w:left="119" w:right="119" w:firstLine="338"/>
        <w:jc w:val="both"/>
      </w:pPr>
      <w:r>
        <w:rPr>
          <w:rFonts w:cs="Arial"/>
          <w:b/>
          <w:bCs/>
        </w:rPr>
        <w:t xml:space="preserve">Data Acquisition </w:t>
      </w:r>
      <w:r>
        <w:t>Data will be abstracted from a clinical data warehouse(see Environment and</w:t>
      </w:r>
      <w:r>
        <w:rPr>
          <w:spacing w:val="3"/>
        </w:rPr>
        <w:t xml:space="preserve"> </w:t>
      </w:r>
      <w:r>
        <w:t>Resources).</w:t>
      </w:r>
      <w:r>
        <w:rPr>
          <w:w w:val="99"/>
        </w:rPr>
        <w:t xml:space="preserve"> </w:t>
      </w:r>
      <w:r>
        <w:t xml:space="preserve">A multi-prong approach </w:t>
      </w:r>
      <w:r>
        <w:rPr>
          <w:spacing w:val="-3"/>
        </w:rPr>
        <w:t xml:space="preserve">for </w:t>
      </w:r>
      <w:r>
        <w:t>capturing complete, longitudinal data in real-time, near real-time, or</w:t>
      </w:r>
      <w:r>
        <w:rPr>
          <w:spacing w:val="20"/>
        </w:rPr>
        <w:t xml:space="preserve"> </w:t>
      </w:r>
      <w:r>
        <w:t>asynchronously</w:t>
      </w:r>
      <w:r>
        <w:rPr>
          <w:w w:val="9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EMR</w:t>
      </w:r>
      <w:r>
        <w:rPr>
          <w:spacing w:val="-11"/>
        </w:rPr>
        <w:t xml:space="preserve"> </w:t>
      </w:r>
      <w:r>
        <w:t>replica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used.</w:t>
      </w:r>
      <w:r>
        <w:rPr>
          <w:spacing w:val="4"/>
        </w:rPr>
        <w:t xml:space="preserve"> </w:t>
      </w:r>
      <w:del w:id="138" w:author="Michelle Gong" w:date="2015-03-13T21:00:00Z">
        <w:r w:rsidDel="00880AC2">
          <w:delText>When</w:delText>
        </w:r>
        <w:r w:rsidDel="00880AC2">
          <w:rPr>
            <w:spacing w:val="-11"/>
          </w:rPr>
          <w:delText xml:space="preserve"> </w:delText>
        </w:r>
        <w:r w:rsidDel="00880AC2">
          <w:delText>possible,</w:delText>
        </w:r>
        <w:r w:rsidDel="00880AC2">
          <w:rPr>
            <w:spacing w:val="-10"/>
          </w:rPr>
          <w:delText xml:space="preserve"> </w:delText>
        </w:r>
        <w:r w:rsidDel="00880AC2">
          <w:delText>and</w:delText>
        </w:r>
        <w:r w:rsidDel="00880AC2">
          <w:rPr>
            <w:spacing w:val="-11"/>
          </w:rPr>
          <w:delText xml:space="preserve"> </w:delText>
        </w:r>
        <w:r w:rsidDel="00880AC2">
          <w:delText>where</w:delText>
        </w:r>
        <w:r w:rsidDel="00880AC2">
          <w:rPr>
            <w:spacing w:val="-11"/>
          </w:rPr>
          <w:delText xml:space="preserve"> </w:delText>
        </w:r>
        <w:r w:rsidDel="00880AC2">
          <w:delText>collection</w:delText>
        </w:r>
        <w:r w:rsidDel="00880AC2">
          <w:rPr>
            <w:spacing w:val="-11"/>
          </w:rPr>
          <w:delText xml:space="preserve"> </w:delText>
        </w:r>
        <w:r w:rsidDel="00880AC2">
          <w:delText>of</w:delText>
        </w:r>
        <w:r w:rsidDel="00880AC2">
          <w:rPr>
            <w:spacing w:val="-11"/>
          </w:rPr>
          <w:delText xml:space="preserve"> </w:delText>
        </w:r>
        <w:r w:rsidDel="00880AC2">
          <w:delText>additional</w:delText>
        </w:r>
        <w:r w:rsidDel="00880AC2">
          <w:rPr>
            <w:spacing w:val="-11"/>
          </w:rPr>
          <w:delText xml:space="preserve"> </w:delText>
        </w:r>
        <w:r w:rsidDel="00880AC2">
          <w:delText>complementary</w:delText>
        </w:r>
        <w:r w:rsidDel="00880AC2">
          <w:rPr>
            <w:spacing w:val="-11"/>
          </w:rPr>
          <w:delText xml:space="preserve"> </w:delText>
        </w:r>
        <w:r w:rsidDel="00880AC2">
          <w:delText>information</w:delText>
        </w:r>
        <w:r w:rsidDel="00880AC2">
          <w:rPr>
            <w:w w:val="99"/>
          </w:rPr>
          <w:delText xml:space="preserve"> </w:delText>
        </w:r>
        <w:r w:rsidDel="00880AC2">
          <w:delText>is</w:delText>
        </w:r>
        <w:r w:rsidDel="00880AC2">
          <w:rPr>
            <w:spacing w:val="-19"/>
          </w:rPr>
          <w:delText xml:space="preserve"> </w:delText>
        </w:r>
        <w:r w:rsidDel="00880AC2">
          <w:delText>warranted,</w:delText>
        </w:r>
        <w:r w:rsidDel="00880AC2">
          <w:rPr>
            <w:spacing w:val="-16"/>
          </w:rPr>
          <w:delText xml:space="preserve"> </w:delText>
        </w:r>
        <w:r w:rsidDel="00880AC2">
          <w:delText>we</w:delText>
        </w:r>
        <w:r w:rsidDel="00880AC2">
          <w:rPr>
            <w:spacing w:val="-19"/>
          </w:rPr>
          <w:delText xml:space="preserve"> </w:delText>
        </w:r>
        <w:r w:rsidDel="00880AC2">
          <w:delText>will</w:delText>
        </w:r>
        <w:r w:rsidDel="00880AC2">
          <w:rPr>
            <w:spacing w:val="-19"/>
          </w:rPr>
          <w:delText xml:space="preserve"> </w:delText>
        </w:r>
        <w:r w:rsidDel="00880AC2">
          <w:delText>use</w:delText>
        </w:r>
        <w:r w:rsidDel="00880AC2">
          <w:rPr>
            <w:spacing w:val="-19"/>
          </w:rPr>
          <w:delText xml:space="preserve"> </w:delText>
        </w:r>
        <w:r w:rsidDel="00880AC2">
          <w:delText>the</w:delText>
        </w:r>
        <w:r w:rsidDel="00880AC2">
          <w:rPr>
            <w:spacing w:val="-19"/>
          </w:rPr>
          <w:delText xml:space="preserve"> </w:delText>
        </w:r>
        <w:r w:rsidDel="00880AC2">
          <w:delText>Retrieve</w:delText>
        </w:r>
        <w:r w:rsidDel="00880AC2">
          <w:rPr>
            <w:spacing w:val="-19"/>
          </w:rPr>
          <w:delText xml:space="preserve"> </w:delText>
        </w:r>
        <w:r w:rsidDel="00880AC2">
          <w:delText>Form</w:delText>
        </w:r>
        <w:r w:rsidDel="00880AC2">
          <w:rPr>
            <w:spacing w:val="-19"/>
          </w:rPr>
          <w:delText xml:space="preserve"> </w:delText>
        </w:r>
        <w:r w:rsidDel="00880AC2">
          <w:rPr>
            <w:spacing w:val="-3"/>
          </w:rPr>
          <w:delText>for</w:delText>
        </w:r>
        <w:r w:rsidDel="00880AC2">
          <w:rPr>
            <w:spacing w:val="-19"/>
          </w:rPr>
          <w:delText xml:space="preserve"> </w:delText>
        </w:r>
        <w:r w:rsidDel="00880AC2">
          <w:delText>Data</w:delText>
        </w:r>
        <w:r w:rsidDel="00880AC2">
          <w:rPr>
            <w:spacing w:val="-19"/>
          </w:rPr>
          <w:delText xml:space="preserve"> </w:delText>
        </w:r>
        <w:r w:rsidDel="00880AC2">
          <w:delText>Capture</w:delText>
        </w:r>
        <w:r w:rsidDel="00880AC2">
          <w:rPr>
            <w:spacing w:val="-19"/>
          </w:rPr>
          <w:delText xml:space="preserve"> </w:delText>
        </w:r>
        <w:r w:rsidDel="00880AC2">
          <w:delText>IS</w:delText>
        </w:r>
        <w:r w:rsidDel="00880AC2">
          <w:rPr>
            <w:spacing w:val="-19"/>
          </w:rPr>
          <w:delText xml:space="preserve"> </w:delText>
        </w:r>
        <w:r w:rsidDel="00880AC2">
          <w:delText>THIS</w:delText>
        </w:r>
        <w:r w:rsidDel="00880AC2">
          <w:rPr>
            <w:spacing w:val="-19"/>
          </w:rPr>
          <w:delText xml:space="preserve"> </w:delText>
        </w:r>
        <w:r w:rsidDel="00880AC2">
          <w:delText>THE</w:delText>
        </w:r>
        <w:r w:rsidDel="00880AC2">
          <w:rPr>
            <w:spacing w:val="-19"/>
          </w:rPr>
          <w:delText xml:space="preserve"> </w:delText>
        </w:r>
        <w:r w:rsidDel="00880AC2">
          <w:delText>CORRECT</w:delText>
        </w:r>
        <w:r w:rsidDel="00880AC2">
          <w:rPr>
            <w:spacing w:val="-19"/>
          </w:rPr>
          <w:delText xml:space="preserve"> </w:delText>
        </w:r>
        <w:r w:rsidDel="00880AC2">
          <w:delText>REFERENCE?</w:delText>
        </w:r>
        <w:r w:rsidDel="00880AC2">
          <w:rPr>
            <w:spacing w:val="-45"/>
          </w:rPr>
          <w:delText xml:space="preserve"> </w:delText>
        </w:r>
        <w:r w:rsidDel="00880AC2">
          <w:fldChar w:fldCharType="begin"/>
        </w:r>
        <w:r w:rsidDel="00880AC2">
          <w:delInstrText xml:space="preserve"> HYPERLINK \l "_bookmark76" </w:delInstrText>
        </w:r>
        <w:r w:rsidDel="00880AC2">
          <w:fldChar w:fldCharType="separate"/>
        </w:r>
        <w:r w:rsidDel="00880AC2">
          <w:rPr>
            <w:position w:val="8"/>
            <w:sz w:val="16"/>
            <w:szCs w:val="16"/>
          </w:rPr>
          <w:delText>63</w:delText>
        </w:r>
        <w:r w:rsidDel="00880AC2">
          <w:rPr>
            <w:position w:val="8"/>
            <w:sz w:val="16"/>
            <w:szCs w:val="16"/>
          </w:rPr>
          <w:fldChar w:fldCharType="end"/>
        </w:r>
        <w:r w:rsidDel="00880AC2">
          <w:delText>,an</w:delText>
        </w:r>
        <w:r w:rsidDel="00880AC2">
          <w:rPr>
            <w:spacing w:val="-19"/>
          </w:rPr>
          <w:delText xml:space="preserve"> </w:delText>
        </w:r>
        <w:r w:rsidDel="00880AC2">
          <w:delText>IHE30</w:delText>
        </w:r>
        <w:r w:rsidDel="00880AC2">
          <w:rPr>
            <w:w w:val="99"/>
          </w:rPr>
          <w:delText xml:space="preserve"> </w:delText>
        </w:r>
        <w:r w:rsidDel="00880AC2">
          <w:delText xml:space="preserve">IS THIS THE CORRECT REFERENCE? </w:delText>
        </w:r>
        <w:r w:rsidDel="00880AC2">
          <w:fldChar w:fldCharType="begin"/>
        </w:r>
        <w:r w:rsidDel="00880AC2">
          <w:delInstrText xml:space="preserve"> HYPERLINK \l "_bookmark77" </w:delInstrText>
        </w:r>
        <w:r w:rsidDel="00880AC2">
          <w:fldChar w:fldCharType="separate"/>
        </w:r>
        <w:r w:rsidDel="00880AC2">
          <w:rPr>
            <w:position w:val="8"/>
            <w:sz w:val="16"/>
            <w:szCs w:val="16"/>
          </w:rPr>
          <w:delText>64</w:delText>
        </w:r>
        <w:r w:rsidDel="00880AC2">
          <w:rPr>
            <w:position w:val="8"/>
            <w:sz w:val="16"/>
            <w:szCs w:val="16"/>
          </w:rPr>
          <w:fldChar w:fldCharType="end"/>
        </w:r>
        <w:r w:rsidDel="00880AC2">
          <w:rPr>
            <w:position w:val="8"/>
            <w:sz w:val="16"/>
            <w:szCs w:val="16"/>
          </w:rPr>
          <w:delText xml:space="preserve"> </w:delText>
        </w:r>
        <w:r w:rsidDel="00880AC2">
          <w:delText xml:space="preserve">standard </w:delText>
        </w:r>
        <w:r w:rsidDel="00880AC2">
          <w:rPr>
            <w:spacing w:val="-3"/>
          </w:rPr>
          <w:delText xml:space="preserve">for </w:delText>
        </w:r>
        <w:r w:rsidDel="00880AC2">
          <w:delText>gathering new data within a user’s current</w:delText>
        </w:r>
        <w:r w:rsidDel="00880AC2">
          <w:rPr>
            <w:spacing w:val="30"/>
          </w:rPr>
          <w:delText xml:space="preserve"> </w:delText>
        </w:r>
        <w:r w:rsidDel="00880AC2">
          <w:delText>application</w:delText>
        </w:r>
        <w:r w:rsidDel="00880AC2">
          <w:rPr>
            <w:w w:val="99"/>
          </w:rPr>
          <w:delText xml:space="preserve"> </w:delText>
        </w:r>
        <w:r w:rsidDel="00880AC2">
          <w:delText>environment</w:delText>
        </w:r>
        <w:r w:rsidDel="00880AC2">
          <w:rPr>
            <w:spacing w:val="-12"/>
          </w:rPr>
          <w:delText xml:space="preserve"> </w:delText>
        </w:r>
        <w:r w:rsidDel="00880AC2">
          <w:delText>(EMR</w:delText>
        </w:r>
        <w:r w:rsidDel="00880AC2">
          <w:rPr>
            <w:spacing w:val="-12"/>
          </w:rPr>
          <w:delText xml:space="preserve"> </w:delText>
        </w:r>
        <w:r w:rsidDel="00880AC2">
          <w:delText>in</w:delText>
        </w:r>
        <w:r w:rsidDel="00880AC2">
          <w:rPr>
            <w:spacing w:val="-12"/>
          </w:rPr>
          <w:delText xml:space="preserve"> </w:delText>
        </w:r>
        <w:r w:rsidDel="00880AC2">
          <w:delText>this</w:delText>
        </w:r>
        <w:r w:rsidDel="00880AC2">
          <w:rPr>
            <w:spacing w:val="-12"/>
          </w:rPr>
          <w:delText xml:space="preserve"> </w:delText>
        </w:r>
        <w:r w:rsidDel="00880AC2">
          <w:delText>case)</w:delText>
        </w:r>
        <w:r w:rsidDel="00880AC2">
          <w:rPr>
            <w:spacing w:val="-12"/>
          </w:rPr>
          <w:delText xml:space="preserve"> </w:delText>
        </w:r>
        <w:r w:rsidDel="00880AC2">
          <w:delText>to</w:delText>
        </w:r>
        <w:r w:rsidDel="00880AC2">
          <w:rPr>
            <w:spacing w:val="-12"/>
          </w:rPr>
          <w:delText xml:space="preserve"> </w:delText>
        </w:r>
        <w:r w:rsidDel="00880AC2">
          <w:delText>meet</w:delText>
        </w:r>
        <w:r w:rsidDel="00880AC2">
          <w:rPr>
            <w:spacing w:val="-12"/>
          </w:rPr>
          <w:delText xml:space="preserve"> </w:delText>
        </w:r>
        <w:r w:rsidDel="00880AC2">
          <w:delText>the</w:delText>
        </w:r>
        <w:r w:rsidDel="00880AC2">
          <w:rPr>
            <w:spacing w:val="-12"/>
          </w:rPr>
          <w:delText xml:space="preserve"> </w:delText>
        </w:r>
        <w:r w:rsidDel="00880AC2">
          <w:delText>requirements</w:delText>
        </w:r>
        <w:r w:rsidDel="00880AC2">
          <w:rPr>
            <w:spacing w:val="-12"/>
          </w:rPr>
          <w:delText xml:space="preserve"> </w:delText>
        </w:r>
        <w:r w:rsidDel="00880AC2">
          <w:delText>of</w:delText>
        </w:r>
        <w:r w:rsidDel="00880AC2">
          <w:rPr>
            <w:spacing w:val="-12"/>
          </w:rPr>
          <w:delText xml:space="preserve"> </w:delText>
        </w:r>
        <w:r w:rsidDel="00880AC2">
          <w:delText>an</w:delText>
        </w:r>
        <w:r w:rsidDel="00880AC2">
          <w:rPr>
            <w:spacing w:val="-12"/>
          </w:rPr>
          <w:delText xml:space="preserve"> </w:delText>
        </w:r>
        <w:r w:rsidDel="00880AC2">
          <w:delText>external</w:delText>
        </w:r>
        <w:r w:rsidDel="00880AC2">
          <w:rPr>
            <w:spacing w:val="-12"/>
          </w:rPr>
          <w:delText xml:space="preserve"> </w:delText>
        </w:r>
        <w:r w:rsidDel="00880AC2">
          <w:delText>system.</w:delText>
        </w:r>
        <w:r w:rsidDel="00880AC2">
          <w:rPr>
            <w:spacing w:val="4"/>
          </w:rPr>
          <w:delText xml:space="preserve"> </w:delText>
        </w:r>
      </w:del>
      <w:r>
        <w:t>Secured</w:t>
      </w:r>
      <w:r>
        <w:rPr>
          <w:spacing w:val="-12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capture</w:t>
      </w:r>
      <w:r>
        <w:rPr>
          <w:w w:val="99"/>
        </w:rPr>
        <w:t xml:space="preserve"> </w:t>
      </w:r>
      <w:r>
        <w:t xml:space="preserve">tools provided </w:t>
      </w:r>
      <w:r>
        <w:rPr>
          <w:spacing w:val="-3"/>
        </w:rPr>
        <w:t xml:space="preserve">by </w:t>
      </w:r>
      <w:r>
        <w:t>the Montefiore Enterprise Clinical Research Management System will be used to</w:t>
      </w:r>
      <w:r>
        <w:rPr>
          <w:spacing w:val="43"/>
        </w:rPr>
        <w:t xml:space="preserve"> </w:t>
      </w:r>
      <w:r>
        <w:t>streamline,</w:t>
      </w:r>
      <w:r>
        <w:rPr>
          <w:w w:val="99"/>
        </w:rPr>
        <w:t xml:space="preserve"> </w:t>
      </w:r>
      <w:r>
        <w:t>quality control, normalize, and manage data collection and data entry efforts. A fully de-identified, study</w:t>
      </w:r>
      <w:r>
        <w:rPr>
          <w:spacing w:val="-17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study</w:t>
      </w:r>
      <w:r>
        <w:rPr>
          <w:spacing w:val="-19"/>
        </w:rPr>
        <w:t xml:space="preserve"> </w:t>
      </w:r>
      <w:r>
        <w:t>variables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compiled</w:t>
      </w:r>
      <w:r>
        <w:rPr>
          <w:spacing w:val="-19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development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validation.</w:t>
      </w:r>
      <w:r>
        <w:rPr>
          <w:spacing w:val="-1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subsequently</w:t>
      </w:r>
      <w:r>
        <w:rPr>
          <w:spacing w:val="-19"/>
        </w:rPr>
        <w:t xml:space="preserve"> </w:t>
      </w:r>
      <w:r>
        <w:t>patient</w:t>
      </w:r>
      <w:r>
        <w:rPr>
          <w:w w:val="9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centers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incorporated.</w:t>
      </w:r>
    </w:p>
    <w:p w14:paraId="26BBD277" w14:textId="77777777" w:rsidR="005525D2" w:rsidRDefault="005525D2">
      <w:pPr>
        <w:spacing w:line="264" w:lineRule="auto"/>
        <w:jc w:val="both"/>
        <w:sectPr w:rsidR="005525D2">
          <w:type w:val="continuous"/>
          <w:pgSz w:w="12240" w:h="15840"/>
          <w:pgMar w:top="680" w:right="600" w:bottom="280" w:left="600" w:header="720" w:footer="720" w:gutter="0"/>
          <w:cols w:space="720"/>
        </w:sectPr>
      </w:pPr>
    </w:p>
    <w:p w14:paraId="0E85DD20" w14:textId="77777777" w:rsidR="005525D2" w:rsidRDefault="00F9209E">
      <w:pPr>
        <w:pStyle w:val="BodyText"/>
        <w:spacing w:before="12" w:line="284" w:lineRule="exact"/>
        <w:ind w:left="119" w:right="177" w:firstLine="338"/>
        <w:jc w:val="both"/>
        <w:rPr>
          <w:rFonts w:cs="Arial"/>
        </w:rPr>
      </w:pPr>
      <w:r>
        <w:rPr>
          <w:rFonts w:cs="Arial"/>
          <w:b/>
          <w:bCs/>
        </w:rPr>
        <w:lastRenderedPageBreak/>
        <w:t xml:space="preserve">Model checking </w:t>
      </w:r>
      <w:r>
        <w:rPr>
          <w:spacing w:val="-4"/>
        </w:rPr>
        <w:t xml:space="preserve">We </w:t>
      </w:r>
      <w:r>
        <w:t>will look at auto-correlation, trace-plots and calculate the Gelman and Rubin’s</w:t>
      </w:r>
      <w:r>
        <w:rPr>
          <w:spacing w:val="24"/>
        </w:rPr>
        <w:t xml:space="preserve"> </w:t>
      </w:r>
      <w:r>
        <w:t>MCMC</w:t>
      </w:r>
      <w:r>
        <w:rPr>
          <w:w w:val="99"/>
        </w:rPr>
        <w:t xml:space="preserve"> </w:t>
      </w:r>
      <w:r>
        <w:t>Convergence</w:t>
      </w:r>
      <w:r>
        <w:rPr>
          <w:spacing w:val="13"/>
        </w:rPr>
        <w:t xml:space="preserve"> </w:t>
      </w:r>
      <w:r>
        <w:t>Diagnostic</w:t>
      </w:r>
      <w:r>
        <w:rPr>
          <w:spacing w:val="13"/>
        </w:rPr>
        <w:t xml:space="preserve"> </w:t>
      </w:r>
      <w:r>
        <w:rPr>
          <w:rFonts w:cs="Arial"/>
          <w:i/>
          <w:spacing w:val="-58"/>
        </w:rPr>
        <w:t>R</w:t>
      </w:r>
      <w:r>
        <w:rPr>
          <w:rFonts w:ascii="Lucida Sans Unicode" w:eastAsia="Lucida Sans Unicode" w:hAnsi="Lucida Sans Unicode" w:cs="Lucida Sans Unicode"/>
          <w:spacing w:val="-58"/>
          <w:position w:val="6"/>
        </w:rPr>
        <w:t>ˆ</w:t>
      </w:r>
      <w:r>
        <w:rPr>
          <w:rFonts w:ascii="Lucida Sans Unicode" w:eastAsia="Lucida Sans Unicode" w:hAnsi="Lucida Sans Unicode" w:cs="Lucida Sans Unicode"/>
          <w:spacing w:val="-54"/>
          <w:position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evaluate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convergence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Markov</w:t>
      </w:r>
      <w:r>
        <w:rPr>
          <w:spacing w:val="13"/>
        </w:rPr>
        <w:t xml:space="preserve"> </w:t>
      </w:r>
      <w:r>
        <w:t>chain</w:t>
      </w:r>
      <w:r>
        <w:rPr>
          <w:spacing w:val="13"/>
        </w:rPr>
        <w:t xml:space="preserve"> </w:t>
      </w:r>
      <w:r>
        <w:t>Monte</w:t>
      </w:r>
      <w:r>
        <w:rPr>
          <w:spacing w:val="13"/>
        </w:rPr>
        <w:t xml:space="preserve"> </w:t>
      </w:r>
      <w:r>
        <w:t>Carlo</w:t>
      </w:r>
      <w:r>
        <w:rPr>
          <w:spacing w:val="13"/>
        </w:rPr>
        <w:t xml:space="preserve"> </w:t>
      </w:r>
      <w:r>
        <w:t>(MCMC)</w:t>
      </w:r>
      <w:r>
        <w:rPr>
          <w:spacing w:val="13"/>
        </w:rPr>
        <w:t xml:space="preserve"> </w:t>
      </w:r>
      <w:r>
        <w:t>simu-</w:t>
      </w:r>
      <w:r>
        <w:rPr>
          <w:w w:val="99"/>
        </w:rPr>
        <w:t xml:space="preserve"> </w:t>
      </w:r>
      <w:r>
        <w:t xml:space="preserve">lations using </w:t>
      </w:r>
      <w:hyperlink r:id="rId15">
        <w:r>
          <w:t>shinyStan,</w:t>
        </w:r>
      </w:hyperlink>
      <w:r>
        <w:t xml:space="preserve"> the interactive visual application to graphically explore hierarchical models, we</w:t>
      </w:r>
      <w:r>
        <w:rPr>
          <w:spacing w:val="49"/>
        </w:rPr>
        <w:t xml:space="preserve"> </w:t>
      </w:r>
      <w:r>
        <w:rPr>
          <w:spacing w:val="-3"/>
        </w:rPr>
        <w:t>devel-</w:t>
      </w:r>
      <w:r>
        <w:rPr>
          <w:w w:val="99"/>
        </w:rPr>
        <w:t xml:space="preserve"> </w:t>
      </w:r>
      <w:r>
        <w:t xml:space="preserve">oped </w:t>
      </w:r>
      <w:hyperlink w:anchor="_bookmark78" w:history="1">
        <w:r>
          <w:rPr>
            <w:spacing w:val="3"/>
            <w:position w:val="8"/>
            <w:sz w:val="16"/>
            <w:szCs w:val="16"/>
          </w:rPr>
          <w:t>65</w:t>
        </w:r>
      </w:hyperlink>
      <w:r>
        <w:rPr>
          <w:spacing w:val="3"/>
        </w:rPr>
        <w:t xml:space="preserve">. </w:t>
      </w:r>
      <w:r>
        <w:t xml:space="preserve">Others </w:t>
      </w:r>
      <w:r>
        <w:rPr>
          <w:spacing w:val="-3"/>
        </w:rPr>
        <w:t xml:space="preserve">reviewed </w:t>
      </w:r>
      <w:r>
        <w:t xml:space="preserve">shinyStan’s installation and utility on </w:t>
      </w:r>
      <w:hyperlink r:id="rId16">
        <w:r>
          <w:rPr>
            <w:spacing w:val="-8"/>
          </w:rPr>
          <w:t>YouTube.</w:t>
        </w:r>
      </w:hyperlink>
      <w:r>
        <w:rPr>
          <w:spacing w:val="-8"/>
        </w:rPr>
        <w:t xml:space="preserve"> </w:t>
      </w:r>
      <w:r>
        <w:t>In evaluating our Bayesian</w:t>
      </w:r>
      <w:r>
        <w:rPr>
          <w:spacing w:val="56"/>
        </w:rPr>
        <w:t xml:space="preserve"> </w:t>
      </w:r>
      <w:r>
        <w:t>model’s</w:t>
      </w:r>
      <w:r>
        <w:rPr>
          <w:w w:val="99"/>
        </w:rPr>
        <w:t xml:space="preserve"> </w:t>
      </w:r>
      <w:r>
        <w:t xml:space="preserve">predictive performance, exploratory graphical </w:t>
      </w:r>
      <w:hyperlink w:anchor="_bookmark79" w:history="1">
        <w:r>
          <w:rPr>
            <w:position w:val="8"/>
            <w:sz w:val="16"/>
            <w:szCs w:val="16"/>
          </w:rPr>
          <w:t>66</w:t>
        </w:r>
      </w:hyperlink>
      <w:r>
        <w:rPr>
          <w:position w:val="8"/>
          <w:sz w:val="16"/>
          <w:szCs w:val="16"/>
        </w:rPr>
        <w:t xml:space="preserve"> </w:t>
      </w:r>
      <w:r>
        <w:t>and confirmatory formal posterior predictive assessment</w:t>
      </w:r>
      <w:r>
        <w:rPr>
          <w:spacing w:val="42"/>
        </w:rPr>
        <w:t xml:space="preserve"> </w:t>
      </w:r>
      <w:r>
        <w:t>us-</w:t>
      </w:r>
      <w:r>
        <w:rPr>
          <w:w w:val="99"/>
        </w:rPr>
        <w:t xml:space="preserve"> </w:t>
      </w:r>
      <w:r>
        <w:t xml:space="preserve">ing discrepancies </w:t>
      </w:r>
      <w:hyperlink w:anchor="_bookmark80" w:history="1">
        <w:r>
          <w:rPr>
            <w:position w:val="8"/>
            <w:sz w:val="16"/>
            <w:szCs w:val="16"/>
          </w:rPr>
          <w:t>67</w:t>
        </w:r>
      </w:hyperlink>
      <w:r>
        <w:rPr>
          <w:position w:val="8"/>
          <w:sz w:val="16"/>
          <w:szCs w:val="16"/>
        </w:rPr>
        <w:t xml:space="preserve"> </w:t>
      </w:r>
      <w:r>
        <w:t>will complement each other to compare the patient test set to simulated replications</w:t>
      </w:r>
      <w:r>
        <w:rPr>
          <w:spacing w:val="36"/>
        </w:rPr>
        <w:t xml:space="preserve"> </w:t>
      </w:r>
      <w:r>
        <w:t>from</w:t>
      </w:r>
      <w:r>
        <w:rPr>
          <w:w w:val="99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fitted</w:t>
      </w:r>
      <w:r>
        <w:rPr>
          <w:spacing w:val="34"/>
        </w:rPr>
        <w:t xml:space="preserve"> </w:t>
      </w:r>
      <w:r>
        <w:t>hierarchical</w:t>
      </w:r>
      <w:r>
        <w:rPr>
          <w:spacing w:val="34"/>
        </w:rPr>
        <w:t xml:space="preserve"> </w:t>
      </w:r>
      <w:r>
        <w:t>Bayesian</w:t>
      </w:r>
      <w:r>
        <w:rPr>
          <w:spacing w:val="34"/>
        </w:rPr>
        <w:t xml:space="preserve"> </w:t>
      </w:r>
      <w:r>
        <w:t xml:space="preserve">model.  </w:t>
      </w:r>
      <w:r>
        <w:rPr>
          <w:spacing w:val="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simple</w:t>
      </w:r>
      <w:r>
        <w:rPr>
          <w:spacing w:val="34"/>
        </w:rPr>
        <w:t xml:space="preserve"> </w:t>
      </w:r>
      <w:r>
        <w:t>example,</w:t>
      </w:r>
      <w:r>
        <w:rPr>
          <w:spacing w:val="44"/>
        </w:rPr>
        <w:t xml:space="preserve"> </w:t>
      </w:r>
      <w:r>
        <w:rPr>
          <w:spacing w:val="-3"/>
        </w:rPr>
        <w:t>for</w:t>
      </w:r>
      <w:r>
        <w:rPr>
          <w:spacing w:val="34"/>
        </w:rPr>
        <w:t xml:space="preserve"> </w:t>
      </w:r>
      <w:r>
        <w:t>each</w:t>
      </w:r>
      <w:r>
        <w:rPr>
          <w:spacing w:val="34"/>
        </w:rPr>
        <w:t xml:space="preserve"> </w:t>
      </w:r>
      <w:r>
        <w:rPr>
          <w:spacing w:val="-3"/>
        </w:rPr>
        <w:t>draw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estimated</w:t>
      </w:r>
      <w:r>
        <w:rPr>
          <w:spacing w:val="34"/>
        </w:rPr>
        <w:t xml:space="preserve"> </w:t>
      </w:r>
      <w:r>
        <w:t>parameter</w:t>
      </w:r>
      <w:r>
        <w:rPr>
          <w:spacing w:val="34"/>
        </w:rPr>
        <w:t xml:space="preserve"> </w:t>
      </w:r>
      <w:r>
        <w:rPr>
          <w:rFonts w:cs="Arial"/>
          <w:i/>
        </w:rPr>
        <w:t>θ</w:t>
      </w:r>
    </w:p>
    <w:p w14:paraId="4080C973" w14:textId="77777777" w:rsidR="005525D2" w:rsidRDefault="00F9209E">
      <w:pPr>
        <w:pStyle w:val="BodyText"/>
        <w:spacing w:before="0" w:line="303" w:lineRule="exact"/>
        <w:ind w:left="120" w:right="98"/>
      </w:pP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posterior</w:t>
      </w:r>
      <w:r>
        <w:rPr>
          <w:spacing w:val="21"/>
        </w:rPr>
        <w:t xml:space="preserve"> </w:t>
      </w:r>
      <w:r>
        <w:rPr>
          <w:i/>
          <w:spacing w:val="2"/>
        </w:rPr>
        <w:t>p</w:t>
      </w:r>
      <w:r>
        <w:rPr>
          <w:rFonts w:ascii="Lucida Sans Unicode" w:hAnsi="Lucida Sans Unicode"/>
          <w:spacing w:val="2"/>
        </w:rPr>
        <w:t>(</w:t>
      </w:r>
      <w:r>
        <w:rPr>
          <w:i/>
          <w:spacing w:val="2"/>
        </w:rPr>
        <w:t>θ</w:t>
      </w:r>
      <w:r>
        <w:rPr>
          <w:rFonts w:ascii="Meiryo" w:hAnsi="Meiryo"/>
          <w:i/>
          <w:spacing w:val="2"/>
        </w:rPr>
        <w:t>|</w:t>
      </w:r>
      <w:r>
        <w:rPr>
          <w:i/>
          <w:spacing w:val="2"/>
        </w:rPr>
        <w:t>y</w:t>
      </w:r>
      <w:r>
        <w:rPr>
          <w:rFonts w:ascii="Lucida Sans Unicode" w:hAnsi="Lucida Sans Unicode"/>
          <w:spacing w:val="2"/>
        </w:rPr>
        <w:t>)</w:t>
      </w:r>
      <w:r>
        <w:rPr>
          <w:rFonts w:ascii="Lucida Sans Unicode" w:hAnsi="Lucida Sans Unicode"/>
          <w:spacing w:val="12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simulate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rPr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</w:t>
      </w:r>
      <w:r>
        <w:rPr>
          <w:rFonts w:ascii="Trebuchet MS" w:hAnsi="Trebuchet MS"/>
          <w:i/>
          <w:spacing w:val="43"/>
          <w:position w:val="8"/>
          <w:sz w:val="16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posterior</w:t>
      </w:r>
      <w:r>
        <w:rPr>
          <w:spacing w:val="21"/>
        </w:rPr>
        <w:t xml:space="preserve"> </w:t>
      </w:r>
      <w:r>
        <w:t>predictive</w:t>
      </w:r>
      <w:r>
        <w:rPr>
          <w:spacing w:val="21"/>
        </w:rPr>
        <w:t xml:space="preserve"> </w:t>
      </w:r>
      <w:r>
        <w:t>distribution</w:t>
      </w:r>
      <w:r>
        <w:rPr>
          <w:spacing w:val="20"/>
        </w:rPr>
        <w:t xml:space="preserve"> </w:t>
      </w:r>
      <w:r>
        <w:rPr>
          <w:i/>
          <w:spacing w:val="2"/>
        </w:rPr>
        <w:t>p</w:t>
      </w:r>
      <w:r>
        <w:rPr>
          <w:rFonts w:ascii="Lucida Sans Unicode" w:hAnsi="Lucida Sans Unicode"/>
          <w:spacing w:val="2"/>
        </w:rPr>
        <w:t>(</w:t>
      </w:r>
      <w:r>
        <w:rPr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</w:t>
      </w:r>
      <w:r>
        <w:rPr>
          <w:rFonts w:ascii="Meiryo" w:hAnsi="Meiryo"/>
          <w:i/>
          <w:spacing w:val="2"/>
        </w:rPr>
        <w:t>|</w:t>
      </w:r>
      <w:r>
        <w:rPr>
          <w:i/>
          <w:spacing w:val="2"/>
        </w:rPr>
        <w:t>y</w:t>
      </w:r>
      <w:r>
        <w:rPr>
          <w:rFonts w:ascii="Lucida Sans Unicode" w:hAnsi="Lucida Sans Unicode"/>
          <w:spacing w:val="2"/>
        </w:rPr>
        <w:t>)</w:t>
      </w:r>
      <w:r>
        <w:rPr>
          <w:spacing w:val="2"/>
        </w:rPr>
        <w:t xml:space="preserve">. </w:t>
      </w:r>
      <w:r>
        <w:rPr>
          <w:spacing w:val="26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the</w:t>
      </w:r>
    </w:p>
    <w:p w14:paraId="27BD1CCB" w14:textId="77777777" w:rsidR="005525D2" w:rsidRDefault="00F9209E">
      <w:pPr>
        <w:pStyle w:val="BodyText"/>
        <w:spacing w:before="0" w:line="256" w:lineRule="exact"/>
        <w:ind w:left="120" w:right="98"/>
      </w:pPr>
      <w:r>
        <w:t>simulations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i/>
          <w:spacing w:val="2"/>
        </w:rPr>
        <w:t>y</w:t>
      </w:r>
      <w:r>
        <w:rPr>
          <w:rFonts w:ascii="Trebuchet MS"/>
          <w:i/>
          <w:spacing w:val="2"/>
          <w:position w:val="8"/>
          <w:sz w:val="16"/>
        </w:rPr>
        <w:t>rep</w:t>
      </w:r>
      <w:r>
        <w:rPr>
          <w:rFonts w:ascii="Trebuchet MS"/>
          <w:i/>
          <w:spacing w:val="42"/>
          <w:position w:val="8"/>
          <w:sz w:val="16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various</w:t>
      </w:r>
      <w:r>
        <w:rPr>
          <w:spacing w:val="20"/>
        </w:rPr>
        <w:t xml:space="preserve"> </w:t>
      </w:r>
      <w:r>
        <w:t>graphical</w:t>
      </w:r>
      <w:r>
        <w:rPr>
          <w:spacing w:val="20"/>
        </w:rPr>
        <w:t xml:space="preserve"> </w:t>
      </w:r>
      <w:r>
        <w:t>displays</w:t>
      </w:r>
      <w:r>
        <w:rPr>
          <w:spacing w:val="20"/>
        </w:rPr>
        <w:t xml:space="preserve"> </w:t>
      </w:r>
      <w:r>
        <w:t>comparing</w:t>
      </w:r>
      <w:r>
        <w:rPr>
          <w:spacing w:val="20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observed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replications:</w:t>
      </w:r>
    </w:p>
    <w:p w14:paraId="1D064D53" w14:textId="77777777" w:rsidR="005525D2" w:rsidRDefault="00F9209E">
      <w:pPr>
        <w:pStyle w:val="BodyText"/>
        <w:spacing w:before="31"/>
        <w:ind w:left="4099" w:right="98"/>
      </w:pPr>
      <w:r>
        <w:t xml:space="preserve">If our model is a good fit, then data generated </w:t>
      </w:r>
      <w:r>
        <w:rPr>
          <w:spacing w:val="-3"/>
        </w:rPr>
        <w:t xml:space="preserve">by </w:t>
      </w:r>
      <w:r>
        <w:t xml:space="preserve">the model using </w:t>
      </w:r>
      <w:r>
        <w:rPr>
          <w:spacing w:val="48"/>
        </w:rPr>
        <w:t xml:space="preserve"> </w:t>
      </w:r>
      <w:r>
        <w:t>the</w:t>
      </w:r>
    </w:p>
    <w:p w14:paraId="15D117C3" w14:textId="77777777" w:rsidR="005525D2" w:rsidRDefault="005525D2">
      <w:pPr>
        <w:sectPr w:rsidR="005525D2">
          <w:pgSz w:w="12240" w:h="15840"/>
          <w:pgMar w:top="700" w:right="540" w:bottom="280" w:left="600" w:header="720" w:footer="720" w:gutter="0"/>
          <w:cols w:space="720"/>
        </w:sectPr>
      </w:pPr>
    </w:p>
    <w:p w14:paraId="11894692" w14:textId="77777777" w:rsidR="005525D2" w:rsidRDefault="00F9209E">
      <w:pPr>
        <w:pStyle w:val="BodyText"/>
        <w:spacing w:before="0" w:line="57" w:lineRule="exact"/>
        <w:ind w:left="386" w:firstLine="1115"/>
        <w:rPr>
          <w:rFonts w:ascii="Verdana" w:eastAsia="Verdana" w:hAnsi="Verdana" w:cs="Verdana"/>
        </w:rPr>
      </w:pPr>
      <w:r>
        <w:rPr>
          <w:rFonts w:ascii="Verdana"/>
          <w:w w:val="128"/>
        </w:rPr>
        <w:lastRenderedPageBreak/>
        <w:t>r</w:t>
      </w:r>
    </w:p>
    <w:p w14:paraId="5A650164" w14:textId="77777777" w:rsidR="005525D2" w:rsidRDefault="00F9209E">
      <w:pPr>
        <w:spacing w:line="390" w:lineRule="exact"/>
        <w:ind w:left="386"/>
        <w:rPr>
          <w:rFonts w:ascii="Lucida Sans Unicode" w:eastAsia="Lucida Sans Unicode" w:hAnsi="Lucida Sans Unicode" w:cs="Lucida Sans Unicode"/>
        </w:rPr>
      </w:pPr>
      <w:r>
        <w:rPr>
          <w:rFonts w:ascii="Arial"/>
          <w:i/>
          <w:spacing w:val="3"/>
        </w:rPr>
        <w:t>p</w:t>
      </w:r>
      <w:r>
        <w:rPr>
          <w:rFonts w:ascii="Lucida Sans Unicode"/>
          <w:spacing w:val="3"/>
        </w:rPr>
        <w:t>(</w:t>
      </w:r>
      <w:r>
        <w:rPr>
          <w:rFonts w:ascii="Arial"/>
          <w:i/>
          <w:spacing w:val="3"/>
        </w:rPr>
        <w:t>y</w:t>
      </w:r>
      <w:r>
        <w:rPr>
          <w:rFonts w:ascii="Trebuchet MS"/>
          <w:i/>
          <w:spacing w:val="3"/>
          <w:position w:val="9"/>
          <w:sz w:val="16"/>
        </w:rPr>
        <w:t>rep</w:t>
      </w:r>
      <w:r>
        <w:rPr>
          <w:rFonts w:ascii="Meiryo"/>
          <w:i/>
          <w:spacing w:val="3"/>
        </w:rPr>
        <w:t>|</w:t>
      </w:r>
      <w:r>
        <w:rPr>
          <w:rFonts w:ascii="Arial"/>
          <w:i/>
          <w:spacing w:val="3"/>
        </w:rPr>
        <w:t>y</w:t>
      </w:r>
      <w:r>
        <w:rPr>
          <w:rFonts w:ascii="Lucida Sans Unicode"/>
          <w:spacing w:val="3"/>
        </w:rPr>
        <w:t>)</w:t>
      </w:r>
      <w:r>
        <w:rPr>
          <w:rFonts w:ascii="Lucida Sans Unicode"/>
          <w:spacing w:val="-44"/>
        </w:rPr>
        <w:t xml:space="preserve"> </w:t>
      </w:r>
      <w:r>
        <w:rPr>
          <w:rFonts w:ascii="Lucida Sans Unicode"/>
        </w:rPr>
        <w:t>=</w:t>
      </w:r>
    </w:p>
    <w:p w14:paraId="6FF33590" w14:textId="77777777" w:rsidR="005525D2" w:rsidRDefault="00F9209E">
      <w:pPr>
        <w:tabs>
          <w:tab w:val="left" w:pos="1970"/>
        </w:tabs>
        <w:spacing w:before="14"/>
        <w:ind w:left="57"/>
        <w:rPr>
          <w:rFonts w:ascii="Arial" w:eastAsia="Arial" w:hAnsi="Arial" w:cs="Arial"/>
        </w:rPr>
      </w:pPr>
      <w:r>
        <w:rPr>
          <w:spacing w:val="2"/>
          <w:w w:val="90"/>
        </w:rPr>
        <w:br w:type="column"/>
      </w:r>
      <w:r>
        <w:rPr>
          <w:rFonts w:ascii="Arial" w:hAnsi="Arial"/>
          <w:i/>
          <w:spacing w:val="2"/>
          <w:w w:val="90"/>
        </w:rPr>
        <w:lastRenderedPageBreak/>
        <w:t>p</w:t>
      </w:r>
      <w:r>
        <w:rPr>
          <w:rFonts w:ascii="Lucida Sans Unicode" w:hAnsi="Lucida Sans Unicode"/>
          <w:spacing w:val="2"/>
          <w:w w:val="90"/>
        </w:rPr>
        <w:t>(</w:t>
      </w:r>
      <w:r>
        <w:rPr>
          <w:rFonts w:ascii="Arial" w:hAnsi="Arial"/>
          <w:i/>
          <w:spacing w:val="2"/>
          <w:w w:val="90"/>
        </w:rPr>
        <w:t>y</w:t>
      </w:r>
      <w:r>
        <w:rPr>
          <w:rFonts w:ascii="Trebuchet MS" w:hAnsi="Trebuchet MS"/>
          <w:i/>
          <w:spacing w:val="2"/>
          <w:w w:val="90"/>
          <w:position w:val="9"/>
          <w:sz w:val="16"/>
        </w:rPr>
        <w:t>rep</w:t>
      </w:r>
      <w:r>
        <w:rPr>
          <w:rFonts w:ascii="Meiryo" w:hAnsi="Meiryo"/>
          <w:i/>
          <w:spacing w:val="2"/>
          <w:w w:val="90"/>
        </w:rPr>
        <w:t>|</w:t>
      </w:r>
      <w:r>
        <w:rPr>
          <w:rFonts w:ascii="Arial" w:hAnsi="Arial"/>
          <w:i/>
          <w:spacing w:val="2"/>
          <w:w w:val="90"/>
        </w:rPr>
        <w:t>θ</w:t>
      </w:r>
      <w:r>
        <w:rPr>
          <w:rFonts w:ascii="Lucida Sans Unicode" w:hAnsi="Lucida Sans Unicode"/>
          <w:spacing w:val="2"/>
          <w:w w:val="90"/>
        </w:rPr>
        <w:t>)</w:t>
      </w:r>
      <w:r>
        <w:rPr>
          <w:rFonts w:ascii="Arial" w:hAnsi="Arial"/>
          <w:i/>
          <w:spacing w:val="2"/>
          <w:w w:val="90"/>
        </w:rPr>
        <w:t>p</w:t>
      </w:r>
      <w:r>
        <w:rPr>
          <w:rFonts w:ascii="Lucida Sans Unicode" w:hAnsi="Lucida Sans Unicode"/>
          <w:spacing w:val="2"/>
          <w:w w:val="90"/>
        </w:rPr>
        <w:t>(</w:t>
      </w:r>
      <w:r>
        <w:rPr>
          <w:rFonts w:ascii="Arial" w:hAnsi="Arial"/>
          <w:i/>
          <w:spacing w:val="2"/>
          <w:w w:val="90"/>
        </w:rPr>
        <w:t>θ</w:t>
      </w:r>
      <w:r>
        <w:rPr>
          <w:rFonts w:ascii="Meiryo" w:hAnsi="Meiryo"/>
          <w:i/>
          <w:spacing w:val="2"/>
          <w:w w:val="90"/>
        </w:rPr>
        <w:t>|</w:t>
      </w:r>
      <w:r>
        <w:rPr>
          <w:rFonts w:ascii="Arial" w:hAnsi="Arial"/>
          <w:i/>
          <w:spacing w:val="2"/>
          <w:w w:val="90"/>
        </w:rPr>
        <w:t>y</w:t>
      </w:r>
      <w:r>
        <w:rPr>
          <w:rFonts w:ascii="Lucida Sans Unicode" w:hAnsi="Lucida Sans Unicode"/>
          <w:spacing w:val="2"/>
          <w:w w:val="90"/>
        </w:rPr>
        <w:t>)</w:t>
      </w:r>
      <w:r>
        <w:rPr>
          <w:rFonts w:ascii="Lucida Sans Unicode" w:hAnsi="Lucida Sans Unicode"/>
          <w:spacing w:val="31"/>
          <w:w w:val="90"/>
        </w:rPr>
        <w:t xml:space="preserve"> </w:t>
      </w:r>
      <w:r>
        <w:rPr>
          <w:rFonts w:ascii="Lucida Sans Unicode" w:hAnsi="Lucida Sans Unicode"/>
          <w:w w:val="90"/>
        </w:rPr>
        <w:t>d</w:t>
      </w:r>
      <w:r>
        <w:rPr>
          <w:rFonts w:ascii="Arial" w:hAnsi="Arial"/>
          <w:i/>
          <w:w w:val="90"/>
        </w:rPr>
        <w:t>θ</w:t>
      </w:r>
      <w:r>
        <w:rPr>
          <w:rFonts w:ascii="Arial" w:hAnsi="Arial"/>
          <w:i/>
          <w:w w:val="90"/>
        </w:rPr>
        <w:tab/>
      </w:r>
      <w:r>
        <w:rPr>
          <w:rFonts w:ascii="Arial" w:hAnsi="Arial"/>
          <w:w w:val="95"/>
        </w:rPr>
        <w:t>(4)</w:t>
      </w:r>
    </w:p>
    <w:p w14:paraId="605AC627" w14:textId="77777777" w:rsidR="005525D2" w:rsidRDefault="00F9209E">
      <w:pPr>
        <w:pStyle w:val="BodyText"/>
        <w:spacing w:before="31" w:line="259" w:lineRule="auto"/>
        <w:ind w:left="159" w:right="178"/>
        <w:jc w:val="both"/>
      </w:pPr>
      <w:r>
        <w:br w:type="column"/>
      </w:r>
      <w:r>
        <w:lastRenderedPageBreak/>
        <w:t xml:space="preserve">estimated parameters should </w:t>
      </w:r>
      <w:r>
        <w:rPr>
          <w:spacing w:val="-4"/>
        </w:rPr>
        <w:t xml:space="preserve">have </w:t>
      </w:r>
      <w:r>
        <w:t>a distribution similar to the</w:t>
      </w:r>
      <w:r>
        <w:rPr>
          <w:spacing w:val="11"/>
        </w:rPr>
        <w:t xml:space="preserve"> </w:t>
      </w:r>
      <w:r>
        <w:t>original</w:t>
      </w:r>
      <w:r>
        <w:rPr>
          <w:w w:val="99"/>
        </w:rPr>
        <w:t xml:space="preserve"> </w:t>
      </w:r>
      <w:r>
        <w:t xml:space="preserve">data we observed. </w:t>
      </w:r>
      <w:r>
        <w:rPr>
          <w:spacing w:val="-4"/>
        </w:rPr>
        <w:t xml:space="preserve">We </w:t>
      </w:r>
      <w:r>
        <w:t>illustrate this idea behind posterior</w:t>
      </w:r>
      <w:r>
        <w:rPr>
          <w:spacing w:val="52"/>
        </w:rPr>
        <w:t xml:space="preserve"> </w:t>
      </w:r>
      <w:r>
        <w:t>predictive</w:t>
      </w:r>
      <w:r>
        <w:rPr>
          <w:w w:val="99"/>
        </w:rPr>
        <w:t xml:space="preserve"> </w:t>
      </w:r>
      <w:r>
        <w:t>checking</w:t>
      </w:r>
      <w:r>
        <w:rPr>
          <w:spacing w:val="-45"/>
        </w:rPr>
        <w:t xml:space="preserve"> </w:t>
      </w:r>
      <w:hyperlink w:anchor="_bookmark81" w:history="1">
        <w:r>
          <w:rPr>
            <w:position w:val="8"/>
            <w:sz w:val="16"/>
          </w:rPr>
          <w:t>68</w:t>
        </w:r>
      </w:hyperlink>
      <w:r>
        <w:rPr>
          <w:spacing w:val="7"/>
          <w:position w:val="8"/>
          <w:sz w:val="16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Figure</w:t>
      </w:r>
      <w:r>
        <w:rPr>
          <w:spacing w:val="-19"/>
        </w:rPr>
        <w:t xml:space="preserve"> </w:t>
      </w:r>
      <w:hyperlink w:anchor="_bookmark9" w:history="1">
        <w:r>
          <w:t>6,</w:t>
        </w:r>
      </w:hyperlink>
      <w:r>
        <w:rPr>
          <w:spacing w:val="-17"/>
        </w:rPr>
        <w:t xml:space="preserve"> </w:t>
      </w:r>
      <w:r>
        <w:t>generated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our</w:t>
      </w:r>
      <w:r>
        <w:rPr>
          <w:spacing w:val="-19"/>
        </w:rPr>
        <w:t xml:space="preserve"> </w:t>
      </w:r>
      <w:r>
        <w:t>software</w:t>
      </w:r>
      <w:r>
        <w:rPr>
          <w:spacing w:val="-19"/>
        </w:rPr>
        <w:t xml:space="preserve"> </w:t>
      </w:r>
      <w:r>
        <w:t>package</w:t>
      </w:r>
      <w:r>
        <w:rPr>
          <w:spacing w:val="-19"/>
        </w:rPr>
        <w:t xml:space="preserve"> </w:t>
      </w:r>
      <w:r>
        <w:t>shinyStan</w:t>
      </w:r>
      <w:r>
        <w:rPr>
          <w:spacing w:val="-45"/>
        </w:rPr>
        <w:t xml:space="preserve"> </w:t>
      </w:r>
      <w:hyperlink w:anchor="_bookmark78" w:history="1">
        <w:r>
          <w:rPr>
            <w:spacing w:val="3"/>
            <w:position w:val="8"/>
            <w:sz w:val="16"/>
          </w:rPr>
          <w:t>65</w:t>
        </w:r>
      </w:hyperlink>
      <w:r>
        <w:rPr>
          <w:spacing w:val="3"/>
        </w:rPr>
        <w:t>:</w:t>
      </w:r>
    </w:p>
    <w:p w14:paraId="1570B54A" w14:textId="77777777" w:rsidR="005525D2" w:rsidRDefault="005525D2">
      <w:pPr>
        <w:spacing w:line="259" w:lineRule="auto"/>
        <w:jc w:val="both"/>
        <w:sectPr w:rsidR="005525D2">
          <w:type w:val="continuous"/>
          <w:pgSz w:w="12240" w:h="15840"/>
          <w:pgMar w:top="680" w:right="540" w:bottom="280" w:left="600" w:header="720" w:footer="720" w:gutter="0"/>
          <w:cols w:num="3" w:space="720" w:equalWidth="0">
            <w:col w:w="1623" w:space="40"/>
            <w:col w:w="2238" w:space="40"/>
            <w:col w:w="7159"/>
          </w:cols>
        </w:sectPr>
      </w:pPr>
    </w:p>
    <w:p w14:paraId="1FE799AC" w14:textId="77777777" w:rsidR="005525D2" w:rsidRDefault="00F9209E">
      <w:pPr>
        <w:pStyle w:val="BodyText"/>
        <w:spacing w:before="8" w:line="206" w:lineRule="auto"/>
        <w:ind w:left="120" w:right="178"/>
        <w:jc w:val="both"/>
      </w:pPr>
      <w:r>
        <w:lastRenderedPageBreak/>
        <w:t>As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sophisticated</w:t>
      </w:r>
      <w:r>
        <w:rPr>
          <w:spacing w:val="-16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graphically</w:t>
      </w:r>
      <w:r>
        <w:rPr>
          <w:spacing w:val="-16"/>
        </w:rPr>
        <w:t xml:space="preserve"> </w:t>
      </w:r>
      <w:r>
        <w:t>contrast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vector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statistics</w:t>
      </w:r>
      <w:r>
        <w:rPr>
          <w:spacing w:val="-16"/>
        </w:rPr>
        <w:t xml:space="preserve"> </w:t>
      </w:r>
      <w:r>
        <w:rPr>
          <w:i/>
        </w:rPr>
        <w:t>T</w:t>
      </w:r>
      <w:r>
        <w:rPr>
          <w:i/>
          <w:spacing w:val="-35"/>
        </w:rPr>
        <w:t xml:space="preserve"> </w:t>
      </w:r>
      <w:r>
        <w:rPr>
          <w:rFonts w:ascii="Lucida Sans Unicode"/>
          <w:spacing w:val="2"/>
        </w:rPr>
        <w:t>(</w:t>
      </w:r>
      <w:r>
        <w:rPr>
          <w:i/>
          <w:spacing w:val="2"/>
        </w:rPr>
        <w:t>y</w:t>
      </w:r>
      <w:r>
        <w:rPr>
          <w:rFonts w:ascii="Lucida Sans Unicode"/>
          <w:spacing w:val="2"/>
        </w:rPr>
        <w:t>)</w:t>
      </w:r>
      <w:r>
        <w:rPr>
          <w:rFonts w:ascii="Lucida Sans Unicode"/>
          <w:spacing w:val="-24"/>
        </w:rPr>
        <w:t xml:space="preserve"> </w:t>
      </w:r>
      <w:r>
        <w:t>versus</w:t>
      </w:r>
      <w:r>
        <w:rPr>
          <w:spacing w:val="-16"/>
        </w:rPr>
        <w:t xml:space="preserve"> </w:t>
      </w:r>
      <w:r>
        <w:t>replicated</w:t>
      </w:r>
      <w:r>
        <w:rPr>
          <w:spacing w:val="-16"/>
        </w:rPr>
        <w:t xml:space="preserve"> </w:t>
      </w:r>
      <w:r>
        <w:t>data</w:t>
      </w:r>
      <w:r>
        <w:rPr>
          <w:w w:val="99"/>
        </w:rPr>
        <w:t xml:space="preserve"> </w:t>
      </w:r>
      <w:r>
        <w:rPr>
          <w:i/>
        </w:rPr>
        <w:t>T</w:t>
      </w:r>
      <w:r>
        <w:rPr>
          <w:i/>
          <w:spacing w:val="-34"/>
        </w:rPr>
        <w:t xml:space="preserve"> </w:t>
      </w:r>
      <w:r>
        <w:rPr>
          <w:rFonts w:ascii="Lucida Sans Unicode"/>
          <w:spacing w:val="3"/>
        </w:rPr>
        <w:t>(</w:t>
      </w:r>
      <w:r>
        <w:rPr>
          <w:i/>
          <w:spacing w:val="3"/>
        </w:rPr>
        <w:t>y</w:t>
      </w:r>
      <w:r>
        <w:rPr>
          <w:rFonts w:ascii="Trebuchet MS"/>
          <w:i/>
          <w:spacing w:val="3"/>
          <w:position w:val="8"/>
          <w:sz w:val="16"/>
        </w:rPr>
        <w:t>rep</w:t>
      </w:r>
      <w:r>
        <w:rPr>
          <w:rFonts w:ascii="Lucida Sans Unicode"/>
          <w:spacing w:val="3"/>
        </w:rPr>
        <w:t>)</w:t>
      </w:r>
      <w:r>
        <w:rPr>
          <w:rFonts w:ascii="Lucida Sans Unicode"/>
          <w:spacing w:val="-1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misfit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data</w:t>
      </w:r>
      <w:r>
        <w:rPr>
          <w:spacing w:val="-44"/>
        </w:rPr>
        <w:t xml:space="preserve"> </w:t>
      </w:r>
      <w:hyperlink w:anchor="_bookmark82" w:history="1">
        <w:r>
          <w:rPr>
            <w:position w:val="8"/>
            <w:sz w:val="16"/>
          </w:rPr>
          <w:t>66;69</w:t>
        </w:r>
      </w:hyperlink>
      <w:r>
        <w:rPr>
          <w:spacing w:val="17"/>
          <w:position w:val="8"/>
          <w:sz w:val="16"/>
        </w:rPr>
        <w:t xml:space="preserve"> </w:t>
      </w:r>
      <w:r>
        <w:t>Analogously,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w w:val="99"/>
        </w:rPr>
        <w:t xml:space="preserve"> </w:t>
      </w:r>
      <w:r>
        <w:t>overfitting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sensitivity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priors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4"/>
        </w:rPr>
        <w:t>key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parameteters</w:t>
      </w:r>
      <w:r>
        <w:rPr>
          <w:spacing w:val="-44"/>
        </w:rPr>
        <w:t xml:space="preserve"> </w:t>
      </w:r>
      <w:hyperlink w:anchor="_bookmark81" w:history="1">
        <w:r>
          <w:rPr>
            <w:position w:val="8"/>
            <w:sz w:val="16"/>
          </w:rPr>
          <w:t>24;68</w:t>
        </w:r>
      </w:hyperlink>
      <w:r>
        <w:t>.</w:t>
      </w:r>
    </w:p>
    <w:p w14:paraId="12FF2165" w14:textId="01913624" w:rsidR="005525D2" w:rsidRDefault="006B489D">
      <w:pPr>
        <w:pStyle w:val="BodyText"/>
        <w:spacing w:before="72" w:line="256" w:lineRule="auto"/>
        <w:ind w:left="119" w:right="3617" w:firstLine="338"/>
        <w:jc w:val="both"/>
      </w:pPr>
      <w:r>
        <w:rPr>
          <w:noProof/>
          <w:lang w:bidi="he-IL"/>
        </w:rPr>
        <w:drawing>
          <wp:anchor distT="0" distB="0" distL="114300" distR="114300" simplePos="0" relativeHeight="1744" behindDoc="0" locked="0" layoutInCell="1" allowOverlap="1" wp14:anchorId="14C0C2AD" wp14:editId="773684CA">
            <wp:simplePos x="0" y="0"/>
            <wp:positionH relativeFrom="page">
              <wp:posOffset>5257800</wp:posOffset>
            </wp:positionH>
            <wp:positionV relativeFrom="paragraph">
              <wp:posOffset>37465</wp:posOffset>
            </wp:positionV>
            <wp:extent cx="2101215" cy="1095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09E">
        <w:rPr>
          <w:b/>
        </w:rPr>
        <w:t xml:space="preserve">Model comparison </w:t>
      </w:r>
      <w:r w:rsidR="00F9209E">
        <w:rPr>
          <w:spacing w:val="-4"/>
        </w:rPr>
        <w:t xml:space="preserve">We </w:t>
      </w:r>
      <w:r w:rsidR="00F9209E">
        <w:t>will assess the plausibility of our posited</w:t>
      </w:r>
      <w:r w:rsidR="00F9209E">
        <w:rPr>
          <w:spacing w:val="-11"/>
        </w:rPr>
        <w:t xml:space="preserve"> </w:t>
      </w:r>
      <w:r w:rsidR="00F9209E">
        <w:t>hierar-</w:t>
      </w:r>
      <w:r w:rsidR="00F9209E">
        <w:rPr>
          <w:w w:val="99"/>
        </w:rPr>
        <w:t xml:space="preserve"> </w:t>
      </w:r>
      <w:r w:rsidR="00F9209E">
        <w:t xml:space="preserve">chical model and its assumptions </w:t>
      </w:r>
      <w:hyperlink w:anchor="_bookmark80" w:history="1">
        <w:r w:rsidR="00F9209E">
          <w:rPr>
            <w:position w:val="8"/>
            <w:sz w:val="16"/>
          </w:rPr>
          <w:t>68;67</w:t>
        </w:r>
      </w:hyperlink>
      <w:r w:rsidR="00F9209E">
        <w:rPr>
          <w:position w:val="8"/>
          <w:sz w:val="16"/>
        </w:rPr>
        <w:t xml:space="preserve"> </w:t>
      </w:r>
      <w:r w:rsidR="00F9209E">
        <w:t>and will compare it to the</w:t>
      </w:r>
      <w:r w:rsidR="00F9209E">
        <w:rPr>
          <w:spacing w:val="2"/>
        </w:rPr>
        <w:t xml:space="preserve"> </w:t>
      </w:r>
      <w:r w:rsidR="00F9209E">
        <w:t>alternative</w:t>
      </w:r>
      <w:r w:rsidR="00F9209E">
        <w:rPr>
          <w:w w:val="99"/>
        </w:rPr>
        <w:t xml:space="preserve"> </w:t>
      </w:r>
      <w:r w:rsidR="00F9209E">
        <w:t>classical</w:t>
      </w:r>
      <w:r w:rsidR="00F9209E">
        <w:rPr>
          <w:spacing w:val="-5"/>
        </w:rPr>
        <w:t xml:space="preserve"> </w:t>
      </w:r>
      <w:r w:rsidR="00F9209E">
        <w:t>model</w:t>
      </w:r>
      <w:r w:rsidR="00F9209E">
        <w:rPr>
          <w:spacing w:val="-4"/>
        </w:rPr>
        <w:t xml:space="preserve"> </w:t>
      </w:r>
      <w:r w:rsidR="00F9209E">
        <w:rPr>
          <w:spacing w:val="-3"/>
        </w:rPr>
        <w:t>by</w:t>
      </w:r>
      <w:r w:rsidR="00F9209E">
        <w:rPr>
          <w:spacing w:val="-4"/>
        </w:rPr>
        <w:t xml:space="preserve"> </w:t>
      </w:r>
      <w:r w:rsidR="00F9209E">
        <w:rPr>
          <w:spacing w:val="-5"/>
        </w:rPr>
        <w:t>Dr.</w:t>
      </w:r>
      <w:r w:rsidR="00F9209E">
        <w:rPr>
          <w:spacing w:val="12"/>
        </w:rPr>
        <w:t xml:space="preserve"> </w:t>
      </w:r>
      <w:r w:rsidR="00F9209E">
        <w:t>Gong</w:t>
      </w:r>
      <w:r w:rsidR="00F9209E">
        <w:rPr>
          <w:spacing w:val="-4"/>
        </w:rPr>
        <w:t xml:space="preserve"> </w:t>
      </w:r>
      <w:r w:rsidR="00F9209E">
        <w:t>(based</w:t>
      </w:r>
      <w:r w:rsidR="00F9209E">
        <w:rPr>
          <w:spacing w:val="-5"/>
        </w:rPr>
        <w:t xml:space="preserve"> </w:t>
      </w:r>
      <w:r w:rsidR="00F9209E">
        <w:t>on</w:t>
      </w:r>
      <w:r w:rsidR="00F9209E">
        <w:rPr>
          <w:spacing w:val="-4"/>
        </w:rPr>
        <w:t xml:space="preserve"> </w:t>
      </w:r>
      <w:r w:rsidR="00F9209E">
        <w:t>a</w:t>
      </w:r>
      <w:r w:rsidR="00F9209E">
        <w:rPr>
          <w:spacing w:val="-5"/>
        </w:rPr>
        <w:t xml:space="preserve"> </w:t>
      </w:r>
      <w:r w:rsidR="00F9209E">
        <w:t>non-nested</w:t>
      </w:r>
      <w:r w:rsidR="00F9209E">
        <w:rPr>
          <w:spacing w:val="-5"/>
        </w:rPr>
        <w:t xml:space="preserve"> </w:t>
      </w:r>
      <w:r w:rsidR="00F9209E">
        <w:t>much</w:t>
      </w:r>
      <w:r w:rsidR="00F9209E">
        <w:rPr>
          <w:spacing w:val="-4"/>
        </w:rPr>
        <w:t xml:space="preserve"> </w:t>
      </w:r>
      <w:r w:rsidR="00F9209E">
        <w:t>simpler</w:t>
      </w:r>
      <w:r w:rsidR="00F9209E">
        <w:rPr>
          <w:spacing w:val="-5"/>
        </w:rPr>
        <w:t xml:space="preserve"> </w:t>
      </w:r>
      <w:r w:rsidR="00F9209E">
        <w:t>model</w:t>
      </w:r>
      <w:r w:rsidR="00F9209E">
        <w:rPr>
          <w:spacing w:val="-44"/>
        </w:rPr>
        <w:t xml:space="preserve"> </w:t>
      </w:r>
      <w:hyperlink w:anchor="_bookmark18" w:history="1">
        <w:r w:rsidR="00F9209E">
          <w:rPr>
            <w:spacing w:val="3"/>
            <w:position w:val="8"/>
            <w:sz w:val="16"/>
          </w:rPr>
          <w:t>5</w:t>
        </w:r>
      </w:hyperlink>
      <w:r w:rsidR="00F9209E">
        <w:rPr>
          <w:spacing w:val="3"/>
        </w:rPr>
        <w:t>).</w:t>
      </w:r>
      <w:r w:rsidR="00F9209E">
        <w:rPr>
          <w:w w:val="99"/>
        </w:rPr>
        <w:t xml:space="preserve"> </w:t>
      </w:r>
      <w:r w:rsidR="00F9209E">
        <w:t>As</w:t>
      </w:r>
      <w:r w:rsidR="00F9209E">
        <w:rPr>
          <w:spacing w:val="20"/>
        </w:rPr>
        <w:t xml:space="preserve"> </w:t>
      </w:r>
      <w:r w:rsidR="00F9209E">
        <w:t>a</w:t>
      </w:r>
      <w:r w:rsidR="00F9209E">
        <w:rPr>
          <w:spacing w:val="20"/>
        </w:rPr>
        <w:t xml:space="preserve"> </w:t>
      </w:r>
      <w:r w:rsidR="00F9209E">
        <w:t>simple</w:t>
      </w:r>
      <w:r w:rsidR="00F9209E">
        <w:rPr>
          <w:spacing w:val="20"/>
        </w:rPr>
        <w:t xml:space="preserve"> </w:t>
      </w:r>
      <w:r w:rsidR="00F9209E">
        <w:t>approach,</w:t>
      </w:r>
      <w:r w:rsidR="00F9209E">
        <w:rPr>
          <w:spacing w:val="25"/>
        </w:rPr>
        <w:t xml:space="preserve"> </w:t>
      </w:r>
      <w:r w:rsidR="00F9209E">
        <w:t>we</w:t>
      </w:r>
      <w:r w:rsidR="00F9209E">
        <w:rPr>
          <w:spacing w:val="20"/>
        </w:rPr>
        <w:t xml:space="preserve"> </w:t>
      </w:r>
      <w:r w:rsidR="00F9209E">
        <w:t>will</w:t>
      </w:r>
      <w:r w:rsidR="00F9209E">
        <w:rPr>
          <w:spacing w:val="20"/>
        </w:rPr>
        <w:t xml:space="preserve"> </w:t>
      </w:r>
      <w:r w:rsidR="00F9209E">
        <w:t>perform</w:t>
      </w:r>
      <w:r w:rsidR="00F9209E">
        <w:rPr>
          <w:spacing w:val="20"/>
        </w:rPr>
        <w:t xml:space="preserve"> </w:t>
      </w:r>
      <w:r w:rsidR="00F9209E">
        <w:t>a</w:t>
      </w:r>
      <w:r w:rsidR="00F9209E">
        <w:rPr>
          <w:spacing w:val="20"/>
        </w:rPr>
        <w:t xml:space="preserve"> </w:t>
      </w:r>
      <w:r w:rsidR="00F9209E">
        <w:t>nonparametric</w:t>
      </w:r>
      <w:r w:rsidR="00F9209E">
        <w:rPr>
          <w:spacing w:val="20"/>
        </w:rPr>
        <w:t xml:space="preserve"> </w:t>
      </w:r>
      <w:r w:rsidR="00F9209E">
        <w:t>comparison</w:t>
      </w:r>
      <w:r w:rsidR="00F9209E">
        <w:rPr>
          <w:spacing w:val="20"/>
        </w:rPr>
        <w:t xml:space="preserve"> </w:t>
      </w:r>
      <w:r w:rsidR="00F9209E">
        <w:t>of</w:t>
      </w:r>
      <w:r w:rsidR="00F9209E">
        <w:rPr>
          <w:spacing w:val="20"/>
        </w:rPr>
        <w:t xml:space="preserve"> </w:t>
      </w:r>
      <w:r w:rsidR="00F9209E">
        <w:t>ar-</w:t>
      </w:r>
      <w:r w:rsidR="00F9209E">
        <w:rPr>
          <w:w w:val="99"/>
        </w:rPr>
        <w:t xml:space="preserve"> </w:t>
      </w:r>
      <w:r w:rsidR="00F9209E">
        <w:t xml:space="preserve">eas under the curve </w:t>
      </w:r>
      <w:r w:rsidR="00F9209E">
        <w:rPr>
          <w:spacing w:val="-3"/>
        </w:rPr>
        <w:t xml:space="preserve">(AUC) </w:t>
      </w:r>
      <w:r w:rsidR="00F9209E">
        <w:t>of the correlated receiver operating</w:t>
      </w:r>
      <w:r w:rsidR="00F9209E">
        <w:rPr>
          <w:spacing w:val="12"/>
        </w:rPr>
        <w:t xml:space="preserve"> </w:t>
      </w:r>
      <w:r w:rsidR="00F9209E">
        <w:t>characteris-</w:t>
      </w:r>
      <w:r w:rsidR="00F9209E">
        <w:rPr>
          <w:w w:val="99"/>
        </w:rPr>
        <w:t xml:space="preserve"> </w:t>
      </w:r>
      <w:r w:rsidR="00F9209E">
        <w:t xml:space="preserve">tics (ROC) curves </w:t>
      </w:r>
      <w:hyperlink w:anchor="_bookmark83" w:history="1">
        <w:r w:rsidR="00F9209E">
          <w:rPr>
            <w:position w:val="8"/>
            <w:sz w:val="16"/>
          </w:rPr>
          <w:t>70</w:t>
        </w:r>
      </w:hyperlink>
      <w:r w:rsidR="00F9209E">
        <w:rPr>
          <w:position w:val="8"/>
          <w:sz w:val="16"/>
        </w:rPr>
        <w:t xml:space="preserve"> </w:t>
      </w:r>
      <w:r w:rsidR="00F9209E">
        <w:t>to assess their respective predictive performance</w:t>
      </w:r>
      <w:r w:rsidR="00F9209E">
        <w:rPr>
          <w:spacing w:val="-15"/>
        </w:rPr>
        <w:t xml:space="preserve"> </w:t>
      </w:r>
      <w:hyperlink w:anchor="_bookmark56" w:history="1">
        <w:r w:rsidR="00F9209E">
          <w:rPr>
            <w:position w:val="8"/>
            <w:sz w:val="16"/>
          </w:rPr>
          <w:t>71;43</w:t>
        </w:r>
      </w:hyperlink>
      <w:r w:rsidR="00F9209E">
        <w:t>,</w:t>
      </w:r>
      <w:r w:rsidR="00F9209E">
        <w:rPr>
          <w:w w:val="99"/>
        </w:rPr>
        <w:t xml:space="preserve"> </w:t>
      </w:r>
      <w:r w:rsidR="00F9209E">
        <w:t>in other words to investigate if the hierarchical modeling improves</w:t>
      </w:r>
      <w:r w:rsidR="00F9209E">
        <w:rPr>
          <w:spacing w:val="-34"/>
        </w:rPr>
        <w:t xml:space="preserve"> </w:t>
      </w:r>
      <w:r w:rsidR="00F9209E">
        <w:t>prediction</w:t>
      </w:r>
    </w:p>
    <w:p w14:paraId="60B0E539" w14:textId="77777777" w:rsidR="005525D2" w:rsidRDefault="005525D2">
      <w:pPr>
        <w:spacing w:line="256" w:lineRule="auto"/>
        <w:jc w:val="both"/>
        <w:sectPr w:rsidR="005525D2">
          <w:type w:val="continuous"/>
          <w:pgSz w:w="12240" w:h="15840"/>
          <w:pgMar w:top="680" w:right="540" w:bottom="280" w:left="600" w:header="720" w:footer="720" w:gutter="0"/>
          <w:cols w:space="720"/>
        </w:sectPr>
      </w:pPr>
    </w:p>
    <w:p w14:paraId="7D56AB1F" w14:textId="77777777" w:rsidR="005525D2" w:rsidRDefault="00F9209E">
      <w:pPr>
        <w:pStyle w:val="BodyText"/>
        <w:spacing w:before="14" w:line="268" w:lineRule="auto"/>
        <w:ind w:left="119"/>
        <w:jc w:val="both"/>
      </w:pPr>
      <w:r>
        <w:lastRenderedPageBreak/>
        <w:t xml:space="preserve">of acute </w:t>
      </w:r>
      <w:r>
        <w:rPr>
          <w:spacing w:val="-3"/>
        </w:rPr>
        <w:t xml:space="preserve">severe </w:t>
      </w:r>
      <w:r>
        <w:t xml:space="preserve">respiratory failure </w:t>
      </w:r>
      <w:r>
        <w:rPr>
          <w:spacing w:val="-3"/>
        </w:rPr>
        <w:t xml:space="preserve">over </w:t>
      </w:r>
      <w:r>
        <w:t>the simpler classical model used</w:t>
      </w:r>
      <w:r>
        <w:rPr>
          <w:spacing w:val="59"/>
        </w:rPr>
        <w:t xml:space="preserve"> </w:t>
      </w:r>
      <w:r>
        <w:rPr>
          <w:spacing w:val="-3"/>
        </w:rPr>
        <w:t>by</w:t>
      </w:r>
      <w:r>
        <w:rPr>
          <w:w w:val="99"/>
        </w:rPr>
        <w:t xml:space="preserve"> </w:t>
      </w:r>
      <w:r>
        <w:rPr>
          <w:spacing w:val="-4"/>
        </w:rPr>
        <w:t xml:space="preserve">Dr. </w:t>
      </w:r>
      <w:r>
        <w:t xml:space="preserve">Gong. </w:t>
      </w:r>
      <w:r>
        <w:rPr>
          <w:spacing w:val="-4"/>
        </w:rPr>
        <w:t xml:space="preserve">We </w:t>
      </w:r>
      <w:r>
        <w:t>will compare the models based on a different test set from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same population, to </w:t>
      </w:r>
      <w:r>
        <w:rPr>
          <w:spacing w:val="-3"/>
        </w:rPr>
        <w:t xml:space="preserve">avoid </w:t>
      </w:r>
      <w:r>
        <w:t xml:space="preserve">biasing the comparison in </w:t>
      </w:r>
      <w:r>
        <w:rPr>
          <w:spacing w:val="-5"/>
        </w:rPr>
        <w:t xml:space="preserve">favor </w:t>
      </w:r>
      <w:r>
        <w:t>of our more</w:t>
      </w:r>
      <w:r>
        <w:rPr>
          <w:spacing w:val="53"/>
        </w:rPr>
        <w:t xml:space="preserve"> </w:t>
      </w:r>
      <w:r>
        <w:t>com-</w:t>
      </w:r>
      <w:r>
        <w:rPr>
          <w:w w:val="99"/>
        </w:rPr>
        <w:t xml:space="preserve"> </w:t>
      </w:r>
      <w:r>
        <w:t>plicated, (possibly overfitted) hierarchical model. Cross-validation is</w:t>
      </w:r>
      <w:r>
        <w:rPr>
          <w:spacing w:val="7"/>
        </w:rPr>
        <w:t xml:space="preserve"> </w:t>
      </w:r>
      <w:r>
        <w:t>widely</w:t>
      </w:r>
      <w:r>
        <w:rPr>
          <w:w w:val="99"/>
        </w:rPr>
        <w:t xml:space="preserve"> </w:t>
      </w:r>
      <w:r>
        <w:t xml:space="preserve">used to compare statistical models </w:t>
      </w:r>
      <w:r>
        <w:rPr>
          <w:spacing w:val="-3"/>
        </w:rPr>
        <w:t xml:space="preserve">for </w:t>
      </w:r>
      <w:r>
        <w:t xml:space="preserve">estimating out-of-sample   </w:t>
      </w:r>
      <w:r>
        <w:rPr>
          <w:spacing w:val="7"/>
        </w:rPr>
        <w:t xml:space="preserve"> </w:t>
      </w:r>
      <w:r>
        <w:t>prediction</w:t>
      </w:r>
    </w:p>
    <w:p w14:paraId="00EFC84A" w14:textId="77777777" w:rsidR="005525D2" w:rsidRDefault="00F9209E">
      <w:pPr>
        <w:spacing w:line="171" w:lineRule="exact"/>
        <w:ind w:left="119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bookmarkStart w:id="139" w:name="_bookmark9"/>
      <w:bookmarkEnd w:id="139"/>
      <w:r>
        <w:rPr>
          <w:rFonts w:ascii="Arial"/>
          <w:sz w:val="18"/>
        </w:rPr>
        <w:lastRenderedPageBreak/>
        <w:t>Figure 6: Exploratory posterior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predictive</w:t>
      </w:r>
    </w:p>
    <w:p w14:paraId="09E37476" w14:textId="77777777" w:rsidR="005525D2" w:rsidRDefault="00F9209E">
      <w:pPr>
        <w:spacing w:line="266" w:lineRule="auto"/>
        <w:ind w:left="119" w:right="17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checking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using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our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software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shinyStan</w:t>
      </w:r>
      <w:r>
        <w:rPr>
          <w:rFonts w:ascii="Arial"/>
          <w:spacing w:val="-33"/>
          <w:sz w:val="18"/>
        </w:rPr>
        <w:t xml:space="preserve"> </w:t>
      </w:r>
      <w:hyperlink w:anchor="_bookmark78" w:history="1">
        <w:r>
          <w:rPr>
            <w:rFonts w:ascii="Arial"/>
            <w:spacing w:val="3"/>
            <w:position w:val="8"/>
            <w:sz w:val="12"/>
          </w:rPr>
          <w:t>65</w:t>
        </w:r>
      </w:hyperlink>
      <w:r>
        <w:rPr>
          <w:rFonts w:ascii="Arial"/>
          <w:spacing w:val="3"/>
          <w:sz w:val="18"/>
        </w:rPr>
        <w:t>: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Visual comparison of the distribution</w:t>
      </w:r>
      <w:r>
        <w:rPr>
          <w:rFonts w:ascii="Arial"/>
          <w:spacing w:val="44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observed data (shaded in blue) to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distributions of the data simulated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(thin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lines) suggest a reasonable model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sz w:val="18"/>
        </w:rPr>
        <w:t>fit.</w:t>
      </w:r>
    </w:p>
    <w:p w14:paraId="75F78179" w14:textId="77777777" w:rsidR="005525D2" w:rsidRDefault="005525D2">
      <w:pPr>
        <w:spacing w:line="266" w:lineRule="auto"/>
        <w:jc w:val="both"/>
        <w:rPr>
          <w:rFonts w:ascii="Arial" w:eastAsia="Arial" w:hAnsi="Arial" w:cs="Arial"/>
          <w:sz w:val="18"/>
          <w:szCs w:val="18"/>
        </w:rPr>
        <w:sectPr w:rsidR="005525D2">
          <w:type w:val="continuous"/>
          <w:pgSz w:w="12240" w:h="15840"/>
          <w:pgMar w:top="680" w:right="540" w:bottom="280" w:left="600" w:header="720" w:footer="720" w:gutter="0"/>
          <w:cols w:num="2" w:space="720" w:equalWidth="0">
            <w:col w:w="7481" w:space="79"/>
            <w:col w:w="3540"/>
          </w:cols>
        </w:sectPr>
      </w:pPr>
    </w:p>
    <w:p w14:paraId="332EE38D" w14:textId="77777777" w:rsidR="005525D2" w:rsidRDefault="00F9209E">
      <w:pPr>
        <w:pStyle w:val="BodyText"/>
        <w:spacing w:before="0" w:line="255" w:lineRule="exact"/>
        <w:ind w:left="119"/>
        <w:jc w:val="both"/>
      </w:pPr>
      <w:r>
        <w:lastRenderedPageBreak/>
        <w:t xml:space="preserve">error </w:t>
      </w:r>
      <w:hyperlink w:anchor="_bookmark85" w:history="1">
        <w:r>
          <w:rPr>
            <w:spacing w:val="3"/>
            <w:position w:val="8"/>
            <w:sz w:val="16"/>
          </w:rPr>
          <w:t>72</w:t>
        </w:r>
      </w:hyperlink>
      <w:r>
        <w:rPr>
          <w:spacing w:val="3"/>
        </w:rPr>
        <w:t xml:space="preserve">.  </w:t>
      </w:r>
      <w:r>
        <w:rPr>
          <w:spacing w:val="-5"/>
        </w:rPr>
        <w:t xml:space="preserve">However, </w:t>
      </w:r>
      <w:r>
        <w:t xml:space="preserve">in our case, we operate on the limits of computability and repeatedly fitting our Bayesian </w:t>
      </w:r>
      <w:r>
        <w:rPr>
          <w:spacing w:val="11"/>
        </w:rPr>
        <w:t xml:space="preserve"> </w:t>
      </w:r>
      <w:r>
        <w:t>hi-</w:t>
      </w:r>
    </w:p>
    <w:p w14:paraId="28DC5956" w14:textId="77777777" w:rsidR="005525D2" w:rsidRDefault="00F9209E">
      <w:pPr>
        <w:pStyle w:val="BodyText"/>
        <w:spacing w:before="8" w:line="261" w:lineRule="auto"/>
        <w:ind w:left="119" w:right="177"/>
        <w:jc w:val="both"/>
      </w:pPr>
      <w:r>
        <w:t xml:space="preserve">erarchical model to leave-one-out samples, could be computationally too expensive </w:t>
      </w:r>
      <w:hyperlink w:anchor="_bookmark86" w:history="1">
        <w:r>
          <w:rPr>
            <w:spacing w:val="3"/>
            <w:position w:val="8"/>
            <w:sz w:val="16"/>
          </w:rPr>
          <w:t>73</w:t>
        </w:r>
      </w:hyperlink>
      <w:r>
        <w:rPr>
          <w:spacing w:val="3"/>
        </w:rPr>
        <w:t xml:space="preserve">. </w:t>
      </w:r>
      <w:r>
        <w:t xml:space="preserve">Besides, </w:t>
      </w:r>
      <w:r>
        <w:rPr>
          <w:spacing w:val="-3"/>
        </w:rPr>
        <w:t>for</w:t>
      </w:r>
      <w:r>
        <w:rPr>
          <w:spacing w:val="41"/>
        </w:rPr>
        <w:t xml:space="preserve"> </w:t>
      </w:r>
      <w:r>
        <w:t>multi-level</w:t>
      </w:r>
      <w:r>
        <w:rPr>
          <w:w w:val="99"/>
        </w:rPr>
        <w:t xml:space="preserve"> </w:t>
      </w:r>
      <w:r>
        <w:t xml:space="preserve">data, leaving partitioning the data </w:t>
      </w:r>
      <w:r>
        <w:rPr>
          <w:spacing w:val="-3"/>
        </w:rPr>
        <w:t xml:space="preserve">for </w:t>
      </w:r>
      <w:r>
        <w:t>cross-validation should probably consider the hierarchical structure</w:t>
      </w:r>
      <w:r>
        <w:rPr>
          <w:spacing w:val="40"/>
        </w:rPr>
        <w:t xml:space="preserve"> </w:t>
      </w:r>
      <w:r>
        <w:t>itself;</w:t>
      </w:r>
      <w:r>
        <w:rPr>
          <w:w w:val="99"/>
        </w:rPr>
        <w:t xml:space="preserve"> </w:t>
      </w:r>
      <w:r>
        <w:t xml:space="preserve">indeed, cross-validation </w:t>
      </w:r>
      <w:r>
        <w:rPr>
          <w:spacing w:val="-3"/>
        </w:rPr>
        <w:t xml:space="preserve">may </w:t>
      </w:r>
      <w:r>
        <w:t xml:space="preserve">not </w:t>
      </w:r>
      <w:r>
        <w:rPr>
          <w:spacing w:val="-2"/>
        </w:rPr>
        <w:t xml:space="preserve">always </w:t>
      </w:r>
      <w:r>
        <w:t xml:space="preserve">be a sensitive instrument </w:t>
      </w:r>
      <w:r>
        <w:rPr>
          <w:spacing w:val="-3"/>
        </w:rPr>
        <w:t xml:space="preserve">for </w:t>
      </w:r>
      <w:r>
        <w:t xml:space="preserve">model comparison </w:t>
      </w:r>
      <w:hyperlink w:anchor="_bookmark87" w:history="1">
        <w:r>
          <w:rPr>
            <w:spacing w:val="3"/>
            <w:position w:val="8"/>
            <w:sz w:val="16"/>
          </w:rPr>
          <w:t>74</w:t>
        </w:r>
      </w:hyperlink>
      <w:r>
        <w:rPr>
          <w:spacing w:val="3"/>
        </w:rPr>
        <w:t xml:space="preserve">. </w:t>
      </w:r>
      <w:r>
        <w:rPr>
          <w:spacing w:val="-4"/>
        </w:rPr>
        <w:t xml:space="preserve">We </w:t>
      </w:r>
      <w:r>
        <w:t>will also</w:t>
      </w:r>
      <w:r>
        <w:rPr>
          <w:spacing w:val="-35"/>
        </w:rPr>
        <w:t xml:space="preserve"> </w:t>
      </w:r>
      <w:r>
        <w:t>explore</w:t>
      </w:r>
      <w:r>
        <w:rPr>
          <w:w w:val="9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hierarchical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posterior</w:t>
      </w:r>
      <w:r>
        <w:rPr>
          <w:spacing w:val="-12"/>
        </w:rPr>
        <w:t xml:space="preserve"> </w:t>
      </w:r>
      <w:r>
        <w:t>predicitve</w:t>
      </w:r>
      <w:r>
        <w:rPr>
          <w:spacing w:val="-12"/>
        </w:rPr>
        <w:t xml:space="preserve"> </w:t>
      </w:r>
      <w:r>
        <w:t>simulations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realized</w:t>
      </w:r>
      <w:r>
        <w:rPr>
          <w:spacing w:val="-12"/>
        </w:rPr>
        <w:t xml:space="preserve"> </w:t>
      </w:r>
      <w:r>
        <w:t>discrepan-</w:t>
      </w:r>
      <w:r>
        <w:rPr>
          <w:w w:val="99"/>
        </w:rPr>
        <w:t xml:space="preserve"> </w:t>
      </w:r>
      <w:r>
        <w:t>cies</w:t>
      </w:r>
      <w:r>
        <w:rPr>
          <w:spacing w:val="-44"/>
        </w:rPr>
        <w:t xml:space="preserve"> </w:t>
      </w:r>
      <w:hyperlink w:anchor="_bookmark80" w:history="1">
        <w:r>
          <w:rPr>
            <w:position w:val="8"/>
            <w:sz w:val="16"/>
          </w:rPr>
          <w:t>73;68;67</w:t>
        </w:r>
      </w:hyperlink>
      <w:r>
        <w:t>.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parallel</w:t>
      </w:r>
      <w:r>
        <w:rPr>
          <w:spacing w:val="-8"/>
        </w:rPr>
        <w:t xml:space="preserve"> </w:t>
      </w:r>
      <w:r>
        <w:t>sampling</w:t>
      </w:r>
      <w:r>
        <w:rPr>
          <w:spacing w:val="-44"/>
        </w:rPr>
        <w:t xml:space="preserve"> </w:t>
      </w:r>
      <w:hyperlink w:anchor="_bookmark88" w:history="1">
        <w:r>
          <w:rPr>
            <w:spacing w:val="3"/>
            <w:position w:val="8"/>
            <w:sz w:val="16"/>
          </w:rPr>
          <w:t>75</w:t>
        </w:r>
      </w:hyperlink>
      <w:r>
        <w:rPr>
          <w:spacing w:val="3"/>
        </w:rPr>
        <w:t>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Bayesian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classical</w:t>
      </w:r>
      <w:r>
        <w:rPr>
          <w:spacing w:val="-8"/>
        </w:rPr>
        <w:t xml:space="preserve"> </w:t>
      </w:r>
      <w:r>
        <w:t>simpler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using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rPr>
          <w:i/>
        </w:rPr>
        <w:t>χ</w:t>
      </w:r>
      <w:r>
        <w:rPr>
          <w:rFonts w:ascii="Trebuchet MS" w:hAnsi="Trebuchet MS"/>
          <w:position w:val="8"/>
          <w:sz w:val="16"/>
        </w:rPr>
        <w:t>2</w:t>
      </w:r>
      <w:r>
        <w:rPr>
          <w:rFonts w:ascii="Trebuchet MS" w:hAnsi="Trebuchet MS"/>
          <w:spacing w:val="15"/>
          <w:position w:val="8"/>
          <w:sz w:val="16"/>
        </w:rPr>
        <w:t xml:space="preserve"> </w:t>
      </w:r>
      <w:r>
        <w:t>discrepancy,</w:t>
      </w:r>
      <w:r>
        <w:rPr>
          <w:spacing w:val="-7"/>
        </w:rPr>
        <w:t xml:space="preserve"> </w:t>
      </w:r>
      <w:r>
        <w:t>essentially</w:t>
      </w:r>
      <w:r>
        <w:rPr>
          <w:spacing w:val="-7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classical</w:t>
      </w:r>
      <w:r>
        <w:rPr>
          <w:spacing w:val="-7"/>
        </w:rPr>
        <w:t xml:space="preserve"> </w:t>
      </w:r>
      <w:r>
        <w:t>goodness-of-fit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statistic</w:t>
      </w:r>
      <w:r>
        <w:rPr>
          <w:spacing w:val="-45"/>
        </w:rPr>
        <w:t xml:space="preserve"> </w:t>
      </w:r>
      <w:hyperlink w:anchor="_bookmark80" w:history="1">
        <w:r>
          <w:rPr>
            <w:spacing w:val="3"/>
            <w:position w:val="8"/>
            <w:sz w:val="16"/>
          </w:rPr>
          <w:t>67</w:t>
        </w:r>
      </w:hyperlink>
      <w:r>
        <w:rPr>
          <w:spacing w:val="3"/>
        </w:rPr>
        <w:t>.</w:t>
      </w:r>
      <w:r>
        <w:rPr>
          <w:spacing w:val="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 xml:space="preserve">validation, we will train our model with patient data from other participating institutions </w:t>
      </w:r>
      <w:r>
        <w:rPr>
          <w:spacing w:val="-3"/>
        </w:rPr>
        <w:t xml:space="preserve">(Mayo </w:t>
      </w:r>
      <w:r>
        <w:t>Clinic</w:t>
      </w:r>
      <w:r>
        <w:rPr>
          <w:spacing w:val="45"/>
        </w:rPr>
        <w:t xml:space="preserve"> </w:t>
      </w:r>
      <w:r>
        <w:t>Rochester</w:t>
      </w:r>
      <w:r>
        <w:rPr>
          <w:w w:val="99"/>
        </w:rPr>
        <w:t xml:space="preserve"> </w:t>
      </w:r>
      <w:r>
        <w:t xml:space="preserve">and Florida) and test if our model outperforms the classical prediction models </w:t>
      </w:r>
      <w:r>
        <w:rPr>
          <w:spacing w:val="-4"/>
        </w:rPr>
        <w:t xml:space="preserve">even </w:t>
      </w:r>
      <w:r>
        <w:t>in other ecological</w:t>
      </w:r>
      <w:r>
        <w:rPr>
          <w:spacing w:val="45"/>
        </w:rPr>
        <w:t xml:space="preserve"> </w:t>
      </w:r>
      <w:r>
        <w:t>settings</w:t>
      </w:r>
      <w:r>
        <w:rPr>
          <w:w w:val="99"/>
        </w:rPr>
        <w:t xml:space="preserve"> </w:t>
      </w:r>
      <w:r>
        <w:t>(say</w:t>
      </w:r>
      <w:r>
        <w:rPr>
          <w:spacing w:val="-6"/>
        </w:rPr>
        <w:t xml:space="preserve"> </w:t>
      </w:r>
      <w:r>
        <w:rPr>
          <w:spacing w:val="-4"/>
        </w:rPr>
        <w:t>Mayo</w:t>
      </w:r>
      <w:r>
        <w:rPr>
          <w:spacing w:val="-6"/>
        </w:rPr>
        <w:t xml:space="preserve"> </w:t>
      </w:r>
      <w:r>
        <w:t>Clinic</w:t>
      </w:r>
      <w:r>
        <w:rPr>
          <w:spacing w:val="-6"/>
        </w:rPr>
        <w:t xml:space="preserve"> </w:t>
      </w:r>
      <w:r>
        <w:t>Rochester)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institutions.</w:t>
      </w:r>
    </w:p>
    <w:p w14:paraId="285C0C2A" w14:textId="77777777" w:rsidR="005525D2" w:rsidRDefault="00F9209E">
      <w:pPr>
        <w:pStyle w:val="BodyText"/>
        <w:spacing w:before="44" w:line="268" w:lineRule="auto"/>
        <w:ind w:left="119" w:right="177" w:firstLine="338"/>
        <w:jc w:val="both"/>
      </w:pPr>
      <w:r>
        <w:rPr>
          <w:rFonts w:cs="Arial"/>
          <w:b/>
          <w:bCs/>
        </w:rPr>
        <w:t>Technical</w:t>
      </w:r>
      <w:r>
        <w:rPr>
          <w:rFonts w:cs="Arial"/>
          <w:b/>
          <w:bCs/>
          <w:spacing w:val="-13"/>
        </w:rPr>
        <w:t xml:space="preserve"> </w:t>
      </w:r>
      <w:r>
        <w:rPr>
          <w:rFonts w:cs="Arial"/>
          <w:b/>
          <w:bCs/>
        </w:rPr>
        <w:t>approach</w:t>
      </w:r>
      <w:r>
        <w:rPr>
          <w:rFonts w:cs="Arial"/>
          <w:b/>
          <w:bCs/>
          <w:spacing w:val="32"/>
        </w:rPr>
        <w:t xml:space="preserve"> </w:t>
      </w:r>
      <w:r>
        <w:t>Boolean</w:t>
      </w:r>
      <w:r>
        <w:rPr>
          <w:spacing w:val="-13"/>
        </w:rPr>
        <w:t xml:space="preserve"> </w:t>
      </w:r>
      <w:r>
        <w:t>combinations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matching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natural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processing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predic-</w:t>
      </w:r>
      <w:r>
        <w:rPr>
          <w:w w:val="99"/>
        </w:rPr>
        <w:t xml:space="preserve"> </w:t>
      </w:r>
      <w:r>
        <w:t>tion</w:t>
      </w:r>
      <w:r>
        <w:rPr>
          <w:spacing w:val="10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scan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real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hospital’s</w:t>
      </w:r>
      <w:r>
        <w:rPr>
          <w:spacing w:val="10"/>
        </w:rPr>
        <w:t xml:space="preserve"> </w:t>
      </w:r>
      <w:r>
        <w:t>clinical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administrative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including</w:t>
      </w:r>
      <w:r>
        <w:rPr>
          <w:w w:val="99"/>
        </w:rPr>
        <w:t xml:space="preserve"> </w:t>
      </w:r>
      <w:r>
        <w:t>demographic,</w:t>
      </w:r>
      <w:r>
        <w:rPr>
          <w:spacing w:val="-10"/>
        </w:rPr>
        <w:t xml:space="preserve"> </w:t>
      </w:r>
      <w:r>
        <w:t>monitoring,</w:t>
      </w:r>
      <w:r>
        <w:rPr>
          <w:spacing w:val="-10"/>
        </w:rPr>
        <w:t xml:space="preserve"> </w:t>
      </w:r>
      <w:r>
        <w:t>pharmacy,</w:t>
      </w:r>
      <w:r>
        <w:rPr>
          <w:spacing w:val="-10"/>
        </w:rPr>
        <w:t xml:space="preserve"> </w:t>
      </w:r>
      <w:r>
        <w:t>laboratory,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physician</w:t>
      </w:r>
      <w:r>
        <w:rPr>
          <w:spacing w:val="-11"/>
        </w:rPr>
        <w:t xml:space="preserve"> </w:t>
      </w:r>
      <w:r>
        <w:t>notes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physiological</w:t>
      </w:r>
      <w:r>
        <w:rPr>
          <w:spacing w:val="-11"/>
        </w:rPr>
        <w:t xml:space="preserve"> </w:t>
      </w:r>
      <w:r>
        <w:t>abnormal-</w:t>
      </w:r>
      <w:r>
        <w:rPr>
          <w:w w:val="99"/>
        </w:rPr>
        <w:t xml:space="preserve"> </w:t>
      </w:r>
      <w:r>
        <w:rPr>
          <w:spacing w:val="-6"/>
        </w:rPr>
        <w:t xml:space="preserve">ity. </w:t>
      </w:r>
      <w:r>
        <w:t xml:space="preserve">The rule engine (implemented in </w:t>
      </w:r>
      <w:r>
        <w:rPr>
          <w:spacing w:val="-4"/>
        </w:rPr>
        <w:t xml:space="preserve">Java) </w:t>
      </w:r>
      <w:r>
        <w:t>will send out the alert to</w:t>
      </w:r>
      <w:r>
        <w:rPr>
          <w:spacing w:val="-36"/>
        </w:rPr>
        <w:t xml:space="preserve"> </w:t>
      </w:r>
      <w:r>
        <w:t>providers.</w:t>
      </w:r>
    </w:p>
    <w:p w14:paraId="6E4B6B84" w14:textId="77777777" w:rsidR="005525D2" w:rsidRDefault="00F9209E">
      <w:pPr>
        <w:pStyle w:val="BodyText"/>
        <w:spacing w:before="36" w:line="259" w:lineRule="auto"/>
        <w:ind w:left="119" w:right="177" w:firstLine="338"/>
        <w:jc w:val="both"/>
      </w:pPr>
      <w:r>
        <w:rPr>
          <w:rFonts w:cs="Arial"/>
          <w:b/>
          <w:bCs/>
        </w:rPr>
        <w:t>For</w:t>
      </w:r>
      <w:r>
        <w:rPr>
          <w:rFonts w:cs="Arial"/>
          <w:b/>
          <w:bCs/>
          <w:spacing w:val="15"/>
        </w:rPr>
        <w:t xml:space="preserve"> </w:t>
      </w:r>
      <w:r>
        <w:rPr>
          <w:rFonts w:cs="Arial"/>
          <w:b/>
          <w:bCs/>
        </w:rPr>
        <w:t>specific</w:t>
      </w:r>
      <w:r>
        <w:rPr>
          <w:rFonts w:cs="Arial"/>
          <w:b/>
          <w:bCs/>
          <w:spacing w:val="15"/>
        </w:rPr>
        <w:t xml:space="preserve"> </w:t>
      </w:r>
      <w:r>
        <w:rPr>
          <w:rFonts w:cs="Arial"/>
          <w:b/>
          <w:bCs/>
        </w:rPr>
        <w:t>aim</w:t>
      </w:r>
      <w:r>
        <w:rPr>
          <w:rFonts w:cs="Arial"/>
          <w:b/>
          <w:bCs/>
          <w:spacing w:val="15"/>
        </w:rPr>
        <w:t xml:space="preserve"> </w:t>
      </w:r>
      <w:r>
        <w:rPr>
          <w:rFonts w:cs="Arial"/>
          <w:b/>
          <w:bCs/>
        </w:rPr>
        <w:t>1b,</w:t>
      </w:r>
      <w:r>
        <w:rPr>
          <w:rFonts w:cs="Arial"/>
          <w:b/>
          <w:bCs/>
          <w:spacing w:val="39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rPr>
          <w:spacing w:val="-3"/>
        </w:rPr>
        <w:t>develop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Bayesian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imputation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rPr>
          <w:spacing w:val="-3"/>
        </w:rPr>
        <w:t>for</w:t>
      </w:r>
      <w:r>
        <w:rPr>
          <w:spacing w:val="15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clinical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using</w:t>
      </w:r>
      <w:r>
        <w:rPr>
          <w:w w:val="99"/>
        </w:rPr>
        <w:t xml:space="preserve"> </w:t>
      </w:r>
      <w:r>
        <w:t>auxiliary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auxiliary</w:t>
      </w:r>
      <w:r>
        <w:rPr>
          <w:spacing w:val="-6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(ceiling,</w:t>
      </w:r>
      <w:r>
        <w:rPr>
          <w:spacing w:val="-6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effects).</w:t>
      </w:r>
      <w:r>
        <w:rPr>
          <w:spacing w:val="7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characteristic</w:t>
      </w:r>
      <w:r>
        <w:rPr>
          <w:spacing w:val="-6"/>
        </w:rPr>
        <w:t xml:space="preserve"> </w:t>
      </w:r>
      <w:r>
        <w:t>limitation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electronic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may</w:t>
      </w:r>
      <w:r>
        <w:rPr>
          <w:spacing w:val="-6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</w:t>
      </w:r>
      <w:r>
        <w:rPr>
          <w:spacing w:val="-44"/>
        </w:rPr>
        <w:t xml:space="preserve"> </w:t>
      </w:r>
      <w:hyperlink w:anchor="_bookmark30" w:history="1">
        <w:r>
          <w:rPr>
            <w:spacing w:val="3"/>
            <w:position w:val="8"/>
            <w:sz w:val="16"/>
            <w:szCs w:val="16"/>
          </w:rPr>
          <w:t>17</w:t>
        </w:r>
      </w:hyperlink>
      <w:r>
        <w:rPr>
          <w:spacing w:val="3"/>
        </w:rPr>
        <w:t>.</w:t>
      </w:r>
      <w:r>
        <w:rPr>
          <w:spacing w:val="8"/>
        </w:rPr>
        <w:t xml:space="preserve"> </w:t>
      </w:r>
      <w:r>
        <w:t>Electronically</w:t>
      </w:r>
      <w:r>
        <w:rPr>
          <w:w w:val="99"/>
        </w:rPr>
        <w:t xml:space="preserve"> </w:t>
      </w:r>
      <w:r>
        <w:t>medical</w:t>
      </w:r>
      <w:r>
        <w:rPr>
          <w:spacing w:val="26"/>
        </w:rPr>
        <w:t xml:space="preserve"> </w:t>
      </w:r>
      <w:r>
        <w:t>records</w:t>
      </w:r>
      <w:r>
        <w:rPr>
          <w:spacing w:val="26"/>
        </w:rPr>
        <w:t xml:space="preserve"> </w:t>
      </w:r>
      <w:r>
        <w:t>measurements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updated</w:t>
      </w:r>
      <w:r>
        <w:rPr>
          <w:spacing w:val="26"/>
        </w:rPr>
        <w:t xml:space="preserve"> </w:t>
      </w:r>
      <w:r>
        <w:t>24</w:t>
      </w:r>
      <w:r>
        <w:rPr>
          <w:spacing w:val="26"/>
        </w:rPr>
        <w:t xml:space="preserve"> </w:t>
      </w:r>
      <w:r>
        <w:t>hours</w:t>
      </w:r>
      <w:r>
        <w:rPr>
          <w:spacing w:val="26"/>
        </w:rPr>
        <w:t xml:space="preserve"> </w:t>
      </w:r>
      <w:r>
        <w:t>earlier</w:t>
      </w:r>
      <w:r>
        <w:rPr>
          <w:spacing w:val="26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selected</w:t>
      </w:r>
      <w:r>
        <w:rPr>
          <w:spacing w:val="26"/>
        </w:rPr>
        <w:t xml:space="preserve"> </w:t>
      </w:r>
      <w:r>
        <w:t>start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considered</w:t>
      </w:r>
      <w:r>
        <w:rPr>
          <w:w w:val="99"/>
        </w:rPr>
        <w:t xml:space="preserve"> </w:t>
      </w:r>
      <w:r>
        <w:t xml:space="preserve">missing; as an illustrative example, we formulated a simplistic model illustrated in [Figure </w:t>
      </w:r>
      <w:hyperlink w:anchor="_bookmark3" w:history="1">
        <w:r>
          <w:t>3].</w:t>
        </w:r>
      </w:hyperlink>
      <w:r>
        <w:t xml:space="preserve"> </w:t>
      </w:r>
      <w:r>
        <w:rPr>
          <w:spacing w:val="-4"/>
        </w:rPr>
        <w:t xml:space="preserve">We </w:t>
      </w:r>
      <w:r>
        <w:t>combine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dichotomous</w:t>
      </w:r>
      <w:r>
        <w:rPr>
          <w:spacing w:val="-7"/>
        </w:rPr>
        <w:t xml:space="preserve"> </w:t>
      </w:r>
      <w:r>
        <w:t>compound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rPr>
          <w:rFonts w:cs="Arial"/>
          <w:i/>
        </w:rPr>
        <w:t>Y</w:t>
      </w:r>
      <w:r>
        <w:rPr>
          <w:rFonts w:cs="Arial"/>
          <w:i/>
          <w:spacing w:val="-19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(defined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acute</w:t>
      </w:r>
      <w:r>
        <w:rPr>
          <w:spacing w:val="-7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mechanical</w:t>
      </w:r>
      <w:r>
        <w:rPr>
          <w:w w:val="99"/>
        </w:rPr>
        <w:t xml:space="preserve"> </w:t>
      </w:r>
      <w:r>
        <w:t>ventilation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death)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latent</w:t>
      </w:r>
      <w:r>
        <w:rPr>
          <w:spacing w:val="-8"/>
        </w:rPr>
        <w:t xml:space="preserve"> </w:t>
      </w:r>
      <w:r>
        <w:t>arterial</w:t>
      </w:r>
      <w:r>
        <w:rPr>
          <w:spacing w:val="-8"/>
        </w:rPr>
        <w:t xml:space="preserve"> </w:t>
      </w:r>
      <w:r>
        <w:t>oxygen</w:t>
      </w:r>
      <w:r>
        <w:rPr>
          <w:spacing w:val="-8"/>
        </w:rPr>
        <w:t xml:space="preserve"> </w:t>
      </w:r>
      <w:r>
        <w:t>tension</w:t>
      </w:r>
      <w:r>
        <w:rPr>
          <w:spacing w:val="-8"/>
        </w:rPr>
        <w:t xml:space="preserve"> </w:t>
      </w:r>
      <w:r>
        <w:rPr>
          <w:rFonts w:ascii="Lucida Sans Unicode" w:eastAsia="Lucida Sans Unicode" w:hAnsi="Lucida Sans Unicode" w:cs="Lucida Sans Unicode"/>
        </w:rPr>
        <w:t>Ω</w:t>
      </w:r>
      <w:r>
        <w:rPr>
          <w:rFonts w:ascii="Lucida Sans Unicode" w:eastAsia="Lucida Sans Unicode" w:hAnsi="Lucida Sans Unicode" w:cs="Lucida Sans Unicode"/>
          <w:spacing w:val="-1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Equation</w:t>
      </w:r>
      <w:r>
        <w:rPr>
          <w:spacing w:val="-8"/>
        </w:rPr>
        <w:t xml:space="preserve"> </w:t>
      </w:r>
      <w:hyperlink w:anchor="_bookmark10" w:history="1">
        <w:r>
          <w:t>5</w:t>
        </w:r>
      </w:hyperlink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hyperlink w:anchor="_bookmark11" w:history="1">
        <w:r>
          <w:t>6:</w:t>
        </w:r>
      </w:hyperlink>
    </w:p>
    <w:p w14:paraId="5E689300" w14:textId="77777777" w:rsidR="005525D2" w:rsidRDefault="005525D2">
      <w:pPr>
        <w:spacing w:line="259" w:lineRule="auto"/>
        <w:jc w:val="both"/>
        <w:sectPr w:rsidR="005525D2">
          <w:type w:val="continuous"/>
          <w:pgSz w:w="12240" w:h="15840"/>
          <w:pgMar w:top="680" w:right="540" w:bottom="280" w:left="600" w:header="720" w:footer="720" w:gutter="0"/>
          <w:cols w:space="720"/>
        </w:sectPr>
      </w:pPr>
    </w:p>
    <w:p w14:paraId="6CDC3E24" w14:textId="77777777" w:rsidR="005525D2" w:rsidRDefault="00F9209E">
      <w:pPr>
        <w:tabs>
          <w:tab w:val="left" w:pos="3093"/>
        </w:tabs>
        <w:spacing w:line="342" w:lineRule="exact"/>
        <w:ind w:left="112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Y  </w:t>
      </w:r>
      <w:r>
        <w:rPr>
          <w:rFonts w:ascii="Meiryo" w:eastAsia="Meiryo" w:hAnsi="Meiryo" w:cs="Meiryo"/>
          <w:i/>
        </w:rPr>
        <w:t xml:space="preserve">∼ </w:t>
      </w:r>
      <w:r>
        <w:rPr>
          <w:rFonts w:ascii="Arial" w:eastAsia="Arial" w:hAnsi="Arial" w:cs="Arial"/>
          <w:i/>
        </w:rPr>
        <w:t>Binom</w:t>
      </w:r>
      <w:r>
        <w:rPr>
          <w:rFonts w:ascii="Lucida Sans Unicode" w:eastAsia="Lucida Sans Unicode" w:hAnsi="Lucida Sans Unicode" w:cs="Lucida Sans Unicode"/>
        </w:rPr>
        <w:t>(</w:t>
      </w:r>
      <w:r>
        <w:rPr>
          <w:rFonts w:ascii="Arial" w:eastAsia="Arial" w:hAnsi="Arial" w:cs="Arial"/>
          <w:i/>
        </w:rPr>
        <w:t>µ,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Lucida Sans Unicode" w:eastAsia="Lucida Sans Unicode" w:hAnsi="Lucida Sans Unicode" w:cs="Lucida Sans Unicode"/>
        </w:rPr>
        <w:t>)</w:t>
      </w:r>
      <w:r>
        <w:rPr>
          <w:rFonts w:ascii="Lucida Sans Unicode" w:eastAsia="Lucida Sans Unicode" w:hAnsi="Lucida Sans Unicode" w:cs="Lucida Sans Unicode"/>
        </w:rPr>
        <w:tab/>
      </w:r>
      <w:bookmarkStart w:id="140" w:name="_bookmark10"/>
      <w:bookmarkStart w:id="141" w:name="_bookmark11"/>
      <w:bookmarkEnd w:id="140"/>
      <w:bookmarkEnd w:id="141"/>
      <w:r>
        <w:rPr>
          <w:rFonts w:ascii="Arial" w:eastAsia="Arial" w:hAnsi="Arial" w:cs="Arial"/>
          <w:w w:val="95"/>
        </w:rPr>
        <w:t>(5)</w:t>
      </w:r>
    </w:p>
    <w:p w14:paraId="5848CE6F" w14:textId="77777777" w:rsidR="005525D2" w:rsidRDefault="00F9209E">
      <w:pPr>
        <w:spacing w:before="193" w:line="229" w:lineRule="exact"/>
        <w:ind w:left="497"/>
        <w:rPr>
          <w:rFonts w:ascii="Trebuchet MS" w:eastAsia="Trebuchet MS" w:hAnsi="Trebuchet MS" w:cs="Trebuchet MS"/>
          <w:sz w:val="16"/>
          <w:szCs w:val="16"/>
        </w:rPr>
      </w:pPr>
      <w:r>
        <w:rPr>
          <w:spacing w:val="-4"/>
        </w:rPr>
        <w:br w:type="column"/>
      </w:r>
      <w:r>
        <w:rPr>
          <w:rFonts w:ascii="Arial"/>
          <w:spacing w:val="-4"/>
        </w:rPr>
        <w:lastRenderedPageBreak/>
        <w:t xml:space="preserve">We </w:t>
      </w:r>
      <w:r>
        <w:rPr>
          <w:rFonts w:ascii="Arial"/>
          <w:spacing w:val="-3"/>
        </w:rPr>
        <w:t xml:space="preserve">may </w:t>
      </w:r>
      <w:r>
        <w:rPr>
          <w:rFonts w:ascii="Arial"/>
          <w:spacing w:val="-4"/>
        </w:rPr>
        <w:t xml:space="preserve">have </w:t>
      </w:r>
      <w:r>
        <w:rPr>
          <w:rFonts w:ascii="Arial"/>
        </w:rPr>
        <w:t xml:space="preserve">the </w:t>
      </w:r>
      <w:r>
        <w:rPr>
          <w:rFonts w:ascii="Arial"/>
          <w:spacing w:val="9"/>
        </w:rPr>
        <w:t xml:space="preserve"> </w:t>
      </w: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</w:t>
      </w:r>
    </w:p>
    <w:p w14:paraId="7C244CC4" w14:textId="77777777" w:rsidR="005525D2" w:rsidRDefault="00F9209E">
      <w:pPr>
        <w:pStyle w:val="BodyText"/>
        <w:spacing w:before="193" w:line="229" w:lineRule="exact"/>
        <w:ind w:left="51"/>
      </w:pPr>
      <w:r>
        <w:br w:type="column"/>
      </w:r>
      <w:r>
        <w:lastRenderedPageBreak/>
        <w:t xml:space="preserve">from an arterial blood gas (ABG) or not.   </w:t>
      </w:r>
      <w:r>
        <w:rPr>
          <w:spacing w:val="6"/>
        </w:rPr>
        <w:t xml:space="preserve"> </w:t>
      </w:r>
      <w:r>
        <w:t>Nota</w:t>
      </w:r>
    </w:p>
    <w:p w14:paraId="17A1F03E" w14:textId="77777777" w:rsidR="005525D2" w:rsidRDefault="005525D2">
      <w:pPr>
        <w:spacing w:line="229" w:lineRule="exact"/>
        <w:sectPr w:rsidR="005525D2">
          <w:pgSz w:w="12240" w:h="15840"/>
          <w:pgMar w:top="540" w:right="600" w:bottom="280" w:left="600" w:header="720" w:footer="720" w:gutter="0"/>
          <w:cols w:num="3" w:space="720" w:equalWidth="0">
            <w:col w:w="3361" w:space="40"/>
            <w:col w:w="2855" w:space="40"/>
            <w:col w:w="4744"/>
          </w:cols>
        </w:sectPr>
      </w:pPr>
    </w:p>
    <w:p w14:paraId="3A8A49E0" w14:textId="77777777" w:rsidR="005525D2" w:rsidRDefault="00F9209E">
      <w:pPr>
        <w:tabs>
          <w:tab w:val="left" w:pos="3093"/>
        </w:tabs>
        <w:spacing w:line="265" w:lineRule="exact"/>
        <w:ind w:left="41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 xml:space="preserve">µ </w:t>
      </w:r>
      <w:r>
        <w:rPr>
          <w:rFonts w:ascii="Lucida Sans Unicode" w:eastAsia="Lucida Sans Unicode" w:hAnsi="Lucida Sans Unicode" w:cs="Lucida Sans Unicode"/>
        </w:rPr>
        <w:t xml:space="preserve">= </w:t>
      </w:r>
      <w:r>
        <w:rPr>
          <w:rFonts w:ascii="Arial" w:eastAsia="Arial" w:hAnsi="Arial" w:cs="Arial"/>
          <w:i/>
        </w:rPr>
        <w:t>inv</w:t>
      </w:r>
      <w:r>
        <w:rPr>
          <w:rFonts w:ascii="Arial" w:eastAsia="Arial" w:hAnsi="Arial" w:cs="Arial"/>
        </w:rPr>
        <w:t>_</w:t>
      </w:r>
      <w:r>
        <w:rPr>
          <w:rFonts w:ascii="Arial" w:eastAsia="Arial" w:hAnsi="Arial" w:cs="Arial"/>
          <w:i/>
        </w:rPr>
        <w:t>log</w:t>
      </w:r>
      <w:r>
        <w:rPr>
          <w:rFonts w:ascii="Lucida Sans Unicode" w:eastAsia="Lucida Sans Unicode" w:hAnsi="Lucida Sans Unicode" w:cs="Lucida Sans Unicode"/>
        </w:rPr>
        <w:t>(</w:t>
      </w:r>
      <w:r>
        <w:rPr>
          <w:rFonts w:ascii="Arial" w:eastAsia="Arial" w:hAnsi="Arial" w:cs="Arial"/>
          <w:i/>
        </w:rPr>
        <w:t>β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 xml:space="preserve">0 </w:t>
      </w:r>
      <w:r>
        <w:rPr>
          <w:rFonts w:ascii="Lucida Sans Unicode" w:eastAsia="Lucida Sans Unicode" w:hAnsi="Lucida Sans Unicode" w:cs="Lucida Sans Unicode"/>
        </w:rPr>
        <w:t xml:space="preserve">+ </w:t>
      </w:r>
      <w:r>
        <w:rPr>
          <w:rFonts w:ascii="Arial" w:eastAsia="Arial" w:hAnsi="Arial" w:cs="Arial"/>
          <w:i/>
        </w:rPr>
        <w:t>β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 xml:space="preserve">1 </w:t>
      </w:r>
      <w:r>
        <w:rPr>
          <w:rFonts w:ascii="Meiryo" w:eastAsia="Meiryo" w:hAnsi="Meiryo" w:cs="Meiryo"/>
          <w:i/>
        </w:rPr>
        <w:t>∗</w:t>
      </w:r>
      <w:r>
        <w:rPr>
          <w:rFonts w:ascii="Meiryo" w:eastAsia="Meiryo" w:hAnsi="Meiryo" w:cs="Meiryo"/>
          <w:i/>
          <w:spacing w:val="-55"/>
        </w:rPr>
        <w:t xml:space="preserve"> </w:t>
      </w:r>
      <w:r>
        <w:rPr>
          <w:rFonts w:ascii="Lucida Sans Unicode" w:eastAsia="Lucida Sans Unicode" w:hAnsi="Lucida Sans Unicode" w:cs="Lucida Sans Unicode"/>
        </w:rPr>
        <w:t>Ω)</w:t>
      </w:r>
      <w:r>
        <w:rPr>
          <w:rFonts w:ascii="Lucida Sans Unicode" w:eastAsia="Lucida Sans Unicode" w:hAnsi="Lucida Sans Unicode" w:cs="Lucida Sans Unicode"/>
        </w:rPr>
        <w:tab/>
      </w:r>
      <w:r>
        <w:rPr>
          <w:rFonts w:ascii="Arial" w:eastAsia="Arial" w:hAnsi="Arial" w:cs="Arial"/>
          <w:w w:val="95"/>
        </w:rPr>
        <w:t>(6)</w:t>
      </w:r>
    </w:p>
    <w:p w14:paraId="6640D790" w14:textId="77777777" w:rsidR="005525D2" w:rsidRDefault="00F9209E">
      <w:pPr>
        <w:pStyle w:val="BodyText"/>
        <w:spacing w:before="56"/>
        <w:ind w:left="159"/>
      </w:pPr>
      <w:r>
        <w:br w:type="column"/>
      </w:r>
      <w:r>
        <w:lastRenderedPageBreak/>
        <w:t>bene,</w:t>
      </w:r>
      <w:r>
        <w:rPr>
          <w:spacing w:val="21"/>
        </w:rPr>
        <w:t xml:space="preserve"> </w:t>
      </w:r>
      <w:r>
        <w:t>ABGs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certainly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missing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random,</w:t>
      </w:r>
      <w:r>
        <w:rPr>
          <w:spacing w:val="21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contingent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</w:p>
    <w:p w14:paraId="609A8A33" w14:textId="77777777" w:rsidR="005525D2" w:rsidRDefault="00F9209E">
      <w:pPr>
        <w:pStyle w:val="BodyText"/>
        <w:spacing w:before="31"/>
        <w:ind w:left="159"/>
      </w:pPr>
      <w:r>
        <w:rPr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 xml:space="preserve">2  </w:t>
      </w:r>
      <w:r>
        <w:t xml:space="preserve">value and respiratory outcome </w:t>
      </w:r>
      <w:r>
        <w:rPr>
          <w:i/>
        </w:rPr>
        <w:t xml:space="preserve">Y </w:t>
      </w:r>
      <w:r>
        <w:t xml:space="preserve">.  If the </w:t>
      </w:r>
      <w:r>
        <w:rPr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 xml:space="preserve">2  </w:t>
      </w:r>
      <w:r>
        <w:t xml:space="preserve">from the ABG is  </w:t>
      </w:r>
      <w:r>
        <w:rPr>
          <w:spacing w:val="5"/>
        </w:rPr>
        <w:t xml:space="preserve"> </w:t>
      </w:r>
      <w:r>
        <w:t>ob-</w:t>
      </w:r>
    </w:p>
    <w:p w14:paraId="23B4AD08" w14:textId="77777777" w:rsidR="005525D2" w:rsidRDefault="005525D2">
      <w:pPr>
        <w:sectPr w:rsidR="005525D2">
          <w:type w:val="continuous"/>
          <w:pgSz w:w="12240" w:h="15840"/>
          <w:pgMar w:top="680" w:right="600" w:bottom="280" w:left="600" w:header="720" w:footer="720" w:gutter="0"/>
          <w:cols w:num="2" w:space="720" w:equalWidth="0">
            <w:col w:w="3361" w:space="40"/>
            <w:col w:w="7639"/>
          </w:cols>
        </w:sectPr>
      </w:pPr>
    </w:p>
    <w:p w14:paraId="655ED1F6" w14:textId="77777777" w:rsidR="005525D2" w:rsidRDefault="00F9209E">
      <w:pPr>
        <w:pStyle w:val="BodyText"/>
        <w:spacing w:before="0" w:line="306" w:lineRule="exact"/>
        <w:ind w:left="119" w:right="81"/>
        <w:rPr>
          <w:rFonts w:ascii="Lucida Sans Unicode" w:eastAsia="Lucida Sans Unicode" w:hAnsi="Lucida Sans Unicode" w:cs="Lucida Sans Unicode"/>
        </w:rPr>
      </w:pPr>
      <w:r>
        <w:lastRenderedPageBreak/>
        <w:t>served,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rPr>
          <w:rFonts w:cs="Arial"/>
          <w:i/>
        </w:rPr>
        <w:t>Y</w:t>
      </w:r>
      <w:r>
        <w:rPr>
          <w:rFonts w:cs="Arial"/>
          <w:i/>
          <w:spacing w:val="-18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ABG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obtained,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latent</w:t>
      </w:r>
      <w:r>
        <w:rPr>
          <w:spacing w:val="-3"/>
        </w:rPr>
        <w:t xml:space="preserve"> </w:t>
      </w:r>
      <w:r>
        <w:t>oxygen</w:t>
      </w:r>
      <w:r>
        <w:rPr>
          <w:spacing w:val="-3"/>
        </w:rPr>
        <w:t xml:space="preserve"> </w:t>
      </w:r>
      <w:r>
        <w:t>tension</w:t>
      </w:r>
      <w:r>
        <w:rPr>
          <w:spacing w:val="-3"/>
        </w:rPr>
        <w:t xml:space="preserve"> </w:t>
      </w:r>
      <w:r>
        <w:rPr>
          <w:rFonts w:ascii="Lucida Sans Unicode" w:eastAsia="Lucida Sans Unicode" w:hAnsi="Lucida Sans Unicode" w:cs="Lucida Sans Unicode"/>
        </w:rPr>
        <w:t>Ω</w:t>
      </w:r>
    </w:p>
    <w:p w14:paraId="01A9C434" w14:textId="77777777" w:rsidR="005525D2" w:rsidRDefault="00F9209E">
      <w:pPr>
        <w:pStyle w:val="BodyText"/>
        <w:spacing w:before="0" w:line="234" w:lineRule="exact"/>
        <w:ind w:left="119" w:right="81"/>
      </w:pP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i/>
        </w:rPr>
        <w:t>O</w:t>
      </w:r>
      <w:r>
        <w:rPr>
          <w:rFonts w:ascii="Trebuchet MS"/>
          <w:position w:val="-2"/>
          <w:sz w:val="16"/>
        </w:rPr>
        <w:t>2</w:t>
      </w:r>
      <w:r>
        <w:rPr>
          <w:rFonts w:ascii="Trebuchet MS"/>
          <w:spacing w:val="15"/>
          <w:position w:val="-2"/>
          <w:sz w:val="16"/>
        </w:rPr>
        <w:t xml:space="preserve"> </w:t>
      </w:r>
      <w:r>
        <w:t>Saturation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O</w:t>
      </w:r>
      <w:r>
        <w:rPr>
          <w:rFonts w:ascii="Trebuchet MS"/>
          <w:position w:val="-2"/>
          <w:sz w:val="16"/>
        </w:rPr>
        <w:t>2</w:t>
      </w:r>
      <w:r>
        <w:rPr>
          <w:rFonts w:ascii="Trebuchet MS"/>
          <w:spacing w:val="15"/>
          <w:position w:val="-2"/>
          <w:sz w:val="16"/>
        </w:rPr>
        <w:t xml:space="preserve"> </w:t>
      </w:r>
      <w:r>
        <w:t>therapy:</w:t>
      </w:r>
    </w:p>
    <w:p w14:paraId="68D8BFB4" w14:textId="77777777" w:rsidR="005525D2" w:rsidRDefault="005525D2">
      <w:pPr>
        <w:spacing w:line="234" w:lineRule="exact"/>
        <w:sectPr w:rsidR="005525D2">
          <w:type w:val="continuous"/>
          <w:pgSz w:w="12240" w:h="15840"/>
          <w:pgMar w:top="680" w:right="600" w:bottom="280" w:left="600" w:header="720" w:footer="720" w:gutter="0"/>
          <w:cols w:space="720"/>
        </w:sectPr>
      </w:pPr>
    </w:p>
    <w:p w14:paraId="5E3F3ACD" w14:textId="77777777" w:rsidR="005525D2" w:rsidRDefault="00F9209E">
      <w:pPr>
        <w:tabs>
          <w:tab w:val="left" w:pos="6333"/>
        </w:tabs>
        <w:spacing w:line="306" w:lineRule="exact"/>
        <w:ind w:left="557" w:hanging="95"/>
        <w:rPr>
          <w:rFonts w:ascii="Arial" w:eastAsia="Arial" w:hAnsi="Arial" w:cs="Arial"/>
        </w:rPr>
      </w:pPr>
      <w:r>
        <w:rPr>
          <w:rFonts w:ascii="Lucida Sans Unicode" w:eastAsia="Lucida Sans Unicode" w:hAnsi="Lucida Sans Unicode" w:cs="Lucida Sans Unicode"/>
        </w:rPr>
        <w:lastRenderedPageBreak/>
        <w:t>Ω</w:t>
      </w:r>
      <w:r>
        <w:rPr>
          <w:rFonts w:ascii="Lucida Sans Unicode" w:eastAsia="Lucida Sans Unicode" w:hAnsi="Lucida Sans Unicode" w:cs="Lucida Sans Unicode"/>
          <w:spacing w:val="-19"/>
        </w:rPr>
        <w:t xml:space="preserve"> </w:t>
      </w:r>
      <w:r>
        <w:rPr>
          <w:rFonts w:ascii="Lucida Sans Unicode" w:eastAsia="Lucida Sans Unicode" w:hAnsi="Lucida Sans Unicode" w:cs="Lucida Sans Unicode"/>
        </w:rPr>
        <w:t>=</w:t>
      </w:r>
      <w:r>
        <w:rPr>
          <w:rFonts w:ascii="Lucida Sans Unicode" w:eastAsia="Lucida Sans Unicode" w:hAnsi="Lucida Sans Unicode" w:cs="Lucida Sans Unicode"/>
          <w:spacing w:val="-19"/>
        </w:rPr>
        <w:t xml:space="preserve"> </w:t>
      </w:r>
      <w:r>
        <w:rPr>
          <w:rFonts w:ascii="Arial" w:eastAsia="Arial" w:hAnsi="Arial" w:cs="Arial"/>
          <w:i/>
          <w:spacing w:val="2"/>
        </w:rPr>
        <w:t>I</w:t>
      </w:r>
      <w:r>
        <w:rPr>
          <w:rFonts w:ascii="Lucida Sans Unicode" w:eastAsia="Lucida Sans Unicode" w:hAnsi="Lucida Sans Unicode" w:cs="Lucida Sans Unicode"/>
          <w:spacing w:val="2"/>
        </w:rPr>
        <w:t>(</w:t>
      </w:r>
      <w:r>
        <w:rPr>
          <w:rFonts w:ascii="Arial" w:eastAsia="Arial" w:hAnsi="Arial" w:cs="Arial"/>
          <w:i/>
          <w:spacing w:val="2"/>
        </w:rPr>
        <w:t>observed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Lucida Sans Unicode" w:eastAsia="Lucida Sans Unicode" w:hAnsi="Lucida Sans Unicode" w:cs="Lucida Sans Unicode"/>
        </w:rPr>
        <w:t>=</w:t>
      </w:r>
      <w:r>
        <w:rPr>
          <w:rFonts w:ascii="Lucida Sans Unicode" w:eastAsia="Lucida Sans Unicode" w:hAnsi="Lucida Sans Unicode" w:cs="Lucida Sans Unicode"/>
          <w:spacing w:val="-19"/>
        </w:rPr>
        <w:t xml:space="preserve"> </w:t>
      </w:r>
      <w:r>
        <w:rPr>
          <w:rFonts w:ascii="Arial" w:eastAsia="Arial" w:hAnsi="Arial" w:cs="Arial"/>
          <w:i/>
        </w:rPr>
        <w:t>true</w:t>
      </w:r>
      <w:r>
        <w:rPr>
          <w:rFonts w:ascii="Lucida Sans Unicode" w:eastAsia="Lucida Sans Unicode" w:hAnsi="Lucida Sans Unicode" w:cs="Lucida Sans Unicode"/>
        </w:rPr>
        <w:t>)</w:t>
      </w:r>
      <w:r>
        <w:rPr>
          <w:rFonts w:ascii="Lucida Sans Unicode" w:eastAsia="Lucida Sans Unicode" w:hAnsi="Lucida Sans Unicode" w:cs="Lucida Sans Unicode"/>
          <w:spacing w:val="-29"/>
        </w:rPr>
        <w:t xml:space="preserve"> </w:t>
      </w:r>
      <w:r>
        <w:rPr>
          <w:rFonts w:ascii="Meiryo" w:eastAsia="Meiryo" w:hAnsi="Meiryo" w:cs="Meiryo"/>
          <w:i/>
        </w:rPr>
        <w:t>∗</w:t>
      </w:r>
      <w:r>
        <w:rPr>
          <w:rFonts w:ascii="Meiryo" w:eastAsia="Meiryo" w:hAnsi="Meiryo" w:cs="Meiryo"/>
          <w:i/>
          <w:spacing w:val="-35"/>
        </w:rPr>
        <w:t xml:space="preserve"> </w:t>
      </w:r>
      <w:r>
        <w:rPr>
          <w:rFonts w:ascii="Arial" w:eastAsia="Arial" w:hAnsi="Arial" w:cs="Arial"/>
          <w:i/>
          <w:spacing w:val="7"/>
        </w:rPr>
        <w:t>PaO</w:t>
      </w:r>
      <w:r>
        <w:rPr>
          <w:rFonts w:ascii="Trebuchet MS" w:eastAsia="Trebuchet MS" w:hAnsi="Trebuchet MS" w:cs="Trebuchet MS"/>
          <w:spacing w:val="7"/>
          <w:position w:val="-2"/>
          <w:sz w:val="16"/>
          <w:szCs w:val="16"/>
        </w:rPr>
        <w:t>2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+</w:t>
      </w:r>
      <w:r>
        <w:rPr>
          <w:rFonts w:ascii="Lucida Sans Unicode" w:eastAsia="Lucida Sans Unicode" w:hAnsi="Lucida Sans Unicode" w:cs="Lucida Sans Unicode"/>
          <w:spacing w:val="-29"/>
        </w:rPr>
        <w:t xml:space="preserve"> </w:t>
      </w:r>
      <w:r>
        <w:rPr>
          <w:rFonts w:ascii="Arial" w:eastAsia="Arial" w:hAnsi="Arial" w:cs="Arial"/>
          <w:i/>
          <w:spacing w:val="2"/>
        </w:rPr>
        <w:t>I</w:t>
      </w:r>
      <w:r>
        <w:rPr>
          <w:rFonts w:ascii="Lucida Sans Unicode" w:eastAsia="Lucida Sans Unicode" w:hAnsi="Lucida Sans Unicode" w:cs="Lucida Sans Unicode"/>
          <w:spacing w:val="2"/>
        </w:rPr>
        <w:t>(</w:t>
      </w:r>
      <w:r>
        <w:rPr>
          <w:rFonts w:ascii="Arial" w:eastAsia="Arial" w:hAnsi="Arial" w:cs="Arial"/>
          <w:i/>
          <w:spacing w:val="2"/>
        </w:rPr>
        <w:t>observed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Lucida Sans Unicode" w:eastAsia="Lucida Sans Unicode" w:hAnsi="Lucida Sans Unicode" w:cs="Lucida Sans Unicode"/>
        </w:rPr>
        <w:t>=</w:t>
      </w:r>
      <w:r>
        <w:rPr>
          <w:rFonts w:ascii="Lucida Sans Unicode" w:eastAsia="Lucida Sans Unicode" w:hAnsi="Lucida Sans Unicode" w:cs="Lucida Sans Unicode"/>
          <w:spacing w:val="-19"/>
        </w:rPr>
        <w:t xml:space="preserve"> </w:t>
      </w:r>
      <w:r>
        <w:rPr>
          <w:rFonts w:ascii="Arial" w:eastAsia="Arial" w:hAnsi="Arial" w:cs="Arial"/>
          <w:i/>
          <w:spacing w:val="2"/>
        </w:rPr>
        <w:t>false</w:t>
      </w:r>
      <w:r>
        <w:rPr>
          <w:rFonts w:ascii="Lucida Sans Unicode" w:eastAsia="Lucida Sans Unicode" w:hAnsi="Lucida Sans Unicode" w:cs="Lucida Sans Unicode"/>
          <w:spacing w:val="2"/>
        </w:rPr>
        <w:t>)</w:t>
      </w:r>
      <w:r>
        <w:rPr>
          <w:rFonts w:ascii="Lucida Sans Unicode" w:eastAsia="Lucida Sans Unicode" w:hAnsi="Lucida Sans Unicode" w:cs="Lucida Sans Unicode"/>
          <w:spacing w:val="-29"/>
        </w:rPr>
        <w:t xml:space="preserve"> </w:t>
      </w:r>
      <w:r>
        <w:rPr>
          <w:rFonts w:ascii="Meiryo" w:eastAsia="Meiryo" w:hAnsi="Meiryo" w:cs="Meiryo"/>
          <w:i/>
        </w:rPr>
        <w:t>∗</w:t>
      </w:r>
      <w:r>
        <w:rPr>
          <w:rFonts w:ascii="Meiryo" w:eastAsia="Meiryo" w:hAnsi="Meiryo" w:cs="Meiryo"/>
          <w:i/>
          <w:spacing w:val="-35"/>
        </w:rPr>
        <w:t xml:space="preserve"> </w:t>
      </w:r>
      <w:r>
        <w:rPr>
          <w:rFonts w:ascii="Arial" w:eastAsia="Arial" w:hAnsi="Arial" w:cs="Arial"/>
          <w:i/>
        </w:rPr>
        <w:t>δ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w w:val="95"/>
        </w:rPr>
        <w:t>(7)</w:t>
      </w:r>
    </w:p>
    <w:p w14:paraId="3ABFAAAE" w14:textId="77777777" w:rsidR="005525D2" w:rsidRDefault="00F9209E">
      <w:pPr>
        <w:tabs>
          <w:tab w:val="left" w:pos="6333"/>
        </w:tabs>
        <w:spacing w:line="388" w:lineRule="exact"/>
        <w:ind w:left="557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δ </w:t>
      </w:r>
      <w:r>
        <w:rPr>
          <w:rFonts w:ascii="Meiryo" w:eastAsia="Meiryo" w:hAnsi="Meiryo" w:cs="Meiryo"/>
          <w:i/>
        </w:rPr>
        <w:t>∼</w:t>
      </w:r>
      <w:r>
        <w:rPr>
          <w:rFonts w:ascii="Meiryo" w:eastAsia="Meiryo" w:hAnsi="Meiryo" w:cs="Meiryo"/>
          <w:i/>
          <w:spacing w:val="-21"/>
        </w:rPr>
        <w:t xml:space="preserve"> </w:t>
      </w:r>
      <w:r>
        <w:rPr>
          <w:rFonts w:ascii="Arial" w:eastAsia="Arial" w:hAnsi="Arial" w:cs="Arial"/>
          <w:i/>
          <w:spacing w:val="3"/>
        </w:rPr>
        <w:t>Normal</w:t>
      </w:r>
      <w:r>
        <w:rPr>
          <w:rFonts w:ascii="Lucida Sans Unicode" w:eastAsia="Lucida Sans Unicode" w:hAnsi="Lucida Sans Unicode" w:cs="Lucida Sans Unicode"/>
          <w:spacing w:val="3"/>
        </w:rPr>
        <w:t>(</w:t>
      </w:r>
      <w:r>
        <w:rPr>
          <w:rFonts w:ascii="Arial" w:eastAsia="Arial" w:hAnsi="Arial" w:cs="Arial"/>
          <w:i/>
          <w:spacing w:val="3"/>
        </w:rPr>
        <w:t>θ,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τ</w:t>
      </w:r>
      <w:r>
        <w:rPr>
          <w:rFonts w:ascii="Arial" w:eastAsia="Arial" w:hAnsi="Arial" w:cs="Arial"/>
          <w:i/>
          <w:spacing w:val="-40"/>
        </w:rPr>
        <w:t xml:space="preserve"> </w:t>
      </w:r>
      <w:r>
        <w:rPr>
          <w:rFonts w:ascii="Lucida Sans Unicode" w:eastAsia="Lucida Sans Unicode" w:hAnsi="Lucida Sans Unicode" w:cs="Lucida Sans Unicode"/>
        </w:rPr>
        <w:t>);</w:t>
      </w:r>
      <w:r>
        <w:rPr>
          <w:rFonts w:ascii="Lucida Sans Unicode" w:eastAsia="Lucida Sans Unicode" w:hAnsi="Lucida Sans Unicode" w:cs="Lucida Sans Unicode"/>
          <w:spacing w:val="-37"/>
        </w:rPr>
        <w:t xml:space="preserve"> </w:t>
      </w:r>
      <w:r>
        <w:rPr>
          <w:rFonts w:ascii="Arial" w:eastAsia="Arial" w:hAnsi="Arial" w:cs="Arial"/>
          <w:i/>
        </w:rPr>
        <w:t>θ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Lucida Sans Unicode" w:eastAsia="Lucida Sans Unicode" w:hAnsi="Lucida Sans Unicode" w:cs="Lucida Sans Unicode"/>
        </w:rPr>
        <w:t>=</w:t>
      </w:r>
      <w:r>
        <w:rPr>
          <w:rFonts w:ascii="Lucida Sans Unicode" w:eastAsia="Lucida Sans Unicode" w:hAnsi="Lucida Sans Unicode" w:cs="Lucida Sans Unicode"/>
          <w:spacing w:val="-15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>0</w:t>
      </w:r>
      <w:r>
        <w:rPr>
          <w:rFonts w:ascii="Trebuchet MS" w:eastAsia="Trebuchet MS" w:hAnsi="Trebuchet MS" w:cs="Trebuchet MS"/>
          <w:spacing w:val="4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</w:rPr>
        <w:t>+</w:t>
      </w:r>
      <w:r>
        <w:rPr>
          <w:rFonts w:ascii="Lucida Sans Unicode" w:eastAsia="Lucida Sans Unicode" w:hAnsi="Lucida Sans Unicode" w:cs="Lucida Sans Unicode"/>
          <w:spacing w:val="-26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>1</w:t>
      </w:r>
      <w:r>
        <w:rPr>
          <w:rFonts w:ascii="Trebuchet MS" w:eastAsia="Trebuchet MS" w:hAnsi="Trebuchet MS" w:cs="Trebuchet MS"/>
          <w:spacing w:val="4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i/>
        </w:rPr>
        <w:t>∗</w:t>
      </w:r>
      <w:r>
        <w:rPr>
          <w:rFonts w:ascii="Meiryo" w:eastAsia="Meiryo" w:hAnsi="Meiryo" w:cs="Meiryo"/>
          <w:i/>
          <w:spacing w:val="-32"/>
        </w:rPr>
        <w:t xml:space="preserve"> </w:t>
      </w:r>
      <w:r>
        <w:rPr>
          <w:rFonts w:ascii="Arial" w:eastAsia="Arial" w:hAnsi="Arial" w:cs="Arial"/>
          <w:i/>
          <w:spacing w:val="4"/>
        </w:rPr>
        <w:t>O</w:t>
      </w:r>
      <w:r>
        <w:rPr>
          <w:rFonts w:ascii="Trebuchet MS" w:eastAsia="Trebuchet MS" w:hAnsi="Trebuchet MS" w:cs="Trebuchet MS"/>
          <w:spacing w:val="4"/>
          <w:position w:val="-2"/>
          <w:sz w:val="16"/>
          <w:szCs w:val="16"/>
        </w:rPr>
        <w:t>2</w:t>
      </w:r>
      <w:r>
        <w:rPr>
          <w:rFonts w:ascii="Arial" w:eastAsia="Arial" w:hAnsi="Arial" w:cs="Arial"/>
          <w:i/>
          <w:spacing w:val="4"/>
        </w:rPr>
        <w:t>Sat</w:t>
      </w:r>
      <w:r>
        <w:rPr>
          <w:rFonts w:ascii="Arial" w:eastAsia="Arial" w:hAnsi="Arial" w:cs="Arial"/>
          <w:i/>
          <w:spacing w:val="-18"/>
        </w:rPr>
        <w:t xml:space="preserve"> </w:t>
      </w:r>
      <w:r>
        <w:rPr>
          <w:rFonts w:ascii="Lucida Sans Unicode" w:eastAsia="Lucida Sans Unicode" w:hAnsi="Lucida Sans Unicode" w:cs="Lucida Sans Unicode"/>
        </w:rPr>
        <w:t>+</w:t>
      </w:r>
      <w:r>
        <w:rPr>
          <w:rFonts w:ascii="Lucida Sans Unicode" w:eastAsia="Lucida Sans Unicode" w:hAnsi="Lucida Sans Unicode" w:cs="Lucida Sans Unicode"/>
          <w:spacing w:val="-26"/>
        </w:rPr>
        <w:t xml:space="preserve"> </w:t>
      </w:r>
      <w:r>
        <w:rPr>
          <w:rFonts w:ascii="Arial" w:eastAsia="Arial" w:hAnsi="Arial" w:cs="Arial"/>
          <w:i/>
        </w:rPr>
        <w:t>γ</w:t>
      </w:r>
      <w:r>
        <w:rPr>
          <w:rFonts w:ascii="Trebuchet MS" w:eastAsia="Trebuchet MS" w:hAnsi="Trebuchet MS" w:cs="Trebuchet MS"/>
          <w:position w:val="-2"/>
          <w:sz w:val="16"/>
          <w:szCs w:val="16"/>
        </w:rPr>
        <w:t>2</w:t>
      </w:r>
      <w:r>
        <w:rPr>
          <w:rFonts w:ascii="Trebuchet MS" w:eastAsia="Trebuchet MS" w:hAnsi="Trebuchet MS" w:cs="Trebuchet MS"/>
          <w:spacing w:val="4"/>
          <w:position w:val="-2"/>
          <w:sz w:val="16"/>
          <w:szCs w:val="16"/>
        </w:rPr>
        <w:t xml:space="preserve"> </w:t>
      </w:r>
      <w:r>
        <w:rPr>
          <w:rFonts w:ascii="Meiryo" w:eastAsia="Meiryo" w:hAnsi="Meiryo" w:cs="Meiryo"/>
          <w:i/>
        </w:rPr>
        <w:t>∗</w:t>
      </w:r>
      <w:r>
        <w:rPr>
          <w:rFonts w:ascii="Meiryo" w:eastAsia="Meiryo" w:hAnsi="Meiryo" w:cs="Meiryo"/>
          <w:i/>
          <w:spacing w:val="-32"/>
        </w:rPr>
        <w:t xml:space="preserve"> </w:t>
      </w:r>
      <w:r>
        <w:rPr>
          <w:rFonts w:ascii="Arial" w:eastAsia="Arial" w:hAnsi="Arial" w:cs="Arial"/>
          <w:i/>
          <w:spacing w:val="5"/>
        </w:rPr>
        <w:t>O</w:t>
      </w:r>
      <w:r>
        <w:rPr>
          <w:rFonts w:ascii="Trebuchet MS" w:eastAsia="Trebuchet MS" w:hAnsi="Trebuchet MS" w:cs="Trebuchet MS"/>
          <w:spacing w:val="5"/>
          <w:position w:val="-2"/>
          <w:sz w:val="16"/>
          <w:szCs w:val="16"/>
        </w:rPr>
        <w:t>2</w:t>
      </w:r>
      <w:r>
        <w:rPr>
          <w:rFonts w:ascii="Arial" w:eastAsia="Arial" w:hAnsi="Arial" w:cs="Arial"/>
          <w:i/>
          <w:spacing w:val="5"/>
        </w:rPr>
        <w:t>Therapy</w:t>
      </w:r>
      <w:r>
        <w:rPr>
          <w:rFonts w:ascii="Arial" w:eastAsia="Arial" w:hAnsi="Arial" w:cs="Arial"/>
          <w:i/>
          <w:spacing w:val="5"/>
        </w:rPr>
        <w:tab/>
      </w:r>
      <w:r>
        <w:rPr>
          <w:rFonts w:ascii="Arial" w:eastAsia="Arial" w:hAnsi="Arial" w:cs="Arial"/>
          <w:w w:val="95"/>
        </w:rPr>
        <w:t>(8)</w:t>
      </w:r>
    </w:p>
    <w:p w14:paraId="6603B7BD" w14:textId="77777777" w:rsidR="005525D2" w:rsidRDefault="00F9209E">
      <w:pPr>
        <w:pStyle w:val="BodyText"/>
        <w:spacing w:before="0" w:line="215" w:lineRule="exact"/>
        <w:ind w:left="159" w:firstLine="338"/>
      </w:pPr>
      <w:r>
        <w:br w:type="column"/>
      </w:r>
      <w:r>
        <w:lastRenderedPageBreak/>
        <w:t>Our  imputation  approach  exploits</w:t>
      </w:r>
      <w:r>
        <w:rPr>
          <w:spacing w:val="1"/>
        </w:rPr>
        <w:t xml:space="preserve"> </w:t>
      </w:r>
      <w:r>
        <w:t>the</w:t>
      </w:r>
    </w:p>
    <w:p w14:paraId="37ACC865" w14:textId="77777777" w:rsidR="005525D2" w:rsidRDefault="00F9209E">
      <w:pPr>
        <w:pStyle w:val="BodyText"/>
        <w:tabs>
          <w:tab w:val="left" w:pos="543"/>
          <w:tab w:val="left" w:pos="1061"/>
          <w:tab w:val="left" w:pos="2379"/>
          <w:tab w:val="left" w:pos="3528"/>
        </w:tabs>
        <w:spacing w:before="31" w:line="268" w:lineRule="auto"/>
        <w:ind w:left="159" w:right="118"/>
      </w:pPr>
      <w:r>
        <w:t xml:space="preserve">temporal relationship between </w:t>
      </w:r>
      <w:r>
        <w:rPr>
          <w:spacing w:val="57"/>
        </w:rPr>
        <w:t xml:space="preserve"> </w:t>
      </w:r>
      <w:r>
        <w:t>variables</w:t>
      </w:r>
      <w:r>
        <w:rPr>
          <w:w w:val="99"/>
        </w:rPr>
        <w:t xml:space="preserve"> </w:t>
      </w:r>
      <w:r>
        <w:rPr>
          <w:w w:val="95"/>
        </w:rPr>
        <w:t>in</w:t>
      </w:r>
      <w:r>
        <w:rPr>
          <w:w w:val="95"/>
        </w:rPr>
        <w:tab/>
        <w:t>the</w:t>
      </w:r>
      <w:r>
        <w:rPr>
          <w:w w:val="95"/>
        </w:rPr>
        <w:tab/>
        <w:t>longitudinal</w:t>
      </w:r>
      <w:r>
        <w:rPr>
          <w:w w:val="95"/>
        </w:rPr>
        <w:tab/>
        <w:t>electronic</w:t>
      </w:r>
      <w:r>
        <w:rPr>
          <w:w w:val="95"/>
        </w:rPr>
        <w:tab/>
        <w:t>medical</w:t>
      </w:r>
    </w:p>
    <w:p w14:paraId="7A909265" w14:textId="77777777" w:rsidR="005525D2" w:rsidRDefault="005525D2">
      <w:pPr>
        <w:spacing w:line="268" w:lineRule="auto"/>
        <w:sectPr w:rsidR="005525D2">
          <w:type w:val="continuous"/>
          <w:pgSz w:w="12240" w:h="15840"/>
          <w:pgMar w:top="680" w:right="600" w:bottom="280" w:left="600" w:header="720" w:footer="720" w:gutter="0"/>
          <w:cols w:num="2" w:space="720" w:equalWidth="0">
            <w:col w:w="6601" w:space="40"/>
            <w:col w:w="4399"/>
          </w:cols>
        </w:sectPr>
      </w:pPr>
    </w:p>
    <w:p w14:paraId="174D2661" w14:textId="77777777" w:rsidR="005525D2" w:rsidRDefault="00F9209E">
      <w:pPr>
        <w:pStyle w:val="BodyText"/>
        <w:spacing w:before="0" w:line="255" w:lineRule="exact"/>
        <w:ind w:left="119"/>
        <w:jc w:val="both"/>
      </w:pPr>
      <w:r>
        <w:lastRenderedPageBreak/>
        <w:t xml:space="preserve">records </w:t>
      </w:r>
      <w:hyperlink w:anchor="_bookmark32" w:history="1">
        <w:r>
          <w:rPr>
            <w:spacing w:val="3"/>
            <w:position w:val="8"/>
            <w:sz w:val="16"/>
          </w:rPr>
          <w:t>19</w:t>
        </w:r>
      </w:hyperlink>
      <w:r>
        <w:rPr>
          <w:spacing w:val="3"/>
        </w:rPr>
        <w:t xml:space="preserve">.  </w:t>
      </w:r>
      <w:r>
        <w:rPr>
          <w:spacing w:val="-4"/>
        </w:rPr>
        <w:t xml:space="preserve">We  </w:t>
      </w:r>
      <w:r>
        <w:t xml:space="preserve">will identify the auxiliary measure properties,  ceiling and floor and potential threshold   </w:t>
      </w:r>
      <w:r>
        <w:rPr>
          <w:spacing w:val="23"/>
        </w:rPr>
        <w:t xml:space="preserve"> </w:t>
      </w:r>
      <w:r>
        <w:t>effects</w:t>
      </w:r>
    </w:p>
    <w:p w14:paraId="05C60A1E" w14:textId="77777777" w:rsidR="005525D2" w:rsidRDefault="00F9209E">
      <w:pPr>
        <w:pStyle w:val="BodyText"/>
        <w:spacing w:before="31" w:line="247" w:lineRule="auto"/>
        <w:ind w:left="119" w:right="117"/>
        <w:jc w:val="both"/>
      </w:pPr>
      <w:r>
        <w:t>effects, test the imputations against manually verified data and published algorithms and compare them to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simple and multiple imputation strategies planned </w:t>
      </w:r>
      <w:r>
        <w:rPr>
          <w:spacing w:val="-3"/>
        </w:rPr>
        <w:t xml:space="preserve">for </w:t>
      </w:r>
      <w:r>
        <w:rPr>
          <w:spacing w:val="-4"/>
        </w:rPr>
        <w:t xml:space="preserve">Dr. </w:t>
      </w:r>
      <w:r>
        <w:t xml:space="preserve">Gong’s pragmatic trial </w:t>
      </w:r>
      <w:hyperlink w:anchor="_bookmark90" w:history="1">
        <w:r>
          <w:rPr>
            <w:position w:val="8"/>
            <w:sz w:val="16"/>
            <w:szCs w:val="16"/>
          </w:rPr>
          <w:t>76;77</w:t>
        </w:r>
      </w:hyperlink>
      <w:r>
        <w:t xml:space="preserve">. </w:t>
      </w:r>
      <w:r>
        <w:rPr>
          <w:spacing w:val="-4"/>
        </w:rPr>
        <w:t xml:space="preserve">We </w:t>
      </w:r>
      <w:r>
        <w:t>will perform</w:t>
      </w:r>
      <w:r>
        <w:rPr>
          <w:spacing w:val="1"/>
        </w:rPr>
        <w:t xml:space="preserve"> </w:t>
      </w:r>
      <w:r>
        <w:t>posterior</w:t>
      </w:r>
      <w:r>
        <w:rPr>
          <w:w w:val="99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investigate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appropriateness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assumptions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incomplete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model</w:t>
      </w:r>
      <w:r>
        <w:rPr>
          <w:spacing w:val="-45"/>
        </w:rPr>
        <w:t xml:space="preserve"> </w:t>
      </w:r>
      <w:hyperlink w:anchor="_bookmark91" w:history="1">
        <w:r>
          <w:rPr>
            <w:spacing w:val="3"/>
            <w:position w:val="8"/>
            <w:sz w:val="16"/>
            <w:szCs w:val="16"/>
          </w:rPr>
          <w:t>78</w:t>
        </w:r>
      </w:hyperlink>
      <w:r>
        <w:rPr>
          <w:spacing w:val="3"/>
        </w:rPr>
        <w:t>.</w:t>
      </w:r>
    </w:p>
    <w:p w14:paraId="197EE131" w14:textId="77777777" w:rsidR="005525D2" w:rsidRDefault="00F9209E">
      <w:pPr>
        <w:pStyle w:val="Heading3"/>
        <w:spacing w:before="37"/>
        <w:jc w:val="both"/>
        <w:rPr>
          <w:b w:val="0"/>
          <w:bCs w:val="0"/>
        </w:rPr>
      </w:pPr>
      <w:r>
        <w:t>Aim</w:t>
      </w:r>
      <w:r>
        <w:rPr>
          <w:spacing w:val="-10"/>
        </w:rPr>
        <w:t xml:space="preserve"> </w:t>
      </w:r>
      <w:r>
        <w:t>2:</w:t>
      </w:r>
      <w:r>
        <w:rPr>
          <w:spacing w:val="2"/>
        </w:rPr>
        <w:t xml:space="preserve"> </w:t>
      </w:r>
      <w:r>
        <w:rPr>
          <w:spacing w:val="-10"/>
        </w:rPr>
        <w:t xml:space="preserve">To </w:t>
      </w:r>
      <w:r>
        <w:t>model</w:t>
      </w:r>
      <w:r>
        <w:rPr>
          <w:spacing w:val="-10"/>
        </w:rPr>
        <w:t xml:space="preserve"> </w:t>
      </w:r>
      <w:r>
        <w:t>temporality</w:t>
      </w:r>
      <w:r>
        <w:rPr>
          <w:spacing w:val="-10"/>
        </w:rPr>
        <w:t xml:space="preserve"> </w:t>
      </w:r>
      <w:r>
        <w:t>(institutional</w:t>
      </w:r>
      <w:r>
        <w:rPr>
          <w:spacing w:val="-10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seasons)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provider</w:t>
      </w:r>
      <w:r>
        <w:rPr>
          <w:spacing w:val="-10"/>
        </w:rPr>
        <w:t xml:space="preserve"> </w:t>
      </w:r>
      <w:r>
        <w:t>compliance.</w:t>
      </w:r>
    </w:p>
    <w:p w14:paraId="3391C26F" w14:textId="209B97E9" w:rsidR="005525D2" w:rsidRDefault="00F9209E">
      <w:pPr>
        <w:pStyle w:val="BodyText"/>
        <w:spacing w:before="45" w:line="268" w:lineRule="auto"/>
        <w:ind w:left="119" w:right="119"/>
        <w:jc w:val="both"/>
      </w:pPr>
      <w:r>
        <w:rPr>
          <w:spacing w:val="-14"/>
        </w:rPr>
        <w:t>To</w:t>
      </w:r>
      <w:r>
        <w:rPr>
          <w:spacing w:val="-11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efforts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preventive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therapeutic</w:t>
      </w:r>
      <w:r>
        <w:rPr>
          <w:spacing w:val="-11"/>
        </w:rPr>
        <w:t xml:space="preserve"> </w:t>
      </w:r>
      <w:r>
        <w:t>measures,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investigate</w:t>
      </w:r>
      <w:r>
        <w:rPr>
          <w:w w:val="99"/>
        </w:rPr>
        <w:t xml:space="preserve"> </w:t>
      </w:r>
      <w:r>
        <w:t xml:space="preserve">predictors of provider behavior. </w:t>
      </w:r>
      <w:r>
        <w:rPr>
          <w:spacing w:val="-14"/>
        </w:rPr>
        <w:t xml:space="preserve">To </w:t>
      </w:r>
      <w:r>
        <w:t>most closely reflect the realistic situation of actual academic and</w:t>
      </w:r>
      <w:r>
        <w:rPr>
          <w:spacing w:val="46"/>
        </w:rPr>
        <w:t xml:space="preserve"> </w:t>
      </w:r>
      <w:r>
        <w:t>community</w:t>
      </w:r>
      <w:r>
        <w:rPr>
          <w:w w:val="99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settings,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seasonal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del w:id="142" w:author="Michelle Gong" w:date="2015-03-13T21:41:00Z">
        <w:r w:rsidDel="00417821">
          <w:delText>changes</w:delText>
        </w:r>
        <w:r w:rsidDel="00417821">
          <w:rPr>
            <w:spacing w:val="-8"/>
          </w:rPr>
          <w:delText xml:space="preserve"> </w:delText>
        </w:r>
      </w:del>
      <w:r>
        <w:t>into</w:t>
      </w:r>
      <w:r>
        <w:rPr>
          <w:spacing w:val="-8"/>
        </w:rPr>
        <w:t xml:space="preserve"> </w:t>
      </w:r>
      <w:r>
        <w:t>account.</w:t>
      </w:r>
    </w:p>
    <w:p w14:paraId="79DCE78D" w14:textId="77777777" w:rsidR="005525D2" w:rsidRDefault="00F9209E">
      <w:pPr>
        <w:pStyle w:val="BodyText"/>
        <w:spacing w:before="16" w:line="271" w:lineRule="auto"/>
        <w:ind w:left="119" w:right="119"/>
        <w:jc w:val="both"/>
      </w:pPr>
      <w:r>
        <w:rPr>
          <w:rFonts w:cs="Arial"/>
          <w:b/>
          <w:bCs/>
        </w:rPr>
        <w:t xml:space="preserve">For specific Aim 2a, </w:t>
      </w:r>
      <w:r>
        <w:t>we will investigate provider compliance with the individual components of the</w:t>
      </w:r>
      <w:r>
        <w:rPr>
          <w:spacing w:val="39"/>
        </w:rPr>
        <w:t xml:space="preserve"> </w:t>
      </w:r>
      <w:r>
        <w:t>checklist.</w:t>
      </w:r>
      <w:r>
        <w:rPr>
          <w:w w:val="99"/>
        </w:rPr>
        <w:t xml:space="preserve"> </w:t>
      </w:r>
      <w:r>
        <w:t xml:space="preserve">During the second phase (PROOFCheck) of </w:t>
      </w:r>
      <w:r>
        <w:rPr>
          <w:spacing w:val="-4"/>
        </w:rPr>
        <w:t xml:space="preserve">Dr. </w:t>
      </w:r>
      <w:r>
        <w:t>Gong’s pragmatic trial, providers of a patient identified as</w:t>
      </w:r>
      <w:r>
        <w:rPr>
          <w:spacing w:val="6"/>
        </w:rPr>
        <w:t xml:space="preserve"> </w:t>
      </w:r>
      <w:r>
        <w:t>high</w:t>
      </w:r>
      <w:r>
        <w:rPr>
          <w:w w:val="99"/>
        </w:rPr>
        <w:t xml:space="preserve"> </w:t>
      </w:r>
      <w:r>
        <w:t xml:space="preserve">risk </w:t>
      </w:r>
      <w:r>
        <w:rPr>
          <w:spacing w:val="-3"/>
        </w:rPr>
        <w:t xml:space="preserve">by </w:t>
      </w:r>
      <w:r>
        <w:t xml:space="preserve">the frequentist prediction algorithm will be prompted electronically to implement concrete </w:t>
      </w:r>
      <w:r>
        <w:rPr>
          <w:spacing w:val="-3"/>
        </w:rPr>
        <w:t>preventive</w:t>
      </w:r>
      <w:r>
        <w:rPr>
          <w:spacing w:val="36"/>
        </w:rPr>
        <w:t xml:space="preserve"> </w:t>
      </w:r>
      <w:r>
        <w:t>and</w:t>
      </w:r>
      <w:r>
        <w:rPr>
          <w:w w:val="99"/>
        </w:rPr>
        <w:t xml:space="preserve"> </w:t>
      </w:r>
      <w:r>
        <w:t>corrective</w:t>
      </w:r>
      <w:r>
        <w:rPr>
          <w:spacing w:val="27"/>
        </w:rPr>
        <w:t xml:space="preserve"> </w:t>
      </w:r>
      <w:r>
        <w:t>measures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list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widely</w:t>
      </w:r>
      <w:r>
        <w:rPr>
          <w:spacing w:val="27"/>
        </w:rPr>
        <w:t xml:space="preserve"> </w:t>
      </w:r>
      <w:r>
        <w:t>accepted</w:t>
      </w:r>
      <w:r>
        <w:rPr>
          <w:spacing w:val="27"/>
        </w:rPr>
        <w:t xml:space="preserve"> </w:t>
      </w:r>
      <w:r>
        <w:t>interventions.</w:t>
      </w:r>
      <w:r>
        <w:rPr>
          <w:spacing w:val="46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roll-out,</w:t>
      </w:r>
      <w:r>
        <w:rPr>
          <w:spacing w:val="35"/>
        </w:rPr>
        <w:t xml:space="preserve"> </w:t>
      </w:r>
      <w:r>
        <w:t>providers</w:t>
      </w:r>
      <w:r>
        <w:rPr>
          <w:spacing w:val="27"/>
        </w:rPr>
        <w:t xml:space="preserve"> </w:t>
      </w:r>
      <w:r>
        <w:t>receive</w:t>
      </w:r>
      <w:r>
        <w:rPr>
          <w:spacing w:val="27"/>
        </w:rPr>
        <w:t xml:space="preserve"> </w:t>
      </w:r>
      <w:r>
        <w:t>targeted</w:t>
      </w:r>
      <w:r>
        <w:rPr>
          <w:w w:val="99"/>
        </w:rPr>
        <w:t xml:space="preserve"> </w:t>
      </w:r>
      <w:r>
        <w:t>education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prevention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best</w:t>
      </w:r>
      <w:r>
        <w:rPr>
          <w:spacing w:val="-20"/>
        </w:rPr>
        <w:t xml:space="preserve"> </w:t>
      </w:r>
      <w:r>
        <w:t>practice.</w:t>
      </w:r>
      <w:r>
        <w:rPr>
          <w:spacing w:val="-3"/>
        </w:rPr>
        <w:t xml:space="preserve"> </w:t>
      </w:r>
      <w:r>
        <w:t>During</w:t>
      </w:r>
      <w:r>
        <w:rPr>
          <w:spacing w:val="-20"/>
        </w:rPr>
        <w:t xml:space="preserve"> </w:t>
      </w:r>
      <w:r>
        <w:t>PROOFCheck,</w:t>
      </w:r>
      <w:r>
        <w:rPr>
          <w:spacing w:val="-18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interactive</w:t>
      </w:r>
      <w:r>
        <w:rPr>
          <w:spacing w:val="-20"/>
        </w:rPr>
        <w:t xml:space="preserve"> </w:t>
      </w:r>
      <w:r>
        <w:t>notification</w:t>
      </w:r>
      <w:r>
        <w:rPr>
          <w:spacing w:val="-20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suggest</w:t>
      </w:r>
      <w:r>
        <w:rPr>
          <w:w w:val="99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physicians</w:t>
      </w:r>
      <w:r>
        <w:rPr>
          <w:spacing w:val="-22"/>
        </w:rPr>
        <w:t xml:space="preserve"> </w:t>
      </w:r>
      <w:r>
        <w:t>patient</w:t>
      </w:r>
      <w:r>
        <w:rPr>
          <w:spacing w:val="-22"/>
        </w:rPr>
        <w:t xml:space="preserve"> </w:t>
      </w:r>
      <w:r>
        <w:t>specific</w:t>
      </w:r>
      <w:r>
        <w:rPr>
          <w:spacing w:val="-22"/>
        </w:rPr>
        <w:t xml:space="preserve"> </w:t>
      </w:r>
      <w:r>
        <w:t>interventions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checklist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clinicians</w:t>
      </w:r>
      <w:r>
        <w:rPr>
          <w:spacing w:val="-22"/>
        </w:rPr>
        <w:t xml:space="preserve"> </w:t>
      </w:r>
      <w:r>
        <w:t>via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electronic</w:t>
      </w:r>
      <w:r>
        <w:rPr>
          <w:spacing w:val="-22"/>
        </w:rPr>
        <w:t xml:space="preserve"> </w:t>
      </w:r>
      <w:r>
        <w:t>clinical</w:t>
      </w:r>
      <w:r>
        <w:rPr>
          <w:spacing w:val="-22"/>
        </w:rPr>
        <w:t xml:space="preserve"> </w:t>
      </w:r>
      <w:r>
        <w:t>interface.</w:t>
      </w:r>
      <w:r>
        <w:rPr>
          <w:w w:val="99"/>
        </w:rPr>
        <w:t xml:space="preserve"> </w:t>
      </w:r>
      <w:r>
        <w:rPr>
          <w:rFonts w:cs="Arial"/>
          <w:b/>
          <w:bCs/>
        </w:rPr>
        <w:t>Prediction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of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adverse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events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is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useful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only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if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followed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  <w:spacing w:val="-3"/>
        </w:rPr>
        <w:t>by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effective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preventive</w:t>
      </w:r>
      <w:r>
        <w:rPr>
          <w:rFonts w:cs="Arial"/>
          <w:b/>
          <w:bCs/>
          <w:spacing w:val="11"/>
        </w:rPr>
        <w:t xml:space="preserve"> </w:t>
      </w:r>
      <w:r>
        <w:rPr>
          <w:rFonts w:cs="Arial"/>
          <w:b/>
          <w:bCs/>
        </w:rPr>
        <w:t>action.</w:t>
      </w:r>
      <w:r>
        <w:rPr>
          <w:rFonts w:cs="Arial"/>
          <w:b/>
          <w:bCs/>
          <w:spacing w:val="16"/>
        </w:rPr>
        <w:t xml:space="preserve"> </w:t>
      </w:r>
      <w:r>
        <w:rPr>
          <w:spacing w:val="-4"/>
        </w:rPr>
        <w:t>We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data</w:t>
      </w:r>
      <w:r>
        <w:rPr>
          <w:w w:val="9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PROOFCheck,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4"/>
        </w:rPr>
        <w:t>Dr.</w:t>
      </w:r>
      <w:r>
        <w:rPr>
          <w:spacing w:val="3"/>
        </w:rPr>
        <w:t xml:space="preserve"> </w:t>
      </w:r>
      <w:r>
        <w:t>Gong’s</w:t>
      </w:r>
      <w:r>
        <w:rPr>
          <w:spacing w:val="-11"/>
        </w:rPr>
        <w:t xml:space="preserve"> </w:t>
      </w:r>
      <w:r>
        <w:t>pragmatic</w:t>
      </w:r>
      <w:r>
        <w:rPr>
          <w:spacing w:val="-11"/>
        </w:rPr>
        <w:t xml:space="preserve"> </w:t>
      </w:r>
      <w:r>
        <w:t>trial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provider</w:t>
      </w:r>
      <w:r>
        <w:rPr>
          <w:spacing w:val="-11"/>
        </w:rPr>
        <w:t xml:space="preserve"> </w:t>
      </w:r>
      <w:r>
        <w:t>compliance</w:t>
      </w:r>
      <w:r>
        <w:rPr>
          <w:spacing w:val="-11"/>
        </w:rPr>
        <w:t xml:space="preserve"> </w:t>
      </w:r>
      <w:r>
        <w:t>(fidelity)</w:t>
      </w:r>
      <w:r>
        <w:rPr>
          <w:spacing w:val="-11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 xml:space="preserve">interventions.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investigate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provider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patient</w:t>
      </w:r>
      <w:r>
        <w:rPr>
          <w:spacing w:val="-15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compliance</w:t>
      </w:r>
      <w:r>
        <w:rPr>
          <w:spacing w:val="-15"/>
        </w:rPr>
        <w:t xml:space="preserve"> </w:t>
      </w:r>
      <w:r>
        <w:t>with</w:t>
      </w:r>
      <w:r>
        <w:rPr>
          <w:w w:val="99"/>
        </w:rPr>
        <w:t xml:space="preserve"> </w:t>
      </w:r>
      <w:r>
        <w:t xml:space="preserve">which components of the intervention checklist to identify drivers of poor provider </w:t>
      </w:r>
      <w:r>
        <w:rPr>
          <w:spacing w:val="-3"/>
        </w:rPr>
        <w:t xml:space="preserve">fidelity. </w:t>
      </w:r>
      <w:r>
        <w:t>Results will inform our</w:t>
      </w:r>
      <w:r>
        <w:rPr>
          <w:w w:val="99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t>retraining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t>PROOFCheck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rPr>
          <w:spacing w:val="-4"/>
        </w:rPr>
        <w:t>year.</w:t>
      </w:r>
    </w:p>
    <w:p w14:paraId="2AABF426" w14:textId="77777777" w:rsidR="005525D2" w:rsidRDefault="00F9209E">
      <w:pPr>
        <w:pStyle w:val="BodyText"/>
        <w:tabs>
          <w:tab w:val="left" w:pos="10931"/>
        </w:tabs>
        <w:spacing w:before="14"/>
        <w:ind w:left="120"/>
        <w:jc w:val="both"/>
        <w:rPr>
          <w:rFonts w:ascii="Times New Roman" w:eastAsia="Times New Roman" w:hAnsi="Times New Roman" w:cs="Times New Roman"/>
        </w:rPr>
      </w:pPr>
      <w:r>
        <w:rPr>
          <w:b/>
        </w:rPr>
        <w:t xml:space="preserve">Population:  </w:t>
      </w:r>
      <w:r>
        <w:rPr>
          <w:b/>
          <w:spacing w:val="12"/>
        </w:rPr>
        <w:t xml:space="preserve"> </w:t>
      </w:r>
      <w:r>
        <w:t>Hospitalized</w:t>
      </w:r>
      <w:r>
        <w:rPr>
          <w:spacing w:val="-18"/>
        </w:rPr>
        <w:t xml:space="preserve"> </w:t>
      </w:r>
      <w:r>
        <w:t>adults</w:t>
      </w:r>
      <w:r>
        <w:rPr>
          <w:spacing w:val="-19"/>
        </w:rPr>
        <w:t xml:space="preserve"> </w:t>
      </w:r>
      <w:r>
        <w:t>identified</w:t>
      </w:r>
      <w:r>
        <w:rPr>
          <w:spacing w:val="-18"/>
        </w:rPr>
        <w:t xml:space="preserve"> </w:t>
      </w:r>
      <w:r>
        <w:rPr>
          <w:spacing w:val="-3"/>
        </w:rPr>
        <w:t>by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APPROVE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high</w:t>
      </w:r>
      <w:r>
        <w:rPr>
          <w:spacing w:val="-18"/>
        </w:rPr>
        <w:t xml:space="preserve"> </w:t>
      </w:r>
      <w:r>
        <w:t xml:space="preserve">risk   </w:t>
      </w:r>
      <w:r>
        <w:rPr>
          <w:spacing w:val="-8"/>
        </w:rPr>
        <w:t xml:space="preserve"> </w:t>
      </w:r>
      <w:bookmarkStart w:id="143" w:name="_bookmark12"/>
      <w:bookmarkEnd w:id="143"/>
      <w:r>
        <w:rPr>
          <w:rFonts w:ascii="Times New Roman"/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1C22D40" w14:textId="77777777" w:rsidR="005525D2" w:rsidRDefault="005525D2">
      <w:pPr>
        <w:jc w:val="both"/>
        <w:rPr>
          <w:rFonts w:ascii="Times New Roman" w:eastAsia="Times New Roman" w:hAnsi="Times New Roman" w:cs="Times New Roman"/>
        </w:rPr>
        <w:sectPr w:rsidR="005525D2">
          <w:type w:val="continuous"/>
          <w:pgSz w:w="12240" w:h="15840"/>
          <w:pgMar w:top="680" w:right="600" w:bottom="280" w:left="600" w:header="720" w:footer="720" w:gutter="0"/>
          <w:cols w:space="720"/>
        </w:sectPr>
      </w:pPr>
    </w:p>
    <w:p w14:paraId="314EA2C1" w14:textId="1B16C044" w:rsidR="005525D2" w:rsidRDefault="00F9209E">
      <w:pPr>
        <w:pStyle w:val="BodyText"/>
        <w:spacing w:before="31" w:line="268" w:lineRule="auto"/>
        <w:ind w:left="120"/>
        <w:jc w:val="both"/>
      </w:pPr>
      <w:r>
        <w:lastRenderedPageBreak/>
        <w:t>and</w:t>
      </w:r>
      <w:r>
        <w:rPr>
          <w:spacing w:val="-15"/>
        </w:rPr>
        <w:t xml:space="preserve"> </w:t>
      </w:r>
      <w:r>
        <w:t>intubated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4"/>
        </w:rPr>
        <w:t>Dr.</w:t>
      </w:r>
      <w:r>
        <w:t xml:space="preserve"> Gong’s</w:t>
      </w:r>
      <w:r>
        <w:rPr>
          <w:spacing w:val="-15"/>
        </w:rPr>
        <w:t xml:space="preserve"> </w:t>
      </w:r>
      <w:r>
        <w:t>PROOFCheck. PROOFCheck</w:t>
      </w:r>
      <w:r>
        <w:rPr>
          <w:w w:val="99"/>
        </w:rPr>
        <w:t xml:space="preserve"> </w:t>
      </w:r>
      <w:r>
        <w:t xml:space="preserve">will limit recruitment to wards found to </w:t>
      </w:r>
      <w:r>
        <w:rPr>
          <w:spacing w:val="-4"/>
        </w:rPr>
        <w:t xml:space="preserve">have </w:t>
      </w:r>
      <w:r>
        <w:t xml:space="preserve">higher prevalence of </w:t>
      </w:r>
      <w:r>
        <w:rPr>
          <w:spacing w:val="-3"/>
        </w:rPr>
        <w:t>severe</w:t>
      </w:r>
      <w:r>
        <w:rPr>
          <w:spacing w:val="23"/>
        </w:rPr>
        <w:t xml:space="preserve"> </w:t>
      </w:r>
      <w:r>
        <w:t>adverse</w:t>
      </w:r>
      <w:r>
        <w:rPr>
          <w:w w:val="99"/>
        </w:rPr>
        <w:t xml:space="preserve"> </w:t>
      </w:r>
      <w:r>
        <w:t xml:space="preserve">respiratory </w:t>
      </w:r>
      <w:r>
        <w:rPr>
          <w:spacing w:val="-3"/>
        </w:rPr>
        <w:t xml:space="preserve">events </w:t>
      </w:r>
      <w:r>
        <w:t xml:space="preserve">during the first phase of </w:t>
      </w:r>
      <w:r>
        <w:rPr>
          <w:spacing w:val="-4"/>
        </w:rPr>
        <w:t xml:space="preserve">Dr. </w:t>
      </w:r>
      <w:r>
        <w:t>Gong’s trial (APPROVE).</w:t>
      </w:r>
      <w:r>
        <w:rPr>
          <w:spacing w:val="20"/>
        </w:rPr>
        <w:t xml:space="preserve"> </w:t>
      </w:r>
      <w:r>
        <w:t>Patients</w:t>
      </w:r>
      <w:r>
        <w:rPr>
          <w:w w:val="99"/>
        </w:rPr>
        <w:t xml:space="preserve"> </w:t>
      </w:r>
      <w:r>
        <w:t xml:space="preserve">chronically ventilated at home or who </w:t>
      </w:r>
      <w:r>
        <w:rPr>
          <w:spacing w:val="-4"/>
        </w:rPr>
        <w:t xml:space="preserve">have </w:t>
      </w:r>
      <w:r>
        <w:t>DNR, will be excluded. I will include</w:t>
      </w:r>
      <w:r>
        <w:rPr>
          <w:spacing w:val="-13"/>
        </w:rPr>
        <w:t xml:space="preserve"> </w:t>
      </w:r>
      <w:r>
        <w:t>all</w:t>
      </w:r>
      <w:r>
        <w:rPr>
          <w:w w:val="9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participating</w:t>
      </w:r>
      <w:r>
        <w:rPr>
          <w:spacing w:val="-9"/>
        </w:rPr>
        <w:t xml:space="preserve"> </w:t>
      </w:r>
      <w:r>
        <w:t>centers.</w:t>
      </w:r>
      <w:ins w:id="144" w:author="Michelle Gong" w:date="2015-03-13T21:54:00Z">
        <w:r w:rsidR="001F788E">
          <w:t xml:space="preserve">  We anticipate 12,000 patients enrolled into the trial over 4  years with estimated 60% coming from Montefiore.</w:t>
        </w:r>
      </w:ins>
      <w:r>
        <w:rPr>
          <w:spacing w:val="5"/>
        </w:rPr>
        <w:t xml:space="preserve"> </w:t>
      </w:r>
      <w:r>
        <w:t>Hospital</w:t>
      </w:r>
      <w:r>
        <w:rPr>
          <w:spacing w:val="-9"/>
        </w:rPr>
        <w:t xml:space="preserve"> </w:t>
      </w:r>
      <w:r>
        <w:t>beds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annual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ventilated</w:t>
      </w:r>
      <w:r>
        <w:rPr>
          <w:w w:val="99"/>
        </w:rPr>
        <w:t xml:space="preserve"> </w:t>
      </w:r>
      <w:r>
        <w:t xml:space="preserve">patients </w:t>
      </w:r>
      <w:r>
        <w:rPr>
          <w:spacing w:val="-3"/>
        </w:rPr>
        <w:t xml:space="preserve">for </w:t>
      </w:r>
      <w:r>
        <w:t xml:space="preserve">each hospital are presented in </w:t>
      </w:r>
      <w:commentRangeStart w:id="145"/>
      <w:r>
        <w:rPr>
          <w:spacing w:val="-7"/>
        </w:rPr>
        <w:t>Table</w:t>
      </w:r>
      <w:r>
        <w:rPr>
          <w:spacing w:val="-37"/>
        </w:rPr>
        <w:t xml:space="preserve"> </w:t>
      </w:r>
      <w:hyperlink w:anchor="_bookmark12" w:history="1">
        <w:r>
          <w:t>2.</w:t>
        </w:r>
      </w:hyperlink>
      <w:commentRangeEnd w:id="145"/>
      <w:r w:rsidR="001F788E">
        <w:rPr>
          <w:rStyle w:val="CommentReference"/>
          <w:rFonts w:asciiTheme="minorHAnsi" w:eastAsiaTheme="minorHAnsi" w:hAnsiTheme="minorHAnsi"/>
        </w:rPr>
        <w:commentReference w:id="145"/>
      </w:r>
    </w:p>
    <w:p w14:paraId="30C689ED" w14:textId="77777777" w:rsidR="005525D2" w:rsidRDefault="00F9209E">
      <w:pPr>
        <w:pStyle w:val="BodyText"/>
        <w:spacing w:before="36" w:line="268" w:lineRule="auto"/>
        <w:ind w:left="120" w:firstLine="338"/>
        <w:jc w:val="both"/>
      </w:pPr>
      <w:r>
        <w:rPr>
          <w:b/>
        </w:rPr>
        <w:t xml:space="preserve">Outcomes,exposures and predictors: </w:t>
      </w:r>
      <w:r>
        <w:t>My primary outcome will be</w:t>
      </w:r>
      <w:r>
        <w:rPr>
          <w:spacing w:val="48"/>
        </w:rPr>
        <w:t xml:space="preserve"> </w:t>
      </w:r>
      <w:r>
        <w:t>provider</w:t>
      </w:r>
      <w:r>
        <w:rPr>
          <w:w w:val="99"/>
        </w:rPr>
        <w:t xml:space="preserve"> </w:t>
      </w:r>
      <w:r>
        <w:t xml:space="preserve">compliance, a dichotomous </w:t>
      </w:r>
      <w:r>
        <w:rPr>
          <w:spacing w:val="-3"/>
        </w:rPr>
        <w:t xml:space="preserve">event, </w:t>
      </w:r>
      <w:r>
        <w:t>defined as positive if the provider ordered</w:t>
      </w:r>
      <w:r>
        <w:rPr>
          <w:spacing w:val="4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prompted </w:t>
      </w:r>
      <w:r>
        <w:rPr>
          <w:spacing w:val="-3"/>
        </w:rPr>
        <w:t xml:space="preserve">preventive </w:t>
      </w:r>
      <w:r>
        <w:t>intervention. In order to measure and demonstrate</w:t>
      </w:r>
      <w:r>
        <w:rPr>
          <w:spacing w:val="49"/>
        </w:rPr>
        <w:t xml:space="preserve"> </w:t>
      </w:r>
      <w:r>
        <w:t>compli-</w:t>
      </w:r>
      <w:r>
        <w:rPr>
          <w:w w:val="99"/>
        </w:rPr>
        <w:t xml:space="preserve"> </w:t>
      </w:r>
      <w:r>
        <w:t>ance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checklist,</w:t>
      </w:r>
      <w:r>
        <w:rPr>
          <w:spacing w:val="26"/>
        </w:rPr>
        <w:t xml:space="preserve"> </w:t>
      </w:r>
      <w:r>
        <w:t>near</w:t>
      </w:r>
      <w:r>
        <w:rPr>
          <w:spacing w:val="19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(same</w:t>
      </w:r>
      <w:r>
        <w:rPr>
          <w:spacing w:val="20"/>
        </w:rPr>
        <w:t xml:space="preserve"> </w:t>
      </w:r>
      <w:r>
        <w:t>day)</w:t>
      </w:r>
      <w:r>
        <w:rPr>
          <w:spacing w:val="19"/>
        </w:rPr>
        <w:t xml:space="preserve"> </w:t>
      </w:r>
      <w:r>
        <w:t>transaction</w:t>
      </w:r>
      <w:r>
        <w:rPr>
          <w:spacing w:val="19"/>
        </w:rPr>
        <w:t xml:space="preserve"> </w:t>
      </w:r>
      <w:r>
        <w:t>logs</w:t>
      </w:r>
      <w:r>
        <w:rPr>
          <w:spacing w:val="20"/>
        </w:rPr>
        <w:t xml:space="preserve"> </w:t>
      </w:r>
      <w:r>
        <w:t>evidence</w:t>
      </w:r>
      <w:r>
        <w:rPr>
          <w:spacing w:val="19"/>
        </w:rPr>
        <w:t xml:space="preserve"> </w:t>
      </w:r>
      <w:r>
        <w:rPr>
          <w:spacing w:val="-3"/>
        </w:rPr>
        <w:t>for</w:t>
      </w:r>
    </w:p>
    <w:p w14:paraId="4BA60B55" w14:textId="77777777" w:rsidR="005525D2" w:rsidRDefault="00F9209E">
      <w:pPr>
        <w:tabs>
          <w:tab w:val="left" w:pos="1433"/>
          <w:tab w:val="left" w:pos="2196"/>
        </w:tabs>
        <w:spacing w:before="58"/>
        <w:ind w:left="120" w:firstLine="292"/>
        <w:rPr>
          <w:rFonts w:ascii="Arial" w:eastAsia="Arial" w:hAnsi="Arial" w:cs="Arial"/>
          <w:sz w:val="12"/>
          <w:szCs w:val="12"/>
        </w:rPr>
      </w:pPr>
      <w:r>
        <w:rPr>
          <w:w w:val="95"/>
        </w:rPr>
        <w:br w:type="column"/>
      </w:r>
      <w:r>
        <w:rPr>
          <w:rFonts w:ascii="Arial"/>
          <w:w w:val="95"/>
          <w:sz w:val="18"/>
        </w:rPr>
        <w:lastRenderedPageBreak/>
        <w:t>Hospital</w:t>
      </w:r>
      <w:r>
        <w:rPr>
          <w:rFonts w:ascii="Arial"/>
          <w:w w:val="95"/>
          <w:sz w:val="18"/>
        </w:rPr>
        <w:tab/>
        <w:t>Beds</w:t>
      </w:r>
      <w:r>
        <w:rPr>
          <w:rFonts w:ascii="Arial"/>
          <w:w w:val="95"/>
          <w:sz w:val="18"/>
        </w:rPr>
        <w:tab/>
      </w:r>
      <w:r>
        <w:rPr>
          <w:rFonts w:ascii="Arial"/>
          <w:spacing w:val="-4"/>
          <w:sz w:val="18"/>
        </w:rPr>
        <w:t>Vent</w:t>
      </w:r>
      <w:r>
        <w:rPr>
          <w:rFonts w:ascii="Arial"/>
          <w:spacing w:val="-4"/>
          <w:position w:val="8"/>
          <w:sz w:val="12"/>
        </w:rPr>
        <w:t>a</w:t>
      </w:r>
    </w:p>
    <w:p w14:paraId="3C0DAB99" w14:textId="77777777" w:rsidR="005525D2" w:rsidRDefault="005525D2">
      <w:pPr>
        <w:spacing w:before="10"/>
        <w:rPr>
          <w:rFonts w:ascii="Arial" w:eastAsia="Arial" w:hAnsi="Arial" w:cs="Arial"/>
          <w:sz w:val="7"/>
          <w:szCs w:val="7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625"/>
        <w:gridCol w:w="807"/>
      </w:tblGrid>
      <w:tr w:rsidR="005525D2" w14:paraId="0121198A" w14:textId="77777777">
        <w:trPr>
          <w:trHeight w:hRule="exact" w:val="349"/>
        </w:trPr>
        <w:tc>
          <w:tcPr>
            <w:tcW w:w="11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7CDFC0" w14:textId="77777777" w:rsidR="005525D2" w:rsidRDefault="00F9209E">
            <w:pPr>
              <w:pStyle w:val="TableParagraph"/>
              <w:spacing w:before="91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Montefiore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A0BA6B" w14:textId="77777777" w:rsidR="005525D2" w:rsidRDefault="00F9209E">
            <w:pPr>
              <w:pStyle w:val="TableParagraph"/>
              <w:spacing w:before="54"/>
              <w:ind w:lef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620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1C6379" w14:textId="77777777" w:rsidR="005525D2" w:rsidRDefault="00F9209E">
            <w:pPr>
              <w:pStyle w:val="TableParagraph"/>
              <w:spacing w:before="54"/>
              <w:ind w:left="3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815</w:t>
            </w:r>
          </w:p>
        </w:tc>
      </w:tr>
      <w:tr w:rsidR="005525D2" w14:paraId="11F8391A" w14:textId="77777777">
        <w:trPr>
          <w:trHeight w:hRule="exact" w:val="285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6DDD6AEB" w14:textId="77777777" w:rsidR="005525D2" w:rsidRDefault="00F9209E">
            <w:pPr>
              <w:pStyle w:val="TableParagraph"/>
              <w:spacing w:before="32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Weiler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25BA485" w14:textId="77777777" w:rsidR="005525D2" w:rsidRDefault="00F9209E">
            <w:pPr>
              <w:pStyle w:val="TableParagraph"/>
              <w:spacing w:line="248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396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70C35DF3" w14:textId="77777777" w:rsidR="005525D2" w:rsidRDefault="00F9209E">
            <w:pPr>
              <w:pStyle w:val="TableParagraph"/>
              <w:spacing w:line="248" w:lineRule="exact"/>
              <w:ind w:left="46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xx</w:t>
            </w:r>
          </w:p>
        </w:tc>
      </w:tr>
      <w:tr w:rsidR="005525D2" w14:paraId="554A4BF0" w14:textId="77777777">
        <w:trPr>
          <w:trHeight w:hRule="exact" w:val="285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7AB35DCD" w14:textId="77777777" w:rsidR="005525D2" w:rsidRDefault="00F9209E">
            <w:pPr>
              <w:pStyle w:val="TableParagraph"/>
              <w:spacing w:before="32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Wakefield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E228CFD" w14:textId="77777777" w:rsidR="005525D2" w:rsidRDefault="00F9209E">
            <w:pPr>
              <w:pStyle w:val="TableParagraph"/>
              <w:spacing w:line="248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369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E87A825" w14:textId="77777777" w:rsidR="005525D2" w:rsidRDefault="00F9209E">
            <w:pPr>
              <w:pStyle w:val="TableParagraph"/>
              <w:spacing w:line="248" w:lineRule="exact"/>
              <w:ind w:left="46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xx</w:t>
            </w:r>
          </w:p>
        </w:tc>
      </w:tr>
      <w:tr w:rsidR="005525D2" w14:paraId="3B791F47" w14:textId="77777777">
        <w:trPr>
          <w:trHeight w:hRule="exact" w:val="285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1E500E61" w14:textId="77777777" w:rsidR="005525D2" w:rsidRDefault="00F9209E">
            <w:pPr>
              <w:pStyle w:val="TableParagraph"/>
              <w:spacing w:before="32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 xml:space="preserve">Mayo </w:t>
            </w:r>
            <w:r>
              <w:rPr>
                <w:rFonts w:ascii="Arial"/>
                <w:sz w:val="18"/>
              </w:rPr>
              <w:t>Clinic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0447110" w14:textId="77777777" w:rsidR="005525D2" w:rsidRDefault="00F9209E">
            <w:pPr>
              <w:pStyle w:val="TableParagraph"/>
              <w:spacing w:line="248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xxx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CB233C6" w14:textId="77777777" w:rsidR="005525D2" w:rsidRDefault="00F9209E">
            <w:pPr>
              <w:pStyle w:val="TableParagraph"/>
              <w:spacing w:line="248" w:lineRule="exact"/>
              <w:ind w:left="3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440</w:t>
            </w:r>
          </w:p>
        </w:tc>
      </w:tr>
      <w:tr w:rsidR="005525D2" w14:paraId="33D6F19B" w14:textId="77777777">
        <w:trPr>
          <w:trHeight w:hRule="exact" w:val="285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0B1C1AF" w14:textId="0AA048A6" w:rsidR="005525D2" w:rsidRDefault="00F9209E">
            <w:pPr>
              <w:pStyle w:val="TableParagraph"/>
              <w:spacing w:before="32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del w:id="146" w:author="Michelle Gong" w:date="2015-03-13T21:50:00Z">
              <w:r w:rsidDel="00417821">
                <w:rPr>
                  <w:rFonts w:ascii="Arial"/>
                  <w:sz w:val="18"/>
                </w:rPr>
                <w:delText>BIDMC</w:delText>
              </w:r>
            </w:del>
            <w:ins w:id="147" w:author="Michelle Gong" w:date="2015-03-13T21:50:00Z">
              <w:r w:rsidR="00417821">
                <w:rPr>
                  <w:rFonts w:ascii="Arial"/>
                  <w:sz w:val="18"/>
                </w:rPr>
                <w:t>Mayo Florida</w:t>
              </w:r>
            </w:ins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2E6016B7" w14:textId="77777777" w:rsidR="005525D2" w:rsidRDefault="00F9209E">
            <w:pPr>
              <w:pStyle w:val="TableParagraph"/>
              <w:spacing w:line="248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646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3754308A" w14:textId="6B72E5CA" w:rsidR="005525D2" w:rsidRDefault="00F9209E">
            <w:pPr>
              <w:pStyle w:val="TableParagraph"/>
              <w:spacing w:line="248" w:lineRule="exact"/>
              <w:ind w:left="141"/>
              <w:rPr>
                <w:rFonts w:ascii="Arial" w:eastAsia="Arial" w:hAnsi="Arial" w:cs="Arial"/>
              </w:rPr>
            </w:pPr>
            <w:del w:id="148" w:author="Michelle Gong" w:date="2015-03-13T21:52:00Z">
              <w:r w:rsidDel="001F788E">
                <w:rPr>
                  <w:rFonts w:ascii="Arial"/>
                </w:rPr>
                <w:delText>2,204</w:delText>
              </w:r>
            </w:del>
            <w:ins w:id="149" w:author="Michelle Gong" w:date="2015-03-13T21:52:00Z">
              <w:r w:rsidR="001F788E">
                <w:rPr>
                  <w:rFonts w:ascii="Arial"/>
                </w:rPr>
                <w:t>230</w:t>
              </w:r>
            </w:ins>
          </w:p>
        </w:tc>
      </w:tr>
      <w:tr w:rsidR="005525D2" w14:paraId="10D26D9F" w14:textId="77777777">
        <w:trPr>
          <w:trHeight w:hRule="exact" w:val="290"/>
        </w:trPr>
        <w:tc>
          <w:tcPr>
            <w:tcW w:w="11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FF881F" w14:textId="77777777" w:rsidR="005525D2" w:rsidRDefault="00F9209E">
            <w:pPr>
              <w:pStyle w:val="TableParagraph"/>
              <w:spacing w:before="32"/>
              <w:ind w:left="1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spacing w:val="-5"/>
                <w:sz w:val="18"/>
              </w:rPr>
              <w:t>Total</w:t>
            </w:r>
          </w:p>
        </w:tc>
        <w:tc>
          <w:tcPr>
            <w:tcW w:w="6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15EBAD" w14:textId="77777777" w:rsidR="005525D2" w:rsidRDefault="00F9209E">
            <w:pPr>
              <w:pStyle w:val="TableParagraph"/>
              <w:spacing w:line="248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xxx</w:t>
            </w:r>
          </w:p>
        </w:tc>
        <w:tc>
          <w:tcPr>
            <w:tcW w:w="8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FEFA3B" w14:textId="77777777" w:rsidR="005525D2" w:rsidRDefault="00F9209E">
            <w:pPr>
              <w:pStyle w:val="TableParagraph"/>
              <w:spacing w:line="248" w:lineRule="exact"/>
              <w:ind w:left="46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xx</w:t>
            </w:r>
          </w:p>
        </w:tc>
      </w:tr>
    </w:tbl>
    <w:p w14:paraId="73C436F0" w14:textId="77777777" w:rsidR="005525D2" w:rsidRDefault="00F9209E">
      <w:pPr>
        <w:spacing w:before="111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6"/>
          <w:sz w:val="18"/>
        </w:rPr>
        <w:t xml:space="preserve">Table </w:t>
      </w:r>
      <w:r>
        <w:rPr>
          <w:rFonts w:ascii="Arial"/>
          <w:sz w:val="18"/>
        </w:rPr>
        <w:t>2: PROOFCheck</w:t>
      </w:r>
      <w:r>
        <w:rPr>
          <w:rFonts w:ascii="Arial"/>
          <w:spacing w:val="33"/>
          <w:sz w:val="18"/>
        </w:rPr>
        <w:t xml:space="preserve"> </w:t>
      </w:r>
      <w:r>
        <w:rPr>
          <w:rFonts w:ascii="Arial"/>
          <w:sz w:val="18"/>
        </w:rPr>
        <w:t>hospital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population (</w:t>
      </w:r>
      <w:r>
        <w:rPr>
          <w:rFonts w:ascii="Arial"/>
          <w:position w:val="8"/>
          <w:sz w:val="12"/>
        </w:rPr>
        <w:t>a</w:t>
      </w:r>
      <w:r>
        <w:rPr>
          <w:rFonts w:ascii="Arial"/>
          <w:sz w:val="18"/>
        </w:rPr>
        <w:t>patients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ventilated)</w:t>
      </w:r>
    </w:p>
    <w:p w14:paraId="497C8EA5" w14:textId="77777777" w:rsidR="005525D2" w:rsidRDefault="005525D2">
      <w:pPr>
        <w:rPr>
          <w:rFonts w:ascii="Arial" w:eastAsia="Arial" w:hAnsi="Arial" w:cs="Arial"/>
          <w:sz w:val="18"/>
          <w:szCs w:val="18"/>
        </w:rPr>
        <w:sectPr w:rsidR="005525D2">
          <w:type w:val="continuous"/>
          <w:pgSz w:w="12240" w:h="15840"/>
          <w:pgMar w:top="680" w:right="600" w:bottom="280" w:left="600" w:header="720" w:footer="720" w:gutter="0"/>
          <w:cols w:num="2" w:space="720" w:equalWidth="0">
            <w:col w:w="8057" w:space="79"/>
            <w:col w:w="2904"/>
          </w:cols>
        </w:sectPr>
      </w:pPr>
    </w:p>
    <w:p w14:paraId="4A793AB7" w14:textId="77777777" w:rsidR="005525D2" w:rsidRDefault="00F9209E">
      <w:pPr>
        <w:pStyle w:val="BodyText"/>
        <w:spacing w:before="2" w:line="266" w:lineRule="auto"/>
        <w:ind w:left="119" w:right="119"/>
        <w:jc w:val="both"/>
      </w:pPr>
      <w:r>
        <w:lastRenderedPageBreak/>
        <w:t xml:space="preserve">compliance will be recorded electronically. </w:t>
      </w:r>
      <w:r>
        <w:rPr>
          <w:spacing w:val="-4"/>
        </w:rPr>
        <w:t xml:space="preserve">We </w:t>
      </w:r>
      <w:r>
        <w:t>will consider time-invariant and time-variant provider and</w:t>
      </w:r>
      <w:r>
        <w:rPr>
          <w:spacing w:val="22"/>
        </w:rPr>
        <w:t xml:space="preserve"> </w:t>
      </w:r>
      <w:r>
        <w:t>patient</w:t>
      </w:r>
      <w:r>
        <w:rPr>
          <w:w w:val="99"/>
        </w:rPr>
        <w:t xml:space="preserve"> </w:t>
      </w:r>
      <w:r>
        <w:t xml:space="preserve">demographic and clinical data. </w:t>
      </w:r>
      <w:r>
        <w:rPr>
          <w:spacing w:val="-11"/>
        </w:rPr>
        <w:t xml:space="preserve">Two </w:t>
      </w:r>
      <w:r>
        <w:t>hypothetical examples of provider and patient demographics as</w:t>
      </w:r>
      <w:r>
        <w:rPr>
          <w:spacing w:val="8"/>
        </w:rPr>
        <w:t xml:space="preserve"> </w:t>
      </w:r>
      <w:r>
        <w:t>predictors</w:t>
      </w:r>
      <w:r>
        <w:rPr>
          <w:w w:val="99"/>
        </w:rPr>
        <w:t xml:space="preserve"> </w:t>
      </w:r>
      <w:r>
        <w:t>fidelity:</w:t>
      </w:r>
      <w:r>
        <w:rPr>
          <w:spacing w:val="1"/>
        </w:rPr>
        <w:t xml:space="preserve"> </w:t>
      </w:r>
      <w:r>
        <w:t>(1)</w:t>
      </w:r>
      <w:r>
        <w:rPr>
          <w:spacing w:val="-16"/>
        </w:rPr>
        <w:t xml:space="preserve"> </w:t>
      </w:r>
      <w:r>
        <w:t>junior</w:t>
      </w:r>
      <w:r>
        <w:rPr>
          <w:spacing w:val="-16"/>
        </w:rPr>
        <w:t xml:space="preserve"> </w:t>
      </w:r>
      <w:r>
        <w:t>residents</w:t>
      </w:r>
      <w:r>
        <w:rPr>
          <w:spacing w:val="-16"/>
        </w:rPr>
        <w:t xml:space="preserve"> </w:t>
      </w:r>
      <w:r>
        <w:rPr>
          <w:spacing w:val="-3"/>
        </w:rPr>
        <w:t>may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less</w:t>
      </w:r>
      <w:r>
        <w:rPr>
          <w:spacing w:val="-16"/>
        </w:rPr>
        <w:t xml:space="preserve"> </w:t>
      </w:r>
      <w:r>
        <w:t>comfortable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stricter</w:t>
      </w:r>
      <w:r>
        <w:rPr>
          <w:spacing w:val="-16"/>
        </w:rPr>
        <w:t xml:space="preserve"> </w:t>
      </w:r>
      <w:r>
        <w:t>blood</w:t>
      </w:r>
      <w:r>
        <w:rPr>
          <w:spacing w:val="-16"/>
        </w:rPr>
        <w:t xml:space="preserve"> </w:t>
      </w:r>
      <w:r>
        <w:t>transfusion</w:t>
      </w:r>
      <w:r>
        <w:rPr>
          <w:spacing w:val="-16"/>
        </w:rPr>
        <w:t xml:space="preserve"> </w:t>
      </w:r>
      <w:r>
        <w:t>triggers</w:t>
      </w:r>
      <w:r>
        <w:rPr>
          <w:spacing w:val="-16"/>
        </w:rPr>
        <w:t xml:space="preserve"> </w:t>
      </w:r>
      <w:r>
        <w:t>compared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seasoned</w:t>
      </w:r>
      <w:r>
        <w:rPr>
          <w:w w:val="99"/>
        </w:rPr>
        <w:t xml:space="preserve"> </w:t>
      </w:r>
      <w:r>
        <w:t xml:space="preserve">physician assistants; (2) providers fidelity with evidence based treatment recommendations </w:t>
      </w:r>
      <w:r>
        <w:rPr>
          <w:spacing w:val="-3"/>
        </w:rPr>
        <w:t xml:space="preserve">may </w:t>
      </w:r>
      <w:r>
        <w:t>be</w:t>
      </w:r>
      <w:r>
        <w:rPr>
          <w:spacing w:val="29"/>
        </w:rPr>
        <w:t xml:space="preserve"> </w:t>
      </w:r>
      <w:r>
        <w:t>contingent</w:t>
      </w:r>
      <w:r>
        <w:rPr>
          <w:w w:val="99"/>
        </w:rPr>
        <w:t xml:space="preserve"> </w:t>
      </w:r>
      <w:r>
        <w:t xml:space="preserve">on patient gender, </w:t>
      </w:r>
      <w:r>
        <w:rPr>
          <w:spacing w:val="-3"/>
        </w:rPr>
        <w:t xml:space="preserve">say for </w:t>
      </w:r>
      <w:r>
        <w:t xml:space="preserve">heart failure </w:t>
      </w:r>
      <w:hyperlink w:anchor="_bookmark92" w:history="1">
        <w:r>
          <w:rPr>
            <w:spacing w:val="3"/>
            <w:position w:val="8"/>
            <w:sz w:val="16"/>
          </w:rPr>
          <w:t>79</w:t>
        </w:r>
      </w:hyperlink>
      <w:r>
        <w:rPr>
          <w:spacing w:val="3"/>
        </w:rPr>
        <w:t xml:space="preserve">, </w:t>
      </w:r>
      <w:r>
        <w:t xml:space="preserve">likely an important predictor of respiratory failure in </w:t>
      </w:r>
      <w:r>
        <w:rPr>
          <w:spacing w:val="-3"/>
        </w:rPr>
        <w:t>APPROVE.</w:t>
      </w:r>
      <w:r>
        <w:rPr>
          <w:spacing w:val="6"/>
        </w:rPr>
        <w:t xml:space="preserve"> </w:t>
      </w:r>
      <w:r>
        <w:t>Time-</w:t>
      </w:r>
      <w:r>
        <w:rPr>
          <w:w w:val="99"/>
        </w:rPr>
        <w:t xml:space="preserve"> </w:t>
      </w:r>
      <w:r>
        <w:t xml:space="preserve">variant patient characteristics (e.g. lab values) could determine provider fidelity; </w:t>
      </w:r>
      <w:r>
        <w:rPr>
          <w:spacing w:val="-3"/>
        </w:rPr>
        <w:t xml:space="preserve">for </w:t>
      </w:r>
      <w:r>
        <w:t>example borderline</w:t>
      </w:r>
      <w:r>
        <w:rPr>
          <w:spacing w:val="3"/>
        </w:rPr>
        <w:t xml:space="preserve"> </w:t>
      </w:r>
      <w:r>
        <w:t>blood</w:t>
      </w:r>
      <w:r>
        <w:rPr>
          <w:w w:val="99"/>
        </w:rPr>
        <w:t xml:space="preserve"> </w:t>
      </w:r>
      <w:r>
        <w:t>hemoglobin</w:t>
      </w:r>
      <w:r>
        <w:rPr>
          <w:spacing w:val="-13"/>
        </w:rPr>
        <w:t xml:space="preserve"> </w:t>
      </w:r>
      <w:r>
        <w:t>concentration</w:t>
      </w:r>
      <w:r>
        <w:rPr>
          <w:spacing w:val="-13"/>
        </w:rPr>
        <w:t xml:space="preserve"> </w:t>
      </w:r>
      <w:r>
        <w:rPr>
          <w:spacing w:val="-3"/>
        </w:rPr>
        <w:t>may</w:t>
      </w:r>
      <w:r>
        <w:rPr>
          <w:spacing w:val="-13"/>
        </w:rPr>
        <w:t xml:space="preserve"> </w:t>
      </w:r>
      <w:r>
        <w:t>influence</w:t>
      </w:r>
      <w:r>
        <w:rPr>
          <w:spacing w:val="-13"/>
        </w:rPr>
        <w:t xml:space="preserve"> </w:t>
      </w:r>
      <w:r>
        <w:t>compliance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PROOFCheck</w:t>
      </w:r>
      <w:r>
        <w:rPr>
          <w:spacing w:val="-13"/>
        </w:rPr>
        <w:t xml:space="preserve"> </w:t>
      </w:r>
      <w:r>
        <w:t>blood</w:t>
      </w:r>
      <w:r>
        <w:rPr>
          <w:spacing w:val="-13"/>
        </w:rPr>
        <w:t xml:space="preserve"> </w:t>
      </w:r>
      <w:r>
        <w:t>transfusion</w:t>
      </w:r>
      <w:r>
        <w:rPr>
          <w:spacing w:val="-13"/>
        </w:rPr>
        <w:t xml:space="preserve"> </w:t>
      </w:r>
      <w:r>
        <w:t>recommendations.</w:t>
      </w:r>
    </w:p>
    <w:p w14:paraId="27CE521A" w14:textId="77777777" w:rsidR="005525D2" w:rsidDel="001F788E" w:rsidRDefault="00F9209E">
      <w:pPr>
        <w:pStyle w:val="BodyText"/>
        <w:spacing w:before="39" w:line="268" w:lineRule="auto"/>
        <w:ind w:left="119" w:right="119" w:firstLine="338"/>
        <w:jc w:val="both"/>
        <w:rPr>
          <w:del w:id="150" w:author="Michelle Gong" w:date="2015-03-13T21:56:00Z"/>
        </w:rPr>
      </w:pPr>
      <w:r>
        <w:rPr>
          <w:rFonts w:cs="Arial"/>
          <w:b/>
          <w:bCs/>
        </w:rPr>
        <w:t>Study</w:t>
      </w:r>
      <w:r>
        <w:rPr>
          <w:rFonts w:cs="Arial"/>
          <w:b/>
          <w:bCs/>
          <w:spacing w:val="-8"/>
        </w:rPr>
        <w:t xml:space="preserve"> </w:t>
      </w:r>
      <w:r>
        <w:rPr>
          <w:rFonts w:cs="Arial"/>
          <w:b/>
          <w:bCs/>
        </w:rPr>
        <w:t>design</w:t>
      </w:r>
      <w:r>
        <w:rPr>
          <w:rFonts w:cs="Arial"/>
          <w:b/>
          <w:bCs/>
          <w:spacing w:val="-8"/>
        </w:rPr>
        <w:t xml:space="preserve"> </w:t>
      </w:r>
      <w:r>
        <w:rPr>
          <w:rFonts w:cs="Arial"/>
          <w:b/>
          <w:bCs/>
        </w:rPr>
        <w:t>and</w:t>
      </w:r>
      <w:r>
        <w:rPr>
          <w:rFonts w:cs="Arial"/>
          <w:b/>
          <w:bCs/>
          <w:spacing w:val="-8"/>
        </w:rPr>
        <w:t xml:space="preserve"> </w:t>
      </w:r>
      <w:r>
        <w:rPr>
          <w:rFonts w:cs="Arial"/>
          <w:b/>
          <w:bCs/>
        </w:rPr>
        <w:t>model</w:t>
      </w:r>
      <w:r>
        <w:rPr>
          <w:rFonts w:cs="Arial"/>
          <w:b/>
          <w:bCs/>
          <w:spacing w:val="-8"/>
        </w:rPr>
        <w:t xml:space="preserve"> </w:t>
      </w:r>
      <w:r>
        <w:rPr>
          <w:rFonts w:cs="Arial"/>
          <w:b/>
          <w:bCs/>
        </w:rPr>
        <w:t>building</w:t>
      </w:r>
      <w:r>
        <w:rPr>
          <w:rFonts w:cs="Arial"/>
          <w:b/>
          <w:bCs/>
          <w:spacing w:val="3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prospective</w:t>
      </w:r>
      <w:r>
        <w:rPr>
          <w:spacing w:val="-8"/>
        </w:rPr>
        <w:t xml:space="preserve"> </w:t>
      </w:r>
      <w:r>
        <w:t>observational</w:t>
      </w:r>
      <w:r>
        <w:rPr>
          <w:spacing w:val="-8"/>
        </w:rPr>
        <w:t xml:space="preserve"> </w:t>
      </w:r>
      <w:r>
        <w:t>cohort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investigate</w:t>
      </w:r>
      <w:r>
        <w:rPr>
          <w:spacing w:val="-8"/>
        </w:rPr>
        <w:t xml:space="preserve"> </w:t>
      </w:r>
      <w:r>
        <w:t>sustained</w:t>
      </w:r>
      <w:r>
        <w:rPr>
          <w:w w:val="99"/>
        </w:rPr>
        <w:t xml:space="preserve"> </w:t>
      </w:r>
      <w:r>
        <w:t xml:space="preserve">provider fidelity with EMR-triggered </w:t>
      </w:r>
      <w:r>
        <w:rPr>
          <w:spacing w:val="-3"/>
        </w:rPr>
        <w:t xml:space="preserve">preventive </w:t>
      </w:r>
      <w:r>
        <w:t xml:space="preserve">interventions in PROOFCheck, </w:t>
      </w:r>
      <w:r>
        <w:rPr>
          <w:spacing w:val="-4"/>
        </w:rPr>
        <w:t xml:space="preserve">Dr. </w:t>
      </w:r>
      <w:r>
        <w:t>Gong’s pragmatic</w:t>
      </w:r>
      <w:r>
        <w:rPr>
          <w:spacing w:val="-8"/>
        </w:rPr>
        <w:t xml:space="preserve"> </w:t>
      </w:r>
      <w:r>
        <w:t>multicenter</w:t>
      </w:r>
      <w:r>
        <w:rPr>
          <w:w w:val="99"/>
        </w:rPr>
        <w:t xml:space="preserve"> </w:t>
      </w:r>
      <w:r>
        <w:t>trial.</w:t>
      </w:r>
      <w:r>
        <w:rPr>
          <w:spacing w:val="1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Bayesian</w:t>
      </w:r>
      <w:r>
        <w:rPr>
          <w:spacing w:val="-14"/>
        </w:rPr>
        <w:t xml:space="preserve"> </w:t>
      </w:r>
      <w:r>
        <w:t>hierarchical</w:t>
      </w:r>
      <w:r>
        <w:rPr>
          <w:spacing w:val="-14"/>
        </w:rPr>
        <w:t xml:space="preserve"> </w:t>
      </w:r>
      <w:r>
        <w:t>multivariate</w:t>
      </w:r>
      <w:r>
        <w:rPr>
          <w:spacing w:val="-14"/>
        </w:rPr>
        <w:t xml:space="preserve"> </w:t>
      </w:r>
      <w:r>
        <w:t>logistic</w:t>
      </w:r>
      <w:r>
        <w:rPr>
          <w:spacing w:val="-14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time-invariant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time-variant</w:t>
      </w:r>
      <w:r>
        <w:rPr>
          <w:w w:val="99"/>
        </w:rPr>
        <w:t xml:space="preserve"> </w:t>
      </w:r>
      <w:r>
        <w:t>demographic,</w:t>
      </w:r>
      <w:r>
        <w:rPr>
          <w:spacing w:val="-15"/>
        </w:rPr>
        <w:t xml:space="preserve"> </w:t>
      </w:r>
      <w:r>
        <w:t>clinical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administrative</w:t>
      </w:r>
      <w:r>
        <w:rPr>
          <w:spacing w:val="-16"/>
        </w:rPr>
        <w:t xml:space="preserve"> </w:t>
      </w:r>
      <w:r>
        <w:t>variables,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rPr>
          <w:spacing w:val="-3"/>
        </w:rPr>
        <w:t>levels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t>service,</w:t>
      </w:r>
      <w:r>
        <w:rPr>
          <w:spacing w:val="-15"/>
        </w:rPr>
        <w:t xml:space="preserve"> </w:t>
      </w:r>
      <w:r>
        <w:t>ward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institution,</w:t>
      </w:r>
      <w:r>
        <w:rPr>
          <w:spacing w:val="-15"/>
        </w:rPr>
        <w:t xml:space="preserve"> </w:t>
      </w:r>
      <w:r>
        <w:t>analogously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aim</w:t>
      </w:r>
      <w:r>
        <w:rPr>
          <w:w w:val="99"/>
        </w:rPr>
        <w:t xml:space="preserve"> </w:t>
      </w:r>
      <w:r>
        <w:t>1; the hierarchical structure is to reflect certain biases and attitudes ingrained in certain medical or surgical</w:t>
      </w:r>
      <w:r>
        <w:rPr>
          <w:spacing w:val="-36"/>
        </w:rPr>
        <w:t xml:space="preserve"> </w:t>
      </w:r>
      <w:r>
        <w:t>spe</w:t>
      </w:r>
      <w:del w:id="151" w:author="Michelle Gong" w:date="2015-03-13T21:56:00Z">
        <w:r w:rsidDel="001F788E">
          <w:delText>-</w:delText>
        </w:r>
      </w:del>
    </w:p>
    <w:p w14:paraId="31307E32" w14:textId="52DAB3B0" w:rsidR="005525D2" w:rsidDel="001F788E" w:rsidRDefault="005525D2">
      <w:pPr>
        <w:pStyle w:val="BodyText"/>
        <w:spacing w:before="39" w:line="268" w:lineRule="auto"/>
        <w:ind w:left="119" w:right="119" w:firstLine="338"/>
        <w:jc w:val="both"/>
        <w:rPr>
          <w:del w:id="152" w:author="Michelle Gong" w:date="2015-03-13T21:56:00Z"/>
        </w:rPr>
        <w:sectPr w:rsidR="005525D2" w:rsidDel="001F788E">
          <w:type w:val="continuous"/>
          <w:pgSz w:w="12240" w:h="15840"/>
          <w:pgMar w:top="680" w:right="600" w:bottom="280" w:left="600" w:header="720" w:footer="720" w:gutter="0"/>
          <w:cols w:space="720"/>
        </w:sectPr>
        <w:pPrChange w:id="153" w:author="Michelle Gong" w:date="2015-03-13T21:56:00Z">
          <w:pPr>
            <w:spacing w:line="268" w:lineRule="auto"/>
            <w:jc w:val="both"/>
          </w:pPr>
        </w:pPrChange>
      </w:pPr>
    </w:p>
    <w:p w14:paraId="2C661A55" w14:textId="77777777" w:rsidR="005525D2" w:rsidRDefault="00F9209E">
      <w:pPr>
        <w:pStyle w:val="BodyText"/>
        <w:spacing w:before="33" w:line="259" w:lineRule="auto"/>
        <w:ind w:left="120" w:right="179"/>
        <w:jc w:val="both"/>
      </w:pPr>
      <w:r>
        <w:lastRenderedPageBreak/>
        <w:t xml:space="preserve">cialties or hospital wards, which </w:t>
      </w:r>
      <w:r>
        <w:rPr>
          <w:spacing w:val="-3"/>
        </w:rPr>
        <w:t xml:space="preserve">may </w:t>
      </w:r>
      <w:r>
        <w:t>lead to different associations between provider and patient</w:t>
      </w:r>
      <w:r>
        <w:rPr>
          <w:spacing w:val="30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 xml:space="preserve">and provider fidelity with treatment prompts, </w:t>
      </w:r>
      <w:r>
        <w:rPr>
          <w:spacing w:val="-3"/>
        </w:rPr>
        <w:t xml:space="preserve">for </w:t>
      </w:r>
      <w:r>
        <w:t>example service-specific reluctance to use triggers to</w:t>
      </w:r>
      <w:r>
        <w:rPr>
          <w:spacing w:val="57"/>
        </w:rPr>
        <w:t xml:space="preserve"> </w:t>
      </w:r>
      <w:r>
        <w:t>minimize</w:t>
      </w:r>
      <w:r>
        <w:rPr>
          <w:w w:val="99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cell</w:t>
      </w:r>
      <w:r>
        <w:rPr>
          <w:spacing w:val="-12"/>
        </w:rPr>
        <w:t xml:space="preserve"> </w:t>
      </w:r>
      <w:r>
        <w:t>transfusion</w:t>
      </w:r>
      <w:r>
        <w:rPr>
          <w:spacing w:val="-46"/>
        </w:rPr>
        <w:t xml:space="preserve"> </w:t>
      </w:r>
      <w:hyperlink w:anchor="_bookmark93" w:history="1">
        <w:r>
          <w:rPr>
            <w:spacing w:val="3"/>
            <w:position w:val="8"/>
            <w:sz w:val="16"/>
          </w:rPr>
          <w:t>80</w:t>
        </w:r>
      </w:hyperlink>
      <w:r>
        <w:rPr>
          <w:spacing w:val="3"/>
        </w:rPr>
        <w:t>.</w:t>
      </w:r>
    </w:p>
    <w:p w14:paraId="640D045F" w14:textId="77777777" w:rsidR="005525D2" w:rsidRDefault="00F9209E">
      <w:pPr>
        <w:pStyle w:val="BodyText"/>
        <w:spacing w:before="24" w:line="268" w:lineRule="auto"/>
        <w:ind w:left="120" w:right="179"/>
        <w:jc w:val="both"/>
      </w:pPr>
      <w:r>
        <w:rPr>
          <w:b/>
        </w:rPr>
        <w:t>For</w:t>
      </w:r>
      <w:r>
        <w:rPr>
          <w:b/>
          <w:spacing w:val="9"/>
        </w:rPr>
        <w:t xml:space="preserve"> </w:t>
      </w:r>
      <w:r>
        <w:rPr>
          <w:b/>
        </w:rPr>
        <w:t>specific</w:t>
      </w:r>
      <w:r>
        <w:rPr>
          <w:b/>
          <w:spacing w:val="9"/>
        </w:rPr>
        <w:t xml:space="preserve"> </w:t>
      </w:r>
      <w:r>
        <w:rPr>
          <w:b/>
        </w:rPr>
        <w:t>Aim</w:t>
      </w:r>
      <w:r>
        <w:rPr>
          <w:b/>
          <w:spacing w:val="9"/>
        </w:rPr>
        <w:t xml:space="preserve"> </w:t>
      </w:r>
      <w:r>
        <w:rPr>
          <w:b/>
        </w:rPr>
        <w:t>2b,</w:t>
      </w:r>
      <w:r>
        <w:rPr>
          <w:b/>
          <w:spacing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reflect</w:t>
      </w:r>
      <w:r>
        <w:rPr>
          <w:spacing w:val="9"/>
        </w:rPr>
        <w:t xml:space="preserve"> </w:t>
      </w:r>
      <w:r>
        <w:t>changing</w:t>
      </w:r>
      <w:r>
        <w:rPr>
          <w:spacing w:val="9"/>
        </w:rPr>
        <w:t xml:space="preserve"> </w:t>
      </w:r>
      <w:r>
        <w:t>risk</w:t>
      </w:r>
      <w:r>
        <w:rPr>
          <w:spacing w:val="9"/>
        </w:rPr>
        <w:t xml:space="preserve"> </w:t>
      </w:r>
      <w:r>
        <w:t>profiles</w:t>
      </w:r>
      <w:r>
        <w:rPr>
          <w:spacing w:val="9"/>
        </w:rPr>
        <w:t xml:space="preserve"> </w:t>
      </w:r>
      <w:r>
        <w:rPr>
          <w:spacing w:val="-3"/>
        </w:rPr>
        <w:t>over</w:t>
      </w:r>
      <w:r>
        <w:rPr>
          <w:spacing w:val="9"/>
        </w:rPr>
        <w:t xml:space="preserve"> </w:t>
      </w:r>
      <w:r>
        <w:t>time,</w:t>
      </w:r>
      <w:r>
        <w:rPr>
          <w:spacing w:val="13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adjust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Bayesian</w:t>
      </w:r>
      <w:r>
        <w:rPr>
          <w:spacing w:val="9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update</w:t>
      </w:r>
      <w:r>
        <w:rPr>
          <w:w w:val="99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3"/>
        </w:rPr>
        <w:t>new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effects,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institutional</w:t>
      </w:r>
      <w:r>
        <w:rPr>
          <w:spacing w:val="-5"/>
        </w:rPr>
        <w:t xml:space="preserve"> </w:t>
      </w:r>
      <w:r>
        <w:t>learn-</w:t>
      </w:r>
      <w:r>
        <w:rPr>
          <w:w w:val="99"/>
        </w:rPr>
        <w:t xml:space="preserve"> </w:t>
      </w:r>
      <w:r>
        <w:t>ing,</w:t>
      </w:r>
      <w:r>
        <w:rPr>
          <w:spacing w:val="-9"/>
        </w:rPr>
        <w:t xml:space="preserve"> </w:t>
      </w:r>
      <w:r>
        <w:t>seasonal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endemic</w:t>
      </w:r>
      <w:r>
        <w:rPr>
          <w:spacing w:val="-10"/>
        </w:rPr>
        <w:t xml:space="preserve"> </w:t>
      </w:r>
      <w:r>
        <w:t>phenomena.</w:t>
      </w:r>
      <w:r>
        <w:rPr>
          <w:spacing w:val="5"/>
        </w:rPr>
        <w:t xml:space="preserve"> </w:t>
      </w:r>
      <w:r>
        <w:t>Seasonal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modeled</w:t>
      </w:r>
      <w:r>
        <w:rPr>
          <w:spacing w:val="-10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t>adding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rPr>
          <w:spacing w:val="-3"/>
        </w:rPr>
        <w:t>level</w:t>
      </w:r>
      <w:r>
        <w:rPr>
          <w:w w:val="99"/>
        </w:rPr>
        <w:t xml:space="preserve"> </w:t>
      </w:r>
      <w:r>
        <w:rPr>
          <w:spacing w:val="-3"/>
        </w:rPr>
        <w:t>above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rPr>
          <w:spacing w:val="-3"/>
        </w:rPr>
        <w:t>level</w:t>
      </w:r>
      <w:r>
        <w:rPr>
          <w:spacing w:val="-7"/>
        </w:rPr>
        <w:t xml:space="preserve"> </w:t>
      </w:r>
      <w:r>
        <w:t>modeled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hyperlink w:anchor="_bookmark8" w:history="1">
        <w:r>
          <w:t>3</w:t>
        </w:r>
      </w:hyperlink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patient-service-hospital</w:t>
      </w:r>
      <w:r>
        <w:rPr>
          <w:spacing w:val="-7"/>
        </w:rPr>
        <w:t xml:space="preserve"> </w:t>
      </w:r>
      <w:r>
        <w:t>hierarchy</w:t>
      </w:r>
      <w:r>
        <w:rPr>
          <w:spacing w:val="-7"/>
        </w:rPr>
        <w:t xml:space="preserve"> </w:t>
      </w:r>
      <w:r>
        <w:t>illustrated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hyperlink w:anchor="_bookmark2" w:history="1">
        <w:r>
          <w:t>2:</w:t>
        </w:r>
      </w:hyperlink>
    </w:p>
    <w:p w14:paraId="626D9404" w14:textId="77777777" w:rsidR="005525D2" w:rsidRDefault="00F9209E">
      <w:pPr>
        <w:pStyle w:val="BodyText"/>
        <w:spacing w:before="121" w:line="223" w:lineRule="exact"/>
        <w:ind w:left="458" w:right="98"/>
      </w:pPr>
      <w:r>
        <w:t>Equation</w:t>
      </w:r>
      <w:r>
        <w:rPr>
          <w:spacing w:val="-4"/>
        </w:rPr>
        <w:t xml:space="preserve"> </w:t>
      </w:r>
      <w:hyperlink w:anchor="_bookmark13" w:history="1">
        <w:r>
          <w:t>9</w:t>
        </w:r>
      </w:hyperlink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rPr>
          <w:spacing w:val="-3"/>
        </w:rPr>
        <w:t>level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vary</w:t>
      </w:r>
      <w:r>
        <w:rPr>
          <w:spacing w:val="-4"/>
        </w:rPr>
        <w:t xml:space="preserve"> </w:t>
      </w:r>
      <w:r>
        <w:rPr>
          <w:spacing w:val="-3"/>
        </w:rPr>
        <w:t>over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reflect</w:t>
      </w:r>
    </w:p>
    <w:p w14:paraId="20D43FB0" w14:textId="77777777" w:rsidR="005525D2" w:rsidRDefault="005525D2">
      <w:pPr>
        <w:spacing w:line="223" w:lineRule="exact"/>
        <w:sectPr w:rsidR="005525D2">
          <w:pgSz w:w="12240" w:h="15840"/>
          <w:pgMar w:top="700" w:right="540" w:bottom="280" w:left="600" w:header="720" w:footer="720" w:gutter="0"/>
          <w:cols w:space="720"/>
        </w:sectPr>
      </w:pPr>
    </w:p>
    <w:p w14:paraId="099BFB70" w14:textId="77777777" w:rsidR="005525D2" w:rsidRDefault="00F9209E">
      <w:pPr>
        <w:pStyle w:val="BodyText"/>
        <w:spacing w:before="61" w:line="268" w:lineRule="auto"/>
        <w:ind w:left="119"/>
      </w:pPr>
      <w:r>
        <w:lastRenderedPageBreak/>
        <w:t>increases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severity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prevalence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chronic</w:t>
      </w:r>
      <w:r>
        <w:rPr>
          <w:spacing w:val="-8"/>
        </w:rPr>
        <w:t xml:space="preserve"> </w:t>
      </w:r>
      <w:r>
        <w:t>obstructive</w:t>
      </w:r>
      <w:r>
        <w:rPr>
          <w:spacing w:val="-8"/>
        </w:rPr>
        <w:t xml:space="preserve"> </w:t>
      </w:r>
      <w:r>
        <w:t>pulmonary</w:t>
      </w:r>
      <w:r>
        <w:rPr>
          <w:spacing w:val="-8"/>
        </w:rPr>
        <w:t xml:space="preserve"> </w:t>
      </w:r>
      <w:r>
        <w:t>disease</w:t>
      </w:r>
      <w:r>
        <w:rPr>
          <w:w w:val="9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winter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smooth</w:t>
      </w:r>
      <w:r>
        <w:rPr>
          <w:spacing w:val="-8"/>
        </w:rPr>
        <w:t xml:space="preserve"> </w:t>
      </w:r>
      <w:r>
        <w:rPr>
          <w:spacing w:val="-3"/>
        </w:rPr>
        <w:t>over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flu</w:t>
      </w:r>
      <w:r>
        <w:rPr>
          <w:spacing w:val="-8"/>
        </w:rPr>
        <w:t xml:space="preserve"> </w:t>
      </w:r>
      <w:r>
        <w:t>prevalence.</w:t>
      </w:r>
    </w:p>
    <w:p w14:paraId="4009A984" w14:textId="77777777" w:rsidR="005525D2" w:rsidRDefault="00F9209E">
      <w:pPr>
        <w:pStyle w:val="Heading3"/>
        <w:spacing w:before="16"/>
        <w:rPr>
          <w:b w:val="0"/>
          <w:bCs w:val="0"/>
        </w:rPr>
      </w:pPr>
      <w:r>
        <w:t>Limitations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commentRangeStart w:id="154"/>
      <w:r>
        <w:t>plan</w:t>
      </w:r>
      <w:commentRangeEnd w:id="154"/>
      <w:r w:rsidR="004A623F">
        <w:rPr>
          <w:rStyle w:val="CommentReference"/>
          <w:rFonts w:asciiTheme="minorHAnsi" w:eastAsiaTheme="minorHAnsi" w:hAnsiTheme="minorHAnsi"/>
          <w:b w:val="0"/>
          <w:bCs w:val="0"/>
        </w:rPr>
        <w:commentReference w:id="154"/>
      </w:r>
    </w:p>
    <w:p w14:paraId="4DB8FEC6" w14:textId="77777777" w:rsidR="005525D2" w:rsidRDefault="00F9209E">
      <w:pPr>
        <w:spacing w:line="265" w:lineRule="exact"/>
        <w:ind w:left="119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i/>
        </w:rPr>
        <w:lastRenderedPageBreak/>
        <w:t>δ</w:t>
      </w:r>
      <w:r>
        <w:rPr>
          <w:rFonts w:ascii="Trebuchet MS" w:eastAsia="Trebuchet MS" w:hAnsi="Trebuchet MS" w:cs="Trebuchet MS"/>
          <w:i/>
          <w:position w:val="-2"/>
          <w:sz w:val="16"/>
          <w:szCs w:val="16"/>
        </w:rPr>
        <w:t>tau</w:t>
      </w:r>
      <w:r>
        <w:rPr>
          <w:rFonts w:ascii="Adobe Fangsong Std R" w:eastAsia="Adobe Fangsong Std R" w:hAnsi="Adobe Fangsong Std R" w:cs="Adobe Fangsong Std R"/>
          <w:position w:val="-4"/>
          <w:sz w:val="12"/>
          <w:szCs w:val="12"/>
        </w:rPr>
        <w:t xml:space="preserve">0  </w:t>
      </w:r>
      <w:r>
        <w:rPr>
          <w:rFonts w:ascii="Meiryo" w:eastAsia="Meiryo" w:hAnsi="Meiryo" w:cs="Meiryo"/>
          <w:i/>
        </w:rPr>
        <w:t xml:space="preserve">∼ </w:t>
      </w:r>
      <w:r>
        <w:rPr>
          <w:rFonts w:ascii="Arial" w:eastAsia="Arial" w:hAnsi="Arial" w:cs="Arial"/>
          <w:i/>
          <w:spacing w:val="3"/>
        </w:rPr>
        <w:t>Normal</w:t>
      </w:r>
      <w:r>
        <w:rPr>
          <w:rFonts w:ascii="Lucida Sans Unicode" w:eastAsia="Lucida Sans Unicode" w:hAnsi="Lucida Sans Unicode" w:cs="Lucida Sans Unicode"/>
          <w:spacing w:val="3"/>
        </w:rPr>
        <w:t>(</w:t>
      </w:r>
      <w:r>
        <w:rPr>
          <w:rFonts w:ascii="Arial" w:eastAsia="Arial" w:hAnsi="Arial" w:cs="Arial"/>
          <w:i/>
          <w:spacing w:val="3"/>
        </w:rPr>
        <w:t>φ, ψ</w:t>
      </w:r>
      <w:r>
        <w:rPr>
          <w:rFonts w:ascii="Lucida Sans Unicode" w:eastAsia="Lucida Sans Unicode" w:hAnsi="Lucida Sans Unicode" w:cs="Lucida Sans Unicode"/>
          <w:spacing w:val="3"/>
        </w:rPr>
        <w:t xml:space="preserve">) </w:t>
      </w:r>
      <w:r>
        <w:rPr>
          <w:rFonts w:ascii="Lucida Sans Unicode" w:eastAsia="Lucida Sans Unicode" w:hAnsi="Lucida Sans Unicode" w:cs="Lucida Sans Unicode"/>
          <w:spacing w:val="28"/>
        </w:rPr>
        <w:t xml:space="preserve"> </w:t>
      </w:r>
      <w:bookmarkStart w:id="155" w:name="_bookmark13"/>
      <w:bookmarkEnd w:id="155"/>
      <w:r>
        <w:rPr>
          <w:rFonts w:ascii="Arial" w:eastAsia="Arial" w:hAnsi="Arial" w:cs="Arial"/>
        </w:rPr>
        <w:t>(9)</w:t>
      </w:r>
    </w:p>
    <w:p w14:paraId="4D12D941" w14:textId="77777777" w:rsidR="005525D2" w:rsidRDefault="005525D2">
      <w:pPr>
        <w:spacing w:line="265" w:lineRule="exact"/>
        <w:rPr>
          <w:rFonts w:ascii="Arial" w:eastAsia="Arial" w:hAnsi="Arial" w:cs="Arial"/>
        </w:rPr>
        <w:sectPr w:rsidR="005525D2">
          <w:type w:val="continuous"/>
          <w:pgSz w:w="12240" w:h="15840"/>
          <w:pgMar w:top="680" w:right="540" w:bottom="280" w:left="600" w:header="720" w:footer="720" w:gutter="0"/>
          <w:cols w:num="2" w:space="720" w:equalWidth="0">
            <w:col w:w="8021" w:space="264"/>
            <w:col w:w="2815"/>
          </w:cols>
        </w:sectPr>
      </w:pPr>
    </w:p>
    <w:p w14:paraId="67257EF5" w14:textId="77777777" w:rsidR="005525D2" w:rsidRDefault="005525D2">
      <w:pPr>
        <w:spacing w:before="11"/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172"/>
        <w:gridCol w:w="539"/>
        <w:gridCol w:w="541"/>
        <w:gridCol w:w="90"/>
        <w:gridCol w:w="450"/>
        <w:gridCol w:w="540"/>
        <w:gridCol w:w="181"/>
        <w:gridCol w:w="447"/>
        <w:gridCol w:w="273"/>
        <w:gridCol w:w="169"/>
        <w:gridCol w:w="444"/>
        <w:gridCol w:w="242"/>
        <w:gridCol w:w="202"/>
        <w:gridCol w:w="293"/>
        <w:gridCol w:w="151"/>
        <w:gridCol w:w="462"/>
        <w:gridCol w:w="559"/>
        <w:gridCol w:w="269"/>
        <w:gridCol w:w="326"/>
        <w:gridCol w:w="394"/>
        <w:gridCol w:w="630"/>
        <w:gridCol w:w="505"/>
        <w:gridCol w:w="125"/>
        <w:gridCol w:w="754"/>
      </w:tblGrid>
      <w:tr w:rsidR="005525D2" w14:paraId="766AE221" w14:textId="77777777">
        <w:trPr>
          <w:trHeight w:hRule="exact" w:val="216"/>
        </w:trPr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846FDF" w14:textId="77777777" w:rsidR="005525D2" w:rsidRDefault="00F9209E">
            <w:pPr>
              <w:pStyle w:val="TableParagraph"/>
              <w:spacing w:line="207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 K-award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period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07C482F3" w14:textId="77777777" w:rsidR="005525D2" w:rsidRDefault="00F9209E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2016</w:t>
            </w:r>
          </w:p>
          <w:p w14:paraId="18E05BF4" w14:textId="77777777" w:rsidR="005525D2" w:rsidRDefault="00F9209E">
            <w:pPr>
              <w:pStyle w:val="TableParagraph"/>
              <w:spacing w:before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K01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starts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234518A" w14:textId="77777777" w:rsidR="005525D2" w:rsidRDefault="00F9209E">
            <w:pPr>
              <w:pStyle w:val="TableParagraph"/>
              <w:spacing w:line="207" w:lineRule="exact"/>
              <w:ind w:left="1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291A49" w14:textId="77777777" w:rsidR="005525D2" w:rsidRDefault="00F9209E">
            <w:pPr>
              <w:pStyle w:val="TableParagraph"/>
              <w:spacing w:line="207" w:lineRule="exact"/>
              <w:ind w:left="1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FE245CD" w14:textId="77777777" w:rsidR="005525D2" w:rsidRDefault="00F9209E">
            <w:pPr>
              <w:pStyle w:val="TableParagraph"/>
              <w:spacing w:line="207" w:lineRule="exact"/>
              <w:ind w:left="1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Q3</w:t>
            </w:r>
          </w:p>
        </w:tc>
        <w:tc>
          <w:tcPr>
            <w:tcW w:w="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69C96CD" w14:textId="77777777" w:rsidR="005525D2" w:rsidRDefault="00F9209E">
            <w:pPr>
              <w:pStyle w:val="TableParagraph"/>
              <w:spacing w:line="207" w:lineRule="exact"/>
              <w:ind w:left="1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1051FB56" w14:textId="77777777" w:rsidR="005525D2" w:rsidRDefault="00F9209E">
            <w:pPr>
              <w:pStyle w:val="TableParagraph"/>
              <w:spacing w:before="25"/>
              <w:ind w:left="2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2017</w:t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423C2F2" w14:textId="77777777" w:rsidR="005525D2" w:rsidRDefault="00F9209E">
            <w:pPr>
              <w:pStyle w:val="TableParagraph"/>
              <w:spacing w:line="207" w:lineRule="exact"/>
              <w:ind w:left="2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FA9A4D" w14:textId="77777777" w:rsidR="005525D2" w:rsidRDefault="00F9209E">
            <w:pPr>
              <w:pStyle w:val="TableParagraph"/>
              <w:spacing w:line="207" w:lineRule="exact"/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AFE5463" w14:textId="77777777" w:rsidR="005525D2" w:rsidRDefault="00F9209E">
            <w:pPr>
              <w:pStyle w:val="TableParagraph"/>
              <w:spacing w:line="207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9F840B0" w14:textId="77777777" w:rsidR="005525D2" w:rsidRDefault="00F9209E">
            <w:pPr>
              <w:pStyle w:val="TableParagraph"/>
              <w:spacing w:line="207" w:lineRule="exact"/>
              <w:ind w:left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73D6A143" w14:textId="77777777" w:rsidR="005525D2" w:rsidRDefault="00F9209E">
            <w:pPr>
              <w:pStyle w:val="TableParagraph"/>
              <w:spacing w:before="23"/>
              <w:ind w:left="2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2018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BF574D0" w14:textId="77777777" w:rsidR="005525D2" w:rsidRDefault="00F9209E">
            <w:pPr>
              <w:pStyle w:val="TableParagraph"/>
              <w:spacing w:line="207" w:lineRule="exact"/>
              <w:ind w:left="2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8F1193" w14:textId="77777777" w:rsidR="005525D2" w:rsidRDefault="00F9209E">
            <w:pPr>
              <w:pStyle w:val="TableParagraph"/>
              <w:spacing w:line="207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A20F38" w14:textId="77777777" w:rsidR="005525D2" w:rsidRDefault="00F9209E">
            <w:pPr>
              <w:pStyle w:val="TableParagraph"/>
              <w:spacing w:line="207" w:lineRule="exact"/>
              <w:ind w:left="1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52E9083" w14:textId="77777777" w:rsidR="005525D2" w:rsidRDefault="00F9209E">
            <w:pPr>
              <w:pStyle w:val="TableParagraph"/>
              <w:spacing w:line="207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</w:tr>
      <w:tr w:rsidR="005525D2" w14:paraId="56A7B3C9" w14:textId="77777777">
        <w:trPr>
          <w:trHeight w:hRule="exact" w:val="252"/>
        </w:trPr>
        <w:tc>
          <w:tcPr>
            <w:tcW w:w="20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720572" w14:textId="77777777" w:rsidR="005525D2" w:rsidRDefault="00F9209E">
            <w:pPr>
              <w:pStyle w:val="TableParagraph"/>
              <w:spacing w:before="45"/>
              <w:ind w:left="206" w:right="192" w:hanging="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IRB approval,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extract and select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variables, implement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e-triggers</w:t>
            </w:r>
          </w:p>
        </w:tc>
        <w:tc>
          <w:tcPr>
            <w:tcW w:w="5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1A47D131" w14:textId="77777777" w:rsidR="005525D2" w:rsidRDefault="005525D2"/>
        </w:tc>
        <w:tc>
          <w:tcPr>
            <w:tcW w:w="2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5030F222" w14:textId="77777777" w:rsidR="005525D2" w:rsidRDefault="00F9209E">
            <w:pPr>
              <w:pStyle w:val="TableParagraph"/>
              <w:spacing w:before="18"/>
              <w:ind w:left="354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Aims 1a and 1b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</w:t>
            </w:r>
          </w:p>
        </w:tc>
        <w:tc>
          <w:tcPr>
            <w:tcW w:w="2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00C5D813" w14:textId="77777777" w:rsidR="005525D2" w:rsidRDefault="005525D2"/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0FEFC96" w14:textId="77777777" w:rsidR="005525D2" w:rsidRDefault="00F9209E">
            <w:pPr>
              <w:pStyle w:val="TableParagraph"/>
              <w:spacing w:before="18"/>
              <w:ind w:left="125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Aim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</w:t>
            </w:r>
          </w:p>
        </w:tc>
        <w:tc>
          <w:tcPr>
            <w:tcW w:w="1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112CDC5D" w14:textId="77777777" w:rsidR="005525D2" w:rsidRDefault="00F9209E">
            <w:pPr>
              <w:pStyle w:val="TableParagraph"/>
              <w:spacing w:before="18"/>
              <w:ind w:left="5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Aims 2a</w:t>
            </w:r>
          </w:p>
        </w:tc>
        <w:tc>
          <w:tcPr>
            <w:tcW w:w="2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010EA0E0" w14:textId="77777777" w:rsidR="005525D2" w:rsidRDefault="005525D2"/>
        </w:tc>
        <w:tc>
          <w:tcPr>
            <w:tcW w:w="27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293E509F" w14:textId="77777777" w:rsidR="005525D2" w:rsidRDefault="00F9209E">
            <w:pPr>
              <w:pStyle w:val="TableParagraph"/>
              <w:spacing w:before="1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Aim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2b</w:t>
            </w:r>
          </w:p>
        </w:tc>
      </w:tr>
      <w:tr w:rsidR="005525D2" w14:paraId="06D5B99F" w14:textId="77777777">
        <w:trPr>
          <w:trHeight w:hRule="exact" w:val="468"/>
        </w:trPr>
        <w:tc>
          <w:tcPr>
            <w:tcW w:w="207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0B0F" w14:textId="77777777" w:rsidR="005525D2" w:rsidRDefault="005525D2"/>
        </w:tc>
        <w:tc>
          <w:tcPr>
            <w:tcW w:w="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421A294C" w14:textId="77777777" w:rsidR="005525D2" w:rsidRDefault="005525D2"/>
        </w:tc>
        <w:tc>
          <w:tcPr>
            <w:tcW w:w="2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00AF235A" w14:textId="77777777" w:rsidR="005525D2" w:rsidRDefault="00F9209E">
            <w:pPr>
              <w:pStyle w:val="TableParagraph"/>
              <w:spacing w:before="23"/>
              <w:ind w:left="253" w:right="238" w:hanging="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Joint (incomplete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 and prediction)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model</w:t>
            </w:r>
          </w:p>
        </w:tc>
        <w:tc>
          <w:tcPr>
            <w:tcW w:w="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59EBE5E5" w14:textId="77777777" w:rsidR="005525D2" w:rsidRDefault="005525D2"/>
        </w:tc>
        <w:tc>
          <w:tcPr>
            <w:tcW w:w="2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49DF76DB" w14:textId="77777777" w:rsidR="005525D2" w:rsidRDefault="00F9209E">
            <w:pPr>
              <w:pStyle w:val="TableParagraph"/>
              <w:spacing w:before="23"/>
              <w:ind w:left="101" w:right="107" w:firstLine="3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Investigate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provider compliance to inform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training</w:t>
            </w:r>
          </w:p>
        </w:tc>
        <w:tc>
          <w:tcPr>
            <w:tcW w:w="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extDirection w:val="tbRl"/>
          </w:tcPr>
          <w:p w14:paraId="1CDF8DBF" w14:textId="77777777" w:rsidR="005525D2" w:rsidRDefault="005525D2"/>
        </w:tc>
        <w:tc>
          <w:tcPr>
            <w:tcW w:w="27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474D983A" w14:textId="77777777" w:rsidR="005525D2" w:rsidRDefault="00F9209E">
            <w:pPr>
              <w:pStyle w:val="TableParagraph"/>
              <w:spacing w:before="23"/>
              <w:ind w:left="155" w:right="155" w:firstLine="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Integrate temporal effects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like seasons and provider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learning</w:t>
            </w:r>
          </w:p>
        </w:tc>
      </w:tr>
      <w:tr w:rsidR="005525D2" w14:paraId="56132DB7" w14:textId="77777777">
        <w:trPr>
          <w:trHeight w:hRule="exact" w:val="218"/>
        </w:trPr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3EC65A" w14:textId="77777777" w:rsidR="005525D2" w:rsidRDefault="00F9209E">
            <w:pPr>
              <w:pStyle w:val="TableParagraph"/>
              <w:spacing w:line="206" w:lineRule="exact"/>
              <w:ind w:left="5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APPROVE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34C5060" w14:textId="77777777" w:rsidR="005525D2" w:rsidRDefault="00F9209E">
            <w:pPr>
              <w:pStyle w:val="TableParagraph"/>
              <w:spacing w:before="121"/>
              <w:ind w:left="1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U1</w:t>
            </w:r>
          </w:p>
        </w:tc>
        <w:tc>
          <w:tcPr>
            <w:tcW w:w="25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43901" w14:textId="77777777" w:rsidR="005525D2" w:rsidRDefault="00F9209E">
            <w:pPr>
              <w:pStyle w:val="TableParagraph"/>
              <w:spacing w:line="206" w:lineRule="exact"/>
              <w:ind w:left="6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PROOFCheck</w:t>
            </w:r>
          </w:p>
        </w:tc>
        <w:tc>
          <w:tcPr>
            <w:tcW w:w="25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FBDC2B" w14:textId="77777777" w:rsidR="005525D2" w:rsidRDefault="00F9209E">
            <w:pPr>
              <w:pStyle w:val="TableParagraph"/>
              <w:spacing w:line="206" w:lineRule="exact"/>
              <w:ind w:left="6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PROOFCheck</w:t>
            </w:r>
          </w:p>
        </w:tc>
        <w:tc>
          <w:tcPr>
            <w:tcW w:w="30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3A1A63" w14:textId="77777777" w:rsidR="005525D2" w:rsidRDefault="00F9209E">
            <w:pPr>
              <w:pStyle w:val="TableParagraph"/>
              <w:tabs>
                <w:tab w:val="left" w:pos="2160"/>
              </w:tabs>
              <w:spacing w:line="206" w:lineRule="exact"/>
              <w:ind w:left="3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PROOFCheck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--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eastAsia="Wingdings" w:hAnsi="Wingdings" w:cs="Wingdings"/>
                <w:spacing w:val="-131"/>
                <w:sz w:val="18"/>
                <w:szCs w:val="18"/>
              </w:rPr>
              <w:t>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</w:t>
            </w:r>
          </w:p>
        </w:tc>
      </w:tr>
      <w:tr w:rsidR="005525D2" w14:paraId="2A7AF02B" w14:textId="77777777">
        <w:trPr>
          <w:trHeight w:hRule="exact" w:val="24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B8F2" w14:textId="77777777" w:rsidR="005525D2" w:rsidRDefault="00F9209E">
            <w:pPr>
              <w:pStyle w:val="TableParagraph"/>
              <w:spacing w:before="11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Fit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F23B" w14:textId="77777777" w:rsidR="005525D2" w:rsidRDefault="00F9209E">
            <w:pPr>
              <w:pStyle w:val="TableParagraph"/>
              <w:spacing w:before="11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Validate</w:t>
            </w:r>
          </w:p>
        </w:tc>
        <w:tc>
          <w:tcPr>
            <w:tcW w:w="5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25A4DE" w14:textId="77777777" w:rsidR="005525D2" w:rsidRDefault="005525D2"/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8D8D" w14:textId="77777777" w:rsidR="005525D2" w:rsidRDefault="00F9209E">
            <w:pPr>
              <w:pStyle w:val="TableParagraph"/>
              <w:spacing w:before="1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Train</w:t>
            </w:r>
          </w:p>
        </w:tc>
        <w:tc>
          <w:tcPr>
            <w:tcW w:w="1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16D7" w14:textId="77777777" w:rsidR="005525D2" w:rsidRDefault="00F9209E">
            <w:pPr>
              <w:pStyle w:val="TableParagraph"/>
              <w:spacing w:before="11"/>
              <w:ind w:left="1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Randomize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0DEC" w14:textId="77777777" w:rsidR="005525D2" w:rsidRDefault="00F9209E">
            <w:pPr>
              <w:pStyle w:val="TableParagraph"/>
              <w:spacing w:before="11"/>
              <w:ind w:right="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EC14" w14:textId="77777777" w:rsidR="005525D2" w:rsidRDefault="00F9209E">
            <w:pPr>
              <w:pStyle w:val="TableParagraph"/>
              <w:spacing w:before="11"/>
              <w:ind w:right="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90D6" w14:textId="77777777" w:rsidR="005525D2" w:rsidRDefault="00F9209E">
            <w:pPr>
              <w:pStyle w:val="TableParagraph"/>
              <w:spacing w:before="11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25DB" w14:textId="77777777" w:rsidR="005525D2" w:rsidRDefault="00F9209E">
            <w:pPr>
              <w:pStyle w:val="TableParagraph"/>
              <w:spacing w:before="1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FA4F" w14:textId="77777777" w:rsidR="005525D2" w:rsidRDefault="00F9209E">
            <w:pPr>
              <w:pStyle w:val="TableParagraph"/>
              <w:spacing w:before="11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6191" w14:textId="77777777" w:rsidR="005525D2" w:rsidRDefault="00F9209E">
            <w:pPr>
              <w:pStyle w:val="TableParagraph"/>
              <w:spacing w:before="11"/>
              <w:ind w:right="1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F2B6" w14:textId="77777777" w:rsidR="005525D2" w:rsidRDefault="00F9209E">
            <w:pPr>
              <w:pStyle w:val="TableParagraph"/>
              <w:spacing w:before="11"/>
              <w:ind w:left="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Compliance</w:t>
            </w:r>
          </w:p>
        </w:tc>
        <w:tc>
          <w:tcPr>
            <w:tcW w:w="1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F8E0" w14:textId="77777777" w:rsidR="005525D2" w:rsidRDefault="00F9209E">
            <w:pPr>
              <w:pStyle w:val="TableParagraph"/>
              <w:spacing w:before="11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RCT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completed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B6B29" w14:textId="77777777" w:rsidR="005525D2" w:rsidRDefault="00F9209E">
            <w:pPr>
              <w:pStyle w:val="TableParagraph"/>
              <w:spacing w:before="11"/>
              <w:ind w:left="122" w:right="-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</w:t>
            </w:r>
          </w:p>
        </w:tc>
      </w:tr>
    </w:tbl>
    <w:p w14:paraId="495C6728" w14:textId="77777777" w:rsidR="005525D2" w:rsidRDefault="00F9209E">
      <w:pPr>
        <w:spacing w:line="21" w:lineRule="exact"/>
        <w:ind w:left="408" w:right="98"/>
        <w:rPr>
          <w:rFonts w:ascii="Arial" w:eastAsia="Arial" w:hAnsi="Arial" w:cs="Arial"/>
          <w:sz w:val="2"/>
          <w:szCs w:val="2"/>
        </w:rPr>
      </w:pPr>
      <w:r>
        <w:rPr>
          <w:rFonts w:ascii="Arial"/>
          <w:w w:val="96"/>
          <w:sz w:val="2"/>
        </w:rPr>
        <w:t>a</w:t>
      </w:r>
    </w:p>
    <w:p w14:paraId="78EE3295" w14:textId="77777777" w:rsidR="005525D2" w:rsidRDefault="005525D2">
      <w:pPr>
        <w:rPr>
          <w:rFonts w:ascii="Arial" w:eastAsia="Arial" w:hAnsi="Arial" w:cs="Arial"/>
          <w:sz w:val="2"/>
          <w:szCs w:val="2"/>
        </w:rPr>
      </w:pPr>
    </w:p>
    <w:p w14:paraId="65178227" w14:textId="77777777" w:rsidR="005525D2" w:rsidRDefault="005525D2">
      <w:pPr>
        <w:rPr>
          <w:rFonts w:ascii="Arial" w:eastAsia="Arial" w:hAnsi="Arial" w:cs="Arial"/>
          <w:sz w:val="2"/>
          <w:szCs w:val="2"/>
        </w:rPr>
      </w:pPr>
    </w:p>
    <w:p w14:paraId="51E8EE1B" w14:textId="77777777" w:rsidR="005525D2" w:rsidRDefault="005525D2">
      <w:pPr>
        <w:rPr>
          <w:rFonts w:ascii="Arial" w:eastAsia="Arial" w:hAnsi="Arial" w:cs="Arial"/>
          <w:sz w:val="2"/>
          <w:szCs w:val="2"/>
        </w:rPr>
      </w:pPr>
    </w:p>
    <w:p w14:paraId="700356C6" w14:textId="77777777" w:rsidR="005525D2" w:rsidRDefault="005525D2">
      <w:pPr>
        <w:rPr>
          <w:rFonts w:ascii="Arial" w:eastAsia="Arial" w:hAnsi="Arial" w:cs="Arial"/>
          <w:sz w:val="2"/>
          <w:szCs w:val="2"/>
        </w:rPr>
      </w:pPr>
    </w:p>
    <w:p w14:paraId="4B24E962" w14:textId="77777777" w:rsidR="005525D2" w:rsidRDefault="005525D2">
      <w:pPr>
        <w:rPr>
          <w:rFonts w:ascii="Arial" w:eastAsia="Arial" w:hAnsi="Arial" w:cs="Arial"/>
          <w:sz w:val="2"/>
          <w:szCs w:val="2"/>
        </w:rPr>
      </w:pPr>
    </w:p>
    <w:p w14:paraId="621A2D64" w14:textId="77777777" w:rsidR="005525D2" w:rsidRDefault="005525D2">
      <w:pPr>
        <w:rPr>
          <w:rFonts w:ascii="Arial" w:eastAsia="Arial" w:hAnsi="Arial" w:cs="Arial"/>
          <w:sz w:val="2"/>
          <w:szCs w:val="2"/>
        </w:rPr>
      </w:pPr>
    </w:p>
    <w:p w14:paraId="214C3889" w14:textId="77777777" w:rsidR="005525D2" w:rsidRDefault="005525D2">
      <w:pPr>
        <w:spacing w:before="11"/>
        <w:rPr>
          <w:rFonts w:ascii="Arial" w:eastAsia="Arial" w:hAnsi="Arial" w:cs="Arial"/>
          <w:sz w:val="2"/>
          <w:szCs w:val="2"/>
        </w:rPr>
      </w:pPr>
    </w:p>
    <w:p w14:paraId="0421A622" w14:textId="77777777" w:rsidR="005525D2" w:rsidRDefault="00F9209E">
      <w:pPr>
        <w:spacing w:line="266" w:lineRule="auto"/>
        <w:ind w:left="120" w:right="17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Timeline</w:t>
      </w:r>
      <w:r>
        <w:rPr>
          <w:rFonts w:ascii="Arial" w:eastAsia="Arial" w:hAnsi="Arial" w:cs="Arial"/>
          <w:sz w:val="18"/>
          <w:szCs w:val="18"/>
        </w:rPr>
        <w:t>, detailing quarterly progress through the K01 training period: My research plan is well aligned with APRROVE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w w:val="9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PROOFCheck,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my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mentor’s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trial. Time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consuming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preliminary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work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(IRB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approval,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computerized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collection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cleaning,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aggre-</w:t>
      </w:r>
      <w:r>
        <w:rPr>
          <w:rFonts w:ascii="Arial" w:eastAsia="Arial" w:hAnsi="Arial" w:cs="Arial"/>
          <w:w w:val="9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gation and standardization, identification of important predictors of respiratory failure) is already well under </w:t>
      </w:r>
      <w:r>
        <w:rPr>
          <w:rFonts w:ascii="Arial" w:eastAsia="Arial" w:hAnsi="Arial" w:cs="Arial"/>
          <w:spacing w:val="-7"/>
          <w:sz w:val="18"/>
          <w:szCs w:val="18"/>
        </w:rPr>
        <w:t xml:space="preserve">way. </w:t>
      </w:r>
      <w:r>
        <w:rPr>
          <w:rFonts w:ascii="Arial" w:eastAsia="Arial" w:hAnsi="Arial" w:cs="Arial"/>
          <w:sz w:val="18"/>
          <w:szCs w:val="18"/>
        </w:rPr>
        <w:t>Cluster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randomization</w:t>
      </w:r>
      <w:r>
        <w:rPr>
          <w:rFonts w:ascii="Arial" w:eastAsia="Arial" w:hAnsi="Arial" w:cs="Arial"/>
          <w:w w:val="9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[for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hospital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1-6]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begins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soon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after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K01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starts.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Aim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will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have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considerable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overlap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second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year,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when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concurrent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fidelity</w:t>
      </w:r>
      <w:r>
        <w:rPr>
          <w:rFonts w:ascii="Arial" w:eastAsia="Arial" w:hAnsi="Arial" w:cs="Arial"/>
          <w:w w:val="9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analysis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will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inform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compliance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retraining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PROOFCheck.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Rich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will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sustain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final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integration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temporal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effects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model.</w:t>
      </w:r>
    </w:p>
    <w:p w14:paraId="19EF08F9" w14:textId="77777777" w:rsidR="005525D2" w:rsidRDefault="00F9209E">
      <w:pPr>
        <w:pStyle w:val="BodyText"/>
        <w:spacing w:before="41" w:line="268" w:lineRule="auto"/>
        <w:ind w:left="120" w:right="130" w:firstLine="338"/>
        <w:jc w:val="both"/>
      </w:pPr>
      <w:r>
        <w:t>Successful</w:t>
      </w:r>
      <w:r>
        <w:rPr>
          <w:spacing w:val="-23"/>
        </w:rPr>
        <w:t xml:space="preserve"> </w:t>
      </w:r>
      <w:r>
        <w:t>execution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my</w:t>
      </w:r>
      <w:r>
        <w:rPr>
          <w:spacing w:val="-23"/>
        </w:rPr>
        <w:t xml:space="preserve"> </w:t>
      </w:r>
      <w:r>
        <w:t>broad</w:t>
      </w:r>
      <w:r>
        <w:rPr>
          <w:spacing w:val="-23"/>
        </w:rPr>
        <w:t xml:space="preserve"> </w:t>
      </w:r>
      <w:r>
        <w:t>research</w:t>
      </w:r>
      <w:r>
        <w:rPr>
          <w:spacing w:val="-23"/>
        </w:rPr>
        <w:t xml:space="preserve"> </w:t>
      </w:r>
      <w:r>
        <w:t>plan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facilitated</w:t>
      </w:r>
      <w:r>
        <w:rPr>
          <w:spacing w:val="-23"/>
        </w:rPr>
        <w:t xml:space="preserve"> </w:t>
      </w:r>
      <w:r>
        <w:rPr>
          <w:spacing w:val="-3"/>
        </w:rPr>
        <w:t>by</w:t>
      </w:r>
      <w:r>
        <w:rPr>
          <w:spacing w:val="-23"/>
        </w:rPr>
        <w:t xml:space="preserve"> </w:t>
      </w:r>
      <w:r>
        <w:t>its</w:t>
      </w:r>
      <w:r>
        <w:rPr>
          <w:spacing w:val="-23"/>
        </w:rPr>
        <w:t xml:space="preserve"> </w:t>
      </w:r>
      <w:r>
        <w:t>integration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-3"/>
        </w:rPr>
        <w:t>APPROVE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PROOFCheck,</w:t>
      </w:r>
      <w:r>
        <w:rPr>
          <w:w w:val="99"/>
        </w:rPr>
        <w:t xml:space="preserve"> </w:t>
      </w:r>
      <w:r>
        <w:t xml:space="preserve">my mentor’s ongoing trial, as illustrated in the Timeline </w:t>
      </w:r>
      <w:r>
        <w:rPr>
          <w:spacing w:val="-3"/>
        </w:rPr>
        <w:t xml:space="preserve">above. </w:t>
      </w:r>
      <w:r>
        <w:t>The computability of our Bayesian model</w:t>
      </w:r>
      <w:r>
        <w:rPr>
          <w:spacing w:val="-14"/>
        </w:rPr>
        <w:t xml:space="preserve"> </w:t>
      </w:r>
      <w:r>
        <w:t>hinges</w:t>
      </w:r>
      <w:r>
        <w:rPr>
          <w:w w:val="9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computational</w:t>
      </w:r>
      <w:r>
        <w:rPr>
          <w:spacing w:val="-11"/>
        </w:rPr>
        <w:t xml:space="preserve"> </w:t>
      </w:r>
      <w:r>
        <w:t>implementation.</w:t>
      </w:r>
      <w:r>
        <w:rPr>
          <w:spacing w:val="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co-mentor,</w:t>
      </w:r>
      <w:r>
        <w:rPr>
          <w:spacing w:val="-11"/>
        </w:rPr>
        <w:t xml:space="preserve"> </w:t>
      </w:r>
      <w:r>
        <w:rPr>
          <w:spacing w:val="-4"/>
        </w:rPr>
        <w:t>Dr.</w:t>
      </w:r>
      <w:r>
        <w:rPr>
          <w:spacing w:val="3"/>
        </w:rPr>
        <w:t xml:space="preserve"> </w:t>
      </w:r>
      <w:r>
        <w:t>Gelman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personally</w:t>
      </w:r>
      <w:r>
        <w:rPr>
          <w:spacing w:val="-11"/>
        </w:rPr>
        <w:t xml:space="preserve"> </w:t>
      </w:r>
      <w:r>
        <w:t>invested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realization</w:t>
      </w:r>
      <w:r>
        <w:rPr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cutting-edge</w:t>
      </w:r>
      <w:r>
        <w:rPr>
          <w:spacing w:val="-9"/>
        </w:rPr>
        <w:t xml:space="preserve"> </w:t>
      </w:r>
      <w:r>
        <w:t>Bayesian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allied</w:t>
      </w:r>
      <w:r>
        <w:rPr>
          <w:spacing w:val="-9"/>
        </w:rPr>
        <w:t xml:space="preserve"> </w:t>
      </w:r>
      <w:r>
        <w:t>R01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project.</w:t>
      </w:r>
      <w:r>
        <w:rPr>
          <w:spacing w:val="5"/>
        </w:rPr>
        <w:t xml:space="preserve"> </w:t>
      </w:r>
      <w:r>
        <w:rPr>
          <w:spacing w:val="-3"/>
        </w:rPr>
        <w:t>Several</w:t>
      </w:r>
      <w:r>
        <w:rPr>
          <w:spacing w:val="-9"/>
        </w:rPr>
        <w:t xml:space="preserve"> </w:t>
      </w:r>
      <w:r>
        <w:t>standalone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w w:val="99"/>
        </w:rPr>
        <w:t xml:space="preserve"> </w:t>
      </w:r>
      <w:r>
        <w:t>research proposal will lead to high impact publications; developing new missing data imputation using</w:t>
      </w:r>
      <w:r>
        <w:rPr>
          <w:spacing w:val="4"/>
        </w:rPr>
        <w:t xml:space="preserve"> </w:t>
      </w:r>
      <w:r>
        <w:t>auxiliary</w:t>
      </w:r>
      <w:r>
        <w:rPr>
          <w:w w:val="9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novel,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compliance.</w:t>
      </w:r>
    </w:p>
    <w:p w14:paraId="0237E8CA" w14:textId="77777777" w:rsidR="005525D2" w:rsidRDefault="00F9209E">
      <w:pPr>
        <w:pStyle w:val="BodyText"/>
        <w:spacing w:before="16" w:line="266" w:lineRule="auto"/>
        <w:ind w:left="120" w:right="98"/>
      </w:pPr>
      <w:r>
        <w:rPr>
          <w:rFonts w:cs="Arial"/>
          <w:b/>
          <w:bCs/>
        </w:rPr>
        <w:t>My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research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is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well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aligned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with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NIH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funding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opportunities,</w:t>
      </w:r>
      <w:r>
        <w:rPr>
          <w:rFonts w:cs="Arial"/>
          <w:b/>
          <w:bCs/>
          <w:spacing w:val="-21"/>
        </w:rPr>
        <w:t xml:space="preserve"> </w:t>
      </w:r>
      <w:r>
        <w:rPr>
          <w:rFonts w:cs="Arial"/>
          <w:b/>
          <w:bCs/>
        </w:rPr>
        <w:t>institutional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priorities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and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emerging</w:t>
      </w:r>
      <w:r>
        <w:rPr>
          <w:rFonts w:cs="Arial"/>
          <w:b/>
          <w:bCs/>
          <w:spacing w:val="-23"/>
        </w:rPr>
        <w:t xml:space="preserve"> </w:t>
      </w:r>
      <w:r>
        <w:rPr>
          <w:rFonts w:cs="Arial"/>
          <w:b/>
          <w:bCs/>
        </w:rPr>
        <w:t>paradigms</w:t>
      </w:r>
      <w:r>
        <w:rPr>
          <w:rFonts w:cs="Arial"/>
          <w:b/>
          <w:bCs/>
          <w:w w:val="99"/>
        </w:rPr>
        <w:t xml:space="preserve"> </w:t>
      </w:r>
      <w:r>
        <w:rPr>
          <w:spacing w:val="-4"/>
        </w:rPr>
        <w:t>Together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mentors</w:t>
      </w:r>
      <w:r>
        <w:rPr>
          <w:spacing w:val="12"/>
        </w:rPr>
        <w:t xml:space="preserve"> </w:t>
      </w:r>
      <w:r>
        <w:t>Drs.</w:t>
      </w:r>
      <w:r>
        <w:rPr>
          <w:spacing w:val="60"/>
        </w:rPr>
        <w:t xml:space="preserve"> </w:t>
      </w:r>
      <w:r>
        <w:t>Gong,</w:t>
      </w:r>
      <w:r>
        <w:rPr>
          <w:spacing w:val="16"/>
        </w:rPr>
        <w:t xml:space="preserve"> </w:t>
      </w:r>
      <w:r>
        <w:t>Gelman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Hall,</w:t>
      </w:r>
      <w:r>
        <w:rPr>
          <w:spacing w:val="16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aligned</w:t>
      </w:r>
      <w:r>
        <w:rPr>
          <w:spacing w:val="12"/>
        </w:rPr>
        <w:t xml:space="preserve"> </w:t>
      </w:r>
      <w:r>
        <w:t>R01</w:t>
      </w:r>
      <w:r>
        <w:rPr>
          <w:spacing w:val="12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BD2K initiative in response to </w:t>
      </w:r>
      <w:r>
        <w:rPr>
          <w:spacing w:val="-9"/>
        </w:rPr>
        <w:t xml:space="preserve">FAO </w:t>
      </w:r>
      <w:r>
        <w:rPr>
          <w:spacing w:val="-4"/>
        </w:rPr>
        <w:t xml:space="preserve">PA-14-156 </w:t>
      </w:r>
      <w:r>
        <w:t xml:space="preserve">to further </w:t>
      </w:r>
      <w:r>
        <w:rPr>
          <w:spacing w:val="-3"/>
        </w:rPr>
        <w:t xml:space="preserve">develop </w:t>
      </w:r>
      <w:r>
        <w:t xml:space="preserve">Bayesian computational algorithms </w:t>
      </w:r>
      <w:r>
        <w:rPr>
          <w:spacing w:val="-3"/>
        </w:rPr>
        <w:t xml:space="preserve">for </w:t>
      </w:r>
      <w:r>
        <w:t>the</w:t>
      </w:r>
      <w:r>
        <w:rPr>
          <w:spacing w:val="-14"/>
        </w:rPr>
        <w:t xml:space="preserve"> </w:t>
      </w:r>
      <w:r>
        <w:t>soft-</w:t>
      </w:r>
      <w:r>
        <w:rPr>
          <w:w w:val="99"/>
        </w:rPr>
        <w:t xml:space="preserve"> </w:t>
      </w:r>
      <w:r>
        <w:t>ware</w:t>
      </w:r>
      <w:r>
        <w:rPr>
          <w:spacing w:val="-11"/>
        </w:rPr>
        <w:t xml:space="preserve"> </w:t>
      </w:r>
      <w:r>
        <w:t>Stan,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4"/>
        </w:rPr>
        <w:t>Dr.</w:t>
      </w:r>
      <w:r>
        <w:rPr>
          <w:spacing w:val="5"/>
        </w:rPr>
        <w:t xml:space="preserve"> </w:t>
      </w:r>
      <w:r>
        <w:t>Gong’s</w:t>
      </w:r>
      <w:r>
        <w:rPr>
          <w:spacing w:val="-11"/>
        </w:rPr>
        <w:t xml:space="preserve"> </w:t>
      </w:r>
      <w:r>
        <w:t>trial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case.</w:t>
      </w:r>
      <w:r>
        <w:rPr>
          <w:spacing w:val="5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K01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PhD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competitive</w:t>
      </w:r>
      <w:r>
        <w:rPr>
          <w:spacing w:val="-11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to</w:t>
      </w:r>
      <w:r>
        <w:rPr>
          <w:w w:val="99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multi-disciplinary</w:t>
      </w:r>
      <w:r>
        <w:rPr>
          <w:spacing w:val="-12"/>
        </w:rPr>
        <w:t xml:space="preserve"> </w:t>
      </w:r>
      <w:r>
        <w:t>NIH</w:t>
      </w:r>
      <w:r>
        <w:rPr>
          <w:spacing w:val="-1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principle</w:t>
      </w:r>
      <w:r>
        <w:rPr>
          <w:spacing w:val="-12"/>
        </w:rPr>
        <w:t xml:space="preserve"> </w:t>
      </w:r>
      <w:r>
        <w:t>investigator.</w:t>
      </w:r>
      <w:r>
        <w:rPr>
          <w:spacing w:val="3"/>
        </w:rPr>
        <w:t xml:space="preserve"> </w:t>
      </w:r>
      <w:r>
        <w:t>Entering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Bayesian</w:t>
      </w:r>
      <w:r>
        <w:rPr>
          <w:w w:val="99"/>
        </w:rPr>
        <w:t xml:space="preserve"> </w:t>
      </w:r>
      <w:r>
        <w:t>EMR-based prediction at its dawn with such a rigorous training will give me the opportunity to establish</w:t>
      </w:r>
      <w:r>
        <w:rPr>
          <w:spacing w:val="57"/>
        </w:rPr>
        <w:t xml:space="preserve"> </w:t>
      </w:r>
      <w:r>
        <w:t>myself</w:t>
      </w:r>
      <w:r>
        <w:rPr>
          <w:w w:val="99"/>
        </w:rPr>
        <w:t xml:space="preserve"> </w:t>
      </w:r>
      <w:r>
        <w:t xml:space="preserve">as a leading investigator and makes me a desirable collaborator and </w:t>
      </w:r>
      <w:r>
        <w:rPr>
          <w:spacing w:val="-4"/>
        </w:rPr>
        <w:t xml:space="preserve">key </w:t>
      </w:r>
      <w:r>
        <w:rPr>
          <w:spacing w:val="-3"/>
        </w:rPr>
        <w:t xml:space="preserve">player </w:t>
      </w:r>
      <w:r>
        <w:t>in my institution. I am</w:t>
      </w:r>
      <w:r>
        <w:rPr>
          <w:spacing w:val="9"/>
        </w:rPr>
        <w:t xml:space="preserve"> </w:t>
      </w:r>
      <w:r>
        <w:t>particu-</w:t>
      </w:r>
      <w:r>
        <w:rPr>
          <w:w w:val="99"/>
        </w:rPr>
        <w:t xml:space="preserve"> </w:t>
      </w:r>
      <w:r>
        <w:t>larly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"Perioperative</w:t>
      </w:r>
      <w:r>
        <w:rPr>
          <w:spacing w:val="-3"/>
        </w:rPr>
        <w:t xml:space="preserve"> </w:t>
      </w:r>
      <w:r>
        <w:t>Surgical</w:t>
      </w:r>
      <w:r>
        <w:rPr>
          <w:spacing w:val="-4"/>
        </w:rPr>
        <w:t xml:space="preserve"> </w:t>
      </w:r>
      <w:r>
        <w:t>Home"</w:t>
      </w:r>
      <w:r>
        <w:rPr>
          <w:spacing w:val="-45"/>
        </w:rPr>
        <w:t xml:space="preserve"> </w:t>
      </w:r>
      <w:hyperlink w:anchor="_bookmark95" w:history="1">
        <w:r>
          <w:rPr>
            <w:spacing w:val="3"/>
            <w:position w:val="8"/>
            <w:sz w:val="16"/>
            <w:szCs w:val="16"/>
          </w:rPr>
          <w:t>82</w:t>
        </w:r>
      </w:hyperlink>
      <w:r>
        <w:rPr>
          <w:spacing w:val="3"/>
        </w:rPr>
        <w:t>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before</w:t>
      </w:r>
      <w:r>
        <w:rPr>
          <w:spacing w:val="-45"/>
        </w:rPr>
        <w:t xml:space="preserve"> </w:t>
      </w:r>
      <w:hyperlink w:anchor="_bookmark94" w:history="1">
        <w:r>
          <w:rPr>
            <w:position w:val="8"/>
            <w:sz w:val="16"/>
            <w:szCs w:val="16"/>
          </w:rPr>
          <w:t>81</w:t>
        </w:r>
      </w:hyperlink>
      <w:r>
        <w:rPr>
          <w:w w:val="99"/>
          <w:position w:val="8"/>
          <w:sz w:val="16"/>
          <w:szCs w:val="16"/>
        </w:rPr>
        <w:t xml:space="preserve"> </w:t>
      </w:r>
      <w:r>
        <w:t>incorporating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matching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regional</w:t>
      </w:r>
      <w:r>
        <w:rPr>
          <w:spacing w:val="-9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databases</w:t>
      </w:r>
      <w:r>
        <w:rPr>
          <w:spacing w:val="-45"/>
        </w:rPr>
        <w:t xml:space="preserve"> </w:t>
      </w:r>
      <w:hyperlink w:anchor="_bookmark96" w:history="1">
        <w:r>
          <w:rPr>
            <w:spacing w:val="3"/>
            <w:position w:val="8"/>
            <w:sz w:val="16"/>
            <w:szCs w:val="16"/>
          </w:rPr>
          <w:t>83</w:t>
        </w:r>
      </w:hyperlink>
      <w:r>
        <w:rPr>
          <w:spacing w:val="3"/>
        </w:rPr>
        <w:t>.</w:t>
      </w:r>
    </w:p>
    <w:p w14:paraId="35EA46EE" w14:textId="77777777" w:rsidR="005525D2" w:rsidRDefault="005525D2">
      <w:pPr>
        <w:spacing w:line="266" w:lineRule="auto"/>
        <w:sectPr w:rsidR="005525D2">
          <w:type w:val="continuous"/>
          <w:pgSz w:w="12240" w:h="15840"/>
          <w:pgMar w:top="680" w:right="540" w:bottom="280" w:left="600" w:header="720" w:footer="720" w:gutter="0"/>
          <w:cols w:space="720"/>
        </w:sectPr>
      </w:pPr>
    </w:p>
    <w:p w14:paraId="77AFDF1E" w14:textId="77777777" w:rsidR="005525D2" w:rsidRDefault="00F9209E">
      <w:pPr>
        <w:pStyle w:val="Heading1"/>
        <w:ind w:right="81"/>
        <w:rPr>
          <w:b w:val="0"/>
          <w:bCs w:val="0"/>
        </w:rPr>
      </w:pPr>
      <w:bookmarkStart w:id="156" w:name="_bookmark14"/>
      <w:bookmarkEnd w:id="156"/>
      <w:r>
        <w:lastRenderedPageBreak/>
        <w:t>References</w:t>
      </w:r>
    </w:p>
    <w:p w14:paraId="310F7DC2" w14:textId="77777777" w:rsidR="005525D2" w:rsidRDefault="00F9209E">
      <w:pPr>
        <w:pStyle w:val="BodyText"/>
        <w:spacing w:before="33" w:line="268" w:lineRule="auto"/>
        <w:ind w:right="117" w:hanging="352"/>
        <w:jc w:val="both"/>
      </w:pPr>
      <w:r>
        <w:t xml:space="preserve">[1] </w:t>
      </w:r>
      <w:r>
        <w:rPr>
          <w:spacing w:val="-3"/>
        </w:rPr>
        <w:t xml:space="preserve">S. </w:t>
      </w:r>
      <w:r>
        <w:rPr>
          <w:spacing w:val="-9"/>
        </w:rPr>
        <w:t xml:space="preserve">Yu, </w:t>
      </w:r>
      <w:r>
        <w:rPr>
          <w:spacing w:val="-3"/>
        </w:rPr>
        <w:t xml:space="preserve">S. </w:t>
      </w:r>
      <w:r>
        <w:t xml:space="preserve">Leung, M. </w:t>
      </w:r>
      <w:r>
        <w:rPr>
          <w:spacing w:val="-3"/>
        </w:rPr>
        <w:t xml:space="preserve">Heo, </w:t>
      </w:r>
      <w:r>
        <w:t xml:space="preserve">G. </w:t>
      </w:r>
      <w:r>
        <w:rPr>
          <w:spacing w:val="-4"/>
        </w:rPr>
        <w:t xml:space="preserve">J. </w:t>
      </w:r>
      <w:r>
        <w:t xml:space="preserve">Soto, R. </w:t>
      </w:r>
      <w:r>
        <w:rPr>
          <w:spacing w:val="-14"/>
        </w:rPr>
        <w:t xml:space="preserve">T. </w:t>
      </w:r>
      <w:r>
        <w:t xml:space="preserve">Shah, </w:t>
      </w:r>
      <w:r>
        <w:rPr>
          <w:spacing w:val="-3"/>
        </w:rPr>
        <w:t xml:space="preserve">S. </w:t>
      </w:r>
      <w:r>
        <w:t>Gunda, and M. N. Gong. Comparison of risk</w:t>
      </w:r>
      <w:r>
        <w:rPr>
          <w:spacing w:val="19"/>
        </w:rPr>
        <w:t xml:space="preserve"> </w:t>
      </w:r>
      <w:r>
        <w:t>prediction</w:t>
      </w:r>
      <w:r>
        <w:rPr>
          <w:w w:val="99"/>
        </w:rPr>
        <w:t xml:space="preserve"> </w:t>
      </w:r>
      <w:r>
        <w:t xml:space="preserve">scoring systems </w:t>
      </w:r>
      <w:r>
        <w:rPr>
          <w:spacing w:val="-3"/>
        </w:rPr>
        <w:t xml:space="preserve">for </w:t>
      </w:r>
      <w:r>
        <w:t xml:space="preserve">ward patients: a retrospective nested case-control </w:t>
      </w:r>
      <w:r>
        <w:rPr>
          <w:spacing w:val="-4"/>
        </w:rPr>
        <w:t xml:space="preserve">study. </w:t>
      </w:r>
      <w:r>
        <w:rPr>
          <w:i/>
        </w:rPr>
        <w:t>Crit Care</w:t>
      </w:r>
      <w:r>
        <w:t>, 18(3):R132,</w:t>
      </w:r>
      <w:r>
        <w:rPr>
          <w:spacing w:val="10"/>
        </w:rPr>
        <w:t xml:space="preserve"> </w:t>
      </w:r>
      <w:r>
        <w:t>2014.</w:t>
      </w:r>
      <w:r>
        <w:rPr>
          <w:w w:val="99"/>
        </w:rPr>
        <w:t xml:space="preserve"> </w:t>
      </w:r>
      <w:r>
        <w:t>PMID:</w:t>
      </w:r>
      <w:r>
        <w:rPr>
          <w:spacing w:val="-15"/>
        </w:rPr>
        <w:t xml:space="preserve"> </w:t>
      </w:r>
      <w:r>
        <w:t>24970344.</w:t>
      </w:r>
    </w:p>
    <w:p w14:paraId="3A5838B2" w14:textId="77777777" w:rsidR="005525D2" w:rsidRDefault="00F9209E">
      <w:pPr>
        <w:pStyle w:val="BodyText"/>
        <w:spacing w:line="268" w:lineRule="auto"/>
        <w:ind w:right="117" w:hanging="352"/>
        <w:jc w:val="both"/>
      </w:pPr>
      <w:bookmarkStart w:id="157" w:name="_bookmark15"/>
      <w:bookmarkEnd w:id="157"/>
      <w:r>
        <w:t>[2]</w:t>
      </w:r>
      <w:r>
        <w:rPr>
          <w:spacing w:val="42"/>
        </w:rPr>
        <w:t xml:space="preserve"> </w:t>
      </w:r>
      <w:r>
        <w:t>H.</w:t>
      </w:r>
      <w:r>
        <w:rPr>
          <w:spacing w:val="14"/>
        </w:rPr>
        <w:t xml:space="preserve"> </w:t>
      </w:r>
      <w:r>
        <w:t>Wunsch,</w:t>
      </w:r>
      <w:r>
        <w:rPr>
          <w:spacing w:val="18"/>
        </w:rPr>
        <w:t xml:space="preserve"> </w:t>
      </w:r>
      <w:r>
        <w:rPr>
          <w:spacing w:val="-10"/>
        </w:rPr>
        <w:t>W.</w:t>
      </w:r>
      <w:r>
        <w:rPr>
          <w:spacing w:val="14"/>
        </w:rPr>
        <w:t xml:space="preserve"> </w:t>
      </w:r>
      <w:r>
        <w:rPr>
          <w:spacing w:val="-14"/>
        </w:rPr>
        <w:t>T.</w:t>
      </w:r>
      <w:r>
        <w:rPr>
          <w:spacing w:val="14"/>
        </w:rPr>
        <w:t xml:space="preserve"> </w:t>
      </w:r>
      <w:r>
        <w:t>Linde-Zwirble,</w:t>
      </w:r>
      <w:r>
        <w:rPr>
          <w:spacing w:val="18"/>
        </w:rPr>
        <w:t xml:space="preserve"> </w:t>
      </w:r>
      <w:r>
        <w:rPr>
          <w:spacing w:val="-9"/>
        </w:rPr>
        <w:t>D.</w:t>
      </w:r>
      <w:r>
        <w:rPr>
          <w:spacing w:val="14"/>
        </w:rPr>
        <w:t xml:space="preserve"> </w:t>
      </w:r>
      <w:r>
        <w:rPr>
          <w:spacing w:val="-4"/>
        </w:rPr>
        <w:t>C.</w:t>
      </w:r>
      <w:r>
        <w:rPr>
          <w:spacing w:val="14"/>
        </w:rPr>
        <w:t xml:space="preserve"> </w:t>
      </w:r>
      <w:r>
        <w:t>Angus,</w:t>
      </w:r>
      <w:r>
        <w:rPr>
          <w:spacing w:val="18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Hartman,</w:t>
      </w:r>
      <w:r>
        <w:rPr>
          <w:spacing w:val="18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rPr>
          <w:spacing w:val="-3"/>
        </w:rPr>
        <w:t>B.</w:t>
      </w:r>
      <w:r>
        <w:rPr>
          <w:spacing w:val="14"/>
        </w:rPr>
        <w:t xml:space="preserve"> </w:t>
      </w:r>
      <w:r>
        <w:t>Milbrandt,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4"/>
        </w:rPr>
        <w:t>J.</w:t>
      </w:r>
      <w:r>
        <w:rPr>
          <w:spacing w:val="14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Kahn.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epi-</w:t>
      </w:r>
      <w:r>
        <w:rPr>
          <w:w w:val="99"/>
        </w:rPr>
        <w:t xml:space="preserve"> </w:t>
      </w:r>
      <w:r>
        <w:t xml:space="preserve">demiology of mechanical ventilation use in the United States. </w:t>
      </w:r>
      <w:r>
        <w:rPr>
          <w:rFonts w:cs="Arial"/>
          <w:i/>
        </w:rPr>
        <w:t>Crit Care Med</w:t>
      </w:r>
      <w:r>
        <w:t>, 38(10):1947–1953, Oct</w:t>
      </w:r>
      <w:r>
        <w:rPr>
          <w:spacing w:val="-41"/>
        </w:rPr>
        <w:t xml:space="preserve"> </w:t>
      </w:r>
      <w:r>
        <w:t>2010.</w:t>
      </w:r>
      <w:r>
        <w:rPr>
          <w:w w:val="99"/>
        </w:rPr>
        <w:t xml:space="preserve"> </w:t>
      </w:r>
      <w:r>
        <w:t>PMID:</w:t>
      </w:r>
      <w:r>
        <w:rPr>
          <w:spacing w:val="-15"/>
        </w:rPr>
        <w:t xml:space="preserve"> </w:t>
      </w:r>
      <w:r>
        <w:t>20639743.</w:t>
      </w:r>
    </w:p>
    <w:p w14:paraId="6583C780" w14:textId="77777777" w:rsidR="005525D2" w:rsidRDefault="00F9209E">
      <w:pPr>
        <w:pStyle w:val="BodyText"/>
        <w:spacing w:line="268" w:lineRule="auto"/>
        <w:ind w:right="119" w:hanging="352"/>
        <w:jc w:val="both"/>
      </w:pPr>
      <w:bookmarkStart w:id="158" w:name="_bookmark16"/>
      <w:bookmarkEnd w:id="158"/>
      <w:r>
        <w:t xml:space="preserve">[3] </w:t>
      </w:r>
      <w:r>
        <w:rPr>
          <w:spacing w:val="-15"/>
        </w:rPr>
        <w:t xml:space="preserve">V. </w:t>
      </w:r>
      <w:r>
        <w:t xml:space="preserve">M. Ranieri, </w:t>
      </w:r>
      <w:r>
        <w:rPr>
          <w:spacing w:val="-17"/>
        </w:rPr>
        <w:t xml:space="preserve">F. </w:t>
      </w:r>
      <w:r>
        <w:t xml:space="preserve">Giunta, </w:t>
      </w:r>
      <w:r>
        <w:rPr>
          <w:spacing w:val="-21"/>
        </w:rPr>
        <w:t xml:space="preserve">P. </w:t>
      </w:r>
      <w:r>
        <w:t xml:space="preserve">M. Suter, and A. </w:t>
      </w:r>
      <w:r>
        <w:rPr>
          <w:spacing w:val="-3"/>
        </w:rPr>
        <w:t xml:space="preserve">S. Slutsky. </w:t>
      </w:r>
      <w:r>
        <w:t>Mechanical ventilation as a mediator of</w:t>
      </w:r>
      <w:r>
        <w:rPr>
          <w:spacing w:val="26"/>
        </w:rPr>
        <w:t xml:space="preserve"> </w:t>
      </w:r>
      <w:r>
        <w:t>multisystem</w:t>
      </w:r>
      <w:r>
        <w:rPr>
          <w:w w:val="99"/>
        </w:rPr>
        <w:t xml:space="preserve"> </w:t>
      </w:r>
      <w:r>
        <w:t>organ</w:t>
      </w:r>
      <w:r>
        <w:rPr>
          <w:spacing w:val="-9"/>
        </w:rPr>
        <w:t xml:space="preserve"> </w:t>
      </w:r>
      <w:r>
        <w:t>failure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acute</w:t>
      </w:r>
      <w:r>
        <w:rPr>
          <w:spacing w:val="-9"/>
        </w:rPr>
        <w:t xml:space="preserve"> </w:t>
      </w:r>
      <w:r>
        <w:t>respiratory</w:t>
      </w:r>
      <w:r>
        <w:rPr>
          <w:spacing w:val="-9"/>
        </w:rPr>
        <w:t xml:space="preserve"> </w:t>
      </w:r>
      <w:r>
        <w:t>distress</w:t>
      </w:r>
      <w:r>
        <w:rPr>
          <w:spacing w:val="-9"/>
        </w:rPr>
        <w:t xml:space="preserve"> </w:t>
      </w:r>
      <w:r>
        <w:t>syndrome.</w:t>
      </w:r>
      <w:r>
        <w:rPr>
          <w:spacing w:val="12"/>
        </w:rPr>
        <w:t xml:space="preserve"> </w:t>
      </w:r>
      <w:r>
        <w:rPr>
          <w:rFonts w:cs="Arial"/>
          <w:i/>
        </w:rPr>
        <w:t>JAMA</w:t>
      </w:r>
      <w:r>
        <w:t>,</w:t>
      </w:r>
      <w:r>
        <w:rPr>
          <w:spacing w:val="-9"/>
        </w:rPr>
        <w:t xml:space="preserve"> </w:t>
      </w:r>
      <w:r>
        <w:t>284(1):43–44,</w:t>
      </w:r>
      <w:r>
        <w:rPr>
          <w:spacing w:val="-9"/>
        </w:rPr>
        <w:t xml:space="preserve"> </w:t>
      </w:r>
      <w:r>
        <w:t>Jul</w:t>
      </w:r>
      <w:r>
        <w:rPr>
          <w:spacing w:val="-9"/>
        </w:rPr>
        <w:t xml:space="preserve"> </w:t>
      </w:r>
      <w:r>
        <w:t>2000.</w:t>
      </w:r>
      <w:r>
        <w:rPr>
          <w:spacing w:val="-9"/>
        </w:rPr>
        <w:t xml:space="preserve"> </w:t>
      </w:r>
      <w:r>
        <w:t>PMID:</w:t>
      </w:r>
      <w:r>
        <w:rPr>
          <w:spacing w:val="-9"/>
        </w:rPr>
        <w:t xml:space="preserve"> </w:t>
      </w:r>
      <w:r>
        <w:t>10872010.</w:t>
      </w:r>
    </w:p>
    <w:p w14:paraId="0B89543E" w14:textId="77777777" w:rsidR="005525D2" w:rsidRDefault="00F9209E">
      <w:pPr>
        <w:pStyle w:val="BodyText"/>
        <w:spacing w:line="268" w:lineRule="auto"/>
        <w:ind w:right="119" w:hanging="352"/>
        <w:jc w:val="both"/>
      </w:pPr>
      <w:bookmarkStart w:id="159" w:name="_bookmark17"/>
      <w:bookmarkEnd w:id="159"/>
      <w:r>
        <w:t>[4]</w:t>
      </w:r>
      <w:r>
        <w:rPr>
          <w:spacing w:val="39"/>
        </w:rPr>
        <w:t xml:space="preserve"> </w:t>
      </w:r>
      <w:r>
        <w:rPr>
          <w:spacing w:val="-4"/>
        </w:rPr>
        <w:t>J.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Rohde,</w:t>
      </w:r>
      <w:r>
        <w:rPr>
          <w:spacing w:val="-10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rPr>
          <w:spacing w:val="-4"/>
        </w:rPr>
        <w:t>J.</w:t>
      </w:r>
      <w:r>
        <w:rPr>
          <w:spacing w:val="-10"/>
        </w:rPr>
        <w:t xml:space="preserve"> </w:t>
      </w:r>
      <w:r>
        <w:t>Odden,</w:t>
      </w:r>
      <w:r>
        <w:rPr>
          <w:spacing w:val="-10"/>
        </w:rPr>
        <w:t xml:space="preserve"> </w:t>
      </w:r>
      <w:r>
        <w:rPr>
          <w:spacing w:val="-4"/>
        </w:rPr>
        <w:t>C.</w:t>
      </w:r>
      <w:r>
        <w:rPr>
          <w:spacing w:val="-10"/>
        </w:rPr>
        <w:t xml:space="preserve"> </w:t>
      </w:r>
      <w:r>
        <w:t>Bonham,</w:t>
      </w:r>
      <w:r>
        <w:rPr>
          <w:spacing w:val="-10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Kuhn,</w:t>
      </w:r>
      <w:r>
        <w:rPr>
          <w:spacing w:val="-10"/>
        </w:rPr>
        <w:t xml:space="preserve"> </w:t>
      </w:r>
      <w:r>
        <w:rPr>
          <w:spacing w:val="-21"/>
        </w:rPr>
        <w:t>P.</w:t>
      </w:r>
      <w:r>
        <w:rPr>
          <w:spacing w:val="-10"/>
        </w:rPr>
        <w:t xml:space="preserve"> </w:t>
      </w:r>
      <w:r>
        <w:t>N.</w:t>
      </w:r>
      <w:r>
        <w:rPr>
          <w:spacing w:val="-10"/>
        </w:rPr>
        <w:t xml:space="preserve"> </w:t>
      </w:r>
      <w:r>
        <w:t>Malani,</w:t>
      </w:r>
      <w:r>
        <w:rPr>
          <w:spacing w:val="-10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Chen,</w:t>
      </w:r>
      <w:r>
        <w:rPr>
          <w:spacing w:val="-10"/>
        </w:rPr>
        <w:t xml:space="preserve"> </w:t>
      </w:r>
      <w:r>
        <w:rPr>
          <w:spacing w:val="-3"/>
        </w:rPr>
        <w:t>S.</w:t>
      </w:r>
      <w:r>
        <w:rPr>
          <w:spacing w:val="-10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Flanders,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4"/>
        </w:rPr>
        <w:t>T.</w:t>
      </w:r>
      <w:r>
        <w:rPr>
          <w:spacing w:val="-10"/>
        </w:rPr>
        <w:t xml:space="preserve"> </w:t>
      </w:r>
      <w:r>
        <w:rPr>
          <w:spacing w:val="-4"/>
        </w:rPr>
        <w:t>J.</w:t>
      </w:r>
      <w:r>
        <w:rPr>
          <w:spacing w:val="-10"/>
        </w:rPr>
        <w:t xml:space="preserve"> </w:t>
      </w:r>
      <w:r>
        <w:t>Iwashyna.</w:t>
      </w:r>
      <w:r>
        <w:rPr>
          <w:w w:val="99"/>
        </w:rPr>
        <w:t xml:space="preserve"> </w:t>
      </w:r>
      <w:r>
        <w:t xml:space="preserve">The epidemiology of acute organ system dysfunction from </w:t>
      </w:r>
      <w:r>
        <w:rPr>
          <w:spacing w:val="-3"/>
        </w:rPr>
        <w:t xml:space="preserve">severe </w:t>
      </w:r>
      <w:r>
        <w:t>sepsis outside of the intensive care</w:t>
      </w:r>
      <w:r>
        <w:rPr>
          <w:spacing w:val="15"/>
        </w:rPr>
        <w:t xml:space="preserve"> </w:t>
      </w:r>
      <w:r>
        <w:t>unit.</w:t>
      </w:r>
      <w:r>
        <w:rPr>
          <w:w w:val="99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Hosp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-7"/>
        </w:rPr>
        <w:t xml:space="preserve"> </w:t>
      </w:r>
      <w:r>
        <w:t>8(5):243–247,</w:t>
      </w:r>
      <w:r>
        <w:rPr>
          <w:spacing w:val="-7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t>2013.</w:t>
      </w:r>
      <w:r>
        <w:rPr>
          <w:spacing w:val="-7"/>
        </w:rPr>
        <w:t xml:space="preserve"> </w:t>
      </w:r>
      <w:r>
        <w:t>PMID:</w:t>
      </w:r>
      <w:r>
        <w:rPr>
          <w:spacing w:val="-7"/>
        </w:rPr>
        <w:t xml:space="preserve"> </w:t>
      </w:r>
      <w:r>
        <w:t>23401431.</w:t>
      </w:r>
    </w:p>
    <w:p w14:paraId="2E7180BA" w14:textId="77777777" w:rsidR="005525D2" w:rsidRDefault="00F9209E">
      <w:pPr>
        <w:pStyle w:val="BodyText"/>
        <w:ind w:left="228" w:right="107"/>
        <w:jc w:val="center"/>
      </w:pPr>
      <w:bookmarkStart w:id="160" w:name="_bookmark18"/>
      <w:bookmarkEnd w:id="160"/>
      <w:r>
        <w:t xml:space="preserve">[5]  M. </w:t>
      </w:r>
      <w:r>
        <w:rPr>
          <w:spacing w:val="-3"/>
        </w:rPr>
        <w:t xml:space="preserve">S. </w:t>
      </w:r>
      <w:r>
        <w:t xml:space="preserve">Herridge, A. M. Cheung, </w:t>
      </w:r>
      <w:r>
        <w:rPr>
          <w:spacing w:val="-4"/>
        </w:rPr>
        <w:t xml:space="preserve">C. </w:t>
      </w:r>
      <w:r>
        <w:t xml:space="preserve">M. </w:t>
      </w:r>
      <w:r>
        <w:rPr>
          <w:spacing w:val="-9"/>
        </w:rPr>
        <w:t xml:space="preserve">Tansey, </w:t>
      </w:r>
      <w:r>
        <w:t xml:space="preserve">A. Matte-Martyn, N. Diaz-Granados, </w:t>
      </w:r>
      <w:r>
        <w:rPr>
          <w:spacing w:val="-17"/>
        </w:rPr>
        <w:t xml:space="preserve">F. </w:t>
      </w:r>
      <w:r>
        <w:t xml:space="preserve">Al-Saidi, A. </w:t>
      </w:r>
      <w:r>
        <w:rPr>
          <w:spacing w:val="-3"/>
        </w:rPr>
        <w:t>B.</w:t>
      </w:r>
      <w:r>
        <w:rPr>
          <w:spacing w:val="-20"/>
        </w:rPr>
        <w:t xml:space="preserve"> </w:t>
      </w:r>
      <w:r>
        <w:t>Cooper,</w:t>
      </w:r>
    </w:p>
    <w:p w14:paraId="53642DDF" w14:textId="77777777" w:rsidR="005525D2" w:rsidRDefault="00F9209E">
      <w:pPr>
        <w:pStyle w:val="BodyText"/>
        <w:spacing w:before="31" w:line="268" w:lineRule="auto"/>
        <w:ind w:right="117"/>
        <w:jc w:val="both"/>
      </w:pPr>
      <w:r>
        <w:rPr>
          <w:spacing w:val="-4"/>
        </w:rPr>
        <w:t xml:space="preserve">C. </w:t>
      </w:r>
      <w:r>
        <w:rPr>
          <w:spacing w:val="-3"/>
        </w:rPr>
        <w:t xml:space="preserve">B. </w:t>
      </w:r>
      <w:r>
        <w:t xml:space="preserve">Guest, </w:t>
      </w:r>
      <w:r>
        <w:rPr>
          <w:spacing w:val="-4"/>
        </w:rPr>
        <w:t xml:space="preserve">C. </w:t>
      </w:r>
      <w:r>
        <w:rPr>
          <w:spacing w:val="-9"/>
        </w:rPr>
        <w:t xml:space="preserve">D. </w:t>
      </w:r>
      <w:r>
        <w:rPr>
          <w:spacing w:val="-3"/>
        </w:rPr>
        <w:t xml:space="preserve">Mazer, S. </w:t>
      </w:r>
      <w:r>
        <w:t xml:space="preserve">Mehta, </w:t>
      </w:r>
      <w:r>
        <w:rPr>
          <w:spacing w:val="-14"/>
        </w:rPr>
        <w:t xml:space="preserve">T. </w:t>
      </w:r>
      <w:r>
        <w:t xml:space="preserve">E. Stewart, A. </w:t>
      </w:r>
      <w:r>
        <w:rPr>
          <w:spacing w:val="-3"/>
        </w:rPr>
        <w:t xml:space="preserve">Barr, </w:t>
      </w:r>
      <w:r>
        <w:rPr>
          <w:spacing w:val="-9"/>
        </w:rPr>
        <w:t xml:space="preserve">D. </w:t>
      </w:r>
      <w:r>
        <w:t xml:space="preserve">Cook, A. </w:t>
      </w:r>
      <w:r>
        <w:rPr>
          <w:spacing w:val="-3"/>
        </w:rPr>
        <w:t xml:space="preserve">S. Slutsky, </w:t>
      </w:r>
      <w:r>
        <w:t xml:space="preserve">and </w:t>
      </w:r>
      <w:r>
        <w:rPr>
          <w:spacing w:val="-4"/>
        </w:rPr>
        <w:t xml:space="preserve">C. C. C. </w:t>
      </w:r>
      <w:r>
        <w:rPr>
          <w:spacing w:val="-14"/>
        </w:rPr>
        <w:t xml:space="preserve">T. </w:t>
      </w:r>
      <w:r>
        <w:t>G.</w:t>
      </w:r>
      <w:r>
        <w:rPr>
          <w:spacing w:val="39"/>
        </w:rPr>
        <w:t xml:space="preserve"> </w:t>
      </w:r>
      <w:r>
        <w:t>.</w:t>
      </w:r>
      <w:r>
        <w:rPr>
          <w:w w:val="99"/>
        </w:rPr>
        <w:t xml:space="preserve"> </w:t>
      </w:r>
      <w:r>
        <w:t>One-year</w:t>
      </w:r>
      <w:r>
        <w:rPr>
          <w:spacing w:val="-10"/>
        </w:rPr>
        <w:t xml:space="preserve"> </w:t>
      </w:r>
      <w:r>
        <w:t>outcomes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survivors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acute</w:t>
      </w:r>
      <w:r>
        <w:rPr>
          <w:spacing w:val="-10"/>
        </w:rPr>
        <w:t xml:space="preserve"> </w:t>
      </w:r>
      <w:r>
        <w:t>respiratory</w:t>
      </w:r>
      <w:r>
        <w:rPr>
          <w:spacing w:val="-10"/>
        </w:rPr>
        <w:t xml:space="preserve"> </w:t>
      </w:r>
      <w:r>
        <w:t>distress</w:t>
      </w:r>
      <w:r>
        <w:rPr>
          <w:spacing w:val="-10"/>
        </w:rPr>
        <w:t xml:space="preserve"> </w:t>
      </w:r>
      <w:r>
        <w:t>syndrome.</w:t>
      </w:r>
      <w:r>
        <w:rPr>
          <w:spacing w:val="8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Engl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-10"/>
        </w:rPr>
        <w:t xml:space="preserve"> </w:t>
      </w:r>
      <w:r>
        <w:t>348(8):683–693,</w:t>
      </w:r>
      <w:r>
        <w:rPr>
          <w:w w:val="99"/>
        </w:rPr>
        <w:t xml:space="preserve"> </w:t>
      </w:r>
      <w:r>
        <w:rPr>
          <w:spacing w:val="-3"/>
        </w:rPr>
        <w:t xml:space="preserve">Feb </w:t>
      </w:r>
      <w:r>
        <w:t>2003. PMID:</w:t>
      </w:r>
      <w:r>
        <w:rPr>
          <w:spacing w:val="-20"/>
        </w:rPr>
        <w:t xml:space="preserve"> </w:t>
      </w:r>
      <w:r>
        <w:t>12594312.</w:t>
      </w:r>
    </w:p>
    <w:p w14:paraId="454096BC" w14:textId="77777777" w:rsidR="005525D2" w:rsidRDefault="00F9209E">
      <w:pPr>
        <w:pStyle w:val="BodyText"/>
        <w:spacing w:line="268" w:lineRule="auto"/>
        <w:ind w:right="119" w:hanging="352"/>
        <w:jc w:val="both"/>
      </w:pPr>
      <w:bookmarkStart w:id="161" w:name="_bookmark19"/>
      <w:bookmarkEnd w:id="161"/>
      <w:r>
        <w:t xml:space="preserve">[6] K. M. Hillman, </w:t>
      </w:r>
      <w:r>
        <w:rPr>
          <w:spacing w:val="-21"/>
        </w:rPr>
        <w:t xml:space="preserve">P. </w:t>
      </w:r>
      <w:r>
        <w:rPr>
          <w:spacing w:val="-4"/>
        </w:rPr>
        <w:t xml:space="preserve">J. </w:t>
      </w:r>
      <w:r>
        <w:t xml:space="preserve">Bristow, </w:t>
      </w:r>
      <w:r>
        <w:rPr>
          <w:spacing w:val="-14"/>
        </w:rPr>
        <w:t xml:space="preserve">T. </w:t>
      </w:r>
      <w:r>
        <w:rPr>
          <w:spacing w:val="-6"/>
        </w:rPr>
        <w:t xml:space="preserve">Chey, </w:t>
      </w:r>
      <w:r>
        <w:t xml:space="preserve">K. Daffurn, </w:t>
      </w:r>
      <w:r>
        <w:rPr>
          <w:spacing w:val="-14"/>
        </w:rPr>
        <w:t xml:space="preserve">T. </w:t>
      </w:r>
      <w:r>
        <w:t xml:space="preserve">Jacques, </w:t>
      </w:r>
      <w:r>
        <w:rPr>
          <w:spacing w:val="-3"/>
        </w:rPr>
        <w:t xml:space="preserve">S. </w:t>
      </w:r>
      <w:r>
        <w:t xml:space="preserve">L. Norman, G. </w:t>
      </w:r>
      <w:r>
        <w:rPr>
          <w:spacing w:val="-17"/>
        </w:rPr>
        <w:t xml:space="preserve">F. </w:t>
      </w:r>
      <w:r>
        <w:t>Bishop, and G.</w:t>
      </w:r>
      <w:r>
        <w:rPr>
          <w:spacing w:val="4"/>
        </w:rPr>
        <w:t xml:space="preserve"> </w:t>
      </w:r>
      <w:r>
        <w:t>Simmons.</w:t>
      </w:r>
      <w:r>
        <w:rPr>
          <w:w w:val="99"/>
        </w:rPr>
        <w:t xml:space="preserve"> </w:t>
      </w:r>
      <w:r>
        <w:t>Duration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life-threatening</w:t>
      </w:r>
      <w:r>
        <w:rPr>
          <w:spacing w:val="-19"/>
        </w:rPr>
        <w:t xml:space="preserve"> </w:t>
      </w:r>
      <w:r>
        <w:t>antecedents</w:t>
      </w:r>
      <w:r>
        <w:rPr>
          <w:spacing w:val="-19"/>
        </w:rPr>
        <w:t xml:space="preserve"> </w:t>
      </w:r>
      <w:r>
        <w:t>prior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intensive</w:t>
      </w:r>
      <w:r>
        <w:rPr>
          <w:spacing w:val="-19"/>
        </w:rPr>
        <w:t xml:space="preserve"> </w:t>
      </w:r>
      <w:r>
        <w:t>care</w:t>
      </w:r>
      <w:r>
        <w:rPr>
          <w:spacing w:val="-19"/>
        </w:rPr>
        <w:t xml:space="preserve"> </w:t>
      </w:r>
      <w:r>
        <w:t>admission.</w:t>
      </w:r>
      <w:r>
        <w:rPr>
          <w:spacing w:val="-8"/>
        </w:rPr>
        <w:t xml:space="preserve"> </w:t>
      </w:r>
      <w:r>
        <w:rPr>
          <w:rFonts w:cs="Arial"/>
          <w:i/>
        </w:rPr>
        <w:t>Intensive</w:t>
      </w:r>
      <w:r>
        <w:rPr>
          <w:rFonts w:cs="Arial"/>
          <w:i/>
          <w:spacing w:val="-19"/>
        </w:rPr>
        <w:t xml:space="preserve"> </w:t>
      </w:r>
      <w:r>
        <w:rPr>
          <w:rFonts w:cs="Arial"/>
          <w:i/>
        </w:rPr>
        <w:t>Care</w:t>
      </w:r>
      <w:r>
        <w:rPr>
          <w:rFonts w:cs="Arial"/>
          <w:i/>
          <w:spacing w:val="-19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-18"/>
        </w:rPr>
        <w:t xml:space="preserve"> </w:t>
      </w:r>
      <w:r>
        <w:t>28(11):1629–</w:t>
      </w:r>
      <w:r>
        <w:rPr>
          <w:w w:val="99"/>
        </w:rPr>
        <w:t xml:space="preserve"> </w:t>
      </w:r>
      <w:r>
        <w:t>1634, Nov 2002. PMID:</w:t>
      </w:r>
      <w:r>
        <w:rPr>
          <w:spacing w:val="-34"/>
        </w:rPr>
        <w:t xml:space="preserve"> </w:t>
      </w:r>
      <w:r>
        <w:t>12415452.</w:t>
      </w:r>
    </w:p>
    <w:p w14:paraId="59E37227" w14:textId="77777777" w:rsidR="005525D2" w:rsidRDefault="00F9209E">
      <w:pPr>
        <w:pStyle w:val="BodyText"/>
        <w:spacing w:line="268" w:lineRule="auto"/>
        <w:ind w:right="119" w:hanging="352"/>
        <w:jc w:val="both"/>
      </w:pPr>
      <w:bookmarkStart w:id="162" w:name="_bookmark20"/>
      <w:bookmarkEnd w:id="162"/>
      <w:r>
        <w:t>[7]</w:t>
      </w:r>
      <w:r>
        <w:rPr>
          <w:spacing w:val="43"/>
        </w:rPr>
        <w:t xml:space="preserve"> </w:t>
      </w:r>
      <w:r>
        <w:rPr>
          <w:spacing w:val="-21"/>
        </w:rPr>
        <w:t>P.</w:t>
      </w:r>
      <w:r>
        <w:rPr>
          <w:spacing w:val="-8"/>
        </w:rPr>
        <w:t xml:space="preserve"> </w:t>
      </w:r>
      <w:r>
        <w:t>McQuillan,</w:t>
      </w:r>
      <w:r>
        <w:rPr>
          <w:spacing w:val="40"/>
        </w:rPr>
        <w:t xml:space="preserve"> </w:t>
      </w:r>
      <w:r>
        <w:rPr>
          <w:spacing w:val="-3"/>
        </w:rPr>
        <w:t>S.</w:t>
      </w:r>
      <w:r>
        <w:rPr>
          <w:spacing w:val="32"/>
        </w:rPr>
        <w:t xml:space="preserve"> </w:t>
      </w:r>
      <w:r>
        <w:t>Pilkington,</w:t>
      </w:r>
      <w:r>
        <w:rPr>
          <w:spacing w:val="40"/>
        </w:rPr>
        <w:t xml:space="preserve"> </w:t>
      </w:r>
      <w:r>
        <w:t>A.</w:t>
      </w:r>
      <w:r>
        <w:rPr>
          <w:spacing w:val="32"/>
        </w:rPr>
        <w:t xml:space="preserve"> </w:t>
      </w:r>
      <w:r>
        <w:t>Allan,</w:t>
      </w:r>
      <w:r>
        <w:rPr>
          <w:spacing w:val="40"/>
        </w:rPr>
        <w:t xml:space="preserve"> </w:t>
      </w:r>
      <w:r>
        <w:rPr>
          <w:spacing w:val="-3"/>
        </w:rPr>
        <w:t>B.</w:t>
      </w:r>
      <w:r>
        <w:rPr>
          <w:spacing w:val="32"/>
        </w:rPr>
        <w:t xml:space="preserve"> </w:t>
      </w:r>
      <w:r>
        <w:rPr>
          <w:spacing w:val="-7"/>
        </w:rPr>
        <w:t>Taylor,</w:t>
      </w:r>
      <w:r>
        <w:rPr>
          <w:spacing w:val="40"/>
        </w:rPr>
        <w:t xml:space="preserve"> </w:t>
      </w:r>
      <w:r>
        <w:t>A.</w:t>
      </w:r>
      <w:r>
        <w:rPr>
          <w:spacing w:val="32"/>
        </w:rPr>
        <w:t xml:space="preserve"> </w:t>
      </w:r>
      <w:r>
        <w:t>Short,</w:t>
      </w:r>
      <w:r>
        <w:rPr>
          <w:spacing w:val="40"/>
        </w:rPr>
        <w:t xml:space="preserve"> </w:t>
      </w:r>
      <w:r>
        <w:t>G.</w:t>
      </w:r>
      <w:r>
        <w:rPr>
          <w:spacing w:val="32"/>
        </w:rPr>
        <w:t xml:space="preserve"> </w:t>
      </w:r>
      <w:r>
        <w:t>Morgan,</w:t>
      </w:r>
      <w:r>
        <w:rPr>
          <w:spacing w:val="40"/>
        </w:rPr>
        <w:t xml:space="preserve"> </w:t>
      </w:r>
      <w:r>
        <w:t>M.</w:t>
      </w:r>
      <w:r>
        <w:rPr>
          <w:spacing w:val="32"/>
        </w:rPr>
        <w:t xml:space="preserve"> </w:t>
      </w:r>
      <w:r>
        <w:t>Nielsen,</w:t>
      </w:r>
      <w:r>
        <w:rPr>
          <w:spacing w:val="40"/>
        </w:rPr>
        <w:t xml:space="preserve"> </w:t>
      </w:r>
      <w:r>
        <w:rPr>
          <w:spacing w:val="-9"/>
        </w:rPr>
        <w:t>D.</w:t>
      </w:r>
      <w:r>
        <w:rPr>
          <w:spacing w:val="32"/>
        </w:rPr>
        <w:t xml:space="preserve"> </w:t>
      </w:r>
      <w:r>
        <w:t>Barrett,</w:t>
      </w:r>
      <w:r>
        <w:rPr>
          <w:spacing w:val="40"/>
        </w:rPr>
        <w:t xml:space="preserve"> </w:t>
      </w:r>
      <w:r>
        <w:t>G.</w:t>
      </w:r>
      <w:r>
        <w:rPr>
          <w:spacing w:val="32"/>
        </w:rPr>
        <w:t xml:space="preserve"> </w:t>
      </w:r>
      <w:r>
        <w:t>Smith,</w:t>
      </w:r>
      <w:r>
        <w:rPr>
          <w:w w:val="99"/>
        </w:rPr>
        <w:t xml:space="preserve"> </w:t>
      </w:r>
      <w:r>
        <w:t xml:space="preserve">and </w:t>
      </w:r>
      <w:r>
        <w:rPr>
          <w:spacing w:val="-4"/>
        </w:rPr>
        <w:t xml:space="preserve">C. </w:t>
      </w:r>
      <w:r>
        <w:t>H. Collins. Confidential inquiry into quality of care before admission to intensive care.</w:t>
      </w:r>
      <w:r>
        <w:rPr>
          <w:spacing w:val="19"/>
        </w:rPr>
        <w:t xml:space="preserve"> </w:t>
      </w:r>
      <w:r>
        <w:rPr>
          <w:rFonts w:cs="Arial"/>
          <w:i/>
        </w:rPr>
        <w:t>BMJ</w:t>
      </w:r>
      <w:r>
        <w:t>,</w:t>
      </w:r>
      <w:r>
        <w:rPr>
          <w:w w:val="99"/>
        </w:rPr>
        <w:t xml:space="preserve"> </w:t>
      </w:r>
      <w:r>
        <w:t>316(7148):1853–1858,</w:t>
      </w:r>
      <w:r>
        <w:rPr>
          <w:spacing w:val="-12"/>
        </w:rPr>
        <w:t xml:space="preserve"> </w:t>
      </w:r>
      <w:r>
        <w:t>Jun</w:t>
      </w:r>
      <w:r>
        <w:rPr>
          <w:spacing w:val="-12"/>
        </w:rPr>
        <w:t xml:space="preserve"> </w:t>
      </w:r>
      <w:r>
        <w:t>1998.</w:t>
      </w:r>
      <w:r>
        <w:rPr>
          <w:spacing w:val="-12"/>
        </w:rPr>
        <w:t xml:space="preserve"> </w:t>
      </w:r>
      <w:r>
        <w:t>PMID:</w:t>
      </w:r>
      <w:r>
        <w:rPr>
          <w:spacing w:val="-12"/>
        </w:rPr>
        <w:t xml:space="preserve"> </w:t>
      </w:r>
      <w:r>
        <w:t>9632403.</w:t>
      </w:r>
    </w:p>
    <w:p w14:paraId="059F236E" w14:textId="77777777" w:rsidR="005525D2" w:rsidRDefault="00F9209E">
      <w:pPr>
        <w:pStyle w:val="BodyText"/>
        <w:spacing w:line="268" w:lineRule="auto"/>
        <w:ind w:right="119" w:hanging="352"/>
        <w:jc w:val="both"/>
      </w:pPr>
      <w:bookmarkStart w:id="163" w:name="_bookmark21"/>
      <w:bookmarkEnd w:id="163"/>
      <w:r>
        <w:t>[8]</w:t>
      </w:r>
      <w:r>
        <w:rPr>
          <w:spacing w:val="35"/>
        </w:rPr>
        <w:t xml:space="preserve"> </w:t>
      </w:r>
      <w:r>
        <w:t>N.</w:t>
      </w:r>
      <w:r>
        <w:rPr>
          <w:spacing w:val="-17"/>
        </w:rPr>
        <w:t xml:space="preserve"> </w:t>
      </w:r>
      <w:r>
        <w:t>Naeem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H.</w:t>
      </w:r>
      <w:r>
        <w:rPr>
          <w:spacing w:val="-17"/>
        </w:rPr>
        <w:t xml:space="preserve"> </w:t>
      </w:r>
      <w:r>
        <w:t>Montenegro.</w:t>
      </w:r>
      <w:r>
        <w:rPr>
          <w:spacing w:val="-5"/>
        </w:rPr>
        <w:t xml:space="preserve"> </w:t>
      </w:r>
      <w:r>
        <w:t>Beyond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intensive</w:t>
      </w:r>
      <w:r>
        <w:rPr>
          <w:spacing w:val="-17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t>unit: a</w:t>
      </w:r>
      <w:r>
        <w:rPr>
          <w:spacing w:val="-17"/>
        </w:rPr>
        <w:t xml:space="preserve"> </w:t>
      </w:r>
      <w:r>
        <w:rPr>
          <w:spacing w:val="-3"/>
        </w:rPr>
        <w:t>review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interventions</w:t>
      </w:r>
      <w:r>
        <w:rPr>
          <w:spacing w:val="-17"/>
        </w:rPr>
        <w:t xml:space="preserve"> </w:t>
      </w:r>
      <w:r>
        <w:t>aimed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anticipating</w:t>
      </w:r>
      <w:r>
        <w:rPr>
          <w:w w:val="9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preventing</w:t>
      </w:r>
      <w:r>
        <w:rPr>
          <w:spacing w:val="-13"/>
        </w:rPr>
        <w:t xml:space="preserve"> </w:t>
      </w:r>
      <w:r>
        <w:t>in-hospital</w:t>
      </w:r>
      <w:r>
        <w:rPr>
          <w:spacing w:val="-13"/>
        </w:rPr>
        <w:t xml:space="preserve"> </w:t>
      </w:r>
      <w:r>
        <w:t>cardiopulmonary</w:t>
      </w:r>
      <w:r>
        <w:rPr>
          <w:spacing w:val="-13"/>
        </w:rPr>
        <w:t xml:space="preserve"> </w:t>
      </w:r>
      <w:r>
        <w:t>arrest.</w:t>
      </w:r>
      <w:r>
        <w:rPr>
          <w:spacing w:val="4"/>
        </w:rPr>
        <w:t xml:space="preserve"> </w:t>
      </w:r>
      <w:r>
        <w:rPr>
          <w:rFonts w:cs="Arial"/>
          <w:i/>
        </w:rPr>
        <w:t>Resuscitation</w:t>
      </w:r>
      <w:r>
        <w:t>,</w:t>
      </w:r>
      <w:r>
        <w:rPr>
          <w:spacing w:val="-13"/>
        </w:rPr>
        <w:t xml:space="preserve"> </w:t>
      </w:r>
      <w:r>
        <w:t>67(1):13–23,</w:t>
      </w:r>
      <w:r>
        <w:rPr>
          <w:spacing w:val="-13"/>
        </w:rPr>
        <w:t xml:space="preserve"> </w:t>
      </w:r>
      <w:r>
        <w:t>Oct</w:t>
      </w:r>
      <w:r>
        <w:rPr>
          <w:spacing w:val="-13"/>
        </w:rPr>
        <w:t xml:space="preserve"> </w:t>
      </w:r>
      <w:r>
        <w:t>2005.</w:t>
      </w:r>
      <w:r>
        <w:rPr>
          <w:spacing w:val="-13"/>
        </w:rPr>
        <w:t xml:space="preserve"> </w:t>
      </w:r>
      <w:r>
        <w:t>PMID:</w:t>
      </w:r>
      <w:r>
        <w:rPr>
          <w:spacing w:val="-13"/>
        </w:rPr>
        <w:t xml:space="preserve"> </w:t>
      </w:r>
      <w:r>
        <w:t>16150531.</w:t>
      </w:r>
    </w:p>
    <w:p w14:paraId="451EDD98" w14:textId="77777777" w:rsidR="005525D2" w:rsidRDefault="00F9209E">
      <w:pPr>
        <w:pStyle w:val="BodyText"/>
        <w:ind w:left="228" w:right="107"/>
        <w:jc w:val="center"/>
      </w:pPr>
      <w:bookmarkStart w:id="164" w:name="_bookmark22"/>
      <w:bookmarkEnd w:id="164"/>
      <w:r>
        <w:t>[9]</w:t>
      </w:r>
      <w:r>
        <w:rPr>
          <w:spacing w:val="38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Rivers,</w:t>
      </w:r>
      <w:r>
        <w:rPr>
          <w:spacing w:val="20"/>
        </w:rPr>
        <w:t xml:space="preserve"> </w:t>
      </w:r>
      <w:r>
        <w:rPr>
          <w:spacing w:val="-3"/>
        </w:rPr>
        <w:t>B.</w:t>
      </w:r>
      <w:r>
        <w:rPr>
          <w:spacing w:val="14"/>
        </w:rPr>
        <w:t xml:space="preserve"> </w:t>
      </w:r>
      <w:r>
        <w:t>Nguyen,</w:t>
      </w:r>
      <w:r>
        <w:rPr>
          <w:spacing w:val="20"/>
        </w:rPr>
        <w:t xml:space="preserve"> </w:t>
      </w:r>
      <w:r>
        <w:rPr>
          <w:spacing w:val="-3"/>
        </w:rPr>
        <w:t>S.</w:t>
      </w:r>
      <w:r>
        <w:rPr>
          <w:spacing w:val="14"/>
        </w:rPr>
        <w:t xml:space="preserve"> </w:t>
      </w:r>
      <w:r>
        <w:t>Havstad,</w:t>
      </w:r>
      <w:r>
        <w:rPr>
          <w:spacing w:val="20"/>
        </w:rPr>
        <w:t xml:space="preserve"> </w:t>
      </w:r>
      <w:r>
        <w:rPr>
          <w:spacing w:val="-4"/>
        </w:rPr>
        <w:t>J.</w:t>
      </w:r>
      <w:r>
        <w:rPr>
          <w:spacing w:val="14"/>
        </w:rPr>
        <w:t xml:space="preserve"> </w:t>
      </w:r>
      <w:r>
        <w:t>Ressler,</w:t>
      </w:r>
      <w:r>
        <w:rPr>
          <w:spacing w:val="20"/>
        </w:rPr>
        <w:t xml:space="preserve"> </w:t>
      </w:r>
      <w:r>
        <w:t>A.</w:t>
      </w:r>
      <w:r>
        <w:rPr>
          <w:spacing w:val="14"/>
        </w:rPr>
        <w:t xml:space="preserve"> </w:t>
      </w:r>
      <w:r>
        <w:t>Muzzin,</w:t>
      </w:r>
      <w:r>
        <w:rPr>
          <w:spacing w:val="20"/>
        </w:rPr>
        <w:t xml:space="preserve"> </w:t>
      </w:r>
      <w:r>
        <w:rPr>
          <w:spacing w:val="-3"/>
        </w:rPr>
        <w:t>B.</w:t>
      </w:r>
      <w:r>
        <w:rPr>
          <w:spacing w:val="14"/>
        </w:rPr>
        <w:t xml:space="preserve"> </w:t>
      </w:r>
      <w:r>
        <w:t>Knoblich,</w:t>
      </w:r>
      <w:r>
        <w:rPr>
          <w:spacing w:val="20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Peterson,</w:t>
      </w:r>
      <w:r>
        <w:rPr>
          <w:spacing w:val="20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rPr>
          <w:spacing w:val="-3"/>
        </w:rPr>
        <w:t>Tomlanovich,</w:t>
      </w:r>
      <w:r>
        <w:rPr>
          <w:spacing w:val="20"/>
        </w:rPr>
        <w:t xml:space="preserve"> </w:t>
      </w:r>
      <w:r>
        <w:t>and</w:t>
      </w:r>
    </w:p>
    <w:p w14:paraId="4C27F79F" w14:textId="77777777" w:rsidR="005525D2" w:rsidRDefault="00F9209E">
      <w:pPr>
        <w:pStyle w:val="BodyText"/>
        <w:spacing w:before="31" w:line="268" w:lineRule="auto"/>
        <w:ind w:right="118"/>
        <w:jc w:val="both"/>
      </w:pPr>
      <w:r>
        <w:t xml:space="preserve">E. </w:t>
      </w:r>
      <w:r>
        <w:rPr>
          <w:spacing w:val="-4"/>
        </w:rPr>
        <w:t xml:space="preserve">G.-D. </w:t>
      </w:r>
      <w:r>
        <w:rPr>
          <w:spacing w:val="-14"/>
        </w:rPr>
        <w:t xml:space="preserve">T. </w:t>
      </w:r>
      <w:r>
        <w:rPr>
          <w:spacing w:val="-4"/>
        </w:rPr>
        <w:t xml:space="preserve">C. </w:t>
      </w:r>
      <w:r>
        <w:t xml:space="preserve">G. . Early goal-directed therapy in the treatment of </w:t>
      </w:r>
      <w:r>
        <w:rPr>
          <w:spacing w:val="-3"/>
        </w:rPr>
        <w:t xml:space="preserve">severe </w:t>
      </w:r>
      <w:r>
        <w:t xml:space="preserve">sepsis and septic shock. </w:t>
      </w:r>
      <w:r>
        <w:rPr>
          <w:rFonts w:cs="Arial"/>
          <w:i/>
        </w:rPr>
        <w:t>N Engl</w:t>
      </w:r>
      <w:r>
        <w:rPr>
          <w:rFonts w:cs="Arial"/>
          <w:i/>
          <w:spacing w:val="24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w w:val="99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-11"/>
        </w:rPr>
        <w:t xml:space="preserve"> </w:t>
      </w:r>
      <w:r>
        <w:t>345(19):1368–1377,</w:t>
      </w:r>
      <w:r>
        <w:rPr>
          <w:spacing w:val="-11"/>
        </w:rPr>
        <w:t xml:space="preserve"> </w:t>
      </w:r>
      <w:r>
        <w:t>Nov</w:t>
      </w:r>
      <w:r>
        <w:rPr>
          <w:spacing w:val="-11"/>
        </w:rPr>
        <w:t xml:space="preserve"> </w:t>
      </w:r>
      <w:r>
        <w:t>2001.</w:t>
      </w:r>
      <w:r>
        <w:rPr>
          <w:spacing w:val="-11"/>
        </w:rPr>
        <w:t xml:space="preserve"> </w:t>
      </w:r>
      <w:r>
        <w:t>PMID:</w:t>
      </w:r>
      <w:r>
        <w:rPr>
          <w:spacing w:val="-11"/>
        </w:rPr>
        <w:t xml:space="preserve"> </w:t>
      </w:r>
      <w:r>
        <w:t>11794169.</w:t>
      </w:r>
    </w:p>
    <w:p w14:paraId="34535BB7" w14:textId="77777777" w:rsidR="005525D2" w:rsidRDefault="00F9209E">
      <w:pPr>
        <w:pStyle w:val="BodyText"/>
        <w:ind w:left="107" w:right="107"/>
        <w:jc w:val="center"/>
      </w:pPr>
      <w:bookmarkStart w:id="165" w:name="_bookmark23"/>
      <w:bookmarkEnd w:id="165"/>
      <w:r>
        <w:t xml:space="preserve">[10]  E. </w:t>
      </w:r>
      <w:r>
        <w:rPr>
          <w:spacing w:val="-21"/>
        </w:rPr>
        <w:t xml:space="preserve">P.  </w:t>
      </w:r>
      <w:r>
        <w:t xml:space="preserve">Rivers.  Early goal-directed therapy in </w:t>
      </w:r>
      <w:r>
        <w:rPr>
          <w:spacing w:val="-3"/>
        </w:rPr>
        <w:t xml:space="preserve">severe </w:t>
      </w:r>
      <w:r>
        <w:t xml:space="preserve">sepsis and septic shock:  converting science to </w:t>
      </w:r>
      <w:r>
        <w:rPr>
          <w:spacing w:val="32"/>
        </w:rPr>
        <w:t xml:space="preserve"> </w:t>
      </w:r>
      <w:r>
        <w:rPr>
          <w:spacing w:val="-3"/>
        </w:rPr>
        <w:t>reality.</w:t>
      </w:r>
    </w:p>
    <w:p w14:paraId="7CF243DC" w14:textId="77777777" w:rsidR="005525D2" w:rsidRDefault="00F9209E">
      <w:pPr>
        <w:pStyle w:val="BodyText"/>
        <w:spacing w:before="31"/>
        <w:jc w:val="both"/>
      </w:pPr>
      <w:r>
        <w:rPr>
          <w:rFonts w:cs="Arial"/>
          <w:i/>
        </w:rPr>
        <w:t>Chest</w:t>
      </w:r>
      <w:r>
        <w:t xml:space="preserve">, 129(2):217–218, </w:t>
      </w:r>
      <w:r>
        <w:rPr>
          <w:spacing w:val="-3"/>
        </w:rPr>
        <w:t xml:space="preserve">Feb </w:t>
      </w:r>
      <w:r>
        <w:t>2006. PMID:</w:t>
      </w:r>
      <w:r>
        <w:rPr>
          <w:spacing w:val="-40"/>
        </w:rPr>
        <w:t xml:space="preserve"> </w:t>
      </w:r>
      <w:r>
        <w:t>16478830.</w:t>
      </w:r>
    </w:p>
    <w:p w14:paraId="75223A97" w14:textId="77777777" w:rsidR="005525D2" w:rsidRDefault="005525D2">
      <w:pPr>
        <w:spacing w:before="4"/>
        <w:rPr>
          <w:rFonts w:ascii="Arial" w:eastAsia="Arial" w:hAnsi="Arial" w:cs="Arial"/>
          <w:sz w:val="18"/>
          <w:szCs w:val="18"/>
        </w:rPr>
      </w:pPr>
    </w:p>
    <w:p w14:paraId="3D2EB3CF" w14:textId="77777777" w:rsidR="005525D2" w:rsidRDefault="00F9209E">
      <w:pPr>
        <w:pStyle w:val="BodyText"/>
        <w:spacing w:before="0"/>
        <w:ind w:left="107" w:right="107"/>
        <w:jc w:val="center"/>
      </w:pPr>
      <w:bookmarkStart w:id="166" w:name="_bookmark24"/>
      <w:bookmarkEnd w:id="166"/>
      <w:r>
        <w:t>[11]</w:t>
      </w:r>
      <w:r>
        <w:rPr>
          <w:spacing w:val="42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A.</w:t>
      </w:r>
      <w:r>
        <w:rPr>
          <w:spacing w:val="19"/>
        </w:rPr>
        <w:t xml:space="preserve"> </w:t>
      </w:r>
      <w:r>
        <w:t>Mitchell,</w:t>
      </w:r>
      <w:r>
        <w:rPr>
          <w:spacing w:val="24"/>
        </w:rPr>
        <w:t xml:space="preserve"> </w:t>
      </w:r>
      <w:r>
        <w:t>H.</w:t>
      </w:r>
      <w:r>
        <w:rPr>
          <w:spacing w:val="19"/>
        </w:rPr>
        <w:t xml:space="preserve"> </w:t>
      </w:r>
      <w:r>
        <w:rPr>
          <w:spacing w:val="-6"/>
        </w:rPr>
        <w:t>McKay,</w:t>
      </w:r>
      <w:r>
        <w:rPr>
          <w:spacing w:val="24"/>
        </w:rPr>
        <w:t xml:space="preserve"> </w:t>
      </w:r>
      <w:r>
        <w:rPr>
          <w:spacing w:val="-4"/>
        </w:rPr>
        <w:t>C.</w:t>
      </w:r>
      <w:r>
        <w:rPr>
          <w:spacing w:val="19"/>
        </w:rPr>
        <w:t xml:space="preserve"> </w:t>
      </w:r>
      <w:r>
        <w:rPr>
          <w:spacing w:val="-6"/>
        </w:rPr>
        <w:t>Van</w:t>
      </w:r>
      <w:r>
        <w:rPr>
          <w:spacing w:val="19"/>
        </w:rPr>
        <w:t xml:space="preserve"> </w:t>
      </w:r>
      <w:r>
        <w:t>Leuvan,</w:t>
      </w:r>
      <w:r>
        <w:rPr>
          <w:spacing w:val="24"/>
        </w:rPr>
        <w:t xml:space="preserve"> </w:t>
      </w:r>
      <w:r>
        <w:t>R.</w:t>
      </w:r>
      <w:r>
        <w:rPr>
          <w:spacing w:val="19"/>
        </w:rPr>
        <w:t xml:space="preserve"> </w:t>
      </w:r>
      <w:r>
        <w:rPr>
          <w:spacing w:val="-3"/>
        </w:rPr>
        <w:t>Berry,</w:t>
      </w:r>
      <w:r>
        <w:rPr>
          <w:spacing w:val="24"/>
        </w:rPr>
        <w:t xml:space="preserve"> </w:t>
      </w:r>
      <w:r>
        <w:rPr>
          <w:spacing w:val="-4"/>
        </w:rPr>
        <w:t>C.</w:t>
      </w:r>
      <w:r>
        <w:rPr>
          <w:spacing w:val="19"/>
        </w:rPr>
        <w:t xml:space="preserve"> </w:t>
      </w:r>
      <w:r>
        <w:t>McCutcheon,</w:t>
      </w:r>
      <w:r>
        <w:rPr>
          <w:spacing w:val="24"/>
        </w:rPr>
        <w:t xml:space="preserve"> </w:t>
      </w:r>
      <w:r>
        <w:rPr>
          <w:spacing w:val="-3"/>
        </w:rPr>
        <w:t>B.</w:t>
      </w:r>
      <w:r>
        <w:rPr>
          <w:spacing w:val="19"/>
        </w:rPr>
        <w:t xml:space="preserve"> </w:t>
      </w:r>
      <w:r>
        <w:rPr>
          <w:spacing w:val="-3"/>
        </w:rPr>
        <w:t>Avard,</w:t>
      </w:r>
      <w:r>
        <w:rPr>
          <w:spacing w:val="24"/>
        </w:rPr>
        <w:t xml:space="preserve"> </w:t>
      </w:r>
      <w:r>
        <w:t>N.</w:t>
      </w:r>
      <w:r>
        <w:rPr>
          <w:spacing w:val="19"/>
        </w:rPr>
        <w:t xml:space="preserve"> </w:t>
      </w:r>
      <w:r>
        <w:t>Slater,</w:t>
      </w:r>
      <w:r>
        <w:rPr>
          <w:spacing w:val="24"/>
        </w:rPr>
        <w:t xml:space="preserve"> </w:t>
      </w:r>
      <w:r>
        <w:rPr>
          <w:spacing w:val="-14"/>
        </w:rPr>
        <w:t>T.</w:t>
      </w:r>
      <w:r>
        <w:rPr>
          <w:spacing w:val="19"/>
        </w:rPr>
        <w:t xml:space="preserve"> </w:t>
      </w:r>
      <w:r>
        <w:t>Neeman,</w:t>
      </w:r>
      <w:r>
        <w:rPr>
          <w:spacing w:val="24"/>
        </w:rPr>
        <w:t xml:space="preserve"> </w:t>
      </w:r>
      <w:r>
        <w:t>and</w:t>
      </w:r>
    </w:p>
    <w:p w14:paraId="43B4D6E7" w14:textId="77777777" w:rsidR="005525D2" w:rsidRDefault="00F9209E">
      <w:pPr>
        <w:pStyle w:val="BodyText"/>
        <w:spacing w:before="31" w:line="268" w:lineRule="auto"/>
        <w:ind w:right="119"/>
        <w:jc w:val="both"/>
      </w:pPr>
      <w:r>
        <w:rPr>
          <w:spacing w:val="-21"/>
        </w:rPr>
        <w:t>P.</w:t>
      </w:r>
      <w:r>
        <w:rPr>
          <w:spacing w:val="-20"/>
        </w:rPr>
        <w:t xml:space="preserve"> </w:t>
      </w:r>
      <w:r>
        <w:t>Lamberth.</w:t>
      </w:r>
      <w:r>
        <w:rPr>
          <w:spacing w:val="-1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prospective</w:t>
      </w:r>
      <w:r>
        <w:rPr>
          <w:spacing w:val="-20"/>
        </w:rPr>
        <w:t xml:space="preserve"> </w:t>
      </w:r>
      <w:r>
        <w:t>controlled</w:t>
      </w:r>
      <w:r>
        <w:rPr>
          <w:spacing w:val="-20"/>
        </w:rPr>
        <w:t xml:space="preserve"> </w:t>
      </w:r>
      <w:r>
        <w:t>trial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effect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multi-faceted</w:t>
      </w:r>
      <w:r>
        <w:rPr>
          <w:spacing w:val="-20"/>
        </w:rPr>
        <w:t xml:space="preserve"> </w:t>
      </w:r>
      <w:r>
        <w:t>intervention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early</w:t>
      </w:r>
      <w:r>
        <w:rPr>
          <w:spacing w:val="-20"/>
        </w:rPr>
        <w:t xml:space="preserve"> </w:t>
      </w:r>
      <w:r>
        <w:t>recognition</w:t>
      </w:r>
      <w:r>
        <w:rPr>
          <w:spacing w:val="-20"/>
        </w:rPr>
        <w:t xml:space="preserve"> </w:t>
      </w:r>
      <w:r>
        <w:t>and</w:t>
      </w:r>
      <w:r>
        <w:rPr>
          <w:w w:val="99"/>
        </w:rPr>
        <w:t xml:space="preserve"> </w:t>
      </w:r>
      <w:r>
        <w:t>intervention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deteriorating</w:t>
      </w:r>
      <w:r>
        <w:rPr>
          <w:spacing w:val="-10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patients.</w:t>
      </w:r>
      <w:r>
        <w:rPr>
          <w:spacing w:val="11"/>
        </w:rPr>
        <w:t xml:space="preserve"> </w:t>
      </w:r>
      <w:r>
        <w:rPr>
          <w:rFonts w:cs="Arial"/>
          <w:i/>
        </w:rPr>
        <w:t>Resuscitation</w:t>
      </w:r>
      <w:r>
        <w:t>,</w:t>
      </w:r>
      <w:r>
        <w:rPr>
          <w:spacing w:val="-10"/>
        </w:rPr>
        <w:t xml:space="preserve"> </w:t>
      </w:r>
      <w:r>
        <w:t>81(6):658–666,</w:t>
      </w:r>
      <w:r>
        <w:rPr>
          <w:spacing w:val="-10"/>
        </w:rPr>
        <w:t xml:space="preserve"> </w:t>
      </w:r>
      <w:r>
        <w:t>Jun</w:t>
      </w:r>
      <w:r>
        <w:rPr>
          <w:spacing w:val="-10"/>
        </w:rPr>
        <w:t xml:space="preserve"> </w:t>
      </w:r>
      <w:r>
        <w:t>2010.</w:t>
      </w:r>
      <w:r>
        <w:rPr>
          <w:spacing w:val="-10"/>
        </w:rPr>
        <w:t xml:space="preserve"> </w:t>
      </w:r>
      <w:r>
        <w:t>PMID:</w:t>
      </w:r>
      <w:r>
        <w:rPr>
          <w:spacing w:val="-10"/>
        </w:rPr>
        <w:t xml:space="preserve"> </w:t>
      </w:r>
      <w:r>
        <w:t>20378235.</w:t>
      </w:r>
    </w:p>
    <w:p w14:paraId="0BA5396F" w14:textId="77777777" w:rsidR="005525D2" w:rsidRDefault="00F9209E">
      <w:pPr>
        <w:pStyle w:val="BodyText"/>
        <w:ind w:left="107" w:right="107"/>
        <w:jc w:val="center"/>
      </w:pPr>
      <w:bookmarkStart w:id="167" w:name="_bookmark25"/>
      <w:bookmarkEnd w:id="167"/>
      <w:r>
        <w:t>[12]</w:t>
      </w:r>
      <w:r>
        <w:rPr>
          <w:spacing w:val="43"/>
        </w:rPr>
        <w:t xml:space="preserve"> </w:t>
      </w:r>
      <w:r>
        <w:t>M.</w:t>
      </w:r>
      <w:r>
        <w:rPr>
          <w:spacing w:val="45"/>
        </w:rPr>
        <w:t xml:space="preserve"> </w:t>
      </w:r>
      <w:r>
        <w:t>M.</w:t>
      </w:r>
      <w:r>
        <w:rPr>
          <w:spacing w:val="45"/>
        </w:rPr>
        <w:t xml:space="preserve"> </w:t>
      </w:r>
      <w:r>
        <w:rPr>
          <w:spacing w:val="-7"/>
        </w:rPr>
        <w:t xml:space="preserve">Levy, </w:t>
      </w:r>
      <w:r>
        <w:rPr>
          <w:spacing w:val="3"/>
        </w:rPr>
        <w:t xml:space="preserve"> </w:t>
      </w:r>
      <w:r>
        <w:t>A.</w:t>
      </w:r>
      <w:r>
        <w:rPr>
          <w:spacing w:val="45"/>
        </w:rPr>
        <w:t xml:space="preserve"> </w:t>
      </w:r>
      <w:r>
        <w:t>Artigas,</w:t>
      </w:r>
      <w:r>
        <w:rPr>
          <w:spacing w:val="58"/>
        </w:rPr>
        <w:t xml:space="preserve"> </w:t>
      </w:r>
      <w:r>
        <w:t>G.</w:t>
      </w:r>
      <w:r>
        <w:rPr>
          <w:spacing w:val="45"/>
        </w:rPr>
        <w:t xml:space="preserve"> </w:t>
      </w:r>
      <w:r>
        <w:rPr>
          <w:spacing w:val="-3"/>
        </w:rPr>
        <w:t>S.</w:t>
      </w:r>
      <w:r>
        <w:rPr>
          <w:spacing w:val="45"/>
        </w:rPr>
        <w:t xml:space="preserve"> </w:t>
      </w:r>
      <w:r>
        <w:t>Phillips,</w:t>
      </w:r>
      <w:r>
        <w:rPr>
          <w:spacing w:val="58"/>
        </w:rPr>
        <w:t xml:space="preserve"> </w:t>
      </w:r>
      <w:r>
        <w:t>A.</w:t>
      </w:r>
      <w:r>
        <w:rPr>
          <w:spacing w:val="45"/>
        </w:rPr>
        <w:t xml:space="preserve"> </w:t>
      </w:r>
      <w:r>
        <w:t>Rhodes,</w:t>
      </w:r>
      <w:r>
        <w:rPr>
          <w:spacing w:val="58"/>
        </w:rPr>
        <w:t xml:space="preserve"> </w:t>
      </w:r>
      <w:r>
        <w:t>R.</w:t>
      </w:r>
      <w:r>
        <w:rPr>
          <w:spacing w:val="45"/>
        </w:rPr>
        <w:t xml:space="preserve"> </w:t>
      </w:r>
      <w:r>
        <w:t>Beale,</w:t>
      </w:r>
      <w:r>
        <w:rPr>
          <w:spacing w:val="58"/>
        </w:rPr>
        <w:t xml:space="preserve"> </w:t>
      </w:r>
      <w:r>
        <w:rPr>
          <w:spacing w:val="-14"/>
        </w:rPr>
        <w:t xml:space="preserve">T. </w:t>
      </w:r>
      <w:r>
        <w:rPr>
          <w:spacing w:val="-2"/>
        </w:rPr>
        <w:t xml:space="preserve"> </w:t>
      </w:r>
      <w:r>
        <w:t>Osborn,</w:t>
      </w:r>
      <w:r>
        <w:rPr>
          <w:spacing w:val="57"/>
        </w:rPr>
        <w:t xml:space="preserve"> </w:t>
      </w:r>
      <w:r>
        <w:t>J.-L.</w:t>
      </w:r>
      <w:r>
        <w:rPr>
          <w:spacing w:val="45"/>
        </w:rPr>
        <w:t xml:space="preserve"> </w:t>
      </w:r>
      <w:r>
        <w:t>Vincent,</w:t>
      </w:r>
      <w:r>
        <w:rPr>
          <w:spacing w:val="58"/>
        </w:rPr>
        <w:t xml:space="preserve"> </w:t>
      </w:r>
      <w:r>
        <w:rPr>
          <w:spacing w:val="-3"/>
        </w:rPr>
        <w:t>S.</w:t>
      </w:r>
      <w:r>
        <w:rPr>
          <w:spacing w:val="45"/>
        </w:rPr>
        <w:t xml:space="preserve"> </w:t>
      </w:r>
      <w:r>
        <w:rPr>
          <w:spacing w:val="-4"/>
        </w:rPr>
        <w:t>Townsend,</w:t>
      </w:r>
    </w:p>
    <w:p w14:paraId="5C98FECF" w14:textId="77777777" w:rsidR="005525D2" w:rsidRDefault="00F9209E">
      <w:pPr>
        <w:pStyle w:val="BodyText"/>
        <w:spacing w:before="31" w:line="268" w:lineRule="auto"/>
        <w:ind w:right="119"/>
        <w:jc w:val="both"/>
      </w:pPr>
      <w:r>
        <w:rPr>
          <w:spacing w:val="-3"/>
        </w:rPr>
        <w:t>S.</w:t>
      </w:r>
      <w:r>
        <w:rPr>
          <w:spacing w:val="22"/>
        </w:rPr>
        <w:t xml:space="preserve"> </w:t>
      </w:r>
      <w:r>
        <w:rPr>
          <w:spacing w:val="-3"/>
        </w:rPr>
        <w:t>Lemeshow,</w:t>
      </w:r>
      <w:r>
        <w:rPr>
          <w:spacing w:val="2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R.</w:t>
      </w:r>
      <w:r>
        <w:rPr>
          <w:spacing w:val="23"/>
        </w:rPr>
        <w:t xml:space="preserve"> </w:t>
      </w:r>
      <w:r>
        <w:rPr>
          <w:spacing w:val="-21"/>
        </w:rPr>
        <w:t>P.</w:t>
      </w:r>
      <w:r>
        <w:rPr>
          <w:spacing w:val="-18"/>
        </w:rPr>
        <w:t xml:space="preserve"> </w:t>
      </w:r>
      <w:r>
        <w:t>Dellinger.</w:t>
      </w:r>
      <w:r>
        <w:rPr>
          <w:spacing w:val="38"/>
        </w:rPr>
        <w:t xml:space="preserve"> </w:t>
      </w:r>
      <w:r>
        <w:t>Outcomes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Surviving</w:t>
      </w:r>
      <w:r>
        <w:rPr>
          <w:spacing w:val="23"/>
        </w:rPr>
        <w:t xml:space="preserve"> </w:t>
      </w:r>
      <w:r>
        <w:t>Sepsis</w:t>
      </w:r>
      <w:r>
        <w:rPr>
          <w:spacing w:val="22"/>
        </w:rPr>
        <w:t xml:space="preserve"> </w:t>
      </w:r>
      <w:r>
        <w:t>Campaign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intensive</w:t>
      </w:r>
      <w:r>
        <w:rPr>
          <w:spacing w:val="23"/>
        </w:rPr>
        <w:t xml:space="preserve"> </w:t>
      </w:r>
      <w:r>
        <w:t>care</w:t>
      </w:r>
      <w:r>
        <w:rPr>
          <w:spacing w:val="22"/>
        </w:rPr>
        <w:t xml:space="preserve"> </w:t>
      </w:r>
      <w:r>
        <w:t>units</w:t>
      </w:r>
      <w:r>
        <w:rPr>
          <w:w w:val="99"/>
        </w:rPr>
        <w:t xml:space="preserve"> </w:t>
      </w:r>
      <w:r>
        <w:t xml:space="preserve">in the USA and Europe: a prospective cohort </w:t>
      </w:r>
      <w:r>
        <w:rPr>
          <w:spacing w:val="-4"/>
        </w:rPr>
        <w:t xml:space="preserve">study. </w:t>
      </w:r>
      <w:r>
        <w:rPr>
          <w:rFonts w:cs="Arial"/>
          <w:i/>
        </w:rPr>
        <w:t>Lancet Infect Dis</w:t>
      </w:r>
      <w:r>
        <w:t>, 12(12):919–924, Dec 2012.</w:t>
      </w:r>
      <w:r>
        <w:rPr>
          <w:spacing w:val="51"/>
        </w:rPr>
        <w:t xml:space="preserve"> </w:t>
      </w:r>
      <w:r>
        <w:t>PMID:</w:t>
      </w:r>
      <w:r>
        <w:rPr>
          <w:w w:val="99"/>
        </w:rPr>
        <w:t xml:space="preserve"> </w:t>
      </w:r>
      <w:r>
        <w:t>23103175.</w:t>
      </w:r>
    </w:p>
    <w:p w14:paraId="747440D5" w14:textId="77777777" w:rsidR="005525D2" w:rsidRDefault="00F9209E">
      <w:pPr>
        <w:pStyle w:val="BodyText"/>
        <w:ind w:left="107" w:right="107"/>
        <w:jc w:val="center"/>
      </w:pPr>
      <w:bookmarkStart w:id="168" w:name="_bookmark26"/>
      <w:bookmarkEnd w:id="168"/>
      <w:r>
        <w:t xml:space="preserve">[13]  </w:t>
      </w:r>
      <w:r>
        <w:rPr>
          <w:spacing w:val="-10"/>
        </w:rPr>
        <w:t xml:space="preserve">W. </w:t>
      </w:r>
      <w:r>
        <w:rPr>
          <w:spacing w:val="-3"/>
        </w:rPr>
        <w:t xml:space="preserve">S. </w:t>
      </w:r>
      <w:r>
        <w:t xml:space="preserve">Lim, </w:t>
      </w:r>
      <w:r>
        <w:rPr>
          <w:spacing w:val="-3"/>
        </w:rPr>
        <w:t xml:space="preserve">S. </w:t>
      </w:r>
      <w:r>
        <w:rPr>
          <w:spacing w:val="-15"/>
        </w:rPr>
        <w:t xml:space="preserve">V. </w:t>
      </w:r>
      <w:r>
        <w:t xml:space="preserve">Baudouin, R. </w:t>
      </w:r>
      <w:r>
        <w:rPr>
          <w:spacing w:val="-4"/>
        </w:rPr>
        <w:t xml:space="preserve">C. </w:t>
      </w:r>
      <w:r>
        <w:t xml:space="preserve">George, A. </w:t>
      </w:r>
      <w:r>
        <w:rPr>
          <w:spacing w:val="-14"/>
        </w:rPr>
        <w:t xml:space="preserve">T. </w:t>
      </w:r>
      <w:r>
        <w:t xml:space="preserve">Hill, </w:t>
      </w:r>
      <w:r>
        <w:rPr>
          <w:spacing w:val="-4"/>
        </w:rPr>
        <w:t xml:space="preserve">C. </w:t>
      </w:r>
      <w:r>
        <w:t xml:space="preserve">Jamieson, I. Le Jeune, </w:t>
      </w:r>
      <w:r>
        <w:rPr>
          <w:spacing w:val="-4"/>
        </w:rPr>
        <w:t xml:space="preserve">J. </w:t>
      </w:r>
      <w:r>
        <w:rPr>
          <w:spacing w:val="-14"/>
        </w:rPr>
        <w:t xml:space="preserve">T. </w:t>
      </w:r>
      <w:r>
        <w:t xml:space="preserve">Macfarlane, R. </w:t>
      </w:r>
      <w:r>
        <w:rPr>
          <w:spacing w:val="-4"/>
        </w:rPr>
        <w:t xml:space="preserve">C. </w:t>
      </w:r>
      <w:r>
        <w:rPr>
          <w:spacing w:val="10"/>
        </w:rPr>
        <w:t xml:space="preserve"> </w:t>
      </w:r>
      <w:r>
        <w:t>Read,</w:t>
      </w:r>
    </w:p>
    <w:p w14:paraId="2AE83254" w14:textId="77777777" w:rsidR="005525D2" w:rsidRDefault="00F9209E">
      <w:pPr>
        <w:pStyle w:val="BodyText"/>
        <w:spacing w:before="31" w:line="268" w:lineRule="auto"/>
        <w:ind w:right="119"/>
        <w:jc w:val="both"/>
      </w:pPr>
      <w:r>
        <w:t xml:space="preserve">H. </w:t>
      </w:r>
      <w:r>
        <w:rPr>
          <w:spacing w:val="-4"/>
        </w:rPr>
        <w:t xml:space="preserve">J. </w:t>
      </w:r>
      <w:r>
        <w:t xml:space="preserve">Roberts, M. L. </w:t>
      </w:r>
      <w:r>
        <w:rPr>
          <w:spacing w:val="-7"/>
        </w:rPr>
        <w:t xml:space="preserve">Levy, </w:t>
      </w:r>
      <w:r>
        <w:t xml:space="preserve">M. Wani, M. A. Woodhead, and </w:t>
      </w:r>
      <w:r>
        <w:rPr>
          <w:spacing w:val="-21"/>
        </w:rPr>
        <w:t xml:space="preserve">P. </w:t>
      </w:r>
      <w:r>
        <w:t xml:space="preserve">G. </w:t>
      </w:r>
      <w:r>
        <w:rPr>
          <w:spacing w:val="-4"/>
        </w:rPr>
        <w:t xml:space="preserve">C. </w:t>
      </w:r>
      <w:r>
        <w:rPr>
          <w:spacing w:val="-5"/>
        </w:rPr>
        <w:t xml:space="preserve">o. </w:t>
      </w:r>
      <w:r>
        <w:t xml:space="preserve">t. </w:t>
      </w:r>
      <w:r>
        <w:rPr>
          <w:spacing w:val="-3"/>
        </w:rPr>
        <w:t xml:space="preserve">B. </w:t>
      </w:r>
      <w:r>
        <w:rPr>
          <w:spacing w:val="-14"/>
        </w:rPr>
        <w:t xml:space="preserve">T. </w:t>
      </w:r>
      <w:r>
        <w:rPr>
          <w:spacing w:val="-3"/>
        </w:rPr>
        <w:t xml:space="preserve">S. S. </w:t>
      </w:r>
      <w:r>
        <w:rPr>
          <w:spacing w:val="-5"/>
        </w:rPr>
        <w:t xml:space="preserve">o. </w:t>
      </w:r>
      <w:r>
        <w:rPr>
          <w:spacing w:val="-4"/>
        </w:rPr>
        <w:t xml:space="preserve">C. C. </w:t>
      </w:r>
      <w:r>
        <w:t>. BTS guidelines</w:t>
      </w:r>
      <w:r>
        <w:rPr>
          <w:w w:val="99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pneumonia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adults:</w:t>
      </w:r>
      <w:r>
        <w:rPr>
          <w:spacing w:val="3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2009.</w:t>
      </w:r>
      <w:r>
        <w:rPr>
          <w:spacing w:val="5"/>
        </w:rPr>
        <w:t xml:space="preserve"> </w:t>
      </w:r>
      <w:r>
        <w:rPr>
          <w:rFonts w:cs="Arial"/>
          <w:i/>
        </w:rPr>
        <w:t>Thorax</w:t>
      </w:r>
      <w:r>
        <w:t>,</w:t>
      </w:r>
      <w:r>
        <w:rPr>
          <w:spacing w:val="-11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Suppl</w:t>
      </w:r>
      <w:r>
        <w:rPr>
          <w:spacing w:val="-12"/>
        </w:rPr>
        <w:t xml:space="preserve"> </w:t>
      </w:r>
      <w:r>
        <w:t>3:iii1–ii55,</w:t>
      </w:r>
      <w:r>
        <w:rPr>
          <w:w w:val="99"/>
        </w:rPr>
        <w:t xml:space="preserve"> </w:t>
      </w:r>
      <w:r>
        <w:t>Oct 2009. PMID:</w:t>
      </w:r>
      <w:r>
        <w:rPr>
          <w:spacing w:val="-25"/>
        </w:rPr>
        <w:t xml:space="preserve"> </w:t>
      </w:r>
      <w:r>
        <w:t>19783532.</w:t>
      </w:r>
    </w:p>
    <w:p w14:paraId="28DF793D" w14:textId="77777777" w:rsidR="005525D2" w:rsidRDefault="00F9209E">
      <w:pPr>
        <w:pStyle w:val="BodyText"/>
        <w:ind w:left="107" w:right="107"/>
        <w:jc w:val="center"/>
      </w:pPr>
      <w:bookmarkStart w:id="169" w:name="_bookmark27"/>
      <w:bookmarkEnd w:id="169"/>
      <w:r>
        <w:t xml:space="preserve">[14]  </w:t>
      </w:r>
      <w:r>
        <w:rPr>
          <w:spacing w:val="-4"/>
        </w:rPr>
        <w:t xml:space="preserve">J. </w:t>
      </w:r>
      <w:r>
        <w:rPr>
          <w:spacing w:val="-3"/>
        </w:rPr>
        <w:t xml:space="preserve">Barr, </w:t>
      </w:r>
      <w:r>
        <w:t xml:space="preserve">G. L. </w:t>
      </w:r>
      <w:r>
        <w:rPr>
          <w:spacing w:val="-4"/>
        </w:rPr>
        <w:t xml:space="preserve">Fraser, </w:t>
      </w:r>
      <w:r>
        <w:t xml:space="preserve">K. Puntillo, E. </w:t>
      </w:r>
      <w:r>
        <w:rPr>
          <w:spacing w:val="-10"/>
        </w:rPr>
        <w:t xml:space="preserve">W. </w:t>
      </w:r>
      <w:r>
        <w:rPr>
          <w:spacing w:val="-6"/>
        </w:rPr>
        <w:t xml:space="preserve">Ely, </w:t>
      </w:r>
      <w:r>
        <w:rPr>
          <w:spacing w:val="-4"/>
        </w:rPr>
        <w:t xml:space="preserve">C. </w:t>
      </w:r>
      <w:r>
        <w:t xml:space="preserve">Gélinas, </w:t>
      </w:r>
      <w:r>
        <w:rPr>
          <w:spacing w:val="-4"/>
        </w:rPr>
        <w:t xml:space="preserve">J. </w:t>
      </w:r>
      <w:r>
        <w:rPr>
          <w:spacing w:val="-17"/>
        </w:rPr>
        <w:t xml:space="preserve">F. </w:t>
      </w:r>
      <w:r>
        <w:t xml:space="preserve">Dasta, </w:t>
      </w:r>
      <w:r>
        <w:rPr>
          <w:spacing w:val="-4"/>
        </w:rPr>
        <w:t xml:space="preserve">J. </w:t>
      </w:r>
      <w:r>
        <w:t xml:space="preserve">E. Davidson, </w:t>
      </w:r>
      <w:r>
        <w:rPr>
          <w:spacing w:val="-4"/>
        </w:rPr>
        <w:t xml:space="preserve">J. </w:t>
      </w:r>
      <w:r>
        <w:rPr>
          <w:spacing w:val="-10"/>
        </w:rPr>
        <w:t xml:space="preserve">W. </w:t>
      </w:r>
      <w:r>
        <w:t xml:space="preserve">Devlin, </w:t>
      </w:r>
      <w:r>
        <w:rPr>
          <w:spacing w:val="-4"/>
        </w:rPr>
        <w:t xml:space="preserve">J. </w:t>
      </w:r>
      <w:r>
        <w:rPr>
          <w:spacing w:val="-21"/>
        </w:rPr>
        <w:t xml:space="preserve">P.  </w:t>
      </w:r>
      <w:r>
        <w:rPr>
          <w:spacing w:val="10"/>
        </w:rPr>
        <w:t xml:space="preserve"> </w:t>
      </w:r>
      <w:r>
        <w:t>Kress,</w:t>
      </w:r>
    </w:p>
    <w:p w14:paraId="203ADFE5" w14:textId="77777777" w:rsidR="005525D2" w:rsidRDefault="00F9209E">
      <w:pPr>
        <w:pStyle w:val="BodyText"/>
        <w:spacing w:before="31"/>
        <w:jc w:val="both"/>
      </w:pPr>
      <w:r>
        <w:t>A.</w:t>
      </w:r>
      <w:r>
        <w:rPr>
          <w:spacing w:val="20"/>
        </w:rPr>
        <w:t xml:space="preserve"> </w:t>
      </w:r>
      <w:r>
        <w:t>M.</w:t>
      </w:r>
      <w:r>
        <w:rPr>
          <w:spacing w:val="20"/>
        </w:rPr>
        <w:t xml:space="preserve"> </w:t>
      </w:r>
      <w:r>
        <w:rPr>
          <w:spacing w:val="-2"/>
        </w:rPr>
        <w:t>Joffe,</w:t>
      </w:r>
      <w:r>
        <w:rPr>
          <w:spacing w:val="25"/>
        </w:rPr>
        <w:t xml:space="preserve"> </w:t>
      </w:r>
      <w:r>
        <w:rPr>
          <w:spacing w:val="-9"/>
        </w:rPr>
        <w:t>D.</w:t>
      </w:r>
      <w:r>
        <w:rPr>
          <w:spacing w:val="20"/>
        </w:rPr>
        <w:t xml:space="preserve"> </w:t>
      </w:r>
      <w:r>
        <w:rPr>
          <w:spacing w:val="-3"/>
        </w:rPr>
        <w:t>B.</w:t>
      </w:r>
      <w:r>
        <w:rPr>
          <w:spacing w:val="20"/>
        </w:rPr>
        <w:t xml:space="preserve"> </w:t>
      </w:r>
      <w:r>
        <w:t>Coursin,</w:t>
      </w:r>
      <w:r>
        <w:rPr>
          <w:spacing w:val="25"/>
        </w:rPr>
        <w:t xml:space="preserve"> </w:t>
      </w:r>
      <w:r>
        <w:rPr>
          <w:spacing w:val="-9"/>
        </w:rPr>
        <w:t>D.</w:t>
      </w:r>
      <w:r>
        <w:rPr>
          <w:spacing w:val="20"/>
        </w:rPr>
        <w:t xml:space="preserve"> </w:t>
      </w:r>
      <w:r>
        <w:t>L.</w:t>
      </w:r>
      <w:r>
        <w:rPr>
          <w:spacing w:val="20"/>
        </w:rPr>
        <w:t xml:space="preserve"> </w:t>
      </w:r>
      <w:r>
        <w:rPr>
          <w:spacing w:val="-3"/>
        </w:rPr>
        <w:t>Herr,</w:t>
      </w:r>
      <w:r>
        <w:rPr>
          <w:spacing w:val="25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rPr>
          <w:spacing w:val="-6"/>
        </w:rPr>
        <w:t>Tung,</w:t>
      </w:r>
      <w:r>
        <w:rPr>
          <w:spacing w:val="26"/>
        </w:rPr>
        <w:t xml:space="preserve"> </w:t>
      </w:r>
      <w:r>
        <w:rPr>
          <w:spacing w:val="-3"/>
        </w:rPr>
        <w:t>B.</w:t>
      </w:r>
      <w:r>
        <w:rPr>
          <w:spacing w:val="20"/>
        </w:rPr>
        <w:t xml:space="preserve"> </w:t>
      </w:r>
      <w:r>
        <w:t>R.</w:t>
      </w:r>
      <w:r>
        <w:rPr>
          <w:spacing w:val="20"/>
        </w:rPr>
        <w:t xml:space="preserve"> </w:t>
      </w:r>
      <w:r>
        <w:t>H.</w:t>
      </w:r>
      <w:r>
        <w:rPr>
          <w:spacing w:val="20"/>
        </w:rPr>
        <w:t xml:space="preserve"> </w:t>
      </w:r>
      <w:r>
        <w:t>Robinson,</w:t>
      </w:r>
      <w:r>
        <w:rPr>
          <w:spacing w:val="25"/>
        </w:rPr>
        <w:t xml:space="preserve"> </w:t>
      </w:r>
      <w:r>
        <w:rPr>
          <w:spacing w:val="-9"/>
        </w:rPr>
        <w:t>D.</w:t>
      </w:r>
      <w:r>
        <w:rPr>
          <w:spacing w:val="20"/>
        </w:rPr>
        <w:t xml:space="preserve"> </w:t>
      </w:r>
      <w:r>
        <w:t>K.</w:t>
      </w:r>
      <w:r>
        <w:rPr>
          <w:spacing w:val="20"/>
        </w:rPr>
        <w:t xml:space="preserve"> </w:t>
      </w:r>
      <w:r>
        <w:t>Fontaine,</w:t>
      </w:r>
      <w:r>
        <w:rPr>
          <w:spacing w:val="25"/>
        </w:rPr>
        <w:t xml:space="preserve"> </w:t>
      </w:r>
      <w:r>
        <w:t>M.</w:t>
      </w:r>
      <w:r>
        <w:rPr>
          <w:spacing w:val="20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rPr>
          <w:spacing w:val="-5"/>
        </w:rPr>
        <w:t>Ramsay,</w:t>
      </w:r>
      <w:r>
        <w:rPr>
          <w:spacing w:val="25"/>
        </w:rPr>
        <w:t xml:space="preserve"> </w:t>
      </w:r>
      <w:r>
        <w:t>R.</w:t>
      </w:r>
      <w:r>
        <w:rPr>
          <w:spacing w:val="20"/>
        </w:rPr>
        <w:t xml:space="preserve"> </w:t>
      </w:r>
      <w:r>
        <w:t>R.</w:t>
      </w:r>
    </w:p>
    <w:p w14:paraId="0DAC19A7" w14:textId="77777777" w:rsidR="005525D2" w:rsidRDefault="005525D2">
      <w:pPr>
        <w:jc w:val="both"/>
        <w:sectPr w:rsidR="005525D2">
          <w:pgSz w:w="12240" w:h="15840"/>
          <w:pgMar w:top="680" w:right="600" w:bottom="280" w:left="600" w:header="720" w:footer="720" w:gutter="0"/>
          <w:cols w:space="720"/>
        </w:sectPr>
      </w:pPr>
    </w:p>
    <w:p w14:paraId="1E60DDC2" w14:textId="77777777" w:rsidR="005525D2" w:rsidRDefault="00F9209E">
      <w:pPr>
        <w:pStyle w:val="BodyText"/>
        <w:spacing w:before="33" w:line="268" w:lineRule="auto"/>
        <w:ind w:right="119"/>
        <w:jc w:val="both"/>
      </w:pPr>
      <w:r>
        <w:rPr>
          <w:spacing w:val="-3"/>
        </w:rPr>
        <w:lastRenderedPageBreak/>
        <w:t xml:space="preserve">Riker, </w:t>
      </w:r>
      <w:r>
        <w:rPr>
          <w:spacing w:val="-4"/>
        </w:rPr>
        <w:t xml:space="preserve">C. </w:t>
      </w:r>
      <w:r>
        <w:t xml:space="preserve">N. Sessler, </w:t>
      </w:r>
      <w:r>
        <w:rPr>
          <w:spacing w:val="-3"/>
        </w:rPr>
        <w:t xml:space="preserve">B. </w:t>
      </w:r>
      <w:r>
        <w:t xml:space="preserve">Pun, </w:t>
      </w:r>
      <w:r>
        <w:rPr>
          <w:spacing w:val="-16"/>
        </w:rPr>
        <w:t xml:space="preserve">Y. </w:t>
      </w:r>
      <w:r>
        <w:t xml:space="preserve">Skrobik, R. Jaeschke, and A. </w:t>
      </w:r>
      <w:r>
        <w:rPr>
          <w:spacing w:val="-4"/>
        </w:rPr>
        <w:t xml:space="preserve">C. </w:t>
      </w:r>
      <w:r>
        <w:rPr>
          <w:spacing w:val="-5"/>
        </w:rPr>
        <w:t xml:space="preserve">o. </w:t>
      </w:r>
      <w:r>
        <w:rPr>
          <w:spacing w:val="-4"/>
        </w:rPr>
        <w:t xml:space="preserve">C. C. </w:t>
      </w:r>
      <w:r>
        <w:t>M. . Clinical practice guidelines</w:t>
      </w:r>
      <w:r>
        <w:rPr>
          <w:spacing w:val="-21"/>
        </w:rPr>
        <w:t xml:space="preserve"> </w:t>
      </w:r>
      <w:r>
        <w:rPr>
          <w:spacing w:val="-3"/>
        </w:rPr>
        <w:t>for</w:t>
      </w:r>
      <w:r>
        <w:rPr>
          <w:w w:val="99"/>
        </w:rPr>
        <w:t xml:space="preserve"> </w:t>
      </w:r>
      <w:r>
        <w:t xml:space="preserve">the management of pain, agitation, and delirium in adult patients in the intensive care unit. </w:t>
      </w:r>
      <w:r>
        <w:rPr>
          <w:rFonts w:cs="Arial"/>
          <w:i/>
        </w:rPr>
        <w:t>Crit Care</w:t>
      </w:r>
      <w:r>
        <w:rPr>
          <w:rFonts w:cs="Arial"/>
          <w:i/>
          <w:spacing w:val="24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w w:val="99"/>
        </w:rPr>
        <w:t xml:space="preserve"> </w:t>
      </w:r>
      <w:r>
        <w:t>41(1):263–306, Jan 2013. PMID:</w:t>
      </w:r>
      <w:r>
        <w:rPr>
          <w:spacing w:val="-43"/>
        </w:rPr>
        <w:t xml:space="preserve"> </w:t>
      </w:r>
      <w:r>
        <w:t>23269131.</w:t>
      </w:r>
    </w:p>
    <w:p w14:paraId="052816E6" w14:textId="77777777" w:rsidR="005525D2" w:rsidRDefault="00F9209E">
      <w:pPr>
        <w:pStyle w:val="BodyText"/>
        <w:ind w:left="119" w:right="81"/>
      </w:pPr>
      <w:bookmarkStart w:id="170" w:name="_bookmark28"/>
      <w:bookmarkEnd w:id="170"/>
      <w:r>
        <w:t>[15]</w:t>
      </w:r>
      <w:r>
        <w:rPr>
          <w:spacing w:val="43"/>
        </w:rPr>
        <w:t xml:space="preserve"> </w:t>
      </w:r>
      <w:r>
        <w:rPr>
          <w:spacing w:val="-14"/>
        </w:rPr>
        <w:t>T.</w:t>
      </w:r>
      <w:r>
        <w:rPr>
          <w:spacing w:val="12"/>
        </w:rPr>
        <w:t xml:space="preserve"> </w:t>
      </w:r>
      <w:r>
        <w:rPr>
          <w:spacing w:val="-9"/>
        </w:rPr>
        <w:t>D.</w:t>
      </w:r>
      <w:r>
        <w:rPr>
          <w:spacing w:val="12"/>
        </w:rPr>
        <w:t xml:space="preserve"> </w:t>
      </w:r>
      <w:r>
        <w:t>Girard,</w:t>
      </w:r>
      <w:r>
        <w:rPr>
          <w:spacing w:val="16"/>
        </w:rPr>
        <w:t xml:space="preserve"> </w:t>
      </w:r>
      <w:r>
        <w:rPr>
          <w:spacing w:val="-4"/>
        </w:rPr>
        <w:t>J.</w:t>
      </w:r>
      <w:r>
        <w:rPr>
          <w:spacing w:val="12"/>
        </w:rPr>
        <w:t xml:space="preserve"> </w:t>
      </w:r>
      <w:r>
        <w:rPr>
          <w:spacing w:val="-21"/>
        </w:rPr>
        <w:t>P.</w:t>
      </w:r>
      <w:r>
        <w:rPr>
          <w:spacing w:val="12"/>
        </w:rPr>
        <w:t xml:space="preserve"> </w:t>
      </w:r>
      <w:r>
        <w:t>Kress,</w:t>
      </w:r>
      <w:r>
        <w:rPr>
          <w:spacing w:val="16"/>
        </w:rPr>
        <w:t xml:space="preserve"> </w:t>
      </w:r>
      <w:r>
        <w:rPr>
          <w:spacing w:val="-3"/>
        </w:rPr>
        <w:t>B.</w:t>
      </w:r>
      <w:r>
        <w:rPr>
          <w:spacing w:val="12"/>
        </w:rPr>
        <w:t xml:space="preserve"> </w:t>
      </w:r>
      <w:r>
        <w:rPr>
          <w:spacing w:val="-9"/>
        </w:rPr>
        <w:t>D.</w:t>
      </w:r>
      <w:r>
        <w:rPr>
          <w:spacing w:val="12"/>
        </w:rPr>
        <w:t xml:space="preserve"> </w:t>
      </w:r>
      <w:r>
        <w:t>Fuchs,</w:t>
      </w:r>
      <w:r>
        <w:rPr>
          <w:spacing w:val="16"/>
        </w:rPr>
        <w:t xml:space="preserve"> </w:t>
      </w:r>
      <w:r>
        <w:rPr>
          <w:spacing w:val="-4"/>
        </w:rPr>
        <w:t>J.</w:t>
      </w:r>
      <w:r>
        <w:rPr>
          <w:spacing w:val="12"/>
        </w:rPr>
        <w:t xml:space="preserve"> </w:t>
      </w:r>
      <w:r>
        <w:rPr>
          <w:spacing w:val="-10"/>
        </w:rPr>
        <w:t>W.</w:t>
      </w:r>
      <w:r>
        <w:rPr>
          <w:spacing w:val="12"/>
        </w:rPr>
        <w:t xml:space="preserve"> </w:t>
      </w:r>
      <w:r>
        <w:rPr>
          <w:spacing w:val="-10"/>
        </w:rPr>
        <w:t>W.</w:t>
      </w:r>
      <w:r>
        <w:rPr>
          <w:spacing w:val="12"/>
        </w:rPr>
        <w:t xml:space="preserve"> </w:t>
      </w:r>
      <w:r>
        <w:t>Thomason,</w:t>
      </w:r>
      <w:r>
        <w:rPr>
          <w:spacing w:val="16"/>
        </w:rPr>
        <w:t xml:space="preserve"> </w:t>
      </w:r>
      <w:r>
        <w:rPr>
          <w:spacing w:val="-10"/>
        </w:rPr>
        <w:t>W.</w:t>
      </w:r>
      <w:r>
        <w:rPr>
          <w:spacing w:val="12"/>
        </w:rPr>
        <w:t xml:space="preserve"> </w:t>
      </w:r>
      <w:r>
        <w:rPr>
          <w:spacing w:val="-9"/>
        </w:rPr>
        <w:t>D.</w:t>
      </w:r>
      <w:r>
        <w:rPr>
          <w:spacing w:val="12"/>
        </w:rPr>
        <w:t xml:space="preserve"> </w:t>
      </w:r>
      <w:r>
        <w:t>Schweickert,</w:t>
      </w:r>
      <w:r>
        <w:rPr>
          <w:spacing w:val="16"/>
        </w:rPr>
        <w:t xml:space="preserve"> </w:t>
      </w:r>
      <w:r>
        <w:rPr>
          <w:spacing w:val="-3"/>
        </w:rPr>
        <w:t>B.</w:t>
      </w:r>
      <w:r>
        <w:rPr>
          <w:spacing w:val="12"/>
        </w:rPr>
        <w:t xml:space="preserve"> </w:t>
      </w:r>
      <w:r>
        <w:rPr>
          <w:spacing w:val="-14"/>
        </w:rPr>
        <w:t>T.</w:t>
      </w:r>
      <w:r>
        <w:rPr>
          <w:spacing w:val="12"/>
        </w:rPr>
        <w:t xml:space="preserve"> </w:t>
      </w:r>
      <w:r>
        <w:t>Pun,</w:t>
      </w:r>
      <w:r>
        <w:rPr>
          <w:spacing w:val="16"/>
        </w:rPr>
        <w:t xml:space="preserve"> </w:t>
      </w:r>
      <w:r>
        <w:rPr>
          <w:spacing w:val="-9"/>
        </w:rPr>
        <w:t>D.</w:t>
      </w:r>
      <w:r>
        <w:rPr>
          <w:spacing w:val="12"/>
        </w:rPr>
        <w:t xml:space="preserve"> </w:t>
      </w:r>
      <w:r>
        <w:rPr>
          <w:spacing w:val="-3"/>
        </w:rPr>
        <w:t>B.</w:t>
      </w:r>
      <w:r>
        <w:rPr>
          <w:spacing w:val="12"/>
        </w:rPr>
        <w:t xml:space="preserve"> </w:t>
      </w:r>
      <w:r>
        <w:rPr>
          <w:spacing w:val="-4"/>
        </w:rPr>
        <w:t>Taichman,</w:t>
      </w:r>
    </w:p>
    <w:p w14:paraId="6E032A9A" w14:textId="77777777" w:rsidR="005525D2" w:rsidRDefault="00F9209E">
      <w:pPr>
        <w:pStyle w:val="BodyText"/>
        <w:spacing w:before="31" w:line="268" w:lineRule="auto"/>
        <w:ind w:right="117"/>
        <w:jc w:val="both"/>
      </w:pPr>
      <w:r>
        <w:rPr>
          <w:spacing w:val="-4"/>
        </w:rPr>
        <w:t>J.</w:t>
      </w:r>
      <w:r>
        <w:rPr>
          <w:spacing w:val="12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Dunn,</w:t>
      </w:r>
      <w:r>
        <w:rPr>
          <w:spacing w:val="15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rPr>
          <w:spacing w:val="-3"/>
        </w:rPr>
        <w:t>S.</w:t>
      </w:r>
      <w:r>
        <w:rPr>
          <w:spacing w:val="12"/>
        </w:rPr>
        <w:t xml:space="preserve"> </w:t>
      </w:r>
      <w:r>
        <w:t>Pohlman,</w:t>
      </w:r>
      <w:r>
        <w:rPr>
          <w:spacing w:val="15"/>
        </w:rPr>
        <w:t xml:space="preserve"> </w:t>
      </w:r>
      <w:r>
        <w:rPr>
          <w:spacing w:val="-21"/>
        </w:rPr>
        <w:t>P.</w:t>
      </w:r>
      <w:r>
        <w:rPr>
          <w:spacing w:val="12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rPr>
          <w:spacing w:val="-3"/>
        </w:rPr>
        <w:t>Kinniry,</w:t>
      </w:r>
      <w:r>
        <w:rPr>
          <w:spacing w:val="15"/>
        </w:rPr>
        <w:t xml:space="preserve"> </w:t>
      </w:r>
      <w:r>
        <w:rPr>
          <w:spacing w:val="-4"/>
        </w:rPr>
        <w:t>J.</w:t>
      </w:r>
      <w:r>
        <w:rPr>
          <w:spacing w:val="11"/>
        </w:rPr>
        <w:t xml:space="preserve"> </w:t>
      </w:r>
      <w:r>
        <w:rPr>
          <w:spacing w:val="-4"/>
        </w:rPr>
        <w:t>C.</w:t>
      </w:r>
      <w:r>
        <w:rPr>
          <w:spacing w:val="12"/>
        </w:rPr>
        <w:t xml:space="preserve"> </w:t>
      </w:r>
      <w:r>
        <w:t>Jackson,</w:t>
      </w:r>
      <w:r>
        <w:rPr>
          <w:spacing w:val="15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E.</w:t>
      </w:r>
      <w:r>
        <w:rPr>
          <w:spacing w:val="12"/>
        </w:rPr>
        <w:t xml:space="preserve"> </w:t>
      </w:r>
      <w:r>
        <w:t>Canonico,</w:t>
      </w:r>
      <w:r>
        <w:rPr>
          <w:spacing w:val="15"/>
        </w:rPr>
        <w:t xml:space="preserve"> </w:t>
      </w:r>
      <w:r>
        <w:t>R.</w:t>
      </w:r>
      <w:r>
        <w:rPr>
          <w:spacing w:val="12"/>
        </w:rPr>
        <w:t xml:space="preserve"> </w:t>
      </w:r>
      <w:r>
        <w:rPr>
          <w:spacing w:val="-10"/>
        </w:rPr>
        <w:t>W.</w:t>
      </w:r>
      <w:r>
        <w:rPr>
          <w:spacing w:val="11"/>
        </w:rPr>
        <w:t xml:space="preserve"> </w:t>
      </w:r>
      <w:r>
        <w:t>Light,</w:t>
      </w:r>
      <w:r>
        <w:rPr>
          <w:spacing w:val="15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K.</w:t>
      </w:r>
      <w:r>
        <w:rPr>
          <w:spacing w:val="12"/>
        </w:rPr>
        <w:t xml:space="preserve"> </w:t>
      </w:r>
      <w:r>
        <w:t>Shintani,</w:t>
      </w:r>
      <w:r>
        <w:rPr>
          <w:spacing w:val="15"/>
        </w:rPr>
        <w:t xml:space="preserve"> </w:t>
      </w:r>
      <w:r>
        <w:rPr>
          <w:spacing w:val="-4"/>
        </w:rPr>
        <w:t>J.</w:t>
      </w:r>
      <w:r>
        <w:rPr>
          <w:spacing w:val="12"/>
        </w:rPr>
        <w:t xml:space="preserve"> </w:t>
      </w:r>
      <w:r>
        <w:t>L.</w:t>
      </w:r>
      <w:r>
        <w:rPr>
          <w:w w:val="99"/>
        </w:rPr>
        <w:t xml:space="preserve"> </w:t>
      </w:r>
      <w:r>
        <w:t>Thompson,</w:t>
      </w:r>
      <w:r>
        <w:rPr>
          <w:spacing w:val="-14"/>
        </w:rPr>
        <w:t xml:space="preserve"> </w:t>
      </w:r>
      <w:r>
        <w:rPr>
          <w:spacing w:val="-3"/>
        </w:rPr>
        <w:t>S.</w:t>
      </w:r>
      <w:r>
        <w:rPr>
          <w:spacing w:val="-17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Gordon,</w:t>
      </w:r>
      <w:r>
        <w:rPr>
          <w:spacing w:val="-14"/>
        </w:rPr>
        <w:t xml:space="preserve"> </w:t>
      </w:r>
      <w:r>
        <w:rPr>
          <w:spacing w:val="-4"/>
        </w:rPr>
        <w:t>J.</w:t>
      </w:r>
      <w:r>
        <w:rPr>
          <w:spacing w:val="-17"/>
        </w:rPr>
        <w:t xml:space="preserve"> </w:t>
      </w:r>
      <w:r>
        <w:rPr>
          <w:spacing w:val="-3"/>
        </w:rPr>
        <w:t>B.</w:t>
      </w:r>
      <w:r>
        <w:rPr>
          <w:spacing w:val="-17"/>
        </w:rPr>
        <w:t xml:space="preserve"> </w:t>
      </w:r>
      <w:r>
        <w:t>Hall,</w:t>
      </w:r>
      <w:r>
        <w:rPr>
          <w:spacing w:val="-14"/>
        </w:rPr>
        <w:t xml:space="preserve"> </w:t>
      </w:r>
      <w:r>
        <w:t>R.</w:t>
      </w:r>
      <w:r>
        <w:rPr>
          <w:spacing w:val="-17"/>
        </w:rPr>
        <w:t xml:space="preserve"> </w:t>
      </w:r>
      <w:r>
        <w:rPr>
          <w:spacing w:val="-3"/>
        </w:rPr>
        <w:t>S.</w:t>
      </w:r>
      <w:r>
        <w:rPr>
          <w:spacing w:val="-17"/>
        </w:rPr>
        <w:t xml:space="preserve"> </w:t>
      </w:r>
      <w:r>
        <w:t>Dittus,</w:t>
      </w:r>
      <w:r>
        <w:rPr>
          <w:spacing w:val="-14"/>
        </w:rPr>
        <w:t xml:space="preserve"> </w:t>
      </w:r>
      <w:r>
        <w:t>G.</w:t>
      </w:r>
      <w:r>
        <w:rPr>
          <w:spacing w:val="-17"/>
        </w:rPr>
        <w:t xml:space="preserve"> </w:t>
      </w:r>
      <w:r>
        <w:t>R.</w:t>
      </w:r>
      <w:r>
        <w:rPr>
          <w:spacing w:val="-17"/>
        </w:rPr>
        <w:t xml:space="preserve"> </w:t>
      </w:r>
      <w:r>
        <w:t>Bernard,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E.</w:t>
      </w:r>
      <w:r>
        <w:rPr>
          <w:spacing w:val="-17"/>
        </w:rPr>
        <w:t xml:space="preserve"> </w:t>
      </w:r>
      <w:r>
        <w:rPr>
          <w:spacing w:val="-10"/>
        </w:rPr>
        <w:t>W.</w:t>
      </w:r>
      <w:r>
        <w:rPr>
          <w:spacing w:val="-17"/>
        </w:rPr>
        <w:t xml:space="preserve"> </w:t>
      </w:r>
      <w:r>
        <w:rPr>
          <w:spacing w:val="-6"/>
        </w:rPr>
        <w:t xml:space="preserve">Ely. </w:t>
      </w:r>
      <w:r>
        <w:t>Efficacy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safety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paired</w:t>
      </w:r>
      <w:r>
        <w:rPr>
          <w:w w:val="99"/>
        </w:rPr>
        <w:t xml:space="preserve"> </w:t>
      </w:r>
      <w:r>
        <w:t xml:space="preserve">sedation and ventilator weaning protocol </w:t>
      </w:r>
      <w:r>
        <w:rPr>
          <w:spacing w:val="-3"/>
        </w:rPr>
        <w:t xml:space="preserve">for </w:t>
      </w:r>
      <w:r>
        <w:t>mechanically ventilated patients in intensive care</w:t>
      </w:r>
      <w:r>
        <w:rPr>
          <w:spacing w:val="44"/>
        </w:rPr>
        <w:t xml:space="preserve"> </w:t>
      </w:r>
      <w:r>
        <w:t>(Awakening</w:t>
      </w:r>
      <w:r>
        <w:rPr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Breathing</w:t>
      </w:r>
      <w:r>
        <w:rPr>
          <w:spacing w:val="-10"/>
        </w:rPr>
        <w:t xml:space="preserve"> </w:t>
      </w:r>
      <w:r>
        <w:t>Controlled</w:t>
      </w:r>
      <w:r>
        <w:rPr>
          <w:spacing w:val="-10"/>
        </w:rPr>
        <w:t xml:space="preserve"> </w:t>
      </w:r>
      <w:r>
        <w:t>trial):</w:t>
      </w:r>
      <w:r>
        <w:rPr>
          <w:spacing w:val="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randomised</w:t>
      </w:r>
      <w:r>
        <w:rPr>
          <w:spacing w:val="-10"/>
        </w:rPr>
        <w:t xml:space="preserve"> </w:t>
      </w:r>
      <w:r>
        <w:t>controlled</w:t>
      </w:r>
      <w:r>
        <w:rPr>
          <w:spacing w:val="-10"/>
        </w:rPr>
        <w:t xml:space="preserve"> </w:t>
      </w:r>
      <w:r>
        <w:t>trial.</w:t>
      </w:r>
      <w:r>
        <w:rPr>
          <w:spacing w:val="11"/>
        </w:rPr>
        <w:t xml:space="preserve"> </w:t>
      </w:r>
      <w:r>
        <w:rPr>
          <w:rFonts w:cs="Arial"/>
          <w:i/>
        </w:rPr>
        <w:t>Lancet</w:t>
      </w:r>
      <w:r>
        <w:t>,</w:t>
      </w:r>
      <w:r>
        <w:rPr>
          <w:spacing w:val="-9"/>
        </w:rPr>
        <w:t xml:space="preserve"> </w:t>
      </w:r>
      <w:r>
        <w:t>371(9607):126–134,</w:t>
      </w:r>
      <w:r>
        <w:rPr>
          <w:spacing w:val="-9"/>
        </w:rPr>
        <w:t xml:space="preserve"> </w:t>
      </w:r>
      <w:r>
        <w:t>Jan</w:t>
      </w:r>
      <w:r>
        <w:rPr>
          <w:spacing w:val="-10"/>
        </w:rPr>
        <w:t xml:space="preserve"> </w:t>
      </w:r>
      <w:r>
        <w:t>2008.</w:t>
      </w:r>
      <w:r>
        <w:rPr>
          <w:spacing w:val="-10"/>
        </w:rPr>
        <w:t xml:space="preserve"> </w:t>
      </w:r>
      <w:r>
        <w:t>PMID:</w:t>
      </w:r>
      <w:r>
        <w:rPr>
          <w:w w:val="99"/>
        </w:rPr>
        <w:t xml:space="preserve"> </w:t>
      </w:r>
      <w:r>
        <w:t>18191684.</w:t>
      </w:r>
    </w:p>
    <w:p w14:paraId="0A8646DE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171" w:name="_bookmark29"/>
      <w:bookmarkEnd w:id="171"/>
      <w:r>
        <w:t xml:space="preserve">[16] </w:t>
      </w:r>
      <w:r>
        <w:rPr>
          <w:spacing w:val="-21"/>
        </w:rPr>
        <w:t xml:space="preserve">P. </w:t>
      </w:r>
      <w:r>
        <w:rPr>
          <w:spacing w:val="-4"/>
        </w:rPr>
        <w:t xml:space="preserve">C. </w:t>
      </w:r>
      <w:r>
        <w:t xml:space="preserve">Hébert, G. </w:t>
      </w:r>
      <w:r>
        <w:rPr>
          <w:spacing w:val="-2"/>
        </w:rPr>
        <w:t xml:space="preserve">Wells, </w:t>
      </w:r>
      <w:r>
        <w:t xml:space="preserve">M. A. Blajchman, </w:t>
      </w:r>
      <w:r>
        <w:rPr>
          <w:spacing w:val="-4"/>
        </w:rPr>
        <w:t xml:space="preserve">J. </w:t>
      </w:r>
      <w:r>
        <w:t xml:space="preserve">Marshall, </w:t>
      </w:r>
      <w:r>
        <w:rPr>
          <w:spacing w:val="-4"/>
        </w:rPr>
        <w:t xml:space="preserve">C. </w:t>
      </w:r>
      <w:r>
        <w:t xml:space="preserve">Martin, G. Pagliarello, M. </w:t>
      </w:r>
      <w:r>
        <w:rPr>
          <w:spacing w:val="-4"/>
        </w:rPr>
        <w:t xml:space="preserve">Tweeddale, </w:t>
      </w:r>
      <w:r>
        <w:t>I.</w:t>
      </w:r>
      <w:r>
        <w:rPr>
          <w:spacing w:val="-23"/>
        </w:rPr>
        <w:t xml:space="preserve"> </w:t>
      </w:r>
      <w:r>
        <w:t>Schweitzer,</w:t>
      </w:r>
      <w:r>
        <w:rPr>
          <w:w w:val="99"/>
        </w:rPr>
        <w:t xml:space="preserve"> </w:t>
      </w:r>
      <w:r>
        <w:t xml:space="preserve">and E. </w:t>
      </w:r>
      <w:r>
        <w:rPr>
          <w:spacing w:val="-6"/>
        </w:rPr>
        <w:t xml:space="preserve">Yetisir. </w:t>
      </w:r>
      <w:r>
        <w:t>A multicenter, randomized, controlled clinical trial of transfusion requirements in critical</w:t>
      </w:r>
      <w:r>
        <w:rPr>
          <w:spacing w:val="-23"/>
        </w:rPr>
        <w:t xml:space="preserve"> </w:t>
      </w:r>
      <w:r>
        <w:t>care.</w:t>
      </w:r>
      <w:r>
        <w:rPr>
          <w:w w:val="99"/>
        </w:rPr>
        <w:t xml:space="preserve"> </w:t>
      </w:r>
      <w:r>
        <w:rPr>
          <w:spacing w:val="-3"/>
        </w:rPr>
        <w:t>Transfusion</w:t>
      </w:r>
      <w:r>
        <w:rPr>
          <w:spacing w:val="-11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Investigators,</w:t>
      </w:r>
      <w:r>
        <w:rPr>
          <w:spacing w:val="-11"/>
        </w:rPr>
        <w:t xml:space="preserve"> </w:t>
      </w:r>
      <w:r>
        <w:t>Canadian</w:t>
      </w:r>
      <w:r>
        <w:rPr>
          <w:spacing w:val="-11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rPr>
          <w:spacing w:val="-5"/>
        </w:rPr>
        <w:t>Trials</w:t>
      </w:r>
      <w:r>
        <w:rPr>
          <w:spacing w:val="-11"/>
        </w:rPr>
        <w:t xml:space="preserve"> </w:t>
      </w:r>
      <w:r>
        <w:t>Group.</w:t>
      </w:r>
      <w:r>
        <w:rPr>
          <w:spacing w:val="7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-11"/>
        </w:rPr>
        <w:t xml:space="preserve"> </w:t>
      </w:r>
      <w:r>
        <w:rPr>
          <w:rFonts w:cs="Arial"/>
          <w:i/>
        </w:rPr>
        <w:t>Engl</w:t>
      </w:r>
      <w:r>
        <w:rPr>
          <w:rFonts w:cs="Arial"/>
          <w:i/>
          <w:spacing w:val="-11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11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w w:val="99"/>
        </w:rPr>
        <w:t xml:space="preserve"> </w:t>
      </w:r>
      <w:r>
        <w:t xml:space="preserve">340(6):409–417, </w:t>
      </w:r>
      <w:r>
        <w:rPr>
          <w:spacing w:val="-3"/>
        </w:rPr>
        <w:t xml:space="preserve">Feb </w:t>
      </w:r>
      <w:r>
        <w:t>1999. PMID:</w:t>
      </w:r>
      <w:r>
        <w:rPr>
          <w:spacing w:val="-33"/>
        </w:rPr>
        <w:t xml:space="preserve"> </w:t>
      </w:r>
      <w:r>
        <w:t>9971864.</w:t>
      </w:r>
    </w:p>
    <w:p w14:paraId="5C595BEF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172" w:name="_bookmark30"/>
      <w:bookmarkEnd w:id="172"/>
      <w:r>
        <w:t xml:space="preserve">[17] </w:t>
      </w:r>
      <w:r>
        <w:rPr>
          <w:spacing w:val="-3"/>
        </w:rPr>
        <w:t xml:space="preserve">B. B. </w:t>
      </w:r>
      <w:r>
        <w:t xml:space="preserve">Dean, </w:t>
      </w:r>
      <w:r>
        <w:rPr>
          <w:spacing w:val="-4"/>
        </w:rPr>
        <w:t xml:space="preserve">J. </w:t>
      </w:r>
      <w:r>
        <w:t xml:space="preserve">Lam, </w:t>
      </w:r>
      <w:r>
        <w:rPr>
          <w:spacing w:val="-4"/>
        </w:rPr>
        <w:t xml:space="preserve">J. </w:t>
      </w:r>
      <w:r>
        <w:t xml:space="preserve">L. Natoli, Q. Butler, </w:t>
      </w:r>
      <w:r>
        <w:rPr>
          <w:spacing w:val="-9"/>
        </w:rPr>
        <w:t xml:space="preserve">D. </w:t>
      </w:r>
      <w:r>
        <w:t xml:space="preserve">Aguilar, and R. </w:t>
      </w:r>
      <w:r>
        <w:rPr>
          <w:spacing w:val="-4"/>
        </w:rPr>
        <w:t xml:space="preserve">J. </w:t>
      </w:r>
      <w:r>
        <w:t>Nordyke. Review: use of electronic</w:t>
      </w:r>
      <w:r>
        <w:rPr>
          <w:spacing w:val="17"/>
        </w:rPr>
        <w:t xml:space="preserve"> </w:t>
      </w:r>
      <w:r>
        <w:t>medical</w:t>
      </w:r>
      <w:r>
        <w:rPr>
          <w:w w:val="99"/>
        </w:rPr>
        <w:t xml:space="preserve"> </w:t>
      </w:r>
      <w:r>
        <w:t xml:space="preserve">records </w:t>
      </w:r>
      <w:r>
        <w:rPr>
          <w:spacing w:val="-3"/>
        </w:rPr>
        <w:t xml:space="preserve">for </w:t>
      </w:r>
      <w:r>
        <w:t xml:space="preserve">health outcomes research: a literature </w:t>
      </w:r>
      <w:r>
        <w:rPr>
          <w:spacing w:val="-5"/>
        </w:rPr>
        <w:t xml:space="preserve">review. </w:t>
      </w:r>
      <w:r>
        <w:rPr>
          <w:rFonts w:cs="Arial"/>
          <w:i/>
        </w:rPr>
        <w:t>Med Care Res Rev</w:t>
      </w:r>
      <w:r>
        <w:t>, 66(6):611–638, Dec</w:t>
      </w:r>
      <w:r>
        <w:rPr>
          <w:spacing w:val="21"/>
        </w:rPr>
        <w:t xml:space="preserve"> </w:t>
      </w:r>
      <w:r>
        <w:t>2009.</w:t>
      </w:r>
      <w:r>
        <w:rPr>
          <w:w w:val="99"/>
        </w:rPr>
        <w:t xml:space="preserve"> </w:t>
      </w:r>
      <w:r>
        <w:t>PMID:</w:t>
      </w:r>
      <w:r>
        <w:rPr>
          <w:spacing w:val="-15"/>
        </w:rPr>
        <w:t xml:space="preserve"> </w:t>
      </w:r>
      <w:r>
        <w:t>19279318.</w:t>
      </w:r>
    </w:p>
    <w:p w14:paraId="6B28BCE2" w14:textId="77777777" w:rsidR="005525D2" w:rsidRDefault="00F9209E">
      <w:pPr>
        <w:pStyle w:val="BodyText"/>
        <w:ind w:left="119" w:right="81"/>
      </w:pPr>
      <w:bookmarkStart w:id="173" w:name="_bookmark31"/>
      <w:bookmarkEnd w:id="173"/>
      <w:r>
        <w:t>[18]</w:t>
      </w:r>
      <w:r>
        <w:rPr>
          <w:spacing w:val="3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Amarasingham,</w:t>
      </w:r>
      <w:r>
        <w:rPr>
          <w:spacing w:val="-16"/>
        </w:rPr>
        <w:t xml:space="preserve"> </w:t>
      </w:r>
      <w:r>
        <w:rPr>
          <w:spacing w:val="-3"/>
        </w:rPr>
        <w:t>B.</w:t>
      </w:r>
      <w:r>
        <w:rPr>
          <w:spacing w:val="-18"/>
        </w:rPr>
        <w:t xml:space="preserve"> </w:t>
      </w:r>
      <w:r>
        <w:rPr>
          <w:spacing w:val="-4"/>
        </w:rPr>
        <w:t>J.</w:t>
      </w:r>
      <w:r>
        <w:rPr>
          <w:spacing w:val="-18"/>
        </w:rPr>
        <w:t xml:space="preserve"> </w:t>
      </w:r>
      <w:r>
        <w:t>Moore,</w:t>
      </w:r>
      <w:r>
        <w:rPr>
          <w:spacing w:val="-16"/>
        </w:rPr>
        <w:t xml:space="preserve"> Y.</w:t>
      </w:r>
      <w:r>
        <w:rPr>
          <w:spacing w:val="-18"/>
        </w:rPr>
        <w:t xml:space="preserve"> </w:t>
      </w:r>
      <w:r>
        <w:rPr>
          <w:spacing w:val="-21"/>
        </w:rPr>
        <w:t>P.</w:t>
      </w:r>
      <w:r>
        <w:rPr>
          <w:spacing w:val="-18"/>
        </w:rPr>
        <w:t xml:space="preserve"> </w:t>
      </w:r>
      <w:r>
        <w:rPr>
          <w:spacing w:val="-5"/>
        </w:rPr>
        <w:t>Tabak,</w:t>
      </w:r>
      <w:r>
        <w:rPr>
          <w:spacing w:val="-16"/>
        </w:rPr>
        <w:t xml:space="preserve"> </w:t>
      </w:r>
      <w:r>
        <w:t>M.</w:t>
      </w:r>
      <w:r>
        <w:rPr>
          <w:spacing w:val="-18"/>
        </w:rPr>
        <w:t xml:space="preserve"> </w:t>
      </w:r>
      <w:r>
        <w:t>H.</w:t>
      </w:r>
      <w:r>
        <w:rPr>
          <w:spacing w:val="-18"/>
        </w:rPr>
        <w:t xml:space="preserve"> </w:t>
      </w:r>
      <w:r>
        <w:t>Drazner,</w:t>
      </w:r>
      <w:r>
        <w:rPr>
          <w:spacing w:val="-16"/>
        </w:rPr>
        <w:t xml:space="preserve"> </w:t>
      </w:r>
      <w:r>
        <w:rPr>
          <w:spacing w:val="-4"/>
        </w:rPr>
        <w:t>C.</w:t>
      </w:r>
      <w:r>
        <w:rPr>
          <w:spacing w:val="-18"/>
        </w:rPr>
        <w:t xml:space="preserve"> </w:t>
      </w:r>
      <w:r>
        <w:t>A.</w:t>
      </w:r>
      <w:r>
        <w:rPr>
          <w:spacing w:val="-18"/>
        </w:rPr>
        <w:t xml:space="preserve"> </w:t>
      </w:r>
      <w:r>
        <w:t>Clark,</w:t>
      </w:r>
      <w:r>
        <w:rPr>
          <w:spacing w:val="-16"/>
        </w:rPr>
        <w:t xml:space="preserve"> </w:t>
      </w:r>
      <w:r>
        <w:rPr>
          <w:spacing w:val="-3"/>
        </w:rPr>
        <w:t>S.</w:t>
      </w:r>
      <w:r>
        <w:rPr>
          <w:spacing w:val="-18"/>
        </w:rPr>
        <w:t xml:space="preserve"> </w:t>
      </w:r>
      <w:r>
        <w:t>Zhang,</w:t>
      </w:r>
      <w:r>
        <w:rPr>
          <w:spacing w:val="-16"/>
        </w:rPr>
        <w:t xml:space="preserve"> </w:t>
      </w:r>
      <w:r>
        <w:rPr>
          <w:spacing w:val="-10"/>
        </w:rPr>
        <w:t>W.</w:t>
      </w:r>
      <w:r>
        <w:rPr>
          <w:spacing w:val="-18"/>
        </w:rPr>
        <w:t xml:space="preserve"> </w:t>
      </w:r>
      <w:r>
        <w:t>G.</w:t>
      </w:r>
      <w:r>
        <w:rPr>
          <w:spacing w:val="-18"/>
        </w:rPr>
        <w:t xml:space="preserve"> </w:t>
      </w:r>
      <w:r>
        <w:t>Reed,</w:t>
      </w:r>
      <w:r>
        <w:rPr>
          <w:spacing w:val="-16"/>
        </w:rPr>
        <w:t xml:space="preserve"> </w:t>
      </w:r>
      <w:r>
        <w:rPr>
          <w:spacing w:val="-14"/>
        </w:rPr>
        <w:t>T.</w:t>
      </w:r>
      <w:r>
        <w:rPr>
          <w:spacing w:val="-18"/>
        </w:rPr>
        <w:t xml:space="preserve"> </w:t>
      </w:r>
      <w:r>
        <w:rPr>
          <w:spacing w:val="-3"/>
        </w:rPr>
        <w:t>S.</w:t>
      </w:r>
      <w:r>
        <w:rPr>
          <w:spacing w:val="-18"/>
        </w:rPr>
        <w:t xml:space="preserve"> </w:t>
      </w:r>
      <w:r>
        <w:t>Swanson,</w:t>
      </w:r>
    </w:p>
    <w:p w14:paraId="14E31ADF" w14:textId="77777777" w:rsidR="005525D2" w:rsidRDefault="00F9209E">
      <w:pPr>
        <w:pStyle w:val="BodyText"/>
        <w:spacing w:before="31" w:line="268" w:lineRule="auto"/>
        <w:ind w:right="119"/>
        <w:jc w:val="both"/>
      </w:pPr>
      <w:r>
        <w:rPr>
          <w:spacing w:val="-16"/>
        </w:rPr>
        <w:t xml:space="preserve">Y. </w:t>
      </w:r>
      <w:r>
        <w:t xml:space="preserve">Ma, and E. A. Halm. An automated model to identify heart failure patients at risk </w:t>
      </w:r>
      <w:r>
        <w:rPr>
          <w:spacing w:val="-3"/>
        </w:rPr>
        <w:t xml:space="preserve">for </w:t>
      </w:r>
      <w:r>
        <w:t>30-day</w:t>
      </w:r>
      <w:r>
        <w:rPr>
          <w:spacing w:val="-13"/>
        </w:rPr>
        <w:t xml:space="preserve"> </w:t>
      </w:r>
      <w:r>
        <w:t>readmission</w:t>
      </w:r>
      <w:r>
        <w:rPr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death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rPr>
          <w:rFonts w:cs="Arial"/>
          <w:i/>
        </w:rPr>
        <w:t>Med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Care</w:t>
      </w:r>
      <w:r>
        <w:t>,</w:t>
      </w:r>
      <w:r>
        <w:rPr>
          <w:spacing w:val="-7"/>
        </w:rPr>
        <w:t xml:space="preserve"> </w:t>
      </w:r>
      <w:r>
        <w:t>48(11):981–988,</w:t>
      </w:r>
      <w:r>
        <w:rPr>
          <w:spacing w:val="-7"/>
        </w:rPr>
        <w:t xml:space="preserve"> </w:t>
      </w:r>
      <w:r>
        <w:t>Nov</w:t>
      </w:r>
      <w:r>
        <w:rPr>
          <w:spacing w:val="-7"/>
        </w:rPr>
        <w:t xml:space="preserve"> </w:t>
      </w:r>
      <w:r>
        <w:t>2010.</w:t>
      </w:r>
      <w:r>
        <w:rPr>
          <w:spacing w:val="-7"/>
        </w:rPr>
        <w:t xml:space="preserve"> </w:t>
      </w:r>
      <w:r>
        <w:t>PMID:</w:t>
      </w:r>
      <w:r>
        <w:rPr>
          <w:spacing w:val="-7"/>
        </w:rPr>
        <w:t xml:space="preserve"> </w:t>
      </w:r>
      <w:r>
        <w:t>20940649.</w:t>
      </w:r>
    </w:p>
    <w:p w14:paraId="678A9EB9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174" w:name="_bookmark32"/>
      <w:bookmarkEnd w:id="174"/>
      <w:r>
        <w:t>[19]</w:t>
      </w:r>
      <w:r>
        <w:rPr>
          <w:spacing w:val="41"/>
        </w:rPr>
        <w:t xml:space="preserve"> </w:t>
      </w:r>
      <w:r>
        <w:rPr>
          <w:spacing w:val="-4"/>
        </w:rPr>
        <w:t>C.</w:t>
      </w:r>
      <w:r>
        <w:rPr>
          <w:spacing w:val="27"/>
        </w:rPr>
        <w:t xml:space="preserve"> </w:t>
      </w:r>
      <w:r>
        <w:t>A.</w:t>
      </w:r>
      <w:r>
        <w:rPr>
          <w:spacing w:val="28"/>
        </w:rPr>
        <w:t xml:space="preserve"> </w:t>
      </w:r>
      <w:r>
        <w:t>Welch,</w:t>
      </w:r>
      <w:r>
        <w:rPr>
          <w:spacing w:val="36"/>
        </w:rPr>
        <w:t xml:space="preserve"> </w:t>
      </w:r>
      <w:r>
        <w:t>I.</w:t>
      </w:r>
      <w:r>
        <w:rPr>
          <w:spacing w:val="27"/>
        </w:rPr>
        <w:t xml:space="preserve"> </w:t>
      </w:r>
      <w:r>
        <w:t>Petersen,</w:t>
      </w:r>
      <w:r>
        <w:rPr>
          <w:spacing w:val="36"/>
        </w:rPr>
        <w:t xml:space="preserve"> </w:t>
      </w:r>
      <w:r>
        <w:rPr>
          <w:spacing w:val="-4"/>
        </w:rPr>
        <w:t>J.</w:t>
      </w:r>
      <w:r>
        <w:rPr>
          <w:spacing w:val="27"/>
        </w:rPr>
        <w:t xml:space="preserve"> </w:t>
      </w:r>
      <w:r>
        <w:rPr>
          <w:spacing w:val="-10"/>
        </w:rPr>
        <w:t>W.</w:t>
      </w:r>
      <w:r>
        <w:rPr>
          <w:spacing w:val="28"/>
        </w:rPr>
        <w:t xml:space="preserve"> </w:t>
      </w:r>
      <w:r>
        <w:t>Bartlett,</w:t>
      </w:r>
      <w:r>
        <w:rPr>
          <w:spacing w:val="36"/>
        </w:rPr>
        <w:t xml:space="preserve"> </w:t>
      </w:r>
      <w:r>
        <w:t>I.</w:t>
      </w:r>
      <w:r>
        <w:rPr>
          <w:spacing w:val="27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t>White,</w:t>
      </w:r>
      <w:r>
        <w:rPr>
          <w:spacing w:val="36"/>
        </w:rPr>
        <w:t xml:space="preserve"> </w:t>
      </w:r>
      <w:r>
        <w:t>L.</w:t>
      </w:r>
      <w:r>
        <w:rPr>
          <w:spacing w:val="28"/>
        </w:rPr>
        <w:t xml:space="preserve"> </w:t>
      </w:r>
      <w:r>
        <w:t>Marston,</w:t>
      </w:r>
      <w:r>
        <w:rPr>
          <w:spacing w:val="36"/>
        </w:rPr>
        <w:t xml:space="preserve"> </w:t>
      </w:r>
      <w:r>
        <w:t>R.</w:t>
      </w:r>
      <w:r>
        <w:rPr>
          <w:spacing w:val="27"/>
        </w:rPr>
        <w:t xml:space="preserve"> </w:t>
      </w:r>
      <w:r>
        <w:rPr>
          <w:spacing w:val="-10"/>
        </w:rPr>
        <w:t>W.</w:t>
      </w:r>
      <w:r>
        <w:rPr>
          <w:spacing w:val="27"/>
        </w:rPr>
        <w:t xml:space="preserve"> </w:t>
      </w:r>
      <w:r>
        <w:t>Morris,</w:t>
      </w:r>
      <w:r>
        <w:rPr>
          <w:spacing w:val="36"/>
        </w:rPr>
        <w:t xml:space="preserve"> </w:t>
      </w:r>
      <w:r>
        <w:t>I.</w:t>
      </w:r>
      <w:r>
        <w:rPr>
          <w:spacing w:val="28"/>
        </w:rPr>
        <w:t xml:space="preserve"> </w:t>
      </w:r>
      <w:r>
        <w:t>Nazareth,</w:t>
      </w:r>
      <w:r>
        <w:rPr>
          <w:spacing w:val="36"/>
        </w:rPr>
        <w:t xml:space="preserve"> </w:t>
      </w:r>
      <w:r>
        <w:t>K.</w:t>
      </w:r>
      <w:r>
        <w:rPr>
          <w:spacing w:val="27"/>
        </w:rPr>
        <w:t xml:space="preserve"> </w:t>
      </w:r>
      <w:r>
        <w:t>Walters,</w:t>
      </w:r>
      <w:r>
        <w:rPr>
          <w:w w:val="99"/>
        </w:rPr>
        <w:t xml:space="preserve"> </w:t>
      </w:r>
      <w:r>
        <w:t xml:space="preserve">and </w:t>
      </w:r>
      <w:r>
        <w:rPr>
          <w:spacing w:val="-4"/>
        </w:rPr>
        <w:t xml:space="preserve">J. </w:t>
      </w:r>
      <w:r>
        <w:t xml:space="preserve">Carpenter. Evaluation of two-fold fully conditional specification multiple imputation </w:t>
      </w:r>
      <w:r>
        <w:rPr>
          <w:spacing w:val="-3"/>
        </w:rPr>
        <w:t>for</w:t>
      </w:r>
      <w:r>
        <w:rPr>
          <w:spacing w:val="17"/>
        </w:rPr>
        <w:t xml:space="preserve"> </w:t>
      </w:r>
      <w:r>
        <w:t>longitudinal</w:t>
      </w:r>
      <w:r>
        <w:rPr>
          <w:w w:val="99"/>
        </w:rPr>
        <w:t xml:space="preserve"> </w:t>
      </w:r>
      <w:r>
        <w:t>electronic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rPr>
          <w:rFonts w:cs="Arial"/>
          <w:i/>
        </w:rPr>
        <w:t>Stat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-8"/>
        </w:rPr>
        <w:t xml:space="preserve"> </w:t>
      </w:r>
      <w:r>
        <w:t>33(21):3725–3737,</w:t>
      </w:r>
      <w:r>
        <w:rPr>
          <w:spacing w:val="-8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2014.</w:t>
      </w:r>
      <w:r>
        <w:rPr>
          <w:spacing w:val="-8"/>
        </w:rPr>
        <w:t xml:space="preserve"> </w:t>
      </w:r>
      <w:r>
        <w:t>PMID:</w:t>
      </w:r>
      <w:r>
        <w:rPr>
          <w:spacing w:val="-8"/>
        </w:rPr>
        <w:t xml:space="preserve"> </w:t>
      </w:r>
      <w:r>
        <w:t>24782349.</w:t>
      </w:r>
    </w:p>
    <w:p w14:paraId="4BF80482" w14:textId="77777777" w:rsidR="005525D2" w:rsidRDefault="00F9209E">
      <w:pPr>
        <w:pStyle w:val="BodyText"/>
        <w:spacing w:line="268" w:lineRule="auto"/>
        <w:ind w:right="117" w:hanging="473"/>
        <w:jc w:val="both"/>
      </w:pPr>
      <w:bookmarkStart w:id="175" w:name="_bookmark33"/>
      <w:bookmarkEnd w:id="175"/>
      <w:r>
        <w:t xml:space="preserve">[20] L. Smeeth, </w:t>
      </w:r>
      <w:r>
        <w:rPr>
          <w:spacing w:val="-3"/>
        </w:rPr>
        <w:t xml:space="preserve">S. </w:t>
      </w:r>
      <w:r>
        <w:t xml:space="preserve">L. Thomas, A. </w:t>
      </w:r>
      <w:r>
        <w:rPr>
          <w:spacing w:val="-4"/>
        </w:rPr>
        <w:t xml:space="preserve">J. </w:t>
      </w:r>
      <w:r>
        <w:t xml:space="preserve">Hall, R. Hubbard, </w:t>
      </w:r>
      <w:r>
        <w:rPr>
          <w:spacing w:val="-21"/>
        </w:rPr>
        <w:t xml:space="preserve">P. </w:t>
      </w:r>
      <w:r>
        <w:t xml:space="preserve">Farrington, and </w:t>
      </w:r>
      <w:r>
        <w:rPr>
          <w:spacing w:val="-21"/>
        </w:rPr>
        <w:t xml:space="preserve">P. </w:t>
      </w:r>
      <w:r>
        <w:rPr>
          <w:spacing w:val="-3"/>
        </w:rPr>
        <w:t xml:space="preserve">Vallance. </w:t>
      </w:r>
      <w:r>
        <w:t>Risk of myocardial</w:t>
      </w:r>
      <w:r>
        <w:rPr>
          <w:spacing w:val="-1"/>
        </w:rPr>
        <w:t xml:space="preserve"> </w:t>
      </w:r>
      <w:r>
        <w:t>infarc-</w:t>
      </w:r>
      <w:r>
        <w:rPr>
          <w:w w:val="99"/>
        </w:rPr>
        <w:t xml:space="preserve"> </w:t>
      </w:r>
      <w:r>
        <w:t xml:space="preserve">tion and stroke after acute infection or vaccination. </w:t>
      </w:r>
      <w:r>
        <w:rPr>
          <w:rFonts w:cs="Arial"/>
          <w:i/>
        </w:rPr>
        <w:t>N Engl J Med</w:t>
      </w:r>
      <w:r>
        <w:t>, 351(25):2611–2618, Dec 2004.</w:t>
      </w:r>
      <w:r>
        <w:rPr>
          <w:spacing w:val="10"/>
        </w:rPr>
        <w:t xml:space="preserve"> </w:t>
      </w:r>
      <w:r>
        <w:t>PMID:</w:t>
      </w:r>
      <w:r>
        <w:rPr>
          <w:w w:val="99"/>
        </w:rPr>
        <w:t xml:space="preserve"> </w:t>
      </w:r>
      <w:r>
        <w:t>15602021.</w:t>
      </w:r>
    </w:p>
    <w:p w14:paraId="04D1DF40" w14:textId="77777777" w:rsidR="005525D2" w:rsidRDefault="00F9209E">
      <w:pPr>
        <w:pStyle w:val="BodyText"/>
        <w:spacing w:line="268" w:lineRule="auto"/>
        <w:ind w:right="117" w:hanging="473"/>
        <w:jc w:val="both"/>
      </w:pPr>
      <w:bookmarkStart w:id="176" w:name="_bookmark34"/>
      <w:bookmarkEnd w:id="176"/>
      <w:r>
        <w:t xml:space="preserve">[21] </w:t>
      </w:r>
      <w:r>
        <w:rPr>
          <w:spacing w:val="-3"/>
        </w:rPr>
        <w:t xml:space="preserve">S. </w:t>
      </w:r>
      <w:r>
        <w:t>Davé, I. Petersen, L. Sherr, and I. Nazareth. Incidence of maternal and paternal depression in</w:t>
      </w:r>
      <w:r>
        <w:rPr>
          <w:spacing w:val="13"/>
        </w:rPr>
        <w:t xml:space="preserve"> </w:t>
      </w:r>
      <w:r>
        <w:t>primary</w:t>
      </w:r>
      <w:r>
        <w:rPr>
          <w:w w:val="99"/>
        </w:rPr>
        <w:t xml:space="preserve"> </w:t>
      </w:r>
      <w:r>
        <w:t xml:space="preserve">care: a cohort study using a primary care database. </w:t>
      </w:r>
      <w:r>
        <w:rPr>
          <w:rFonts w:cs="Arial"/>
          <w:i/>
        </w:rPr>
        <w:t>Arch Pediatr Adolesc Med</w:t>
      </w:r>
      <w:r>
        <w:t>, 164(11):1038–1044,</w:t>
      </w:r>
      <w:r>
        <w:rPr>
          <w:spacing w:val="18"/>
        </w:rPr>
        <w:t xml:space="preserve"> </w:t>
      </w:r>
      <w:r>
        <w:t>Nov</w:t>
      </w:r>
      <w:r>
        <w:rPr>
          <w:w w:val="99"/>
        </w:rPr>
        <w:t xml:space="preserve"> </w:t>
      </w:r>
      <w:r>
        <w:t>2010. PMID:</w:t>
      </w:r>
      <w:r>
        <w:rPr>
          <w:spacing w:val="-21"/>
        </w:rPr>
        <w:t xml:space="preserve"> </w:t>
      </w:r>
      <w:r>
        <w:t>20819960.</w:t>
      </w:r>
    </w:p>
    <w:p w14:paraId="026E3C92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177" w:name="_bookmark35"/>
      <w:bookmarkEnd w:id="177"/>
      <w:r>
        <w:t>[22]</w:t>
      </w:r>
      <w:r>
        <w:rPr>
          <w:spacing w:val="37"/>
        </w:rPr>
        <w:t xml:space="preserve"> </w:t>
      </w:r>
      <w:r>
        <w:t>S.-L.</w:t>
      </w:r>
      <w:r>
        <w:rPr>
          <w:spacing w:val="-13"/>
        </w:rPr>
        <w:t xml:space="preserve"> </w:t>
      </w:r>
      <w:r>
        <w:t>Man,</w:t>
      </w:r>
      <w:r>
        <w:rPr>
          <w:spacing w:val="-11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t>Petersen,</w:t>
      </w:r>
      <w:r>
        <w:rPr>
          <w:spacing w:val="-11"/>
        </w:rPr>
        <w:t xml:space="preserve"> </w:t>
      </w:r>
      <w:r>
        <w:t>M.</w:t>
      </w:r>
      <w:r>
        <w:rPr>
          <w:spacing w:val="-13"/>
        </w:rPr>
        <w:t xml:space="preserve"> </w:t>
      </w:r>
      <w:r>
        <w:t>Thompson,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t>Nazareth.</w:t>
      </w:r>
      <w:r>
        <w:rPr>
          <w:spacing w:val="2"/>
        </w:rPr>
        <w:t xml:space="preserve"> </w:t>
      </w:r>
      <w:r>
        <w:t>Antiepileptic</w:t>
      </w:r>
      <w:r>
        <w:rPr>
          <w:spacing w:val="-13"/>
        </w:rPr>
        <w:t xml:space="preserve"> </w:t>
      </w:r>
      <w:r>
        <w:t>drugs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pregnancy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care:</w:t>
      </w:r>
      <w:r>
        <w:rPr>
          <w:w w:val="99"/>
        </w:rPr>
        <w:t xml:space="preserve"> </w:t>
      </w:r>
      <w:r>
        <w:t xml:space="preserve">a UK population based </w:t>
      </w:r>
      <w:r>
        <w:rPr>
          <w:spacing w:val="-4"/>
        </w:rPr>
        <w:t xml:space="preserve">study. </w:t>
      </w:r>
      <w:r>
        <w:rPr>
          <w:i/>
        </w:rPr>
        <w:t>PLoS One</w:t>
      </w:r>
      <w:r>
        <w:t>, 7(12):e52339, 2012. PMID:</w:t>
      </w:r>
      <w:r>
        <w:rPr>
          <w:spacing w:val="-41"/>
        </w:rPr>
        <w:t xml:space="preserve"> </w:t>
      </w:r>
      <w:r>
        <w:t>23272239.</w:t>
      </w:r>
    </w:p>
    <w:p w14:paraId="5A1667DB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178" w:name="_bookmark36"/>
      <w:bookmarkEnd w:id="178"/>
      <w:r>
        <w:t xml:space="preserve">[23] </w:t>
      </w:r>
      <w:r>
        <w:rPr>
          <w:spacing w:val="-4"/>
        </w:rPr>
        <w:t xml:space="preserve">J. </w:t>
      </w:r>
      <w:r>
        <w:t>Bafumi and A. Gelman. Fitting Multilevel Models When Predictors and Group Effects Correlate.</w:t>
      </w:r>
      <w:r>
        <w:rPr>
          <w:spacing w:val="51"/>
        </w:rPr>
        <w:t xml:space="preserve"> </w:t>
      </w:r>
      <w:r>
        <w:t>SSRN</w:t>
      </w:r>
      <w:r>
        <w:rPr>
          <w:w w:val="99"/>
        </w:rPr>
        <w:t xml:space="preserve"> </w:t>
      </w:r>
      <w:r>
        <w:t>Scholarly</w:t>
      </w:r>
      <w:r>
        <w:rPr>
          <w:spacing w:val="-10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1010095,</w:t>
      </w:r>
      <w:r>
        <w:rPr>
          <w:spacing w:val="-10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Rochester,</w:t>
      </w:r>
      <w:r>
        <w:rPr>
          <w:spacing w:val="-10"/>
        </w:rPr>
        <w:t xml:space="preserve"> </w:t>
      </w:r>
      <w:r>
        <w:t>NY,</w:t>
      </w:r>
      <w:r>
        <w:rPr>
          <w:spacing w:val="-10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t>2007.</w:t>
      </w:r>
    </w:p>
    <w:p w14:paraId="289B2CF5" w14:textId="77777777" w:rsidR="005525D2" w:rsidRDefault="00F9209E">
      <w:pPr>
        <w:pStyle w:val="BodyText"/>
        <w:spacing w:line="268" w:lineRule="auto"/>
        <w:ind w:right="118" w:hanging="473"/>
        <w:jc w:val="both"/>
      </w:pPr>
      <w:bookmarkStart w:id="179" w:name="_bookmark37"/>
      <w:bookmarkEnd w:id="179"/>
      <w:r>
        <w:t xml:space="preserve">[24] A. Gelman, </w:t>
      </w:r>
      <w:r>
        <w:rPr>
          <w:spacing w:val="-4"/>
        </w:rPr>
        <w:t xml:space="preserve">J. </w:t>
      </w:r>
      <w:r>
        <w:rPr>
          <w:spacing w:val="-3"/>
        </w:rPr>
        <w:t xml:space="preserve">B. </w:t>
      </w:r>
      <w:r>
        <w:t xml:space="preserve">Carlin, H. </w:t>
      </w:r>
      <w:r>
        <w:rPr>
          <w:spacing w:val="-3"/>
        </w:rPr>
        <w:t xml:space="preserve">S. </w:t>
      </w:r>
      <w:r>
        <w:t xml:space="preserve">Stern, and </w:t>
      </w:r>
      <w:r>
        <w:rPr>
          <w:spacing w:val="-9"/>
        </w:rPr>
        <w:t xml:space="preserve">D. </w:t>
      </w:r>
      <w:r>
        <w:rPr>
          <w:spacing w:val="-3"/>
        </w:rPr>
        <w:t xml:space="preserve">B. </w:t>
      </w:r>
      <w:r>
        <w:t xml:space="preserve">Rubin. </w:t>
      </w:r>
      <w:r>
        <w:rPr>
          <w:i/>
        </w:rPr>
        <w:t>Bayesian data analysis</w:t>
      </w:r>
      <w:r>
        <w:t xml:space="preserve">, volume 2. </w:t>
      </w:r>
      <w:r>
        <w:rPr>
          <w:spacing w:val="-6"/>
        </w:rPr>
        <w:t xml:space="preserve">Taylor </w:t>
      </w:r>
      <w:r>
        <w:t>&amp;</w:t>
      </w:r>
      <w:r>
        <w:rPr>
          <w:spacing w:val="16"/>
        </w:rPr>
        <w:t xml:space="preserve"> </w:t>
      </w:r>
      <w:r>
        <w:rPr>
          <w:spacing w:val="-3"/>
        </w:rPr>
        <w:t>Francis,</w:t>
      </w:r>
      <w:r>
        <w:rPr>
          <w:w w:val="99"/>
        </w:rPr>
        <w:t xml:space="preserve"> </w:t>
      </w:r>
      <w:r>
        <w:t>2014.</w:t>
      </w:r>
    </w:p>
    <w:p w14:paraId="641868CD" w14:textId="77777777" w:rsidR="005525D2" w:rsidRDefault="00F9209E">
      <w:pPr>
        <w:pStyle w:val="BodyText"/>
        <w:spacing w:line="268" w:lineRule="auto"/>
        <w:ind w:right="117" w:hanging="473"/>
        <w:jc w:val="both"/>
      </w:pPr>
      <w:bookmarkStart w:id="180" w:name="_bookmark38"/>
      <w:bookmarkEnd w:id="180"/>
      <w:r>
        <w:t xml:space="preserve">[25] A. Gelman. Multilevel (Hierarchical) Modeling: What It Can and Cannot </w:t>
      </w:r>
      <w:r>
        <w:rPr>
          <w:spacing w:val="-4"/>
        </w:rPr>
        <w:t xml:space="preserve">Do. </w:t>
      </w:r>
      <w:r>
        <w:rPr>
          <w:rFonts w:cs="Arial"/>
          <w:i/>
        </w:rPr>
        <w:t>Technometrics</w:t>
      </w:r>
      <w:r>
        <w:t>,</w:t>
      </w:r>
      <w:r>
        <w:rPr>
          <w:spacing w:val="-28"/>
        </w:rPr>
        <w:t xml:space="preserve"> </w:t>
      </w:r>
      <w:r>
        <w:t>48(3):432–435,</w:t>
      </w:r>
      <w:r>
        <w:rPr>
          <w:w w:val="99"/>
        </w:rPr>
        <w:t xml:space="preserve"> </w:t>
      </w:r>
      <w:r>
        <w:t>August</w:t>
      </w:r>
      <w:r>
        <w:rPr>
          <w:spacing w:val="-19"/>
        </w:rPr>
        <w:t xml:space="preserve"> </w:t>
      </w:r>
      <w:r>
        <w:t>2006.</w:t>
      </w:r>
    </w:p>
    <w:p w14:paraId="17796A59" w14:textId="77777777" w:rsidR="005525D2" w:rsidRDefault="00F9209E">
      <w:pPr>
        <w:pStyle w:val="BodyText"/>
        <w:ind w:left="119" w:right="81"/>
      </w:pPr>
      <w:bookmarkStart w:id="181" w:name="_bookmark39"/>
      <w:bookmarkEnd w:id="181"/>
      <w:r>
        <w:t xml:space="preserve">[26]  </w:t>
      </w:r>
      <w:r>
        <w:rPr>
          <w:spacing w:val="-9"/>
        </w:rPr>
        <w:t xml:space="preserve">D. </w:t>
      </w:r>
      <w:r>
        <w:rPr>
          <w:spacing w:val="-3"/>
        </w:rPr>
        <w:t xml:space="preserve">B. </w:t>
      </w:r>
      <w:r>
        <w:t xml:space="preserve">Rubin. Inference and missing data. </w:t>
      </w:r>
      <w:r>
        <w:rPr>
          <w:rFonts w:cs="Arial"/>
          <w:i/>
        </w:rPr>
        <w:t>Biometrika</w:t>
      </w:r>
      <w:r>
        <w:t>, 63(3):581–592,</w:t>
      </w:r>
      <w:r>
        <w:rPr>
          <w:spacing w:val="-23"/>
        </w:rPr>
        <w:t xml:space="preserve"> </w:t>
      </w:r>
      <w:r>
        <w:t>1976.</w:t>
      </w:r>
    </w:p>
    <w:p w14:paraId="27F1A50F" w14:textId="77777777" w:rsidR="005525D2" w:rsidRDefault="005525D2">
      <w:pPr>
        <w:spacing w:before="4"/>
        <w:rPr>
          <w:rFonts w:ascii="Arial" w:eastAsia="Arial" w:hAnsi="Arial" w:cs="Arial"/>
          <w:sz w:val="18"/>
          <w:szCs w:val="18"/>
        </w:rPr>
      </w:pPr>
    </w:p>
    <w:p w14:paraId="7C560A49" w14:textId="77777777" w:rsidR="005525D2" w:rsidRDefault="00F9209E">
      <w:pPr>
        <w:pStyle w:val="BodyText"/>
        <w:spacing w:before="0" w:line="268" w:lineRule="auto"/>
        <w:ind w:right="119" w:hanging="473"/>
        <w:jc w:val="both"/>
      </w:pPr>
      <w:bookmarkStart w:id="182" w:name="_bookmark40"/>
      <w:bookmarkEnd w:id="182"/>
      <w:r>
        <w:t>[27]</w:t>
      </w:r>
      <w:r>
        <w:rPr>
          <w:spacing w:val="38"/>
        </w:rPr>
        <w:t xml:space="preserve"> </w:t>
      </w:r>
      <w:r>
        <w:t>M.</w:t>
      </w:r>
      <w:r>
        <w:rPr>
          <w:spacing w:val="13"/>
        </w:rPr>
        <w:t xml:space="preserve"> </w:t>
      </w:r>
      <w:r>
        <w:rPr>
          <w:spacing w:val="-4"/>
        </w:rPr>
        <w:t>J.</w:t>
      </w:r>
      <w:r>
        <w:rPr>
          <w:spacing w:val="13"/>
        </w:rPr>
        <w:t xml:space="preserve"> </w:t>
      </w:r>
      <w:r>
        <w:t>Daniels,</w:t>
      </w:r>
      <w:r>
        <w:rPr>
          <w:spacing w:val="19"/>
        </w:rPr>
        <w:t xml:space="preserve"> </w:t>
      </w:r>
      <w:r>
        <w:rPr>
          <w:spacing w:val="-4"/>
        </w:rPr>
        <w:t>C.</w:t>
      </w:r>
      <w:r>
        <w:rPr>
          <w:spacing w:val="13"/>
        </w:rPr>
        <w:t xml:space="preserve"> </w:t>
      </w:r>
      <w:r>
        <w:t>Wang,</w:t>
      </w:r>
      <w:r>
        <w:rPr>
          <w:spacing w:val="1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3"/>
        </w:rPr>
        <w:t>B.</w:t>
      </w:r>
      <w:r>
        <w:rPr>
          <w:spacing w:val="13"/>
        </w:rPr>
        <w:t xml:space="preserve"> </w:t>
      </w:r>
      <w:r>
        <w:t>H.</w:t>
      </w:r>
      <w:r>
        <w:rPr>
          <w:spacing w:val="13"/>
        </w:rPr>
        <w:t xml:space="preserve"> </w:t>
      </w:r>
      <w:r>
        <w:t>Marcus.</w:t>
      </w:r>
      <w:r>
        <w:rPr>
          <w:spacing w:val="13"/>
        </w:rPr>
        <w:t xml:space="preserve"> </w:t>
      </w:r>
      <w:r>
        <w:t>Fully</w:t>
      </w:r>
      <w:r>
        <w:rPr>
          <w:spacing w:val="13"/>
        </w:rPr>
        <w:t xml:space="preserve"> </w:t>
      </w:r>
      <w:r>
        <w:t>Bayesian</w:t>
      </w:r>
      <w:r>
        <w:rPr>
          <w:spacing w:val="13"/>
        </w:rPr>
        <w:t xml:space="preserve"> </w:t>
      </w:r>
      <w:r>
        <w:t>inference</w:t>
      </w:r>
      <w:r>
        <w:rPr>
          <w:spacing w:val="13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ignorable</w:t>
      </w:r>
      <w:r>
        <w:rPr>
          <w:spacing w:val="13"/>
        </w:rPr>
        <w:t xml:space="preserve"> </w:t>
      </w:r>
      <w:r>
        <w:t>missingness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presence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auxiliary</w:t>
      </w:r>
      <w:r>
        <w:rPr>
          <w:spacing w:val="-9"/>
        </w:rPr>
        <w:t xml:space="preserve"> </w:t>
      </w:r>
      <w:r>
        <w:t>covariates.</w:t>
      </w:r>
      <w:r>
        <w:rPr>
          <w:spacing w:val="12"/>
        </w:rPr>
        <w:t xml:space="preserve"> </w:t>
      </w:r>
      <w:r>
        <w:rPr>
          <w:rFonts w:cs="Arial"/>
          <w:i/>
        </w:rPr>
        <w:t>Biometrics</w:t>
      </w:r>
      <w:r>
        <w:t>,</w:t>
      </w:r>
      <w:r>
        <w:rPr>
          <w:spacing w:val="-9"/>
        </w:rPr>
        <w:t xml:space="preserve"> </w:t>
      </w:r>
      <w:r>
        <w:t>70(1):62–72,</w:t>
      </w:r>
      <w:r>
        <w:rPr>
          <w:spacing w:val="-9"/>
        </w:rPr>
        <w:t xml:space="preserve"> </w:t>
      </w:r>
      <w:r>
        <w:t>Mar</w:t>
      </w:r>
      <w:r>
        <w:rPr>
          <w:spacing w:val="-9"/>
        </w:rPr>
        <w:t xml:space="preserve"> </w:t>
      </w:r>
      <w:r>
        <w:t>2014.</w:t>
      </w:r>
      <w:r>
        <w:rPr>
          <w:spacing w:val="-9"/>
        </w:rPr>
        <w:t xml:space="preserve"> </w:t>
      </w:r>
      <w:r>
        <w:t>PMID:</w:t>
      </w:r>
      <w:r>
        <w:rPr>
          <w:spacing w:val="-9"/>
        </w:rPr>
        <w:t xml:space="preserve"> </w:t>
      </w:r>
      <w:r>
        <w:t>24571539.</w:t>
      </w:r>
    </w:p>
    <w:p w14:paraId="0BD58A8F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183" w:name="_bookmark41"/>
      <w:bookmarkEnd w:id="183"/>
      <w:r>
        <w:t>[28]</w:t>
      </w:r>
      <w:r>
        <w:rPr>
          <w:spacing w:val="42"/>
        </w:rPr>
        <w:t xml:space="preserve"> </w:t>
      </w:r>
      <w:r>
        <w:rPr>
          <w:spacing w:val="-4"/>
        </w:rPr>
        <w:t>C.</w:t>
      </w:r>
      <w:r>
        <w:rPr>
          <w:spacing w:val="31"/>
        </w:rPr>
        <w:t xml:space="preserve"> </w:t>
      </w:r>
      <w:r>
        <w:rPr>
          <w:spacing w:val="-3"/>
        </w:rPr>
        <w:t>Wang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4"/>
        </w:rPr>
        <w:t>C.</w:t>
      </w:r>
      <w:r>
        <w:rPr>
          <w:spacing w:val="31"/>
        </w:rPr>
        <w:t xml:space="preserve"> </w:t>
      </w:r>
      <w:r>
        <w:rPr>
          <w:spacing w:val="-3"/>
        </w:rPr>
        <w:t>B.</w:t>
      </w:r>
      <w:r>
        <w:rPr>
          <w:spacing w:val="31"/>
        </w:rPr>
        <w:t xml:space="preserve"> </w:t>
      </w:r>
      <w:r>
        <w:t>Hall. Correction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bias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non-random</w:t>
      </w:r>
      <w:r>
        <w:rPr>
          <w:spacing w:val="31"/>
        </w:rPr>
        <w:t xml:space="preserve"> </w:t>
      </w:r>
      <w:r>
        <w:t>missing</w:t>
      </w:r>
      <w:r>
        <w:rPr>
          <w:spacing w:val="31"/>
        </w:rPr>
        <w:t xml:space="preserve"> </w:t>
      </w:r>
      <w:r>
        <w:t>longitudinal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auxiliary</w:t>
      </w:r>
      <w:r>
        <w:rPr>
          <w:w w:val="99"/>
        </w:rPr>
        <w:t xml:space="preserve"> </w:t>
      </w:r>
      <w:r>
        <w:t xml:space="preserve">information. </w:t>
      </w:r>
      <w:r>
        <w:rPr>
          <w:rFonts w:cs="Arial"/>
          <w:i/>
        </w:rPr>
        <w:t>Stat Med</w:t>
      </w:r>
      <w:r>
        <w:t>, 29(6):671–679, Mar 2010. PMID:</w:t>
      </w:r>
      <w:r>
        <w:rPr>
          <w:spacing w:val="-37"/>
        </w:rPr>
        <w:t xml:space="preserve"> </w:t>
      </w:r>
      <w:r>
        <w:t>20029935.</w:t>
      </w:r>
    </w:p>
    <w:p w14:paraId="1A314321" w14:textId="77777777" w:rsidR="005525D2" w:rsidRDefault="005525D2">
      <w:pPr>
        <w:spacing w:line="268" w:lineRule="auto"/>
        <w:jc w:val="both"/>
        <w:sectPr w:rsidR="005525D2">
          <w:pgSz w:w="12240" w:h="15840"/>
          <w:pgMar w:top="700" w:right="600" w:bottom="280" w:left="600" w:header="720" w:footer="720" w:gutter="0"/>
          <w:cols w:space="720"/>
        </w:sectPr>
      </w:pPr>
    </w:p>
    <w:p w14:paraId="6EE8FEC9" w14:textId="77777777" w:rsidR="005525D2" w:rsidRDefault="00F9209E">
      <w:pPr>
        <w:pStyle w:val="BodyText"/>
        <w:spacing w:before="33" w:line="268" w:lineRule="auto"/>
        <w:ind w:right="119" w:hanging="473"/>
        <w:jc w:val="both"/>
      </w:pPr>
      <w:bookmarkStart w:id="184" w:name="_bookmark42"/>
      <w:bookmarkEnd w:id="184"/>
      <w:r>
        <w:lastRenderedPageBreak/>
        <w:t>[29]</w:t>
      </w:r>
      <w:r>
        <w:rPr>
          <w:spacing w:val="40"/>
        </w:rPr>
        <w:t xml:space="preserve"> </w:t>
      </w:r>
      <w:r>
        <w:rPr>
          <w:spacing w:val="-4"/>
        </w:rPr>
        <w:t>C.</w:t>
      </w:r>
      <w:r>
        <w:rPr>
          <w:spacing w:val="-10"/>
        </w:rPr>
        <w:t xml:space="preserve"> </w:t>
      </w:r>
      <w:r>
        <w:rPr>
          <w:spacing w:val="-3"/>
        </w:rPr>
        <w:t>B.</w:t>
      </w:r>
      <w:r>
        <w:rPr>
          <w:spacing w:val="-10"/>
        </w:rPr>
        <w:t xml:space="preserve"> </w:t>
      </w:r>
      <w:r>
        <w:t>Hall,</w:t>
      </w:r>
      <w:r>
        <w:rPr>
          <w:spacing w:val="-9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rPr>
          <w:spacing w:val="-3"/>
        </w:rPr>
        <w:t>B.</w:t>
      </w:r>
      <w:r>
        <w:rPr>
          <w:spacing w:val="-10"/>
        </w:rPr>
        <w:t xml:space="preserve"> </w:t>
      </w:r>
      <w:r>
        <w:t>Lipton,</w:t>
      </w:r>
      <w:r>
        <w:rPr>
          <w:spacing w:val="-9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rPr>
          <w:spacing w:val="-4"/>
        </w:rPr>
        <w:t>J.</w:t>
      </w:r>
      <w:r>
        <w:rPr>
          <w:spacing w:val="-10"/>
        </w:rPr>
        <w:t xml:space="preserve"> </w:t>
      </w:r>
      <w:r>
        <w:t>Katz,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C.</w:t>
      </w:r>
      <w:r>
        <w:rPr>
          <w:spacing w:val="-10"/>
        </w:rPr>
        <w:t xml:space="preserve"> </w:t>
      </w:r>
      <w:r>
        <w:t>Wang.</w:t>
      </w:r>
      <w:r>
        <w:rPr>
          <w:spacing w:val="8"/>
        </w:rPr>
        <w:t xml:space="preserve"> </w:t>
      </w:r>
      <w:r>
        <w:t>Correcting</w:t>
      </w:r>
      <w:r>
        <w:rPr>
          <w:spacing w:val="-10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Caused</w:t>
      </w:r>
      <w:r>
        <w:rPr>
          <w:spacing w:val="-10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of</w:t>
      </w:r>
      <w:r>
        <w:rPr>
          <w:w w:val="99"/>
        </w:rPr>
        <w:t xml:space="preserve"> </w:t>
      </w:r>
      <w:r>
        <w:t xml:space="preserve">the Effect of Apolipoprotein epsilon 4 on Cognitive Decline. </w:t>
      </w:r>
      <w:r>
        <w:rPr>
          <w:rFonts w:cs="Arial"/>
          <w:i/>
        </w:rPr>
        <w:t>J Int Neuropsychol Soc</w:t>
      </w:r>
      <w:r>
        <w:t>, pages 1–6, Nov 2014.</w:t>
      </w:r>
      <w:r>
        <w:rPr>
          <w:w w:val="99"/>
        </w:rPr>
        <w:t xml:space="preserve"> </w:t>
      </w:r>
      <w:r>
        <w:t>PMID:</w:t>
      </w:r>
      <w:r>
        <w:rPr>
          <w:spacing w:val="-15"/>
        </w:rPr>
        <w:t xml:space="preserve"> </w:t>
      </w:r>
      <w:r>
        <w:t>25389642.</w:t>
      </w:r>
    </w:p>
    <w:p w14:paraId="7B834EE4" w14:textId="77777777" w:rsidR="005525D2" w:rsidRDefault="00F9209E">
      <w:pPr>
        <w:pStyle w:val="BodyText"/>
        <w:spacing w:before="173" w:line="268" w:lineRule="auto"/>
        <w:ind w:right="117" w:hanging="473"/>
        <w:jc w:val="both"/>
      </w:pPr>
      <w:bookmarkStart w:id="185" w:name="_bookmark43"/>
      <w:bookmarkEnd w:id="185"/>
      <w:r>
        <w:t xml:space="preserve">[30] X.-L. Meng. Multiple-Imputation Inferences with Uncongenial Sources of Input. </w:t>
      </w:r>
      <w:r>
        <w:rPr>
          <w:rFonts w:cs="Arial"/>
          <w:i/>
        </w:rPr>
        <w:t>Statist. Sci.</w:t>
      </w:r>
      <w:r>
        <w:t>,</w:t>
      </w:r>
      <w:r>
        <w:rPr>
          <w:spacing w:val="44"/>
        </w:rPr>
        <w:t xml:space="preserve"> </w:t>
      </w:r>
      <w:r>
        <w:t>9(4):538–558,</w:t>
      </w:r>
      <w:r>
        <w:rPr>
          <w:w w:val="99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1994.</w:t>
      </w:r>
    </w:p>
    <w:p w14:paraId="777673FD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86" w:name="_bookmark44"/>
      <w:bookmarkEnd w:id="186"/>
      <w:r>
        <w:t xml:space="preserve">[31] L. M. Collins, </w:t>
      </w:r>
      <w:r>
        <w:rPr>
          <w:spacing w:val="-4"/>
        </w:rPr>
        <w:t xml:space="preserve">J. </w:t>
      </w:r>
      <w:r>
        <w:t xml:space="preserve">L. </w:t>
      </w:r>
      <w:r>
        <w:rPr>
          <w:spacing w:val="-3"/>
        </w:rPr>
        <w:t xml:space="preserve">Schafer, </w:t>
      </w:r>
      <w:r>
        <w:t xml:space="preserve">and </w:t>
      </w:r>
      <w:r>
        <w:rPr>
          <w:spacing w:val="-4"/>
        </w:rPr>
        <w:t xml:space="preserve">C. </w:t>
      </w:r>
      <w:r>
        <w:t>M. Kam. A comparison of inclusive and restrictive strategies in</w:t>
      </w:r>
      <w:r>
        <w:rPr>
          <w:spacing w:val="28"/>
        </w:rPr>
        <w:t xml:space="preserve"> </w:t>
      </w:r>
      <w:r>
        <w:t>modern</w:t>
      </w:r>
      <w:r>
        <w:rPr>
          <w:w w:val="9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procedures.</w:t>
      </w:r>
      <w:r>
        <w:rPr>
          <w:spacing w:val="12"/>
        </w:rPr>
        <w:t xml:space="preserve"> </w:t>
      </w:r>
      <w:r>
        <w:rPr>
          <w:rFonts w:cs="Arial"/>
          <w:i/>
        </w:rPr>
        <w:t>Psychol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Methods</w:t>
      </w:r>
      <w:r>
        <w:t>,</w:t>
      </w:r>
      <w:r>
        <w:rPr>
          <w:spacing w:val="-9"/>
        </w:rPr>
        <w:t xml:space="preserve"> </w:t>
      </w:r>
      <w:r>
        <w:t>6(4):330–351,</w:t>
      </w:r>
      <w:r>
        <w:rPr>
          <w:spacing w:val="-9"/>
        </w:rPr>
        <w:t xml:space="preserve"> </w:t>
      </w:r>
      <w:r>
        <w:t>Dec</w:t>
      </w:r>
      <w:r>
        <w:rPr>
          <w:spacing w:val="-9"/>
        </w:rPr>
        <w:t xml:space="preserve"> </w:t>
      </w:r>
      <w:r>
        <w:t>2001.</w:t>
      </w:r>
      <w:r>
        <w:rPr>
          <w:spacing w:val="-9"/>
        </w:rPr>
        <w:t xml:space="preserve"> </w:t>
      </w:r>
      <w:r>
        <w:t>PMID:</w:t>
      </w:r>
      <w:r>
        <w:rPr>
          <w:spacing w:val="-9"/>
        </w:rPr>
        <w:t xml:space="preserve"> </w:t>
      </w:r>
      <w:r>
        <w:t>11778676.</w:t>
      </w:r>
    </w:p>
    <w:p w14:paraId="164CB829" w14:textId="77777777" w:rsidR="005525D2" w:rsidRDefault="00F9209E">
      <w:pPr>
        <w:spacing w:before="173" w:line="268" w:lineRule="auto"/>
        <w:ind w:left="593" w:right="118" w:hanging="474"/>
        <w:jc w:val="both"/>
        <w:rPr>
          <w:rFonts w:ascii="Arial" w:eastAsia="Arial" w:hAnsi="Arial" w:cs="Arial"/>
        </w:rPr>
      </w:pPr>
      <w:bookmarkStart w:id="187" w:name="_bookmark45"/>
      <w:bookmarkEnd w:id="187"/>
      <w:r>
        <w:rPr>
          <w:rFonts w:ascii="Arial" w:eastAsia="Arial" w:hAnsi="Arial" w:cs="Arial"/>
        </w:rPr>
        <w:t xml:space="preserve">[32] </w:t>
      </w:r>
      <w:r>
        <w:rPr>
          <w:rFonts w:ascii="Arial" w:eastAsia="Arial" w:hAnsi="Arial" w:cs="Arial"/>
          <w:spacing w:val="-9"/>
        </w:rPr>
        <w:t xml:space="preserve">D. </w:t>
      </w:r>
      <w:r>
        <w:rPr>
          <w:rFonts w:ascii="Arial" w:eastAsia="Arial" w:hAnsi="Arial" w:cs="Arial"/>
          <w:spacing w:val="-3"/>
        </w:rPr>
        <w:t xml:space="preserve">B. </w:t>
      </w:r>
      <w:r>
        <w:rPr>
          <w:rFonts w:ascii="Arial" w:eastAsia="Arial" w:hAnsi="Arial" w:cs="Arial"/>
        </w:rPr>
        <w:t xml:space="preserve">Rubin. Multiple imputation after 18+ years. </w:t>
      </w:r>
      <w:r>
        <w:rPr>
          <w:rFonts w:ascii="Arial" w:eastAsia="Arial" w:hAnsi="Arial" w:cs="Arial"/>
          <w:i/>
        </w:rPr>
        <w:t>Journal of the American Statistical</w:t>
      </w:r>
      <w:r>
        <w:rPr>
          <w:rFonts w:ascii="Arial" w:eastAsia="Arial" w:hAnsi="Arial" w:cs="Arial"/>
          <w:i/>
          <w:spacing w:val="55"/>
        </w:rPr>
        <w:t xml:space="preserve"> </w:t>
      </w:r>
      <w:r>
        <w:rPr>
          <w:rFonts w:ascii="Arial" w:eastAsia="Arial" w:hAnsi="Arial" w:cs="Arial"/>
          <w:i/>
        </w:rPr>
        <w:t>Association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>91(434):473–489,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1996.</w:t>
      </w:r>
    </w:p>
    <w:p w14:paraId="1841AB21" w14:textId="77777777" w:rsidR="005525D2" w:rsidRDefault="00F9209E">
      <w:pPr>
        <w:spacing w:before="173" w:line="268" w:lineRule="auto"/>
        <w:ind w:left="593" w:right="119" w:hanging="473"/>
        <w:jc w:val="both"/>
        <w:rPr>
          <w:rFonts w:ascii="Arial" w:eastAsia="Arial" w:hAnsi="Arial" w:cs="Arial"/>
        </w:rPr>
      </w:pPr>
      <w:bookmarkStart w:id="188" w:name="_bookmark46"/>
      <w:bookmarkEnd w:id="188"/>
      <w:r>
        <w:rPr>
          <w:rFonts w:ascii="Arial"/>
        </w:rPr>
        <w:t xml:space="preserve">[33] M. </w:t>
      </w:r>
      <w:r>
        <w:rPr>
          <w:rFonts w:ascii="Arial"/>
          <w:spacing w:val="-4"/>
        </w:rPr>
        <w:t xml:space="preserve">J. </w:t>
      </w:r>
      <w:r>
        <w:rPr>
          <w:rFonts w:ascii="Arial"/>
        </w:rPr>
        <w:t xml:space="preserve">Daniels and </w:t>
      </w:r>
      <w:r>
        <w:rPr>
          <w:rFonts w:ascii="Arial"/>
          <w:spacing w:val="-4"/>
        </w:rPr>
        <w:t xml:space="preserve">J. </w:t>
      </w:r>
      <w:r>
        <w:rPr>
          <w:rFonts w:ascii="Arial"/>
          <w:spacing w:val="-10"/>
        </w:rPr>
        <w:t xml:space="preserve">W. </w:t>
      </w:r>
      <w:r>
        <w:rPr>
          <w:rFonts w:ascii="Arial"/>
        </w:rPr>
        <w:t xml:space="preserve">Hogan. </w:t>
      </w:r>
      <w:r>
        <w:rPr>
          <w:rFonts w:ascii="Arial"/>
          <w:i/>
        </w:rPr>
        <w:t xml:space="preserve">Missing data in longitudinal studies: Strategies </w:t>
      </w:r>
      <w:r>
        <w:rPr>
          <w:rFonts w:ascii="Arial"/>
          <w:i/>
          <w:spacing w:val="-3"/>
        </w:rPr>
        <w:t xml:space="preserve">for </w:t>
      </w:r>
      <w:r>
        <w:rPr>
          <w:rFonts w:ascii="Arial"/>
          <w:i/>
        </w:rPr>
        <w:t>Bayesian modeling</w:t>
      </w:r>
      <w:r>
        <w:rPr>
          <w:rFonts w:ascii="Arial"/>
          <w:i/>
          <w:spacing w:val="33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w w:val="99"/>
        </w:rPr>
        <w:t xml:space="preserve"> </w:t>
      </w:r>
      <w:r>
        <w:rPr>
          <w:rFonts w:ascii="Arial"/>
          <w:i/>
        </w:rPr>
        <w:t>sensitivity analysis</w:t>
      </w:r>
      <w:r>
        <w:rPr>
          <w:rFonts w:ascii="Arial"/>
        </w:rPr>
        <w:t>. CRC Press,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2008.</w:t>
      </w:r>
    </w:p>
    <w:p w14:paraId="2A4EC73D" w14:textId="77777777" w:rsidR="005525D2" w:rsidRDefault="00F9209E">
      <w:pPr>
        <w:spacing w:before="173"/>
        <w:ind w:left="119" w:right="81"/>
        <w:rPr>
          <w:rFonts w:ascii="Arial" w:eastAsia="Arial" w:hAnsi="Arial" w:cs="Arial"/>
        </w:rPr>
      </w:pPr>
      <w:bookmarkStart w:id="189" w:name="_bookmark47"/>
      <w:bookmarkEnd w:id="189"/>
      <w:r>
        <w:rPr>
          <w:rFonts w:ascii="Arial"/>
        </w:rPr>
        <w:t xml:space="preserve">[34]  </w:t>
      </w:r>
      <w:r>
        <w:rPr>
          <w:rFonts w:ascii="Arial"/>
          <w:spacing w:val="-4"/>
        </w:rPr>
        <w:t xml:space="preserve">J. </w:t>
      </w:r>
      <w:r>
        <w:rPr>
          <w:rFonts w:ascii="Arial"/>
        </w:rPr>
        <w:t xml:space="preserve">L. </w:t>
      </w:r>
      <w:r>
        <w:rPr>
          <w:rFonts w:ascii="Arial"/>
          <w:spacing w:val="-3"/>
        </w:rPr>
        <w:t xml:space="preserve">Schafer. </w:t>
      </w:r>
      <w:r>
        <w:rPr>
          <w:rFonts w:ascii="Arial"/>
          <w:i/>
        </w:rPr>
        <w:t>Analysis of incomplete multivariate data</w:t>
      </w:r>
      <w:r>
        <w:rPr>
          <w:rFonts w:ascii="Arial"/>
        </w:rPr>
        <w:t>. CRC press,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1997.</w:t>
      </w:r>
    </w:p>
    <w:p w14:paraId="2B3E361E" w14:textId="77777777" w:rsidR="005525D2" w:rsidRDefault="005525D2">
      <w:pPr>
        <w:spacing w:before="7"/>
        <w:rPr>
          <w:rFonts w:ascii="Arial" w:eastAsia="Arial" w:hAnsi="Arial" w:cs="Arial"/>
          <w:sz w:val="17"/>
          <w:szCs w:val="17"/>
        </w:rPr>
      </w:pPr>
    </w:p>
    <w:p w14:paraId="0CAEF744" w14:textId="77777777" w:rsidR="005525D2" w:rsidRDefault="00F9209E">
      <w:pPr>
        <w:pStyle w:val="BodyText"/>
        <w:spacing w:before="0"/>
        <w:ind w:left="120" w:right="81"/>
      </w:pPr>
      <w:bookmarkStart w:id="190" w:name="_bookmark48"/>
      <w:bookmarkEnd w:id="190"/>
      <w:r>
        <w:t>[35]</w:t>
      </w:r>
      <w:r>
        <w:rPr>
          <w:spacing w:val="41"/>
        </w:rPr>
        <w:t xml:space="preserve"> </w:t>
      </w:r>
      <w:r>
        <w:rPr>
          <w:spacing w:val="-4"/>
        </w:rPr>
        <w:t>J.</w:t>
      </w:r>
      <w:r>
        <w:rPr>
          <w:spacing w:val="17"/>
        </w:rPr>
        <w:t xml:space="preserve"> </w:t>
      </w:r>
      <w:r>
        <w:rPr>
          <w:spacing w:val="-3"/>
        </w:rPr>
        <w:t>B.</w:t>
      </w:r>
      <w:r>
        <w:rPr>
          <w:spacing w:val="17"/>
        </w:rPr>
        <w:t xml:space="preserve"> </w:t>
      </w:r>
      <w:r>
        <w:t xml:space="preserve">Carlin. </w:t>
      </w:r>
      <w:r>
        <w:rPr>
          <w:spacing w:val="21"/>
        </w:rPr>
        <w:t xml:space="preserve"> </w:t>
      </w:r>
      <w:r>
        <w:t>Meta-analysis</w:t>
      </w:r>
      <w:r>
        <w:rPr>
          <w:spacing w:val="17"/>
        </w:rPr>
        <w:t xml:space="preserve"> </w:t>
      </w:r>
      <w:r>
        <w:rPr>
          <w:spacing w:val="-3"/>
        </w:rPr>
        <w:t>for</w:t>
      </w:r>
      <w:r>
        <w:rPr>
          <w:spacing w:val="17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x</w:t>
      </w:r>
      <w:r>
        <w:rPr>
          <w:spacing w:val="17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tables:</w:t>
      </w:r>
      <w:r>
        <w:rPr>
          <w:spacing w:val="5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Bayesian</w:t>
      </w:r>
      <w:r>
        <w:rPr>
          <w:spacing w:val="17"/>
        </w:rPr>
        <w:t xml:space="preserve"> </w:t>
      </w:r>
      <w:r>
        <w:t xml:space="preserve">approach. </w:t>
      </w:r>
      <w:r>
        <w:rPr>
          <w:spacing w:val="21"/>
        </w:rPr>
        <w:t xml:space="preserve"> </w:t>
      </w:r>
      <w:r>
        <w:rPr>
          <w:rFonts w:cs="Arial"/>
          <w:i/>
        </w:rPr>
        <w:t>Stat</w:t>
      </w:r>
      <w:r>
        <w:rPr>
          <w:rFonts w:cs="Arial"/>
          <w:i/>
          <w:spacing w:val="17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22"/>
        </w:rPr>
        <w:t xml:space="preserve"> </w:t>
      </w:r>
      <w:r>
        <w:t>11(2):141–158,</w:t>
      </w:r>
      <w:r>
        <w:rPr>
          <w:spacing w:val="22"/>
        </w:rPr>
        <w:t xml:space="preserve"> </w:t>
      </w:r>
      <w:r>
        <w:t>Jan</w:t>
      </w:r>
      <w:r>
        <w:rPr>
          <w:spacing w:val="17"/>
        </w:rPr>
        <w:t xml:space="preserve"> </w:t>
      </w:r>
      <w:r>
        <w:t>1992.</w:t>
      </w:r>
    </w:p>
    <w:p w14:paraId="2F50A16E" w14:textId="77777777" w:rsidR="005525D2" w:rsidRDefault="00F9209E">
      <w:pPr>
        <w:pStyle w:val="BodyText"/>
        <w:spacing w:before="31"/>
        <w:ind w:right="81"/>
      </w:pPr>
      <w:r>
        <w:t>PMID:</w:t>
      </w:r>
      <w:r>
        <w:rPr>
          <w:spacing w:val="-14"/>
        </w:rPr>
        <w:t xml:space="preserve"> </w:t>
      </w:r>
      <w:r>
        <w:t>1349763.</w:t>
      </w:r>
    </w:p>
    <w:p w14:paraId="434DB581" w14:textId="77777777" w:rsidR="005525D2" w:rsidRDefault="005525D2">
      <w:pPr>
        <w:spacing w:before="7"/>
        <w:rPr>
          <w:rFonts w:ascii="Arial" w:eastAsia="Arial" w:hAnsi="Arial" w:cs="Arial"/>
          <w:sz w:val="17"/>
          <w:szCs w:val="17"/>
        </w:rPr>
      </w:pPr>
    </w:p>
    <w:p w14:paraId="1738E6B7" w14:textId="77777777" w:rsidR="005525D2" w:rsidRDefault="00F9209E">
      <w:pPr>
        <w:spacing w:line="268" w:lineRule="auto"/>
        <w:ind w:left="593" w:right="118" w:hanging="473"/>
        <w:jc w:val="both"/>
        <w:rPr>
          <w:rFonts w:ascii="Arial" w:eastAsia="Arial" w:hAnsi="Arial" w:cs="Arial"/>
        </w:rPr>
      </w:pPr>
      <w:bookmarkStart w:id="191" w:name="_bookmark49"/>
      <w:bookmarkEnd w:id="191"/>
      <w:r>
        <w:rPr>
          <w:rFonts w:ascii="Arial"/>
        </w:rPr>
        <w:t>[36]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>A.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4"/>
        </w:rPr>
        <w:t>J.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Sutton,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N.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4"/>
        </w:rPr>
        <w:t>J.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Cooper,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K.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R.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Abrams,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A.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Ades.</w:t>
      </w:r>
      <w:r>
        <w:rPr>
          <w:rFonts w:ascii="Arial"/>
          <w:spacing w:val="-2"/>
        </w:rPr>
        <w:t xml:space="preserve"> </w:t>
      </w:r>
      <w:r>
        <w:rPr>
          <w:rFonts w:ascii="Arial"/>
          <w:i/>
        </w:rPr>
        <w:t>Evidence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synthesis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  <w:spacing w:val="-3"/>
        </w:rPr>
        <w:t>for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decision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making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healthcare</w:t>
      </w:r>
      <w:r>
        <w:rPr>
          <w:rFonts w:ascii="Arial"/>
        </w:rPr>
        <w:t>,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volume 132. John Wiley &amp; Sons,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2012.</w:t>
      </w:r>
    </w:p>
    <w:p w14:paraId="7CF7AD94" w14:textId="77777777" w:rsidR="005525D2" w:rsidRDefault="00F9209E">
      <w:pPr>
        <w:spacing w:before="173" w:line="268" w:lineRule="auto"/>
        <w:ind w:left="593" w:right="118" w:hanging="473"/>
        <w:jc w:val="both"/>
        <w:rPr>
          <w:rFonts w:ascii="Arial" w:eastAsia="Arial" w:hAnsi="Arial" w:cs="Arial"/>
        </w:rPr>
      </w:pPr>
      <w:bookmarkStart w:id="192" w:name="_bookmark50"/>
      <w:bookmarkEnd w:id="192"/>
      <w:r>
        <w:rPr>
          <w:rFonts w:ascii="Arial"/>
        </w:rPr>
        <w:t xml:space="preserve">[37] A. Gelman. </w:t>
      </w:r>
      <w:r>
        <w:rPr>
          <w:rFonts w:ascii="Arial"/>
          <w:i/>
        </w:rPr>
        <w:t xml:space="preserve">Red state, blue state, rich state, poor state: </w:t>
      </w:r>
      <w:r>
        <w:rPr>
          <w:rFonts w:ascii="Arial"/>
          <w:i/>
          <w:spacing w:val="-3"/>
        </w:rPr>
        <w:t xml:space="preserve">why </w:t>
      </w:r>
      <w:r>
        <w:rPr>
          <w:rFonts w:ascii="Arial"/>
          <w:i/>
        </w:rPr>
        <w:t xml:space="preserve">Americans vote the </w:t>
      </w:r>
      <w:r>
        <w:rPr>
          <w:rFonts w:ascii="Arial"/>
          <w:i/>
          <w:spacing w:val="-4"/>
        </w:rPr>
        <w:t xml:space="preserve">way </w:t>
      </w:r>
      <w:r>
        <w:rPr>
          <w:rFonts w:ascii="Arial"/>
          <w:i/>
        </w:rPr>
        <w:t>they do</w:t>
      </w:r>
      <w:r>
        <w:rPr>
          <w:rFonts w:ascii="Arial"/>
        </w:rPr>
        <w:t>.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Princeton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University Press,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2009.</w:t>
      </w:r>
    </w:p>
    <w:p w14:paraId="44CB0253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93" w:name="_bookmark51"/>
      <w:bookmarkEnd w:id="193"/>
      <w:r>
        <w:t>[38]</w:t>
      </w:r>
      <w:r>
        <w:rPr>
          <w:spacing w:val="41"/>
        </w:rPr>
        <w:t xml:space="preserve"> </w:t>
      </w:r>
      <w:r>
        <w:t>M.</w:t>
      </w:r>
      <w:r>
        <w:rPr>
          <w:spacing w:val="16"/>
        </w:rPr>
        <w:t xml:space="preserve"> </w:t>
      </w:r>
      <w:r>
        <w:rPr>
          <w:spacing w:val="-3"/>
        </w:rPr>
        <w:t>Bayes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M.</w:t>
      </w:r>
      <w:r>
        <w:rPr>
          <w:spacing w:val="16"/>
        </w:rPr>
        <w:t xml:space="preserve"> </w:t>
      </w:r>
      <w:r>
        <w:t>Price.</w:t>
      </w:r>
      <w:r>
        <w:rPr>
          <w:spacing w:val="18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essay</w:t>
      </w:r>
      <w:r>
        <w:rPr>
          <w:spacing w:val="16"/>
        </w:rPr>
        <w:t xml:space="preserve"> </w:t>
      </w:r>
      <w:r>
        <w:t>towards</w:t>
      </w:r>
      <w:r>
        <w:rPr>
          <w:spacing w:val="16"/>
        </w:rPr>
        <w:t xml:space="preserve"> </w:t>
      </w:r>
      <w:r>
        <w:t>solving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problem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doctrine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chances.</w:t>
      </w:r>
      <w:r>
        <w:rPr>
          <w:spacing w:val="16"/>
        </w:rPr>
        <w:t xml:space="preserve"> </w:t>
      </w:r>
      <w:r>
        <w:rPr>
          <w:spacing w:val="-3"/>
        </w:rPr>
        <w:t>by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late</w:t>
      </w:r>
      <w:r>
        <w:rPr>
          <w:spacing w:val="16"/>
        </w:rPr>
        <w:t xml:space="preserve"> </w:t>
      </w:r>
      <w:r>
        <w:rPr>
          <w:spacing w:val="-7"/>
        </w:rPr>
        <w:t>rev.</w:t>
      </w:r>
      <w:r>
        <w:rPr>
          <w:w w:val="99"/>
        </w:rPr>
        <w:t xml:space="preserve"> </w:t>
      </w:r>
      <w:r>
        <w:rPr>
          <w:spacing w:val="-4"/>
        </w:rPr>
        <w:t xml:space="preserve">mr. </w:t>
      </w:r>
      <w:r>
        <w:rPr>
          <w:spacing w:val="-3"/>
        </w:rPr>
        <w:t xml:space="preserve">bayes, </w:t>
      </w:r>
      <w:r>
        <w:t xml:space="preserve">frs communicated </w:t>
      </w:r>
      <w:r>
        <w:rPr>
          <w:spacing w:val="-3"/>
        </w:rPr>
        <w:t xml:space="preserve">by </w:t>
      </w:r>
      <w:r>
        <w:rPr>
          <w:spacing w:val="-4"/>
        </w:rPr>
        <w:t xml:space="preserve">mr. </w:t>
      </w:r>
      <w:r>
        <w:t xml:space="preserve">price, in a letter to john canton, amfrs. </w:t>
      </w:r>
      <w:r>
        <w:rPr>
          <w:rFonts w:cs="Arial"/>
          <w:i/>
        </w:rPr>
        <w:t>Philosophical</w:t>
      </w:r>
      <w:r>
        <w:rPr>
          <w:rFonts w:cs="Arial"/>
          <w:i/>
          <w:spacing w:val="20"/>
        </w:rPr>
        <w:t xml:space="preserve"> </w:t>
      </w:r>
      <w:r>
        <w:rPr>
          <w:rFonts w:cs="Arial"/>
          <w:i/>
          <w:spacing w:val="-3"/>
        </w:rPr>
        <w:t>Transactions</w:t>
      </w:r>
      <w:r>
        <w:rPr>
          <w:rFonts w:cs="Arial"/>
          <w:i/>
          <w:w w:val="99"/>
        </w:rPr>
        <w:t xml:space="preserve"> </w:t>
      </w:r>
      <w:r>
        <w:rPr>
          <w:rFonts w:cs="Arial"/>
          <w:i/>
        </w:rPr>
        <w:t>(1683-1775)</w:t>
      </w:r>
      <w:r>
        <w:t>, pages 370–418,</w:t>
      </w:r>
      <w:r>
        <w:rPr>
          <w:spacing w:val="-31"/>
        </w:rPr>
        <w:t xml:space="preserve"> </w:t>
      </w:r>
      <w:r>
        <w:t>1763.</w:t>
      </w:r>
    </w:p>
    <w:p w14:paraId="3B24F1DC" w14:textId="77777777" w:rsidR="005525D2" w:rsidRDefault="00F9209E">
      <w:pPr>
        <w:pStyle w:val="BodyText"/>
        <w:spacing w:before="173" w:line="268" w:lineRule="auto"/>
        <w:ind w:right="117" w:hanging="474"/>
        <w:jc w:val="both"/>
      </w:pPr>
      <w:bookmarkStart w:id="194" w:name="_bookmark52"/>
      <w:bookmarkEnd w:id="194"/>
      <w:r>
        <w:t xml:space="preserve">[39] </w:t>
      </w:r>
      <w:r>
        <w:rPr>
          <w:spacing w:val="-9"/>
        </w:rPr>
        <w:t xml:space="preserve">D. </w:t>
      </w:r>
      <w:r>
        <w:rPr>
          <w:spacing w:val="-5"/>
        </w:rPr>
        <w:t xml:space="preserve">Ashby. </w:t>
      </w:r>
      <w:r>
        <w:t xml:space="preserve">Bayesian statistics in medicine: a 25 year </w:t>
      </w:r>
      <w:r>
        <w:rPr>
          <w:spacing w:val="-5"/>
        </w:rPr>
        <w:t xml:space="preserve">review. </w:t>
      </w:r>
      <w:r>
        <w:rPr>
          <w:rFonts w:cs="Arial"/>
          <w:i/>
        </w:rPr>
        <w:t>Stat Med</w:t>
      </w:r>
      <w:r>
        <w:t>, 25(21):3589–3631, Nov 2006.</w:t>
      </w:r>
      <w:r>
        <w:rPr>
          <w:spacing w:val="6"/>
        </w:rPr>
        <w:t xml:space="preserve"> </w:t>
      </w:r>
      <w:r>
        <w:t>PMID:</w:t>
      </w:r>
      <w:r>
        <w:rPr>
          <w:w w:val="99"/>
        </w:rPr>
        <w:t xml:space="preserve"> </w:t>
      </w:r>
      <w:r>
        <w:t>16947924.</w:t>
      </w:r>
    </w:p>
    <w:p w14:paraId="135F583F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95" w:name="_bookmark53"/>
      <w:bookmarkEnd w:id="195"/>
      <w:r>
        <w:t>[40]</w:t>
      </w:r>
      <w:r>
        <w:rPr>
          <w:spacing w:val="39"/>
        </w:rPr>
        <w:t xml:space="preserve"> </w:t>
      </w:r>
      <w:r>
        <w:rPr>
          <w:spacing w:val="-9"/>
        </w:rPr>
        <w:t>D.</w:t>
      </w:r>
      <w:r>
        <w:rPr>
          <w:spacing w:val="15"/>
        </w:rPr>
        <w:t xml:space="preserve"> </w:t>
      </w:r>
      <w:r>
        <w:rPr>
          <w:spacing w:val="-4"/>
        </w:rPr>
        <w:t>J.</w:t>
      </w:r>
      <w:r>
        <w:rPr>
          <w:spacing w:val="15"/>
        </w:rPr>
        <w:t xml:space="preserve"> </w:t>
      </w:r>
      <w:r>
        <w:t>Spiegelhalter,</w:t>
      </w:r>
      <w:r>
        <w:rPr>
          <w:spacing w:val="20"/>
        </w:rPr>
        <w:t xml:space="preserve"> </w:t>
      </w:r>
      <w:r>
        <w:rPr>
          <w:spacing w:val="-4"/>
        </w:rPr>
        <w:t>J.</w:t>
      </w:r>
      <w:r>
        <w:rPr>
          <w:spacing w:val="15"/>
        </w:rPr>
        <w:t xml:space="preserve"> </w:t>
      </w:r>
      <w:r>
        <w:rPr>
          <w:spacing w:val="-21"/>
        </w:rPr>
        <w:t>P.</w:t>
      </w:r>
      <w:r>
        <w:rPr>
          <w:spacing w:val="15"/>
        </w:rPr>
        <w:t xml:space="preserve"> </w:t>
      </w:r>
      <w:r>
        <w:t>Myles,</w:t>
      </w:r>
      <w:r>
        <w:rPr>
          <w:spacing w:val="20"/>
        </w:rPr>
        <w:t xml:space="preserve"> </w:t>
      </w:r>
      <w:r>
        <w:rPr>
          <w:spacing w:val="-9"/>
        </w:rPr>
        <w:t>D.</w:t>
      </w:r>
      <w:r>
        <w:rPr>
          <w:spacing w:val="15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Jones,</w:t>
      </w:r>
      <w:r>
        <w:rPr>
          <w:spacing w:val="2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K.</w:t>
      </w:r>
      <w:r>
        <w:rPr>
          <w:spacing w:val="15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Abrams.</w:t>
      </w:r>
      <w:r>
        <w:rPr>
          <w:spacing w:val="16"/>
        </w:rPr>
        <w:t xml:space="preserve"> </w:t>
      </w:r>
      <w:r>
        <w:t>Bayesian</w:t>
      </w:r>
      <w:r>
        <w:rPr>
          <w:spacing w:val="15"/>
        </w:rPr>
        <w:t xml:space="preserve"> </w:t>
      </w:r>
      <w:r>
        <w:t>methods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health</w:t>
      </w:r>
      <w:r>
        <w:rPr>
          <w:spacing w:val="15"/>
        </w:rPr>
        <w:t xml:space="preserve"> </w:t>
      </w:r>
      <w:r>
        <w:t>technology</w:t>
      </w:r>
      <w:r>
        <w:rPr>
          <w:w w:val="99"/>
        </w:rPr>
        <w:t xml:space="preserve"> </w:t>
      </w:r>
      <w:r>
        <w:t xml:space="preserve">assessment: a </w:t>
      </w:r>
      <w:r>
        <w:rPr>
          <w:spacing w:val="-5"/>
        </w:rPr>
        <w:t xml:space="preserve">review. </w:t>
      </w:r>
      <w:r>
        <w:rPr>
          <w:rFonts w:cs="Arial"/>
          <w:i/>
        </w:rPr>
        <w:t xml:space="preserve">Health </w:t>
      </w:r>
      <w:r>
        <w:rPr>
          <w:rFonts w:cs="Arial"/>
          <w:i/>
          <w:spacing w:val="-4"/>
        </w:rPr>
        <w:t xml:space="preserve">Technol </w:t>
      </w:r>
      <w:r>
        <w:rPr>
          <w:rFonts w:cs="Arial"/>
          <w:i/>
        </w:rPr>
        <w:t>Assess</w:t>
      </w:r>
      <w:r>
        <w:t>, 4(38):1–130, 2000. PMID:</w:t>
      </w:r>
      <w:r>
        <w:rPr>
          <w:spacing w:val="-17"/>
        </w:rPr>
        <w:t xml:space="preserve"> </w:t>
      </w:r>
      <w:r>
        <w:t>11134920.</w:t>
      </w:r>
    </w:p>
    <w:p w14:paraId="4BC91BC3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96" w:name="_bookmark54"/>
      <w:bookmarkEnd w:id="196"/>
      <w:r>
        <w:t>[41]</w:t>
      </w:r>
      <w:r>
        <w:rPr>
          <w:spacing w:val="38"/>
        </w:rPr>
        <w:t xml:space="preserve"> </w:t>
      </w:r>
      <w:r>
        <w:rPr>
          <w:spacing w:val="-3"/>
        </w:rPr>
        <w:t>B.</w:t>
      </w:r>
      <w:r>
        <w:rPr>
          <w:spacing w:val="-13"/>
        </w:rPr>
        <w:t xml:space="preserve"> </w:t>
      </w:r>
      <w:r>
        <w:t>E.</w:t>
      </w:r>
      <w:r>
        <w:rPr>
          <w:spacing w:val="-13"/>
        </w:rPr>
        <w:t xml:space="preserve"> </w:t>
      </w:r>
      <w:r>
        <w:t>Himes,</w:t>
      </w:r>
      <w:r>
        <w:rPr>
          <w:spacing w:val="-12"/>
        </w:rPr>
        <w:t xml:space="preserve"> </w:t>
      </w:r>
      <w:r>
        <w:rPr>
          <w:spacing w:val="-16"/>
        </w:rPr>
        <w:t>Y.</w:t>
      </w:r>
      <w:r>
        <w:rPr>
          <w:spacing w:val="-13"/>
        </w:rPr>
        <w:t xml:space="preserve"> </w:t>
      </w:r>
      <w:r>
        <w:t>Dai,</w:t>
      </w:r>
      <w:r>
        <w:rPr>
          <w:spacing w:val="-12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rPr>
          <w:spacing w:val="-3"/>
        </w:rPr>
        <w:t>S.</w:t>
      </w:r>
      <w:r>
        <w:rPr>
          <w:spacing w:val="-13"/>
        </w:rPr>
        <w:t xml:space="preserve"> </w:t>
      </w:r>
      <w:r>
        <w:t>Kohane,</w:t>
      </w:r>
      <w:r>
        <w:rPr>
          <w:spacing w:val="-12"/>
        </w:rPr>
        <w:t xml:space="preserve"> </w:t>
      </w:r>
      <w:r>
        <w:rPr>
          <w:spacing w:val="-3"/>
        </w:rPr>
        <w:t>S.</w:t>
      </w:r>
      <w:r>
        <w:rPr>
          <w:spacing w:val="-13"/>
        </w:rPr>
        <w:t xml:space="preserve"> </w:t>
      </w:r>
      <w:r>
        <w:rPr>
          <w:spacing w:val="-14"/>
        </w:rPr>
        <w:t>T.</w:t>
      </w:r>
      <w:r>
        <w:rPr>
          <w:spacing w:val="-13"/>
        </w:rPr>
        <w:t xml:space="preserve"> </w:t>
      </w:r>
      <w:r>
        <w:rPr>
          <w:spacing w:val="-2"/>
        </w:rPr>
        <w:t>Weiss,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M.</w:t>
      </w:r>
      <w:r>
        <w:rPr>
          <w:spacing w:val="-13"/>
        </w:rPr>
        <w:t xml:space="preserve"> </w:t>
      </w:r>
      <w:r>
        <w:rPr>
          <w:spacing w:val="-17"/>
        </w:rPr>
        <w:t>F.</w:t>
      </w:r>
      <w:r>
        <w:rPr>
          <w:spacing w:val="-13"/>
        </w:rPr>
        <w:t xml:space="preserve"> </w:t>
      </w:r>
      <w:r>
        <w:t>Ramoni.</w:t>
      </w:r>
      <w:r>
        <w:rPr>
          <w:spacing w:val="1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chronic</w:t>
      </w:r>
      <w:r>
        <w:rPr>
          <w:spacing w:val="-13"/>
        </w:rPr>
        <w:t xml:space="preserve"> </w:t>
      </w:r>
      <w:r>
        <w:t>obstructive</w:t>
      </w:r>
      <w:r>
        <w:rPr>
          <w:spacing w:val="-13"/>
        </w:rPr>
        <w:t xml:space="preserve"> </w:t>
      </w:r>
      <w:r>
        <w:t>pulmonary</w:t>
      </w:r>
      <w:r>
        <w:rPr>
          <w:w w:val="99"/>
        </w:rPr>
        <w:t xml:space="preserve"> </w:t>
      </w:r>
      <w:r>
        <w:t xml:space="preserve">disease (COPD) in asthma patients using electronic medical records. </w:t>
      </w:r>
      <w:r>
        <w:rPr>
          <w:rFonts w:cs="Arial"/>
          <w:i/>
        </w:rPr>
        <w:t>J Am Med Inform Assoc</w:t>
      </w:r>
      <w:r>
        <w:t>,</w:t>
      </w:r>
      <w:r>
        <w:rPr>
          <w:spacing w:val="-38"/>
        </w:rPr>
        <w:t xml:space="preserve"> </w:t>
      </w:r>
      <w:r>
        <w:t>16(3):371–</w:t>
      </w:r>
      <w:r>
        <w:rPr>
          <w:w w:val="99"/>
        </w:rPr>
        <w:t xml:space="preserve"> </w:t>
      </w:r>
      <w:r>
        <w:t>379, 2009. PMID:</w:t>
      </w:r>
      <w:r>
        <w:rPr>
          <w:spacing w:val="-25"/>
        </w:rPr>
        <w:t xml:space="preserve"> </w:t>
      </w:r>
      <w:r>
        <w:t>19261943.</w:t>
      </w:r>
    </w:p>
    <w:p w14:paraId="7D3AEE7D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97" w:name="_bookmark55"/>
      <w:bookmarkEnd w:id="197"/>
      <w:r>
        <w:t xml:space="preserve">[42] </w:t>
      </w:r>
      <w:r>
        <w:rPr>
          <w:spacing w:val="-11"/>
        </w:rPr>
        <w:t xml:space="preserve">O.-P. </w:t>
      </w:r>
      <w:r>
        <w:t xml:space="preserve">Ryynänen, E. </w:t>
      </w:r>
      <w:r>
        <w:rPr>
          <w:spacing w:val="-4"/>
        </w:rPr>
        <w:t xml:space="preserve">J. </w:t>
      </w:r>
      <w:r>
        <w:t xml:space="preserve">Soini, A. Lindqvist, M. Kilpeläinen, and </w:t>
      </w:r>
      <w:r>
        <w:rPr>
          <w:spacing w:val="-14"/>
        </w:rPr>
        <w:t xml:space="preserve">T. </w:t>
      </w:r>
      <w:r>
        <w:t>Laitinen. Bayesian predictors of very</w:t>
      </w:r>
      <w:r>
        <w:rPr>
          <w:spacing w:val="4"/>
        </w:rPr>
        <w:t xml:space="preserve"> </w:t>
      </w:r>
      <w:r>
        <w:t>poor</w:t>
      </w:r>
      <w:r>
        <w:rPr>
          <w:w w:val="99"/>
        </w:rPr>
        <w:t xml:space="preserve"> </w:t>
      </w:r>
      <w:r>
        <w:t xml:space="preserve">health related quality of life and mortality in patients with </w:t>
      </w:r>
      <w:r>
        <w:rPr>
          <w:spacing w:val="-4"/>
        </w:rPr>
        <w:t xml:space="preserve">COPD. </w:t>
      </w:r>
      <w:r>
        <w:rPr>
          <w:i/>
        </w:rPr>
        <w:t>BMC Med Inform Decis Mak</w:t>
      </w:r>
      <w:r>
        <w:t>, 13:34,</w:t>
      </w:r>
      <w:r>
        <w:rPr>
          <w:spacing w:val="-27"/>
        </w:rPr>
        <w:t xml:space="preserve"> </w:t>
      </w:r>
      <w:r>
        <w:t>2013.</w:t>
      </w:r>
      <w:r>
        <w:rPr>
          <w:w w:val="99"/>
        </w:rPr>
        <w:t xml:space="preserve"> </w:t>
      </w:r>
      <w:r>
        <w:t>PMID:</w:t>
      </w:r>
      <w:r>
        <w:rPr>
          <w:spacing w:val="-15"/>
        </w:rPr>
        <w:t xml:space="preserve"> </w:t>
      </w:r>
      <w:r>
        <w:t>23496851.</w:t>
      </w:r>
    </w:p>
    <w:p w14:paraId="58DC2BC4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98" w:name="_bookmark56"/>
      <w:bookmarkEnd w:id="198"/>
      <w:r>
        <w:t xml:space="preserve">[43] </w:t>
      </w:r>
      <w:r>
        <w:rPr>
          <w:spacing w:val="-4"/>
        </w:rPr>
        <w:t xml:space="preserve">J. </w:t>
      </w:r>
      <w:r>
        <w:rPr>
          <w:spacing w:val="-3"/>
        </w:rPr>
        <w:t xml:space="preserve">Wu, </w:t>
      </w:r>
      <w:r>
        <w:rPr>
          <w:spacing w:val="-4"/>
        </w:rPr>
        <w:t xml:space="preserve">J. </w:t>
      </w:r>
      <w:r>
        <w:rPr>
          <w:spacing w:val="-8"/>
        </w:rPr>
        <w:t xml:space="preserve">Roy, </w:t>
      </w:r>
      <w:r>
        <w:t xml:space="preserve">and </w:t>
      </w:r>
      <w:r>
        <w:rPr>
          <w:spacing w:val="-10"/>
        </w:rPr>
        <w:t xml:space="preserve">W. </w:t>
      </w:r>
      <w:r>
        <w:rPr>
          <w:spacing w:val="-17"/>
        </w:rPr>
        <w:t xml:space="preserve">F. </w:t>
      </w:r>
      <w:r>
        <w:t>Stewart. Prediction modeling using EHR data: challenges, strategies, and a</w:t>
      </w:r>
      <w:r>
        <w:rPr>
          <w:spacing w:val="14"/>
        </w:rPr>
        <w:t xml:space="preserve"> </w:t>
      </w:r>
      <w:r>
        <w:t>com-</w:t>
      </w:r>
      <w:r>
        <w:rPr>
          <w:w w:val="99"/>
        </w:rPr>
        <w:t xml:space="preserve"> </w:t>
      </w:r>
      <w:r>
        <w:t>parison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approaches.</w:t>
      </w:r>
      <w:r>
        <w:rPr>
          <w:spacing w:val="13"/>
        </w:rPr>
        <w:t xml:space="preserve"> </w:t>
      </w:r>
      <w:r>
        <w:rPr>
          <w:rFonts w:cs="Arial"/>
          <w:i/>
        </w:rPr>
        <w:t>Med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Care</w:t>
      </w:r>
      <w:r>
        <w:t>,</w:t>
      </w:r>
      <w:r>
        <w:rPr>
          <w:spacing w:val="-8"/>
        </w:rPr>
        <w:t xml:space="preserve"> </w:t>
      </w:r>
      <w:r>
        <w:t>48(6</w:t>
      </w:r>
      <w:r>
        <w:rPr>
          <w:spacing w:val="-8"/>
        </w:rPr>
        <w:t xml:space="preserve"> </w:t>
      </w:r>
      <w:r>
        <w:t>Suppl):S106–S113,</w:t>
      </w:r>
      <w:r>
        <w:rPr>
          <w:spacing w:val="-8"/>
        </w:rPr>
        <w:t xml:space="preserve"> </w:t>
      </w:r>
      <w:r>
        <w:t>Jun</w:t>
      </w:r>
      <w:r>
        <w:rPr>
          <w:spacing w:val="-8"/>
        </w:rPr>
        <w:t xml:space="preserve"> </w:t>
      </w:r>
      <w:r>
        <w:t>2010.</w:t>
      </w:r>
      <w:r>
        <w:rPr>
          <w:spacing w:val="-8"/>
        </w:rPr>
        <w:t xml:space="preserve"> </w:t>
      </w:r>
      <w:r>
        <w:t>PMID:</w:t>
      </w:r>
      <w:r>
        <w:rPr>
          <w:spacing w:val="-8"/>
        </w:rPr>
        <w:t xml:space="preserve"> </w:t>
      </w:r>
      <w:r>
        <w:t>20473190.</w:t>
      </w:r>
    </w:p>
    <w:p w14:paraId="1187EFDF" w14:textId="77777777" w:rsidR="005525D2" w:rsidRDefault="00F9209E">
      <w:pPr>
        <w:pStyle w:val="BodyText"/>
        <w:spacing w:before="173" w:line="268" w:lineRule="auto"/>
        <w:ind w:right="119" w:hanging="473"/>
        <w:jc w:val="both"/>
      </w:pPr>
      <w:bookmarkStart w:id="199" w:name="_bookmark57"/>
      <w:bookmarkEnd w:id="199"/>
      <w:r>
        <w:t xml:space="preserve">[44] </w:t>
      </w:r>
      <w:r>
        <w:rPr>
          <w:spacing w:val="-4"/>
        </w:rPr>
        <w:t xml:space="preserve">C. </w:t>
      </w:r>
      <w:r>
        <w:rPr>
          <w:spacing w:val="-11"/>
        </w:rPr>
        <w:t xml:space="preserve">Yoo, </w:t>
      </w:r>
      <w:r>
        <w:t xml:space="preserve">L. Ramirez, and </w:t>
      </w:r>
      <w:r>
        <w:rPr>
          <w:spacing w:val="-4"/>
        </w:rPr>
        <w:t xml:space="preserve">J. </w:t>
      </w:r>
      <w:r>
        <w:t>Liuzzi. Big data analysis using modern statistical and machine learning</w:t>
      </w:r>
      <w:r>
        <w:rPr>
          <w:spacing w:val="-35"/>
        </w:rPr>
        <w:t xml:space="preserve"> </w:t>
      </w:r>
      <w:r>
        <w:t>methods</w:t>
      </w:r>
      <w:r>
        <w:rPr>
          <w:w w:val="9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medicine.</w:t>
      </w:r>
      <w:r>
        <w:rPr>
          <w:spacing w:val="13"/>
        </w:rPr>
        <w:t xml:space="preserve"> </w:t>
      </w:r>
      <w:r>
        <w:rPr>
          <w:rFonts w:cs="Arial"/>
          <w:i/>
        </w:rPr>
        <w:t>Int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Neurourol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J</w:t>
      </w:r>
      <w:r>
        <w:t>,</w:t>
      </w:r>
      <w:r>
        <w:rPr>
          <w:spacing w:val="-8"/>
        </w:rPr>
        <w:t xml:space="preserve"> </w:t>
      </w:r>
      <w:r>
        <w:t>18(2):50–57,</w:t>
      </w:r>
      <w:r>
        <w:rPr>
          <w:spacing w:val="-8"/>
        </w:rPr>
        <w:t xml:space="preserve"> </w:t>
      </w:r>
      <w:r>
        <w:t>Jun</w:t>
      </w:r>
      <w:r>
        <w:rPr>
          <w:spacing w:val="-8"/>
        </w:rPr>
        <w:t xml:space="preserve"> </w:t>
      </w:r>
      <w:r>
        <w:t>2014.</w:t>
      </w:r>
      <w:r>
        <w:rPr>
          <w:spacing w:val="-8"/>
        </w:rPr>
        <w:t xml:space="preserve"> </w:t>
      </w:r>
      <w:r>
        <w:t>PMID:</w:t>
      </w:r>
      <w:r>
        <w:rPr>
          <w:spacing w:val="-8"/>
        </w:rPr>
        <w:t xml:space="preserve"> </w:t>
      </w:r>
      <w:r>
        <w:t>24987556.</w:t>
      </w:r>
    </w:p>
    <w:p w14:paraId="270A068B" w14:textId="77777777" w:rsidR="005525D2" w:rsidRDefault="00F9209E">
      <w:pPr>
        <w:spacing w:before="173"/>
        <w:ind w:left="119" w:right="81"/>
        <w:rPr>
          <w:rFonts w:ascii="Arial" w:eastAsia="Arial" w:hAnsi="Arial" w:cs="Arial"/>
        </w:rPr>
      </w:pPr>
      <w:bookmarkStart w:id="200" w:name="_bookmark58"/>
      <w:bookmarkEnd w:id="200"/>
      <w:r>
        <w:rPr>
          <w:rFonts w:ascii="Arial"/>
        </w:rPr>
        <w:t xml:space="preserve">[45] </w:t>
      </w:r>
      <w:r>
        <w:rPr>
          <w:rFonts w:ascii="Arial"/>
          <w:spacing w:val="-4"/>
        </w:rPr>
        <w:t xml:space="preserve">J. </w:t>
      </w:r>
      <w:r>
        <w:rPr>
          <w:rFonts w:ascii="Arial"/>
        </w:rPr>
        <w:t xml:space="preserve">Kruschke. </w:t>
      </w:r>
      <w:r>
        <w:rPr>
          <w:rFonts w:ascii="Arial"/>
          <w:i/>
        </w:rPr>
        <w:t>Doing Bayesian data analysis: A tutorial introduction with R</w:t>
      </w:r>
      <w:r>
        <w:rPr>
          <w:rFonts w:ascii="Arial"/>
        </w:rPr>
        <w:t>. Academic Press,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2014.</w:t>
      </w:r>
    </w:p>
    <w:p w14:paraId="46A9D5BE" w14:textId="77777777" w:rsidR="005525D2" w:rsidRDefault="005525D2">
      <w:pPr>
        <w:spacing w:before="7"/>
        <w:rPr>
          <w:rFonts w:ascii="Arial" w:eastAsia="Arial" w:hAnsi="Arial" w:cs="Arial"/>
          <w:sz w:val="17"/>
          <w:szCs w:val="17"/>
        </w:rPr>
      </w:pPr>
    </w:p>
    <w:p w14:paraId="7C79AC4B" w14:textId="77777777" w:rsidR="005525D2" w:rsidRDefault="00F9209E">
      <w:pPr>
        <w:pStyle w:val="BodyText"/>
        <w:spacing w:before="0"/>
        <w:ind w:left="119" w:right="81"/>
      </w:pPr>
      <w:bookmarkStart w:id="201" w:name="_bookmark59"/>
      <w:bookmarkEnd w:id="201"/>
      <w:r>
        <w:t xml:space="preserve">[46] </w:t>
      </w:r>
      <w:r>
        <w:rPr>
          <w:spacing w:val="-4"/>
        </w:rPr>
        <w:t xml:space="preserve">J. </w:t>
      </w:r>
      <w:r>
        <w:t xml:space="preserve">K. Kruschke. Bayesian estimation supersedes the t test. </w:t>
      </w:r>
      <w:r>
        <w:rPr>
          <w:rFonts w:cs="Arial"/>
          <w:i/>
        </w:rPr>
        <w:t>J Exp Psychol Gen</w:t>
      </w:r>
      <w:r>
        <w:t xml:space="preserve">, 142(2):573–603, </w:t>
      </w:r>
      <w:r>
        <w:rPr>
          <w:spacing w:val="-3"/>
        </w:rPr>
        <w:t>May</w:t>
      </w:r>
      <w:r>
        <w:rPr>
          <w:spacing w:val="-42"/>
        </w:rPr>
        <w:t xml:space="preserve"> </w:t>
      </w:r>
      <w:r>
        <w:t>2013.</w:t>
      </w:r>
    </w:p>
    <w:p w14:paraId="62D3A404" w14:textId="77777777" w:rsidR="005525D2" w:rsidRDefault="00F9209E">
      <w:pPr>
        <w:pStyle w:val="BodyText"/>
        <w:spacing w:before="31"/>
        <w:ind w:right="81"/>
      </w:pPr>
      <w:r>
        <w:t>PMID:</w:t>
      </w:r>
      <w:r>
        <w:rPr>
          <w:spacing w:val="-15"/>
        </w:rPr>
        <w:t xml:space="preserve"> </w:t>
      </w:r>
      <w:r>
        <w:t>22774788.</w:t>
      </w:r>
    </w:p>
    <w:p w14:paraId="6C482782" w14:textId="77777777" w:rsidR="005525D2" w:rsidRDefault="005525D2">
      <w:pPr>
        <w:spacing w:before="7"/>
        <w:rPr>
          <w:rFonts w:ascii="Arial" w:eastAsia="Arial" w:hAnsi="Arial" w:cs="Arial"/>
          <w:sz w:val="17"/>
          <w:szCs w:val="17"/>
        </w:rPr>
      </w:pPr>
    </w:p>
    <w:p w14:paraId="2720A24F" w14:textId="77777777" w:rsidR="005525D2" w:rsidRDefault="00F9209E">
      <w:pPr>
        <w:pStyle w:val="BodyText"/>
        <w:spacing w:before="0" w:line="268" w:lineRule="auto"/>
        <w:ind w:right="118" w:hanging="473"/>
        <w:jc w:val="both"/>
      </w:pPr>
      <w:bookmarkStart w:id="202" w:name="_bookmark60"/>
      <w:bookmarkEnd w:id="202"/>
      <w:r>
        <w:t xml:space="preserve">[47] K. Abrams and </w:t>
      </w:r>
      <w:r>
        <w:rPr>
          <w:spacing w:val="-3"/>
        </w:rPr>
        <w:t xml:space="preserve">B. </w:t>
      </w:r>
      <w:r>
        <w:t xml:space="preserve">Sansó. Approximate Bayesian inference </w:t>
      </w:r>
      <w:r>
        <w:rPr>
          <w:spacing w:val="-3"/>
        </w:rPr>
        <w:t xml:space="preserve">for </w:t>
      </w:r>
      <w:r>
        <w:t xml:space="preserve">random effects meta-analysis. </w:t>
      </w:r>
      <w:r>
        <w:rPr>
          <w:rFonts w:cs="Arial"/>
          <w:i/>
        </w:rPr>
        <w:t>Stat</w:t>
      </w:r>
      <w:r>
        <w:rPr>
          <w:rFonts w:cs="Arial"/>
          <w:i/>
          <w:spacing w:val="58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w w:val="99"/>
        </w:rPr>
        <w:t xml:space="preserve"> </w:t>
      </w:r>
      <w:r>
        <w:t>17(2):201–218, Jan 1998. PMID:</w:t>
      </w:r>
      <w:r>
        <w:rPr>
          <w:spacing w:val="-42"/>
        </w:rPr>
        <w:t xml:space="preserve"> </w:t>
      </w:r>
      <w:r>
        <w:t>9483729.</w:t>
      </w:r>
    </w:p>
    <w:p w14:paraId="29FF82BF" w14:textId="77777777" w:rsidR="005525D2" w:rsidRDefault="005525D2">
      <w:pPr>
        <w:spacing w:line="268" w:lineRule="auto"/>
        <w:jc w:val="both"/>
        <w:sectPr w:rsidR="005525D2">
          <w:pgSz w:w="12240" w:h="15840"/>
          <w:pgMar w:top="700" w:right="600" w:bottom="280" w:left="600" w:header="720" w:footer="720" w:gutter="0"/>
          <w:cols w:space="720"/>
        </w:sectPr>
      </w:pPr>
    </w:p>
    <w:p w14:paraId="4A47AF41" w14:textId="77777777" w:rsidR="005525D2" w:rsidRDefault="00F9209E">
      <w:pPr>
        <w:pStyle w:val="BodyText"/>
        <w:spacing w:before="33"/>
        <w:ind w:left="120" w:right="81"/>
      </w:pPr>
      <w:bookmarkStart w:id="203" w:name="_bookmark61"/>
      <w:bookmarkEnd w:id="203"/>
      <w:r>
        <w:lastRenderedPageBreak/>
        <w:t xml:space="preserve">[48] Stan Development </w:t>
      </w:r>
      <w:r>
        <w:rPr>
          <w:spacing w:val="-6"/>
        </w:rPr>
        <w:t xml:space="preserve">Team. </w:t>
      </w:r>
      <w:r>
        <w:t xml:space="preserve">Stan: A C++ Library </w:t>
      </w:r>
      <w:r>
        <w:rPr>
          <w:spacing w:val="-3"/>
        </w:rPr>
        <w:t xml:space="preserve">for </w:t>
      </w:r>
      <w:r>
        <w:t xml:space="preserve">Probability and Sampling, </w:t>
      </w:r>
      <w:r>
        <w:rPr>
          <w:spacing w:val="-3"/>
        </w:rPr>
        <w:t xml:space="preserve">Version </w:t>
      </w:r>
      <w:r>
        <w:t>2.5.0,</w:t>
      </w:r>
      <w:r>
        <w:rPr>
          <w:spacing w:val="7"/>
        </w:rPr>
        <w:t xml:space="preserve"> </w:t>
      </w:r>
      <w:r>
        <w:t>2014.</w:t>
      </w:r>
    </w:p>
    <w:p w14:paraId="3B1B3099" w14:textId="77777777" w:rsidR="005525D2" w:rsidRDefault="005525D2">
      <w:pPr>
        <w:spacing w:before="4"/>
        <w:rPr>
          <w:rFonts w:ascii="Arial" w:eastAsia="Arial" w:hAnsi="Arial" w:cs="Arial"/>
          <w:sz w:val="17"/>
          <w:szCs w:val="17"/>
        </w:rPr>
      </w:pPr>
    </w:p>
    <w:p w14:paraId="1D242B36" w14:textId="77777777" w:rsidR="005525D2" w:rsidRDefault="00F9209E">
      <w:pPr>
        <w:spacing w:line="268" w:lineRule="auto"/>
        <w:ind w:left="593" w:right="118" w:hanging="473"/>
        <w:jc w:val="both"/>
        <w:rPr>
          <w:rFonts w:ascii="Arial" w:eastAsia="Arial" w:hAnsi="Arial" w:cs="Arial"/>
        </w:rPr>
      </w:pPr>
      <w:bookmarkStart w:id="204" w:name="_bookmark62"/>
      <w:bookmarkEnd w:id="204"/>
      <w:r>
        <w:rPr>
          <w:rFonts w:ascii="Arial" w:eastAsia="Arial" w:hAnsi="Arial" w:cs="Arial"/>
        </w:rPr>
        <w:t>[49]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N.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Metropolis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3"/>
        </w:rPr>
        <w:t>S.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Ulam. 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monte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carlo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 xml:space="preserve">method.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</w:rPr>
        <w:t>American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</w:rPr>
        <w:t>statistical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</w:rPr>
        <w:t>association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>44(247):335–341,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1949.</w:t>
      </w:r>
    </w:p>
    <w:p w14:paraId="0F9A70FD" w14:textId="77777777" w:rsidR="005525D2" w:rsidRDefault="00F9209E">
      <w:pPr>
        <w:spacing w:before="169" w:line="268" w:lineRule="auto"/>
        <w:ind w:left="593" w:right="119" w:hanging="473"/>
        <w:jc w:val="both"/>
        <w:rPr>
          <w:rFonts w:ascii="Arial" w:eastAsia="Arial" w:hAnsi="Arial" w:cs="Arial"/>
        </w:rPr>
      </w:pPr>
      <w:bookmarkStart w:id="205" w:name="_bookmark63"/>
      <w:bookmarkEnd w:id="205"/>
      <w:r>
        <w:rPr>
          <w:rFonts w:ascii="Arial" w:eastAsia="Arial" w:hAnsi="Arial" w:cs="Arial"/>
        </w:rPr>
        <w:t xml:space="preserve">[50] M. </w:t>
      </w:r>
      <w:r>
        <w:rPr>
          <w:rFonts w:ascii="Arial" w:eastAsia="Arial" w:hAnsi="Arial" w:cs="Arial"/>
          <w:spacing w:val="-9"/>
        </w:rPr>
        <w:t xml:space="preserve">D. </w:t>
      </w:r>
      <w:r>
        <w:rPr>
          <w:rFonts w:ascii="Arial" w:eastAsia="Arial" w:hAnsi="Arial" w:cs="Arial"/>
        </w:rPr>
        <w:t>Homan and A. Gelman. The no-U-turn sampler: Adaptively setting path lengths in Hamiltonian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Monte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</w:rPr>
        <w:t xml:space="preserve">Carlo. </w:t>
      </w:r>
      <w:r>
        <w:rPr>
          <w:rFonts w:ascii="Arial" w:eastAsia="Arial" w:hAnsi="Arial" w:cs="Arial"/>
          <w:i/>
        </w:rPr>
        <w:t>The Journal of Machine Learning Research</w:t>
      </w:r>
      <w:r>
        <w:rPr>
          <w:rFonts w:ascii="Arial" w:eastAsia="Arial" w:hAnsi="Arial" w:cs="Arial"/>
        </w:rPr>
        <w:t>, 15(1):1593–1623,</w:t>
      </w:r>
      <w:r>
        <w:rPr>
          <w:rFonts w:ascii="Arial" w:eastAsia="Arial" w:hAnsi="Arial" w:cs="Arial"/>
          <w:spacing w:val="-38"/>
        </w:rPr>
        <w:t xml:space="preserve"> </w:t>
      </w:r>
      <w:r>
        <w:rPr>
          <w:rFonts w:ascii="Arial" w:eastAsia="Arial" w:hAnsi="Arial" w:cs="Arial"/>
        </w:rPr>
        <w:t>2014.</w:t>
      </w:r>
    </w:p>
    <w:p w14:paraId="32ED607E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06" w:name="_bookmark64"/>
      <w:bookmarkEnd w:id="206"/>
      <w:r>
        <w:t>[51]</w:t>
      </w:r>
      <w:r>
        <w:rPr>
          <w:spacing w:val="36"/>
        </w:rPr>
        <w:t xml:space="preserve"> </w:t>
      </w:r>
      <w:r>
        <w:t>M.</w:t>
      </w:r>
      <w:r>
        <w:rPr>
          <w:spacing w:val="-18"/>
        </w:rPr>
        <w:t xml:space="preserve"> </w:t>
      </w:r>
      <w:r>
        <w:t>M.</w:t>
      </w:r>
      <w:r>
        <w:rPr>
          <w:spacing w:val="-18"/>
        </w:rPr>
        <w:t xml:space="preserve"> </w:t>
      </w:r>
      <w:r>
        <w:t>Duncan,</w:t>
      </w:r>
      <w:r>
        <w:rPr>
          <w:spacing w:val="-15"/>
        </w:rPr>
        <w:t xml:space="preserve"> </w:t>
      </w:r>
      <w:r>
        <w:rPr>
          <w:spacing w:val="-21"/>
        </w:rPr>
        <w:t>P.</w:t>
      </w:r>
      <w:r>
        <w:rPr>
          <w:spacing w:val="-18"/>
        </w:rPr>
        <w:t xml:space="preserve"> </w:t>
      </w:r>
      <w:r>
        <w:t>A.</w:t>
      </w:r>
      <w:r>
        <w:rPr>
          <w:spacing w:val="-18"/>
        </w:rPr>
        <w:t xml:space="preserve"> </w:t>
      </w:r>
      <w:r>
        <w:t>McIntosh,</w:t>
      </w:r>
      <w:r>
        <w:rPr>
          <w:spacing w:val="-16"/>
        </w:rPr>
        <w:t xml:space="preserve"> </w:t>
      </w:r>
      <w:r>
        <w:rPr>
          <w:spacing w:val="-4"/>
        </w:rPr>
        <w:t>C.</w:t>
      </w:r>
      <w:r>
        <w:rPr>
          <w:spacing w:val="-18"/>
        </w:rPr>
        <w:t xml:space="preserve"> </w:t>
      </w:r>
      <w:r>
        <w:rPr>
          <w:spacing w:val="-9"/>
        </w:rPr>
        <w:t>D.</w:t>
      </w:r>
      <w:r>
        <w:rPr>
          <w:spacing w:val="-18"/>
        </w:rPr>
        <w:t xml:space="preserve"> </w:t>
      </w:r>
      <w:r>
        <w:t>Stayton,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4"/>
        </w:rPr>
        <w:t>C.</w:t>
      </w:r>
      <w:r>
        <w:rPr>
          <w:spacing w:val="-18"/>
        </w:rPr>
        <w:t xml:space="preserve"> </w:t>
      </w:r>
      <w:r>
        <w:rPr>
          <w:spacing w:val="-3"/>
        </w:rPr>
        <w:t>B.</w:t>
      </w:r>
      <w:r>
        <w:rPr>
          <w:spacing w:val="-18"/>
        </w:rPr>
        <w:t xml:space="preserve"> </w:t>
      </w:r>
      <w:r>
        <w:t>Hall.</w:t>
      </w:r>
      <w:r>
        <w:rPr>
          <w:spacing w:val="-6"/>
        </w:rPr>
        <w:t xml:space="preserve"> </w:t>
      </w:r>
      <w:r>
        <w:t>Individualized</w:t>
      </w:r>
      <w:r>
        <w:rPr>
          <w:spacing w:val="-18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feedback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increase</w:t>
      </w:r>
      <w:r>
        <w:rPr>
          <w:w w:val="99"/>
        </w:rPr>
        <w:t xml:space="preserve"> </w:t>
      </w:r>
      <w:r>
        <w:t>prenatal</w:t>
      </w:r>
      <w:r>
        <w:rPr>
          <w:spacing w:val="-8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t>violence</w:t>
      </w:r>
      <w:r>
        <w:rPr>
          <w:spacing w:val="-8"/>
        </w:rPr>
        <w:t xml:space="preserve"> </w:t>
      </w:r>
      <w:r>
        <w:t>screening.</w:t>
      </w:r>
      <w:r>
        <w:rPr>
          <w:spacing w:val="14"/>
        </w:rPr>
        <w:t xml:space="preserve"> </w:t>
      </w:r>
      <w:r>
        <w:rPr>
          <w:rFonts w:cs="Arial"/>
          <w:i/>
        </w:rPr>
        <w:t>Matern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Child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Health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J</w:t>
      </w:r>
      <w:r>
        <w:t>,</w:t>
      </w:r>
      <w:r>
        <w:rPr>
          <w:spacing w:val="-8"/>
        </w:rPr>
        <w:t xml:space="preserve"> </w:t>
      </w:r>
      <w:r>
        <w:t>10(5):443–449,</w:t>
      </w:r>
      <w:r>
        <w:rPr>
          <w:spacing w:val="-8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2006.</w:t>
      </w:r>
      <w:r>
        <w:rPr>
          <w:spacing w:val="-8"/>
        </w:rPr>
        <w:t xml:space="preserve"> </w:t>
      </w:r>
      <w:r>
        <w:t>PMID:</w:t>
      </w:r>
      <w:r>
        <w:rPr>
          <w:spacing w:val="-8"/>
        </w:rPr>
        <w:t xml:space="preserve"> </w:t>
      </w:r>
      <w:r>
        <w:t>16710766.</w:t>
      </w:r>
    </w:p>
    <w:p w14:paraId="579B9FA8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07" w:name="_bookmark65"/>
      <w:bookmarkEnd w:id="207"/>
      <w:r>
        <w:t>[52]</w:t>
      </w:r>
      <w:r>
        <w:rPr>
          <w:spacing w:val="34"/>
        </w:rPr>
        <w:t xml:space="preserve"> </w:t>
      </w:r>
      <w:r>
        <w:rPr>
          <w:spacing w:val="-9"/>
        </w:rPr>
        <w:t>D.</w:t>
      </w:r>
      <w:r>
        <w:rPr>
          <w:spacing w:val="-18"/>
        </w:rPr>
        <w:t xml:space="preserve"> </w:t>
      </w:r>
      <w:r>
        <w:t>A.</w:t>
      </w:r>
      <w:r>
        <w:rPr>
          <w:spacing w:val="-18"/>
        </w:rPr>
        <w:t xml:space="preserve"> </w:t>
      </w:r>
      <w:r>
        <w:t>Davis,</w:t>
      </w:r>
      <w:r>
        <w:rPr>
          <w:spacing w:val="-16"/>
        </w:rPr>
        <w:t xml:space="preserve"> </w:t>
      </w:r>
      <w:r>
        <w:t>M.</w:t>
      </w:r>
      <w:r>
        <w:rPr>
          <w:spacing w:val="-18"/>
        </w:rPr>
        <w:t xml:space="preserve"> </w:t>
      </w:r>
      <w:r>
        <w:t>A.</w:t>
      </w:r>
      <w:r>
        <w:rPr>
          <w:spacing w:val="-18"/>
        </w:rPr>
        <w:t xml:space="preserve"> </w:t>
      </w:r>
      <w:r>
        <w:t>Thomson,</w:t>
      </w:r>
      <w:r>
        <w:rPr>
          <w:spacing w:val="-16"/>
        </w:rPr>
        <w:t xml:space="preserve"> </w:t>
      </w:r>
      <w:r>
        <w:t>A.</w:t>
      </w:r>
      <w:r>
        <w:rPr>
          <w:spacing w:val="-18"/>
        </w:rPr>
        <w:t xml:space="preserve"> </w:t>
      </w:r>
      <w:r>
        <w:rPr>
          <w:spacing w:val="-9"/>
        </w:rPr>
        <w:t>D.</w:t>
      </w:r>
      <w:r>
        <w:rPr>
          <w:spacing w:val="-18"/>
        </w:rPr>
        <w:t xml:space="preserve"> </w:t>
      </w:r>
      <w:r>
        <w:t>Oxman,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rPr>
          <w:spacing w:val="-3"/>
        </w:rPr>
        <w:t>B.</w:t>
      </w:r>
      <w:r>
        <w:rPr>
          <w:spacing w:val="-18"/>
        </w:rPr>
        <w:t xml:space="preserve"> </w:t>
      </w:r>
      <w:r>
        <w:t>Haynes.</w:t>
      </w:r>
      <w:r>
        <w:rPr>
          <w:spacing w:val="-7"/>
        </w:rPr>
        <w:t xml:space="preserve"> </w:t>
      </w:r>
      <w:r>
        <w:t>Changing</w:t>
      </w:r>
      <w:r>
        <w:rPr>
          <w:spacing w:val="-18"/>
        </w:rPr>
        <w:t xml:space="preserve"> </w:t>
      </w:r>
      <w:r>
        <w:t>physician</w:t>
      </w:r>
      <w:r>
        <w:rPr>
          <w:spacing w:val="-18"/>
        </w:rPr>
        <w:t xml:space="preserve"> </w:t>
      </w:r>
      <w:r>
        <w:t>performance.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systematic</w:t>
      </w:r>
      <w:r>
        <w:rPr>
          <w:w w:val="99"/>
        </w:rPr>
        <w:t xml:space="preserve"> </w:t>
      </w:r>
      <w:r>
        <w:rPr>
          <w:spacing w:val="-3"/>
        </w:rPr>
        <w:t xml:space="preserve">review </w:t>
      </w:r>
      <w:r>
        <w:t xml:space="preserve">of the effect of continuing medical education strategies. </w:t>
      </w:r>
      <w:r>
        <w:rPr>
          <w:rFonts w:cs="Arial"/>
          <w:i/>
        </w:rPr>
        <w:t>JAMA</w:t>
      </w:r>
      <w:r>
        <w:t>, 274(9):700–705, Sep 1995.</w:t>
      </w:r>
      <w:r>
        <w:rPr>
          <w:spacing w:val="28"/>
        </w:rPr>
        <w:t xml:space="preserve"> </w:t>
      </w:r>
      <w:r>
        <w:t>PMID:</w:t>
      </w:r>
      <w:r>
        <w:rPr>
          <w:w w:val="99"/>
        </w:rPr>
        <w:t xml:space="preserve"> </w:t>
      </w:r>
      <w:r>
        <w:t>7650822.</w:t>
      </w:r>
    </w:p>
    <w:p w14:paraId="0848E0BA" w14:textId="77777777" w:rsidR="005525D2" w:rsidRDefault="00F9209E">
      <w:pPr>
        <w:pStyle w:val="BodyText"/>
        <w:spacing w:before="169" w:line="268" w:lineRule="auto"/>
        <w:ind w:right="117" w:hanging="473"/>
        <w:jc w:val="both"/>
      </w:pPr>
      <w:bookmarkStart w:id="208" w:name="_bookmark66"/>
      <w:bookmarkEnd w:id="208"/>
      <w:r>
        <w:t>[53]</w:t>
      </w:r>
      <w:r>
        <w:rPr>
          <w:spacing w:val="37"/>
        </w:rPr>
        <w:t xml:space="preserve"> </w:t>
      </w:r>
      <w:r>
        <w:t>M.</w:t>
      </w:r>
      <w:r>
        <w:rPr>
          <w:spacing w:val="-14"/>
        </w:rPr>
        <w:t xml:space="preserve"> </w:t>
      </w:r>
      <w:r>
        <w:t>Campbell,</w:t>
      </w:r>
      <w:r>
        <w:rPr>
          <w:spacing w:val="-1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Fitzpatrick,</w:t>
      </w:r>
      <w:r>
        <w:rPr>
          <w:spacing w:val="-13"/>
        </w:rPr>
        <w:t xml:space="preserve"> </w:t>
      </w:r>
      <w:r>
        <w:t>A.</w:t>
      </w:r>
      <w:r>
        <w:rPr>
          <w:spacing w:val="-14"/>
        </w:rPr>
        <w:t xml:space="preserve"> </w:t>
      </w:r>
      <w:r>
        <w:t>Haines,</w:t>
      </w:r>
      <w:r>
        <w:rPr>
          <w:spacing w:val="-13"/>
        </w:rPr>
        <w:t xml:space="preserve"> </w:t>
      </w:r>
      <w:r>
        <w:t>A.</w:t>
      </w:r>
      <w:r>
        <w:rPr>
          <w:spacing w:val="-14"/>
        </w:rPr>
        <w:t xml:space="preserve"> </w:t>
      </w:r>
      <w:r>
        <w:t>L.</w:t>
      </w:r>
      <w:r>
        <w:rPr>
          <w:spacing w:val="-14"/>
        </w:rPr>
        <w:t xml:space="preserve"> </w:t>
      </w:r>
      <w:r>
        <w:t>Kinmonth,</w:t>
      </w:r>
      <w:r>
        <w:rPr>
          <w:spacing w:val="-13"/>
        </w:rPr>
        <w:t xml:space="preserve"> </w:t>
      </w:r>
      <w:r>
        <w:rPr>
          <w:spacing w:val="-21"/>
        </w:rPr>
        <w:t>P.</w:t>
      </w:r>
      <w:r>
        <w:rPr>
          <w:spacing w:val="-14"/>
        </w:rPr>
        <w:t xml:space="preserve"> </w:t>
      </w:r>
      <w:r>
        <w:t>Sandercock,</w:t>
      </w:r>
      <w:r>
        <w:rPr>
          <w:spacing w:val="-13"/>
        </w:rPr>
        <w:t xml:space="preserve"> </w:t>
      </w:r>
      <w:r>
        <w:rPr>
          <w:spacing w:val="-9"/>
        </w:rPr>
        <w:t>D.</w:t>
      </w:r>
      <w:r>
        <w:rPr>
          <w:spacing w:val="-14"/>
        </w:rPr>
        <w:t xml:space="preserve"> </w:t>
      </w:r>
      <w:r>
        <w:t>Spiegelhalter,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1"/>
        </w:rPr>
        <w:t>P.</w:t>
      </w:r>
      <w:r>
        <w:rPr>
          <w:spacing w:val="-14"/>
        </w:rPr>
        <w:t xml:space="preserve"> </w:t>
      </w:r>
      <w:r>
        <w:rPr>
          <w:spacing w:val="-7"/>
        </w:rPr>
        <w:t>Tyrer.</w:t>
      </w:r>
      <w:r>
        <w:rPr>
          <w:spacing w:val="-1"/>
        </w:rPr>
        <w:t xml:space="preserve"> </w:t>
      </w:r>
      <w:r>
        <w:rPr>
          <w:spacing w:val="-3"/>
        </w:rPr>
        <w:t>Frame-</w:t>
      </w:r>
      <w:r>
        <w:rPr>
          <w:w w:val="99"/>
        </w:rPr>
        <w:t xml:space="preserve"> </w:t>
      </w:r>
      <w:r>
        <w:t xml:space="preserve">work </w:t>
      </w:r>
      <w:r>
        <w:rPr>
          <w:spacing w:val="-3"/>
        </w:rPr>
        <w:t xml:space="preserve">for </w:t>
      </w:r>
      <w:r>
        <w:t xml:space="preserve">design and evaluation of complex interventions to improve health. </w:t>
      </w:r>
      <w:r>
        <w:rPr>
          <w:rFonts w:cs="Arial"/>
          <w:i/>
        </w:rPr>
        <w:t>BMJ</w:t>
      </w:r>
      <w:r>
        <w:t>, 321(7262):694–696,</w:t>
      </w:r>
      <w:r>
        <w:rPr>
          <w:spacing w:val="-16"/>
        </w:rPr>
        <w:t xml:space="preserve"> </w:t>
      </w:r>
      <w:r>
        <w:t>Sep</w:t>
      </w:r>
      <w:r>
        <w:rPr>
          <w:w w:val="99"/>
        </w:rPr>
        <w:t xml:space="preserve"> </w:t>
      </w:r>
      <w:r>
        <w:t>2000. PMID:</w:t>
      </w:r>
      <w:r>
        <w:rPr>
          <w:spacing w:val="-21"/>
        </w:rPr>
        <w:t xml:space="preserve"> </w:t>
      </w:r>
      <w:r>
        <w:t>10987780.</w:t>
      </w:r>
    </w:p>
    <w:p w14:paraId="6EE1FA3D" w14:textId="77777777" w:rsidR="005525D2" w:rsidRDefault="00F9209E">
      <w:pPr>
        <w:pStyle w:val="BodyText"/>
        <w:spacing w:before="169" w:line="268" w:lineRule="auto"/>
        <w:ind w:right="118" w:hanging="473"/>
        <w:jc w:val="both"/>
      </w:pPr>
      <w:bookmarkStart w:id="209" w:name="_bookmark67"/>
      <w:bookmarkEnd w:id="209"/>
      <w:r>
        <w:t>[54]</w:t>
      </w:r>
      <w:r>
        <w:rPr>
          <w:spacing w:val="41"/>
        </w:rPr>
        <w:t xml:space="preserve"> </w:t>
      </w:r>
      <w:r>
        <w:rPr>
          <w:spacing w:val="-3"/>
        </w:rPr>
        <w:t>B.</w:t>
      </w:r>
      <w:r>
        <w:rPr>
          <w:spacing w:val="42"/>
        </w:rPr>
        <w:t xml:space="preserve"> </w:t>
      </w:r>
      <w:r>
        <w:rPr>
          <w:spacing w:val="-3"/>
        </w:rPr>
        <w:t>S.</w:t>
      </w:r>
      <w:r>
        <w:rPr>
          <w:spacing w:val="42"/>
        </w:rPr>
        <w:t xml:space="preserve"> </w:t>
      </w:r>
      <w:r>
        <w:t>Mittman.</w:t>
      </w:r>
      <w:r>
        <w:rPr>
          <w:spacing w:val="34"/>
        </w:rPr>
        <w:t xml:space="preserve"> </w:t>
      </w:r>
      <w:r>
        <w:t>Creating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evidence</w:t>
      </w:r>
      <w:r>
        <w:rPr>
          <w:spacing w:val="42"/>
        </w:rPr>
        <w:t xml:space="preserve"> </w:t>
      </w:r>
      <w:r>
        <w:t>base</w:t>
      </w:r>
      <w:r>
        <w:rPr>
          <w:spacing w:val="42"/>
        </w:rPr>
        <w:t xml:space="preserve"> </w:t>
      </w:r>
      <w:r>
        <w:rPr>
          <w:spacing w:val="-3"/>
        </w:rPr>
        <w:t>for</w:t>
      </w:r>
      <w:r>
        <w:rPr>
          <w:spacing w:val="42"/>
        </w:rPr>
        <w:t xml:space="preserve"> </w:t>
      </w:r>
      <w:r>
        <w:t>quality</w:t>
      </w:r>
      <w:r>
        <w:rPr>
          <w:spacing w:val="42"/>
        </w:rPr>
        <w:t xml:space="preserve"> </w:t>
      </w:r>
      <w:r>
        <w:t>improvement</w:t>
      </w:r>
      <w:r>
        <w:rPr>
          <w:spacing w:val="42"/>
        </w:rPr>
        <w:t xml:space="preserve"> </w:t>
      </w:r>
      <w:r>
        <w:t>collaboratives.</w:t>
      </w:r>
      <w:r>
        <w:rPr>
          <w:spacing w:val="34"/>
        </w:rPr>
        <w:t xml:space="preserve"> </w:t>
      </w:r>
      <w:r>
        <w:rPr>
          <w:rFonts w:cs="Arial"/>
          <w:i/>
        </w:rPr>
        <w:t>Ann</w:t>
      </w:r>
      <w:r>
        <w:rPr>
          <w:rFonts w:cs="Arial"/>
          <w:i/>
          <w:spacing w:val="42"/>
        </w:rPr>
        <w:t xml:space="preserve"> </w:t>
      </w:r>
      <w:r>
        <w:rPr>
          <w:rFonts w:cs="Arial"/>
          <w:i/>
        </w:rPr>
        <w:t>Intern</w:t>
      </w:r>
      <w:r>
        <w:rPr>
          <w:rFonts w:cs="Arial"/>
          <w:i/>
          <w:spacing w:val="42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w w:val="99"/>
        </w:rPr>
        <w:t xml:space="preserve"> </w:t>
      </w:r>
      <w:r>
        <w:t>140(11):897–901,</w:t>
      </w:r>
      <w:r>
        <w:rPr>
          <w:spacing w:val="-12"/>
        </w:rPr>
        <w:t xml:space="preserve"> </w:t>
      </w:r>
      <w:r>
        <w:t>Jun</w:t>
      </w:r>
      <w:r>
        <w:rPr>
          <w:spacing w:val="-12"/>
        </w:rPr>
        <w:t xml:space="preserve"> </w:t>
      </w:r>
      <w:r>
        <w:t>2004.</w:t>
      </w:r>
      <w:r>
        <w:rPr>
          <w:spacing w:val="-12"/>
        </w:rPr>
        <w:t xml:space="preserve"> </w:t>
      </w:r>
      <w:r>
        <w:t>PMID:</w:t>
      </w:r>
      <w:r>
        <w:rPr>
          <w:spacing w:val="-12"/>
        </w:rPr>
        <w:t xml:space="preserve"> </w:t>
      </w:r>
      <w:r>
        <w:t>15172904.</w:t>
      </w:r>
    </w:p>
    <w:p w14:paraId="6E49D89D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0" w:name="_bookmark68"/>
      <w:bookmarkEnd w:id="210"/>
      <w:r>
        <w:t xml:space="preserve">[55] R. E. Glasgow and K. M. Emmons. How can we increase translation of research into practice? </w:t>
      </w:r>
      <w:r>
        <w:rPr>
          <w:spacing w:val="-6"/>
        </w:rPr>
        <w:t>Types</w:t>
      </w:r>
      <w:r>
        <w:rPr>
          <w:spacing w:val="32"/>
        </w:rPr>
        <w:t xml:space="preserve"> </w:t>
      </w:r>
      <w:r>
        <w:t>of</w:t>
      </w:r>
      <w:r>
        <w:rPr>
          <w:w w:val="99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needed.</w:t>
      </w:r>
      <w:r>
        <w:rPr>
          <w:spacing w:val="11"/>
        </w:rPr>
        <w:t xml:space="preserve"> </w:t>
      </w:r>
      <w:r>
        <w:rPr>
          <w:rFonts w:cs="Arial"/>
          <w:i/>
        </w:rPr>
        <w:t>Annu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  <w:spacing w:val="-3"/>
        </w:rPr>
        <w:t>Rev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Public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Health</w:t>
      </w:r>
      <w:r>
        <w:t>,</w:t>
      </w:r>
      <w:r>
        <w:rPr>
          <w:spacing w:val="-9"/>
        </w:rPr>
        <w:t xml:space="preserve"> </w:t>
      </w:r>
      <w:r>
        <w:t>28:413–433,</w:t>
      </w:r>
      <w:r>
        <w:rPr>
          <w:spacing w:val="-9"/>
        </w:rPr>
        <w:t xml:space="preserve"> </w:t>
      </w:r>
      <w:r>
        <w:t>2007.</w:t>
      </w:r>
      <w:r>
        <w:rPr>
          <w:spacing w:val="-9"/>
        </w:rPr>
        <w:t xml:space="preserve"> </w:t>
      </w:r>
      <w:r>
        <w:t>PMID:</w:t>
      </w:r>
      <w:r>
        <w:rPr>
          <w:spacing w:val="-9"/>
        </w:rPr>
        <w:t xml:space="preserve"> </w:t>
      </w:r>
      <w:r>
        <w:t>17150029.</w:t>
      </w:r>
    </w:p>
    <w:p w14:paraId="2207F2F4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1" w:name="_bookmark69"/>
      <w:bookmarkEnd w:id="211"/>
      <w:r>
        <w:t>[56]</w:t>
      </w:r>
      <w:r>
        <w:rPr>
          <w:spacing w:val="41"/>
        </w:rPr>
        <w:t xml:space="preserve"> </w:t>
      </w:r>
      <w:r>
        <w:rPr>
          <w:spacing w:val="-21"/>
        </w:rPr>
        <w:t>P.</w:t>
      </w:r>
      <w:r>
        <w:rPr>
          <w:spacing w:val="13"/>
        </w:rPr>
        <w:t xml:space="preserve"> </w:t>
      </w:r>
      <w:r>
        <w:rPr>
          <w:spacing w:val="-5"/>
        </w:rPr>
        <w:t>Selby,</w:t>
      </w:r>
      <w:r>
        <w:rPr>
          <w:spacing w:val="18"/>
        </w:rPr>
        <w:t xml:space="preserve"> </w:t>
      </w:r>
      <w:r>
        <w:t>G.</w:t>
      </w:r>
      <w:r>
        <w:rPr>
          <w:spacing w:val="13"/>
        </w:rPr>
        <w:t xml:space="preserve"> </w:t>
      </w:r>
      <w:r>
        <w:rPr>
          <w:spacing w:val="-4"/>
        </w:rPr>
        <w:t>Brosky,</w:t>
      </w:r>
      <w:r>
        <w:rPr>
          <w:spacing w:val="18"/>
        </w:rPr>
        <w:t xml:space="preserve"> </w:t>
      </w:r>
      <w:r>
        <w:rPr>
          <w:spacing w:val="-21"/>
        </w:rPr>
        <w:t>P.</w:t>
      </w:r>
      <w:r>
        <w:rPr>
          <w:spacing w:val="14"/>
        </w:rPr>
        <w:t xml:space="preserve"> </w:t>
      </w:r>
      <w:r>
        <w:t>I.</w:t>
      </w:r>
      <w:r>
        <w:rPr>
          <w:spacing w:val="13"/>
        </w:rPr>
        <w:t xml:space="preserve"> </w:t>
      </w:r>
      <w:r>
        <w:t>Oh,</w:t>
      </w:r>
      <w:r>
        <w:rPr>
          <w:spacing w:val="18"/>
        </w:rPr>
        <w:t xml:space="preserve"> </w:t>
      </w:r>
      <w:r>
        <w:rPr>
          <w:spacing w:val="-15"/>
        </w:rPr>
        <w:t>V.</w:t>
      </w:r>
      <w:r>
        <w:rPr>
          <w:spacing w:val="13"/>
        </w:rPr>
        <w:t xml:space="preserve"> </w:t>
      </w:r>
      <w:r>
        <w:t>Raymond,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3"/>
        </w:rPr>
        <w:t>S.</w:t>
      </w:r>
      <w:r>
        <w:rPr>
          <w:spacing w:val="14"/>
        </w:rPr>
        <w:t xml:space="preserve"> </w:t>
      </w:r>
      <w:r>
        <w:t>Ranger.</w:t>
      </w:r>
      <w:r>
        <w:rPr>
          <w:spacing w:val="12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pragmatic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explanatory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random-</w:t>
      </w:r>
      <w:r>
        <w:rPr>
          <w:w w:val="99"/>
        </w:rPr>
        <w:t xml:space="preserve"> </w:t>
      </w:r>
      <w:r>
        <w:t>ized, controlled trial? The application and enhancement of the PRECIS tool to the evaluation of a</w:t>
      </w:r>
      <w:r>
        <w:rPr>
          <w:spacing w:val="34"/>
        </w:rPr>
        <w:t xml:space="preserve"> </w:t>
      </w:r>
      <w:r>
        <w:t>smoking</w:t>
      </w:r>
      <w:r>
        <w:rPr>
          <w:w w:val="99"/>
        </w:rPr>
        <w:t xml:space="preserve"> </w:t>
      </w:r>
      <w:r>
        <w:t xml:space="preserve">cessation trial. </w:t>
      </w:r>
      <w:r>
        <w:rPr>
          <w:i/>
        </w:rPr>
        <w:t>BMC Med Res Methodol</w:t>
      </w:r>
      <w:r>
        <w:t>, 12:101, 2012. PMID:</w:t>
      </w:r>
      <w:r>
        <w:rPr>
          <w:spacing w:val="-38"/>
        </w:rPr>
        <w:t xml:space="preserve"> </w:t>
      </w:r>
      <w:r>
        <w:t>22824225.</w:t>
      </w:r>
    </w:p>
    <w:p w14:paraId="26002E1E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2" w:name="_bookmark70"/>
      <w:bookmarkEnd w:id="212"/>
      <w:r>
        <w:t>[57]</w:t>
      </w:r>
      <w:r>
        <w:rPr>
          <w:spacing w:val="36"/>
        </w:rPr>
        <w:t xml:space="preserve"> </w:t>
      </w:r>
      <w:r>
        <w:t>G.</w:t>
      </w:r>
      <w:r>
        <w:rPr>
          <w:spacing w:val="-11"/>
        </w:rPr>
        <w:t xml:space="preserve"> </w:t>
      </w:r>
      <w:r>
        <w:rPr>
          <w:spacing w:val="-6"/>
        </w:rPr>
        <w:t>Tosh,</w:t>
      </w:r>
      <w:r>
        <w:rPr>
          <w:spacing w:val="-10"/>
        </w:rPr>
        <w:t xml:space="preserve"> </w:t>
      </w:r>
      <w:r>
        <w:t>K.</w:t>
      </w:r>
      <w:r>
        <w:rPr>
          <w:spacing w:val="-11"/>
        </w:rPr>
        <w:t xml:space="preserve"> </w:t>
      </w:r>
      <w:r>
        <w:t>Soares-Weiser,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4"/>
        </w:rPr>
        <w:t>C.</w:t>
      </w:r>
      <w:r>
        <w:rPr>
          <w:spacing w:val="-11"/>
        </w:rPr>
        <w:t xml:space="preserve"> </w:t>
      </w:r>
      <w:r>
        <w:t>E.</w:t>
      </w:r>
      <w:r>
        <w:rPr>
          <w:spacing w:val="-11"/>
        </w:rPr>
        <w:t xml:space="preserve"> </w:t>
      </w:r>
      <w:r>
        <w:t>Adams.</w:t>
      </w:r>
      <w:r>
        <w:rPr>
          <w:spacing w:val="7"/>
        </w:rPr>
        <w:t xml:space="preserve"> </w:t>
      </w:r>
      <w:r>
        <w:t>Pragmatic</w:t>
      </w:r>
      <w:r>
        <w:rPr>
          <w:spacing w:val="-11"/>
        </w:rPr>
        <w:t xml:space="preserve"> </w:t>
      </w:r>
      <w:r>
        <w:t>vs</w:t>
      </w:r>
      <w:r>
        <w:rPr>
          <w:spacing w:val="-11"/>
        </w:rPr>
        <w:t xml:space="preserve"> </w:t>
      </w:r>
      <w:r>
        <w:t>explanatory</w:t>
      </w:r>
      <w:r>
        <w:rPr>
          <w:spacing w:val="-11"/>
        </w:rPr>
        <w:t xml:space="preserve"> </w:t>
      </w:r>
      <w:r>
        <w:t>trials: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pragmascope</w:t>
      </w:r>
      <w:r>
        <w:rPr>
          <w:spacing w:val="-11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w w:val="99"/>
        </w:rPr>
        <w:t xml:space="preserve"> </w:t>
      </w:r>
      <w:r>
        <w:t xml:space="preserve">measure differences in protocols of mental health randomized controlled trials. </w:t>
      </w:r>
      <w:r>
        <w:rPr>
          <w:rFonts w:cs="Arial"/>
          <w:i/>
        </w:rPr>
        <w:t>Dialogues Clin</w:t>
      </w:r>
      <w:r>
        <w:rPr>
          <w:rFonts w:cs="Arial"/>
          <w:i/>
          <w:spacing w:val="45"/>
        </w:rPr>
        <w:t xml:space="preserve"> </w:t>
      </w:r>
      <w:r>
        <w:rPr>
          <w:rFonts w:cs="Arial"/>
          <w:i/>
        </w:rPr>
        <w:t>Neurosci</w:t>
      </w:r>
      <w:r>
        <w:t>,</w:t>
      </w:r>
      <w:r>
        <w:rPr>
          <w:w w:val="99"/>
        </w:rPr>
        <w:t xml:space="preserve"> </w:t>
      </w:r>
      <w:r>
        <w:t>13(2):209–215, 2011. PMID:</w:t>
      </w:r>
      <w:r>
        <w:rPr>
          <w:spacing w:val="-34"/>
        </w:rPr>
        <w:t xml:space="preserve"> </w:t>
      </w:r>
      <w:r>
        <w:t>21842618.</w:t>
      </w:r>
    </w:p>
    <w:p w14:paraId="6FF60691" w14:textId="77777777" w:rsidR="005525D2" w:rsidRDefault="00F9209E">
      <w:pPr>
        <w:pStyle w:val="BodyText"/>
        <w:spacing w:before="169" w:line="268" w:lineRule="auto"/>
        <w:ind w:right="117" w:hanging="473"/>
        <w:jc w:val="both"/>
      </w:pPr>
      <w:bookmarkStart w:id="213" w:name="_bookmark71"/>
      <w:bookmarkEnd w:id="213"/>
      <w:r>
        <w:t>[58]</w:t>
      </w:r>
      <w:r>
        <w:rPr>
          <w:spacing w:val="36"/>
        </w:rPr>
        <w:t xml:space="preserve"> </w:t>
      </w:r>
      <w:r>
        <w:t>H.</w:t>
      </w:r>
      <w:r>
        <w:rPr>
          <w:spacing w:val="-12"/>
        </w:rPr>
        <w:t xml:space="preserve"> </w:t>
      </w:r>
      <w:r>
        <w:t>E.</w:t>
      </w:r>
      <w:r>
        <w:rPr>
          <w:spacing w:val="-12"/>
        </w:rPr>
        <w:t xml:space="preserve"> </w:t>
      </w:r>
      <w:r>
        <w:rPr>
          <w:spacing w:val="-3"/>
        </w:rPr>
        <w:t>Kenz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1"/>
        </w:rPr>
        <w:t>P.</w:t>
      </w:r>
      <w:r>
        <w:rPr>
          <w:spacing w:val="-12"/>
        </w:rPr>
        <w:t xml:space="preserve"> </w:t>
      </w:r>
      <w:r>
        <w:rPr>
          <w:spacing w:val="-6"/>
        </w:rPr>
        <w:t>Van</w:t>
      </w:r>
      <w:r>
        <w:rPr>
          <w:spacing w:val="-12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Linden.</w:t>
      </w:r>
      <w:r>
        <w:rPr>
          <w:spacing w:val="5"/>
        </w:rPr>
        <w:t xml:space="preserve"> </w:t>
      </w:r>
      <w:r>
        <w:t>Transfusion-related</w:t>
      </w:r>
      <w:r>
        <w:rPr>
          <w:spacing w:val="-12"/>
        </w:rPr>
        <w:t xml:space="preserve"> </w:t>
      </w:r>
      <w:r>
        <w:t>acute</w:t>
      </w:r>
      <w:r>
        <w:rPr>
          <w:spacing w:val="-12"/>
        </w:rPr>
        <w:t xml:space="preserve"> </w:t>
      </w:r>
      <w:r>
        <w:t>lung</w:t>
      </w:r>
      <w:r>
        <w:rPr>
          <w:spacing w:val="-12"/>
        </w:rPr>
        <w:t xml:space="preserve"> </w:t>
      </w:r>
      <w:r>
        <w:rPr>
          <w:spacing w:val="-3"/>
        </w:rPr>
        <w:t>injury.</w:t>
      </w:r>
      <w:r>
        <w:rPr>
          <w:spacing w:val="5"/>
        </w:rPr>
        <w:t xml:space="preserve"> </w:t>
      </w:r>
      <w:r>
        <w:rPr>
          <w:rFonts w:cs="Arial"/>
          <w:i/>
        </w:rPr>
        <w:t>Eur</w:t>
      </w:r>
      <w:r>
        <w:rPr>
          <w:rFonts w:cs="Arial"/>
          <w:i/>
          <w:spacing w:val="-12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12"/>
        </w:rPr>
        <w:t xml:space="preserve"> </w:t>
      </w:r>
      <w:r>
        <w:rPr>
          <w:rFonts w:cs="Arial"/>
          <w:i/>
        </w:rPr>
        <w:t>Anaesthesiol</w:t>
      </w:r>
      <w:r>
        <w:t>,</w:t>
      </w:r>
      <w:r>
        <w:rPr>
          <w:spacing w:val="-11"/>
        </w:rPr>
        <w:t xml:space="preserve"> </w:t>
      </w:r>
      <w:r>
        <w:t>31(7):345–350,</w:t>
      </w:r>
      <w:r>
        <w:rPr>
          <w:w w:val="99"/>
        </w:rPr>
        <w:t xml:space="preserve"> </w:t>
      </w:r>
      <w:r>
        <w:t>Jul 2014. PMID:</w:t>
      </w:r>
      <w:r>
        <w:rPr>
          <w:spacing w:val="-29"/>
        </w:rPr>
        <w:t xml:space="preserve"> </w:t>
      </w:r>
      <w:r>
        <w:t>24892308.</w:t>
      </w:r>
    </w:p>
    <w:p w14:paraId="4C66E86E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4" w:name="_bookmark72"/>
      <w:bookmarkEnd w:id="214"/>
      <w:r>
        <w:t>[59]</w:t>
      </w:r>
      <w:r>
        <w:rPr>
          <w:spacing w:val="38"/>
        </w:rPr>
        <w:t xml:space="preserve"> </w:t>
      </w:r>
      <w:r>
        <w:t>M.</w:t>
      </w:r>
      <w:r>
        <w:rPr>
          <w:spacing w:val="-14"/>
        </w:rPr>
        <w:t xml:space="preserve"> </w:t>
      </w:r>
      <w:r>
        <w:t>Ranucci,</w:t>
      </w:r>
      <w:r>
        <w:rPr>
          <w:spacing w:val="-13"/>
        </w:rPr>
        <w:t xml:space="preserve"> </w:t>
      </w:r>
      <w:r>
        <w:rPr>
          <w:spacing w:val="-5"/>
        </w:rPr>
        <w:t>U.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Dedda,</w:t>
      </w:r>
      <w:r>
        <w:rPr>
          <w:spacing w:val="-13"/>
        </w:rPr>
        <w:t xml:space="preserve"> </w:t>
      </w:r>
      <w:r>
        <w:rPr>
          <w:spacing w:val="-3"/>
        </w:rPr>
        <w:t>S.</w:t>
      </w:r>
      <w:r>
        <w:rPr>
          <w:spacing w:val="-14"/>
        </w:rPr>
        <w:t xml:space="preserve"> </w:t>
      </w:r>
      <w:r>
        <w:t>Castelvecchio,</w:t>
      </w:r>
      <w:r>
        <w:rPr>
          <w:spacing w:val="-13"/>
        </w:rPr>
        <w:t xml:space="preserve"> </w:t>
      </w:r>
      <w:r>
        <w:t>L.</w:t>
      </w:r>
      <w:r>
        <w:rPr>
          <w:spacing w:val="-14"/>
        </w:rPr>
        <w:t xml:space="preserve"> </w:t>
      </w:r>
      <w:r>
        <w:t>Menicanti,</w:t>
      </w:r>
      <w:r>
        <w:rPr>
          <w:spacing w:val="-13"/>
        </w:rPr>
        <w:t xml:space="preserve"> </w:t>
      </w:r>
      <w:r>
        <w:t>A.</w:t>
      </w:r>
      <w:r>
        <w:rPr>
          <w:spacing w:val="-15"/>
        </w:rPr>
        <w:t xml:space="preserve"> </w:t>
      </w:r>
      <w:r>
        <w:t>Frigiola,</w:t>
      </w:r>
      <w:r>
        <w:rPr>
          <w:spacing w:val="-13"/>
        </w:rPr>
        <w:t xml:space="preserve"> </w:t>
      </w:r>
      <w:r>
        <w:t>G.</w:t>
      </w:r>
      <w:r>
        <w:rPr>
          <w:spacing w:val="-14"/>
        </w:rPr>
        <w:t xml:space="preserve"> </w:t>
      </w:r>
      <w:r>
        <w:rPr>
          <w:spacing w:val="-3"/>
        </w:rPr>
        <w:t>Pelissero,</w:t>
      </w:r>
      <w:r>
        <w:rPr>
          <w:spacing w:val="-13"/>
        </w:rPr>
        <w:t xml:space="preserve"> </w:t>
      </w:r>
      <w:r>
        <w:rPr>
          <w:spacing w:val="-3"/>
        </w:rPr>
        <w:t>S.</w:t>
      </w:r>
      <w:r>
        <w:rPr>
          <w:spacing w:val="-14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C.</w:t>
      </w:r>
      <w:r>
        <w:rPr>
          <w:spacing w:val="-14"/>
        </w:rPr>
        <w:t xml:space="preserve"> </w:t>
      </w:r>
      <w:r>
        <w:rPr>
          <w:spacing w:val="-5"/>
        </w:rPr>
        <w:t>O.</w:t>
      </w:r>
      <w:r>
        <w:rPr>
          <w:spacing w:val="-14"/>
        </w:rPr>
        <w:t xml:space="preserve"> </w:t>
      </w:r>
      <w:r>
        <w:t>R.</w:t>
      </w:r>
      <w:r>
        <w:rPr>
          <w:spacing w:val="-15"/>
        </w:rPr>
        <w:t xml:space="preserve"> </w:t>
      </w:r>
      <w:r>
        <w:rPr>
          <w:spacing w:val="-3"/>
        </w:rPr>
        <w:t>S.</w:t>
      </w:r>
      <w:r>
        <w:rPr>
          <w:spacing w:val="-14"/>
        </w:rPr>
        <w:t xml:space="preserve"> </w:t>
      </w:r>
      <w:r>
        <w:t>Group.</w:t>
      </w:r>
      <w:r>
        <w:rPr>
          <w:w w:val="99"/>
        </w:rPr>
        <w:t xml:space="preserve"> </w:t>
      </w:r>
      <w:r>
        <w:t>Impact of preoperative anemia on outcome in adult cardiac surgery: a propensity-matched analysis.</w:t>
      </w:r>
      <w:r>
        <w:rPr>
          <w:spacing w:val="13"/>
        </w:rPr>
        <w:t xml:space="preserve"> </w:t>
      </w:r>
      <w:r>
        <w:rPr>
          <w:rFonts w:cs="Arial"/>
          <w:i/>
        </w:rPr>
        <w:t>Ann</w:t>
      </w:r>
      <w:r>
        <w:rPr>
          <w:rFonts w:cs="Arial"/>
          <w:i/>
          <w:w w:val="99"/>
        </w:rPr>
        <w:t xml:space="preserve"> </w:t>
      </w:r>
      <w:r>
        <w:rPr>
          <w:rFonts w:cs="Arial"/>
          <w:i/>
        </w:rPr>
        <w:t>Thorac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Surg</w:t>
      </w:r>
      <w:r>
        <w:t>,</w:t>
      </w:r>
      <w:r>
        <w:rPr>
          <w:spacing w:val="-10"/>
        </w:rPr>
        <w:t xml:space="preserve"> </w:t>
      </w:r>
      <w:r>
        <w:t>94(4):1134–1141,</w:t>
      </w:r>
      <w:r>
        <w:rPr>
          <w:spacing w:val="-10"/>
        </w:rPr>
        <w:t xml:space="preserve"> </w:t>
      </w:r>
      <w:r>
        <w:t>Oct</w:t>
      </w:r>
      <w:r>
        <w:rPr>
          <w:spacing w:val="-10"/>
        </w:rPr>
        <w:t xml:space="preserve"> </w:t>
      </w:r>
      <w:r>
        <w:t>2012.</w:t>
      </w:r>
      <w:r>
        <w:rPr>
          <w:spacing w:val="-10"/>
        </w:rPr>
        <w:t xml:space="preserve"> </w:t>
      </w:r>
      <w:r>
        <w:t>PMID:</w:t>
      </w:r>
      <w:r>
        <w:rPr>
          <w:spacing w:val="-10"/>
        </w:rPr>
        <w:t xml:space="preserve"> </w:t>
      </w:r>
      <w:r>
        <w:t>22698773.</w:t>
      </w:r>
    </w:p>
    <w:p w14:paraId="22EF9243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5" w:name="_bookmark73"/>
      <w:bookmarkEnd w:id="215"/>
      <w:r>
        <w:t xml:space="preserve">[60] Practice guidelines </w:t>
      </w:r>
      <w:r>
        <w:rPr>
          <w:spacing w:val="-3"/>
        </w:rPr>
        <w:t xml:space="preserve">for </w:t>
      </w:r>
      <w:r>
        <w:t xml:space="preserve">perioperative blood management: an updated report </w:t>
      </w:r>
      <w:r>
        <w:rPr>
          <w:spacing w:val="-3"/>
        </w:rPr>
        <w:t xml:space="preserve">by </w:t>
      </w:r>
      <w:r>
        <w:t>the american society</w:t>
      </w:r>
      <w:r>
        <w:rPr>
          <w:spacing w:val="45"/>
        </w:rPr>
        <w:t xml:space="preserve"> </w:t>
      </w:r>
      <w:r>
        <w:t>of</w:t>
      </w:r>
      <w:r>
        <w:rPr>
          <w:w w:val="99"/>
        </w:rPr>
        <w:t xml:space="preserve"> </w:t>
      </w:r>
      <w:r>
        <w:t xml:space="preserve">anesthesiologists task force on perioperative blood management. </w:t>
      </w:r>
      <w:r>
        <w:rPr>
          <w:rFonts w:cs="Arial"/>
          <w:i/>
        </w:rPr>
        <w:t>Anesthesiology</w:t>
      </w:r>
      <w:r>
        <w:t>, 122(2):241–275,</w:t>
      </w:r>
      <w:r>
        <w:rPr>
          <w:spacing w:val="8"/>
        </w:rPr>
        <w:t xml:space="preserve"> </w:t>
      </w:r>
      <w:r>
        <w:rPr>
          <w:spacing w:val="-3"/>
        </w:rPr>
        <w:t>Feb</w:t>
      </w:r>
      <w:r>
        <w:rPr>
          <w:w w:val="99"/>
        </w:rPr>
        <w:t xml:space="preserve"> </w:t>
      </w:r>
      <w:r>
        <w:t>2015. PMID:</w:t>
      </w:r>
      <w:r>
        <w:rPr>
          <w:spacing w:val="-21"/>
        </w:rPr>
        <w:t xml:space="preserve"> </w:t>
      </w:r>
      <w:r>
        <w:t>25545654.</w:t>
      </w:r>
    </w:p>
    <w:p w14:paraId="5BCAE70F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6" w:name="_bookmark74"/>
      <w:bookmarkEnd w:id="216"/>
      <w:r>
        <w:t>[61]</w:t>
      </w:r>
      <w:r>
        <w:rPr>
          <w:spacing w:val="43"/>
        </w:rPr>
        <w:t xml:space="preserve"> </w:t>
      </w:r>
      <w:r>
        <w:rPr>
          <w:spacing w:val="-9"/>
        </w:rPr>
        <w:t>D.</w:t>
      </w:r>
      <w:r>
        <w:rPr>
          <w:spacing w:val="17"/>
        </w:rPr>
        <w:t xml:space="preserve"> </w:t>
      </w:r>
      <w:r>
        <w:rPr>
          <w:spacing w:val="-3"/>
        </w:rPr>
        <w:t>S.</w:t>
      </w:r>
      <w:r>
        <w:rPr>
          <w:spacing w:val="17"/>
        </w:rPr>
        <w:t xml:space="preserve"> </w:t>
      </w:r>
      <w:r>
        <w:rPr>
          <w:spacing w:val="-4"/>
        </w:rPr>
        <w:t>Likosky,</w:t>
      </w:r>
      <w:r>
        <w:rPr>
          <w:spacing w:val="22"/>
        </w:rPr>
        <w:t xml:space="preserve"> </w:t>
      </w:r>
      <w:r>
        <w:rPr>
          <w:spacing w:val="-9"/>
        </w:rPr>
        <w:t>D.</w:t>
      </w:r>
      <w:r>
        <w:rPr>
          <w:spacing w:val="17"/>
        </w:rPr>
        <w:t xml:space="preserve"> </w:t>
      </w:r>
      <w:r>
        <w:rPr>
          <w:spacing w:val="-4"/>
        </w:rPr>
        <w:t>C.</w:t>
      </w:r>
      <w:r>
        <w:rPr>
          <w:spacing w:val="17"/>
        </w:rPr>
        <w:t xml:space="preserve"> </w:t>
      </w:r>
      <w:r>
        <w:t>FitzGerald,</w:t>
      </w:r>
      <w:r>
        <w:rPr>
          <w:spacing w:val="22"/>
        </w:rPr>
        <w:t xml:space="preserve"> </w:t>
      </w:r>
      <w:r>
        <w:t>R.</w:t>
      </w:r>
      <w:r>
        <w:rPr>
          <w:spacing w:val="17"/>
        </w:rPr>
        <w:t xml:space="preserve"> </w:t>
      </w:r>
      <w:r>
        <w:rPr>
          <w:spacing w:val="-4"/>
        </w:rPr>
        <w:t>C.</w:t>
      </w:r>
      <w:r>
        <w:rPr>
          <w:spacing w:val="17"/>
        </w:rPr>
        <w:t xml:space="preserve"> </w:t>
      </w:r>
      <w:r>
        <w:t>Groom,</w:t>
      </w:r>
      <w:r>
        <w:rPr>
          <w:spacing w:val="22"/>
        </w:rPr>
        <w:t xml:space="preserve"> </w:t>
      </w:r>
      <w:r>
        <w:rPr>
          <w:spacing w:val="-9"/>
        </w:rPr>
        <w:t>D.</w:t>
      </w:r>
      <w:r>
        <w:rPr>
          <w:spacing w:val="17"/>
        </w:rPr>
        <w:t xml:space="preserve"> </w:t>
      </w:r>
      <w:r>
        <w:t>K.</w:t>
      </w:r>
      <w:r>
        <w:rPr>
          <w:spacing w:val="17"/>
        </w:rPr>
        <w:t xml:space="preserve"> </w:t>
      </w:r>
      <w:r>
        <w:t>Jones,</w:t>
      </w:r>
      <w:r>
        <w:rPr>
          <w:spacing w:val="22"/>
        </w:rPr>
        <w:t xml:space="preserve"> </w:t>
      </w:r>
      <w:r>
        <w:t>R.</w:t>
      </w:r>
      <w:r>
        <w:rPr>
          <w:spacing w:val="17"/>
        </w:rPr>
        <w:t xml:space="preserve"> </w:t>
      </w:r>
      <w:r>
        <w:t>A.</w:t>
      </w:r>
      <w:r>
        <w:rPr>
          <w:spacing w:val="17"/>
        </w:rPr>
        <w:t xml:space="preserve"> </w:t>
      </w:r>
      <w:r>
        <w:rPr>
          <w:spacing w:val="-3"/>
        </w:rPr>
        <w:t>Baker,</w:t>
      </w:r>
      <w:r>
        <w:rPr>
          <w:spacing w:val="22"/>
        </w:rPr>
        <w:t xml:space="preserve"> </w:t>
      </w:r>
      <w:r>
        <w:t>K.</w:t>
      </w:r>
      <w:r>
        <w:rPr>
          <w:spacing w:val="17"/>
        </w:rPr>
        <w:t xml:space="preserve"> </w:t>
      </w:r>
      <w:r>
        <w:t>G.</w:t>
      </w:r>
      <w:r>
        <w:rPr>
          <w:spacing w:val="17"/>
        </w:rPr>
        <w:t xml:space="preserve"> </w:t>
      </w:r>
      <w:r>
        <w:t>Shann,</w:t>
      </w:r>
      <w:r>
        <w:rPr>
          <w:spacing w:val="22"/>
        </w:rPr>
        <w:t xml:space="preserve"> </w:t>
      </w:r>
      <w:r>
        <w:rPr>
          <w:spacing w:val="-4"/>
        </w:rPr>
        <w:t>C.</w:t>
      </w:r>
      <w:r>
        <w:rPr>
          <w:spacing w:val="17"/>
        </w:rPr>
        <w:t xml:space="preserve"> </w:t>
      </w:r>
      <w:r>
        <w:rPr>
          <w:spacing w:val="-9"/>
        </w:rPr>
        <w:t>D.</w:t>
      </w:r>
      <w:r>
        <w:rPr>
          <w:spacing w:val="17"/>
        </w:rPr>
        <w:t xml:space="preserve"> </w:t>
      </w:r>
      <w:r>
        <w:rPr>
          <w:spacing w:val="-3"/>
        </w:rPr>
        <w:t>Mazer,</w:t>
      </w:r>
      <w:r>
        <w:rPr>
          <w:spacing w:val="22"/>
        </w:rPr>
        <w:t xml:space="preserve"> </w:t>
      </w:r>
      <w:r>
        <w:rPr>
          <w:spacing w:val="-3"/>
        </w:rPr>
        <w:t>B.</w:t>
      </w:r>
      <w:r>
        <w:rPr>
          <w:spacing w:val="17"/>
        </w:rPr>
        <w:t xml:space="preserve"> </w:t>
      </w:r>
      <w:r>
        <w:rPr>
          <w:spacing w:val="-9"/>
        </w:rPr>
        <w:t>D.</w:t>
      </w:r>
      <w:r>
        <w:rPr>
          <w:w w:val="99"/>
        </w:rPr>
        <w:t xml:space="preserve"> </w:t>
      </w:r>
      <w:r>
        <w:t>Spiess,</w:t>
      </w:r>
      <w:r>
        <w:rPr>
          <w:spacing w:val="2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3"/>
        </w:rPr>
        <w:t>S.</w:t>
      </w:r>
      <w:r>
        <w:rPr>
          <w:spacing w:val="20"/>
        </w:rPr>
        <w:t xml:space="preserve"> </w:t>
      </w:r>
      <w:r>
        <w:rPr>
          <w:spacing w:val="-4"/>
        </w:rPr>
        <w:t>C.</w:t>
      </w:r>
      <w:r>
        <w:rPr>
          <w:spacing w:val="20"/>
        </w:rPr>
        <w:t xml:space="preserve"> </w:t>
      </w:r>
      <w:r>
        <w:rPr>
          <w:spacing w:val="-5"/>
        </w:rPr>
        <w:t>Body.</w:t>
      </w:r>
      <w:r>
        <w:rPr>
          <w:spacing w:val="37"/>
        </w:rPr>
        <w:t xml:space="preserve"> </w:t>
      </w:r>
      <w:r>
        <w:t>Effect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perioperative</w:t>
      </w:r>
      <w:r>
        <w:rPr>
          <w:spacing w:val="20"/>
        </w:rPr>
        <w:t xml:space="preserve"> </w:t>
      </w:r>
      <w:r>
        <w:t>blood</w:t>
      </w:r>
      <w:r>
        <w:rPr>
          <w:spacing w:val="20"/>
        </w:rPr>
        <w:t xml:space="preserve"> </w:t>
      </w:r>
      <w:r>
        <w:t>transfusion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blood</w:t>
      </w:r>
      <w:r>
        <w:rPr>
          <w:spacing w:val="20"/>
        </w:rPr>
        <w:t xml:space="preserve"> </w:t>
      </w:r>
      <w:r>
        <w:t>conservation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cardiac</w:t>
      </w:r>
      <w:r>
        <w:rPr>
          <w:w w:val="99"/>
        </w:rPr>
        <w:t xml:space="preserve"> </w:t>
      </w:r>
      <w:r>
        <w:t>surgery clinical practice guidelines of the Society of Thoracic Surgeons and the Society of</w:t>
      </w:r>
      <w:r>
        <w:rPr>
          <w:spacing w:val="20"/>
        </w:rPr>
        <w:t xml:space="preserve"> </w:t>
      </w:r>
      <w:r>
        <w:t>Cardiovascular</w:t>
      </w:r>
      <w:r>
        <w:rPr>
          <w:w w:val="99"/>
        </w:rPr>
        <w:t xml:space="preserve"> </w:t>
      </w:r>
      <w:r>
        <w:t>Anesthesiologists</w:t>
      </w:r>
      <w:r>
        <w:rPr>
          <w:spacing w:val="-9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practices.</w:t>
      </w:r>
      <w:r>
        <w:rPr>
          <w:spacing w:val="11"/>
        </w:rPr>
        <w:t xml:space="preserve"> </w:t>
      </w:r>
      <w:r>
        <w:rPr>
          <w:rFonts w:cs="Arial"/>
          <w:i/>
        </w:rPr>
        <w:t>Anesth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Analg</w:t>
      </w:r>
      <w:r>
        <w:t>,</w:t>
      </w:r>
      <w:r>
        <w:rPr>
          <w:spacing w:val="-9"/>
        </w:rPr>
        <w:t xml:space="preserve"> </w:t>
      </w:r>
      <w:r>
        <w:t>111(2):316–323,</w:t>
      </w:r>
      <w:r>
        <w:rPr>
          <w:spacing w:val="-9"/>
        </w:rPr>
        <w:t xml:space="preserve"> </w:t>
      </w:r>
      <w:r>
        <w:rPr>
          <w:spacing w:val="-3"/>
        </w:rPr>
        <w:t>Aug</w:t>
      </w:r>
      <w:r>
        <w:rPr>
          <w:spacing w:val="-9"/>
        </w:rPr>
        <w:t xml:space="preserve"> </w:t>
      </w:r>
      <w:r>
        <w:t>2010.</w:t>
      </w:r>
      <w:r>
        <w:rPr>
          <w:spacing w:val="-9"/>
        </w:rPr>
        <w:t xml:space="preserve"> </w:t>
      </w:r>
      <w:r>
        <w:t>PMID:</w:t>
      </w:r>
      <w:r>
        <w:rPr>
          <w:spacing w:val="-9"/>
        </w:rPr>
        <w:t xml:space="preserve"> </w:t>
      </w:r>
      <w:r>
        <w:t>20488928.</w:t>
      </w:r>
    </w:p>
    <w:p w14:paraId="120F18AC" w14:textId="77777777" w:rsidR="005525D2" w:rsidRDefault="00F9209E">
      <w:pPr>
        <w:pStyle w:val="BodyText"/>
        <w:spacing w:before="169" w:line="268" w:lineRule="auto"/>
        <w:ind w:right="117" w:hanging="473"/>
        <w:jc w:val="both"/>
      </w:pPr>
      <w:bookmarkStart w:id="217" w:name="_bookmark75"/>
      <w:bookmarkEnd w:id="217"/>
      <w:r>
        <w:t>[62]</w:t>
      </w:r>
      <w:r>
        <w:rPr>
          <w:spacing w:val="42"/>
        </w:rPr>
        <w:t xml:space="preserve"> </w:t>
      </w:r>
      <w:r>
        <w:rPr>
          <w:spacing w:val="-4"/>
        </w:rPr>
        <w:t>C.</w:t>
      </w:r>
      <w:r>
        <w:rPr>
          <w:spacing w:val="-13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rPr>
          <w:spacing w:val="-2"/>
        </w:rPr>
        <w:t>Weiss,</w:t>
      </w:r>
      <w:r>
        <w:rPr>
          <w:spacing w:val="-11"/>
        </w:rPr>
        <w:t xml:space="preserve"> </w:t>
      </w:r>
      <w:r>
        <w:rPr>
          <w:spacing w:val="-17"/>
        </w:rPr>
        <w:t>F.</w:t>
      </w:r>
      <w:r>
        <w:rPr>
          <w:spacing w:val="-13"/>
        </w:rPr>
        <w:t xml:space="preserve"> </w:t>
      </w:r>
      <w:r>
        <w:t>Moazed,</w:t>
      </w:r>
      <w:r>
        <w:rPr>
          <w:spacing w:val="-11"/>
        </w:rPr>
        <w:t xml:space="preserve"> </w:t>
      </w:r>
      <w:r>
        <w:rPr>
          <w:spacing w:val="-4"/>
        </w:rPr>
        <w:t>C.</w:t>
      </w:r>
      <w:r>
        <w:rPr>
          <w:spacing w:val="-13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rPr>
          <w:spacing w:val="-6"/>
        </w:rPr>
        <w:t>McEvoy,</w:t>
      </w:r>
      <w:r>
        <w:rPr>
          <w:spacing w:val="-11"/>
        </w:rPr>
        <w:t xml:space="preserve"> </w:t>
      </w:r>
      <w:r>
        <w:rPr>
          <w:spacing w:val="-3"/>
        </w:rPr>
        <w:t>B.</w:t>
      </w:r>
      <w:r>
        <w:rPr>
          <w:spacing w:val="-13"/>
        </w:rPr>
        <w:t xml:space="preserve"> </w:t>
      </w:r>
      <w:r>
        <w:rPr>
          <w:spacing w:val="-9"/>
        </w:rPr>
        <w:t>D.</w:t>
      </w:r>
      <w:r>
        <w:rPr>
          <w:spacing w:val="-13"/>
        </w:rPr>
        <w:t xml:space="preserve"> </w:t>
      </w:r>
      <w:r>
        <w:t>Singer,</w:t>
      </w:r>
      <w:r>
        <w:rPr>
          <w:spacing w:val="-11"/>
        </w:rPr>
        <w:t xml:space="preserve"> </w:t>
      </w:r>
      <w:r>
        <w:t>I.</w:t>
      </w:r>
      <w:r>
        <w:rPr>
          <w:spacing w:val="-13"/>
        </w:rPr>
        <w:t xml:space="preserve"> </w:t>
      </w:r>
      <w:r>
        <w:rPr>
          <w:spacing w:val="-3"/>
        </w:rPr>
        <w:t>Szleifer,</w:t>
      </w:r>
      <w:r>
        <w:rPr>
          <w:spacing w:val="-11"/>
        </w:rPr>
        <w:t xml:space="preserve"> </w:t>
      </w:r>
      <w:r>
        <w:t>L.</w:t>
      </w:r>
      <w:r>
        <w:rPr>
          <w:spacing w:val="-13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t>N.</w:t>
      </w:r>
      <w:r>
        <w:rPr>
          <w:spacing w:val="-13"/>
        </w:rPr>
        <w:t xml:space="preserve"> </w:t>
      </w:r>
      <w:r>
        <w:t>Amaral,</w:t>
      </w:r>
      <w:r>
        <w:rPr>
          <w:spacing w:val="-11"/>
        </w:rPr>
        <w:t xml:space="preserve"> </w:t>
      </w:r>
      <w:r>
        <w:t>M.</w:t>
      </w:r>
      <w:r>
        <w:rPr>
          <w:spacing w:val="-13"/>
        </w:rPr>
        <w:t xml:space="preserve"> </w:t>
      </w:r>
      <w:r>
        <w:rPr>
          <w:spacing w:val="-5"/>
        </w:rPr>
        <w:t>Kwasny,</w:t>
      </w:r>
      <w:r>
        <w:rPr>
          <w:spacing w:val="-11"/>
        </w:rPr>
        <w:t xml:space="preserve"> </w:t>
      </w:r>
      <w:r>
        <w:rPr>
          <w:spacing w:val="-4"/>
        </w:rPr>
        <w:t>C.</w:t>
      </w:r>
      <w:r>
        <w:rPr>
          <w:spacing w:val="-13"/>
        </w:rPr>
        <w:t xml:space="preserve"> </w:t>
      </w:r>
      <w:r>
        <w:t>M.</w:t>
      </w:r>
      <w:r>
        <w:rPr>
          <w:spacing w:val="-13"/>
        </w:rPr>
        <w:t xml:space="preserve"> </w:t>
      </w:r>
      <w:r>
        <w:rPr>
          <w:spacing w:val="-3"/>
        </w:rPr>
        <w:t>Watts,</w:t>
      </w:r>
      <w:r>
        <w:rPr>
          <w:spacing w:val="-11"/>
        </w:rPr>
        <w:t xml:space="preserve"> </w:t>
      </w:r>
      <w:r>
        <w:rPr>
          <w:spacing w:val="-3"/>
        </w:rPr>
        <w:t>S.</w:t>
      </w:r>
      <w:r>
        <w:rPr>
          <w:spacing w:val="-13"/>
        </w:rPr>
        <w:t xml:space="preserve"> </w:t>
      </w:r>
      <w:r>
        <w:rPr>
          <w:spacing w:val="-9"/>
        </w:rPr>
        <w:t>D.</w:t>
      </w:r>
      <w:r>
        <w:rPr>
          <w:w w:val="99"/>
        </w:rPr>
        <w:t xml:space="preserve"> </w:t>
      </w:r>
      <w:r>
        <w:t>Persell,</w:t>
      </w:r>
      <w:r>
        <w:rPr>
          <w:spacing w:val="-7"/>
        </w:rPr>
        <w:t xml:space="preserve"> </w:t>
      </w:r>
      <w:r>
        <w:rPr>
          <w:spacing w:val="-9"/>
        </w:rPr>
        <w:t>D.</w:t>
      </w:r>
      <w:r>
        <w:rPr>
          <w:spacing w:val="-7"/>
        </w:rPr>
        <w:t xml:space="preserve"> </w:t>
      </w:r>
      <w:r>
        <w:rPr>
          <w:spacing w:val="-10"/>
        </w:rPr>
        <w:t>W.</w:t>
      </w:r>
      <w:r>
        <w:rPr>
          <w:spacing w:val="-7"/>
        </w:rPr>
        <w:t xml:space="preserve"> </w:t>
      </w:r>
      <w:r>
        <w:rPr>
          <w:spacing w:val="-3"/>
        </w:rPr>
        <w:t>Baker,</w:t>
      </w:r>
      <w:r>
        <w:rPr>
          <w:spacing w:val="-7"/>
        </w:rPr>
        <w:t xml:space="preserve"> </w:t>
      </w:r>
      <w:r>
        <w:rPr>
          <w:spacing w:val="-4"/>
        </w:rPr>
        <w:t>J.</w:t>
      </w:r>
      <w:r>
        <w:rPr>
          <w:spacing w:val="-7"/>
        </w:rPr>
        <w:t xml:space="preserve"> </w:t>
      </w:r>
      <w:r>
        <w:t>I.</w:t>
      </w:r>
      <w:r>
        <w:rPr>
          <w:spacing w:val="-7"/>
        </w:rPr>
        <w:t xml:space="preserve"> </w:t>
      </w:r>
      <w:r>
        <w:t>Sznajder,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Wunderink.</w:t>
      </w:r>
      <w:r>
        <w:rPr>
          <w:spacing w:val="16"/>
        </w:rPr>
        <w:t xml:space="preserve"> </w:t>
      </w:r>
      <w:r>
        <w:t>Prompting</w:t>
      </w:r>
      <w:r>
        <w:rPr>
          <w:spacing w:val="-7"/>
        </w:rPr>
        <w:t xml:space="preserve"> </w:t>
      </w:r>
      <w:r>
        <w:t>physicians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checklist</w:t>
      </w:r>
      <w:r>
        <w:rPr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outcomes:</w:t>
      </w:r>
      <w:r>
        <w:rPr>
          <w:spacing w:val="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single-site</w:t>
      </w:r>
      <w:r>
        <w:rPr>
          <w:spacing w:val="-10"/>
        </w:rPr>
        <w:t xml:space="preserve"> </w:t>
      </w:r>
      <w:r>
        <w:rPr>
          <w:spacing w:val="-4"/>
        </w:rPr>
        <w:t>study.</w:t>
      </w:r>
      <w:r>
        <w:rPr>
          <w:spacing w:val="8"/>
        </w:rPr>
        <w:t xml:space="preserve"> </w:t>
      </w:r>
      <w:r>
        <w:rPr>
          <w:rFonts w:cs="Arial"/>
          <w:i/>
        </w:rPr>
        <w:t>Am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11"/>
        </w:rPr>
        <w:t xml:space="preserve"> </w:t>
      </w:r>
      <w:r>
        <w:rPr>
          <w:rFonts w:cs="Arial"/>
          <w:i/>
        </w:rPr>
        <w:t>Respir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Crit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Care</w:t>
      </w:r>
      <w:r>
        <w:rPr>
          <w:rFonts w:cs="Arial"/>
          <w:i/>
          <w:spacing w:val="-11"/>
        </w:rPr>
        <w:t xml:space="preserve"> </w:t>
      </w:r>
      <w:r>
        <w:rPr>
          <w:rFonts w:cs="Arial"/>
          <w:i/>
        </w:rPr>
        <w:t>Med</w:t>
      </w:r>
      <w:r>
        <w:t>,</w:t>
      </w:r>
      <w:r>
        <w:rPr>
          <w:spacing w:val="-9"/>
        </w:rPr>
        <w:t xml:space="preserve"> </w:t>
      </w:r>
      <w:r>
        <w:t>184(6):680–686,</w:t>
      </w:r>
      <w:r>
        <w:rPr>
          <w:w w:val="99"/>
        </w:rPr>
        <w:t xml:space="preserve"> </w:t>
      </w:r>
      <w:r>
        <w:t>Sep 2011. PMID:</w:t>
      </w:r>
      <w:r>
        <w:rPr>
          <w:spacing w:val="-25"/>
        </w:rPr>
        <w:t xml:space="preserve"> </w:t>
      </w:r>
      <w:r>
        <w:t>21616996.</w:t>
      </w:r>
    </w:p>
    <w:p w14:paraId="68323960" w14:textId="77777777" w:rsidR="005525D2" w:rsidRDefault="00F9209E">
      <w:pPr>
        <w:pStyle w:val="BodyText"/>
        <w:spacing w:before="169" w:line="268" w:lineRule="auto"/>
        <w:ind w:right="119" w:hanging="473"/>
        <w:jc w:val="both"/>
      </w:pPr>
      <w:bookmarkStart w:id="218" w:name="_bookmark76"/>
      <w:bookmarkEnd w:id="218"/>
      <w:r>
        <w:t xml:space="preserve">[63] H.-B. Rothenhäusler, </w:t>
      </w:r>
      <w:r>
        <w:rPr>
          <w:spacing w:val="-3"/>
        </w:rPr>
        <w:t xml:space="preserve">B. </w:t>
      </w:r>
      <w:r>
        <w:t xml:space="preserve">Grieser, G. Nollert, </w:t>
      </w:r>
      <w:r>
        <w:rPr>
          <w:spacing w:val="-3"/>
        </w:rPr>
        <w:t xml:space="preserve">B. </w:t>
      </w:r>
      <w:r>
        <w:t xml:space="preserve">Reichart, G. Schelling, and </w:t>
      </w:r>
      <w:r>
        <w:rPr>
          <w:spacing w:val="-9"/>
        </w:rPr>
        <w:t xml:space="preserve">H.-P. </w:t>
      </w:r>
      <w:r>
        <w:t>Kapfhammer.</w:t>
      </w:r>
      <w:r>
        <w:rPr>
          <w:spacing w:val="14"/>
        </w:rPr>
        <w:t xml:space="preserve"> </w:t>
      </w:r>
      <w:r>
        <w:t>Psychiatric</w:t>
      </w:r>
      <w:r>
        <w:rPr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psychosocial</w:t>
      </w:r>
      <w:r>
        <w:rPr>
          <w:spacing w:val="-10"/>
        </w:rPr>
        <w:t xml:space="preserve"> </w:t>
      </w:r>
      <w:r>
        <w:t>outcome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cardiac</w:t>
      </w:r>
      <w:r>
        <w:rPr>
          <w:spacing w:val="-10"/>
        </w:rPr>
        <w:t xml:space="preserve"> </w:t>
      </w:r>
      <w:r>
        <w:t>surgery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cardiopulmonary</w:t>
      </w:r>
      <w:r>
        <w:rPr>
          <w:spacing w:val="-10"/>
        </w:rPr>
        <w:t xml:space="preserve"> </w:t>
      </w:r>
      <w:r>
        <w:t>bypass: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prospective</w:t>
      </w:r>
      <w:r>
        <w:rPr>
          <w:spacing w:val="-10"/>
        </w:rPr>
        <w:t xml:space="preserve"> </w:t>
      </w:r>
      <w:r>
        <w:t>12-month</w:t>
      </w:r>
      <w:r>
        <w:rPr>
          <w:spacing w:val="-10"/>
        </w:rPr>
        <w:t xml:space="preserve"> </w:t>
      </w:r>
      <w:r>
        <w:t>follow-</w:t>
      </w:r>
      <w:r>
        <w:rPr>
          <w:w w:val="99"/>
        </w:rPr>
        <w:t xml:space="preserve"> </w:t>
      </w:r>
      <w:r>
        <w:t xml:space="preserve">up </w:t>
      </w:r>
      <w:r>
        <w:rPr>
          <w:spacing w:val="-4"/>
        </w:rPr>
        <w:t xml:space="preserve">study. </w:t>
      </w:r>
      <w:r>
        <w:rPr>
          <w:rFonts w:cs="Arial"/>
          <w:i/>
        </w:rPr>
        <w:t>Gen Hosp Psychiatry</w:t>
      </w:r>
      <w:r>
        <w:t>, 27(1):18–28, 2005. PMID:</w:t>
      </w:r>
      <w:r>
        <w:rPr>
          <w:spacing w:val="-25"/>
        </w:rPr>
        <w:t xml:space="preserve"> </w:t>
      </w:r>
      <w:r>
        <w:t>15694215.</w:t>
      </w:r>
    </w:p>
    <w:p w14:paraId="69D00F3C" w14:textId="77777777" w:rsidR="005525D2" w:rsidRDefault="005525D2">
      <w:pPr>
        <w:spacing w:line="268" w:lineRule="auto"/>
        <w:jc w:val="both"/>
        <w:sectPr w:rsidR="005525D2">
          <w:pgSz w:w="12240" w:h="15840"/>
          <w:pgMar w:top="700" w:right="600" w:bottom="280" w:left="600" w:header="720" w:footer="720" w:gutter="0"/>
          <w:cols w:space="720"/>
        </w:sectPr>
      </w:pPr>
    </w:p>
    <w:p w14:paraId="6DE55832" w14:textId="77777777" w:rsidR="005525D2" w:rsidRDefault="00F9209E">
      <w:pPr>
        <w:pStyle w:val="BodyText"/>
        <w:spacing w:before="33" w:line="268" w:lineRule="auto"/>
        <w:ind w:right="117" w:hanging="473"/>
        <w:jc w:val="both"/>
      </w:pPr>
      <w:bookmarkStart w:id="219" w:name="_bookmark77"/>
      <w:bookmarkEnd w:id="219"/>
      <w:r>
        <w:lastRenderedPageBreak/>
        <w:t xml:space="preserve">[64] M. Rotte, </w:t>
      </w:r>
      <w:r>
        <w:rPr>
          <w:spacing w:val="-4"/>
        </w:rPr>
        <w:t xml:space="preserve">C. </w:t>
      </w:r>
      <w:r>
        <w:t xml:space="preserve">Baerecke, G. Pottag, </w:t>
      </w:r>
      <w:r>
        <w:rPr>
          <w:spacing w:val="-3"/>
        </w:rPr>
        <w:t xml:space="preserve">S. </w:t>
      </w:r>
      <w:r>
        <w:t>Klose, E. Kanneberg, H.-J. Heinze, and H. Lehnert. Insulin affects</w:t>
      </w:r>
      <w:r>
        <w:rPr>
          <w:spacing w:val="9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neuronal response in the medial temporal lobe in humans. </w:t>
      </w:r>
      <w:r>
        <w:rPr>
          <w:rFonts w:cs="Arial"/>
          <w:i/>
        </w:rPr>
        <w:t>Neuroendocrinology</w:t>
      </w:r>
      <w:r>
        <w:t>, 81(1):49–55, 2005.</w:t>
      </w:r>
      <w:r>
        <w:rPr>
          <w:spacing w:val="-27"/>
        </w:rPr>
        <w:t xml:space="preserve"> </w:t>
      </w:r>
      <w:r>
        <w:t>PMID:</w:t>
      </w:r>
      <w:r>
        <w:rPr>
          <w:w w:val="99"/>
        </w:rPr>
        <w:t xml:space="preserve"> </w:t>
      </w:r>
      <w:r>
        <w:t>15809512.</w:t>
      </w:r>
    </w:p>
    <w:p w14:paraId="1275697B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220" w:name="_bookmark78"/>
      <w:bookmarkEnd w:id="220"/>
      <w:r>
        <w:t xml:space="preserve">[65] shinyStan </w:t>
      </w:r>
      <w:r>
        <w:rPr>
          <w:spacing w:val="-6"/>
        </w:rPr>
        <w:t xml:space="preserve">Team. </w:t>
      </w:r>
      <w:r>
        <w:t xml:space="preserve">shinyStan: R </w:t>
      </w:r>
      <w:r>
        <w:rPr>
          <w:spacing w:val="-3"/>
        </w:rPr>
        <w:t xml:space="preserve">Package for </w:t>
      </w:r>
      <w:r>
        <w:t>Interactive Exploration of Markov Chain Monte Carlo</w:t>
      </w:r>
      <w:r>
        <w:rPr>
          <w:spacing w:val="58"/>
        </w:rPr>
        <w:t xml:space="preserve"> </w:t>
      </w:r>
      <w:r>
        <w:t>Output,</w:t>
      </w:r>
      <w:r>
        <w:rPr>
          <w:w w:val="99"/>
        </w:rPr>
        <w:t xml:space="preserve"> </w:t>
      </w:r>
      <w:r>
        <w:rPr>
          <w:spacing w:val="-3"/>
        </w:rPr>
        <w:t xml:space="preserve">Version </w:t>
      </w:r>
      <w:r>
        <w:t>0.1,</w:t>
      </w:r>
      <w:r>
        <w:rPr>
          <w:spacing w:val="-10"/>
        </w:rPr>
        <w:t xml:space="preserve"> </w:t>
      </w:r>
      <w:r>
        <w:t>2015.</w:t>
      </w:r>
    </w:p>
    <w:p w14:paraId="3D5C5C24" w14:textId="77777777" w:rsidR="005525D2" w:rsidRDefault="00F9209E">
      <w:pPr>
        <w:spacing w:before="181" w:line="268" w:lineRule="auto"/>
        <w:ind w:left="593" w:right="118" w:hanging="473"/>
        <w:jc w:val="both"/>
        <w:rPr>
          <w:rFonts w:ascii="Arial" w:eastAsia="Arial" w:hAnsi="Arial" w:cs="Arial"/>
        </w:rPr>
      </w:pPr>
      <w:bookmarkStart w:id="221" w:name="_bookmark79"/>
      <w:bookmarkEnd w:id="221"/>
      <w:r>
        <w:rPr>
          <w:rFonts w:ascii="Arial"/>
        </w:rPr>
        <w:t>[66]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A.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Gelman.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Exploratory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analysis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complex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models.</w:t>
      </w:r>
      <w:r>
        <w:rPr>
          <w:rFonts w:ascii="Arial"/>
          <w:spacing w:val="-13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21"/>
        </w:rPr>
        <w:t xml:space="preserve"> </w:t>
      </w:r>
      <w:r>
        <w:rPr>
          <w:rFonts w:ascii="Arial"/>
          <w:i/>
        </w:rPr>
        <w:t>Computational</w:t>
      </w:r>
      <w:r>
        <w:rPr>
          <w:rFonts w:ascii="Arial"/>
          <w:i/>
          <w:spacing w:val="-21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21"/>
        </w:rPr>
        <w:t xml:space="preserve"> </w:t>
      </w:r>
      <w:r>
        <w:rPr>
          <w:rFonts w:ascii="Arial"/>
          <w:i/>
        </w:rPr>
        <w:t>Graphical</w:t>
      </w:r>
      <w:r>
        <w:rPr>
          <w:rFonts w:ascii="Arial"/>
          <w:i/>
          <w:spacing w:val="-21"/>
        </w:rPr>
        <w:t xml:space="preserve"> </w:t>
      </w:r>
      <w:r>
        <w:rPr>
          <w:rFonts w:ascii="Arial"/>
          <w:i/>
        </w:rPr>
        <w:t>Statistics</w:t>
      </w:r>
      <w:r>
        <w:rPr>
          <w:rFonts w:ascii="Arial"/>
        </w:rPr>
        <w:t>,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13(4),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2004.</w:t>
      </w:r>
    </w:p>
    <w:p w14:paraId="1B479D5C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222" w:name="_bookmark80"/>
      <w:bookmarkEnd w:id="222"/>
      <w:r>
        <w:t>[67]</w:t>
      </w:r>
      <w:r>
        <w:rPr>
          <w:spacing w:val="36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Gelman,</w:t>
      </w:r>
      <w:r>
        <w:rPr>
          <w:spacing w:val="-10"/>
        </w:rPr>
        <w:t xml:space="preserve"> </w:t>
      </w:r>
      <w:r>
        <w:t>X.-L.</w:t>
      </w:r>
      <w:r>
        <w:rPr>
          <w:spacing w:val="-10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Stern.</w:t>
      </w:r>
      <w:r>
        <w:rPr>
          <w:spacing w:val="8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fitness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realized</w:t>
      </w:r>
      <w:r>
        <w:rPr>
          <w:spacing w:val="-10"/>
        </w:rPr>
        <w:t xml:space="preserve"> </w:t>
      </w:r>
      <w:r>
        <w:t>discrep-</w:t>
      </w:r>
      <w:r>
        <w:rPr>
          <w:w w:val="99"/>
        </w:rPr>
        <w:t xml:space="preserve"> </w:t>
      </w:r>
      <w:r>
        <w:t xml:space="preserve">ancies. </w:t>
      </w:r>
      <w:r>
        <w:rPr>
          <w:rFonts w:cs="Arial"/>
          <w:i/>
        </w:rPr>
        <w:t>Statistica sinica</w:t>
      </w:r>
      <w:r>
        <w:t>, 6(4):733–760,</w:t>
      </w:r>
      <w:r>
        <w:rPr>
          <w:spacing w:val="-19"/>
        </w:rPr>
        <w:t xml:space="preserve"> </w:t>
      </w:r>
      <w:r>
        <w:t>1996.</w:t>
      </w:r>
    </w:p>
    <w:p w14:paraId="256C8274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223" w:name="_bookmark81"/>
      <w:bookmarkEnd w:id="223"/>
      <w:r>
        <w:t xml:space="preserve">[68] A. Gelman, </w:t>
      </w:r>
      <w:r>
        <w:rPr>
          <w:spacing w:val="-16"/>
        </w:rPr>
        <w:t xml:space="preserve">Y. </w:t>
      </w:r>
      <w:r>
        <w:t xml:space="preserve">Goegebeur, </w:t>
      </w:r>
      <w:r>
        <w:rPr>
          <w:spacing w:val="-17"/>
        </w:rPr>
        <w:t xml:space="preserve">F. </w:t>
      </w:r>
      <w:r>
        <w:rPr>
          <w:spacing w:val="-3"/>
        </w:rPr>
        <w:t xml:space="preserve">Tuerlinckx, </w:t>
      </w:r>
      <w:r>
        <w:t xml:space="preserve">and I. </w:t>
      </w:r>
      <w:r>
        <w:rPr>
          <w:spacing w:val="-6"/>
        </w:rPr>
        <w:t xml:space="preserve">Van </w:t>
      </w:r>
      <w:r>
        <w:t xml:space="preserve">Mechelen. Diagnostic Checks </w:t>
      </w:r>
      <w:r>
        <w:rPr>
          <w:spacing w:val="-3"/>
        </w:rPr>
        <w:t xml:space="preserve">for </w:t>
      </w:r>
      <w:r>
        <w:t>Discrete Data</w:t>
      </w:r>
      <w:r>
        <w:rPr>
          <w:spacing w:val="-23"/>
        </w:rPr>
        <w:t xml:space="preserve"> </w:t>
      </w:r>
      <w:r>
        <w:t>Regres-</w:t>
      </w:r>
      <w:r>
        <w:rPr>
          <w:w w:val="99"/>
        </w:rPr>
        <w:t xml:space="preserve"> </w:t>
      </w:r>
      <w:r>
        <w:t>sion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Simulations.</w:t>
      </w:r>
      <w:r>
        <w:rPr>
          <w:spacing w:val="10"/>
        </w:rPr>
        <w:t xml:space="preserve"> </w:t>
      </w:r>
      <w:r>
        <w:rPr>
          <w:rFonts w:cs="Arial"/>
          <w:i/>
        </w:rPr>
        <w:t>Applied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Statistics</w:t>
      </w:r>
      <w:r>
        <w:t>,</w:t>
      </w:r>
      <w:r>
        <w:rPr>
          <w:spacing w:val="-10"/>
        </w:rPr>
        <w:t xml:space="preserve"> </w:t>
      </w:r>
      <w:r>
        <w:t>pages</w:t>
      </w:r>
      <w:r>
        <w:rPr>
          <w:spacing w:val="-10"/>
        </w:rPr>
        <w:t xml:space="preserve"> </w:t>
      </w:r>
      <w:r>
        <w:t>247–268,</w:t>
      </w:r>
      <w:r>
        <w:rPr>
          <w:spacing w:val="-10"/>
        </w:rPr>
        <w:t xml:space="preserve"> </w:t>
      </w:r>
      <w:r>
        <w:t>2000.</w:t>
      </w:r>
    </w:p>
    <w:p w14:paraId="4ED5602D" w14:textId="77777777" w:rsidR="005525D2" w:rsidRDefault="00F9209E">
      <w:pPr>
        <w:spacing w:before="181" w:line="268" w:lineRule="auto"/>
        <w:ind w:left="593" w:right="118" w:hanging="473"/>
        <w:jc w:val="both"/>
        <w:rPr>
          <w:rFonts w:ascii="Arial" w:eastAsia="Arial" w:hAnsi="Arial" w:cs="Arial"/>
        </w:rPr>
      </w:pPr>
      <w:bookmarkStart w:id="224" w:name="_bookmark82"/>
      <w:bookmarkEnd w:id="224"/>
      <w:r>
        <w:rPr>
          <w:rFonts w:ascii="Arial"/>
        </w:rPr>
        <w:t xml:space="preserve">[69] A. Buja, </w:t>
      </w:r>
      <w:r>
        <w:rPr>
          <w:rFonts w:ascii="Arial"/>
          <w:spacing w:val="-9"/>
        </w:rPr>
        <w:t xml:space="preserve">D. </w:t>
      </w:r>
      <w:r>
        <w:rPr>
          <w:rFonts w:ascii="Arial"/>
        </w:rPr>
        <w:t xml:space="preserve">Cook, and </w:t>
      </w:r>
      <w:r>
        <w:rPr>
          <w:rFonts w:ascii="Arial"/>
          <w:spacing w:val="-9"/>
        </w:rPr>
        <w:t xml:space="preserve">D. </w:t>
      </w:r>
      <w:r>
        <w:rPr>
          <w:rFonts w:ascii="Arial"/>
          <w:spacing w:val="-3"/>
        </w:rPr>
        <w:t xml:space="preserve">Swayne. </w:t>
      </w:r>
      <w:r>
        <w:rPr>
          <w:rFonts w:ascii="Arial"/>
        </w:rPr>
        <w:t xml:space="preserve">Inference </w:t>
      </w:r>
      <w:r>
        <w:rPr>
          <w:rFonts w:ascii="Arial"/>
          <w:spacing w:val="-3"/>
        </w:rPr>
        <w:t xml:space="preserve">for </w:t>
      </w:r>
      <w:r>
        <w:rPr>
          <w:rFonts w:ascii="Arial"/>
        </w:rPr>
        <w:t xml:space="preserve">data visualization. In </w:t>
      </w:r>
      <w:r>
        <w:rPr>
          <w:rFonts w:ascii="Arial"/>
          <w:i/>
          <w:spacing w:val="-7"/>
        </w:rPr>
        <w:t xml:space="preserve">Talk </w:t>
      </w:r>
      <w:r>
        <w:rPr>
          <w:rFonts w:ascii="Arial"/>
          <w:i/>
        </w:rPr>
        <w:t>given at Joint Statistical</w:t>
      </w:r>
      <w:r>
        <w:rPr>
          <w:rFonts w:ascii="Arial"/>
          <w:i/>
          <w:spacing w:val="-25"/>
        </w:rPr>
        <w:t xml:space="preserve"> </w:t>
      </w:r>
      <w:r>
        <w:rPr>
          <w:rFonts w:ascii="Arial"/>
          <w:i/>
        </w:rPr>
        <w:t>Meetings</w:t>
      </w:r>
      <w:r>
        <w:rPr>
          <w:rFonts w:ascii="Arial"/>
        </w:rPr>
        <w:t>,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1999.</w:t>
      </w:r>
    </w:p>
    <w:p w14:paraId="6AD7757D" w14:textId="77777777" w:rsidR="005525D2" w:rsidRDefault="00F9209E">
      <w:pPr>
        <w:pStyle w:val="BodyText"/>
        <w:spacing w:line="268" w:lineRule="auto"/>
        <w:ind w:right="117" w:hanging="473"/>
        <w:jc w:val="both"/>
      </w:pPr>
      <w:bookmarkStart w:id="225" w:name="_bookmark83"/>
      <w:bookmarkEnd w:id="225"/>
      <w:r>
        <w:t>[70]</w:t>
      </w:r>
      <w:r>
        <w:rPr>
          <w:spacing w:val="38"/>
        </w:rPr>
        <w:t xml:space="preserve"> </w:t>
      </w:r>
      <w:r>
        <w:t>E.</w:t>
      </w:r>
      <w:r>
        <w:rPr>
          <w:spacing w:val="-8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DeLong,</w:t>
      </w:r>
      <w:r>
        <w:rPr>
          <w:spacing w:val="-8"/>
        </w:rPr>
        <w:t xml:space="preserve"> </w:t>
      </w:r>
      <w:r>
        <w:rPr>
          <w:spacing w:val="-9"/>
        </w:rPr>
        <w:t>D.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DeLong,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9"/>
        </w:rPr>
        <w:t>D.</w:t>
      </w:r>
      <w:r>
        <w:rPr>
          <w:spacing w:val="-8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Clarke-Pearson.</w:t>
      </w:r>
      <w:r>
        <w:rPr>
          <w:spacing w:val="12"/>
        </w:rPr>
        <w:t xml:space="preserve"> </w:t>
      </w:r>
      <w:r>
        <w:t>Comparing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correlated</w:t>
      </w:r>
      <w:r>
        <w:rPr>
          <w:w w:val="99"/>
        </w:rPr>
        <w:t xml:space="preserve"> </w:t>
      </w:r>
      <w:r>
        <w:t xml:space="preserve">receiver operating characteristic curves: a nonparametric approach. </w:t>
      </w:r>
      <w:r>
        <w:rPr>
          <w:rFonts w:cs="Arial"/>
          <w:i/>
        </w:rPr>
        <w:t>Biometrics</w:t>
      </w:r>
      <w:r>
        <w:t>, 44(3):837–845, Sep</w:t>
      </w:r>
      <w:r>
        <w:rPr>
          <w:spacing w:val="-27"/>
        </w:rPr>
        <w:t xml:space="preserve"> </w:t>
      </w:r>
      <w:r>
        <w:t>1988.</w:t>
      </w:r>
      <w:r>
        <w:rPr>
          <w:w w:val="99"/>
        </w:rPr>
        <w:t xml:space="preserve"> </w:t>
      </w:r>
      <w:r>
        <w:t>PMID:</w:t>
      </w:r>
      <w:r>
        <w:rPr>
          <w:spacing w:val="-14"/>
        </w:rPr>
        <w:t xml:space="preserve"> </w:t>
      </w:r>
      <w:r>
        <w:t>3203132.</w:t>
      </w:r>
    </w:p>
    <w:p w14:paraId="66C31FC3" w14:textId="77777777" w:rsidR="005525D2" w:rsidRDefault="00F9209E">
      <w:pPr>
        <w:pStyle w:val="BodyText"/>
        <w:ind w:left="119" w:right="81"/>
      </w:pPr>
      <w:bookmarkStart w:id="226" w:name="_bookmark84"/>
      <w:bookmarkEnd w:id="226"/>
      <w:r>
        <w:t>[71]</w:t>
      </w:r>
      <w:r>
        <w:rPr>
          <w:spacing w:val="42"/>
        </w:rPr>
        <w:t xml:space="preserve"> </w:t>
      </w:r>
      <w:r>
        <w:rPr>
          <w:spacing w:val="-21"/>
        </w:rPr>
        <w:t>P.</w:t>
      </w:r>
      <w:r>
        <w:rPr>
          <w:spacing w:val="10"/>
        </w:rPr>
        <w:t xml:space="preserve"> </w:t>
      </w:r>
      <w:r>
        <w:rPr>
          <w:spacing w:val="-4"/>
        </w:rPr>
        <w:t>J.</w:t>
      </w:r>
      <w:r>
        <w:rPr>
          <w:spacing w:val="10"/>
        </w:rPr>
        <w:t xml:space="preserve"> </w:t>
      </w:r>
      <w:r>
        <w:t>Newcombe,</w:t>
      </w:r>
      <w:r>
        <w:rPr>
          <w:spacing w:val="14"/>
        </w:rPr>
        <w:t xml:space="preserve"> </w:t>
      </w:r>
      <w:r>
        <w:rPr>
          <w:spacing w:val="-3"/>
        </w:rPr>
        <w:t>B.</w:t>
      </w:r>
      <w:r>
        <w:rPr>
          <w:spacing w:val="10"/>
        </w:rPr>
        <w:t xml:space="preserve"> </w:t>
      </w:r>
      <w:r>
        <w:t>H.</w:t>
      </w:r>
      <w:r>
        <w:rPr>
          <w:spacing w:val="10"/>
        </w:rPr>
        <w:t xml:space="preserve"> </w:t>
      </w:r>
      <w:r>
        <w:t>Reck,</w:t>
      </w:r>
      <w:r>
        <w:rPr>
          <w:spacing w:val="14"/>
        </w:rPr>
        <w:t xml:space="preserve"> </w:t>
      </w:r>
      <w:r>
        <w:rPr>
          <w:spacing w:val="-4"/>
        </w:rPr>
        <w:t>J.</w:t>
      </w:r>
      <w:r>
        <w:rPr>
          <w:spacing w:val="10"/>
        </w:rPr>
        <w:t xml:space="preserve"> </w:t>
      </w:r>
      <w:r>
        <w:t>Sun,</w:t>
      </w:r>
      <w:r>
        <w:rPr>
          <w:spacing w:val="14"/>
        </w:rPr>
        <w:t xml:space="preserve"> </w:t>
      </w:r>
      <w:r>
        <w:t>G.</w:t>
      </w:r>
      <w:r>
        <w:rPr>
          <w:spacing w:val="10"/>
        </w:rPr>
        <w:t xml:space="preserve"> </w:t>
      </w:r>
      <w:r>
        <w:rPr>
          <w:spacing w:val="-14"/>
        </w:rPr>
        <w:t>T.</w:t>
      </w:r>
      <w:r>
        <w:rPr>
          <w:spacing w:val="10"/>
        </w:rPr>
        <w:t xml:space="preserve"> </w:t>
      </w:r>
      <w:r>
        <w:t>Platek,</w:t>
      </w:r>
      <w:r>
        <w:rPr>
          <w:spacing w:val="14"/>
        </w:rPr>
        <w:t xml:space="preserve"> </w:t>
      </w:r>
      <w:r>
        <w:rPr>
          <w:spacing w:val="-4"/>
        </w:rPr>
        <w:t>C.</w:t>
      </w:r>
      <w:r>
        <w:rPr>
          <w:spacing w:val="10"/>
        </w:rPr>
        <w:t xml:space="preserve"> </w:t>
      </w:r>
      <w:r>
        <w:rPr>
          <w:spacing w:val="-3"/>
        </w:rPr>
        <w:t>Verzilli,</w:t>
      </w:r>
      <w:r>
        <w:rPr>
          <w:spacing w:val="14"/>
        </w:rPr>
        <w:t xml:space="preserve"> </w:t>
      </w:r>
      <w:r>
        <w:t>A.</w:t>
      </w:r>
      <w:r>
        <w:rPr>
          <w:spacing w:val="10"/>
        </w:rPr>
        <w:t xml:space="preserve"> </w:t>
      </w:r>
      <w:r>
        <w:t>K.</w:t>
      </w:r>
      <w:r>
        <w:rPr>
          <w:spacing w:val="10"/>
        </w:rPr>
        <w:t xml:space="preserve"> </w:t>
      </w:r>
      <w:r>
        <w:t>Kader,</w:t>
      </w:r>
      <w:r>
        <w:rPr>
          <w:spacing w:val="14"/>
        </w:rPr>
        <w:t xml:space="preserve"> </w:t>
      </w:r>
      <w:r>
        <w:rPr>
          <w:spacing w:val="-7"/>
        </w:rPr>
        <w:t>S.-T.</w:t>
      </w:r>
      <w:r>
        <w:rPr>
          <w:spacing w:val="10"/>
        </w:rPr>
        <w:t xml:space="preserve"> </w:t>
      </w:r>
      <w:r>
        <w:t>Kim,</w:t>
      </w:r>
      <w:r>
        <w:rPr>
          <w:spacing w:val="14"/>
        </w:rPr>
        <w:t xml:space="preserve"> </w:t>
      </w:r>
      <w:r>
        <w:rPr>
          <w:spacing w:val="-9"/>
        </w:rPr>
        <w:t>F.-C.</w:t>
      </w:r>
      <w:r>
        <w:rPr>
          <w:spacing w:val="10"/>
        </w:rPr>
        <w:t xml:space="preserve"> </w:t>
      </w:r>
      <w:r>
        <w:t>Hsu,</w:t>
      </w:r>
      <w:r>
        <w:rPr>
          <w:spacing w:val="14"/>
        </w:rPr>
        <w:t xml:space="preserve"> </w:t>
      </w:r>
      <w:r>
        <w:t>Z.</w:t>
      </w:r>
      <w:r>
        <w:rPr>
          <w:spacing w:val="10"/>
        </w:rPr>
        <w:t xml:space="preserve"> </w:t>
      </w:r>
      <w:r>
        <w:t>Zhang,</w:t>
      </w:r>
    </w:p>
    <w:p w14:paraId="66A676A5" w14:textId="77777777" w:rsidR="005525D2" w:rsidRDefault="00F9209E">
      <w:pPr>
        <w:pStyle w:val="BodyText"/>
        <w:spacing w:before="31" w:line="268" w:lineRule="auto"/>
        <w:ind w:right="119"/>
        <w:jc w:val="both"/>
      </w:pPr>
      <w:r>
        <w:rPr>
          <w:spacing w:val="-3"/>
        </w:rPr>
        <w:t xml:space="preserve">S. </w:t>
      </w:r>
      <w:r>
        <w:t xml:space="preserve">L. Zheng, </w:t>
      </w:r>
      <w:r>
        <w:rPr>
          <w:spacing w:val="-15"/>
        </w:rPr>
        <w:t xml:space="preserve">V. </w:t>
      </w:r>
      <w:r>
        <w:t xml:space="preserve">E. Mooser, L. </w:t>
      </w:r>
      <w:r>
        <w:rPr>
          <w:spacing w:val="-9"/>
        </w:rPr>
        <w:t xml:space="preserve">D. </w:t>
      </w:r>
      <w:r>
        <w:rPr>
          <w:spacing w:val="-4"/>
        </w:rPr>
        <w:t xml:space="preserve">Condreay, C. </w:t>
      </w:r>
      <w:r>
        <w:rPr>
          <w:spacing w:val="-17"/>
        </w:rPr>
        <w:t xml:space="preserve">F. </w:t>
      </w:r>
      <w:r>
        <w:t xml:space="preserve">Spraggs, </w:t>
      </w:r>
      <w:r>
        <w:rPr>
          <w:spacing w:val="-4"/>
        </w:rPr>
        <w:t xml:space="preserve">J. C. </w:t>
      </w:r>
      <w:r>
        <w:t xml:space="preserve">Whittaker, R. </w:t>
      </w:r>
      <w:r>
        <w:rPr>
          <w:spacing w:val="-3"/>
        </w:rPr>
        <w:t xml:space="preserve">S. </w:t>
      </w:r>
      <w:r>
        <w:t xml:space="preserve">Rittmaster, and </w:t>
      </w:r>
      <w:r>
        <w:rPr>
          <w:spacing w:val="-4"/>
        </w:rPr>
        <w:t xml:space="preserve">J. </w:t>
      </w:r>
      <w:r>
        <w:t>Xu.</w:t>
      </w:r>
      <w:r>
        <w:rPr>
          <w:spacing w:val="28"/>
        </w:rPr>
        <w:t xml:space="preserve"> </w:t>
      </w:r>
      <w:r>
        <w:t>A</w:t>
      </w:r>
      <w:r>
        <w:rPr>
          <w:w w:val="99"/>
        </w:rPr>
        <w:t xml:space="preserve"> </w:t>
      </w:r>
      <w:r>
        <w:t xml:space="preserve">comparison of Bayesian and frequentist approaches to incorporating external information </w:t>
      </w:r>
      <w:r>
        <w:rPr>
          <w:spacing w:val="-3"/>
        </w:rPr>
        <w:t xml:space="preserve">for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prostate</w:t>
      </w:r>
      <w:r>
        <w:rPr>
          <w:spacing w:val="-8"/>
        </w:rPr>
        <w:t xml:space="preserve"> </w:t>
      </w:r>
      <w:r>
        <w:t>cancer</w:t>
      </w:r>
      <w:r>
        <w:rPr>
          <w:spacing w:val="-8"/>
        </w:rPr>
        <w:t xml:space="preserve"> </w:t>
      </w:r>
      <w:r>
        <w:t>risk.</w:t>
      </w:r>
      <w:r>
        <w:rPr>
          <w:spacing w:val="14"/>
        </w:rPr>
        <w:t xml:space="preserve"> </w:t>
      </w:r>
      <w:r>
        <w:rPr>
          <w:rFonts w:cs="Arial"/>
          <w:i/>
        </w:rPr>
        <w:t>Genet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Epidemiol</w:t>
      </w:r>
      <w:r>
        <w:t>,</w:t>
      </w:r>
      <w:r>
        <w:rPr>
          <w:spacing w:val="-8"/>
        </w:rPr>
        <w:t xml:space="preserve"> </w:t>
      </w:r>
      <w:r>
        <w:t>36(1):71–83,</w:t>
      </w:r>
      <w:r>
        <w:rPr>
          <w:spacing w:val="-8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2012.</w:t>
      </w:r>
      <w:r>
        <w:rPr>
          <w:spacing w:val="-8"/>
        </w:rPr>
        <w:t xml:space="preserve"> </w:t>
      </w:r>
      <w:r>
        <w:t>PMID:</w:t>
      </w:r>
      <w:r>
        <w:rPr>
          <w:spacing w:val="-8"/>
        </w:rPr>
        <w:t xml:space="preserve"> </w:t>
      </w:r>
      <w:r>
        <w:t>22890972.</w:t>
      </w:r>
    </w:p>
    <w:p w14:paraId="1B228CFB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227" w:name="_bookmark85"/>
      <w:bookmarkEnd w:id="227"/>
      <w:r>
        <w:t xml:space="preserve">[72] A. </w:t>
      </w:r>
      <w:r>
        <w:rPr>
          <w:spacing w:val="-3"/>
        </w:rPr>
        <w:t xml:space="preserve">Vehtari </w:t>
      </w:r>
      <w:r>
        <w:t xml:space="preserve">and </w:t>
      </w:r>
      <w:r>
        <w:rPr>
          <w:spacing w:val="-4"/>
        </w:rPr>
        <w:t xml:space="preserve">J. </w:t>
      </w:r>
      <w:r>
        <w:t>Lampinen. Bayesian model assessment and comparison using cross-validation</w:t>
      </w:r>
      <w:r>
        <w:rPr>
          <w:spacing w:val="18"/>
        </w:rPr>
        <w:t xml:space="preserve"> </w:t>
      </w:r>
      <w:r>
        <w:t>predictive</w:t>
      </w:r>
      <w:r>
        <w:rPr>
          <w:w w:val="99"/>
        </w:rPr>
        <w:t xml:space="preserve"> </w:t>
      </w:r>
      <w:r>
        <w:t>densities.</w:t>
      </w:r>
      <w:r>
        <w:rPr>
          <w:spacing w:val="11"/>
        </w:rPr>
        <w:t xml:space="preserve"> </w:t>
      </w:r>
      <w:r>
        <w:rPr>
          <w:rFonts w:cs="Arial"/>
          <w:i/>
        </w:rPr>
        <w:t>Neural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Comput</w:t>
      </w:r>
      <w:r>
        <w:t>,</w:t>
      </w:r>
      <w:r>
        <w:rPr>
          <w:spacing w:val="-10"/>
        </w:rPr>
        <w:t xml:space="preserve"> </w:t>
      </w:r>
      <w:r>
        <w:t>14(10):2439–2468,</w:t>
      </w:r>
      <w:r>
        <w:rPr>
          <w:spacing w:val="-10"/>
        </w:rPr>
        <w:t xml:space="preserve"> </w:t>
      </w:r>
      <w:r>
        <w:t>Oct</w:t>
      </w:r>
      <w:r>
        <w:rPr>
          <w:spacing w:val="-10"/>
        </w:rPr>
        <w:t xml:space="preserve"> </w:t>
      </w:r>
      <w:r>
        <w:t>2002.</w:t>
      </w:r>
      <w:r>
        <w:rPr>
          <w:spacing w:val="-10"/>
        </w:rPr>
        <w:t xml:space="preserve"> </w:t>
      </w:r>
      <w:r>
        <w:t>PMID:</w:t>
      </w:r>
      <w:r>
        <w:rPr>
          <w:spacing w:val="-10"/>
        </w:rPr>
        <w:t xml:space="preserve"> </w:t>
      </w:r>
      <w:r>
        <w:t>12396570.</w:t>
      </w:r>
    </w:p>
    <w:p w14:paraId="17874863" w14:textId="77777777" w:rsidR="005525D2" w:rsidRDefault="00F9209E">
      <w:pPr>
        <w:pStyle w:val="BodyText"/>
        <w:ind w:left="119" w:right="81"/>
      </w:pPr>
      <w:bookmarkStart w:id="228" w:name="_bookmark86"/>
      <w:bookmarkEnd w:id="228"/>
      <w:r>
        <w:t xml:space="preserve">[73]  A. Gelman, </w:t>
      </w:r>
      <w:r>
        <w:rPr>
          <w:spacing w:val="-4"/>
        </w:rPr>
        <w:t xml:space="preserve">J. </w:t>
      </w:r>
      <w:r>
        <w:t xml:space="preserve">Hwang, and A. Vehtari.  Understanding predictive information criteria </w:t>
      </w:r>
      <w:r>
        <w:rPr>
          <w:spacing w:val="-3"/>
        </w:rPr>
        <w:t xml:space="preserve">for </w:t>
      </w:r>
      <w:r>
        <w:t xml:space="preserve">Bayesian  </w:t>
      </w:r>
      <w:r>
        <w:rPr>
          <w:spacing w:val="1"/>
        </w:rPr>
        <w:t xml:space="preserve"> </w:t>
      </w:r>
      <w:r>
        <w:t>models.</w:t>
      </w:r>
    </w:p>
    <w:p w14:paraId="3BF0B137" w14:textId="77777777" w:rsidR="005525D2" w:rsidRDefault="00F9209E">
      <w:pPr>
        <w:spacing w:before="31"/>
        <w:ind w:left="5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Statistics and Computing</w:t>
      </w:r>
      <w:r>
        <w:rPr>
          <w:rFonts w:ascii="Arial" w:eastAsia="Arial" w:hAnsi="Arial" w:cs="Arial"/>
        </w:rPr>
        <w:t>, 24(6):997–1016,</w:t>
      </w:r>
      <w:r>
        <w:rPr>
          <w:rFonts w:ascii="Arial" w:eastAsia="Arial" w:hAnsi="Arial" w:cs="Arial"/>
          <w:spacing w:val="-43"/>
        </w:rPr>
        <w:t xml:space="preserve"> </w:t>
      </w:r>
      <w:r>
        <w:rPr>
          <w:rFonts w:ascii="Arial" w:eastAsia="Arial" w:hAnsi="Arial" w:cs="Arial"/>
        </w:rPr>
        <w:t>2014.</w:t>
      </w:r>
    </w:p>
    <w:p w14:paraId="1BCB6E1D" w14:textId="77777777" w:rsidR="005525D2" w:rsidRDefault="00F9209E">
      <w:pPr>
        <w:pStyle w:val="BodyText"/>
        <w:spacing w:before="4" w:line="460" w:lineRule="atLeast"/>
        <w:ind w:left="119" w:right="81"/>
        <w:rPr>
          <w:rFonts w:cs="Arial"/>
        </w:rPr>
      </w:pPr>
      <w:bookmarkStart w:id="229" w:name="_bookmark87"/>
      <w:bookmarkEnd w:id="229"/>
      <w:r>
        <w:t xml:space="preserve">[74] </w:t>
      </w:r>
      <w:r>
        <w:rPr>
          <w:spacing w:val="-10"/>
        </w:rPr>
        <w:t xml:space="preserve">W. </w:t>
      </w:r>
      <w:r>
        <w:rPr>
          <w:spacing w:val="-3"/>
        </w:rPr>
        <w:t xml:space="preserve">Wang </w:t>
      </w:r>
      <w:r>
        <w:t xml:space="preserve">and A. Gelman. Difficulty of selecting among multilevel models using predictive </w:t>
      </w:r>
      <w:r>
        <w:rPr>
          <w:spacing w:val="-3"/>
        </w:rPr>
        <w:t>accuracy,</w:t>
      </w:r>
      <w:r>
        <w:rPr>
          <w:spacing w:val="-9"/>
        </w:rPr>
        <w:t xml:space="preserve"> </w:t>
      </w:r>
      <w:r>
        <w:t>2014.</w:t>
      </w:r>
      <w:r>
        <w:rPr>
          <w:w w:val="99"/>
        </w:rPr>
        <w:t xml:space="preserve"> </w:t>
      </w:r>
      <w:bookmarkStart w:id="230" w:name="_bookmark88"/>
      <w:bookmarkEnd w:id="230"/>
      <w:r>
        <w:t xml:space="preserve">[75] </w:t>
      </w:r>
      <w:r>
        <w:rPr>
          <w:spacing w:val="-21"/>
        </w:rPr>
        <w:t xml:space="preserve">P. </w:t>
      </w:r>
      <w:r>
        <w:t xml:space="preserve">Congdon.  Bayesian predictive model comparison via parallel sampling.  </w:t>
      </w:r>
      <w:r>
        <w:rPr>
          <w:i/>
        </w:rPr>
        <w:t>Computational statistics &amp;</w:t>
      </w:r>
      <w:r>
        <w:rPr>
          <w:i/>
          <w:spacing w:val="58"/>
        </w:rPr>
        <w:t xml:space="preserve"> </w:t>
      </w:r>
      <w:r>
        <w:rPr>
          <w:i/>
        </w:rPr>
        <w:t>data</w:t>
      </w:r>
    </w:p>
    <w:p w14:paraId="664C0DEC" w14:textId="77777777" w:rsidR="005525D2" w:rsidRDefault="00F9209E">
      <w:pPr>
        <w:spacing w:before="31"/>
        <w:ind w:left="5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analysis</w:t>
      </w:r>
      <w:r>
        <w:rPr>
          <w:rFonts w:ascii="Arial" w:eastAsia="Arial" w:hAnsi="Arial" w:cs="Arial"/>
        </w:rPr>
        <w:t>, 48(4):735–753,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2005.</w:t>
      </w:r>
    </w:p>
    <w:p w14:paraId="0EBF0A34" w14:textId="77777777" w:rsidR="005525D2" w:rsidRDefault="005525D2">
      <w:pPr>
        <w:spacing w:before="4"/>
        <w:rPr>
          <w:rFonts w:ascii="Arial" w:eastAsia="Arial" w:hAnsi="Arial" w:cs="Arial"/>
          <w:sz w:val="18"/>
          <w:szCs w:val="18"/>
        </w:rPr>
      </w:pPr>
    </w:p>
    <w:p w14:paraId="51F71CD8" w14:textId="77777777" w:rsidR="005525D2" w:rsidRDefault="00F9209E">
      <w:pPr>
        <w:pStyle w:val="BodyText"/>
        <w:spacing w:before="0" w:line="268" w:lineRule="auto"/>
        <w:ind w:right="118" w:hanging="474"/>
        <w:jc w:val="both"/>
      </w:pPr>
      <w:bookmarkStart w:id="231" w:name="_bookmark89"/>
      <w:bookmarkEnd w:id="231"/>
      <w:r>
        <w:t xml:space="preserve">[76] </w:t>
      </w:r>
      <w:r>
        <w:rPr>
          <w:spacing w:val="-4"/>
        </w:rPr>
        <w:t xml:space="preserve">J. </w:t>
      </w:r>
      <w:r>
        <w:t xml:space="preserve">L. Huntington and A. Dueck. Handling missing data. </w:t>
      </w:r>
      <w:r>
        <w:rPr>
          <w:rFonts w:cs="Arial"/>
          <w:i/>
        </w:rPr>
        <w:t>Curr Probl Cancer</w:t>
      </w:r>
      <w:r>
        <w:t>, 29(6):317–325, 2005.</w:t>
      </w:r>
      <w:r>
        <w:rPr>
          <w:spacing w:val="1"/>
        </w:rPr>
        <w:t xml:space="preserve"> </w:t>
      </w:r>
      <w:r>
        <w:t>PMID:</w:t>
      </w:r>
      <w:r>
        <w:rPr>
          <w:w w:val="99"/>
        </w:rPr>
        <w:t xml:space="preserve"> </w:t>
      </w:r>
      <w:r>
        <w:t>16311133.</w:t>
      </w:r>
    </w:p>
    <w:p w14:paraId="101A6DE7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232" w:name="_bookmark90"/>
      <w:bookmarkEnd w:id="232"/>
      <w:r>
        <w:t>[77]</w:t>
      </w:r>
      <w:r>
        <w:rPr>
          <w:spacing w:val="38"/>
        </w:rPr>
        <w:t xml:space="preserve"> </w:t>
      </w:r>
      <w:r>
        <w:rPr>
          <w:spacing w:val="-4"/>
        </w:rPr>
        <w:t>J.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Sloan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Dueck.</w:t>
      </w:r>
      <w:r>
        <w:rPr>
          <w:spacing w:val="10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t>statisticians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conducting</w:t>
      </w:r>
      <w:r>
        <w:rPr>
          <w:spacing w:val="-9"/>
        </w:rPr>
        <w:t xml:space="preserve"> </w:t>
      </w:r>
      <w:r>
        <w:t>analyses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translating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of</w:t>
      </w:r>
      <w:r>
        <w:rPr>
          <w:w w:val="99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trials.</w:t>
      </w:r>
      <w:r>
        <w:rPr>
          <w:spacing w:val="15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Biopharm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Stat</w:t>
      </w:r>
      <w:r>
        <w:t>,</w:t>
      </w:r>
      <w:r>
        <w:rPr>
          <w:spacing w:val="-7"/>
        </w:rPr>
        <w:t xml:space="preserve"> </w:t>
      </w:r>
      <w:r>
        <w:t>14(1):73–96,</w:t>
      </w:r>
      <w:r>
        <w:rPr>
          <w:spacing w:val="-7"/>
        </w:rPr>
        <w:t xml:space="preserve"> </w:t>
      </w:r>
      <w:r>
        <w:rPr>
          <w:spacing w:val="-3"/>
        </w:rPr>
        <w:t>Feb</w:t>
      </w:r>
      <w:r>
        <w:rPr>
          <w:spacing w:val="-7"/>
        </w:rPr>
        <w:t xml:space="preserve"> </w:t>
      </w:r>
      <w:r>
        <w:t>2004.</w:t>
      </w:r>
      <w:r>
        <w:rPr>
          <w:spacing w:val="-7"/>
        </w:rPr>
        <w:t xml:space="preserve"> </w:t>
      </w:r>
      <w:r>
        <w:t>PMID:</w:t>
      </w:r>
      <w:r>
        <w:rPr>
          <w:spacing w:val="-7"/>
        </w:rPr>
        <w:t xml:space="preserve"> </w:t>
      </w:r>
      <w:r>
        <w:t>15027501.</w:t>
      </w:r>
    </w:p>
    <w:p w14:paraId="60F6EBD1" w14:textId="77777777" w:rsidR="005525D2" w:rsidRDefault="00F9209E">
      <w:pPr>
        <w:pStyle w:val="BodyText"/>
        <w:ind w:left="120" w:right="81"/>
      </w:pPr>
      <w:bookmarkStart w:id="233" w:name="_bookmark91"/>
      <w:bookmarkEnd w:id="233"/>
      <w:r>
        <w:t>[78]</w:t>
      </w:r>
      <w:r>
        <w:rPr>
          <w:spacing w:val="40"/>
        </w:rPr>
        <w:t xml:space="preserve"> </w:t>
      </w:r>
      <w:r>
        <w:t>A.</w:t>
      </w:r>
      <w:r>
        <w:rPr>
          <w:spacing w:val="18"/>
        </w:rPr>
        <w:t xml:space="preserve"> </w:t>
      </w:r>
      <w:r>
        <w:t>Gelman,</w:t>
      </w:r>
      <w:r>
        <w:rPr>
          <w:spacing w:val="24"/>
        </w:rPr>
        <w:t xml:space="preserve"> </w:t>
      </w:r>
      <w:r>
        <w:t>G.</w:t>
      </w:r>
      <w:r>
        <w:rPr>
          <w:spacing w:val="18"/>
        </w:rPr>
        <w:t xml:space="preserve"> </w:t>
      </w:r>
      <w:r>
        <w:t>King,</w:t>
      </w:r>
      <w:r>
        <w:rPr>
          <w:spacing w:val="2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4"/>
        </w:rPr>
        <w:t>C.</w:t>
      </w:r>
      <w:r>
        <w:rPr>
          <w:spacing w:val="18"/>
        </w:rPr>
        <w:t xml:space="preserve"> </w:t>
      </w:r>
      <w:r>
        <w:t xml:space="preserve">Liu. </w:t>
      </w:r>
      <w:r>
        <w:rPr>
          <w:spacing w:val="27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asked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answered:</w:t>
      </w:r>
      <w:r>
        <w:rPr>
          <w:spacing w:val="55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imputation</w:t>
      </w:r>
      <w:r>
        <w:rPr>
          <w:spacing w:val="18"/>
        </w:rPr>
        <w:t xml:space="preserve"> </w:t>
      </w:r>
      <w:r>
        <w:rPr>
          <w:spacing w:val="-3"/>
        </w:rPr>
        <w:t>for</w:t>
      </w:r>
      <w:r>
        <w:rPr>
          <w:spacing w:val="18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surveys.</w:t>
      </w:r>
    </w:p>
    <w:p w14:paraId="7BC193E7" w14:textId="77777777" w:rsidR="005525D2" w:rsidRDefault="00F9209E">
      <w:pPr>
        <w:spacing w:before="31"/>
        <w:ind w:left="5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American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Statistical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Association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93(443):846–857,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1998.</w:t>
      </w:r>
    </w:p>
    <w:p w14:paraId="4C540319" w14:textId="77777777" w:rsidR="005525D2" w:rsidRDefault="005525D2">
      <w:pPr>
        <w:spacing w:before="4"/>
        <w:rPr>
          <w:rFonts w:ascii="Arial" w:eastAsia="Arial" w:hAnsi="Arial" w:cs="Arial"/>
          <w:sz w:val="18"/>
          <w:szCs w:val="18"/>
        </w:rPr>
      </w:pPr>
    </w:p>
    <w:p w14:paraId="4E07AB6D" w14:textId="77777777" w:rsidR="005525D2" w:rsidRDefault="00F9209E">
      <w:pPr>
        <w:pStyle w:val="BodyText"/>
        <w:spacing w:before="0" w:line="268" w:lineRule="auto"/>
        <w:ind w:right="119" w:hanging="473"/>
        <w:jc w:val="both"/>
      </w:pPr>
      <w:bookmarkStart w:id="234" w:name="_bookmark92"/>
      <w:bookmarkEnd w:id="234"/>
      <w:r>
        <w:t xml:space="preserve">[79] </w:t>
      </w:r>
      <w:r>
        <w:rPr>
          <w:spacing w:val="-4"/>
        </w:rPr>
        <w:t xml:space="preserve">J. </w:t>
      </w:r>
      <w:r>
        <w:t xml:space="preserve">L. Cook, K. L. </w:t>
      </w:r>
      <w:r>
        <w:rPr>
          <w:spacing w:val="-5"/>
        </w:rPr>
        <w:t xml:space="preserve">Grady, </w:t>
      </w:r>
      <w:r>
        <w:t xml:space="preserve">M. Colvin, </w:t>
      </w:r>
      <w:r>
        <w:rPr>
          <w:spacing w:val="-3"/>
        </w:rPr>
        <w:t xml:space="preserve">S. </w:t>
      </w:r>
      <w:r>
        <w:t xml:space="preserve">M. Joseph, M. A. Brisco, M. N. Walsh, and </w:t>
      </w:r>
      <w:r>
        <w:rPr>
          <w:spacing w:val="-4"/>
        </w:rPr>
        <w:t xml:space="preserve">f. </w:t>
      </w:r>
      <w:r>
        <w:t xml:space="preserve">t. g. A. </w:t>
      </w:r>
      <w:r>
        <w:rPr>
          <w:spacing w:val="-9"/>
        </w:rPr>
        <w:t xml:space="preserve">D. </w:t>
      </w:r>
      <w:r>
        <w:rPr>
          <w:spacing w:val="-10"/>
        </w:rPr>
        <w:t xml:space="preserve">W. </w:t>
      </w:r>
      <w:r>
        <w:t>G. .</w:t>
      </w:r>
      <w:r>
        <w:rPr>
          <w:spacing w:val="41"/>
        </w:rPr>
        <w:t xml:space="preserve"> </w:t>
      </w:r>
      <w:r>
        <w:rPr>
          <w:spacing w:val="-3"/>
        </w:rPr>
        <w:t>Sex</w:t>
      </w:r>
      <w:r>
        <w:rPr>
          <w:w w:val="99"/>
        </w:rPr>
        <w:t xml:space="preserve"> </w:t>
      </w:r>
      <w:r>
        <w:t>Differences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Care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Patients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Advanced</w:t>
      </w:r>
      <w:r>
        <w:rPr>
          <w:spacing w:val="-20"/>
        </w:rPr>
        <w:t xml:space="preserve"> </w:t>
      </w:r>
      <w:r>
        <w:t>Heart</w:t>
      </w:r>
      <w:r>
        <w:rPr>
          <w:spacing w:val="-20"/>
        </w:rPr>
        <w:t xml:space="preserve"> </w:t>
      </w:r>
      <w:r>
        <w:t>Failure.</w:t>
      </w:r>
      <w:r>
        <w:rPr>
          <w:spacing w:val="-9"/>
        </w:rPr>
        <w:t xml:space="preserve"> </w:t>
      </w:r>
      <w:r>
        <w:rPr>
          <w:i/>
        </w:rPr>
        <w:t>Circ</w:t>
      </w:r>
      <w:r>
        <w:rPr>
          <w:i/>
          <w:spacing w:val="-20"/>
        </w:rPr>
        <w:t xml:space="preserve"> </w:t>
      </w:r>
      <w:r>
        <w:rPr>
          <w:i/>
        </w:rPr>
        <w:t>Cardiovasc</w:t>
      </w:r>
      <w:r>
        <w:rPr>
          <w:i/>
          <w:spacing w:val="-19"/>
        </w:rPr>
        <w:t xml:space="preserve"> </w:t>
      </w:r>
      <w:r>
        <w:rPr>
          <w:i/>
        </w:rPr>
        <w:t>Qual</w:t>
      </w:r>
      <w:r>
        <w:rPr>
          <w:i/>
          <w:spacing w:val="-20"/>
        </w:rPr>
        <w:t xml:space="preserve"> </w:t>
      </w:r>
      <w:r>
        <w:rPr>
          <w:i/>
        </w:rPr>
        <w:t>Outcomes</w:t>
      </w:r>
      <w:r>
        <w:t>,</w:t>
      </w:r>
      <w:r>
        <w:rPr>
          <w:spacing w:val="-18"/>
        </w:rPr>
        <w:t xml:space="preserve"> </w:t>
      </w:r>
      <w:r>
        <w:rPr>
          <w:spacing w:val="-3"/>
        </w:rPr>
        <w:t>Feb</w:t>
      </w:r>
      <w:r>
        <w:rPr>
          <w:spacing w:val="-20"/>
        </w:rPr>
        <w:t xml:space="preserve"> </w:t>
      </w:r>
      <w:r>
        <w:t>2015.</w:t>
      </w:r>
      <w:r>
        <w:rPr>
          <w:w w:val="99"/>
        </w:rPr>
        <w:t xml:space="preserve"> </w:t>
      </w:r>
      <w:r>
        <w:t>PMID:</w:t>
      </w:r>
      <w:r>
        <w:rPr>
          <w:spacing w:val="-15"/>
        </w:rPr>
        <w:t xml:space="preserve"> </w:t>
      </w:r>
      <w:r>
        <w:t>25714825.</w:t>
      </w:r>
    </w:p>
    <w:p w14:paraId="17484A2B" w14:textId="77777777" w:rsidR="005525D2" w:rsidRDefault="00F9209E">
      <w:pPr>
        <w:pStyle w:val="BodyText"/>
        <w:spacing w:line="268" w:lineRule="auto"/>
        <w:ind w:right="118" w:hanging="474"/>
        <w:jc w:val="both"/>
      </w:pPr>
      <w:bookmarkStart w:id="235" w:name="_bookmark93"/>
      <w:bookmarkEnd w:id="235"/>
      <w:r>
        <w:t xml:space="preserve">[80] L. </w:t>
      </w:r>
      <w:r>
        <w:rPr>
          <w:spacing w:val="-14"/>
        </w:rPr>
        <w:t xml:space="preserve">T. </w:t>
      </w:r>
      <w:r>
        <w:t xml:space="preserve">Goodnough, </w:t>
      </w:r>
      <w:r>
        <w:rPr>
          <w:spacing w:val="-4"/>
        </w:rPr>
        <w:t xml:space="preserve">J. </w:t>
      </w:r>
      <w:r>
        <w:t xml:space="preserve">H. </w:t>
      </w:r>
      <w:r>
        <w:rPr>
          <w:spacing w:val="-7"/>
        </w:rPr>
        <w:t xml:space="preserve">Levy, </w:t>
      </w:r>
      <w:r>
        <w:t xml:space="preserve">and M. </w:t>
      </w:r>
      <w:r>
        <w:rPr>
          <w:spacing w:val="-17"/>
        </w:rPr>
        <w:t xml:space="preserve">F. </w:t>
      </w:r>
      <w:r>
        <w:rPr>
          <w:spacing w:val="-4"/>
        </w:rPr>
        <w:t xml:space="preserve">Murphy. </w:t>
      </w:r>
      <w:r>
        <w:t>Concepts of blood transfusion in adults.</w:t>
      </w:r>
      <w:r>
        <w:rPr>
          <w:spacing w:val="31"/>
        </w:rPr>
        <w:t xml:space="preserve"> </w:t>
      </w:r>
      <w:r>
        <w:rPr>
          <w:rFonts w:cs="Arial"/>
          <w:i/>
        </w:rPr>
        <w:t>Lancet</w:t>
      </w:r>
      <w:r>
        <w:t>,</w:t>
      </w:r>
      <w:r>
        <w:rPr>
          <w:w w:val="99"/>
        </w:rPr>
        <w:t xml:space="preserve"> </w:t>
      </w:r>
      <w:r>
        <w:t xml:space="preserve">381(9880):1845–1854, </w:t>
      </w:r>
      <w:r>
        <w:rPr>
          <w:spacing w:val="-3"/>
        </w:rPr>
        <w:t xml:space="preserve">May </w:t>
      </w:r>
      <w:r>
        <w:t>2013. PMID:</w:t>
      </w:r>
      <w:r>
        <w:rPr>
          <w:spacing w:val="-40"/>
        </w:rPr>
        <w:t xml:space="preserve"> </w:t>
      </w:r>
      <w:r>
        <w:t>23706801.</w:t>
      </w:r>
    </w:p>
    <w:p w14:paraId="4B5217BB" w14:textId="77777777" w:rsidR="005525D2" w:rsidRDefault="00F9209E">
      <w:pPr>
        <w:pStyle w:val="BodyText"/>
        <w:spacing w:line="268" w:lineRule="auto"/>
        <w:ind w:right="119" w:hanging="473"/>
        <w:jc w:val="both"/>
      </w:pPr>
      <w:bookmarkStart w:id="236" w:name="_bookmark94"/>
      <w:bookmarkEnd w:id="236"/>
      <w:r>
        <w:t xml:space="preserve">[81] M. H. Andreae and </w:t>
      </w:r>
      <w:r>
        <w:rPr>
          <w:spacing w:val="-9"/>
        </w:rPr>
        <w:t xml:space="preserve">D. </w:t>
      </w:r>
      <w:r>
        <w:t xml:space="preserve">A. Andreae. Regional anaesthesia to </w:t>
      </w:r>
      <w:r>
        <w:rPr>
          <w:spacing w:val="-3"/>
        </w:rPr>
        <w:t xml:space="preserve">prevent </w:t>
      </w:r>
      <w:r>
        <w:t>chronic pain after surgery: a</w:t>
      </w:r>
      <w:r>
        <w:rPr>
          <w:spacing w:val="-15"/>
        </w:rPr>
        <w:t xml:space="preserve"> </w:t>
      </w:r>
      <w:r>
        <w:t>Cochrane</w:t>
      </w:r>
      <w:r>
        <w:rPr>
          <w:w w:val="99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rPr>
          <w:spacing w:val="-3"/>
        </w:rP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meta-analysis.</w:t>
      </w:r>
      <w:r>
        <w:rPr>
          <w:spacing w:val="13"/>
        </w:rPr>
        <w:t xml:space="preserve"> </w:t>
      </w:r>
      <w:r>
        <w:rPr>
          <w:rFonts w:cs="Arial"/>
          <w:i/>
        </w:rPr>
        <w:t>Br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J</w:t>
      </w:r>
      <w:r>
        <w:rPr>
          <w:rFonts w:cs="Arial"/>
          <w:i/>
          <w:spacing w:val="-8"/>
        </w:rPr>
        <w:t xml:space="preserve"> </w:t>
      </w:r>
      <w:r>
        <w:rPr>
          <w:rFonts w:cs="Arial"/>
          <w:i/>
        </w:rPr>
        <w:t>Anaesth</w:t>
      </w:r>
      <w:r>
        <w:t>,</w:t>
      </w:r>
      <w:r>
        <w:rPr>
          <w:spacing w:val="-8"/>
        </w:rPr>
        <w:t xml:space="preserve"> </w:t>
      </w:r>
      <w:r>
        <w:t>111(5):711–720,</w:t>
      </w:r>
      <w:r>
        <w:rPr>
          <w:spacing w:val="-8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>2013.</w:t>
      </w:r>
      <w:r>
        <w:rPr>
          <w:spacing w:val="-8"/>
        </w:rPr>
        <w:t xml:space="preserve"> </w:t>
      </w:r>
      <w:r>
        <w:t>PMID:</w:t>
      </w:r>
      <w:r>
        <w:rPr>
          <w:spacing w:val="-8"/>
        </w:rPr>
        <w:t xml:space="preserve"> </w:t>
      </w:r>
      <w:r>
        <w:t>23811426.</w:t>
      </w:r>
    </w:p>
    <w:p w14:paraId="27653F0C" w14:textId="77777777" w:rsidR="005525D2" w:rsidRDefault="005525D2">
      <w:pPr>
        <w:spacing w:line="268" w:lineRule="auto"/>
        <w:jc w:val="both"/>
        <w:sectPr w:rsidR="005525D2">
          <w:pgSz w:w="12240" w:h="15840"/>
          <w:pgMar w:top="700" w:right="600" w:bottom="280" w:left="600" w:header="720" w:footer="720" w:gutter="0"/>
          <w:cols w:space="720"/>
        </w:sectPr>
      </w:pPr>
    </w:p>
    <w:p w14:paraId="7230683A" w14:textId="77777777" w:rsidR="005525D2" w:rsidRDefault="00F9209E">
      <w:pPr>
        <w:pStyle w:val="BodyText"/>
        <w:spacing w:before="33" w:line="268" w:lineRule="auto"/>
        <w:ind w:left="573" w:right="119" w:hanging="473"/>
        <w:jc w:val="both"/>
      </w:pPr>
      <w:bookmarkStart w:id="237" w:name="_bookmark95"/>
      <w:bookmarkEnd w:id="237"/>
      <w:r>
        <w:lastRenderedPageBreak/>
        <w:t>[82]</w:t>
      </w:r>
      <w:r>
        <w:rPr>
          <w:spacing w:val="39"/>
        </w:rPr>
        <w:t xml:space="preserve"> </w:t>
      </w:r>
      <w:r>
        <w:rPr>
          <w:spacing w:val="-14"/>
        </w:rPr>
        <w:t>T.</w:t>
      </w:r>
      <w:r>
        <w:rPr>
          <w:spacing w:val="-12"/>
        </w:rPr>
        <w:t xml:space="preserve"> </w:t>
      </w:r>
      <w:r>
        <w:t>R.</w:t>
      </w:r>
      <w:r>
        <w:rPr>
          <w:spacing w:val="-12"/>
        </w:rPr>
        <w:t xml:space="preserve"> </w:t>
      </w:r>
      <w:r>
        <w:rPr>
          <w:spacing w:val="-5"/>
        </w:rPr>
        <w:t>Vetter,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M.</w:t>
      </w:r>
      <w:r>
        <w:rPr>
          <w:spacing w:val="-12"/>
        </w:rPr>
        <w:t xml:space="preserve"> </w:t>
      </w:r>
      <w:r>
        <w:t>Boudreaux,</w:t>
      </w:r>
      <w:r>
        <w:rPr>
          <w:spacing w:val="-11"/>
        </w:rPr>
        <w:t xml:space="preserve"> </w:t>
      </w:r>
      <w:r>
        <w:t>K.</w:t>
      </w:r>
      <w:r>
        <w:rPr>
          <w:spacing w:val="-12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Jones,</w:t>
      </w:r>
      <w:r>
        <w:rPr>
          <w:spacing w:val="-11"/>
        </w:rPr>
        <w:t xml:space="preserve"> </w:t>
      </w:r>
      <w:r>
        <w:rPr>
          <w:spacing w:val="-4"/>
        </w:rPr>
        <w:t>J.</w:t>
      </w:r>
      <w:r>
        <w:rPr>
          <w:spacing w:val="-12"/>
        </w:rPr>
        <w:t xml:space="preserve"> </w:t>
      </w:r>
      <w:r>
        <w:t>M.</w:t>
      </w:r>
      <w:r>
        <w:rPr>
          <w:spacing w:val="-12"/>
        </w:rPr>
        <w:t xml:space="preserve"> </w:t>
      </w:r>
      <w:r>
        <w:t>Hunter,</w:t>
      </w:r>
      <w:r>
        <w:rPr>
          <w:spacing w:val="-11"/>
        </w:rPr>
        <w:t xml:space="preserve"> </w:t>
      </w:r>
      <w:r>
        <w:rPr>
          <w:spacing w:val="-4"/>
        </w:rPr>
        <w:t>Jr,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9"/>
        </w:rPr>
        <w:t>J.-F.</w:t>
      </w:r>
      <w:r>
        <w:rPr>
          <w:spacing w:val="-12"/>
        </w:rPr>
        <w:t xml:space="preserve"> </w:t>
      </w:r>
      <w:r>
        <w:t>Pittet.</w:t>
      </w:r>
      <w:r>
        <w:rPr>
          <w:spacing w:val="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perioperative</w:t>
      </w:r>
      <w:r>
        <w:rPr>
          <w:spacing w:val="-12"/>
        </w:rPr>
        <w:t xml:space="preserve"> </w:t>
      </w:r>
      <w:r>
        <w:t>surgical</w:t>
      </w:r>
      <w:r>
        <w:rPr>
          <w:spacing w:val="-12"/>
        </w:rPr>
        <w:t xml:space="preserve"> </w:t>
      </w:r>
      <w:r>
        <w:t>home:</w:t>
      </w:r>
      <w:r>
        <w:rPr>
          <w:w w:val="99"/>
        </w:rPr>
        <w:t xml:space="preserve"> </w:t>
      </w:r>
      <w:r>
        <w:t xml:space="preserve">how anesthesiology can collaboratively </w:t>
      </w:r>
      <w:r>
        <w:rPr>
          <w:spacing w:val="-3"/>
        </w:rPr>
        <w:t xml:space="preserve">achieve </w:t>
      </w:r>
      <w:r>
        <w:t xml:space="preserve">and </w:t>
      </w:r>
      <w:r>
        <w:rPr>
          <w:spacing w:val="-3"/>
        </w:rPr>
        <w:t xml:space="preserve">leverage </w:t>
      </w:r>
      <w:r>
        <w:t xml:space="preserve">the triple aim in health care. </w:t>
      </w:r>
      <w:r>
        <w:rPr>
          <w:rFonts w:cs="Arial"/>
          <w:i/>
        </w:rPr>
        <w:t>Anesth</w:t>
      </w:r>
      <w:r>
        <w:rPr>
          <w:rFonts w:cs="Arial"/>
          <w:i/>
          <w:spacing w:val="29"/>
        </w:rPr>
        <w:t xml:space="preserve"> </w:t>
      </w:r>
      <w:r>
        <w:rPr>
          <w:rFonts w:cs="Arial"/>
          <w:i/>
        </w:rPr>
        <w:t>Analg</w:t>
      </w:r>
      <w:r>
        <w:t>,</w:t>
      </w:r>
      <w:r>
        <w:rPr>
          <w:w w:val="99"/>
        </w:rPr>
        <w:t xml:space="preserve"> </w:t>
      </w:r>
      <w:r>
        <w:t xml:space="preserve">118(5):1131–1136, </w:t>
      </w:r>
      <w:r>
        <w:rPr>
          <w:spacing w:val="-3"/>
        </w:rPr>
        <w:t xml:space="preserve">May </w:t>
      </w:r>
      <w:r>
        <w:t>2014. PMID:</w:t>
      </w:r>
      <w:r>
        <w:rPr>
          <w:spacing w:val="-36"/>
        </w:rPr>
        <w:t xml:space="preserve"> </w:t>
      </w:r>
      <w:r>
        <w:t>24781579.</w:t>
      </w:r>
    </w:p>
    <w:p w14:paraId="461B741A" w14:textId="77777777" w:rsidR="005525D2" w:rsidRDefault="00F9209E">
      <w:pPr>
        <w:pStyle w:val="BodyText"/>
        <w:ind w:left="100"/>
      </w:pPr>
      <w:bookmarkStart w:id="238" w:name="_bookmark96"/>
      <w:bookmarkEnd w:id="238"/>
      <w:r>
        <w:t xml:space="preserve">[83]  R. Kaushal, G. Hripcsak, </w:t>
      </w:r>
      <w:r>
        <w:rPr>
          <w:spacing w:val="-9"/>
        </w:rPr>
        <w:t xml:space="preserve">D. D. </w:t>
      </w:r>
      <w:r>
        <w:t xml:space="preserve">Ascheim, </w:t>
      </w:r>
      <w:r>
        <w:rPr>
          <w:spacing w:val="-14"/>
        </w:rPr>
        <w:t xml:space="preserve">T. </w:t>
      </w:r>
      <w:r>
        <w:t xml:space="preserve">Bloom, </w:t>
      </w:r>
      <w:r>
        <w:rPr>
          <w:spacing w:val="-14"/>
        </w:rPr>
        <w:t xml:space="preserve">T. </w:t>
      </w:r>
      <w:r>
        <w:t xml:space="preserve">R. Campion, </w:t>
      </w:r>
      <w:r>
        <w:rPr>
          <w:spacing w:val="-4"/>
        </w:rPr>
        <w:t xml:space="preserve">Jr, </w:t>
      </w:r>
      <w:r>
        <w:t xml:space="preserve">A. L. Caplan, </w:t>
      </w:r>
      <w:r>
        <w:rPr>
          <w:spacing w:val="-3"/>
        </w:rPr>
        <w:t xml:space="preserve">B. </w:t>
      </w:r>
      <w:r>
        <w:rPr>
          <w:spacing w:val="-21"/>
        </w:rPr>
        <w:t xml:space="preserve">P.  </w:t>
      </w:r>
      <w:r>
        <w:t xml:space="preserve">Currie, </w:t>
      </w:r>
      <w:r>
        <w:rPr>
          <w:spacing w:val="-14"/>
        </w:rPr>
        <w:t xml:space="preserve">T.  </w:t>
      </w:r>
      <w:r>
        <w:rPr>
          <w:spacing w:val="29"/>
        </w:rPr>
        <w:t xml:space="preserve"> </w:t>
      </w:r>
      <w:r>
        <w:t>Check,</w:t>
      </w:r>
    </w:p>
    <w:p w14:paraId="2641ED2D" w14:textId="77777777" w:rsidR="005525D2" w:rsidRDefault="00F9209E">
      <w:pPr>
        <w:pStyle w:val="BodyText"/>
        <w:spacing w:before="31"/>
        <w:ind w:left="573"/>
        <w:jc w:val="both"/>
      </w:pPr>
      <w:r>
        <w:t>E.</w:t>
      </w:r>
      <w:r>
        <w:rPr>
          <w:spacing w:val="-17"/>
        </w:rPr>
        <w:t xml:space="preserve"> </w:t>
      </w:r>
      <w:r>
        <w:t>L.</w:t>
      </w:r>
      <w:r>
        <w:rPr>
          <w:spacing w:val="-17"/>
        </w:rPr>
        <w:t xml:space="preserve"> </w:t>
      </w:r>
      <w:r>
        <w:t>Deland,</w:t>
      </w:r>
      <w:r>
        <w:rPr>
          <w:spacing w:val="-15"/>
        </w:rPr>
        <w:t xml:space="preserve"> </w:t>
      </w:r>
      <w:r>
        <w:t>M.</w:t>
      </w:r>
      <w:r>
        <w:rPr>
          <w:spacing w:val="-17"/>
        </w:rPr>
        <w:t xml:space="preserve"> </w:t>
      </w:r>
      <w:r>
        <w:t>N.</w:t>
      </w:r>
      <w:r>
        <w:rPr>
          <w:spacing w:val="-17"/>
        </w:rPr>
        <w:t xml:space="preserve"> </w:t>
      </w:r>
      <w:r>
        <w:t>Gourevitch,</w:t>
      </w:r>
      <w:r>
        <w:rPr>
          <w:spacing w:val="-15"/>
        </w:rPr>
        <w:t xml:space="preserve"> </w:t>
      </w:r>
      <w:r>
        <w:t>R.</w:t>
      </w:r>
      <w:r>
        <w:rPr>
          <w:spacing w:val="-17"/>
        </w:rPr>
        <w:t xml:space="preserve"> </w:t>
      </w:r>
      <w:r>
        <w:t>Hart,</w:t>
      </w:r>
      <w:r>
        <w:rPr>
          <w:spacing w:val="-15"/>
        </w:rPr>
        <w:t xml:space="preserve"> </w:t>
      </w:r>
      <w:r>
        <w:rPr>
          <w:spacing w:val="-4"/>
        </w:rPr>
        <w:t>C.</w:t>
      </w:r>
      <w:r>
        <w:rPr>
          <w:spacing w:val="-17"/>
        </w:rPr>
        <w:t xml:space="preserve"> </w:t>
      </w:r>
      <w:r>
        <w:t>R.</w:t>
      </w:r>
      <w:r>
        <w:rPr>
          <w:spacing w:val="-17"/>
        </w:rPr>
        <w:t xml:space="preserve"> </w:t>
      </w:r>
      <w:r>
        <w:t>Horowitz,</w:t>
      </w:r>
      <w:r>
        <w:rPr>
          <w:spacing w:val="-15"/>
        </w:rPr>
        <w:t xml:space="preserve"> </w:t>
      </w:r>
      <w:r>
        <w:t>I.</w:t>
      </w:r>
      <w:r>
        <w:rPr>
          <w:spacing w:val="-17"/>
        </w:rPr>
        <w:t xml:space="preserve"> </w:t>
      </w:r>
      <w:r>
        <w:t>Kastenbaum,</w:t>
      </w:r>
      <w:r>
        <w:rPr>
          <w:spacing w:val="-15"/>
        </w:rPr>
        <w:t xml:space="preserve"> </w:t>
      </w:r>
      <w:r>
        <w:t>A.</w:t>
      </w:r>
      <w:r>
        <w:rPr>
          <w:spacing w:val="-17"/>
        </w:rPr>
        <w:t xml:space="preserve"> </w:t>
      </w:r>
      <w:r>
        <w:t>A.</w:t>
      </w:r>
      <w:r>
        <w:rPr>
          <w:spacing w:val="-17"/>
        </w:rPr>
        <w:t xml:space="preserve"> </w:t>
      </w:r>
      <w:r>
        <w:t>Levin,</w:t>
      </w:r>
      <w:r>
        <w:rPr>
          <w:spacing w:val="-15"/>
        </w:rPr>
        <w:t xml:space="preserve"> </w:t>
      </w:r>
      <w:r>
        <w:t>A.</w:t>
      </w:r>
      <w:r>
        <w:rPr>
          <w:spacing w:val="-17"/>
        </w:rPr>
        <w:t xml:space="preserve"> F. </w:t>
      </w:r>
      <w:r>
        <w:t>H.</w:t>
      </w:r>
      <w:r>
        <w:rPr>
          <w:spacing w:val="-17"/>
        </w:rPr>
        <w:t xml:space="preserve"> </w:t>
      </w:r>
      <w:r>
        <w:rPr>
          <w:spacing w:val="-5"/>
        </w:rPr>
        <w:t>Low,</w:t>
      </w:r>
      <w:r>
        <w:rPr>
          <w:spacing w:val="-15"/>
        </w:rPr>
        <w:t xml:space="preserve"> </w:t>
      </w:r>
      <w:r>
        <w:rPr>
          <w:spacing w:val="-21"/>
        </w:rPr>
        <w:t>P.</w:t>
      </w:r>
      <w:r>
        <w:rPr>
          <w:spacing w:val="-17"/>
        </w:rPr>
        <w:t xml:space="preserve"> </w:t>
      </w:r>
      <w:r>
        <w:t>Meissner,</w:t>
      </w:r>
    </w:p>
    <w:p w14:paraId="4A34A81F" w14:textId="77777777" w:rsidR="005525D2" w:rsidRDefault="00F9209E">
      <w:pPr>
        <w:pStyle w:val="BodyText"/>
        <w:spacing w:before="31" w:line="268" w:lineRule="auto"/>
        <w:ind w:left="573" w:right="119"/>
        <w:jc w:val="both"/>
      </w:pPr>
      <w:r>
        <w:rPr>
          <w:spacing w:val="-21"/>
        </w:rPr>
        <w:t>P.</w:t>
      </w:r>
      <w:r>
        <w:rPr>
          <w:spacing w:val="-16"/>
        </w:rPr>
        <w:t xml:space="preserve"> </w:t>
      </w:r>
      <w:r>
        <w:t>Mirhaji,</w:t>
      </w:r>
      <w:r>
        <w:rPr>
          <w:spacing w:val="-14"/>
        </w:rPr>
        <w:t xml:space="preserve"> </w:t>
      </w:r>
      <w:r>
        <w:t>H.</w:t>
      </w:r>
      <w:r>
        <w:rPr>
          <w:spacing w:val="-16"/>
        </w:rPr>
        <w:t xml:space="preserve"> </w:t>
      </w:r>
      <w:r>
        <w:t>A.</w:t>
      </w:r>
      <w:r>
        <w:rPr>
          <w:spacing w:val="-16"/>
        </w:rPr>
        <w:t xml:space="preserve"> </w:t>
      </w:r>
      <w:r>
        <w:t>Pincus,</w:t>
      </w:r>
      <w:r>
        <w:rPr>
          <w:spacing w:val="-14"/>
        </w:rPr>
        <w:t xml:space="preserve"> </w:t>
      </w:r>
      <w:r>
        <w:rPr>
          <w:spacing w:val="-4"/>
        </w:rPr>
        <w:t>C.</w:t>
      </w:r>
      <w:r>
        <w:rPr>
          <w:spacing w:val="-16"/>
        </w:rPr>
        <w:t xml:space="preserve"> </w:t>
      </w:r>
      <w:r>
        <w:t>Scaglione,</w:t>
      </w:r>
      <w:r>
        <w:rPr>
          <w:spacing w:val="-14"/>
        </w:rPr>
        <w:t xml:space="preserve"> </w:t>
      </w:r>
      <w:r>
        <w:rPr>
          <w:spacing w:val="-9"/>
        </w:rPr>
        <w:t>D.</w:t>
      </w:r>
      <w:r>
        <w:rPr>
          <w:spacing w:val="-16"/>
        </w:rPr>
        <w:t xml:space="preserve"> </w:t>
      </w:r>
      <w:r>
        <w:rPr>
          <w:spacing w:val="-4"/>
        </w:rPr>
        <w:t>Shelley,</w:t>
      </w:r>
      <w:r>
        <w:rPr>
          <w:spacing w:val="-14"/>
        </w:rPr>
        <w:t xml:space="preserve"> </w:t>
      </w:r>
      <w:r>
        <w:rPr>
          <w:spacing w:val="-4"/>
        </w:rPr>
        <w:t>J.</w:t>
      </w:r>
      <w:r>
        <w:rPr>
          <w:spacing w:val="-16"/>
        </w:rPr>
        <w:t xml:space="preserve"> </w:t>
      </w:r>
      <w:r>
        <w:t>N.</w:t>
      </w:r>
      <w:r>
        <w:rPr>
          <w:spacing w:val="-16"/>
        </w:rPr>
        <w:t xml:space="preserve"> </w:t>
      </w:r>
      <w:r>
        <w:rPr>
          <w:spacing w:val="-5"/>
        </w:rPr>
        <w:t>Tobin,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N.</w:t>
      </w:r>
      <w:r>
        <w:rPr>
          <w:spacing w:val="-16"/>
        </w:rPr>
        <w:t xml:space="preserve"> Y. </w:t>
      </w:r>
      <w:r>
        <w:rPr>
          <w:spacing w:val="-4"/>
        </w:rPr>
        <w:t>C.-C.</w:t>
      </w:r>
      <w:r>
        <w:rPr>
          <w:spacing w:val="-16"/>
        </w:rPr>
        <w:t xml:space="preserve"> </w:t>
      </w:r>
      <w:r>
        <w:rPr>
          <w:spacing w:val="-9"/>
        </w:rPr>
        <w:t>D.</w:t>
      </w:r>
      <w:r>
        <w:rPr>
          <w:spacing w:val="-16"/>
        </w:rPr>
        <w:t xml:space="preserve"> </w:t>
      </w:r>
      <w:r>
        <w:t>R.</w:t>
      </w:r>
      <w:r>
        <w:rPr>
          <w:spacing w:val="-16"/>
        </w:rPr>
        <w:t xml:space="preserve"> </w:t>
      </w:r>
      <w:r>
        <w:t>N.</w:t>
      </w:r>
      <w:r>
        <w:rPr>
          <w:spacing w:val="29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Changing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research</w:t>
      </w:r>
      <w:r>
        <w:rPr>
          <w:w w:val="99"/>
        </w:rPr>
        <w:t xml:space="preserve"> </w:t>
      </w:r>
      <w:r>
        <w:t xml:space="preserve">landscape: the New </w:t>
      </w:r>
      <w:r>
        <w:rPr>
          <w:spacing w:val="-8"/>
        </w:rPr>
        <w:t xml:space="preserve">York </w:t>
      </w:r>
      <w:r>
        <w:t xml:space="preserve">City Clinical Data Research Network. </w:t>
      </w:r>
      <w:r>
        <w:rPr>
          <w:rFonts w:cs="Arial"/>
          <w:i/>
        </w:rPr>
        <w:t>J Am Med Inform Assoc</w:t>
      </w:r>
      <w:r>
        <w:t>,</w:t>
      </w:r>
      <w:r>
        <w:rPr>
          <w:spacing w:val="47"/>
        </w:rPr>
        <w:t xml:space="preserve"> </w:t>
      </w:r>
      <w:r>
        <w:t>21(4):587–590,</w:t>
      </w:r>
      <w:r>
        <w:rPr>
          <w:w w:val="99"/>
        </w:rPr>
        <w:t xml:space="preserve"> </w:t>
      </w:r>
      <w:r>
        <w:t>2014. PMID:</w:t>
      </w:r>
      <w:r>
        <w:rPr>
          <w:spacing w:val="-21"/>
        </w:rPr>
        <w:t xml:space="preserve"> </w:t>
      </w:r>
      <w:r>
        <w:t>24821739.</w:t>
      </w:r>
    </w:p>
    <w:sectPr w:rsidR="005525D2">
      <w:pgSz w:w="12240" w:h="15840"/>
      <w:pgMar w:top="700" w:right="600" w:bottom="280" w:left="6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Michelle Gong" w:date="2015-03-13T19:58:00Z" w:initials="MG">
    <w:p w14:paraId="4A07AA63" w14:textId="77777777" w:rsidR="00C7310C" w:rsidRDefault="00C7310C">
      <w:pPr>
        <w:pStyle w:val="CommentText"/>
      </w:pPr>
      <w:r>
        <w:rPr>
          <w:rStyle w:val="CommentReference"/>
        </w:rPr>
        <w:annotationRef/>
      </w:r>
      <w:r>
        <w:t>Be careful about co-morbidities.  We do not have this although we could add this for the Monte data.  It will not be in the 2013 data and I am not sure it will come from Mayo.</w:t>
      </w:r>
    </w:p>
  </w:comment>
  <w:comment w:id="145" w:author="Michelle Gong" w:date="2015-03-13T21:52:00Z" w:initials="MG">
    <w:p w14:paraId="31E65CA9" w14:textId="0616285A" w:rsidR="001F788E" w:rsidRDefault="001F788E">
      <w:pPr>
        <w:pStyle w:val="CommentText"/>
      </w:pPr>
      <w:r>
        <w:rPr>
          <w:rStyle w:val="CommentReference"/>
        </w:rPr>
        <w:annotationRef/>
      </w:r>
      <w:r>
        <w:t>Not sure that this is helpful as this is already in my grant.  Rather, it may be more helpful to say that we anticipate enrollment of 12,000 patients over 4 years into the trial.  In 2013, we have already abstracted data from 68,000 patients from Monte and Mayo for derivation and validation for APPROVE.</w:t>
      </w:r>
    </w:p>
  </w:comment>
  <w:comment w:id="154" w:author="Michelle Gong" w:date="2015-03-13T22:02:00Z" w:initials="MG">
    <w:p w14:paraId="4536AA43" w14:textId="6F1C31FD" w:rsidR="004A623F" w:rsidRDefault="004A623F">
      <w:pPr>
        <w:pStyle w:val="CommentText"/>
      </w:pPr>
      <w:r>
        <w:rPr>
          <w:rStyle w:val="CommentReference"/>
        </w:rPr>
        <w:annotationRef/>
      </w:r>
      <w:r>
        <w:t>Usually with the strengths and limitation section, you should anticipate what weaknesses reviewers may have and offer your explanation for how you will deal with it</w:t>
      </w:r>
      <w:r w:rsidR="0065710C">
        <w:t xml:space="preserve"> regardless of what you may find.  Rather, this does not read so much as a strength and limitation section as much as future research direction.  Either change the title or if you are going to do a strength/limitation, then say something about what significant findings can still come about if Bayesian is NOT better than frequentist, or what if the trial turns out to be negative/ no benefit, etc.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07AA63" w15:done="0"/>
  <w15:commentEx w15:paraId="31E65CA9" w15:done="0"/>
  <w15:commentEx w15:paraId="4536AA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Fangsong Std R">
    <w:altName w:val="MS PMincho"/>
    <w:charset w:val="80"/>
    <w:family w:val="roman"/>
    <w:pitch w:val="variable"/>
  </w:font>
  <w:font w:name="Viva Std Light ExtraExtended">
    <w:altName w:val="Gabriola"/>
    <w:charset w:val="00"/>
    <w:family w:val="decorative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BA0"/>
    <w:multiLevelType w:val="hybridMultilevel"/>
    <w:tmpl w:val="4C70FA36"/>
    <w:lvl w:ilvl="0" w:tplc="9210F162">
      <w:start w:val="1"/>
      <w:numFmt w:val="upperLetter"/>
      <w:lvlText w:val="%1."/>
      <w:lvlJc w:val="left"/>
      <w:pPr>
        <w:ind w:left="405" w:hanging="306"/>
        <w:jc w:val="left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 w:tplc="C8D2CE20">
      <w:start w:val="1"/>
      <w:numFmt w:val="bullet"/>
      <w:lvlText w:val="•"/>
      <w:lvlJc w:val="left"/>
      <w:pPr>
        <w:ind w:left="600" w:hanging="306"/>
      </w:pPr>
      <w:rPr>
        <w:rFonts w:hint="default"/>
      </w:rPr>
    </w:lvl>
    <w:lvl w:ilvl="2" w:tplc="1CA8D89E">
      <w:start w:val="1"/>
      <w:numFmt w:val="bullet"/>
      <w:lvlText w:val="•"/>
      <w:lvlJc w:val="left"/>
      <w:pPr>
        <w:ind w:left="640" w:hanging="306"/>
      </w:pPr>
      <w:rPr>
        <w:rFonts w:hint="default"/>
      </w:rPr>
    </w:lvl>
    <w:lvl w:ilvl="3" w:tplc="D8641156">
      <w:start w:val="1"/>
      <w:numFmt w:val="bullet"/>
      <w:lvlText w:val="•"/>
      <w:lvlJc w:val="left"/>
      <w:pPr>
        <w:ind w:left="1360" w:hanging="306"/>
      </w:pPr>
      <w:rPr>
        <w:rFonts w:hint="default"/>
      </w:rPr>
    </w:lvl>
    <w:lvl w:ilvl="4" w:tplc="65EEE55A">
      <w:start w:val="1"/>
      <w:numFmt w:val="bullet"/>
      <w:lvlText w:val="•"/>
      <w:lvlJc w:val="left"/>
      <w:pPr>
        <w:ind w:left="1642" w:hanging="306"/>
      </w:pPr>
      <w:rPr>
        <w:rFonts w:hint="default"/>
      </w:rPr>
    </w:lvl>
    <w:lvl w:ilvl="5" w:tplc="32BA727E">
      <w:start w:val="1"/>
      <w:numFmt w:val="bullet"/>
      <w:lvlText w:val="•"/>
      <w:lvlJc w:val="left"/>
      <w:pPr>
        <w:ind w:left="1925" w:hanging="306"/>
      </w:pPr>
      <w:rPr>
        <w:rFonts w:hint="default"/>
      </w:rPr>
    </w:lvl>
    <w:lvl w:ilvl="6" w:tplc="CDC2129C">
      <w:start w:val="1"/>
      <w:numFmt w:val="bullet"/>
      <w:lvlText w:val="•"/>
      <w:lvlJc w:val="left"/>
      <w:pPr>
        <w:ind w:left="2208" w:hanging="306"/>
      </w:pPr>
      <w:rPr>
        <w:rFonts w:hint="default"/>
      </w:rPr>
    </w:lvl>
    <w:lvl w:ilvl="7" w:tplc="4CB0868A">
      <w:start w:val="1"/>
      <w:numFmt w:val="bullet"/>
      <w:lvlText w:val="•"/>
      <w:lvlJc w:val="left"/>
      <w:pPr>
        <w:ind w:left="2491" w:hanging="306"/>
      </w:pPr>
      <w:rPr>
        <w:rFonts w:hint="default"/>
      </w:rPr>
    </w:lvl>
    <w:lvl w:ilvl="8" w:tplc="E0444C72">
      <w:start w:val="1"/>
      <w:numFmt w:val="bullet"/>
      <w:lvlText w:val="•"/>
      <w:lvlJc w:val="left"/>
      <w:pPr>
        <w:ind w:left="2774" w:hanging="306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Gong">
    <w15:presenceInfo w15:providerId="None" w15:userId="Michelle G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D2"/>
    <w:rsid w:val="001F788E"/>
    <w:rsid w:val="00417821"/>
    <w:rsid w:val="0046137B"/>
    <w:rsid w:val="004A623F"/>
    <w:rsid w:val="005525D2"/>
    <w:rsid w:val="0056559F"/>
    <w:rsid w:val="0065710C"/>
    <w:rsid w:val="006825B0"/>
    <w:rsid w:val="006B489D"/>
    <w:rsid w:val="00880AC2"/>
    <w:rsid w:val="008C712B"/>
    <w:rsid w:val="008F7D5E"/>
    <w:rsid w:val="00B41C82"/>
    <w:rsid w:val="00C7310C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5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"/>
      <w:ind w:left="425" w:hanging="3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593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73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0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"/>
      <w:ind w:left="425" w:hanging="3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593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73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hyperlink" Target="http://projectreporter.nih.gov/project_info_description.cfm?projectnumber=1UH2HL125119-01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31xqNHcvQs" TargetMode="External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andrewgelman.com/2015/03/02/introducing-shinystan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10524</Words>
  <Characters>59988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mgong</dc:creator>
  <cp:lastModifiedBy>Michael Andreae</cp:lastModifiedBy>
  <cp:revision>2</cp:revision>
  <dcterms:created xsi:type="dcterms:W3CDTF">2015-03-16T14:56:00Z</dcterms:created>
  <dcterms:modified xsi:type="dcterms:W3CDTF">2015-03-16T14:56:00Z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2015-03-13T00:00:00Z</vt:filetime>
  </property>
</Properties>
</file>