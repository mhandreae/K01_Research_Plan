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7DBE7" w14:textId="77777777" w:rsidR="006024AE" w:rsidRDefault="00DD5827">
      <w:pPr>
        <w:pStyle w:val="Heading1"/>
        <w:spacing w:before="17"/>
        <w:ind w:left="120"/>
        <w:jc w:val="both"/>
        <w:rPr>
          <w:b w:val="0"/>
          <w:bCs w:val="0"/>
        </w:rPr>
      </w:pPr>
      <w:bookmarkStart w:id="0" w:name="_GoBack"/>
      <w:bookmarkEnd w:id="0"/>
      <w:r>
        <w:t>Specific</w:t>
      </w:r>
      <w:r>
        <w:rPr>
          <w:spacing w:val="20"/>
        </w:rPr>
        <w:t xml:space="preserve"> </w:t>
      </w:r>
      <w:r>
        <w:t>Aims</w:t>
      </w:r>
    </w:p>
    <w:p w14:paraId="4CBC28C6" w14:textId="77777777" w:rsidR="006024AE" w:rsidRDefault="00DD5827">
      <w:pPr>
        <w:pStyle w:val="BodyText"/>
        <w:spacing w:before="333" w:line="268" w:lineRule="auto"/>
        <w:ind w:left="120" w:right="119"/>
        <w:jc w:val="both"/>
      </w:pPr>
      <w:r>
        <w:rPr>
          <w:spacing w:val="-4"/>
        </w:rPr>
        <w:t xml:space="preserve">We </w:t>
      </w:r>
      <w:r>
        <w:t>propose to improve the prediction and prevention of respiratory failure and death in hospitalized patients</w:t>
      </w:r>
      <w:r>
        <w:rPr>
          <w:spacing w:val="6"/>
        </w:rPr>
        <w:t xml:space="preserve"> </w:t>
      </w:r>
      <w:r>
        <w:rPr>
          <w:spacing w:val="-3"/>
        </w:rPr>
        <w:t>by</w:t>
      </w:r>
      <w:r>
        <w:rPr>
          <w:w w:val="99"/>
        </w:rPr>
        <w:t xml:space="preserve"> </w:t>
      </w:r>
      <w:r>
        <w:t>integrating</w:t>
      </w:r>
      <w:r>
        <w:rPr>
          <w:spacing w:val="-11"/>
        </w:rPr>
        <w:t xml:space="preserve"> </w:t>
      </w:r>
      <w:r>
        <w:t>complex</w:t>
      </w:r>
      <w:r>
        <w:rPr>
          <w:spacing w:val="-11"/>
        </w:rPr>
        <w:t xml:space="preserve"> </w:t>
      </w:r>
      <w:r>
        <w:t>Bayesian</w:t>
      </w:r>
      <w:r>
        <w:rPr>
          <w:spacing w:val="-11"/>
        </w:rPr>
        <w:t xml:space="preserve"> </w:t>
      </w:r>
      <w:r>
        <w:t>hierarchical</w:t>
      </w:r>
      <w:r>
        <w:rPr>
          <w:spacing w:val="-11"/>
        </w:rPr>
        <w:t xml:space="preserve"> </w:t>
      </w:r>
      <w:r>
        <w:t>modeling</w:t>
      </w:r>
      <w:r>
        <w:rPr>
          <w:spacing w:val="-11"/>
        </w:rPr>
        <w:t xml:space="preserve"> </w:t>
      </w:r>
      <w:r>
        <w:t>into</w:t>
      </w:r>
      <w:r>
        <w:rPr>
          <w:spacing w:val="-11"/>
        </w:rPr>
        <w:t xml:space="preserve"> </w:t>
      </w:r>
      <w:r>
        <w:t>data</w:t>
      </w:r>
      <w:r>
        <w:rPr>
          <w:spacing w:val="-11"/>
        </w:rPr>
        <w:t xml:space="preserve"> </w:t>
      </w:r>
      <w:r>
        <w:t>acquisition,</w:t>
      </w:r>
      <w:r>
        <w:rPr>
          <w:spacing w:val="-11"/>
        </w:rPr>
        <w:t xml:space="preserve"> </w:t>
      </w:r>
      <w:r>
        <w:t>patient</w:t>
      </w:r>
      <w:r>
        <w:rPr>
          <w:spacing w:val="-11"/>
        </w:rPr>
        <w:t xml:space="preserve"> </w:t>
      </w:r>
      <w:r>
        <w:t>triage</w:t>
      </w:r>
      <w:r>
        <w:rPr>
          <w:spacing w:val="-11"/>
        </w:rPr>
        <w:t xml:space="preserve"> </w:t>
      </w:r>
      <w:r>
        <w:t>and</w:t>
      </w:r>
      <w:r>
        <w:rPr>
          <w:spacing w:val="-11"/>
        </w:rPr>
        <w:t xml:space="preserve"> </w:t>
      </w:r>
      <w:r>
        <w:t>treatment</w:t>
      </w:r>
      <w:r>
        <w:rPr>
          <w:spacing w:val="-11"/>
        </w:rPr>
        <w:t xml:space="preserve"> </w:t>
      </w:r>
      <w:r>
        <w:t>implemen-</w:t>
      </w:r>
      <w:r>
        <w:rPr>
          <w:w w:val="99"/>
        </w:rPr>
        <w:t xml:space="preserve"> </w:t>
      </w:r>
      <w:r>
        <w:t>tation</w:t>
      </w:r>
      <w:r>
        <w:rPr>
          <w:spacing w:val="-9"/>
        </w:rPr>
        <w:t xml:space="preserve"> </w:t>
      </w:r>
      <w:r>
        <w:t>in</w:t>
      </w:r>
      <w:r>
        <w:rPr>
          <w:spacing w:val="-9"/>
        </w:rPr>
        <w:t xml:space="preserve"> </w:t>
      </w:r>
      <w:r>
        <w:t>electronic</w:t>
      </w:r>
      <w:r>
        <w:rPr>
          <w:spacing w:val="-9"/>
        </w:rPr>
        <w:t xml:space="preserve"> </w:t>
      </w:r>
      <w:r>
        <w:t>medical</w:t>
      </w:r>
      <w:r>
        <w:rPr>
          <w:spacing w:val="-9"/>
        </w:rPr>
        <w:t xml:space="preserve"> </w:t>
      </w:r>
      <w:r>
        <w:t>record</w:t>
      </w:r>
      <w:r>
        <w:rPr>
          <w:spacing w:val="-9"/>
        </w:rPr>
        <w:t xml:space="preserve"> </w:t>
      </w:r>
      <w:r>
        <w:t>based</w:t>
      </w:r>
      <w:r>
        <w:rPr>
          <w:spacing w:val="-9"/>
        </w:rPr>
        <w:t xml:space="preserve"> </w:t>
      </w:r>
      <w:r>
        <w:t>(EMR)</w:t>
      </w:r>
      <w:r>
        <w:rPr>
          <w:spacing w:val="-9"/>
        </w:rPr>
        <w:t xml:space="preserve"> </w:t>
      </w:r>
      <w:r>
        <w:t>surveillance.</w:t>
      </w:r>
      <w:r w:rsidR="00A37044">
        <w:t xml:space="preserve"> </w:t>
      </w:r>
      <w:ins w:id="1" w:author="MNGong" w:date="2015-02-24T08:04:00Z">
        <w:r w:rsidR="00C71806">
          <w:t>This will be done in the context of an existing NHLBI-funded pragmatic trial</w:t>
        </w:r>
      </w:ins>
      <w:ins w:id="2" w:author="MNGong" w:date="2015-02-24T08:09:00Z">
        <w:r w:rsidR="00C71806">
          <w:t xml:space="preserve"> (PROOFCheck)</w:t>
        </w:r>
      </w:ins>
      <w:ins w:id="3" w:author="MNGong" w:date="2015-02-24T08:04:00Z">
        <w:r w:rsidR="00C71806">
          <w:t xml:space="preserve"> that aims to: 1) Develop an EMR-based clinical prediction rule</w:t>
        </w:r>
      </w:ins>
      <w:ins w:id="4" w:author="MNGong" w:date="2015-02-24T08:08:00Z">
        <w:r w:rsidR="00C71806">
          <w:t xml:space="preserve"> </w:t>
        </w:r>
      </w:ins>
      <w:ins w:id="5" w:author="MNGong" w:date="2015-02-24T08:04:00Z">
        <w:r w:rsidR="00C71806">
          <w:t xml:space="preserve"> using the frequentist approach to identify</w:t>
        </w:r>
      </w:ins>
      <w:ins w:id="6" w:author="MNGong" w:date="2015-02-24T08:05:00Z">
        <w:r w:rsidR="00C71806">
          <w:t xml:space="preserve"> hospitalized</w:t>
        </w:r>
      </w:ins>
      <w:ins w:id="7" w:author="MNGong" w:date="2015-02-24T08:04:00Z">
        <w:r w:rsidR="00C71806">
          <w:t xml:space="preserve"> patients at high risk</w:t>
        </w:r>
      </w:ins>
      <w:ins w:id="8" w:author="MNGong" w:date="2015-02-24T08:05:00Z">
        <w:r w:rsidR="00C71806">
          <w:t xml:space="preserve"> for death or prolonged mechanical ventilation  2) Intervene in high risk patients with a</w:t>
        </w:r>
      </w:ins>
      <w:ins w:id="9" w:author="MNGong" w:date="2015-02-24T08:11:00Z">
        <w:r w:rsidR="005A12B8">
          <w:t xml:space="preserve"> clinical decision support and</w:t>
        </w:r>
      </w:ins>
      <w:ins w:id="10" w:author="MNGong" w:date="2015-02-24T08:05:00Z">
        <w:r w:rsidR="00C71806">
          <w:t xml:space="preserve"> </w:t>
        </w:r>
      </w:ins>
      <w:ins w:id="11" w:author="MNGong" w:date="2015-02-24T08:07:00Z">
        <w:r w:rsidR="00C71806">
          <w:t xml:space="preserve">bundled </w:t>
        </w:r>
      </w:ins>
      <w:ins w:id="12" w:author="MNGong" w:date="2015-02-24T08:05:00Z">
        <w:r w:rsidR="00C71806">
          <w:t xml:space="preserve">checklist of best care for critically ill patients </w:t>
        </w:r>
      </w:ins>
      <w:ins w:id="13" w:author="MNGong" w:date="2015-02-24T08:07:00Z">
        <w:r w:rsidR="00C71806">
          <w:t xml:space="preserve">aimed at the prevention of multiple organ failure and </w:t>
        </w:r>
      </w:ins>
      <w:ins w:id="14" w:author="MNGong" w:date="2015-02-24T08:05:00Z">
        <w:r w:rsidR="00C71806">
          <w:t>improved outcomes.</w:t>
        </w:r>
      </w:ins>
    </w:p>
    <w:p w14:paraId="69751782" w14:textId="77777777" w:rsidR="006024AE" w:rsidRDefault="00DD5827">
      <w:pPr>
        <w:pStyle w:val="BodyText"/>
        <w:spacing w:before="2" w:line="268" w:lineRule="auto"/>
        <w:ind w:left="120" w:right="119"/>
        <w:jc w:val="both"/>
      </w:pPr>
      <w:r>
        <w:rPr>
          <w:b/>
        </w:rPr>
        <w:t>Severe acute respiratory failure (ARF) requiring mechanical ventilation leads to increased mortality,</w:t>
      </w:r>
      <w:r>
        <w:rPr>
          <w:b/>
          <w:spacing w:val="10"/>
        </w:rPr>
        <w:t xml:space="preserve"> </w:t>
      </w:r>
      <w:r>
        <w:t>in-</w:t>
      </w:r>
      <w:r>
        <w:rPr>
          <w:w w:val="99"/>
        </w:rPr>
        <w:t xml:space="preserve"> </w:t>
      </w:r>
      <w:r>
        <w:t>creased cognitive and functional impairment. EMR surveillance can identify hospitalized patients at risk,</w:t>
      </w:r>
      <w:r>
        <w:rPr>
          <w:spacing w:val="17"/>
        </w:rPr>
        <w:t xml:space="preserve"> </w:t>
      </w:r>
      <w:r>
        <w:t>days</w:t>
      </w:r>
      <w:r>
        <w:rPr>
          <w:w w:val="99"/>
        </w:rPr>
        <w:t xml:space="preserve"> </w:t>
      </w:r>
      <w:r>
        <w:t xml:space="preserve">before their deteriorating conditions are typically recognized; earlier initiation of </w:t>
      </w:r>
      <w:r>
        <w:rPr>
          <w:spacing w:val="-3"/>
        </w:rPr>
        <w:t xml:space="preserve">preventive </w:t>
      </w:r>
      <w:r>
        <w:t>interventions can</w:t>
      </w:r>
      <w:r>
        <w:rPr>
          <w:spacing w:val="33"/>
        </w:rPr>
        <w:t xml:space="preserve"> </w:t>
      </w:r>
      <w:r>
        <w:t>re-</w:t>
      </w:r>
      <w:r>
        <w:rPr>
          <w:w w:val="99"/>
        </w:rPr>
        <w:t xml:space="preserve"> </w:t>
      </w:r>
      <w:r>
        <w:t xml:space="preserve">duce </w:t>
      </w:r>
      <w:r>
        <w:rPr>
          <w:spacing w:val="-3"/>
        </w:rPr>
        <w:t xml:space="preserve">morbidity, </w:t>
      </w:r>
      <w:r>
        <w:t xml:space="preserve">mortality and expenses: My mentor </w:t>
      </w:r>
      <w:r>
        <w:rPr>
          <w:spacing w:val="-4"/>
        </w:rPr>
        <w:t xml:space="preserve">Dr. </w:t>
      </w:r>
      <w:r>
        <w:t xml:space="preserve">Gong is leading </w:t>
      </w:r>
      <w:ins w:id="15" w:author="MNGong" w:date="2015-02-24T08:09:00Z">
        <w:r w:rsidR="00C71806">
          <w:t>PROOFCheck, the</w:t>
        </w:r>
      </w:ins>
      <w:del w:id="16" w:author="MNGong" w:date="2015-02-24T08:09:00Z">
        <w:r w:rsidDel="00C71806">
          <w:delText>a</w:delText>
        </w:r>
      </w:del>
      <w:r>
        <w:t xml:space="preserve"> randomized multicenter trial </w:t>
      </w:r>
      <w:del w:id="17" w:author="MNGong" w:date="2015-02-24T08:09:00Z">
        <w:r w:rsidDel="00C71806">
          <w:delText>to</w:delText>
        </w:r>
        <w:r w:rsidDel="00C71806">
          <w:rPr>
            <w:spacing w:val="-4"/>
          </w:rPr>
          <w:delText xml:space="preserve"> </w:delText>
        </w:r>
        <w:r w:rsidDel="00C71806">
          <w:delText>reduce</w:delText>
        </w:r>
        <w:r w:rsidDel="00C71806">
          <w:rPr>
            <w:w w:val="99"/>
          </w:rPr>
          <w:delText xml:space="preserve"> </w:delText>
        </w:r>
        <w:r w:rsidDel="00C71806">
          <w:delText>mortality</w:delText>
        </w:r>
        <w:r w:rsidDel="00C71806">
          <w:rPr>
            <w:spacing w:val="-7"/>
          </w:rPr>
          <w:delText xml:space="preserve"> </w:delText>
        </w:r>
        <w:r w:rsidDel="00C71806">
          <w:rPr>
            <w:spacing w:val="-3"/>
          </w:rPr>
          <w:delText>by</w:delText>
        </w:r>
        <w:r w:rsidDel="00C71806">
          <w:rPr>
            <w:spacing w:val="-7"/>
          </w:rPr>
          <w:delText xml:space="preserve"> </w:delText>
        </w:r>
        <w:r w:rsidDel="00C71806">
          <w:delText>triggering</w:delText>
        </w:r>
        <w:r w:rsidDel="00C71806">
          <w:rPr>
            <w:spacing w:val="-7"/>
          </w:rPr>
          <w:delText xml:space="preserve"> </w:delText>
        </w:r>
        <w:r w:rsidDel="00C71806">
          <w:delText>an</w:delText>
        </w:r>
        <w:r w:rsidDel="00C71806">
          <w:rPr>
            <w:spacing w:val="-7"/>
          </w:rPr>
          <w:delText xml:space="preserve"> </w:delText>
        </w:r>
        <w:r w:rsidDel="00C71806">
          <w:delText>individualized</w:delText>
        </w:r>
        <w:r w:rsidDel="00C71806">
          <w:rPr>
            <w:spacing w:val="-7"/>
          </w:rPr>
          <w:delText xml:space="preserve"> </w:delText>
        </w:r>
        <w:r w:rsidDel="00C71806">
          <w:delText>prevention</w:delText>
        </w:r>
        <w:r w:rsidDel="00C71806">
          <w:rPr>
            <w:spacing w:val="-7"/>
          </w:rPr>
          <w:delText xml:space="preserve"> </w:delText>
        </w:r>
        <w:r w:rsidDel="00C71806">
          <w:delText>checklist</w:delText>
        </w:r>
        <w:r w:rsidDel="00C71806">
          <w:rPr>
            <w:spacing w:val="-7"/>
          </w:rPr>
          <w:delText xml:space="preserve"> </w:delText>
        </w:r>
        <w:r w:rsidDel="00C71806">
          <w:rPr>
            <w:spacing w:val="-3"/>
          </w:rPr>
          <w:delText>for</w:delText>
        </w:r>
        <w:r w:rsidDel="00C71806">
          <w:rPr>
            <w:spacing w:val="-7"/>
          </w:rPr>
          <w:delText xml:space="preserve"> </w:delText>
        </w:r>
        <w:r w:rsidDel="00C71806">
          <w:delText>patients</w:delText>
        </w:r>
        <w:r w:rsidDel="00C71806">
          <w:rPr>
            <w:spacing w:val="-7"/>
          </w:rPr>
          <w:delText xml:space="preserve"> </w:delText>
        </w:r>
        <w:r w:rsidDel="00C71806">
          <w:delText>identified</w:delText>
        </w:r>
        <w:r w:rsidDel="00C71806">
          <w:rPr>
            <w:spacing w:val="-7"/>
          </w:rPr>
          <w:delText xml:space="preserve"> </w:delText>
        </w:r>
        <w:r w:rsidDel="00C71806">
          <w:delText>as</w:delText>
        </w:r>
        <w:r w:rsidDel="00C71806">
          <w:rPr>
            <w:spacing w:val="-7"/>
          </w:rPr>
          <w:delText xml:space="preserve"> </w:delText>
        </w:r>
        <w:r w:rsidDel="00C71806">
          <w:delText>at</w:delText>
        </w:r>
        <w:r w:rsidDel="00C71806">
          <w:rPr>
            <w:spacing w:val="-7"/>
          </w:rPr>
          <w:delText xml:space="preserve"> </w:delText>
        </w:r>
        <w:r w:rsidDel="00C71806">
          <w:delText>risk</w:delText>
        </w:r>
      </w:del>
      <w:ins w:id="18" w:author="MNGong" w:date="2015-02-24T08:09:00Z">
        <w:r w:rsidR="00C71806">
          <w:t>that will form the basis of this proposal</w:t>
        </w:r>
      </w:ins>
      <w:r>
        <w:t>.</w:t>
      </w:r>
    </w:p>
    <w:p w14:paraId="4C13BF6D" w14:textId="77777777" w:rsidR="006024AE" w:rsidRDefault="00DD5827">
      <w:pPr>
        <w:spacing w:before="2" w:line="268" w:lineRule="auto"/>
        <w:ind w:left="120" w:right="117"/>
        <w:jc w:val="both"/>
        <w:rPr>
          <w:rFonts w:ascii="Arial" w:eastAsia="Arial" w:hAnsi="Arial" w:cs="Arial"/>
        </w:rPr>
      </w:pPr>
      <w:r>
        <w:rPr>
          <w:rFonts w:ascii="Arial"/>
          <w:b/>
        </w:rPr>
        <w:t>Hierarchical</w:t>
      </w:r>
      <w:r>
        <w:rPr>
          <w:rFonts w:ascii="Arial"/>
          <w:b/>
          <w:spacing w:val="-5"/>
        </w:rPr>
        <w:t xml:space="preserve"> </w:t>
      </w:r>
      <w:r>
        <w:rPr>
          <w:rFonts w:ascii="Arial"/>
          <w:b/>
        </w:rPr>
        <w:t>models</w:t>
      </w:r>
      <w:r>
        <w:rPr>
          <w:rFonts w:ascii="Arial"/>
          <w:b/>
          <w:spacing w:val="-4"/>
        </w:rPr>
        <w:t xml:space="preserve"> </w:t>
      </w:r>
      <w:r>
        <w:rPr>
          <w:rFonts w:ascii="Arial"/>
          <w:b/>
        </w:rPr>
        <w:t>may</w:t>
      </w:r>
      <w:r>
        <w:rPr>
          <w:rFonts w:ascii="Arial"/>
          <w:b/>
          <w:spacing w:val="-4"/>
        </w:rPr>
        <w:t xml:space="preserve"> </w:t>
      </w:r>
      <w:r>
        <w:rPr>
          <w:rFonts w:ascii="Arial"/>
          <w:b/>
        </w:rPr>
        <w:t>perform</w:t>
      </w:r>
      <w:r>
        <w:rPr>
          <w:rFonts w:ascii="Arial"/>
          <w:b/>
          <w:spacing w:val="-5"/>
        </w:rPr>
        <w:t xml:space="preserve"> </w:t>
      </w:r>
      <w:r>
        <w:rPr>
          <w:rFonts w:ascii="Arial"/>
          <w:b/>
        </w:rPr>
        <w:t>better</w:t>
      </w:r>
      <w:r>
        <w:rPr>
          <w:rFonts w:ascii="Arial"/>
          <w:b/>
          <w:spacing w:val="-4"/>
        </w:rPr>
        <w:t xml:space="preserve"> </w:t>
      </w:r>
      <w:r>
        <w:rPr>
          <w:rFonts w:ascii="Arial"/>
          <w:b/>
        </w:rPr>
        <w:t>than</w:t>
      </w:r>
      <w:r>
        <w:rPr>
          <w:rFonts w:ascii="Arial"/>
          <w:b/>
          <w:spacing w:val="-5"/>
        </w:rPr>
        <w:t xml:space="preserve"> </w:t>
      </w:r>
      <w:r>
        <w:rPr>
          <w:rFonts w:ascii="Arial"/>
          <w:b/>
        </w:rPr>
        <w:t>classical</w:t>
      </w:r>
      <w:r>
        <w:rPr>
          <w:rFonts w:ascii="Arial"/>
          <w:b/>
          <w:spacing w:val="-4"/>
        </w:rPr>
        <w:t xml:space="preserve"> </w:t>
      </w:r>
      <w:r>
        <w:rPr>
          <w:rFonts w:ascii="Arial"/>
          <w:b/>
        </w:rPr>
        <w:t>models</w:t>
      </w:r>
      <w:r>
        <w:rPr>
          <w:rFonts w:ascii="Arial"/>
          <w:b/>
          <w:spacing w:val="-5"/>
        </w:rPr>
        <w:t xml:space="preserve"> </w:t>
      </w:r>
      <w:r>
        <w:rPr>
          <w:rFonts w:ascii="Arial"/>
          <w:b/>
        </w:rPr>
        <w:t>in</w:t>
      </w:r>
      <w:r>
        <w:rPr>
          <w:rFonts w:ascii="Arial"/>
          <w:b/>
          <w:spacing w:val="-4"/>
        </w:rPr>
        <w:t xml:space="preserve"> </w:t>
      </w:r>
      <w:r>
        <w:rPr>
          <w:rFonts w:ascii="Arial"/>
          <w:b/>
        </w:rPr>
        <w:t>large</w:t>
      </w:r>
      <w:r>
        <w:rPr>
          <w:rFonts w:ascii="Arial"/>
          <w:b/>
          <w:spacing w:val="-5"/>
        </w:rPr>
        <w:t xml:space="preserve"> </w:t>
      </w:r>
      <w:r>
        <w:rPr>
          <w:rFonts w:ascii="Arial"/>
          <w:b/>
        </w:rPr>
        <w:t>data</w:t>
      </w:r>
      <w:r>
        <w:rPr>
          <w:rFonts w:ascii="Arial"/>
          <w:b/>
          <w:spacing w:val="-4"/>
        </w:rPr>
        <w:t xml:space="preserve"> </w:t>
      </w:r>
      <w:r>
        <w:rPr>
          <w:rFonts w:ascii="Arial"/>
          <w:b/>
        </w:rPr>
        <w:t>sets</w:t>
      </w:r>
      <w:r>
        <w:rPr>
          <w:rFonts w:ascii="Arial"/>
          <w:b/>
          <w:spacing w:val="-5"/>
        </w:rPr>
        <w:t xml:space="preserve"> </w:t>
      </w:r>
      <w:r>
        <w:rPr>
          <w:rFonts w:ascii="Arial"/>
        </w:rPr>
        <w:t>with</w:t>
      </w:r>
      <w:r>
        <w:rPr>
          <w:rFonts w:ascii="Arial"/>
          <w:spacing w:val="-4"/>
        </w:rPr>
        <w:t xml:space="preserve"> </w:t>
      </w:r>
      <w:r>
        <w:rPr>
          <w:rFonts w:ascii="Arial"/>
        </w:rPr>
        <w:t>spatial</w:t>
      </w:r>
      <w:r>
        <w:rPr>
          <w:rFonts w:ascii="Arial"/>
          <w:spacing w:val="-4"/>
        </w:rPr>
        <w:t xml:space="preserve"> </w:t>
      </w:r>
      <w:r>
        <w:rPr>
          <w:rFonts w:ascii="Arial"/>
        </w:rPr>
        <w:t>and</w:t>
      </w:r>
      <w:r>
        <w:rPr>
          <w:rFonts w:ascii="Arial"/>
          <w:spacing w:val="-4"/>
        </w:rPr>
        <w:t xml:space="preserve"> </w:t>
      </w:r>
      <w:r>
        <w:rPr>
          <w:rFonts w:ascii="Arial"/>
        </w:rPr>
        <w:t>temporal</w:t>
      </w:r>
      <w:r>
        <w:rPr>
          <w:rFonts w:ascii="Arial"/>
          <w:w w:val="99"/>
        </w:rPr>
        <w:t xml:space="preserve"> </w:t>
      </w:r>
      <w:r>
        <w:rPr>
          <w:rFonts w:ascii="Arial"/>
        </w:rPr>
        <w:t xml:space="preserve">organization. </w:t>
      </w:r>
      <w:r>
        <w:rPr>
          <w:rFonts w:ascii="Arial"/>
          <w:spacing w:val="-4"/>
        </w:rPr>
        <w:t>We</w:t>
      </w:r>
      <w:r>
        <w:rPr>
          <w:rFonts w:ascii="Arial"/>
          <w:spacing w:val="-14"/>
        </w:rPr>
        <w:t xml:space="preserve"> </w:t>
      </w:r>
      <w:r>
        <w:rPr>
          <w:rFonts w:ascii="Arial"/>
        </w:rPr>
        <w:t>are</w:t>
      </w:r>
      <w:r>
        <w:rPr>
          <w:rFonts w:ascii="Arial"/>
          <w:spacing w:val="-14"/>
        </w:rPr>
        <w:t xml:space="preserve"> </w:t>
      </w:r>
      <w:r>
        <w:rPr>
          <w:rFonts w:ascii="Arial"/>
        </w:rPr>
        <w:t>particularly</w:t>
      </w:r>
      <w:r>
        <w:rPr>
          <w:rFonts w:ascii="Arial"/>
          <w:spacing w:val="-14"/>
        </w:rPr>
        <w:t xml:space="preserve"> </w:t>
      </w:r>
      <w:r>
        <w:rPr>
          <w:rFonts w:ascii="Arial"/>
        </w:rPr>
        <w:t>interested</w:t>
      </w:r>
      <w:r>
        <w:rPr>
          <w:rFonts w:ascii="Arial"/>
          <w:spacing w:val="-15"/>
        </w:rPr>
        <w:t xml:space="preserve"> </w:t>
      </w:r>
      <w:r>
        <w:rPr>
          <w:rFonts w:ascii="Arial"/>
        </w:rPr>
        <w:t>in</w:t>
      </w:r>
      <w:r>
        <w:rPr>
          <w:rFonts w:ascii="Arial"/>
          <w:spacing w:val="-14"/>
        </w:rPr>
        <w:t xml:space="preserve"> </w:t>
      </w:r>
      <w:r>
        <w:rPr>
          <w:rFonts w:ascii="Arial"/>
        </w:rPr>
        <w:t>fitting</w:t>
      </w:r>
      <w:r>
        <w:rPr>
          <w:rFonts w:ascii="Arial"/>
          <w:spacing w:val="-14"/>
        </w:rPr>
        <w:t xml:space="preserve"> </w:t>
      </w:r>
      <w:r>
        <w:rPr>
          <w:rFonts w:ascii="Arial"/>
        </w:rPr>
        <w:t>complex</w:t>
      </w:r>
      <w:r>
        <w:rPr>
          <w:rFonts w:ascii="Arial"/>
          <w:spacing w:val="-14"/>
        </w:rPr>
        <w:t xml:space="preserve"> </w:t>
      </w:r>
      <w:r>
        <w:rPr>
          <w:rFonts w:ascii="Arial"/>
        </w:rPr>
        <w:t>hierarchical</w:t>
      </w:r>
      <w:r>
        <w:rPr>
          <w:rFonts w:ascii="Arial"/>
          <w:spacing w:val="-14"/>
        </w:rPr>
        <w:t xml:space="preserve"> </w:t>
      </w:r>
      <w:r>
        <w:rPr>
          <w:rFonts w:ascii="Arial"/>
        </w:rPr>
        <w:t>Bayesian</w:t>
      </w:r>
      <w:r>
        <w:rPr>
          <w:rFonts w:ascii="Arial"/>
          <w:spacing w:val="-14"/>
        </w:rPr>
        <w:t xml:space="preserve"> </w:t>
      </w:r>
      <w:r>
        <w:rPr>
          <w:rFonts w:ascii="Arial"/>
        </w:rPr>
        <w:t>models</w:t>
      </w:r>
      <w:r>
        <w:rPr>
          <w:rFonts w:ascii="Arial"/>
          <w:spacing w:val="-14"/>
        </w:rPr>
        <w:t xml:space="preserve"> </w:t>
      </w:r>
      <w:r>
        <w:rPr>
          <w:rFonts w:ascii="Arial"/>
        </w:rPr>
        <w:t>to</w:t>
      </w:r>
      <w:r>
        <w:rPr>
          <w:rFonts w:ascii="Arial"/>
          <w:spacing w:val="-15"/>
        </w:rPr>
        <w:t xml:space="preserve"> </w:t>
      </w:r>
      <w:r>
        <w:rPr>
          <w:rFonts w:ascii="Arial"/>
        </w:rPr>
        <w:t>improve</w:t>
      </w:r>
      <w:r>
        <w:rPr>
          <w:rFonts w:ascii="Arial"/>
          <w:spacing w:val="-14"/>
        </w:rPr>
        <w:t xml:space="preserve"> </w:t>
      </w:r>
      <w:r>
        <w:rPr>
          <w:rFonts w:ascii="Arial"/>
        </w:rPr>
        <w:t>prediction,</w:t>
      </w:r>
    </w:p>
    <w:p w14:paraId="2CA39356" w14:textId="77777777" w:rsidR="006024AE" w:rsidRDefault="00DD5827">
      <w:pPr>
        <w:pStyle w:val="ListParagraph"/>
        <w:numPr>
          <w:ilvl w:val="0"/>
          <w:numId w:val="2"/>
        </w:numPr>
        <w:tabs>
          <w:tab w:val="left" w:pos="455"/>
        </w:tabs>
        <w:spacing w:before="2"/>
        <w:ind w:firstLine="0"/>
        <w:jc w:val="both"/>
        <w:rPr>
          <w:rFonts w:ascii="Arial" w:eastAsia="Arial" w:hAnsi="Arial" w:cs="Arial"/>
        </w:rPr>
      </w:pPr>
      <w:r>
        <w:rPr>
          <w:rFonts w:ascii="Arial"/>
          <w:spacing w:val="-3"/>
        </w:rPr>
        <w:t xml:space="preserve">by </w:t>
      </w:r>
      <w:r>
        <w:rPr>
          <w:rFonts w:ascii="Arial"/>
        </w:rPr>
        <w:t>allowing model parameters to vary between patients, between medical floors, services or institutions</w:t>
      </w:r>
      <w:r>
        <w:rPr>
          <w:rFonts w:ascii="Arial"/>
          <w:spacing w:val="20"/>
        </w:rPr>
        <w:t xml:space="preserve"> </w:t>
      </w:r>
      <w:r>
        <w:rPr>
          <w:rFonts w:ascii="Arial"/>
        </w:rPr>
        <w:t>and</w:t>
      </w:r>
    </w:p>
    <w:p w14:paraId="1A5822CF" w14:textId="77777777" w:rsidR="006024AE" w:rsidRDefault="00DD5827">
      <w:pPr>
        <w:pStyle w:val="ListParagraph"/>
        <w:numPr>
          <w:ilvl w:val="0"/>
          <w:numId w:val="2"/>
        </w:numPr>
        <w:tabs>
          <w:tab w:val="left" w:pos="459"/>
        </w:tabs>
        <w:spacing w:before="31" w:line="268" w:lineRule="auto"/>
        <w:ind w:right="119" w:firstLine="0"/>
        <w:jc w:val="both"/>
        <w:rPr>
          <w:rFonts w:ascii="Arial" w:eastAsia="Arial" w:hAnsi="Arial" w:cs="Arial"/>
        </w:rPr>
      </w:pPr>
      <w:r>
        <w:rPr>
          <w:rFonts w:ascii="Arial"/>
          <w:spacing w:val="-3"/>
        </w:rPr>
        <w:t xml:space="preserve">by </w:t>
      </w:r>
      <w:r>
        <w:rPr>
          <w:rFonts w:ascii="Arial"/>
        </w:rPr>
        <w:t xml:space="preserve">modeling variation in compliance and treatment effects during trial implementation. Patients seen </w:t>
      </w:r>
      <w:r>
        <w:rPr>
          <w:rFonts w:ascii="Arial"/>
          <w:spacing w:val="-3"/>
        </w:rPr>
        <w:t>by</w:t>
      </w:r>
      <w:r>
        <w:rPr>
          <w:rFonts w:ascii="Arial"/>
          <w:spacing w:val="37"/>
        </w:rPr>
        <w:t xml:space="preserve"> </w:t>
      </w:r>
      <w:r>
        <w:rPr>
          <w:rFonts w:ascii="Arial"/>
        </w:rPr>
        <w:t>the</w:t>
      </w:r>
      <w:r>
        <w:rPr>
          <w:rFonts w:ascii="Arial"/>
          <w:w w:val="99"/>
        </w:rPr>
        <w:t xml:space="preserve"> </w:t>
      </w:r>
      <w:r>
        <w:rPr>
          <w:rFonts w:ascii="Arial"/>
        </w:rPr>
        <w:t>same</w:t>
      </w:r>
      <w:r>
        <w:rPr>
          <w:rFonts w:ascii="Arial"/>
          <w:spacing w:val="-11"/>
        </w:rPr>
        <w:t xml:space="preserve"> </w:t>
      </w:r>
      <w:r>
        <w:rPr>
          <w:rFonts w:ascii="Arial"/>
        </w:rPr>
        <w:t>team,</w:t>
      </w:r>
      <w:r>
        <w:rPr>
          <w:rFonts w:ascii="Arial"/>
          <w:spacing w:val="-10"/>
        </w:rPr>
        <w:t xml:space="preserve"> </w:t>
      </w:r>
      <w:r>
        <w:rPr>
          <w:rFonts w:ascii="Arial"/>
        </w:rPr>
        <w:t>treated</w:t>
      </w:r>
      <w:r>
        <w:rPr>
          <w:rFonts w:ascii="Arial"/>
          <w:spacing w:val="-11"/>
        </w:rPr>
        <w:t xml:space="preserve"> </w:t>
      </w:r>
      <w:r>
        <w:rPr>
          <w:rFonts w:ascii="Arial"/>
        </w:rPr>
        <w:t>in</w:t>
      </w:r>
      <w:r>
        <w:rPr>
          <w:rFonts w:ascii="Arial"/>
          <w:spacing w:val="-11"/>
        </w:rPr>
        <w:t xml:space="preserve"> </w:t>
      </w:r>
      <w:r>
        <w:rPr>
          <w:rFonts w:ascii="Arial"/>
        </w:rPr>
        <w:t>the</w:t>
      </w:r>
      <w:r>
        <w:rPr>
          <w:rFonts w:ascii="Arial"/>
          <w:spacing w:val="-11"/>
        </w:rPr>
        <w:t xml:space="preserve"> </w:t>
      </w:r>
      <w:r>
        <w:rPr>
          <w:rFonts w:ascii="Arial"/>
        </w:rPr>
        <w:t>same</w:t>
      </w:r>
      <w:r>
        <w:rPr>
          <w:rFonts w:ascii="Arial"/>
          <w:spacing w:val="-11"/>
        </w:rPr>
        <w:t xml:space="preserve"> </w:t>
      </w:r>
      <w:r>
        <w:rPr>
          <w:rFonts w:ascii="Arial"/>
        </w:rPr>
        <w:t>setting</w:t>
      </w:r>
      <w:r>
        <w:rPr>
          <w:rFonts w:ascii="Arial"/>
          <w:spacing w:val="-11"/>
        </w:rPr>
        <w:t xml:space="preserve"> </w:t>
      </w:r>
      <w:r>
        <w:rPr>
          <w:rFonts w:ascii="Arial"/>
        </w:rPr>
        <w:t>or</w:t>
      </w:r>
      <w:r>
        <w:rPr>
          <w:rFonts w:ascii="Arial"/>
          <w:spacing w:val="-11"/>
        </w:rPr>
        <w:t xml:space="preserve"> </w:t>
      </w:r>
      <w:r>
        <w:rPr>
          <w:rFonts w:ascii="Arial"/>
        </w:rPr>
        <w:t>season</w:t>
      </w:r>
      <w:r>
        <w:rPr>
          <w:rFonts w:ascii="Arial"/>
          <w:spacing w:val="-11"/>
        </w:rPr>
        <w:t xml:space="preserve"> </w:t>
      </w:r>
      <w:r>
        <w:rPr>
          <w:rFonts w:ascii="Arial"/>
        </w:rPr>
        <w:t>will</w:t>
      </w:r>
      <w:r>
        <w:rPr>
          <w:rFonts w:ascii="Arial"/>
          <w:spacing w:val="-11"/>
        </w:rPr>
        <w:t xml:space="preserve"> </w:t>
      </w:r>
      <w:r>
        <w:rPr>
          <w:rFonts w:ascii="Arial"/>
        </w:rPr>
        <w:t>show</w:t>
      </w:r>
      <w:r>
        <w:rPr>
          <w:rFonts w:ascii="Arial"/>
          <w:spacing w:val="-11"/>
        </w:rPr>
        <w:t xml:space="preserve"> </w:t>
      </w:r>
      <w:r>
        <w:rPr>
          <w:rFonts w:ascii="Arial"/>
        </w:rPr>
        <w:t>similar</w:t>
      </w:r>
      <w:r>
        <w:rPr>
          <w:rFonts w:ascii="Arial"/>
          <w:spacing w:val="-11"/>
        </w:rPr>
        <w:t xml:space="preserve"> </w:t>
      </w:r>
      <w:r>
        <w:rPr>
          <w:rFonts w:ascii="Arial"/>
        </w:rPr>
        <w:t>clinical</w:t>
      </w:r>
      <w:r>
        <w:rPr>
          <w:rFonts w:ascii="Arial"/>
          <w:spacing w:val="-11"/>
        </w:rPr>
        <w:t xml:space="preserve"> </w:t>
      </w:r>
      <w:r>
        <w:rPr>
          <w:rFonts w:ascii="Arial"/>
        </w:rPr>
        <w:t>trajectories</w:t>
      </w:r>
      <w:r>
        <w:rPr>
          <w:rFonts w:ascii="Arial"/>
          <w:spacing w:val="-11"/>
        </w:rPr>
        <w:t xml:space="preserve"> </w:t>
      </w:r>
      <w:r>
        <w:rPr>
          <w:rFonts w:ascii="Arial"/>
        </w:rPr>
        <w:t>and</w:t>
      </w:r>
      <w:r>
        <w:rPr>
          <w:rFonts w:ascii="Arial"/>
          <w:spacing w:val="-11"/>
        </w:rPr>
        <w:t xml:space="preserve"> </w:t>
      </w:r>
      <w:r>
        <w:rPr>
          <w:rFonts w:ascii="Arial"/>
        </w:rPr>
        <w:t>responses.</w:t>
      </w:r>
      <w:r>
        <w:rPr>
          <w:rFonts w:ascii="Arial"/>
          <w:spacing w:val="4"/>
        </w:rPr>
        <w:t xml:space="preserve"> </w:t>
      </w:r>
      <w:r>
        <w:rPr>
          <w:rFonts w:ascii="Arial"/>
        </w:rPr>
        <w:t>Especially</w:t>
      </w:r>
      <w:r>
        <w:rPr>
          <w:rFonts w:ascii="Arial"/>
          <w:w w:val="99"/>
        </w:rPr>
        <w:t xml:space="preserve"> </w:t>
      </w:r>
      <w:r>
        <w:rPr>
          <w:rFonts w:ascii="Arial"/>
        </w:rPr>
        <w:t>in the subset with sparse or missing data, precision and accuracy of parameter estimates can be improved</w:t>
      </w:r>
      <w:r>
        <w:rPr>
          <w:rFonts w:ascii="Arial"/>
          <w:spacing w:val="40"/>
        </w:rPr>
        <w:t xml:space="preserve"> </w:t>
      </w:r>
      <w:r>
        <w:rPr>
          <w:rFonts w:ascii="Arial"/>
          <w:spacing w:val="-3"/>
        </w:rPr>
        <w:t>by</w:t>
      </w:r>
      <w:r>
        <w:rPr>
          <w:rFonts w:ascii="Arial"/>
          <w:w w:val="99"/>
        </w:rPr>
        <w:t xml:space="preserve"> </w:t>
      </w:r>
      <w:r>
        <w:rPr>
          <w:rFonts w:ascii="Arial"/>
        </w:rPr>
        <w:t xml:space="preserve">pooling, when they are informed </w:t>
      </w:r>
      <w:r>
        <w:rPr>
          <w:rFonts w:ascii="Arial"/>
          <w:spacing w:val="-3"/>
        </w:rPr>
        <w:t xml:space="preserve">by </w:t>
      </w:r>
      <w:r>
        <w:rPr>
          <w:rFonts w:ascii="Arial"/>
        </w:rPr>
        <w:t>data from all the other</w:t>
      </w:r>
      <w:r>
        <w:rPr>
          <w:rFonts w:ascii="Arial"/>
          <w:spacing w:val="-16"/>
        </w:rPr>
        <w:t xml:space="preserve"> </w:t>
      </w:r>
      <w:r>
        <w:rPr>
          <w:rFonts w:ascii="Arial"/>
        </w:rPr>
        <w:t>patients.</w:t>
      </w:r>
    </w:p>
    <w:p w14:paraId="423C2D80" w14:textId="77777777" w:rsidR="006024AE" w:rsidRDefault="00DD5827">
      <w:pPr>
        <w:pStyle w:val="BodyText"/>
        <w:spacing w:before="2" w:line="268" w:lineRule="auto"/>
        <w:ind w:left="120" w:right="119"/>
        <w:jc w:val="both"/>
      </w:pPr>
      <w:r>
        <w:rPr>
          <w:b/>
        </w:rPr>
        <w:t>Heterogeneous provider compliance</w:t>
      </w:r>
      <w:ins w:id="19" w:author="MNGong" w:date="2015-02-24T08:10:00Z">
        <w:r w:rsidR="00C71806">
          <w:rPr>
            <w:b/>
          </w:rPr>
          <w:t xml:space="preserve"> to the trial checklist</w:t>
        </w:r>
      </w:ins>
      <w:r>
        <w:rPr>
          <w:b/>
        </w:rPr>
        <w:t xml:space="preserve"> and missing clinical data may limit implementation </w:t>
      </w:r>
      <w:r>
        <w:t>of the</w:t>
      </w:r>
      <w:r>
        <w:rPr>
          <w:spacing w:val="-16"/>
        </w:rPr>
        <w:t xml:space="preserve"> </w:t>
      </w:r>
      <w:r>
        <w:t>prediction</w:t>
      </w:r>
      <w:r>
        <w:rPr>
          <w:w w:val="99"/>
        </w:rPr>
        <w:t xml:space="preserve"> </w:t>
      </w:r>
      <w:r>
        <w:t>algorithm,</w:t>
      </w:r>
      <w:r>
        <w:rPr>
          <w:spacing w:val="-11"/>
        </w:rPr>
        <w:t xml:space="preserve"> </w:t>
      </w:r>
      <w:r>
        <w:t>the</w:t>
      </w:r>
      <w:r>
        <w:rPr>
          <w:spacing w:val="-12"/>
        </w:rPr>
        <w:t xml:space="preserve"> </w:t>
      </w:r>
      <w:r>
        <w:t>therapeutic</w:t>
      </w:r>
      <w:r>
        <w:rPr>
          <w:spacing w:val="-12"/>
        </w:rPr>
        <w:t xml:space="preserve"> </w:t>
      </w:r>
      <w:r>
        <w:t>interventions</w:t>
      </w:r>
      <w:r>
        <w:rPr>
          <w:spacing w:val="-12"/>
        </w:rPr>
        <w:t xml:space="preserve"> </w:t>
      </w:r>
      <w:r>
        <w:t>and</w:t>
      </w:r>
      <w:r>
        <w:rPr>
          <w:spacing w:val="-12"/>
        </w:rPr>
        <w:t xml:space="preserve"> </w:t>
      </w:r>
      <w:r>
        <w:t>the</w:t>
      </w:r>
      <w:r>
        <w:rPr>
          <w:spacing w:val="-12"/>
        </w:rPr>
        <w:t xml:space="preserve"> </w:t>
      </w:r>
      <w:r>
        <w:t>trial</w:t>
      </w:r>
      <w:r>
        <w:rPr>
          <w:spacing w:val="-12"/>
        </w:rPr>
        <w:t xml:space="preserve"> </w:t>
      </w:r>
      <w:r>
        <w:t>itself.</w:t>
      </w:r>
      <w:r>
        <w:rPr>
          <w:spacing w:val="3"/>
        </w:rPr>
        <w:t xml:space="preserve"> </w:t>
      </w:r>
      <w:r>
        <w:t>I</w:t>
      </w:r>
      <w:r>
        <w:rPr>
          <w:spacing w:val="-12"/>
        </w:rPr>
        <w:t xml:space="preserve"> </w:t>
      </w:r>
      <w:r>
        <w:t>will</w:t>
      </w:r>
      <w:r>
        <w:rPr>
          <w:spacing w:val="-12"/>
        </w:rPr>
        <w:t xml:space="preserve"> </w:t>
      </w:r>
      <w:r>
        <w:t>advance</w:t>
      </w:r>
      <w:r>
        <w:rPr>
          <w:spacing w:val="-12"/>
        </w:rPr>
        <w:t xml:space="preserve"> </w:t>
      </w:r>
      <w:r>
        <w:t>Bayesian</w:t>
      </w:r>
      <w:r>
        <w:rPr>
          <w:spacing w:val="-12"/>
        </w:rPr>
        <w:t xml:space="preserve"> </w:t>
      </w:r>
      <w:r>
        <w:t>data</w:t>
      </w:r>
      <w:r>
        <w:rPr>
          <w:spacing w:val="-12"/>
        </w:rPr>
        <w:t xml:space="preserve"> </w:t>
      </w:r>
      <w:r>
        <w:t>imputation</w:t>
      </w:r>
      <w:r>
        <w:rPr>
          <w:spacing w:val="-12"/>
        </w:rPr>
        <w:t xml:space="preserve"> </w:t>
      </w:r>
      <w:r>
        <w:t>using</w:t>
      </w:r>
      <w:r>
        <w:rPr>
          <w:spacing w:val="-12"/>
        </w:rPr>
        <w:t xml:space="preserve"> </w:t>
      </w:r>
      <w:r>
        <w:t>auxiliary</w:t>
      </w:r>
      <w:r>
        <w:rPr>
          <w:w w:val="99"/>
        </w:rPr>
        <w:t xml:space="preserve"> </w:t>
      </w:r>
      <w:r>
        <w:t xml:space="preserve">data with </w:t>
      </w:r>
      <w:r>
        <w:rPr>
          <w:spacing w:val="-4"/>
        </w:rPr>
        <w:t xml:space="preserve">Dr. </w:t>
      </w:r>
      <w:r>
        <w:t xml:space="preserve">Hall. Seasonal effects and institutional learning </w:t>
      </w:r>
      <w:r>
        <w:rPr>
          <w:spacing w:val="-3"/>
        </w:rPr>
        <w:t xml:space="preserve">may </w:t>
      </w:r>
      <w:r>
        <w:t xml:space="preserve">limit prediction </w:t>
      </w:r>
      <w:r>
        <w:rPr>
          <w:spacing w:val="-3"/>
        </w:rPr>
        <w:t xml:space="preserve">accuracy. </w:t>
      </w:r>
      <w:r>
        <w:rPr>
          <w:spacing w:val="-4"/>
        </w:rPr>
        <w:t xml:space="preserve">We </w:t>
      </w:r>
      <w:r>
        <w:t>will update</w:t>
      </w:r>
      <w:r>
        <w:rPr>
          <w:spacing w:val="8"/>
        </w:rPr>
        <w:t xml:space="preserve"> </w:t>
      </w:r>
      <w:r>
        <w:t>our</w:t>
      </w:r>
      <w:r>
        <w:rPr>
          <w:w w:val="99"/>
        </w:rPr>
        <w:t xml:space="preserve"> </w:t>
      </w:r>
      <w:r>
        <w:t>model continuously with new patient information, incorporate compliance and effectiveness of the</w:t>
      </w:r>
      <w:r>
        <w:rPr>
          <w:spacing w:val="32"/>
        </w:rPr>
        <w:t xml:space="preserve"> </w:t>
      </w:r>
      <w:r>
        <w:t>interventions</w:t>
      </w:r>
      <w:r>
        <w:rPr>
          <w:w w:val="99"/>
        </w:rPr>
        <w:t xml:space="preserve"> </w:t>
      </w:r>
      <w:r>
        <w:t>into</w:t>
      </w:r>
      <w:r>
        <w:rPr>
          <w:spacing w:val="-6"/>
        </w:rPr>
        <w:t xml:space="preserve"> </w:t>
      </w:r>
      <w:r>
        <w:t>the</w:t>
      </w:r>
      <w:r>
        <w:rPr>
          <w:spacing w:val="-6"/>
        </w:rPr>
        <w:t xml:space="preserve"> </w:t>
      </w:r>
      <w:r>
        <w:t>model</w:t>
      </w:r>
      <w:r>
        <w:rPr>
          <w:spacing w:val="-6"/>
        </w:rPr>
        <w:t xml:space="preserve"> </w:t>
      </w:r>
      <w:r>
        <w:t>and</w:t>
      </w:r>
      <w:r>
        <w:rPr>
          <w:spacing w:val="-6"/>
        </w:rPr>
        <w:t xml:space="preserve"> </w:t>
      </w:r>
      <w:r>
        <w:t>adjust</w:t>
      </w:r>
      <w:r>
        <w:rPr>
          <w:spacing w:val="-6"/>
        </w:rPr>
        <w:t xml:space="preserve"> </w:t>
      </w:r>
      <w:r>
        <w:rPr>
          <w:spacing w:val="-3"/>
        </w:rPr>
        <w:t>for</w:t>
      </w:r>
      <w:r>
        <w:rPr>
          <w:spacing w:val="-6"/>
        </w:rPr>
        <w:t xml:space="preserve"> </w:t>
      </w:r>
      <w:r>
        <w:t>seasonal</w:t>
      </w:r>
      <w:r>
        <w:rPr>
          <w:spacing w:val="-6"/>
        </w:rPr>
        <w:t xml:space="preserve"> </w:t>
      </w:r>
      <w:r>
        <w:t>effects</w:t>
      </w:r>
      <w:r>
        <w:rPr>
          <w:spacing w:val="-6"/>
        </w:rPr>
        <w:t xml:space="preserve"> </w:t>
      </w:r>
      <w:r>
        <w:t>in</w:t>
      </w:r>
      <w:r>
        <w:rPr>
          <w:spacing w:val="-6"/>
        </w:rPr>
        <w:t xml:space="preserve"> </w:t>
      </w:r>
      <w:r>
        <w:t>one</w:t>
      </w:r>
      <w:r>
        <w:rPr>
          <w:spacing w:val="-6"/>
        </w:rPr>
        <w:t xml:space="preserve"> </w:t>
      </w:r>
      <w:r>
        <w:t>coherent</w:t>
      </w:r>
      <w:r>
        <w:rPr>
          <w:spacing w:val="-6"/>
        </w:rPr>
        <w:t xml:space="preserve"> </w:t>
      </w:r>
      <w:r>
        <w:t>model.</w:t>
      </w:r>
    </w:p>
    <w:p w14:paraId="19AA5A39" w14:textId="77777777" w:rsidR="006024AE" w:rsidRDefault="00DD5827">
      <w:pPr>
        <w:spacing w:before="2" w:line="268" w:lineRule="auto"/>
        <w:ind w:left="120" w:right="119"/>
        <w:jc w:val="both"/>
        <w:rPr>
          <w:rFonts w:ascii="Arial" w:eastAsia="Arial" w:hAnsi="Arial" w:cs="Arial"/>
        </w:rPr>
      </w:pPr>
      <w:r>
        <w:rPr>
          <w:rFonts w:ascii="Arial"/>
          <w:b/>
        </w:rPr>
        <w:t>The</w:t>
      </w:r>
      <w:r>
        <w:rPr>
          <w:rFonts w:ascii="Arial"/>
          <w:b/>
          <w:spacing w:val="-16"/>
        </w:rPr>
        <w:t xml:space="preserve"> </w:t>
      </w:r>
      <w:r>
        <w:rPr>
          <w:rFonts w:ascii="Arial"/>
          <w:b/>
        </w:rPr>
        <w:t>integration</w:t>
      </w:r>
      <w:r>
        <w:rPr>
          <w:rFonts w:ascii="Arial"/>
          <w:b/>
          <w:spacing w:val="-16"/>
        </w:rPr>
        <w:t xml:space="preserve"> </w:t>
      </w:r>
      <w:r>
        <w:rPr>
          <w:rFonts w:ascii="Arial"/>
          <w:b/>
        </w:rPr>
        <w:t>of</w:t>
      </w:r>
      <w:r>
        <w:rPr>
          <w:rFonts w:ascii="Arial"/>
          <w:b/>
          <w:spacing w:val="-16"/>
        </w:rPr>
        <w:t xml:space="preserve"> </w:t>
      </w:r>
      <w:r>
        <w:rPr>
          <w:rFonts w:ascii="Arial"/>
          <w:b/>
        </w:rPr>
        <w:t>advanced</w:t>
      </w:r>
      <w:r>
        <w:rPr>
          <w:rFonts w:ascii="Arial"/>
          <w:b/>
          <w:spacing w:val="-16"/>
        </w:rPr>
        <w:t xml:space="preserve"> </w:t>
      </w:r>
      <w:r>
        <w:rPr>
          <w:rFonts w:ascii="Arial"/>
          <w:b/>
        </w:rPr>
        <w:t>statistical</w:t>
      </w:r>
      <w:r>
        <w:rPr>
          <w:rFonts w:ascii="Arial"/>
          <w:b/>
          <w:spacing w:val="-16"/>
        </w:rPr>
        <w:t xml:space="preserve"> </w:t>
      </w:r>
      <w:r>
        <w:rPr>
          <w:rFonts w:ascii="Arial"/>
          <w:b/>
        </w:rPr>
        <w:t>modeling</w:t>
      </w:r>
      <w:r>
        <w:rPr>
          <w:rFonts w:ascii="Arial"/>
          <w:b/>
          <w:spacing w:val="-16"/>
        </w:rPr>
        <w:t xml:space="preserve"> </w:t>
      </w:r>
      <w:r>
        <w:rPr>
          <w:rFonts w:ascii="Arial"/>
          <w:b/>
        </w:rPr>
        <w:t>with</w:t>
      </w:r>
      <w:r>
        <w:rPr>
          <w:rFonts w:ascii="Arial"/>
          <w:b/>
          <w:spacing w:val="-16"/>
        </w:rPr>
        <w:t xml:space="preserve"> </w:t>
      </w:r>
      <w:r>
        <w:rPr>
          <w:rFonts w:ascii="Arial"/>
          <w:b/>
        </w:rPr>
        <w:t>EMR</w:t>
      </w:r>
      <w:r>
        <w:rPr>
          <w:rFonts w:ascii="Arial"/>
          <w:b/>
          <w:spacing w:val="-16"/>
        </w:rPr>
        <w:t xml:space="preserve"> </w:t>
      </w:r>
      <w:r>
        <w:rPr>
          <w:rFonts w:ascii="Arial"/>
          <w:b/>
        </w:rPr>
        <w:t>surveillance</w:t>
      </w:r>
      <w:r>
        <w:rPr>
          <w:rFonts w:ascii="Arial"/>
          <w:b/>
          <w:spacing w:val="-16"/>
        </w:rPr>
        <w:t xml:space="preserve"> </w:t>
      </w:r>
      <w:r>
        <w:rPr>
          <w:rFonts w:ascii="Arial"/>
          <w:b/>
        </w:rPr>
        <w:t>to</w:t>
      </w:r>
      <w:r>
        <w:rPr>
          <w:rFonts w:ascii="Arial"/>
          <w:b/>
          <w:spacing w:val="-16"/>
        </w:rPr>
        <w:t xml:space="preserve"> </w:t>
      </w:r>
      <w:r>
        <w:rPr>
          <w:rFonts w:ascii="Arial"/>
          <w:b/>
        </w:rPr>
        <w:t>improve</w:t>
      </w:r>
      <w:r>
        <w:rPr>
          <w:rFonts w:ascii="Arial"/>
          <w:b/>
          <w:spacing w:val="-16"/>
        </w:rPr>
        <w:t xml:space="preserve"> </w:t>
      </w:r>
      <w:r>
        <w:rPr>
          <w:rFonts w:ascii="Arial"/>
          <w:b/>
        </w:rPr>
        <w:t>patient</w:t>
      </w:r>
      <w:r>
        <w:rPr>
          <w:rFonts w:ascii="Arial"/>
          <w:b/>
          <w:spacing w:val="-16"/>
        </w:rPr>
        <w:t xml:space="preserve"> </w:t>
      </w:r>
      <w:r>
        <w:rPr>
          <w:rFonts w:ascii="Arial"/>
          <w:b/>
        </w:rPr>
        <w:t>outcomes</w:t>
      </w:r>
      <w:r>
        <w:rPr>
          <w:rFonts w:ascii="Arial"/>
          <w:b/>
          <w:spacing w:val="-16"/>
        </w:rPr>
        <w:t xml:space="preserve"> </w:t>
      </w:r>
      <w:r>
        <w:rPr>
          <w:rFonts w:ascii="Arial"/>
        </w:rPr>
        <w:t>con-</w:t>
      </w:r>
      <w:r>
        <w:rPr>
          <w:rFonts w:ascii="Arial"/>
          <w:w w:val="99"/>
        </w:rPr>
        <w:t xml:space="preserve"> </w:t>
      </w:r>
      <w:r>
        <w:rPr>
          <w:rFonts w:ascii="Arial"/>
        </w:rPr>
        <w:t>stitutes</w:t>
      </w:r>
      <w:r>
        <w:rPr>
          <w:rFonts w:ascii="Arial"/>
          <w:spacing w:val="-8"/>
        </w:rPr>
        <w:t xml:space="preserve"> </w:t>
      </w:r>
      <w:r>
        <w:rPr>
          <w:rFonts w:ascii="Arial"/>
        </w:rPr>
        <w:t>the</w:t>
      </w:r>
      <w:r>
        <w:rPr>
          <w:rFonts w:ascii="Arial"/>
          <w:spacing w:val="-9"/>
        </w:rPr>
        <w:t xml:space="preserve"> </w:t>
      </w:r>
      <w:r>
        <w:rPr>
          <w:rFonts w:ascii="Arial"/>
        </w:rPr>
        <w:t>unique</w:t>
      </w:r>
      <w:r>
        <w:rPr>
          <w:rFonts w:ascii="Arial"/>
          <w:spacing w:val="-8"/>
        </w:rPr>
        <w:t xml:space="preserve"> </w:t>
      </w:r>
      <w:r>
        <w:rPr>
          <w:rFonts w:ascii="Arial"/>
        </w:rPr>
        <w:t>innovation</w:t>
      </w:r>
      <w:r>
        <w:rPr>
          <w:rFonts w:ascii="Arial"/>
          <w:spacing w:val="-8"/>
        </w:rPr>
        <w:t xml:space="preserve"> </w:t>
      </w:r>
      <w:r>
        <w:rPr>
          <w:rFonts w:ascii="Arial"/>
        </w:rPr>
        <w:t>and</w:t>
      </w:r>
      <w:r>
        <w:rPr>
          <w:rFonts w:ascii="Arial"/>
          <w:spacing w:val="-9"/>
        </w:rPr>
        <w:t xml:space="preserve"> </w:t>
      </w:r>
      <w:r>
        <w:rPr>
          <w:rFonts w:ascii="Arial"/>
        </w:rPr>
        <w:t>power</w:t>
      </w:r>
      <w:r>
        <w:rPr>
          <w:rFonts w:ascii="Arial"/>
          <w:spacing w:val="-8"/>
        </w:rPr>
        <w:t xml:space="preserve"> </w:t>
      </w:r>
      <w:r>
        <w:rPr>
          <w:rFonts w:ascii="Arial"/>
        </w:rPr>
        <w:t>of</w:t>
      </w:r>
      <w:r>
        <w:rPr>
          <w:rFonts w:ascii="Arial"/>
          <w:spacing w:val="-8"/>
        </w:rPr>
        <w:t xml:space="preserve"> </w:t>
      </w:r>
      <w:r>
        <w:rPr>
          <w:rFonts w:ascii="Arial"/>
        </w:rPr>
        <w:t>my</w:t>
      </w:r>
      <w:r>
        <w:rPr>
          <w:rFonts w:ascii="Arial"/>
          <w:spacing w:val="-8"/>
        </w:rPr>
        <w:t xml:space="preserve"> </w:t>
      </w:r>
      <w:r>
        <w:rPr>
          <w:rFonts w:ascii="Arial"/>
        </w:rPr>
        <w:t>proposal.</w:t>
      </w:r>
      <w:r>
        <w:rPr>
          <w:rFonts w:ascii="Arial"/>
          <w:spacing w:val="7"/>
        </w:rPr>
        <w:t xml:space="preserve"> </w:t>
      </w:r>
      <w:r>
        <w:rPr>
          <w:rFonts w:ascii="Arial"/>
        </w:rPr>
        <w:t>Implementation</w:t>
      </w:r>
      <w:r>
        <w:rPr>
          <w:rFonts w:ascii="Arial"/>
          <w:spacing w:val="-9"/>
        </w:rPr>
        <w:t xml:space="preserve"> </w:t>
      </w:r>
      <w:r>
        <w:rPr>
          <w:rFonts w:ascii="Arial"/>
        </w:rPr>
        <w:t>of</w:t>
      </w:r>
      <w:r>
        <w:rPr>
          <w:rFonts w:ascii="Arial"/>
          <w:spacing w:val="-8"/>
        </w:rPr>
        <w:t xml:space="preserve"> </w:t>
      </w:r>
      <w:r>
        <w:rPr>
          <w:rFonts w:ascii="Arial"/>
        </w:rPr>
        <w:t>Bayesian</w:t>
      </w:r>
      <w:r>
        <w:rPr>
          <w:rFonts w:ascii="Arial"/>
          <w:spacing w:val="-8"/>
        </w:rPr>
        <w:t xml:space="preserve"> </w:t>
      </w:r>
      <w:r>
        <w:rPr>
          <w:rFonts w:ascii="Arial"/>
        </w:rPr>
        <w:t>hierarchical</w:t>
      </w:r>
      <w:r>
        <w:rPr>
          <w:rFonts w:ascii="Arial"/>
          <w:spacing w:val="-9"/>
        </w:rPr>
        <w:t xml:space="preserve"> </w:t>
      </w:r>
      <w:r>
        <w:rPr>
          <w:rFonts w:ascii="Arial"/>
        </w:rPr>
        <w:t>modelling</w:t>
      </w:r>
      <w:r>
        <w:rPr>
          <w:rFonts w:ascii="Arial"/>
          <w:spacing w:val="-8"/>
        </w:rPr>
        <w:t xml:space="preserve"> </w:t>
      </w:r>
      <w:r>
        <w:rPr>
          <w:rFonts w:ascii="Arial"/>
        </w:rPr>
        <w:t>can</w:t>
      </w:r>
      <w:r>
        <w:rPr>
          <w:rFonts w:ascii="Arial"/>
          <w:w w:val="99"/>
        </w:rPr>
        <w:t xml:space="preserve"> </w:t>
      </w:r>
      <w:r>
        <w:rPr>
          <w:rFonts w:ascii="Arial"/>
        </w:rPr>
        <w:t xml:space="preserve">be computationally challenging </w:t>
      </w:r>
      <w:r>
        <w:rPr>
          <w:rFonts w:ascii="Arial"/>
          <w:spacing w:val="-3"/>
        </w:rPr>
        <w:t xml:space="preserve">for </w:t>
      </w:r>
      <w:r>
        <w:rPr>
          <w:rFonts w:ascii="Arial"/>
        </w:rPr>
        <w:t xml:space="preserve">Big Data. My co-mentor </w:t>
      </w:r>
      <w:r>
        <w:rPr>
          <w:rFonts w:ascii="Arial"/>
          <w:spacing w:val="-4"/>
        </w:rPr>
        <w:t xml:space="preserve">Dr. </w:t>
      </w:r>
      <w:r>
        <w:rPr>
          <w:rFonts w:ascii="Arial"/>
        </w:rPr>
        <w:t>Gelman is leading the NSF-funded</w:t>
      </w:r>
      <w:r>
        <w:rPr>
          <w:rFonts w:ascii="Arial"/>
          <w:spacing w:val="13"/>
        </w:rPr>
        <w:t xml:space="preserve"> </w:t>
      </w:r>
      <w:r>
        <w:rPr>
          <w:rFonts w:ascii="Arial"/>
        </w:rPr>
        <w:t>development</w:t>
      </w:r>
      <w:r>
        <w:rPr>
          <w:rFonts w:ascii="Arial"/>
          <w:w w:val="99"/>
        </w:rPr>
        <w:t xml:space="preserve"> </w:t>
      </w:r>
      <w:r>
        <w:rPr>
          <w:rFonts w:ascii="Arial"/>
        </w:rPr>
        <w:t>of</w:t>
      </w:r>
      <w:r>
        <w:rPr>
          <w:rFonts w:ascii="Arial"/>
          <w:spacing w:val="-20"/>
        </w:rPr>
        <w:t xml:space="preserve"> </w:t>
      </w:r>
      <w:r>
        <w:rPr>
          <w:rFonts w:ascii="Arial"/>
        </w:rPr>
        <w:t>Stan,</w:t>
      </w:r>
      <w:r>
        <w:rPr>
          <w:rFonts w:ascii="Arial"/>
          <w:spacing w:val="-18"/>
        </w:rPr>
        <w:t xml:space="preserve"> </w:t>
      </w:r>
      <w:r>
        <w:rPr>
          <w:rFonts w:ascii="Arial"/>
        </w:rPr>
        <w:t>statistical</w:t>
      </w:r>
      <w:r>
        <w:rPr>
          <w:rFonts w:ascii="Arial"/>
          <w:spacing w:val="-20"/>
        </w:rPr>
        <w:t xml:space="preserve"> </w:t>
      </w:r>
      <w:r>
        <w:rPr>
          <w:rFonts w:ascii="Arial"/>
        </w:rPr>
        <w:t>software</w:t>
      </w:r>
      <w:r>
        <w:rPr>
          <w:rFonts w:ascii="Arial"/>
          <w:spacing w:val="-20"/>
        </w:rPr>
        <w:t xml:space="preserve"> </w:t>
      </w:r>
      <w:r>
        <w:rPr>
          <w:rFonts w:ascii="Arial"/>
        </w:rPr>
        <w:t>achieving</w:t>
      </w:r>
      <w:r>
        <w:rPr>
          <w:rFonts w:ascii="Arial"/>
          <w:spacing w:val="-20"/>
        </w:rPr>
        <w:t xml:space="preserve"> </w:t>
      </w:r>
      <w:r>
        <w:rPr>
          <w:rFonts w:ascii="Arial"/>
        </w:rPr>
        <w:t>faster</w:t>
      </w:r>
      <w:r>
        <w:rPr>
          <w:rFonts w:ascii="Arial"/>
          <w:spacing w:val="-20"/>
        </w:rPr>
        <w:t xml:space="preserve"> </w:t>
      </w:r>
      <w:r>
        <w:rPr>
          <w:rFonts w:ascii="Arial"/>
        </w:rPr>
        <w:t>convergence</w:t>
      </w:r>
      <w:r>
        <w:rPr>
          <w:rFonts w:ascii="Arial"/>
          <w:spacing w:val="-20"/>
        </w:rPr>
        <w:t xml:space="preserve"> </w:t>
      </w:r>
      <w:r>
        <w:rPr>
          <w:rFonts w:ascii="Arial"/>
        </w:rPr>
        <w:t>and</w:t>
      </w:r>
      <w:r>
        <w:rPr>
          <w:rFonts w:ascii="Arial"/>
          <w:spacing w:val="-20"/>
        </w:rPr>
        <w:t xml:space="preserve"> </w:t>
      </w:r>
      <w:r>
        <w:rPr>
          <w:rFonts w:ascii="Arial"/>
        </w:rPr>
        <w:t>parameter</w:t>
      </w:r>
      <w:r>
        <w:rPr>
          <w:rFonts w:ascii="Arial"/>
          <w:spacing w:val="-20"/>
        </w:rPr>
        <w:t xml:space="preserve"> </w:t>
      </w:r>
      <w:r>
        <w:rPr>
          <w:rFonts w:ascii="Arial"/>
        </w:rPr>
        <w:t>estimation</w:t>
      </w:r>
      <w:r>
        <w:rPr>
          <w:rFonts w:ascii="Arial"/>
          <w:spacing w:val="-20"/>
        </w:rPr>
        <w:t xml:space="preserve"> </w:t>
      </w:r>
      <w:r>
        <w:rPr>
          <w:rFonts w:ascii="Arial"/>
        </w:rPr>
        <w:t>based</w:t>
      </w:r>
      <w:r>
        <w:rPr>
          <w:rFonts w:ascii="Arial"/>
          <w:spacing w:val="-20"/>
        </w:rPr>
        <w:t xml:space="preserve"> </w:t>
      </w:r>
      <w:r>
        <w:rPr>
          <w:rFonts w:ascii="Arial"/>
        </w:rPr>
        <w:t>on</w:t>
      </w:r>
      <w:r>
        <w:rPr>
          <w:rFonts w:ascii="Arial"/>
          <w:spacing w:val="-20"/>
        </w:rPr>
        <w:t xml:space="preserve"> </w:t>
      </w:r>
      <w:r>
        <w:rPr>
          <w:rFonts w:ascii="Arial"/>
          <w:spacing w:val="-3"/>
        </w:rPr>
        <w:t>novel</w:t>
      </w:r>
      <w:r>
        <w:rPr>
          <w:rFonts w:ascii="Arial"/>
          <w:spacing w:val="-20"/>
        </w:rPr>
        <w:t xml:space="preserve"> </w:t>
      </w:r>
      <w:r>
        <w:rPr>
          <w:rFonts w:ascii="Arial"/>
        </w:rPr>
        <w:t>Markov</w:t>
      </w:r>
      <w:r>
        <w:rPr>
          <w:rFonts w:ascii="Arial"/>
          <w:spacing w:val="-20"/>
        </w:rPr>
        <w:t xml:space="preserve"> </w:t>
      </w:r>
      <w:r>
        <w:rPr>
          <w:rFonts w:ascii="Arial"/>
        </w:rPr>
        <w:t>Chain</w:t>
      </w:r>
      <w:r>
        <w:rPr>
          <w:rFonts w:ascii="Arial"/>
          <w:w w:val="99"/>
        </w:rPr>
        <w:t xml:space="preserve"> </w:t>
      </w:r>
      <w:r>
        <w:rPr>
          <w:rFonts w:ascii="Arial"/>
        </w:rPr>
        <w:t>Monte Carlo computer</w:t>
      </w:r>
      <w:r>
        <w:rPr>
          <w:rFonts w:ascii="Arial"/>
          <w:spacing w:val="-27"/>
        </w:rPr>
        <w:t xml:space="preserve"> </w:t>
      </w:r>
      <w:r>
        <w:rPr>
          <w:rFonts w:ascii="Arial"/>
        </w:rPr>
        <w:t>algorithms.</w:t>
      </w:r>
    </w:p>
    <w:p w14:paraId="37540490" w14:textId="77777777" w:rsidR="006024AE" w:rsidRDefault="00DD5827">
      <w:pPr>
        <w:pStyle w:val="BodyText"/>
        <w:spacing w:before="2" w:line="268" w:lineRule="auto"/>
        <w:ind w:left="120" w:right="119"/>
        <w:jc w:val="both"/>
      </w:pPr>
      <w:r>
        <w:rPr>
          <w:b/>
        </w:rPr>
        <w:t>Under</w:t>
      </w:r>
      <w:r>
        <w:rPr>
          <w:b/>
          <w:spacing w:val="16"/>
        </w:rPr>
        <w:t xml:space="preserve"> </w:t>
      </w:r>
      <w:r>
        <w:rPr>
          <w:b/>
        </w:rPr>
        <w:t>an</w:t>
      </w:r>
      <w:r>
        <w:rPr>
          <w:b/>
          <w:spacing w:val="16"/>
        </w:rPr>
        <w:t xml:space="preserve"> </w:t>
      </w:r>
      <w:r>
        <w:rPr>
          <w:b/>
        </w:rPr>
        <w:t>exceptional</w:t>
      </w:r>
      <w:r>
        <w:rPr>
          <w:b/>
          <w:spacing w:val="16"/>
        </w:rPr>
        <w:t xml:space="preserve"> </w:t>
      </w:r>
      <w:r>
        <w:rPr>
          <w:b/>
        </w:rPr>
        <w:t>and</w:t>
      </w:r>
      <w:r>
        <w:rPr>
          <w:b/>
          <w:spacing w:val="16"/>
        </w:rPr>
        <w:t xml:space="preserve"> </w:t>
      </w:r>
      <w:r>
        <w:rPr>
          <w:b/>
        </w:rPr>
        <w:t>multidisciplinary</w:t>
      </w:r>
      <w:r>
        <w:rPr>
          <w:b/>
          <w:spacing w:val="16"/>
        </w:rPr>
        <w:t xml:space="preserve"> </w:t>
      </w:r>
      <w:r>
        <w:rPr>
          <w:b/>
        </w:rPr>
        <w:t>combination</w:t>
      </w:r>
      <w:r>
        <w:rPr>
          <w:b/>
          <w:spacing w:val="16"/>
        </w:rPr>
        <w:t xml:space="preserve"> </w:t>
      </w:r>
      <w:r>
        <w:rPr>
          <w:b/>
        </w:rPr>
        <w:t>of</w:t>
      </w:r>
      <w:r>
        <w:rPr>
          <w:b/>
          <w:spacing w:val="16"/>
        </w:rPr>
        <w:t xml:space="preserve"> </w:t>
      </w:r>
      <w:r>
        <w:rPr>
          <w:b/>
        </w:rPr>
        <w:t>mentors,</w:t>
      </w:r>
      <w:r>
        <w:rPr>
          <w:b/>
          <w:spacing w:val="22"/>
        </w:rPr>
        <w:t xml:space="preserve"> </w:t>
      </w:r>
      <w:r>
        <w:t>I</w:t>
      </w:r>
      <w:r>
        <w:rPr>
          <w:spacing w:val="16"/>
        </w:rPr>
        <w:t xml:space="preserve"> </w:t>
      </w:r>
      <w:r>
        <w:t>will</w:t>
      </w:r>
      <w:r>
        <w:rPr>
          <w:spacing w:val="16"/>
        </w:rPr>
        <w:t xml:space="preserve"> </w:t>
      </w:r>
      <w:r>
        <w:t>integrate</w:t>
      </w:r>
      <w:r>
        <w:rPr>
          <w:spacing w:val="16"/>
        </w:rPr>
        <w:t xml:space="preserve"> </w:t>
      </w:r>
      <w:r>
        <w:t>complex</w:t>
      </w:r>
      <w:r>
        <w:rPr>
          <w:spacing w:val="16"/>
        </w:rPr>
        <w:t xml:space="preserve"> </w:t>
      </w:r>
      <w:r>
        <w:t>hierarchical</w:t>
      </w:r>
      <w:r>
        <w:rPr>
          <w:w w:val="99"/>
        </w:rPr>
        <w:t xml:space="preserve"> </w:t>
      </w:r>
      <w:r>
        <w:t>models</w:t>
      </w:r>
      <w:r>
        <w:rPr>
          <w:spacing w:val="17"/>
        </w:rPr>
        <w:t xml:space="preserve"> </w:t>
      </w:r>
      <w:r>
        <w:t>into</w:t>
      </w:r>
      <w:r>
        <w:rPr>
          <w:spacing w:val="17"/>
        </w:rPr>
        <w:t xml:space="preserve"> </w:t>
      </w:r>
      <w:r>
        <w:t>an</w:t>
      </w:r>
      <w:r>
        <w:rPr>
          <w:spacing w:val="17"/>
        </w:rPr>
        <w:t xml:space="preserve"> </w:t>
      </w:r>
      <w:r>
        <w:t>ongoing</w:t>
      </w:r>
      <w:r>
        <w:rPr>
          <w:spacing w:val="17"/>
        </w:rPr>
        <w:t xml:space="preserve"> </w:t>
      </w:r>
      <w:r>
        <w:t>"real</w:t>
      </w:r>
      <w:r>
        <w:rPr>
          <w:spacing w:val="17"/>
        </w:rPr>
        <w:t xml:space="preserve"> </w:t>
      </w:r>
      <w:r>
        <w:t>time"</w:t>
      </w:r>
      <w:r>
        <w:rPr>
          <w:spacing w:val="17"/>
        </w:rPr>
        <w:t xml:space="preserve"> </w:t>
      </w:r>
      <w:r>
        <w:t>EMR</w:t>
      </w:r>
      <w:r>
        <w:rPr>
          <w:spacing w:val="17"/>
        </w:rPr>
        <w:t xml:space="preserve"> </w:t>
      </w:r>
      <w:r>
        <w:t>based</w:t>
      </w:r>
      <w:r>
        <w:rPr>
          <w:spacing w:val="17"/>
        </w:rPr>
        <w:t xml:space="preserve"> </w:t>
      </w:r>
      <w:r>
        <w:t>multicenter</w:t>
      </w:r>
      <w:r>
        <w:rPr>
          <w:spacing w:val="17"/>
        </w:rPr>
        <w:t xml:space="preserve"> </w:t>
      </w:r>
      <w:r>
        <w:t>trial</w:t>
      </w:r>
      <w:r>
        <w:rPr>
          <w:spacing w:val="17"/>
        </w:rPr>
        <w:t xml:space="preserve"> </w:t>
      </w:r>
      <w:r>
        <w:t>and</w:t>
      </w:r>
      <w:r>
        <w:rPr>
          <w:spacing w:val="17"/>
        </w:rPr>
        <w:t xml:space="preserve"> </w:t>
      </w:r>
      <w:r>
        <w:t>clinical</w:t>
      </w:r>
      <w:r>
        <w:rPr>
          <w:spacing w:val="17"/>
        </w:rPr>
        <w:t xml:space="preserve"> </w:t>
      </w:r>
      <w:r>
        <w:t>decision</w:t>
      </w:r>
      <w:r>
        <w:rPr>
          <w:spacing w:val="17"/>
        </w:rPr>
        <w:t xml:space="preserve"> </w:t>
      </w:r>
      <w:r>
        <w:t>algorithm,</w:t>
      </w:r>
      <w:r>
        <w:rPr>
          <w:spacing w:val="23"/>
        </w:rPr>
        <w:t xml:space="preserve"> </w:t>
      </w:r>
      <w:r>
        <w:t>advance</w:t>
      </w:r>
      <w:r>
        <w:rPr>
          <w:spacing w:val="17"/>
        </w:rPr>
        <w:t xml:space="preserve"> </w:t>
      </w:r>
      <w:r>
        <w:t>inte-</w:t>
      </w:r>
      <w:r>
        <w:rPr>
          <w:w w:val="99"/>
        </w:rPr>
        <w:t xml:space="preserve"> </w:t>
      </w:r>
      <w:r>
        <w:t>grated</w:t>
      </w:r>
      <w:r>
        <w:rPr>
          <w:spacing w:val="-13"/>
        </w:rPr>
        <w:t xml:space="preserve"> </w:t>
      </w:r>
      <w:r>
        <w:t>data</w:t>
      </w:r>
      <w:r>
        <w:rPr>
          <w:spacing w:val="-13"/>
        </w:rPr>
        <w:t xml:space="preserve"> </w:t>
      </w:r>
      <w:r>
        <w:t>imputation</w:t>
      </w:r>
      <w:r>
        <w:rPr>
          <w:spacing w:val="-13"/>
        </w:rPr>
        <w:t xml:space="preserve"> </w:t>
      </w:r>
      <w:r>
        <w:t>and</w:t>
      </w:r>
      <w:r>
        <w:rPr>
          <w:spacing w:val="-13"/>
        </w:rPr>
        <w:t xml:space="preserve"> </w:t>
      </w:r>
      <w:r>
        <w:t>overcome</w:t>
      </w:r>
      <w:r>
        <w:rPr>
          <w:spacing w:val="-13"/>
        </w:rPr>
        <w:t xml:space="preserve"> </w:t>
      </w:r>
      <w:r>
        <w:t>current</w:t>
      </w:r>
      <w:r>
        <w:rPr>
          <w:spacing w:val="-13"/>
        </w:rPr>
        <w:t xml:space="preserve"> </w:t>
      </w:r>
      <w:r>
        <w:t>limitations</w:t>
      </w:r>
      <w:r>
        <w:rPr>
          <w:spacing w:val="-13"/>
        </w:rPr>
        <w:t xml:space="preserve"> </w:t>
      </w:r>
      <w:r>
        <w:t>in</w:t>
      </w:r>
      <w:r>
        <w:rPr>
          <w:spacing w:val="-13"/>
        </w:rPr>
        <w:t xml:space="preserve"> </w:t>
      </w:r>
      <w:r>
        <w:t>Bayesian</w:t>
      </w:r>
      <w:r>
        <w:rPr>
          <w:spacing w:val="-13"/>
        </w:rPr>
        <w:t xml:space="preserve"> </w:t>
      </w:r>
      <w:r>
        <w:t>computational</w:t>
      </w:r>
      <w:r>
        <w:rPr>
          <w:spacing w:val="-13"/>
        </w:rPr>
        <w:t xml:space="preserve"> </w:t>
      </w:r>
      <w:r>
        <w:t>implementation</w:t>
      </w:r>
      <w:r>
        <w:rPr>
          <w:spacing w:val="-13"/>
        </w:rPr>
        <w:t xml:space="preserve"> </w:t>
      </w:r>
      <w:r>
        <w:rPr>
          <w:spacing w:val="-3"/>
        </w:rPr>
        <w:t>for</w:t>
      </w:r>
      <w:r>
        <w:rPr>
          <w:spacing w:val="-13"/>
        </w:rPr>
        <w:t xml:space="preserve"> </w:t>
      </w:r>
      <w:r>
        <w:t>very</w:t>
      </w:r>
      <w:r>
        <w:rPr>
          <w:spacing w:val="-13"/>
        </w:rPr>
        <w:t xml:space="preserve"> </w:t>
      </w:r>
      <w:r>
        <w:t>large</w:t>
      </w:r>
      <w:r>
        <w:rPr>
          <w:w w:val="99"/>
        </w:rPr>
        <w:t xml:space="preserve"> </w:t>
      </w:r>
      <w:r>
        <w:t>multi-center EMR</w:t>
      </w:r>
      <w:r>
        <w:rPr>
          <w:spacing w:val="-33"/>
        </w:rPr>
        <w:t xml:space="preserve"> </w:t>
      </w:r>
      <w:r>
        <w:t>surveillance.</w:t>
      </w:r>
    </w:p>
    <w:p w14:paraId="2D3FE992" w14:textId="77777777" w:rsidR="006024AE" w:rsidRDefault="00DD5827">
      <w:pPr>
        <w:spacing w:before="135" w:line="268" w:lineRule="auto"/>
        <w:ind w:left="120" w:right="175"/>
        <w:jc w:val="both"/>
        <w:rPr>
          <w:rFonts w:ascii="Arial" w:eastAsia="Arial" w:hAnsi="Arial" w:cs="Arial"/>
        </w:rPr>
      </w:pPr>
      <w:r>
        <w:rPr>
          <w:rFonts w:ascii="Arial"/>
          <w:i/>
        </w:rPr>
        <w:t>Our</w:t>
      </w:r>
      <w:r>
        <w:rPr>
          <w:rFonts w:ascii="Arial"/>
          <w:i/>
          <w:spacing w:val="-10"/>
        </w:rPr>
        <w:t xml:space="preserve"> </w:t>
      </w:r>
      <w:r>
        <w:rPr>
          <w:rFonts w:ascii="Arial"/>
          <w:i/>
        </w:rPr>
        <w:t>overall</w:t>
      </w:r>
      <w:r>
        <w:rPr>
          <w:rFonts w:ascii="Arial"/>
          <w:i/>
          <w:spacing w:val="-10"/>
        </w:rPr>
        <w:t xml:space="preserve"> </w:t>
      </w:r>
      <w:r>
        <w:rPr>
          <w:rFonts w:ascii="Arial"/>
          <w:i/>
        </w:rPr>
        <w:t>hypothesis</w:t>
      </w:r>
      <w:r>
        <w:rPr>
          <w:rFonts w:ascii="Arial"/>
          <w:i/>
          <w:spacing w:val="-10"/>
        </w:rPr>
        <w:t xml:space="preserve"> </w:t>
      </w:r>
      <w:r>
        <w:rPr>
          <w:rFonts w:ascii="Arial"/>
          <w:i/>
        </w:rPr>
        <w:t>is</w:t>
      </w:r>
      <w:r>
        <w:rPr>
          <w:rFonts w:ascii="Arial"/>
          <w:i/>
          <w:spacing w:val="-10"/>
        </w:rPr>
        <w:t xml:space="preserve"> </w:t>
      </w:r>
      <w:r>
        <w:rPr>
          <w:rFonts w:ascii="Arial"/>
          <w:i/>
        </w:rPr>
        <w:t>that</w:t>
      </w:r>
      <w:r>
        <w:rPr>
          <w:rFonts w:ascii="Arial"/>
          <w:i/>
          <w:spacing w:val="-10"/>
        </w:rPr>
        <w:t xml:space="preserve"> </w:t>
      </w:r>
      <w:r>
        <w:rPr>
          <w:rFonts w:ascii="Arial"/>
          <w:i/>
        </w:rPr>
        <w:t>complex</w:t>
      </w:r>
      <w:r>
        <w:rPr>
          <w:rFonts w:ascii="Arial"/>
          <w:i/>
          <w:spacing w:val="-10"/>
        </w:rPr>
        <w:t xml:space="preserve"> </w:t>
      </w:r>
      <w:r>
        <w:rPr>
          <w:rFonts w:ascii="Arial"/>
          <w:i/>
        </w:rPr>
        <w:t>hierarchical</w:t>
      </w:r>
      <w:r>
        <w:rPr>
          <w:rFonts w:ascii="Arial"/>
          <w:i/>
          <w:spacing w:val="-10"/>
        </w:rPr>
        <w:t xml:space="preserve"> </w:t>
      </w:r>
      <w:r>
        <w:rPr>
          <w:rFonts w:ascii="Arial"/>
          <w:i/>
        </w:rPr>
        <w:t>Bayesian</w:t>
      </w:r>
      <w:r>
        <w:rPr>
          <w:rFonts w:ascii="Arial"/>
          <w:i/>
          <w:spacing w:val="-10"/>
        </w:rPr>
        <w:t xml:space="preserve"> </w:t>
      </w:r>
      <w:r>
        <w:rPr>
          <w:rFonts w:ascii="Arial"/>
          <w:i/>
        </w:rPr>
        <w:t>modeling</w:t>
      </w:r>
      <w:r>
        <w:rPr>
          <w:rFonts w:ascii="Arial"/>
          <w:i/>
          <w:spacing w:val="-10"/>
        </w:rPr>
        <w:t xml:space="preserve"> </w:t>
      </w:r>
      <w:r>
        <w:rPr>
          <w:rFonts w:ascii="Arial"/>
          <w:i/>
        </w:rPr>
        <w:t>and</w:t>
      </w:r>
      <w:r>
        <w:rPr>
          <w:rFonts w:ascii="Arial"/>
          <w:i/>
          <w:spacing w:val="-10"/>
        </w:rPr>
        <w:t xml:space="preserve"> </w:t>
      </w:r>
      <w:r>
        <w:rPr>
          <w:rFonts w:ascii="Arial"/>
          <w:i/>
        </w:rPr>
        <w:t>data</w:t>
      </w:r>
      <w:r>
        <w:rPr>
          <w:rFonts w:ascii="Arial"/>
          <w:i/>
          <w:spacing w:val="-10"/>
        </w:rPr>
        <w:t xml:space="preserve"> </w:t>
      </w:r>
      <w:r>
        <w:rPr>
          <w:rFonts w:ascii="Arial"/>
          <w:i/>
        </w:rPr>
        <w:t>imputation</w:t>
      </w:r>
      <w:r>
        <w:rPr>
          <w:rFonts w:ascii="Arial"/>
          <w:i/>
          <w:spacing w:val="-10"/>
        </w:rPr>
        <w:t xml:space="preserve"> </w:t>
      </w:r>
      <w:r>
        <w:rPr>
          <w:rFonts w:ascii="Arial"/>
          <w:i/>
        </w:rPr>
        <w:t>will</w:t>
      </w:r>
      <w:r>
        <w:rPr>
          <w:rFonts w:ascii="Arial"/>
          <w:i/>
          <w:spacing w:val="-10"/>
        </w:rPr>
        <w:t xml:space="preserve"> </w:t>
      </w:r>
      <w:r>
        <w:rPr>
          <w:rFonts w:ascii="Arial"/>
          <w:i/>
        </w:rPr>
        <w:t>reduce</w:t>
      </w:r>
      <w:r>
        <w:rPr>
          <w:rFonts w:ascii="Arial"/>
          <w:i/>
          <w:spacing w:val="-10"/>
        </w:rPr>
        <w:t xml:space="preserve"> </w:t>
      </w:r>
      <w:r>
        <w:rPr>
          <w:rFonts w:ascii="Arial"/>
          <w:i/>
        </w:rPr>
        <w:t>morbidity</w:t>
      </w:r>
      <w:r>
        <w:rPr>
          <w:rFonts w:ascii="Arial"/>
          <w:i/>
          <w:w w:val="99"/>
        </w:rPr>
        <w:t xml:space="preserve"> </w:t>
      </w:r>
      <w:r>
        <w:rPr>
          <w:rFonts w:ascii="Arial"/>
          <w:i/>
        </w:rPr>
        <w:t>and</w:t>
      </w:r>
      <w:r>
        <w:rPr>
          <w:rFonts w:ascii="Arial"/>
          <w:i/>
          <w:spacing w:val="-7"/>
        </w:rPr>
        <w:t xml:space="preserve"> </w:t>
      </w:r>
      <w:r>
        <w:rPr>
          <w:rFonts w:ascii="Arial"/>
          <w:i/>
        </w:rPr>
        <w:t>mortality</w:t>
      </w:r>
      <w:r>
        <w:rPr>
          <w:rFonts w:ascii="Arial"/>
          <w:i/>
          <w:spacing w:val="-7"/>
        </w:rPr>
        <w:t xml:space="preserve"> </w:t>
      </w:r>
      <w:r>
        <w:rPr>
          <w:rFonts w:ascii="Arial"/>
          <w:i/>
        </w:rPr>
        <w:t>from</w:t>
      </w:r>
      <w:r>
        <w:rPr>
          <w:rFonts w:ascii="Arial"/>
          <w:i/>
          <w:spacing w:val="-7"/>
        </w:rPr>
        <w:t xml:space="preserve"> </w:t>
      </w:r>
      <w:r>
        <w:rPr>
          <w:rFonts w:ascii="Arial"/>
          <w:i/>
        </w:rPr>
        <w:t>respiratory</w:t>
      </w:r>
      <w:r>
        <w:rPr>
          <w:rFonts w:ascii="Arial"/>
          <w:i/>
          <w:spacing w:val="-7"/>
        </w:rPr>
        <w:t xml:space="preserve"> </w:t>
      </w:r>
      <w:r>
        <w:rPr>
          <w:rFonts w:ascii="Arial"/>
          <w:i/>
        </w:rPr>
        <w:t>failure</w:t>
      </w:r>
      <w:r>
        <w:rPr>
          <w:rFonts w:ascii="Arial"/>
          <w:i/>
          <w:spacing w:val="-7"/>
        </w:rPr>
        <w:t xml:space="preserve"> </w:t>
      </w:r>
      <w:r>
        <w:rPr>
          <w:rFonts w:ascii="Arial"/>
          <w:i/>
        </w:rPr>
        <w:t>in</w:t>
      </w:r>
      <w:r>
        <w:rPr>
          <w:rFonts w:ascii="Arial"/>
          <w:i/>
          <w:spacing w:val="-7"/>
        </w:rPr>
        <w:t xml:space="preserve"> </w:t>
      </w:r>
      <w:r>
        <w:rPr>
          <w:rFonts w:ascii="Arial"/>
          <w:i/>
        </w:rPr>
        <w:t>hospitalized</w:t>
      </w:r>
      <w:r>
        <w:rPr>
          <w:rFonts w:ascii="Arial"/>
          <w:i/>
          <w:spacing w:val="-7"/>
        </w:rPr>
        <w:t xml:space="preserve"> </w:t>
      </w:r>
      <w:r>
        <w:rPr>
          <w:rFonts w:ascii="Arial"/>
          <w:i/>
        </w:rPr>
        <w:t>patients</w:t>
      </w:r>
      <w:r>
        <w:rPr>
          <w:rFonts w:ascii="Arial"/>
          <w:i/>
          <w:spacing w:val="-7"/>
        </w:rPr>
        <w:t xml:space="preserve"> </w:t>
      </w:r>
      <w:r>
        <w:rPr>
          <w:rFonts w:ascii="Arial"/>
          <w:i/>
        </w:rPr>
        <w:t>compared</w:t>
      </w:r>
      <w:r>
        <w:rPr>
          <w:rFonts w:ascii="Arial"/>
          <w:i/>
          <w:spacing w:val="-7"/>
        </w:rPr>
        <w:t xml:space="preserve"> </w:t>
      </w:r>
      <w:r>
        <w:rPr>
          <w:rFonts w:ascii="Arial"/>
          <w:i/>
        </w:rPr>
        <w:t>to</w:t>
      </w:r>
      <w:r>
        <w:rPr>
          <w:rFonts w:ascii="Arial"/>
          <w:i/>
          <w:spacing w:val="-7"/>
        </w:rPr>
        <w:t xml:space="preserve"> </w:t>
      </w:r>
      <w:r>
        <w:rPr>
          <w:rFonts w:ascii="Arial"/>
          <w:i/>
        </w:rPr>
        <w:t>the</w:t>
      </w:r>
      <w:r>
        <w:rPr>
          <w:rFonts w:ascii="Arial"/>
          <w:i/>
          <w:spacing w:val="-7"/>
        </w:rPr>
        <w:t xml:space="preserve"> </w:t>
      </w:r>
      <w:r>
        <w:rPr>
          <w:rFonts w:ascii="Arial"/>
          <w:i/>
        </w:rPr>
        <w:t>classical</w:t>
      </w:r>
      <w:r>
        <w:rPr>
          <w:rFonts w:ascii="Arial"/>
          <w:i/>
          <w:spacing w:val="-7"/>
        </w:rPr>
        <w:t xml:space="preserve"> </w:t>
      </w:r>
      <w:r>
        <w:rPr>
          <w:rFonts w:ascii="Arial"/>
          <w:i/>
        </w:rPr>
        <w:t>model.</w:t>
      </w:r>
    </w:p>
    <w:p w14:paraId="07F0570A" w14:textId="77777777" w:rsidR="006024AE" w:rsidRDefault="00DD5827">
      <w:pPr>
        <w:pStyle w:val="Heading3"/>
        <w:spacing w:before="124"/>
        <w:ind w:left="120"/>
        <w:jc w:val="both"/>
        <w:rPr>
          <w:b w:val="0"/>
          <w:bCs w:val="0"/>
        </w:rPr>
      </w:pPr>
      <w:r>
        <w:t>Specific</w:t>
      </w:r>
      <w:r>
        <w:rPr>
          <w:spacing w:val="-7"/>
        </w:rPr>
        <w:t xml:space="preserve"> </w:t>
      </w:r>
      <w:r>
        <w:t>aims:</w:t>
      </w:r>
    </w:p>
    <w:p w14:paraId="2A47DBAC" w14:textId="77777777" w:rsidR="006024AE" w:rsidRDefault="00DD5827">
      <w:pPr>
        <w:pStyle w:val="Heading4"/>
        <w:spacing w:before="143"/>
        <w:jc w:val="both"/>
        <w:rPr>
          <w:b w:val="0"/>
          <w:bCs w:val="0"/>
        </w:rPr>
      </w:pPr>
      <w:r>
        <w:t>Aim</w:t>
      </w:r>
      <w:r>
        <w:rPr>
          <w:spacing w:val="-8"/>
        </w:rPr>
        <w:t xml:space="preserve"> </w:t>
      </w:r>
      <w:r>
        <w:t>1:</w:t>
      </w:r>
      <w:r>
        <w:rPr>
          <w:spacing w:val="4"/>
        </w:rPr>
        <w:t xml:space="preserve"> </w:t>
      </w:r>
      <w:r>
        <w:rPr>
          <w:spacing w:val="-10"/>
        </w:rPr>
        <w:t>To</w:t>
      </w:r>
      <w:r>
        <w:rPr>
          <w:spacing w:val="-8"/>
        </w:rPr>
        <w:t xml:space="preserve"> </w:t>
      </w:r>
      <w:r>
        <w:t>improve</w:t>
      </w:r>
      <w:r>
        <w:rPr>
          <w:spacing w:val="-8"/>
        </w:rPr>
        <w:t xml:space="preserve"> </w:t>
      </w:r>
      <w:r>
        <w:t>early</w:t>
      </w:r>
      <w:r>
        <w:rPr>
          <w:spacing w:val="-8"/>
        </w:rPr>
        <w:t xml:space="preserve"> </w:t>
      </w:r>
      <w:r>
        <w:t>prediction</w:t>
      </w:r>
      <w:r>
        <w:rPr>
          <w:spacing w:val="-8"/>
        </w:rPr>
        <w:t xml:space="preserve"> </w:t>
      </w:r>
      <w:r>
        <w:t>of</w:t>
      </w:r>
      <w:r>
        <w:rPr>
          <w:spacing w:val="-8"/>
        </w:rPr>
        <w:t xml:space="preserve"> </w:t>
      </w:r>
      <w:r>
        <w:t>prolonged</w:t>
      </w:r>
      <w:r>
        <w:rPr>
          <w:spacing w:val="-8"/>
        </w:rPr>
        <w:t xml:space="preserve"> </w:t>
      </w:r>
      <w:r>
        <w:t>respiratory</w:t>
      </w:r>
      <w:r>
        <w:rPr>
          <w:spacing w:val="-8"/>
        </w:rPr>
        <w:t xml:space="preserve"> </w:t>
      </w:r>
      <w:r>
        <w:t>failure</w:t>
      </w:r>
      <w:r>
        <w:rPr>
          <w:spacing w:val="-8"/>
        </w:rPr>
        <w:t xml:space="preserve"> </w:t>
      </w:r>
      <w:r>
        <w:t>and</w:t>
      </w:r>
      <w:r>
        <w:rPr>
          <w:spacing w:val="-8"/>
        </w:rPr>
        <w:t xml:space="preserve"> </w:t>
      </w:r>
      <w:r>
        <w:t>death</w:t>
      </w:r>
      <w:r>
        <w:rPr>
          <w:spacing w:val="-8"/>
        </w:rPr>
        <w:t xml:space="preserve"> </w:t>
      </w:r>
      <w:r>
        <w:t>in</w:t>
      </w:r>
      <w:r>
        <w:rPr>
          <w:spacing w:val="-8"/>
        </w:rPr>
        <w:t xml:space="preserve"> </w:t>
      </w:r>
      <w:r>
        <w:t>hospitalized</w:t>
      </w:r>
      <w:r>
        <w:rPr>
          <w:spacing w:val="-8"/>
        </w:rPr>
        <w:t xml:space="preserve"> </w:t>
      </w:r>
      <w:r>
        <w:t>patients.</w:t>
      </w:r>
    </w:p>
    <w:p w14:paraId="21C32270" w14:textId="77777777" w:rsidR="006024AE" w:rsidRDefault="00DD5827">
      <w:pPr>
        <w:pStyle w:val="BodyText"/>
        <w:spacing w:before="125"/>
        <w:ind w:left="120"/>
        <w:jc w:val="both"/>
      </w:pPr>
      <w:r>
        <w:rPr>
          <w:spacing w:val="-4"/>
        </w:rPr>
        <w:t>We</w:t>
      </w:r>
      <w:r>
        <w:rPr>
          <w:spacing w:val="-8"/>
        </w:rPr>
        <w:t xml:space="preserve"> </w:t>
      </w:r>
      <w:r>
        <w:t>will</w:t>
      </w:r>
      <w:r>
        <w:rPr>
          <w:spacing w:val="-8"/>
        </w:rPr>
        <w:t xml:space="preserve"> </w:t>
      </w:r>
      <w:r>
        <w:t>implement</w:t>
      </w:r>
      <w:r>
        <w:rPr>
          <w:spacing w:val="-8"/>
        </w:rPr>
        <w:t xml:space="preserve"> </w:t>
      </w:r>
      <w:r>
        <w:t>a</w:t>
      </w:r>
      <w:r>
        <w:rPr>
          <w:spacing w:val="-8"/>
        </w:rPr>
        <w:t xml:space="preserve"> </w:t>
      </w:r>
      <w:r>
        <w:t>complex</w:t>
      </w:r>
      <w:r>
        <w:rPr>
          <w:spacing w:val="-8"/>
        </w:rPr>
        <w:t xml:space="preserve"> </w:t>
      </w:r>
      <w:r>
        <w:t>hierarchical</w:t>
      </w:r>
      <w:r>
        <w:rPr>
          <w:spacing w:val="-8"/>
        </w:rPr>
        <w:t xml:space="preserve"> </w:t>
      </w:r>
      <w:r>
        <w:t>Bayesian</w:t>
      </w:r>
      <w:r>
        <w:rPr>
          <w:spacing w:val="-8"/>
        </w:rPr>
        <w:t xml:space="preserve"> </w:t>
      </w:r>
      <w:r>
        <w:t>prediction</w:t>
      </w:r>
      <w:r>
        <w:rPr>
          <w:spacing w:val="-8"/>
        </w:rPr>
        <w:t xml:space="preserve"> </w:t>
      </w:r>
      <w:r>
        <w:t>algorithm,</w:t>
      </w:r>
      <w:r>
        <w:rPr>
          <w:spacing w:val="-8"/>
        </w:rPr>
        <w:t xml:space="preserve"> </w:t>
      </w:r>
      <w:r>
        <w:t>comparing</w:t>
      </w:r>
      <w:r>
        <w:rPr>
          <w:spacing w:val="-8"/>
        </w:rPr>
        <w:t xml:space="preserve"> </w:t>
      </w:r>
      <w:r>
        <w:t>it</w:t>
      </w:r>
      <w:r>
        <w:rPr>
          <w:spacing w:val="-8"/>
        </w:rPr>
        <w:t xml:space="preserve"> </w:t>
      </w:r>
      <w:r>
        <w:t>to</w:t>
      </w:r>
      <w:r>
        <w:rPr>
          <w:spacing w:val="-8"/>
        </w:rPr>
        <w:t xml:space="preserve"> </w:t>
      </w:r>
      <w:r>
        <w:t>the</w:t>
      </w:r>
      <w:r>
        <w:rPr>
          <w:spacing w:val="-8"/>
        </w:rPr>
        <w:t xml:space="preserve"> </w:t>
      </w:r>
      <w:r>
        <w:t>classical</w:t>
      </w:r>
      <w:r>
        <w:rPr>
          <w:spacing w:val="-8"/>
        </w:rPr>
        <w:t xml:space="preserve"> </w:t>
      </w:r>
      <w:r>
        <w:t>model.</w:t>
      </w:r>
    </w:p>
    <w:p w14:paraId="560CEB11" w14:textId="77777777" w:rsidR="006024AE" w:rsidRDefault="00DD5827">
      <w:pPr>
        <w:pStyle w:val="BodyText"/>
        <w:spacing w:before="31" w:line="268" w:lineRule="auto"/>
        <w:ind w:left="119" w:right="119"/>
        <w:jc w:val="both"/>
      </w:pPr>
      <w:r>
        <w:rPr>
          <w:b/>
        </w:rPr>
        <w:t xml:space="preserve">SA 1a: </w:t>
      </w:r>
      <w:r>
        <w:rPr>
          <w:spacing w:val="-14"/>
        </w:rPr>
        <w:t xml:space="preserve">To </w:t>
      </w:r>
      <w:r>
        <w:t>build a pragmatic EMR based hierarchical Bayesian model implemented in the ultra-fast</w:t>
      </w:r>
      <w:r>
        <w:rPr>
          <w:spacing w:val="38"/>
        </w:rPr>
        <w:t xml:space="preserve"> </w:t>
      </w:r>
      <w:r>
        <w:t>statistical</w:t>
      </w:r>
      <w:r>
        <w:rPr>
          <w:w w:val="99"/>
        </w:rPr>
        <w:t xml:space="preserve"> </w:t>
      </w:r>
      <w:r>
        <w:t>software</w:t>
      </w:r>
      <w:r>
        <w:rPr>
          <w:spacing w:val="22"/>
        </w:rPr>
        <w:t xml:space="preserve"> </w:t>
      </w:r>
      <w:r>
        <w:t>Stan</w:t>
      </w:r>
      <w:r>
        <w:rPr>
          <w:spacing w:val="22"/>
        </w:rPr>
        <w:t xml:space="preserve"> </w:t>
      </w:r>
      <w:r>
        <w:t>to</w:t>
      </w:r>
      <w:r>
        <w:rPr>
          <w:spacing w:val="22"/>
        </w:rPr>
        <w:t xml:space="preserve"> </w:t>
      </w:r>
      <w:r>
        <w:t>predict</w:t>
      </w:r>
      <w:r>
        <w:rPr>
          <w:spacing w:val="22"/>
        </w:rPr>
        <w:t xml:space="preserve"> </w:t>
      </w:r>
      <w:r>
        <w:t>a</w:t>
      </w:r>
      <w:r>
        <w:rPr>
          <w:spacing w:val="22"/>
        </w:rPr>
        <w:t xml:space="preserve"> </w:t>
      </w:r>
      <w:r>
        <w:t>composite</w:t>
      </w:r>
      <w:r>
        <w:rPr>
          <w:spacing w:val="22"/>
        </w:rPr>
        <w:t xml:space="preserve"> </w:t>
      </w:r>
      <w:r>
        <w:t>outcome</w:t>
      </w:r>
      <w:r>
        <w:rPr>
          <w:spacing w:val="22"/>
        </w:rPr>
        <w:t xml:space="preserve"> </w:t>
      </w:r>
      <w:r>
        <w:t>[death</w:t>
      </w:r>
      <w:r>
        <w:rPr>
          <w:spacing w:val="22"/>
        </w:rPr>
        <w:t xml:space="preserve"> </w:t>
      </w:r>
      <w:r>
        <w:t>or</w:t>
      </w:r>
      <w:r>
        <w:rPr>
          <w:spacing w:val="22"/>
        </w:rPr>
        <w:t xml:space="preserve"> </w:t>
      </w:r>
      <w:r>
        <w:t>prolonged</w:t>
      </w:r>
      <w:r>
        <w:rPr>
          <w:spacing w:val="22"/>
        </w:rPr>
        <w:t xml:space="preserve"> </w:t>
      </w:r>
      <w:r>
        <w:t>mechanical</w:t>
      </w:r>
      <w:r>
        <w:rPr>
          <w:spacing w:val="22"/>
        </w:rPr>
        <w:t xml:space="preserve"> </w:t>
      </w:r>
      <w:r>
        <w:t>ventilation</w:t>
      </w:r>
      <w:r>
        <w:rPr>
          <w:spacing w:val="22"/>
        </w:rPr>
        <w:t xml:space="preserve"> </w:t>
      </w:r>
      <w:r>
        <w:t>&gt;</w:t>
      </w:r>
      <w:r>
        <w:rPr>
          <w:spacing w:val="22"/>
        </w:rPr>
        <w:t xml:space="preserve"> </w:t>
      </w:r>
      <w:r>
        <w:t>48</w:t>
      </w:r>
      <w:r>
        <w:rPr>
          <w:spacing w:val="22"/>
        </w:rPr>
        <w:t xml:space="preserve"> </w:t>
      </w:r>
      <w:r>
        <w:t>hours]</w:t>
      </w:r>
      <w:r>
        <w:rPr>
          <w:spacing w:val="22"/>
        </w:rPr>
        <w:t xml:space="preserve"> </w:t>
      </w:r>
      <w:r>
        <w:t>in</w:t>
      </w:r>
      <w:r>
        <w:rPr>
          <w:spacing w:val="22"/>
        </w:rPr>
        <w:t xml:space="preserve"> </w:t>
      </w:r>
      <w:r>
        <w:t>our</w:t>
      </w:r>
      <w:r>
        <w:rPr>
          <w:w w:val="99"/>
        </w:rPr>
        <w:t xml:space="preserve"> </w:t>
      </w:r>
      <w:commentRangeStart w:id="20"/>
      <w:r>
        <w:t>Montefiore</w:t>
      </w:r>
      <w:r>
        <w:rPr>
          <w:spacing w:val="-8"/>
        </w:rPr>
        <w:t xml:space="preserve"> </w:t>
      </w:r>
      <w:r>
        <w:t>Medical</w:t>
      </w:r>
      <w:r>
        <w:rPr>
          <w:spacing w:val="-8"/>
        </w:rPr>
        <w:t xml:space="preserve"> </w:t>
      </w:r>
      <w:r>
        <w:t>Center</w:t>
      </w:r>
      <w:r>
        <w:rPr>
          <w:spacing w:val="-8"/>
        </w:rPr>
        <w:t xml:space="preserve"> </w:t>
      </w:r>
      <w:commentRangeEnd w:id="20"/>
      <w:r w:rsidR="005A12B8">
        <w:rPr>
          <w:rStyle w:val="CommentReference"/>
          <w:rFonts w:asciiTheme="minorHAnsi" w:eastAsiaTheme="minorHAnsi" w:hAnsiTheme="minorHAnsi"/>
        </w:rPr>
        <w:commentReference w:id="20"/>
      </w:r>
      <w:r>
        <w:t>inpatients</w:t>
      </w:r>
      <w:r>
        <w:rPr>
          <w:spacing w:val="-8"/>
        </w:rPr>
        <w:t xml:space="preserve"> </w:t>
      </w:r>
      <w:r>
        <w:t>and</w:t>
      </w:r>
      <w:r>
        <w:rPr>
          <w:spacing w:val="-8"/>
        </w:rPr>
        <w:t xml:space="preserve"> </w:t>
      </w:r>
      <w:r>
        <w:t>compare</w:t>
      </w:r>
      <w:r>
        <w:rPr>
          <w:spacing w:val="-8"/>
        </w:rPr>
        <w:t xml:space="preserve"> </w:t>
      </w:r>
      <w:r>
        <w:t>it</w:t>
      </w:r>
      <w:r>
        <w:rPr>
          <w:spacing w:val="-8"/>
        </w:rPr>
        <w:t xml:space="preserve"> </w:t>
      </w:r>
      <w:r>
        <w:t>with</w:t>
      </w:r>
      <w:r>
        <w:rPr>
          <w:spacing w:val="-8"/>
        </w:rPr>
        <w:t xml:space="preserve"> </w:t>
      </w:r>
      <w:r>
        <w:t>the</w:t>
      </w:r>
      <w:r>
        <w:rPr>
          <w:spacing w:val="-8"/>
        </w:rPr>
        <w:t xml:space="preserve"> </w:t>
      </w:r>
      <w:r>
        <w:t>existing</w:t>
      </w:r>
      <w:r>
        <w:rPr>
          <w:spacing w:val="-8"/>
        </w:rPr>
        <w:t xml:space="preserve"> </w:t>
      </w:r>
      <w:r>
        <w:t>frequentist</w:t>
      </w:r>
      <w:r>
        <w:rPr>
          <w:spacing w:val="-8"/>
        </w:rPr>
        <w:t xml:space="preserve"> </w:t>
      </w:r>
      <w:r>
        <w:t>algorithm.</w:t>
      </w:r>
    </w:p>
    <w:p w14:paraId="48A2D6D9" w14:textId="77777777" w:rsidR="006024AE" w:rsidRDefault="00DD5827">
      <w:pPr>
        <w:pStyle w:val="BodyText"/>
        <w:spacing w:before="2" w:line="268" w:lineRule="auto"/>
        <w:ind w:left="119" w:right="117"/>
        <w:jc w:val="both"/>
      </w:pPr>
      <w:r>
        <w:rPr>
          <w:b/>
        </w:rPr>
        <w:t xml:space="preserve">SA 1b: </w:t>
      </w:r>
      <w:r>
        <w:rPr>
          <w:spacing w:val="-14"/>
        </w:rPr>
        <w:t xml:space="preserve">To </w:t>
      </w:r>
      <w:r>
        <w:t xml:space="preserve">further </w:t>
      </w:r>
      <w:r>
        <w:rPr>
          <w:spacing w:val="-3"/>
        </w:rPr>
        <w:t xml:space="preserve">develop </w:t>
      </w:r>
      <w:r>
        <w:t>Bayesian data imputation algorithms of missing clinical data using auxiliary data,</w:t>
      </w:r>
      <w:r>
        <w:rPr>
          <w:spacing w:val="7"/>
        </w:rPr>
        <w:t xml:space="preserve"> </w:t>
      </w:r>
      <w:r>
        <w:t>to</w:t>
      </w:r>
      <w:r>
        <w:rPr>
          <w:w w:val="99"/>
        </w:rPr>
        <w:t xml:space="preserve"> </w:t>
      </w:r>
      <w:r>
        <w:t>identify the auxiliary measure properties, ceiling and floor effects and to test the imputations against</w:t>
      </w:r>
      <w:r>
        <w:rPr>
          <w:spacing w:val="56"/>
        </w:rPr>
        <w:t xml:space="preserve"> </w:t>
      </w:r>
      <w:r>
        <w:t>manually</w:t>
      </w:r>
      <w:r>
        <w:rPr>
          <w:w w:val="99"/>
        </w:rPr>
        <w:t xml:space="preserve"> </w:t>
      </w:r>
      <w:r>
        <w:t>verified data and published</w:t>
      </w:r>
      <w:r>
        <w:rPr>
          <w:spacing w:val="-43"/>
        </w:rPr>
        <w:t xml:space="preserve"> </w:t>
      </w:r>
      <w:r>
        <w:t>algorithms.</w:t>
      </w:r>
    </w:p>
    <w:p w14:paraId="2A191D59" w14:textId="77777777" w:rsidR="006024AE" w:rsidRDefault="00DD5827">
      <w:pPr>
        <w:pStyle w:val="Heading4"/>
        <w:spacing w:before="91"/>
        <w:ind w:left="119"/>
        <w:jc w:val="both"/>
        <w:rPr>
          <w:b w:val="0"/>
          <w:bCs w:val="0"/>
        </w:rPr>
      </w:pPr>
      <w:r>
        <w:t>Aim</w:t>
      </w:r>
      <w:r>
        <w:rPr>
          <w:spacing w:val="-8"/>
        </w:rPr>
        <w:t xml:space="preserve"> </w:t>
      </w:r>
      <w:r>
        <w:t>2:</w:t>
      </w:r>
      <w:r>
        <w:rPr>
          <w:spacing w:val="4"/>
        </w:rPr>
        <w:t xml:space="preserve"> </w:t>
      </w:r>
      <w:r>
        <w:rPr>
          <w:spacing w:val="-10"/>
        </w:rPr>
        <w:t>To</w:t>
      </w:r>
      <w:r>
        <w:rPr>
          <w:spacing w:val="-8"/>
        </w:rPr>
        <w:t xml:space="preserve"> </w:t>
      </w:r>
      <w:r>
        <w:t>integrate</w:t>
      </w:r>
      <w:r>
        <w:rPr>
          <w:spacing w:val="-8"/>
        </w:rPr>
        <w:t xml:space="preserve"> </w:t>
      </w:r>
      <w:r>
        <w:t>a</w:t>
      </w:r>
      <w:r>
        <w:rPr>
          <w:spacing w:val="-8"/>
        </w:rPr>
        <w:t xml:space="preserve"> </w:t>
      </w:r>
      <w:r>
        <w:t>complex</w:t>
      </w:r>
      <w:r>
        <w:rPr>
          <w:spacing w:val="-8"/>
        </w:rPr>
        <w:t xml:space="preserve"> </w:t>
      </w:r>
      <w:r>
        <w:t>Bayesian</w:t>
      </w:r>
      <w:r>
        <w:rPr>
          <w:spacing w:val="-8"/>
        </w:rPr>
        <w:t xml:space="preserve"> </w:t>
      </w:r>
      <w:r>
        <w:t>model</w:t>
      </w:r>
      <w:r>
        <w:rPr>
          <w:spacing w:val="-8"/>
        </w:rPr>
        <w:t xml:space="preserve"> </w:t>
      </w:r>
      <w:r>
        <w:t>into</w:t>
      </w:r>
      <w:r>
        <w:rPr>
          <w:spacing w:val="-8"/>
        </w:rPr>
        <w:t xml:space="preserve"> </w:t>
      </w:r>
      <w:r>
        <w:t>patient</w:t>
      </w:r>
      <w:r>
        <w:rPr>
          <w:spacing w:val="-8"/>
        </w:rPr>
        <w:t xml:space="preserve"> </w:t>
      </w:r>
      <w:r>
        <w:t>triage</w:t>
      </w:r>
      <w:r>
        <w:rPr>
          <w:spacing w:val="-8"/>
        </w:rPr>
        <w:t xml:space="preserve"> </w:t>
      </w:r>
      <w:r>
        <w:t>and</w:t>
      </w:r>
      <w:r>
        <w:rPr>
          <w:spacing w:val="-8"/>
        </w:rPr>
        <w:t xml:space="preserve"> </w:t>
      </w:r>
      <w:r>
        <w:t>treatment</w:t>
      </w:r>
      <w:r>
        <w:rPr>
          <w:spacing w:val="-8"/>
        </w:rPr>
        <w:t xml:space="preserve"> </w:t>
      </w:r>
      <w:r>
        <w:t>implementation.</w:t>
      </w:r>
    </w:p>
    <w:p w14:paraId="2087A2FF" w14:textId="77777777" w:rsidR="006024AE" w:rsidRDefault="00DD5827">
      <w:pPr>
        <w:pStyle w:val="BodyText"/>
        <w:spacing w:before="125" w:line="268" w:lineRule="auto"/>
        <w:ind w:left="119" w:right="117"/>
        <w:jc w:val="both"/>
      </w:pPr>
      <w:commentRangeStart w:id="21"/>
      <w:r>
        <w:lastRenderedPageBreak/>
        <w:t>Our</w:t>
      </w:r>
      <w:r>
        <w:rPr>
          <w:spacing w:val="-8"/>
        </w:rPr>
        <w:t xml:space="preserve"> </w:t>
      </w:r>
      <w:r>
        <w:t>prediction</w:t>
      </w:r>
      <w:r>
        <w:rPr>
          <w:spacing w:val="-8"/>
        </w:rPr>
        <w:t xml:space="preserve"> </w:t>
      </w:r>
      <w:r>
        <w:t>algorithm</w:t>
      </w:r>
      <w:r>
        <w:rPr>
          <w:spacing w:val="-8"/>
        </w:rPr>
        <w:t xml:space="preserve"> </w:t>
      </w:r>
      <w:r>
        <w:t>will</w:t>
      </w:r>
      <w:r>
        <w:rPr>
          <w:spacing w:val="-8"/>
        </w:rPr>
        <w:t xml:space="preserve"> </w:t>
      </w:r>
      <w:r>
        <w:t>trigger</w:t>
      </w:r>
      <w:r>
        <w:rPr>
          <w:spacing w:val="-8"/>
        </w:rPr>
        <w:t xml:space="preserve"> </w:t>
      </w:r>
      <w:r>
        <w:t>individualized</w:t>
      </w:r>
      <w:r>
        <w:rPr>
          <w:spacing w:val="-8"/>
        </w:rPr>
        <w:t xml:space="preserve"> </w:t>
      </w:r>
      <w:r>
        <w:t>patient</w:t>
      </w:r>
      <w:r>
        <w:rPr>
          <w:spacing w:val="-8"/>
        </w:rPr>
        <w:t xml:space="preserve"> </w:t>
      </w:r>
      <w:r>
        <w:t>interventions</w:t>
      </w:r>
      <w:r>
        <w:rPr>
          <w:spacing w:val="-8"/>
        </w:rPr>
        <w:t xml:space="preserve"> </w:t>
      </w:r>
      <w:r>
        <w:t>in</w:t>
      </w:r>
      <w:r>
        <w:rPr>
          <w:spacing w:val="-8"/>
        </w:rPr>
        <w:t xml:space="preserve"> </w:t>
      </w:r>
      <w:r>
        <w:rPr>
          <w:spacing w:val="-4"/>
        </w:rPr>
        <w:t>Dr.</w:t>
      </w:r>
      <w:r>
        <w:rPr>
          <w:spacing w:val="4"/>
        </w:rPr>
        <w:t xml:space="preserve"> </w:t>
      </w:r>
      <w:r>
        <w:t>Gong’s</w:t>
      </w:r>
      <w:r>
        <w:rPr>
          <w:spacing w:val="-8"/>
        </w:rPr>
        <w:t xml:space="preserve"> </w:t>
      </w:r>
      <w:r>
        <w:t>pragmatic</w:t>
      </w:r>
      <w:r>
        <w:rPr>
          <w:spacing w:val="-8"/>
        </w:rPr>
        <w:t xml:space="preserve"> </w:t>
      </w:r>
      <w:r>
        <w:t>multi-center</w:t>
      </w:r>
      <w:r>
        <w:rPr>
          <w:spacing w:val="-8"/>
        </w:rPr>
        <w:t xml:space="preserve"> </w:t>
      </w:r>
      <w:r>
        <w:t>trial.</w:t>
      </w:r>
      <w:r>
        <w:rPr>
          <w:w w:val="99"/>
        </w:rPr>
        <w:t xml:space="preserve"> </w:t>
      </w:r>
      <w:commentRangeEnd w:id="21"/>
      <w:r w:rsidR="005A12B8">
        <w:rPr>
          <w:rStyle w:val="CommentReference"/>
          <w:rFonts w:asciiTheme="minorHAnsi" w:eastAsiaTheme="minorHAnsi" w:hAnsiTheme="minorHAnsi"/>
        </w:rPr>
        <w:commentReference w:id="21"/>
      </w:r>
      <w:r>
        <w:rPr>
          <w:rFonts w:cs="Arial"/>
          <w:b/>
          <w:bCs/>
        </w:rPr>
        <w:t xml:space="preserve">SA 2a: </w:t>
      </w:r>
      <w:r>
        <w:rPr>
          <w:spacing w:val="-14"/>
        </w:rPr>
        <w:t xml:space="preserve">To </w:t>
      </w:r>
      <w:r>
        <w:t xml:space="preserve">integrate patient triage and advance compliance into </w:t>
      </w:r>
      <w:r>
        <w:rPr>
          <w:spacing w:val="-4"/>
        </w:rPr>
        <w:t xml:space="preserve">Dr. </w:t>
      </w:r>
      <w:r>
        <w:t>Gong’s clinical trial and sustained</w:t>
      </w:r>
      <w:r>
        <w:rPr>
          <w:spacing w:val="15"/>
        </w:rPr>
        <w:t xml:space="preserve"> </w:t>
      </w:r>
      <w:r>
        <w:t>quality</w:t>
      </w:r>
      <w:r>
        <w:rPr>
          <w:w w:val="99"/>
        </w:rPr>
        <w:t xml:space="preserve"> </w:t>
      </w:r>
      <w:r>
        <w:t>improvement</w:t>
      </w:r>
      <w:r>
        <w:rPr>
          <w:spacing w:val="-10"/>
        </w:rPr>
        <w:t xml:space="preserve"> </w:t>
      </w:r>
      <w:r>
        <w:t>and</w:t>
      </w:r>
      <w:r>
        <w:rPr>
          <w:spacing w:val="-10"/>
        </w:rPr>
        <w:t xml:space="preserve"> </w:t>
      </w:r>
      <w:r>
        <w:t>to</w:t>
      </w:r>
      <w:r>
        <w:rPr>
          <w:spacing w:val="-10"/>
        </w:rPr>
        <w:t xml:space="preserve"> </w:t>
      </w:r>
      <w:r>
        <w:t>focus</w:t>
      </w:r>
      <w:r>
        <w:rPr>
          <w:spacing w:val="-10"/>
        </w:rPr>
        <w:t xml:space="preserve"> </w:t>
      </w:r>
      <w:r>
        <w:t>education</w:t>
      </w:r>
      <w:r>
        <w:rPr>
          <w:spacing w:val="-10"/>
        </w:rPr>
        <w:t xml:space="preserve"> </w:t>
      </w:r>
      <w:r>
        <w:t>efforts</w:t>
      </w:r>
      <w:r>
        <w:rPr>
          <w:spacing w:val="-10"/>
        </w:rPr>
        <w:t xml:space="preserve"> </w:t>
      </w:r>
      <w:r>
        <w:t>on</w:t>
      </w:r>
      <w:r>
        <w:rPr>
          <w:spacing w:val="-10"/>
        </w:rPr>
        <w:t xml:space="preserve"> </w:t>
      </w:r>
      <w:r>
        <w:t>the</w:t>
      </w:r>
      <w:r>
        <w:rPr>
          <w:spacing w:val="-10"/>
        </w:rPr>
        <w:t xml:space="preserve"> </w:t>
      </w:r>
      <w:r>
        <w:t>most</w:t>
      </w:r>
      <w:r>
        <w:rPr>
          <w:spacing w:val="-10"/>
        </w:rPr>
        <w:t xml:space="preserve"> </w:t>
      </w:r>
      <w:r>
        <w:t>effective</w:t>
      </w:r>
      <w:r>
        <w:rPr>
          <w:spacing w:val="-10"/>
        </w:rPr>
        <w:t xml:space="preserve"> </w:t>
      </w:r>
      <w:r>
        <w:t>components</w:t>
      </w:r>
      <w:r>
        <w:rPr>
          <w:spacing w:val="-10"/>
        </w:rPr>
        <w:t xml:space="preserve"> </w:t>
      </w:r>
      <w:r>
        <w:t>of</w:t>
      </w:r>
      <w:r>
        <w:rPr>
          <w:spacing w:val="-10"/>
        </w:rPr>
        <w:t xml:space="preserve"> </w:t>
      </w:r>
      <w:r>
        <w:t>the</w:t>
      </w:r>
      <w:r>
        <w:rPr>
          <w:spacing w:val="-10"/>
        </w:rPr>
        <w:t xml:space="preserve"> </w:t>
      </w:r>
      <w:r>
        <w:t>checklist</w:t>
      </w:r>
      <w:r>
        <w:rPr>
          <w:spacing w:val="-10"/>
        </w:rPr>
        <w:t xml:space="preserve"> </w:t>
      </w:r>
      <w:r>
        <w:t>intervention.</w:t>
      </w:r>
    </w:p>
    <w:p w14:paraId="0E84C4F1" w14:textId="77777777" w:rsidR="006024AE" w:rsidRDefault="00DD5827">
      <w:pPr>
        <w:pStyle w:val="BodyText"/>
        <w:spacing w:before="2" w:line="268" w:lineRule="auto"/>
        <w:ind w:left="119" w:right="117"/>
        <w:jc w:val="both"/>
      </w:pPr>
      <w:r>
        <w:rPr>
          <w:b/>
        </w:rPr>
        <w:t>SA</w:t>
      </w:r>
      <w:r>
        <w:rPr>
          <w:b/>
          <w:spacing w:val="-14"/>
        </w:rPr>
        <w:t xml:space="preserve"> </w:t>
      </w:r>
      <w:r>
        <w:rPr>
          <w:b/>
        </w:rPr>
        <w:t>2b:</w:t>
      </w:r>
      <w:r>
        <w:rPr>
          <w:b/>
          <w:spacing w:val="2"/>
        </w:rPr>
        <w:t xml:space="preserve"> </w:t>
      </w:r>
      <w:commentRangeStart w:id="22"/>
      <w:r>
        <w:rPr>
          <w:spacing w:val="-14"/>
        </w:rPr>
        <w:t xml:space="preserve">To </w:t>
      </w:r>
      <w:r>
        <w:t>update</w:t>
      </w:r>
      <w:r>
        <w:rPr>
          <w:spacing w:val="-14"/>
        </w:rPr>
        <w:t xml:space="preserve"> </w:t>
      </w:r>
      <w:r>
        <w:t>our</w:t>
      </w:r>
      <w:r>
        <w:rPr>
          <w:spacing w:val="-14"/>
        </w:rPr>
        <w:t xml:space="preserve"> </w:t>
      </w:r>
      <w:r>
        <w:t>model</w:t>
      </w:r>
      <w:r>
        <w:rPr>
          <w:spacing w:val="-14"/>
        </w:rPr>
        <w:t xml:space="preserve"> </w:t>
      </w:r>
      <w:r>
        <w:t>continuously</w:t>
      </w:r>
      <w:r>
        <w:rPr>
          <w:spacing w:val="-14"/>
        </w:rPr>
        <w:t xml:space="preserve"> </w:t>
      </w:r>
      <w:r>
        <w:t>with</w:t>
      </w:r>
      <w:r>
        <w:rPr>
          <w:spacing w:val="-14"/>
        </w:rPr>
        <w:t xml:space="preserve"> </w:t>
      </w:r>
      <w:r>
        <w:t>new</w:t>
      </w:r>
      <w:r>
        <w:rPr>
          <w:spacing w:val="-14"/>
        </w:rPr>
        <w:t xml:space="preserve"> </w:t>
      </w:r>
      <w:r>
        <w:t>incoming</w:t>
      </w:r>
      <w:r>
        <w:rPr>
          <w:spacing w:val="-14"/>
        </w:rPr>
        <w:t xml:space="preserve"> </w:t>
      </w:r>
      <w:r>
        <w:t>patients,</w:t>
      </w:r>
      <w:r>
        <w:rPr>
          <w:spacing w:val="-12"/>
        </w:rPr>
        <w:t xml:space="preserve"> </w:t>
      </w:r>
      <w:r>
        <w:t>to</w:t>
      </w:r>
      <w:r>
        <w:rPr>
          <w:spacing w:val="-14"/>
        </w:rPr>
        <w:t xml:space="preserve"> </w:t>
      </w:r>
      <w:r>
        <w:t>expand</w:t>
      </w:r>
      <w:r>
        <w:rPr>
          <w:spacing w:val="-14"/>
        </w:rPr>
        <w:t xml:space="preserve"> </w:t>
      </w:r>
      <w:r>
        <w:t>to</w:t>
      </w:r>
      <w:r>
        <w:rPr>
          <w:spacing w:val="-14"/>
        </w:rPr>
        <w:t xml:space="preserve"> </w:t>
      </w:r>
      <w:r>
        <w:t>other</w:t>
      </w:r>
      <w:r>
        <w:rPr>
          <w:spacing w:val="-14"/>
        </w:rPr>
        <w:t xml:space="preserve"> </w:t>
      </w:r>
      <w:r>
        <w:t>regional</w:t>
      </w:r>
      <w:r>
        <w:rPr>
          <w:spacing w:val="-14"/>
        </w:rPr>
        <w:t xml:space="preserve"> </w:t>
      </w:r>
      <w:r>
        <w:t>institutions</w:t>
      </w:r>
      <w:r>
        <w:rPr>
          <w:spacing w:val="-14"/>
        </w:rPr>
        <w:t xml:space="preserve"> </w:t>
      </w:r>
      <w:r>
        <w:t>and</w:t>
      </w:r>
      <w:r>
        <w:rPr>
          <w:w w:val="99"/>
        </w:rPr>
        <w:t xml:space="preserve"> </w:t>
      </w:r>
      <w:r>
        <w:t>to</w:t>
      </w:r>
      <w:r>
        <w:rPr>
          <w:spacing w:val="-8"/>
        </w:rPr>
        <w:t xml:space="preserve"> </w:t>
      </w:r>
      <w:r>
        <w:t>incorporate</w:t>
      </w:r>
      <w:r>
        <w:rPr>
          <w:spacing w:val="-8"/>
        </w:rPr>
        <w:t xml:space="preserve"> </w:t>
      </w:r>
      <w:r>
        <w:t>provider</w:t>
      </w:r>
      <w:r>
        <w:rPr>
          <w:spacing w:val="-8"/>
        </w:rPr>
        <w:t xml:space="preserve"> </w:t>
      </w:r>
      <w:r>
        <w:t>compliance,</w:t>
      </w:r>
      <w:r>
        <w:rPr>
          <w:spacing w:val="-8"/>
        </w:rPr>
        <w:t xml:space="preserve"> </w:t>
      </w:r>
      <w:r>
        <w:t>seasonal</w:t>
      </w:r>
      <w:r>
        <w:rPr>
          <w:spacing w:val="-8"/>
        </w:rPr>
        <w:t xml:space="preserve"> </w:t>
      </w:r>
      <w:r>
        <w:t>effects</w:t>
      </w:r>
      <w:r>
        <w:rPr>
          <w:spacing w:val="-8"/>
        </w:rPr>
        <w:t xml:space="preserve"> </w:t>
      </w:r>
      <w:r>
        <w:t>and</w:t>
      </w:r>
      <w:r>
        <w:rPr>
          <w:spacing w:val="-8"/>
        </w:rPr>
        <w:t xml:space="preserve"> </w:t>
      </w:r>
      <w:r>
        <w:t>institutional</w:t>
      </w:r>
      <w:r>
        <w:rPr>
          <w:spacing w:val="-8"/>
        </w:rPr>
        <w:t xml:space="preserve"> </w:t>
      </w:r>
      <w:r>
        <w:t>learning</w:t>
      </w:r>
      <w:r>
        <w:rPr>
          <w:spacing w:val="-8"/>
        </w:rPr>
        <w:t xml:space="preserve"> </w:t>
      </w:r>
      <w:r>
        <w:t>into</w:t>
      </w:r>
      <w:r>
        <w:rPr>
          <w:spacing w:val="-8"/>
        </w:rPr>
        <w:t xml:space="preserve"> </w:t>
      </w:r>
      <w:r>
        <w:t>the</w:t>
      </w:r>
      <w:r>
        <w:rPr>
          <w:spacing w:val="-8"/>
        </w:rPr>
        <w:t xml:space="preserve"> </w:t>
      </w:r>
      <w:r>
        <w:t>model</w:t>
      </w:r>
      <w:commentRangeEnd w:id="22"/>
      <w:r w:rsidR="001364FC">
        <w:rPr>
          <w:rStyle w:val="CommentReference"/>
          <w:rFonts w:asciiTheme="minorHAnsi" w:eastAsiaTheme="minorHAnsi" w:hAnsiTheme="minorHAnsi"/>
        </w:rPr>
        <w:commentReference w:id="22"/>
      </w:r>
      <w:r>
        <w:t>.</w:t>
      </w:r>
    </w:p>
    <w:p w14:paraId="1683FCCA" w14:textId="77777777" w:rsidR="006024AE" w:rsidRDefault="006024AE">
      <w:pPr>
        <w:spacing w:line="268" w:lineRule="auto"/>
        <w:jc w:val="both"/>
        <w:sectPr w:rsidR="006024AE">
          <w:type w:val="continuous"/>
          <w:pgSz w:w="12240" w:h="15840"/>
          <w:pgMar w:top="620" w:right="600" w:bottom="280" w:left="600" w:header="720" w:footer="720" w:gutter="0"/>
          <w:cols w:space="720"/>
        </w:sectPr>
      </w:pPr>
    </w:p>
    <w:p w14:paraId="60857D70" w14:textId="77777777" w:rsidR="006024AE" w:rsidRDefault="00DD5827">
      <w:pPr>
        <w:pStyle w:val="Heading1"/>
        <w:rPr>
          <w:b w:val="0"/>
          <w:bCs w:val="0"/>
        </w:rPr>
      </w:pPr>
      <w:r>
        <w:lastRenderedPageBreak/>
        <w:t>Research</w:t>
      </w:r>
      <w:r>
        <w:rPr>
          <w:spacing w:val="7"/>
        </w:rPr>
        <w:t xml:space="preserve"> </w:t>
      </w:r>
      <w:r>
        <w:t>Plan</w:t>
      </w:r>
    </w:p>
    <w:p w14:paraId="7C2A2A65" w14:textId="77777777" w:rsidR="006024AE" w:rsidRDefault="006024AE">
      <w:pPr>
        <w:spacing w:before="1"/>
        <w:rPr>
          <w:rFonts w:ascii="Arial" w:eastAsia="Arial" w:hAnsi="Arial" w:cs="Arial"/>
          <w:b/>
          <w:bCs/>
          <w:sz w:val="32"/>
          <w:szCs w:val="32"/>
        </w:rPr>
      </w:pPr>
    </w:p>
    <w:p w14:paraId="78A9566E" w14:textId="77777777" w:rsidR="006024AE" w:rsidRDefault="00DD5827">
      <w:pPr>
        <w:pStyle w:val="Heading2"/>
        <w:numPr>
          <w:ilvl w:val="0"/>
          <w:numId w:val="1"/>
        </w:numPr>
        <w:tabs>
          <w:tab w:val="left" w:pos="467"/>
        </w:tabs>
        <w:spacing w:before="0"/>
        <w:ind w:hanging="366"/>
        <w:jc w:val="left"/>
        <w:rPr>
          <w:b w:val="0"/>
          <w:bCs w:val="0"/>
        </w:rPr>
      </w:pPr>
      <w:r>
        <w:t>Significance</w:t>
      </w:r>
    </w:p>
    <w:p w14:paraId="1365AFFA" w14:textId="77777777" w:rsidR="006024AE" w:rsidRDefault="00DD5827">
      <w:pPr>
        <w:pStyle w:val="Heading3"/>
        <w:spacing w:before="147"/>
        <w:rPr>
          <w:b w:val="0"/>
          <w:bCs w:val="0"/>
        </w:rPr>
      </w:pPr>
      <w:r>
        <w:t>Respiratory failure in hospitalized patients can be predicted and should be</w:t>
      </w:r>
      <w:r>
        <w:rPr>
          <w:spacing w:val="-45"/>
        </w:rPr>
        <w:t xml:space="preserve"> </w:t>
      </w:r>
      <w:r>
        <w:t>prevented.</w:t>
      </w:r>
    </w:p>
    <w:p w14:paraId="3F1CC098" w14:textId="7CBC201C" w:rsidR="006024AE" w:rsidRDefault="00DD5827">
      <w:pPr>
        <w:pStyle w:val="BodyText"/>
        <w:spacing w:before="121" w:line="268" w:lineRule="auto"/>
        <w:ind w:right="117"/>
        <w:pPrChange w:id="23" w:author="MNGong" w:date="2015-02-24T08:25:00Z">
          <w:pPr>
            <w:pStyle w:val="BodyText"/>
            <w:spacing w:before="121" w:line="268" w:lineRule="auto"/>
            <w:ind w:right="117"/>
            <w:jc w:val="right"/>
          </w:pPr>
        </w:pPrChange>
      </w:pPr>
      <w:r>
        <w:t>Acute</w:t>
      </w:r>
      <w:r>
        <w:rPr>
          <w:spacing w:val="-12"/>
        </w:rPr>
        <w:t xml:space="preserve"> </w:t>
      </w:r>
      <w:r>
        <w:t>respiratory</w:t>
      </w:r>
      <w:r>
        <w:rPr>
          <w:spacing w:val="-12"/>
        </w:rPr>
        <w:t xml:space="preserve"> </w:t>
      </w:r>
      <w:r>
        <w:t>failure</w:t>
      </w:r>
      <w:r>
        <w:rPr>
          <w:spacing w:val="-12"/>
        </w:rPr>
        <w:t xml:space="preserve"> </w:t>
      </w:r>
      <w:r>
        <w:t>requiring</w:t>
      </w:r>
      <w:r>
        <w:rPr>
          <w:spacing w:val="-13"/>
        </w:rPr>
        <w:t xml:space="preserve"> </w:t>
      </w:r>
      <w:r>
        <w:t>mechanical</w:t>
      </w:r>
      <w:r>
        <w:rPr>
          <w:spacing w:val="-12"/>
        </w:rPr>
        <w:t xml:space="preserve"> </w:t>
      </w:r>
      <w:r>
        <w:t>ventilation</w:t>
      </w:r>
      <w:r>
        <w:rPr>
          <w:spacing w:val="-12"/>
        </w:rPr>
        <w:t xml:space="preserve"> </w:t>
      </w:r>
      <w:r>
        <w:t>is</w:t>
      </w:r>
      <w:r>
        <w:rPr>
          <w:spacing w:val="-12"/>
        </w:rPr>
        <w:t xml:space="preserve"> </w:t>
      </w:r>
      <w:r>
        <w:t>common</w:t>
      </w:r>
      <w:r>
        <w:rPr>
          <w:spacing w:val="-12"/>
        </w:rPr>
        <w:t xml:space="preserve"> </w:t>
      </w:r>
      <w:r>
        <w:t>and</w:t>
      </w:r>
      <w:r>
        <w:rPr>
          <w:spacing w:val="-12"/>
        </w:rPr>
        <w:t xml:space="preserve"> </w:t>
      </w:r>
      <w:r>
        <w:t>consumes</w:t>
      </w:r>
      <w:r>
        <w:rPr>
          <w:spacing w:val="-12"/>
        </w:rPr>
        <w:t xml:space="preserve"> </w:t>
      </w:r>
      <w:r>
        <w:t>a</w:t>
      </w:r>
      <w:r>
        <w:rPr>
          <w:spacing w:val="-13"/>
        </w:rPr>
        <w:t xml:space="preserve"> </w:t>
      </w:r>
      <w:r>
        <w:t>disproportionate</w:t>
      </w:r>
      <w:r>
        <w:rPr>
          <w:spacing w:val="-12"/>
        </w:rPr>
        <w:t xml:space="preserve"> </w:t>
      </w:r>
      <w:r>
        <w:t>amount</w:t>
      </w:r>
      <w:r>
        <w:rPr>
          <w:spacing w:val="-12"/>
        </w:rPr>
        <w:t xml:space="preserve"> </w:t>
      </w:r>
      <w:r>
        <w:t>of</w:t>
      </w:r>
      <w:r>
        <w:rPr>
          <w:w w:val="99"/>
        </w:rPr>
        <w:t xml:space="preserve"> </w:t>
      </w:r>
      <w:r>
        <w:t>health</w:t>
      </w:r>
      <w:r>
        <w:rPr>
          <w:spacing w:val="-18"/>
        </w:rPr>
        <w:t xml:space="preserve"> </w:t>
      </w:r>
      <w:r>
        <w:t>care</w:t>
      </w:r>
      <w:r>
        <w:rPr>
          <w:spacing w:val="-18"/>
        </w:rPr>
        <w:t xml:space="preserve"> </w:t>
      </w:r>
      <w:r>
        <w:t>resources</w:t>
      </w:r>
      <w:r>
        <w:rPr>
          <w:spacing w:val="-17"/>
        </w:rPr>
        <w:t xml:space="preserve"> </w:t>
      </w:r>
      <w:r>
        <w:t>in</w:t>
      </w:r>
      <w:r>
        <w:rPr>
          <w:spacing w:val="-18"/>
        </w:rPr>
        <w:t xml:space="preserve"> </w:t>
      </w:r>
      <w:r>
        <w:t>the</w:t>
      </w:r>
      <w:r>
        <w:rPr>
          <w:spacing w:val="-18"/>
        </w:rPr>
        <w:t xml:space="preserve"> </w:t>
      </w:r>
      <w:r>
        <w:t>United</w:t>
      </w:r>
      <w:r>
        <w:rPr>
          <w:spacing w:val="-18"/>
        </w:rPr>
        <w:t xml:space="preserve"> </w:t>
      </w:r>
      <w:r>
        <w:t>States</w:t>
      </w:r>
      <w:r>
        <w:rPr>
          <w:spacing w:val="-17"/>
        </w:rPr>
        <w:t xml:space="preserve"> </w:t>
      </w:r>
      <w:r>
        <w:t>[1].</w:t>
      </w:r>
      <w:r>
        <w:rPr>
          <w:spacing w:val="2"/>
        </w:rPr>
        <w:t xml:space="preserve"> </w:t>
      </w:r>
      <w:r>
        <w:t>Short</w:t>
      </w:r>
      <w:r>
        <w:rPr>
          <w:spacing w:val="-17"/>
        </w:rPr>
        <w:t xml:space="preserve"> </w:t>
      </w:r>
      <w:r>
        <w:t>term</w:t>
      </w:r>
      <w:r>
        <w:rPr>
          <w:spacing w:val="-17"/>
        </w:rPr>
        <w:t xml:space="preserve"> </w:t>
      </w:r>
      <w:r>
        <w:t>mechanical</w:t>
      </w:r>
      <w:r>
        <w:rPr>
          <w:spacing w:val="-18"/>
        </w:rPr>
        <w:t xml:space="preserve"> </w:t>
      </w:r>
      <w:r>
        <w:t>ventilation</w:t>
      </w:r>
      <w:r>
        <w:rPr>
          <w:spacing w:val="-18"/>
        </w:rPr>
        <w:t xml:space="preserve"> </w:t>
      </w:r>
      <w:r>
        <w:t>can</w:t>
      </w:r>
      <w:r>
        <w:rPr>
          <w:spacing w:val="-18"/>
        </w:rPr>
        <w:t xml:space="preserve"> </w:t>
      </w:r>
      <w:r>
        <w:t>be</w:t>
      </w:r>
      <w:r>
        <w:rPr>
          <w:spacing w:val="-17"/>
        </w:rPr>
        <w:t xml:space="preserve"> </w:t>
      </w:r>
      <w:r>
        <w:t>live</w:t>
      </w:r>
      <w:r>
        <w:rPr>
          <w:spacing w:val="-18"/>
        </w:rPr>
        <w:t xml:space="preserve"> </w:t>
      </w:r>
      <w:r>
        <w:t>saving,</w:t>
      </w:r>
      <w:r>
        <w:rPr>
          <w:spacing w:val="-15"/>
        </w:rPr>
        <w:t xml:space="preserve"> </w:t>
      </w:r>
      <w:r>
        <w:t>but</w:t>
      </w:r>
      <w:r>
        <w:rPr>
          <w:spacing w:val="-18"/>
        </w:rPr>
        <w:t xml:space="preserve"> </w:t>
      </w:r>
      <w:r>
        <w:t>prolonged</w:t>
      </w:r>
      <w:r>
        <w:rPr>
          <w:w w:val="99"/>
        </w:rPr>
        <w:t xml:space="preserve"> </w:t>
      </w:r>
      <w:r>
        <w:t>mechanical</w:t>
      </w:r>
      <w:r>
        <w:rPr>
          <w:spacing w:val="16"/>
        </w:rPr>
        <w:t xml:space="preserve"> </w:t>
      </w:r>
      <w:r>
        <w:t>ventilation</w:t>
      </w:r>
      <w:r>
        <w:rPr>
          <w:spacing w:val="16"/>
        </w:rPr>
        <w:t xml:space="preserve"> </w:t>
      </w:r>
      <w:r>
        <w:t>often</w:t>
      </w:r>
      <w:r>
        <w:rPr>
          <w:spacing w:val="16"/>
        </w:rPr>
        <w:t xml:space="preserve"> </w:t>
      </w:r>
      <w:r>
        <w:t>leads</w:t>
      </w:r>
      <w:r>
        <w:rPr>
          <w:spacing w:val="16"/>
        </w:rPr>
        <w:t xml:space="preserve"> </w:t>
      </w:r>
      <w:r>
        <w:t>to</w:t>
      </w:r>
      <w:r>
        <w:rPr>
          <w:spacing w:val="16"/>
        </w:rPr>
        <w:t xml:space="preserve"> </w:t>
      </w:r>
      <w:r>
        <w:t>multi-organ</w:t>
      </w:r>
      <w:r>
        <w:rPr>
          <w:spacing w:val="16"/>
        </w:rPr>
        <w:t xml:space="preserve"> </w:t>
      </w:r>
      <w:r>
        <w:t>failure</w:t>
      </w:r>
      <w:r>
        <w:rPr>
          <w:spacing w:val="16"/>
        </w:rPr>
        <w:t xml:space="preserve"> </w:t>
      </w:r>
      <w:r>
        <w:t>and</w:t>
      </w:r>
      <w:r>
        <w:rPr>
          <w:spacing w:val="16"/>
        </w:rPr>
        <w:t xml:space="preserve"> </w:t>
      </w:r>
      <w:r>
        <w:t>death</w:t>
      </w:r>
      <w:r>
        <w:rPr>
          <w:spacing w:val="16"/>
        </w:rPr>
        <w:t xml:space="preserve"> </w:t>
      </w:r>
      <w:r>
        <w:t>in</w:t>
      </w:r>
      <w:r>
        <w:rPr>
          <w:spacing w:val="16"/>
        </w:rPr>
        <w:t xml:space="preserve"> </w:t>
      </w:r>
      <w:r>
        <w:t>a</w:t>
      </w:r>
      <w:r>
        <w:rPr>
          <w:spacing w:val="16"/>
        </w:rPr>
        <w:t xml:space="preserve"> </w:t>
      </w:r>
      <w:r>
        <w:t>third</w:t>
      </w:r>
      <w:r>
        <w:rPr>
          <w:spacing w:val="16"/>
        </w:rPr>
        <w:t xml:space="preserve"> </w:t>
      </w:r>
      <w:r>
        <w:t>of</w:t>
      </w:r>
      <w:r>
        <w:rPr>
          <w:spacing w:val="16"/>
        </w:rPr>
        <w:t xml:space="preserve"> </w:t>
      </w:r>
      <w:r>
        <w:t>patients</w:t>
      </w:r>
      <w:r>
        <w:rPr>
          <w:spacing w:val="16"/>
        </w:rPr>
        <w:t xml:space="preserve"> </w:t>
      </w:r>
      <w:r>
        <w:t>[1,</w:t>
      </w:r>
      <w:r>
        <w:rPr>
          <w:spacing w:val="16"/>
        </w:rPr>
        <w:t xml:space="preserve"> </w:t>
      </w:r>
      <w:r>
        <w:t>2].</w:t>
      </w:r>
      <w:r>
        <w:rPr>
          <w:spacing w:val="10"/>
        </w:rPr>
        <w:t xml:space="preserve"> </w:t>
      </w:r>
      <w:r>
        <w:t>Most</w:t>
      </w:r>
      <w:r>
        <w:rPr>
          <w:spacing w:val="16"/>
        </w:rPr>
        <w:t xml:space="preserve"> </w:t>
      </w:r>
      <w:r>
        <w:t>research</w:t>
      </w:r>
      <w:r>
        <w:rPr>
          <w:w w:val="99"/>
        </w:rPr>
        <w:t xml:space="preserve"> </w:t>
      </w:r>
      <w:r>
        <w:t xml:space="preserve">focuses on established respiratory failure in the </w:t>
      </w:r>
      <w:r>
        <w:rPr>
          <w:spacing w:val="-3"/>
        </w:rPr>
        <w:t xml:space="preserve">ICU, </w:t>
      </w:r>
      <w:r>
        <w:t>while detectable clinical signs and symptoms often</w:t>
      </w:r>
      <w:r>
        <w:rPr>
          <w:spacing w:val="50"/>
        </w:rPr>
        <w:t xml:space="preserve"> </w:t>
      </w:r>
      <w:r>
        <w:t>herald</w:t>
      </w:r>
      <w:r>
        <w:rPr>
          <w:w w:val="99"/>
        </w:rPr>
        <w:t xml:space="preserve"> </w:t>
      </w:r>
      <w:r>
        <w:t>the impending respiratory decompensation [3]. These serious abnormalities often occur 8-48 hours before</w:t>
      </w:r>
      <w:r>
        <w:rPr>
          <w:spacing w:val="10"/>
        </w:rPr>
        <w:t xml:space="preserve"> </w:t>
      </w:r>
      <w:r>
        <w:t>ICU</w:t>
      </w:r>
      <w:r>
        <w:rPr>
          <w:w w:val="99"/>
        </w:rPr>
        <w:t xml:space="preserve"> </w:t>
      </w:r>
      <w:r>
        <w:t>admission, but are either not recognized or not acted upon [4, 5]. Early interventions (e.g appropriate</w:t>
      </w:r>
      <w:r>
        <w:rPr>
          <w:spacing w:val="13"/>
        </w:rPr>
        <w:t xml:space="preserve"> </w:t>
      </w:r>
      <w:r>
        <w:t>antibiotic</w:t>
      </w:r>
      <w:r>
        <w:rPr>
          <w:w w:val="99"/>
        </w:rPr>
        <w:t xml:space="preserve"> </w:t>
      </w:r>
      <w:r>
        <w:rPr>
          <w:spacing w:val="-5"/>
        </w:rPr>
        <w:t>therapy,</w:t>
      </w:r>
      <w:r>
        <w:rPr>
          <w:spacing w:val="-11"/>
        </w:rPr>
        <w:t xml:space="preserve"> </w:t>
      </w:r>
      <w:r>
        <w:t>diuretics</w:t>
      </w:r>
      <w:r>
        <w:rPr>
          <w:spacing w:val="-12"/>
        </w:rPr>
        <w:t xml:space="preserve"> </w:t>
      </w:r>
      <w:r>
        <w:t>and</w:t>
      </w:r>
      <w:r>
        <w:rPr>
          <w:spacing w:val="-12"/>
        </w:rPr>
        <w:t xml:space="preserve"> </w:t>
      </w:r>
      <w:r>
        <w:t>chest</w:t>
      </w:r>
      <w:r>
        <w:rPr>
          <w:spacing w:val="-12"/>
        </w:rPr>
        <w:t xml:space="preserve"> </w:t>
      </w:r>
      <w:r>
        <w:t>physiotherapy)</w:t>
      </w:r>
      <w:r>
        <w:rPr>
          <w:spacing w:val="-12"/>
        </w:rPr>
        <w:t xml:space="preserve"> </w:t>
      </w:r>
      <w:r>
        <w:t>and</w:t>
      </w:r>
      <w:r>
        <w:rPr>
          <w:spacing w:val="-12"/>
        </w:rPr>
        <w:t xml:space="preserve"> </w:t>
      </w:r>
      <w:r>
        <w:rPr>
          <w:spacing w:val="-3"/>
        </w:rPr>
        <w:t>preventive</w:t>
      </w:r>
      <w:r>
        <w:rPr>
          <w:spacing w:val="-12"/>
        </w:rPr>
        <w:t xml:space="preserve"> </w:t>
      </w:r>
      <w:r>
        <w:t>measures</w:t>
      </w:r>
      <w:r>
        <w:rPr>
          <w:spacing w:val="-12"/>
        </w:rPr>
        <w:t xml:space="preserve"> </w:t>
      </w:r>
      <w:r>
        <w:t>(e.g.</w:t>
      </w:r>
      <w:r>
        <w:rPr>
          <w:spacing w:val="3"/>
        </w:rPr>
        <w:t xml:space="preserve"> </w:t>
      </w:r>
      <w:r>
        <w:t>head</w:t>
      </w:r>
      <w:r>
        <w:rPr>
          <w:spacing w:val="-12"/>
        </w:rPr>
        <w:t xml:space="preserve"> </w:t>
      </w:r>
      <w:r>
        <w:t>elevation)</w:t>
      </w:r>
      <w:r>
        <w:rPr>
          <w:spacing w:val="-12"/>
        </w:rPr>
        <w:t xml:space="preserve"> </w:t>
      </w:r>
      <w:r>
        <w:rPr>
          <w:spacing w:val="-3"/>
        </w:rPr>
        <w:t>may</w:t>
      </w:r>
      <w:r>
        <w:rPr>
          <w:spacing w:val="-12"/>
        </w:rPr>
        <w:t xml:space="preserve"> </w:t>
      </w:r>
      <w:r>
        <w:t>be</w:t>
      </w:r>
      <w:r>
        <w:rPr>
          <w:spacing w:val="-12"/>
        </w:rPr>
        <w:t xml:space="preserve"> </w:t>
      </w:r>
      <w:r>
        <w:t>able</w:t>
      </w:r>
      <w:r>
        <w:rPr>
          <w:spacing w:val="-12"/>
        </w:rPr>
        <w:t xml:space="preserve"> </w:t>
      </w:r>
      <w:r>
        <w:t>to</w:t>
      </w:r>
      <w:r>
        <w:rPr>
          <w:spacing w:val="-12"/>
        </w:rPr>
        <w:t xml:space="preserve"> </w:t>
      </w:r>
      <w:r>
        <w:t>stop</w:t>
      </w:r>
      <w:r>
        <w:rPr>
          <w:spacing w:val="-12"/>
        </w:rPr>
        <w:t xml:space="preserve"> </w:t>
      </w:r>
      <w:r>
        <w:t>or</w:t>
      </w:r>
      <w:r>
        <w:rPr>
          <w:w w:val="99"/>
        </w:rPr>
        <w:t xml:space="preserve"> </w:t>
      </w:r>
      <w:r>
        <w:rPr>
          <w:spacing w:val="-3"/>
        </w:rPr>
        <w:t>reverse</w:t>
      </w:r>
      <w:r>
        <w:rPr>
          <w:spacing w:val="-15"/>
        </w:rPr>
        <w:t xml:space="preserve"> </w:t>
      </w:r>
      <w:r>
        <w:t>the</w:t>
      </w:r>
      <w:r>
        <w:rPr>
          <w:spacing w:val="-15"/>
        </w:rPr>
        <w:t xml:space="preserve"> </w:t>
      </w:r>
      <w:r>
        <w:t>clinical</w:t>
      </w:r>
      <w:r>
        <w:rPr>
          <w:spacing w:val="-15"/>
        </w:rPr>
        <w:t xml:space="preserve"> </w:t>
      </w:r>
      <w:r>
        <w:t>deterioration</w:t>
      </w:r>
      <w:ins w:id="24" w:author="MNGong" w:date="2015-02-24T08:25:00Z">
        <w:r>
          <w:t xml:space="preserve"> and prevent progression to multiple organ failure</w:t>
        </w:r>
      </w:ins>
      <w:r>
        <w:rPr>
          <w:spacing w:val="-15"/>
        </w:rPr>
        <w:t xml:space="preserve"> </w:t>
      </w:r>
      <w:del w:id="25" w:author="MNGong" w:date="2015-02-24T08:26:00Z">
        <w:r w:rsidDel="00DD5827">
          <w:delText>before</w:delText>
        </w:r>
        <w:r w:rsidDel="00DD5827">
          <w:rPr>
            <w:spacing w:val="-15"/>
          </w:rPr>
          <w:delText xml:space="preserve"> </w:delText>
        </w:r>
        <w:r w:rsidDel="00DD5827">
          <w:rPr>
            <w:spacing w:val="-3"/>
          </w:rPr>
          <w:delText>severe</w:delText>
        </w:r>
        <w:r w:rsidDel="00DD5827">
          <w:rPr>
            <w:spacing w:val="-15"/>
          </w:rPr>
          <w:delText xml:space="preserve"> </w:delText>
        </w:r>
        <w:r w:rsidDel="00DD5827">
          <w:delText>acute</w:delText>
        </w:r>
        <w:r w:rsidDel="00DD5827">
          <w:rPr>
            <w:spacing w:val="-15"/>
          </w:rPr>
          <w:delText xml:space="preserve"> </w:delText>
        </w:r>
        <w:r w:rsidDel="00DD5827">
          <w:delText>respiratory</w:delText>
        </w:r>
        <w:r w:rsidDel="00DD5827">
          <w:rPr>
            <w:spacing w:val="-15"/>
          </w:rPr>
          <w:delText xml:space="preserve"> </w:delText>
        </w:r>
        <w:r w:rsidDel="00DD5827">
          <w:delText>failure</w:delText>
        </w:r>
        <w:r w:rsidDel="00DD5827">
          <w:rPr>
            <w:spacing w:val="-15"/>
          </w:rPr>
          <w:delText xml:space="preserve"> </w:delText>
        </w:r>
        <w:r w:rsidDel="00DD5827">
          <w:delText>requires</w:delText>
        </w:r>
      </w:del>
      <w:ins w:id="26" w:author="MNGong" w:date="2015-02-24T08:26:00Z">
        <w:r>
          <w:t>and prolonged</w:t>
        </w:r>
      </w:ins>
      <w:r>
        <w:rPr>
          <w:spacing w:val="-15"/>
        </w:rPr>
        <w:t xml:space="preserve"> </w:t>
      </w:r>
      <w:r>
        <w:t>mechanical</w:t>
      </w:r>
      <w:r>
        <w:rPr>
          <w:spacing w:val="-15"/>
        </w:rPr>
        <w:t xml:space="preserve"> </w:t>
      </w:r>
      <w:r>
        <w:t>ventilation</w:t>
      </w:r>
      <w:r>
        <w:rPr>
          <w:spacing w:val="-15"/>
        </w:rPr>
        <w:t xml:space="preserve"> </w:t>
      </w:r>
      <w:r>
        <w:t>[6,</w:t>
      </w:r>
      <w:r>
        <w:rPr>
          <w:spacing w:val="-15"/>
        </w:rPr>
        <w:t xml:space="preserve"> </w:t>
      </w:r>
      <w:r>
        <w:t>7,</w:t>
      </w:r>
      <w:r>
        <w:rPr>
          <w:spacing w:val="-15"/>
        </w:rPr>
        <w:t xml:space="preserve"> </w:t>
      </w:r>
      <w:r>
        <w:t>8,</w:t>
      </w:r>
      <w:r>
        <w:rPr>
          <w:spacing w:val="-15"/>
        </w:rPr>
        <w:t xml:space="preserve"> </w:t>
      </w:r>
      <w:commentRangeStart w:id="27"/>
      <w:r>
        <w:t>9</w:t>
      </w:r>
      <w:commentRangeEnd w:id="27"/>
      <w:r>
        <w:rPr>
          <w:rStyle w:val="CommentReference"/>
          <w:rFonts w:asciiTheme="minorHAnsi" w:eastAsiaTheme="minorHAnsi" w:hAnsiTheme="minorHAnsi"/>
        </w:rPr>
        <w:commentReference w:id="27"/>
      </w:r>
      <w:r>
        <w:t>].</w:t>
      </w:r>
    </w:p>
    <w:p w14:paraId="4D155897" w14:textId="5C981F78" w:rsidR="006024AE" w:rsidRDefault="00DD5827">
      <w:pPr>
        <w:pStyle w:val="BodyText"/>
        <w:spacing w:line="268" w:lineRule="auto"/>
        <w:ind w:right="117" w:firstLine="338"/>
        <w:jc w:val="both"/>
      </w:pPr>
      <w:r>
        <w:rPr>
          <w:b/>
        </w:rPr>
        <w:t>A pragmatic trials to predict and prevent mortality from respiratory failure in hospitalized</w:t>
      </w:r>
      <w:r>
        <w:rPr>
          <w:b/>
          <w:spacing w:val="6"/>
        </w:rPr>
        <w:t xml:space="preserve"> </w:t>
      </w:r>
      <w:r>
        <w:rPr>
          <w:b/>
        </w:rPr>
        <w:t>patients.</w:t>
      </w:r>
      <w:r>
        <w:rPr>
          <w:b/>
          <w:w w:val="99"/>
        </w:rPr>
        <w:t xml:space="preserve"> </w:t>
      </w:r>
      <w:r>
        <w:t xml:space="preserve">My mentor </w:t>
      </w:r>
      <w:r>
        <w:rPr>
          <w:spacing w:val="-4"/>
        </w:rPr>
        <w:t xml:space="preserve">Dr. </w:t>
      </w:r>
      <w:r>
        <w:t>Gong is leading a randomized multi-center trial to reduce mortality from acute respiratory</w:t>
      </w:r>
      <w:r>
        <w:rPr>
          <w:spacing w:val="8"/>
        </w:rPr>
        <w:t xml:space="preserve"> </w:t>
      </w:r>
      <w:r>
        <w:t>failure</w:t>
      </w:r>
      <w:r>
        <w:rPr>
          <w:w w:val="99"/>
        </w:rPr>
        <w:t xml:space="preserve"> </w:t>
      </w:r>
      <w:r>
        <w:t xml:space="preserve">requiring mechanical ventilation. The trial aims to identify patients at risk </w:t>
      </w:r>
      <w:r>
        <w:rPr>
          <w:spacing w:val="-3"/>
        </w:rPr>
        <w:t xml:space="preserve">by </w:t>
      </w:r>
      <w:r>
        <w:t>building classical logistic</w:t>
      </w:r>
      <w:r>
        <w:rPr>
          <w:spacing w:val="-33"/>
        </w:rPr>
        <w:t xml:space="preserve"> </w:t>
      </w:r>
      <w:r>
        <w:t>regression</w:t>
      </w:r>
      <w:r>
        <w:rPr>
          <w:w w:val="99"/>
        </w:rPr>
        <w:t xml:space="preserve"> </w:t>
      </w:r>
      <w:r>
        <w:t>models</w:t>
      </w:r>
      <w:r>
        <w:rPr>
          <w:spacing w:val="18"/>
        </w:rPr>
        <w:t xml:space="preserve"> </w:t>
      </w:r>
      <w:r>
        <w:t>based</w:t>
      </w:r>
      <w:r>
        <w:rPr>
          <w:spacing w:val="18"/>
        </w:rPr>
        <w:t xml:space="preserve"> </w:t>
      </w:r>
      <w:r>
        <w:t>on</w:t>
      </w:r>
      <w:r>
        <w:rPr>
          <w:spacing w:val="18"/>
        </w:rPr>
        <w:t xml:space="preserve"> </w:t>
      </w:r>
      <w:r>
        <w:t>electronic</w:t>
      </w:r>
      <w:r>
        <w:rPr>
          <w:spacing w:val="18"/>
        </w:rPr>
        <w:t xml:space="preserve"> </w:t>
      </w:r>
      <w:r>
        <w:t>medical</w:t>
      </w:r>
      <w:r>
        <w:rPr>
          <w:spacing w:val="18"/>
        </w:rPr>
        <w:t xml:space="preserve"> </w:t>
      </w:r>
      <w:r>
        <w:t>records</w:t>
      </w:r>
      <w:r>
        <w:rPr>
          <w:spacing w:val="18"/>
        </w:rPr>
        <w:t xml:space="preserve"> </w:t>
      </w:r>
      <w:r>
        <w:t>(EMR)</w:t>
      </w:r>
      <w:ins w:id="28" w:author="MNGong" w:date="2015-02-24T12:41:00Z">
        <w:r w:rsidR="00BF55CD">
          <w:t xml:space="preserve"> to Accurately Predict PROlonged Ventilation (APPROVE)</w:t>
        </w:r>
      </w:ins>
      <w:r>
        <w:t>.</w:t>
      </w:r>
      <w:r>
        <w:rPr>
          <w:spacing w:val="18"/>
        </w:rPr>
        <w:t xml:space="preserve"> </w:t>
      </w:r>
      <w:r>
        <w:t>Identification</w:t>
      </w:r>
      <w:r>
        <w:rPr>
          <w:spacing w:val="18"/>
        </w:rPr>
        <w:t xml:space="preserve"> </w:t>
      </w:r>
      <w:r>
        <w:t>of</w:t>
      </w:r>
      <w:r>
        <w:rPr>
          <w:spacing w:val="18"/>
        </w:rPr>
        <w:t xml:space="preserve"> </w:t>
      </w:r>
      <w:r>
        <w:t>a</w:t>
      </w:r>
      <w:r>
        <w:rPr>
          <w:spacing w:val="18"/>
        </w:rPr>
        <w:t xml:space="preserve"> </w:t>
      </w:r>
      <w:r>
        <w:t>patients</w:t>
      </w:r>
      <w:r>
        <w:rPr>
          <w:spacing w:val="18"/>
        </w:rPr>
        <w:t xml:space="preserve"> </w:t>
      </w:r>
      <w:r>
        <w:t>at</w:t>
      </w:r>
      <w:r>
        <w:rPr>
          <w:spacing w:val="18"/>
        </w:rPr>
        <w:t xml:space="preserve"> </w:t>
      </w:r>
      <w:r>
        <w:t>high</w:t>
      </w:r>
      <w:r>
        <w:rPr>
          <w:spacing w:val="18"/>
        </w:rPr>
        <w:t xml:space="preserve"> </w:t>
      </w:r>
      <w:r>
        <w:t>risk</w:t>
      </w:r>
      <w:r>
        <w:rPr>
          <w:spacing w:val="18"/>
        </w:rPr>
        <w:t xml:space="preserve"> </w:t>
      </w:r>
      <w:r>
        <w:t>triggers</w:t>
      </w:r>
      <w:r>
        <w:rPr>
          <w:spacing w:val="18"/>
        </w:rPr>
        <w:t xml:space="preserve"> </w:t>
      </w:r>
      <w:r>
        <w:t>a</w:t>
      </w:r>
      <w:r>
        <w:rPr>
          <w:spacing w:val="18"/>
        </w:rPr>
        <w:t xml:space="preserve"> </w:t>
      </w:r>
      <w:ins w:id="29" w:author="MNGong" w:date="2015-02-24T12:42:00Z">
        <w:r w:rsidR="00BF55CD">
          <w:t>decision support tool and bundled checklist of processes of care known to be beneficial in critically ill patients to PRevent Organ Failure (PROOFCheck).</w:t>
        </w:r>
      </w:ins>
      <w:del w:id="30" w:author="MNGong" w:date="2015-02-24T12:42:00Z">
        <w:r w:rsidDel="00BF55CD">
          <w:rPr>
            <w:spacing w:val="-3"/>
          </w:rPr>
          <w:delText>preven-</w:delText>
        </w:r>
        <w:r w:rsidDel="00BF55CD">
          <w:rPr>
            <w:w w:val="99"/>
          </w:rPr>
          <w:delText xml:space="preserve"> </w:delText>
        </w:r>
        <w:r w:rsidDel="00BF55CD">
          <w:delText>tion intervention</w:delText>
        </w:r>
      </w:del>
      <w:r>
        <w:t xml:space="preserve"> CITE CLINICAL </w:t>
      </w:r>
      <w:r>
        <w:rPr>
          <w:spacing w:val="-5"/>
        </w:rPr>
        <w:t>TRIALS.</w:t>
      </w:r>
      <w:commentRangeStart w:id="31"/>
      <w:r>
        <w:rPr>
          <w:spacing w:val="-5"/>
        </w:rPr>
        <w:t>GOV</w:t>
      </w:r>
      <w:commentRangeEnd w:id="31"/>
      <w:r w:rsidR="00BF55CD">
        <w:rPr>
          <w:rStyle w:val="CommentReference"/>
          <w:rFonts w:asciiTheme="minorHAnsi" w:eastAsiaTheme="minorHAnsi" w:hAnsiTheme="minorHAnsi"/>
        </w:rPr>
        <w:commentReference w:id="31"/>
      </w:r>
      <w:r>
        <w:rPr>
          <w:spacing w:val="-5"/>
        </w:rPr>
        <w:t xml:space="preserve">. </w:t>
      </w:r>
      <w:r>
        <w:t xml:space="preserve">The hypothesis is that </w:t>
      </w:r>
      <w:ins w:id="32" w:author="MNGong" w:date="2015-02-24T12:51:00Z">
        <w:r w:rsidR="00491ABA">
          <w:t xml:space="preserve">the early </w:t>
        </w:r>
      </w:ins>
      <w:r>
        <w:t xml:space="preserve">implementation of </w:t>
      </w:r>
      <w:del w:id="33" w:author="MNGong" w:date="2015-02-24T12:45:00Z">
        <w:r w:rsidDel="00BF55CD">
          <w:delText>a prevention</w:delText>
        </w:r>
        <w:r w:rsidDel="00BF55CD">
          <w:rPr>
            <w:spacing w:val="3"/>
          </w:rPr>
          <w:delText xml:space="preserve"> </w:delText>
        </w:r>
        <w:r w:rsidDel="00BF55CD">
          <w:delText>checklist</w:delText>
        </w:r>
      </w:del>
      <w:ins w:id="34" w:author="MNGong" w:date="2015-02-24T12:45:00Z">
        <w:r w:rsidR="00BF55CD">
          <w:t>PROOFCheck in patients at high risk for prolonged respiratory failure or death even</w:t>
        </w:r>
        <w:r w:rsidR="00491ABA">
          <w:t xml:space="preserve"> before ICU admission </w:t>
        </w:r>
        <w:r w:rsidR="00BF55CD">
          <w:t>can</w:t>
        </w:r>
      </w:ins>
      <w:r>
        <w:rPr>
          <w:w w:val="99"/>
        </w:rPr>
        <w:t xml:space="preserve"> </w:t>
      </w:r>
      <w:r>
        <w:t>reduces</w:t>
      </w:r>
      <w:ins w:id="35" w:author="MNGong" w:date="2015-02-24T12:51:00Z">
        <w:r w:rsidR="00491ABA">
          <w:t xml:space="preserve"> severity of organ failure, </w:t>
        </w:r>
      </w:ins>
      <w:r>
        <w:rPr>
          <w:spacing w:val="-29"/>
        </w:rPr>
        <w:t xml:space="preserve"> </w:t>
      </w:r>
      <w:r>
        <w:t>mortality</w:t>
      </w:r>
      <w:ins w:id="36" w:author="MNGong" w:date="2015-02-24T12:46:00Z">
        <w:r w:rsidR="00BF55CD">
          <w:t xml:space="preserve"> and duration of mechanical ventilation</w:t>
        </w:r>
      </w:ins>
      <w:r>
        <w:t>.</w:t>
      </w:r>
    </w:p>
    <w:p w14:paraId="46F47CBC" w14:textId="77777777" w:rsidR="006024AE" w:rsidRDefault="00DD5827">
      <w:pPr>
        <w:pStyle w:val="BodyText"/>
        <w:spacing w:line="268" w:lineRule="auto"/>
        <w:ind w:right="119" w:firstLine="338"/>
        <w:jc w:val="both"/>
      </w:pPr>
      <w:r>
        <w:rPr>
          <w:b/>
        </w:rPr>
        <w:t>Electronic medical records are an eminent example of richly structured and correlated Big Data,</w:t>
      </w:r>
      <w:r>
        <w:rPr>
          <w:b/>
          <w:spacing w:val="-1"/>
        </w:rPr>
        <w:t xml:space="preserve"> </w:t>
      </w:r>
      <w:r>
        <w:t>and</w:t>
      </w:r>
      <w:r>
        <w:rPr>
          <w:w w:val="99"/>
        </w:rPr>
        <w:t xml:space="preserve"> </w:t>
      </w:r>
      <w:r>
        <w:t>hold</w:t>
      </w:r>
      <w:r>
        <w:rPr>
          <w:spacing w:val="21"/>
        </w:rPr>
        <w:t xml:space="preserve"> </w:t>
      </w:r>
      <w:r>
        <w:t>enormous</w:t>
      </w:r>
      <w:r>
        <w:rPr>
          <w:spacing w:val="21"/>
        </w:rPr>
        <w:t xml:space="preserve"> </w:t>
      </w:r>
      <w:r>
        <w:t>promise</w:t>
      </w:r>
      <w:r>
        <w:rPr>
          <w:spacing w:val="21"/>
        </w:rPr>
        <w:t xml:space="preserve"> </w:t>
      </w:r>
      <w:r>
        <w:rPr>
          <w:spacing w:val="-3"/>
        </w:rPr>
        <w:t>for</w:t>
      </w:r>
      <w:r>
        <w:rPr>
          <w:spacing w:val="21"/>
        </w:rPr>
        <w:t xml:space="preserve"> </w:t>
      </w:r>
      <w:r>
        <w:t>outcomes</w:t>
      </w:r>
      <w:r>
        <w:rPr>
          <w:spacing w:val="21"/>
        </w:rPr>
        <w:t xml:space="preserve"> </w:t>
      </w:r>
      <w:r>
        <w:t>research</w:t>
      </w:r>
      <w:r>
        <w:rPr>
          <w:spacing w:val="21"/>
        </w:rPr>
        <w:t xml:space="preserve"> </w:t>
      </w:r>
      <w:r>
        <w:t>[10].</w:t>
      </w:r>
      <w:r>
        <w:rPr>
          <w:spacing w:val="23"/>
        </w:rPr>
        <w:t xml:space="preserve"> </w:t>
      </w:r>
      <w:r>
        <w:t>EMR</w:t>
      </w:r>
      <w:r>
        <w:rPr>
          <w:spacing w:val="21"/>
        </w:rPr>
        <w:t xml:space="preserve"> </w:t>
      </w:r>
      <w:r>
        <w:rPr>
          <w:spacing w:val="-4"/>
        </w:rPr>
        <w:t>have</w:t>
      </w:r>
      <w:r>
        <w:rPr>
          <w:spacing w:val="21"/>
        </w:rPr>
        <w:t xml:space="preserve"> </w:t>
      </w:r>
      <w:r>
        <w:t>more</w:t>
      </w:r>
      <w:r>
        <w:rPr>
          <w:spacing w:val="21"/>
        </w:rPr>
        <w:t xml:space="preserve"> </w:t>
      </w:r>
      <w:r>
        <w:t>useful</w:t>
      </w:r>
      <w:r>
        <w:rPr>
          <w:spacing w:val="21"/>
        </w:rPr>
        <w:t xml:space="preserve"> </w:t>
      </w:r>
      <w:r>
        <w:t>data</w:t>
      </w:r>
      <w:r>
        <w:rPr>
          <w:spacing w:val="21"/>
        </w:rPr>
        <w:t xml:space="preserve"> </w:t>
      </w:r>
      <w:r>
        <w:t>than</w:t>
      </w:r>
      <w:r>
        <w:rPr>
          <w:spacing w:val="21"/>
        </w:rPr>
        <w:t xml:space="preserve"> </w:t>
      </w:r>
      <w:r>
        <w:t>can</w:t>
      </w:r>
      <w:r>
        <w:rPr>
          <w:spacing w:val="21"/>
        </w:rPr>
        <w:t xml:space="preserve"> </w:t>
      </w:r>
      <w:r>
        <w:t>be</w:t>
      </w:r>
      <w:r>
        <w:rPr>
          <w:spacing w:val="21"/>
        </w:rPr>
        <w:t xml:space="preserve"> </w:t>
      </w:r>
      <w:r>
        <w:t>analyzed</w:t>
      </w:r>
      <w:r>
        <w:rPr>
          <w:spacing w:val="21"/>
        </w:rPr>
        <w:t xml:space="preserve"> </w:t>
      </w:r>
      <w:r>
        <w:t>in</w:t>
      </w:r>
      <w:r>
        <w:rPr>
          <w:spacing w:val="21"/>
        </w:rPr>
        <w:t xml:space="preserve"> </w:t>
      </w:r>
      <w:r>
        <w:t>a</w:t>
      </w:r>
      <w:r>
        <w:rPr>
          <w:w w:val="99"/>
        </w:rPr>
        <w:t xml:space="preserve"> </w:t>
      </w:r>
      <w:r>
        <w:t xml:space="preserve">scientifically meaningful </w:t>
      </w:r>
      <w:r>
        <w:rPr>
          <w:spacing w:val="-4"/>
        </w:rPr>
        <w:t xml:space="preserve">way </w:t>
      </w:r>
      <w:r>
        <w:rPr>
          <w:spacing w:val="-3"/>
        </w:rPr>
        <w:t xml:space="preserve">by </w:t>
      </w:r>
      <w:r>
        <w:t>existing statistical inference tools. This currently limits the scientific</w:t>
      </w:r>
      <w:r>
        <w:rPr>
          <w:spacing w:val="37"/>
        </w:rPr>
        <w:t xml:space="preserve"> </w:t>
      </w:r>
      <w:r>
        <w:t>hypotheses</w:t>
      </w:r>
      <w:r>
        <w:rPr>
          <w:w w:val="99"/>
        </w:rPr>
        <w:t xml:space="preserve"> </w:t>
      </w:r>
      <w:r>
        <w:t>and</w:t>
      </w:r>
      <w:r>
        <w:rPr>
          <w:spacing w:val="-14"/>
        </w:rPr>
        <w:t xml:space="preserve"> </w:t>
      </w:r>
      <w:r>
        <w:t>clinical</w:t>
      </w:r>
      <w:r>
        <w:rPr>
          <w:spacing w:val="-14"/>
        </w:rPr>
        <w:t xml:space="preserve"> </w:t>
      </w:r>
      <w:r>
        <w:t>inferences,</w:t>
      </w:r>
      <w:r>
        <w:rPr>
          <w:spacing w:val="-13"/>
        </w:rPr>
        <w:t xml:space="preserve"> </w:t>
      </w:r>
      <w:r>
        <w:t>that</w:t>
      </w:r>
      <w:r>
        <w:rPr>
          <w:spacing w:val="-14"/>
        </w:rPr>
        <w:t xml:space="preserve"> </w:t>
      </w:r>
      <w:r>
        <w:t>can</w:t>
      </w:r>
      <w:r>
        <w:rPr>
          <w:spacing w:val="-14"/>
        </w:rPr>
        <w:t xml:space="preserve"> </w:t>
      </w:r>
      <w:r>
        <w:t>be</w:t>
      </w:r>
      <w:r>
        <w:rPr>
          <w:spacing w:val="-14"/>
        </w:rPr>
        <w:t xml:space="preserve"> </w:t>
      </w:r>
      <w:r>
        <w:t>explored</w:t>
      </w:r>
      <w:r>
        <w:rPr>
          <w:spacing w:val="-14"/>
        </w:rPr>
        <w:t xml:space="preserve"> </w:t>
      </w:r>
      <w:r>
        <w:t>and</w:t>
      </w:r>
      <w:r>
        <w:rPr>
          <w:spacing w:val="-14"/>
        </w:rPr>
        <w:t xml:space="preserve"> </w:t>
      </w:r>
      <w:r>
        <w:t>evaluated.</w:t>
      </w:r>
      <w:r>
        <w:rPr>
          <w:spacing w:val="2"/>
        </w:rPr>
        <w:t xml:space="preserve"> </w:t>
      </w:r>
      <w:r>
        <w:t>Large</w:t>
      </w:r>
      <w:r>
        <w:rPr>
          <w:spacing w:val="-14"/>
        </w:rPr>
        <w:t xml:space="preserve"> </w:t>
      </w:r>
      <w:r>
        <w:t>electronic</w:t>
      </w:r>
      <w:r>
        <w:rPr>
          <w:spacing w:val="-14"/>
        </w:rPr>
        <w:t xml:space="preserve"> </w:t>
      </w:r>
      <w:r>
        <w:t>medical</w:t>
      </w:r>
      <w:r>
        <w:rPr>
          <w:spacing w:val="-14"/>
        </w:rPr>
        <w:t xml:space="preserve"> </w:t>
      </w:r>
      <w:r>
        <w:t>data</w:t>
      </w:r>
      <w:r>
        <w:rPr>
          <w:spacing w:val="-14"/>
        </w:rPr>
        <w:t xml:space="preserve"> </w:t>
      </w:r>
      <w:r>
        <w:t>sets</w:t>
      </w:r>
      <w:r>
        <w:rPr>
          <w:spacing w:val="-14"/>
        </w:rPr>
        <w:t xml:space="preserve"> </w:t>
      </w:r>
      <w:r>
        <w:t>are</w:t>
      </w:r>
      <w:r>
        <w:rPr>
          <w:spacing w:val="-14"/>
        </w:rPr>
        <w:t xml:space="preserve"> </w:t>
      </w:r>
      <w:r>
        <w:t>not</w:t>
      </w:r>
      <w:r>
        <w:rPr>
          <w:spacing w:val="-14"/>
        </w:rPr>
        <w:t xml:space="preserve"> </w:t>
      </w:r>
      <w:r>
        <w:t>just</w:t>
      </w:r>
      <w:r>
        <w:rPr>
          <w:spacing w:val="-14"/>
        </w:rPr>
        <w:t xml:space="preserve"> </w:t>
      </w:r>
      <w:r>
        <w:t>bigger</w:t>
      </w:r>
      <w:r>
        <w:rPr>
          <w:w w:val="99"/>
        </w:rPr>
        <w:t xml:space="preserve"> </w:t>
      </w:r>
      <w:r>
        <w:t>in that there are more instances of the same thing, (this would make data analysis only easier). Rather, there</w:t>
      </w:r>
      <w:r>
        <w:rPr>
          <w:spacing w:val="4"/>
        </w:rPr>
        <w:t xml:space="preserve"> </w:t>
      </w:r>
      <w:r>
        <w:t>is</w:t>
      </w:r>
      <w:r>
        <w:rPr>
          <w:w w:val="99"/>
        </w:rPr>
        <w:t xml:space="preserve"> </w:t>
      </w:r>
      <w:r>
        <w:t>more breadth to the data: more subgroups, locations, or time granularity than is currently being modeled,</w:t>
      </w:r>
      <w:r>
        <w:rPr>
          <w:spacing w:val="56"/>
        </w:rPr>
        <w:t xml:space="preserve"> </w:t>
      </w:r>
      <w:r>
        <w:t>more</w:t>
      </w:r>
      <w:r>
        <w:rPr>
          <w:w w:val="99"/>
        </w:rPr>
        <w:t xml:space="preserve"> </w:t>
      </w:r>
      <w:r>
        <w:t>frequent</w:t>
      </w:r>
      <w:r>
        <w:rPr>
          <w:spacing w:val="-7"/>
        </w:rPr>
        <w:t xml:space="preserve"> </w:t>
      </w:r>
      <w:r>
        <w:t>and</w:t>
      </w:r>
      <w:r>
        <w:rPr>
          <w:spacing w:val="-7"/>
        </w:rPr>
        <w:t xml:space="preserve"> </w:t>
      </w:r>
      <w:r>
        <w:t>detailed</w:t>
      </w:r>
      <w:r>
        <w:rPr>
          <w:spacing w:val="-7"/>
        </w:rPr>
        <w:t xml:space="preserve"> </w:t>
      </w:r>
      <w:r>
        <w:t>measurements</w:t>
      </w:r>
      <w:r>
        <w:rPr>
          <w:spacing w:val="-7"/>
        </w:rPr>
        <w:t xml:space="preserve"> </w:t>
      </w:r>
      <w:r>
        <w:t>than</w:t>
      </w:r>
      <w:r>
        <w:rPr>
          <w:spacing w:val="-7"/>
        </w:rPr>
        <w:t xml:space="preserve"> </w:t>
      </w:r>
      <w:r>
        <w:t>can</w:t>
      </w:r>
      <w:r>
        <w:rPr>
          <w:spacing w:val="-7"/>
        </w:rPr>
        <w:t xml:space="preserve"> </w:t>
      </w:r>
      <w:r>
        <w:t>easily</w:t>
      </w:r>
      <w:r>
        <w:rPr>
          <w:spacing w:val="-7"/>
        </w:rPr>
        <w:t xml:space="preserve"> </w:t>
      </w:r>
      <w:r>
        <w:t>be</w:t>
      </w:r>
      <w:r>
        <w:rPr>
          <w:spacing w:val="-7"/>
        </w:rPr>
        <w:t xml:space="preserve"> </w:t>
      </w:r>
      <w:r>
        <w:t>incorporated</w:t>
      </w:r>
      <w:r>
        <w:rPr>
          <w:spacing w:val="-7"/>
        </w:rPr>
        <w:t xml:space="preserve"> </w:t>
      </w:r>
      <w:r>
        <w:t>into</w:t>
      </w:r>
      <w:r>
        <w:rPr>
          <w:spacing w:val="-7"/>
        </w:rPr>
        <w:t xml:space="preserve"> </w:t>
      </w:r>
      <w:r>
        <w:t>standard</w:t>
      </w:r>
      <w:r>
        <w:rPr>
          <w:spacing w:val="-7"/>
        </w:rPr>
        <w:t xml:space="preserve"> </w:t>
      </w:r>
      <w:r>
        <w:t>models,</w:t>
      </w:r>
      <w:r>
        <w:rPr>
          <w:spacing w:val="-7"/>
        </w:rPr>
        <w:t xml:space="preserve"> </w:t>
      </w:r>
      <w:r>
        <w:t>more</w:t>
      </w:r>
      <w:r>
        <w:rPr>
          <w:spacing w:val="-7"/>
        </w:rPr>
        <w:t xml:space="preserve"> </w:t>
      </w:r>
      <w:r>
        <w:t>information</w:t>
      </w:r>
      <w:r>
        <w:rPr>
          <w:spacing w:val="-7"/>
        </w:rPr>
        <w:t xml:space="preserve"> </w:t>
      </w:r>
      <w:r>
        <w:t>on</w:t>
      </w:r>
      <w:r>
        <w:rPr>
          <w:w w:val="99"/>
        </w:rPr>
        <w:t xml:space="preserve"> </w:t>
      </w:r>
      <w:r>
        <w:t>the</w:t>
      </w:r>
      <w:r>
        <w:rPr>
          <w:spacing w:val="-8"/>
        </w:rPr>
        <w:t xml:space="preserve"> </w:t>
      </w:r>
      <w:r>
        <w:t>population</w:t>
      </w:r>
      <w:r>
        <w:rPr>
          <w:spacing w:val="-8"/>
        </w:rPr>
        <w:t xml:space="preserve"> </w:t>
      </w:r>
      <w:r>
        <w:t>units</w:t>
      </w:r>
      <w:r>
        <w:rPr>
          <w:spacing w:val="-8"/>
        </w:rPr>
        <w:t xml:space="preserve"> </w:t>
      </w:r>
      <w:r>
        <w:t>being</w:t>
      </w:r>
      <w:r>
        <w:rPr>
          <w:spacing w:val="-8"/>
        </w:rPr>
        <w:t xml:space="preserve"> </w:t>
      </w:r>
      <w:r>
        <w:t>measured,</w:t>
      </w:r>
      <w:r>
        <w:rPr>
          <w:spacing w:val="-8"/>
        </w:rPr>
        <w:t xml:space="preserve"> </w:t>
      </w:r>
      <w:r>
        <w:t>and</w:t>
      </w:r>
      <w:r>
        <w:rPr>
          <w:spacing w:val="-8"/>
        </w:rPr>
        <w:t xml:space="preserve"> </w:t>
      </w:r>
      <w:r>
        <w:t>more</w:t>
      </w:r>
      <w:r>
        <w:rPr>
          <w:spacing w:val="-8"/>
        </w:rPr>
        <w:t xml:space="preserve"> </w:t>
      </w:r>
      <w:r>
        <w:t>fine-grained</w:t>
      </w:r>
      <w:r>
        <w:rPr>
          <w:spacing w:val="-8"/>
        </w:rPr>
        <w:t xml:space="preserve"> </w:t>
      </w:r>
      <w:r>
        <w:t>information</w:t>
      </w:r>
      <w:r>
        <w:rPr>
          <w:spacing w:val="-8"/>
        </w:rPr>
        <w:t xml:space="preserve"> </w:t>
      </w:r>
      <w:r>
        <w:t>on</w:t>
      </w:r>
      <w:r>
        <w:rPr>
          <w:spacing w:val="-8"/>
        </w:rPr>
        <w:t xml:space="preserve"> </w:t>
      </w:r>
      <w:r>
        <w:t>the</w:t>
      </w:r>
      <w:r>
        <w:rPr>
          <w:spacing w:val="-8"/>
        </w:rPr>
        <w:t xml:space="preserve"> </w:t>
      </w:r>
      <w:r>
        <w:t>predictions</w:t>
      </w:r>
      <w:r>
        <w:rPr>
          <w:spacing w:val="-8"/>
        </w:rPr>
        <w:t xml:space="preserve"> </w:t>
      </w:r>
      <w:r>
        <w:t>desired.</w:t>
      </w:r>
    </w:p>
    <w:p w14:paraId="2C621702" w14:textId="77777777" w:rsidR="006024AE" w:rsidRDefault="00A37044">
      <w:pPr>
        <w:pStyle w:val="BodyText"/>
        <w:spacing w:line="268" w:lineRule="auto"/>
        <w:ind w:right="2925" w:firstLine="338"/>
        <w:jc w:val="both"/>
      </w:pPr>
      <w:r>
        <w:rPr>
          <w:noProof/>
          <w:lang w:bidi="he-IL"/>
        </w:rPr>
        <w:drawing>
          <wp:anchor distT="0" distB="0" distL="114300" distR="114300" simplePos="0" relativeHeight="251654144" behindDoc="0" locked="0" layoutInCell="1" allowOverlap="1" wp14:anchorId="28D3E544" wp14:editId="640F19D3">
            <wp:simplePos x="0" y="0"/>
            <wp:positionH relativeFrom="page">
              <wp:posOffset>5727700</wp:posOffset>
            </wp:positionH>
            <wp:positionV relativeFrom="paragraph">
              <wp:posOffset>323215</wp:posOffset>
            </wp:positionV>
            <wp:extent cx="1496695" cy="1496695"/>
            <wp:effectExtent l="0" t="0" r="8255"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6695" cy="149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D5827">
        <w:rPr>
          <w:b/>
        </w:rPr>
        <w:t xml:space="preserve">Large electronic medical records are nested </w:t>
      </w:r>
      <w:r w:rsidR="00DD5827">
        <w:rPr>
          <w:b/>
          <w:spacing w:val="-3"/>
        </w:rPr>
        <w:t xml:space="preserve">hierarchically. </w:t>
      </w:r>
      <w:r w:rsidR="00DD5827">
        <w:t>Clinical</w:t>
      </w:r>
      <w:r w:rsidR="00DD5827">
        <w:rPr>
          <w:spacing w:val="28"/>
        </w:rPr>
        <w:t xml:space="preserve"> </w:t>
      </w:r>
      <w:r w:rsidR="00DD5827">
        <w:t>obser-</w:t>
      </w:r>
      <w:r w:rsidR="00DD5827">
        <w:rPr>
          <w:w w:val="99"/>
        </w:rPr>
        <w:t xml:space="preserve"> </w:t>
      </w:r>
      <w:r w:rsidR="00DD5827">
        <w:t>vations are nested within patients, e.g. repeated glucose measurements will</w:t>
      </w:r>
      <w:r w:rsidR="00DD5827">
        <w:rPr>
          <w:spacing w:val="2"/>
        </w:rPr>
        <w:t xml:space="preserve"> </w:t>
      </w:r>
      <w:r w:rsidR="00DD5827">
        <w:t>be</w:t>
      </w:r>
      <w:r w:rsidR="00DD5827">
        <w:rPr>
          <w:w w:val="99"/>
        </w:rPr>
        <w:t xml:space="preserve"> </w:t>
      </w:r>
      <w:r w:rsidR="00DD5827">
        <w:t xml:space="preserve">similar in the same patients. Patients seen </w:t>
      </w:r>
      <w:r w:rsidR="00DD5827">
        <w:rPr>
          <w:spacing w:val="-3"/>
        </w:rPr>
        <w:t xml:space="preserve">by </w:t>
      </w:r>
      <w:r w:rsidR="00DD5827">
        <w:t xml:space="preserve">the same provider will </w:t>
      </w:r>
      <w:r w:rsidR="00DD5827">
        <w:rPr>
          <w:spacing w:val="-4"/>
        </w:rPr>
        <w:t>have</w:t>
      </w:r>
      <w:r w:rsidR="00DD5827">
        <w:rPr>
          <w:spacing w:val="-1"/>
        </w:rPr>
        <w:t xml:space="preserve"> </w:t>
      </w:r>
      <w:r w:rsidR="00DD5827">
        <w:t>similar</w:t>
      </w:r>
      <w:r w:rsidR="00DD5827">
        <w:rPr>
          <w:w w:val="99"/>
        </w:rPr>
        <w:t xml:space="preserve"> </w:t>
      </w:r>
      <w:r w:rsidR="00DD5827">
        <w:t xml:space="preserve">outcomes predicted </w:t>
      </w:r>
      <w:r w:rsidR="00DD5827">
        <w:rPr>
          <w:spacing w:val="-3"/>
        </w:rPr>
        <w:t xml:space="preserve">by </w:t>
      </w:r>
      <w:r w:rsidR="00DD5827">
        <w:t>provider behavior and qualities. Providers are integrated</w:t>
      </w:r>
      <w:r w:rsidR="00DD5827">
        <w:rPr>
          <w:spacing w:val="20"/>
        </w:rPr>
        <w:t xml:space="preserve"> </w:t>
      </w:r>
      <w:r w:rsidR="00DD5827">
        <w:t>in</w:t>
      </w:r>
      <w:r w:rsidR="00DD5827">
        <w:rPr>
          <w:w w:val="99"/>
        </w:rPr>
        <w:t xml:space="preserve"> </w:t>
      </w:r>
      <w:r w:rsidR="00DD5827">
        <w:t>institutions. Institutions are nested geographically in counties and regions.</w:t>
      </w:r>
      <w:r w:rsidR="00DD5827">
        <w:rPr>
          <w:spacing w:val="51"/>
        </w:rPr>
        <w:t xml:space="preserve"> </w:t>
      </w:r>
      <w:r w:rsidR="00DD5827">
        <w:t>Health</w:t>
      </w:r>
      <w:r w:rsidR="00DD5827">
        <w:rPr>
          <w:w w:val="99"/>
        </w:rPr>
        <w:t xml:space="preserve"> </w:t>
      </w:r>
      <w:r w:rsidR="00DD5827">
        <w:t>care environments predict patient and provider behavior and outcomes. Patients</w:t>
      </w:r>
      <w:r w:rsidR="00DD5827">
        <w:rPr>
          <w:w w:val="99"/>
        </w:rPr>
        <w:t xml:space="preserve"> </w:t>
      </w:r>
      <w:r w:rsidR="00DD5827">
        <w:t xml:space="preserve">seen </w:t>
      </w:r>
      <w:r w:rsidR="00DD5827">
        <w:rPr>
          <w:spacing w:val="-3"/>
        </w:rPr>
        <w:t xml:space="preserve">by </w:t>
      </w:r>
      <w:r w:rsidR="00DD5827">
        <w:t xml:space="preserve">the same team, treated in the same setting will </w:t>
      </w:r>
      <w:r w:rsidR="00DD5827">
        <w:rPr>
          <w:spacing w:val="-4"/>
        </w:rPr>
        <w:t xml:space="preserve">have </w:t>
      </w:r>
      <w:r w:rsidR="00DD5827">
        <w:t>similar propensity</w:t>
      </w:r>
      <w:r w:rsidR="00DD5827">
        <w:rPr>
          <w:spacing w:val="23"/>
        </w:rPr>
        <w:t xml:space="preserve"> </w:t>
      </w:r>
      <w:r w:rsidR="00DD5827">
        <w:t>to</w:t>
      </w:r>
      <w:r w:rsidR="00DD5827">
        <w:rPr>
          <w:w w:val="99"/>
        </w:rPr>
        <w:t xml:space="preserve"> </w:t>
      </w:r>
      <w:r w:rsidR="00DD5827">
        <w:t>respond to interventions. Large electronic medical records require more than</w:t>
      </w:r>
      <w:r w:rsidR="00DD5827">
        <w:rPr>
          <w:spacing w:val="10"/>
        </w:rPr>
        <w:t xml:space="preserve"> </w:t>
      </w:r>
      <w:r w:rsidR="00DD5827">
        <w:t>just</w:t>
      </w:r>
      <w:r w:rsidR="00DD5827">
        <w:rPr>
          <w:w w:val="99"/>
        </w:rPr>
        <w:t xml:space="preserve"> </w:t>
      </w:r>
      <w:r w:rsidR="00DD5827">
        <w:t>fitting well-known models at larger scales; they requires richer models to</w:t>
      </w:r>
      <w:r w:rsidR="00DD5827">
        <w:rPr>
          <w:spacing w:val="26"/>
        </w:rPr>
        <w:t xml:space="preserve"> </w:t>
      </w:r>
      <w:r w:rsidR="00DD5827">
        <w:t>exploit</w:t>
      </w:r>
      <w:r w:rsidR="00DD5827">
        <w:rPr>
          <w:w w:val="99"/>
        </w:rPr>
        <w:t xml:space="preserve"> </w:t>
      </w:r>
      <w:r w:rsidR="00DD5827">
        <w:t>fine-grained</w:t>
      </w:r>
      <w:r w:rsidR="00DD5827">
        <w:rPr>
          <w:spacing w:val="-10"/>
        </w:rPr>
        <w:t xml:space="preserve"> </w:t>
      </w:r>
      <w:r w:rsidR="00DD5827">
        <w:t>multilevel</w:t>
      </w:r>
      <w:r w:rsidR="00DD5827">
        <w:rPr>
          <w:spacing w:val="-10"/>
        </w:rPr>
        <w:t xml:space="preserve"> </w:t>
      </w:r>
      <w:r w:rsidR="00DD5827">
        <w:t>structures</w:t>
      </w:r>
      <w:r w:rsidR="00DD5827">
        <w:rPr>
          <w:spacing w:val="-10"/>
        </w:rPr>
        <w:t xml:space="preserve"> </w:t>
      </w:r>
      <w:r w:rsidR="00DD5827">
        <w:t>and</w:t>
      </w:r>
      <w:r w:rsidR="00DD5827">
        <w:rPr>
          <w:spacing w:val="-10"/>
        </w:rPr>
        <w:t xml:space="preserve"> </w:t>
      </w:r>
      <w:r w:rsidR="00DD5827">
        <w:t>to</w:t>
      </w:r>
      <w:r w:rsidR="00DD5827">
        <w:rPr>
          <w:spacing w:val="-10"/>
        </w:rPr>
        <w:t xml:space="preserve"> </w:t>
      </w:r>
      <w:r w:rsidR="00DD5827">
        <w:t>map</w:t>
      </w:r>
      <w:r w:rsidR="00DD5827">
        <w:rPr>
          <w:spacing w:val="-10"/>
        </w:rPr>
        <w:t xml:space="preserve"> </w:t>
      </w:r>
      <w:r w:rsidR="00DD5827">
        <w:t>to</w:t>
      </w:r>
      <w:r w:rsidR="00DD5827">
        <w:rPr>
          <w:spacing w:val="-10"/>
        </w:rPr>
        <w:t xml:space="preserve"> </w:t>
      </w:r>
      <w:r w:rsidR="00DD5827">
        <w:t>predictive</w:t>
      </w:r>
      <w:r w:rsidR="00DD5827">
        <w:rPr>
          <w:spacing w:val="-10"/>
        </w:rPr>
        <w:t xml:space="preserve"> </w:t>
      </w:r>
      <w:r w:rsidR="00DD5827">
        <w:t>questions</w:t>
      </w:r>
      <w:r w:rsidR="00DD5827">
        <w:rPr>
          <w:spacing w:val="-10"/>
        </w:rPr>
        <w:t xml:space="preserve"> </w:t>
      </w:r>
      <w:r w:rsidR="00DD5827">
        <w:t>of</w:t>
      </w:r>
      <w:r w:rsidR="00DD5827">
        <w:rPr>
          <w:spacing w:val="-10"/>
        </w:rPr>
        <w:t xml:space="preserve"> </w:t>
      </w:r>
      <w:r w:rsidR="00DD5827">
        <w:t>interest.</w:t>
      </w:r>
    </w:p>
    <w:p w14:paraId="4A1971FB" w14:textId="77777777" w:rsidR="006024AE" w:rsidRDefault="006024AE">
      <w:pPr>
        <w:spacing w:line="268" w:lineRule="auto"/>
        <w:jc w:val="both"/>
        <w:sectPr w:rsidR="006024AE">
          <w:pgSz w:w="12240" w:h="15840"/>
          <w:pgMar w:top="620" w:right="600" w:bottom="280" w:left="620" w:header="720" w:footer="720" w:gutter="0"/>
          <w:cols w:space="720"/>
        </w:sectPr>
      </w:pPr>
    </w:p>
    <w:p w14:paraId="4D36843F" w14:textId="77777777" w:rsidR="006024AE" w:rsidRDefault="00DD5827">
      <w:pPr>
        <w:pStyle w:val="Heading3"/>
        <w:ind w:left="438" w:hanging="339"/>
        <w:rPr>
          <w:b w:val="0"/>
          <w:bCs w:val="0"/>
        </w:rPr>
      </w:pPr>
      <w:r>
        <w:lastRenderedPageBreak/>
        <w:t>Bayesian</w:t>
      </w:r>
      <w:r>
        <w:rPr>
          <w:spacing w:val="-19"/>
        </w:rPr>
        <w:t xml:space="preserve"> </w:t>
      </w:r>
      <w:r>
        <w:t>hierarchical</w:t>
      </w:r>
      <w:r>
        <w:rPr>
          <w:spacing w:val="-19"/>
        </w:rPr>
        <w:t xml:space="preserve"> </w:t>
      </w:r>
      <w:r>
        <w:t>modeling</w:t>
      </w:r>
      <w:r>
        <w:rPr>
          <w:spacing w:val="-19"/>
        </w:rPr>
        <w:t xml:space="preserve"> </w:t>
      </w:r>
      <w:r>
        <w:t>is</w:t>
      </w:r>
      <w:r>
        <w:rPr>
          <w:spacing w:val="-19"/>
        </w:rPr>
        <w:t xml:space="preserve"> </w:t>
      </w:r>
      <w:r>
        <w:t>transformative</w:t>
      </w:r>
      <w:r>
        <w:rPr>
          <w:spacing w:val="-19"/>
        </w:rPr>
        <w:t xml:space="preserve"> </w:t>
      </w:r>
      <w:r>
        <w:t>for</w:t>
      </w:r>
      <w:r>
        <w:rPr>
          <w:spacing w:val="-19"/>
        </w:rPr>
        <w:t xml:space="preserve"> </w:t>
      </w:r>
      <w:r>
        <w:t>complex</w:t>
      </w:r>
      <w:r>
        <w:rPr>
          <w:spacing w:val="-19"/>
        </w:rPr>
        <w:t xml:space="preserve"> </w:t>
      </w:r>
      <w:r>
        <w:t>Big</w:t>
      </w:r>
      <w:r>
        <w:rPr>
          <w:spacing w:val="-19"/>
        </w:rPr>
        <w:t xml:space="preserve"> </w:t>
      </w:r>
      <w:r>
        <w:t>Data.</w:t>
      </w:r>
    </w:p>
    <w:p w14:paraId="3F7C4B77" w14:textId="77777777" w:rsidR="006024AE" w:rsidRDefault="00DD5827">
      <w:pPr>
        <w:pStyle w:val="BodyText"/>
        <w:spacing w:before="121" w:line="268" w:lineRule="auto"/>
        <w:ind w:firstLine="338"/>
        <w:jc w:val="both"/>
      </w:pPr>
      <w:r>
        <w:rPr>
          <w:b/>
        </w:rPr>
        <w:t>Bayesian</w:t>
      </w:r>
      <w:r>
        <w:rPr>
          <w:b/>
          <w:spacing w:val="-16"/>
        </w:rPr>
        <w:t xml:space="preserve"> </w:t>
      </w:r>
      <w:r>
        <w:rPr>
          <w:b/>
        </w:rPr>
        <w:t>methods</w:t>
      </w:r>
      <w:r>
        <w:rPr>
          <w:b/>
          <w:spacing w:val="-16"/>
        </w:rPr>
        <w:t xml:space="preserve"> </w:t>
      </w:r>
      <w:r>
        <w:rPr>
          <w:b/>
        </w:rPr>
        <w:t>are</w:t>
      </w:r>
      <w:r>
        <w:rPr>
          <w:b/>
          <w:spacing w:val="-16"/>
        </w:rPr>
        <w:t xml:space="preserve"> </w:t>
      </w:r>
      <w:r>
        <w:rPr>
          <w:b/>
        </w:rPr>
        <w:t>old</w:t>
      </w:r>
      <w:r>
        <w:rPr>
          <w:b/>
          <w:spacing w:val="-16"/>
        </w:rPr>
        <w:t xml:space="preserve"> </w:t>
      </w:r>
      <w:r>
        <w:rPr>
          <w:b/>
        </w:rPr>
        <w:t>and</w:t>
      </w:r>
      <w:r>
        <w:rPr>
          <w:b/>
          <w:spacing w:val="-16"/>
        </w:rPr>
        <w:t xml:space="preserve"> </w:t>
      </w:r>
      <w:r>
        <w:rPr>
          <w:b/>
        </w:rPr>
        <w:t>new</w:t>
      </w:r>
      <w:r>
        <w:rPr>
          <w:b/>
          <w:spacing w:val="-16"/>
        </w:rPr>
        <w:t xml:space="preserve"> </w:t>
      </w:r>
      <w:r>
        <w:rPr>
          <w:b/>
        </w:rPr>
        <w:t>in</w:t>
      </w:r>
      <w:r>
        <w:rPr>
          <w:b/>
          <w:spacing w:val="-16"/>
        </w:rPr>
        <w:t xml:space="preserve"> </w:t>
      </w:r>
      <w:r>
        <w:rPr>
          <w:b/>
        </w:rPr>
        <w:t>health</w:t>
      </w:r>
      <w:r>
        <w:rPr>
          <w:b/>
          <w:spacing w:val="-16"/>
        </w:rPr>
        <w:t xml:space="preserve"> </w:t>
      </w:r>
      <w:r>
        <w:rPr>
          <w:b/>
        </w:rPr>
        <w:t>sciences</w:t>
      </w:r>
      <w:r>
        <w:rPr>
          <w:b/>
          <w:spacing w:val="-16"/>
        </w:rPr>
        <w:t xml:space="preserve"> </w:t>
      </w:r>
      <w:r>
        <w:rPr>
          <w:b/>
        </w:rPr>
        <w:t>and</w:t>
      </w:r>
      <w:r>
        <w:rPr>
          <w:b/>
          <w:spacing w:val="-16"/>
        </w:rPr>
        <w:t xml:space="preserve"> </w:t>
      </w:r>
      <w:r>
        <w:rPr>
          <w:b/>
        </w:rPr>
        <w:t>Big</w:t>
      </w:r>
      <w:r>
        <w:rPr>
          <w:b/>
          <w:spacing w:val="-16"/>
        </w:rPr>
        <w:t xml:space="preserve"> </w:t>
      </w:r>
      <w:r>
        <w:rPr>
          <w:b/>
        </w:rPr>
        <w:t>Data.</w:t>
      </w:r>
      <w:r>
        <w:rPr>
          <w:b/>
          <w:spacing w:val="35"/>
        </w:rPr>
        <w:t xml:space="preserve"> </w:t>
      </w:r>
      <w:r>
        <w:t>Based</w:t>
      </w:r>
      <w:r>
        <w:rPr>
          <w:w w:val="99"/>
        </w:rPr>
        <w:t xml:space="preserve"> </w:t>
      </w:r>
      <w:r>
        <w:t>on</w:t>
      </w:r>
      <w:r>
        <w:rPr>
          <w:spacing w:val="16"/>
        </w:rPr>
        <w:t xml:space="preserve"> </w:t>
      </w:r>
      <w:r>
        <w:t>the</w:t>
      </w:r>
      <w:r>
        <w:rPr>
          <w:spacing w:val="16"/>
        </w:rPr>
        <w:t xml:space="preserve"> </w:t>
      </w:r>
      <w:r>
        <w:t>theory</w:t>
      </w:r>
      <w:r>
        <w:rPr>
          <w:spacing w:val="16"/>
        </w:rPr>
        <w:t xml:space="preserve"> </w:t>
      </w:r>
      <w:r>
        <w:t>outlined</w:t>
      </w:r>
      <w:r>
        <w:rPr>
          <w:spacing w:val="16"/>
        </w:rPr>
        <w:t xml:space="preserve"> </w:t>
      </w:r>
      <w:r>
        <w:t>in</w:t>
      </w:r>
      <w:r>
        <w:rPr>
          <w:spacing w:val="16"/>
        </w:rPr>
        <w:t xml:space="preserve"> </w:t>
      </w:r>
      <w:r>
        <w:t>a</w:t>
      </w:r>
      <w:r>
        <w:rPr>
          <w:spacing w:val="16"/>
        </w:rPr>
        <w:t xml:space="preserve"> </w:t>
      </w:r>
      <w:r>
        <w:t>posthumous</w:t>
      </w:r>
      <w:r>
        <w:rPr>
          <w:spacing w:val="16"/>
        </w:rPr>
        <w:t xml:space="preserve"> </w:t>
      </w:r>
      <w:r>
        <w:t>1763</w:t>
      </w:r>
      <w:r>
        <w:rPr>
          <w:spacing w:val="16"/>
        </w:rPr>
        <w:t xml:space="preserve"> </w:t>
      </w:r>
      <w:r>
        <w:t>paper</w:t>
      </w:r>
      <w:r>
        <w:rPr>
          <w:spacing w:val="16"/>
        </w:rPr>
        <w:t xml:space="preserve"> </w:t>
      </w:r>
      <w:r>
        <w:rPr>
          <w:spacing w:val="-3"/>
        </w:rPr>
        <w:t>by</w:t>
      </w:r>
      <w:r>
        <w:rPr>
          <w:spacing w:val="16"/>
        </w:rPr>
        <w:t xml:space="preserve"> </w:t>
      </w:r>
      <w:r>
        <w:t>Reverend</w:t>
      </w:r>
      <w:r>
        <w:rPr>
          <w:spacing w:val="16"/>
        </w:rPr>
        <w:t xml:space="preserve"> </w:t>
      </w:r>
      <w:r>
        <w:t>Thomas</w:t>
      </w:r>
      <w:r>
        <w:rPr>
          <w:spacing w:val="16"/>
        </w:rPr>
        <w:t xml:space="preserve"> </w:t>
      </w:r>
      <w:r>
        <w:rPr>
          <w:spacing w:val="-3"/>
        </w:rPr>
        <w:t>Bayes</w:t>
      </w:r>
      <w:r>
        <w:rPr>
          <w:w w:val="99"/>
        </w:rPr>
        <w:t xml:space="preserve"> </w:t>
      </w:r>
      <w:r>
        <w:t>(Portrait in Fig.1)[11], the Bayesian approach an alternative statistical model</w:t>
      </w:r>
      <w:r>
        <w:rPr>
          <w:spacing w:val="45"/>
        </w:rPr>
        <w:t xml:space="preserve"> </w:t>
      </w:r>
      <w:r>
        <w:t>and</w:t>
      </w:r>
      <w:r>
        <w:rPr>
          <w:w w:val="99"/>
        </w:rPr>
        <w:t xml:space="preserve"> </w:t>
      </w:r>
      <w:r>
        <w:t xml:space="preserve">particularly suited </w:t>
      </w:r>
      <w:r>
        <w:rPr>
          <w:spacing w:val="-3"/>
        </w:rPr>
        <w:t xml:space="preserve">for </w:t>
      </w:r>
      <w:r>
        <w:t>hierarchical modeling [12, 13]. Old and well</w:t>
      </w:r>
      <w:r>
        <w:rPr>
          <w:spacing w:val="39"/>
        </w:rPr>
        <w:t xml:space="preserve"> </w:t>
      </w:r>
      <w:r>
        <w:t>established,</w:t>
      </w:r>
      <w:r>
        <w:rPr>
          <w:w w:val="99"/>
        </w:rPr>
        <w:t xml:space="preserve"> </w:t>
      </w:r>
      <w:r>
        <w:t xml:space="preserve">Bayesian methods are only </w:t>
      </w:r>
      <w:r>
        <w:rPr>
          <w:spacing w:val="-3"/>
        </w:rPr>
        <w:t xml:space="preserve">novel </w:t>
      </w:r>
      <w:r>
        <w:t xml:space="preserve">in so </w:t>
      </w:r>
      <w:r>
        <w:rPr>
          <w:spacing w:val="-3"/>
        </w:rPr>
        <w:t xml:space="preserve">far </w:t>
      </w:r>
      <w:r>
        <w:t xml:space="preserve">as they were rarely used in medical </w:t>
      </w:r>
      <w:r>
        <w:rPr>
          <w:spacing w:val="20"/>
        </w:rPr>
        <w:t xml:space="preserve"> </w:t>
      </w:r>
      <w:r>
        <w:t>re-</w:t>
      </w:r>
    </w:p>
    <w:p w14:paraId="1E67E142" w14:textId="77777777" w:rsidR="006024AE" w:rsidRDefault="00DD5827">
      <w:pPr>
        <w:spacing w:before="8"/>
        <w:rPr>
          <w:rFonts w:ascii="Arial" w:eastAsia="Arial" w:hAnsi="Arial" w:cs="Arial"/>
          <w:sz w:val="19"/>
          <w:szCs w:val="19"/>
        </w:rPr>
      </w:pPr>
      <w:r>
        <w:br w:type="column"/>
      </w:r>
    </w:p>
    <w:p w14:paraId="12397054" w14:textId="77777777" w:rsidR="006024AE" w:rsidRDefault="00DD5827">
      <w:pPr>
        <w:spacing w:line="264" w:lineRule="auto"/>
        <w:ind w:left="100" w:right="117"/>
        <w:jc w:val="both"/>
        <w:rPr>
          <w:rFonts w:ascii="Arial" w:eastAsia="Arial" w:hAnsi="Arial" w:cs="Arial"/>
          <w:sz w:val="18"/>
          <w:szCs w:val="18"/>
        </w:rPr>
      </w:pPr>
      <w:r>
        <w:rPr>
          <w:rFonts w:ascii="Arial"/>
          <w:b/>
        </w:rPr>
        <w:t xml:space="preserve">Figure 1: </w:t>
      </w:r>
      <w:r>
        <w:rPr>
          <w:rFonts w:ascii="Arial"/>
          <w:sz w:val="18"/>
        </w:rPr>
        <w:t>Reverend</w:t>
      </w:r>
      <w:r>
        <w:rPr>
          <w:rFonts w:ascii="Arial"/>
          <w:spacing w:val="24"/>
          <w:sz w:val="18"/>
        </w:rPr>
        <w:t xml:space="preserve"> </w:t>
      </w:r>
      <w:r>
        <w:rPr>
          <w:rFonts w:ascii="Arial"/>
          <w:sz w:val="18"/>
        </w:rPr>
        <w:t>Thomas</w:t>
      </w:r>
      <w:r>
        <w:rPr>
          <w:rFonts w:ascii="Arial"/>
          <w:w w:val="99"/>
          <w:sz w:val="18"/>
        </w:rPr>
        <w:t xml:space="preserve"> </w:t>
      </w:r>
      <w:r>
        <w:rPr>
          <w:rFonts w:ascii="Arial"/>
          <w:sz w:val="18"/>
        </w:rPr>
        <w:t>Bayes is credited with</w:t>
      </w:r>
      <w:r>
        <w:rPr>
          <w:rFonts w:ascii="Arial"/>
          <w:spacing w:val="2"/>
          <w:sz w:val="18"/>
        </w:rPr>
        <w:t xml:space="preserve"> </w:t>
      </w:r>
      <w:r>
        <w:rPr>
          <w:rFonts w:ascii="Arial"/>
          <w:sz w:val="18"/>
        </w:rPr>
        <w:t>formulat-</w:t>
      </w:r>
      <w:r>
        <w:rPr>
          <w:rFonts w:ascii="Arial"/>
          <w:w w:val="99"/>
          <w:sz w:val="18"/>
        </w:rPr>
        <w:t xml:space="preserve"> </w:t>
      </w:r>
      <w:r>
        <w:rPr>
          <w:rFonts w:ascii="Arial"/>
          <w:sz w:val="18"/>
        </w:rPr>
        <w:t>ing the Bayes Theorem,</w:t>
      </w:r>
      <w:r>
        <w:rPr>
          <w:rFonts w:ascii="Arial"/>
          <w:spacing w:val="34"/>
          <w:sz w:val="18"/>
        </w:rPr>
        <w:t xml:space="preserve"> </w:t>
      </w:r>
      <w:r>
        <w:rPr>
          <w:rFonts w:ascii="Arial"/>
          <w:sz w:val="18"/>
        </w:rPr>
        <w:t>pub-</w:t>
      </w:r>
      <w:r>
        <w:rPr>
          <w:rFonts w:ascii="Arial"/>
          <w:w w:val="99"/>
          <w:sz w:val="18"/>
        </w:rPr>
        <w:t xml:space="preserve"> </w:t>
      </w:r>
      <w:r>
        <w:rPr>
          <w:rFonts w:ascii="Arial"/>
          <w:sz w:val="18"/>
        </w:rPr>
        <w:t>lished in 1763 in a</w:t>
      </w:r>
      <w:r>
        <w:rPr>
          <w:rFonts w:ascii="Arial"/>
          <w:spacing w:val="24"/>
          <w:sz w:val="18"/>
        </w:rPr>
        <w:t xml:space="preserve"> </w:t>
      </w:r>
      <w:r>
        <w:rPr>
          <w:rFonts w:ascii="Arial"/>
          <w:sz w:val="18"/>
        </w:rPr>
        <w:t>posthumous</w:t>
      </w:r>
      <w:r>
        <w:rPr>
          <w:rFonts w:ascii="Arial"/>
          <w:w w:val="99"/>
          <w:sz w:val="18"/>
        </w:rPr>
        <w:t xml:space="preserve"> </w:t>
      </w:r>
      <w:r>
        <w:rPr>
          <w:rFonts w:ascii="Arial"/>
          <w:sz w:val="18"/>
        </w:rPr>
        <w:t>paper</w:t>
      </w:r>
      <w:r>
        <w:rPr>
          <w:rFonts w:ascii="Arial"/>
          <w:spacing w:val="-5"/>
          <w:sz w:val="18"/>
        </w:rPr>
        <w:t xml:space="preserve"> </w:t>
      </w:r>
      <w:r>
        <w:rPr>
          <w:rFonts w:ascii="Arial"/>
          <w:sz w:val="18"/>
        </w:rPr>
        <w:t>[11].</w:t>
      </w:r>
    </w:p>
    <w:p w14:paraId="409707B4" w14:textId="77777777" w:rsidR="006024AE" w:rsidRDefault="006024AE">
      <w:pPr>
        <w:spacing w:line="264" w:lineRule="auto"/>
        <w:jc w:val="both"/>
        <w:rPr>
          <w:rFonts w:ascii="Arial" w:eastAsia="Arial" w:hAnsi="Arial" w:cs="Arial"/>
          <w:sz w:val="18"/>
          <w:szCs w:val="18"/>
        </w:rPr>
        <w:sectPr w:rsidR="006024AE">
          <w:type w:val="continuous"/>
          <w:pgSz w:w="12240" w:h="15840"/>
          <w:pgMar w:top="620" w:right="600" w:bottom="280" w:left="620" w:header="720" w:footer="720" w:gutter="0"/>
          <w:cols w:num="2" w:space="720" w:equalWidth="0">
            <w:col w:w="8093" w:space="99"/>
            <w:col w:w="2828"/>
          </w:cols>
        </w:sectPr>
      </w:pPr>
    </w:p>
    <w:p w14:paraId="7D0F5F46" w14:textId="77777777" w:rsidR="006024AE" w:rsidRDefault="00DD5827">
      <w:pPr>
        <w:pStyle w:val="BodyText"/>
        <w:spacing w:before="2" w:line="268" w:lineRule="auto"/>
        <w:ind w:right="119"/>
        <w:jc w:val="both"/>
      </w:pPr>
      <w:r>
        <w:lastRenderedPageBreak/>
        <w:t>search</w:t>
      </w:r>
      <w:r>
        <w:rPr>
          <w:spacing w:val="-8"/>
        </w:rPr>
        <w:t xml:space="preserve"> </w:t>
      </w:r>
      <w:r>
        <w:t>until</w:t>
      </w:r>
      <w:r>
        <w:rPr>
          <w:spacing w:val="-8"/>
        </w:rPr>
        <w:t xml:space="preserve"> </w:t>
      </w:r>
      <w:r>
        <w:t>computers</w:t>
      </w:r>
      <w:r>
        <w:rPr>
          <w:spacing w:val="-8"/>
        </w:rPr>
        <w:t xml:space="preserve"> </w:t>
      </w:r>
      <w:r>
        <w:t>and</w:t>
      </w:r>
      <w:r>
        <w:rPr>
          <w:spacing w:val="-8"/>
        </w:rPr>
        <w:t xml:space="preserve"> </w:t>
      </w:r>
      <w:r>
        <w:t>Markov</w:t>
      </w:r>
      <w:r>
        <w:rPr>
          <w:spacing w:val="-8"/>
        </w:rPr>
        <w:t xml:space="preserve"> </w:t>
      </w:r>
      <w:r>
        <w:t>Chain</w:t>
      </w:r>
      <w:r>
        <w:rPr>
          <w:spacing w:val="-8"/>
        </w:rPr>
        <w:t xml:space="preserve"> </w:t>
      </w:r>
      <w:r>
        <w:t>Monte</w:t>
      </w:r>
      <w:r>
        <w:rPr>
          <w:spacing w:val="-8"/>
        </w:rPr>
        <w:t xml:space="preserve"> </w:t>
      </w:r>
      <w:r>
        <w:t>Carlo</w:t>
      </w:r>
      <w:r>
        <w:rPr>
          <w:spacing w:val="-8"/>
        </w:rPr>
        <w:t xml:space="preserve"> </w:t>
      </w:r>
      <w:r>
        <w:t>algorithms</w:t>
      </w:r>
      <w:r>
        <w:rPr>
          <w:spacing w:val="-8"/>
        </w:rPr>
        <w:t xml:space="preserve"> </w:t>
      </w:r>
      <w:r>
        <w:t>became</w:t>
      </w:r>
      <w:r>
        <w:rPr>
          <w:spacing w:val="-8"/>
        </w:rPr>
        <w:t xml:space="preserve"> </w:t>
      </w:r>
      <w:r>
        <w:t>widely</w:t>
      </w:r>
      <w:r>
        <w:rPr>
          <w:spacing w:val="-8"/>
        </w:rPr>
        <w:t xml:space="preserve"> </w:t>
      </w:r>
      <w:r>
        <w:rPr>
          <w:spacing w:val="-3"/>
        </w:rPr>
        <w:t>available</w:t>
      </w:r>
      <w:r>
        <w:rPr>
          <w:spacing w:val="-8"/>
        </w:rPr>
        <w:t xml:space="preserve"> </w:t>
      </w:r>
      <w:r>
        <w:t>in</w:t>
      </w:r>
      <w:r>
        <w:rPr>
          <w:spacing w:val="-8"/>
        </w:rPr>
        <w:t xml:space="preserve"> </w:t>
      </w:r>
      <w:r>
        <w:t>the</w:t>
      </w:r>
      <w:r>
        <w:rPr>
          <w:spacing w:val="-8"/>
        </w:rPr>
        <w:t xml:space="preserve"> </w:t>
      </w:r>
      <w:r>
        <w:t>1990s,</w:t>
      </w:r>
      <w:r>
        <w:rPr>
          <w:spacing w:val="-8"/>
        </w:rPr>
        <w:t xml:space="preserve"> </w:t>
      </w:r>
      <w:r>
        <w:t>leading</w:t>
      </w:r>
      <w:r>
        <w:rPr>
          <w:w w:val="99"/>
        </w:rPr>
        <w:t xml:space="preserve"> </w:t>
      </w:r>
      <w:r>
        <w:t xml:space="preserve">to an expansion of applied Bayesian work [14, 15], also in Big Data [16]. </w:t>
      </w:r>
      <w:r>
        <w:rPr>
          <w:spacing w:val="-3"/>
        </w:rPr>
        <w:t xml:space="preserve">Past </w:t>
      </w:r>
      <w:r>
        <w:t>constraints in computational</w:t>
      </w:r>
      <w:r>
        <w:rPr>
          <w:spacing w:val="21"/>
        </w:rPr>
        <w:t xml:space="preserve"> </w:t>
      </w:r>
      <w:r>
        <w:t>im-</w:t>
      </w:r>
      <w:r>
        <w:rPr>
          <w:w w:val="99"/>
        </w:rPr>
        <w:t xml:space="preserve"> </w:t>
      </w:r>
      <w:r>
        <w:lastRenderedPageBreak/>
        <w:t xml:space="preserve">plementation </w:t>
      </w:r>
      <w:r>
        <w:rPr>
          <w:spacing w:val="-4"/>
        </w:rPr>
        <w:t xml:space="preserve">have </w:t>
      </w:r>
      <w:r>
        <w:t xml:space="preserve">largely been overcome. </w:t>
      </w:r>
      <w:r>
        <w:rPr>
          <w:spacing w:val="-3"/>
        </w:rPr>
        <w:t xml:space="preserve">For </w:t>
      </w:r>
      <w:r>
        <w:t>very large complex data sets, ultra-fast Hamiltonian Monte</w:t>
      </w:r>
      <w:r>
        <w:rPr>
          <w:spacing w:val="-36"/>
        </w:rPr>
        <w:t xml:space="preserve"> </w:t>
      </w:r>
      <w:r>
        <w:t>Carlo</w:t>
      </w:r>
      <w:r>
        <w:rPr>
          <w:w w:val="99"/>
        </w:rPr>
        <w:t xml:space="preserve"> </w:t>
      </w:r>
      <w:r>
        <w:t>algorithms</w:t>
      </w:r>
      <w:r>
        <w:rPr>
          <w:spacing w:val="-9"/>
        </w:rPr>
        <w:t xml:space="preserve"> </w:t>
      </w:r>
      <w:r>
        <w:t>[17]</w:t>
      </w:r>
      <w:r>
        <w:rPr>
          <w:spacing w:val="-9"/>
        </w:rPr>
        <w:t xml:space="preserve"> </w:t>
      </w:r>
      <w:r>
        <w:t>and</w:t>
      </w:r>
      <w:r>
        <w:rPr>
          <w:spacing w:val="-9"/>
        </w:rPr>
        <w:t xml:space="preserve"> </w:t>
      </w:r>
      <w:r>
        <w:rPr>
          <w:spacing w:val="-3"/>
        </w:rPr>
        <w:t>clever</w:t>
      </w:r>
      <w:r>
        <w:rPr>
          <w:spacing w:val="-9"/>
        </w:rPr>
        <w:t xml:space="preserve"> </w:t>
      </w:r>
      <w:r>
        <w:t>statistical</w:t>
      </w:r>
      <w:r>
        <w:rPr>
          <w:spacing w:val="-9"/>
        </w:rPr>
        <w:t xml:space="preserve"> </w:t>
      </w:r>
      <w:r>
        <w:t>formulation</w:t>
      </w:r>
      <w:r>
        <w:rPr>
          <w:spacing w:val="-9"/>
        </w:rPr>
        <w:t xml:space="preserve"> </w:t>
      </w:r>
      <w:r>
        <w:t>or</w:t>
      </w:r>
      <w:r>
        <w:rPr>
          <w:spacing w:val="-9"/>
        </w:rPr>
        <w:t xml:space="preserve"> </w:t>
      </w:r>
      <w:r>
        <w:t>transformation</w:t>
      </w:r>
      <w:r>
        <w:rPr>
          <w:spacing w:val="-9"/>
        </w:rPr>
        <w:t xml:space="preserve"> </w:t>
      </w:r>
      <w:r>
        <w:t>allows</w:t>
      </w:r>
      <w:r>
        <w:rPr>
          <w:spacing w:val="-9"/>
        </w:rPr>
        <w:t xml:space="preserve"> </w:t>
      </w:r>
      <w:r>
        <w:t>to</w:t>
      </w:r>
      <w:r>
        <w:rPr>
          <w:spacing w:val="-9"/>
        </w:rPr>
        <w:t xml:space="preserve"> </w:t>
      </w:r>
      <w:r>
        <w:t>push</w:t>
      </w:r>
      <w:r>
        <w:rPr>
          <w:spacing w:val="-9"/>
        </w:rPr>
        <w:t xml:space="preserve"> </w:t>
      </w:r>
      <w:r>
        <w:t>the</w:t>
      </w:r>
      <w:r>
        <w:rPr>
          <w:spacing w:val="-9"/>
        </w:rPr>
        <w:t xml:space="preserve"> </w:t>
      </w:r>
      <w:r>
        <w:t>boundaries</w:t>
      </w:r>
      <w:r>
        <w:rPr>
          <w:spacing w:val="-9"/>
        </w:rPr>
        <w:t xml:space="preserve"> </w:t>
      </w:r>
      <w:r>
        <w:t>of</w:t>
      </w:r>
      <w:r>
        <w:rPr>
          <w:spacing w:val="-9"/>
        </w:rPr>
        <w:t xml:space="preserve"> </w:t>
      </w:r>
      <w:r>
        <w:t>computability</w:t>
      </w:r>
      <w:r>
        <w:rPr>
          <w:w w:val="99"/>
        </w:rPr>
        <w:t xml:space="preserve"> </w:t>
      </w:r>
      <w:r>
        <w:t>[18].</w:t>
      </w:r>
    </w:p>
    <w:p w14:paraId="51C70D4B" w14:textId="77777777" w:rsidR="006024AE" w:rsidRDefault="006024AE">
      <w:pPr>
        <w:spacing w:line="268" w:lineRule="auto"/>
        <w:jc w:val="both"/>
        <w:rPr>
          <w:ins w:id="37" w:author="MNGong" w:date="2015-02-24T13:22:00Z"/>
        </w:rPr>
      </w:pPr>
    </w:p>
    <w:p w14:paraId="5C32E1BE" w14:textId="77777777" w:rsidR="00B35C62" w:rsidRDefault="00B35C62">
      <w:pPr>
        <w:spacing w:line="268" w:lineRule="auto"/>
        <w:jc w:val="both"/>
        <w:rPr>
          <w:ins w:id="38" w:author="MNGong" w:date="2015-02-24T13:22:00Z"/>
        </w:rPr>
      </w:pPr>
    </w:p>
    <w:p w14:paraId="5496757C" w14:textId="77777777" w:rsidR="00B35C62" w:rsidRDefault="00B35C62">
      <w:pPr>
        <w:spacing w:line="268" w:lineRule="auto"/>
        <w:jc w:val="both"/>
        <w:rPr>
          <w:ins w:id="39" w:author="MNGong" w:date="2015-02-24T13:31:00Z"/>
        </w:rPr>
      </w:pPr>
      <w:ins w:id="40" w:author="MNGong" w:date="2015-02-24T13:22:00Z">
        <w:r>
          <w:t xml:space="preserve">MNG:   </w:t>
        </w:r>
      </w:ins>
      <w:ins w:id="41" w:author="MNGong" w:date="2015-02-24T13:23:00Z">
        <w:r>
          <w:t xml:space="preserve">I think the significance </w:t>
        </w:r>
      </w:ins>
      <w:ins w:id="42" w:author="MNGong" w:date="2015-02-24T13:24:00Z">
        <w:r>
          <w:t>needs to</w:t>
        </w:r>
      </w:ins>
      <w:ins w:id="43" w:author="MNGong" w:date="2015-02-24T13:23:00Z">
        <w:r>
          <w:t xml:space="preserve"> be strengthened.        </w:t>
        </w:r>
      </w:ins>
      <w:ins w:id="44" w:author="MNGong" w:date="2015-02-24T13:24:00Z">
        <w:r>
          <w:t xml:space="preserve">  I agree that you need to bring in the trial (ie clinical problem) to demonstrate the significance but I am not sure a general discussion about Bayesian modeling strengths is enough.  Rather, I think you need to </w:t>
        </w:r>
      </w:ins>
      <w:ins w:id="45" w:author="MNGong" w:date="2015-02-24T13:25:00Z">
        <w:r>
          <w:t xml:space="preserve">highlight that PROOFCheck is part of the growing call for pragmatic trials </w:t>
        </w:r>
      </w:ins>
      <w:ins w:id="46" w:author="MNGong" w:date="2015-02-24T13:26:00Z">
        <w:r>
          <w:t xml:space="preserve">and how pragmatic trials may be more significant </w:t>
        </w:r>
      </w:ins>
      <w:ins w:id="47" w:author="MNGong" w:date="2015-02-24T13:27:00Z">
        <w:r>
          <w:t>with greater impact on clinical care because inclusion criteria are broad with few exclusion criteria to</w:t>
        </w:r>
      </w:ins>
      <w:ins w:id="48" w:author="MNGong" w:date="2015-02-24T13:28:00Z">
        <w:r>
          <w:t xml:space="preserve"> better represent most patient population, setting for study and intervention is usual clinical care, and data collection and outcome determination often anchors on commonly collected clinical data.  Now use this to point out the problems that this present with regards to classical analysis- broader patient inclusion may be more generalizeable but there will likely be more heterogeneity with some subgroups getting more or less benefit, usual clinical setting means more variability in delivery of intervention by site, service, clinical team, etc, use of real world data rather than study defined data means more missing </w:t>
        </w:r>
      </w:ins>
      <w:ins w:id="49" w:author="MNGong" w:date="2015-02-24T13:31:00Z">
        <w:r>
          <w:t>data</w:t>
        </w:r>
      </w:ins>
      <w:ins w:id="50" w:author="MNGong" w:date="2015-02-24T13:28:00Z">
        <w:r>
          <w:t xml:space="preserve"> </w:t>
        </w:r>
      </w:ins>
      <w:ins w:id="51" w:author="MNGong" w:date="2015-02-24T13:31:00Z">
        <w:r>
          <w:t xml:space="preserve">that is not always random, etc.  </w:t>
        </w:r>
      </w:ins>
    </w:p>
    <w:p w14:paraId="6CFA2066" w14:textId="77777777" w:rsidR="00B35C62" w:rsidRDefault="00B35C62">
      <w:pPr>
        <w:spacing w:line="268" w:lineRule="auto"/>
        <w:jc w:val="both"/>
        <w:rPr>
          <w:ins w:id="52" w:author="MNGong" w:date="2015-02-24T13:31:00Z"/>
        </w:rPr>
      </w:pPr>
    </w:p>
    <w:p w14:paraId="270B0CCB" w14:textId="2CD73330" w:rsidR="00B35C62" w:rsidRDefault="00B35C62">
      <w:pPr>
        <w:spacing w:line="268" w:lineRule="auto"/>
        <w:jc w:val="both"/>
        <w:sectPr w:rsidR="00B35C62">
          <w:type w:val="continuous"/>
          <w:pgSz w:w="12240" w:h="15840"/>
          <w:pgMar w:top="620" w:right="600" w:bottom="280" w:left="620" w:header="720" w:footer="720" w:gutter="0"/>
          <w:cols w:space="720"/>
        </w:sectPr>
      </w:pPr>
      <w:ins w:id="53" w:author="MNGong" w:date="2015-02-24T13:31:00Z">
        <w:r>
          <w:t xml:space="preserve">Then go in with how Bayesian analysis is ideally suited to deal with these problems </w:t>
        </w:r>
      </w:ins>
      <w:ins w:id="54" w:author="MNGong" w:date="2015-02-24T13:32:00Z">
        <w:r>
          <w:t xml:space="preserve">(you can save details for the background but you need to establish the significance of this approach.  Paint BA as an approach that can overcome some of these analytical issues with pragmatic studies using EMR and how it can </w:t>
        </w:r>
      </w:ins>
      <w:ins w:id="55" w:author="MNGong" w:date="2015-02-24T13:34:00Z">
        <w:r w:rsidR="009F68F8">
          <w:t>revolutionize (or offer distinct advanatges if you are afraid of overstating this)</w:t>
        </w:r>
      </w:ins>
      <w:ins w:id="56" w:author="MNGong" w:date="2015-02-24T13:32:00Z">
        <w:r>
          <w:t xml:space="preserve"> how</w:t>
        </w:r>
      </w:ins>
      <w:ins w:id="57" w:author="MNGong" w:date="2015-02-24T13:33:00Z">
        <w:r w:rsidR="009F68F8">
          <w:t xml:space="preserve"> pragmatic studies can be analyzed and how such results can be</w:t>
        </w:r>
      </w:ins>
      <w:ins w:id="58" w:author="MNGong" w:date="2015-02-24T13:34:00Z">
        <w:r w:rsidR="009F68F8">
          <w:t xml:space="preserve"> generalized.  You should stay something about how the presence of </w:t>
        </w:r>
      </w:ins>
      <w:ins w:id="59" w:author="MNGong" w:date="2015-02-24T13:35:00Z">
        <w:r w:rsidR="009F68F8">
          <w:t xml:space="preserve">PROOFcheck offers an unique opportunity to </w:t>
        </w:r>
      </w:ins>
      <w:ins w:id="60" w:author="MNGong" w:date="2015-02-24T13:28:00Z">
        <w:r>
          <w:t xml:space="preserve"> </w:t>
        </w:r>
      </w:ins>
      <w:ins w:id="61" w:author="MNGong" w:date="2015-02-24T13:27:00Z">
        <w:r>
          <w:t xml:space="preserve"> </w:t>
        </w:r>
      </w:ins>
      <w:ins w:id="62" w:author="MNGong" w:date="2015-02-24T13:35:00Z">
        <w:r w:rsidR="009F68F8">
          <w:t xml:space="preserve"> bridge this knowledge gap and determine the  role of BA in suc</w:t>
        </w:r>
      </w:ins>
      <w:ins w:id="63" w:author="MNGong" w:date="2015-02-24T13:36:00Z">
        <w:r w:rsidR="009F68F8">
          <w:t>h pragmatic trials.</w:t>
        </w:r>
      </w:ins>
    </w:p>
    <w:p w14:paraId="5C55E2AA" w14:textId="77777777" w:rsidR="006024AE" w:rsidRDefault="00DD5827">
      <w:pPr>
        <w:pStyle w:val="BodyText"/>
        <w:spacing w:before="33" w:line="268" w:lineRule="auto"/>
        <w:ind w:right="117" w:firstLine="338"/>
        <w:jc w:val="both"/>
      </w:pPr>
      <w:r>
        <w:rPr>
          <w:b/>
        </w:rPr>
        <w:lastRenderedPageBreak/>
        <w:t xml:space="preserve">A too brief introduction to Bayesian inference. </w:t>
      </w:r>
      <w:r>
        <w:t>In Bayesian inference, prior information is combined</w:t>
      </w:r>
      <w:r>
        <w:rPr>
          <w:spacing w:val="-32"/>
        </w:rPr>
        <w:t xml:space="preserve"> </w:t>
      </w:r>
      <w:r>
        <w:t>with</w:t>
      </w:r>
      <w:r>
        <w:rPr>
          <w:w w:val="99"/>
        </w:rPr>
        <w:t xml:space="preserve"> </w:t>
      </w:r>
      <w:r>
        <w:t xml:space="preserve">new data to yield an updated posterior estimate </w:t>
      </w:r>
      <w:r>
        <w:rPr>
          <w:spacing w:val="-3"/>
        </w:rPr>
        <w:t xml:space="preserve">for </w:t>
      </w:r>
      <w:r>
        <w:t>the probability of a hypothesis. The Bayesian approach</w:t>
      </w:r>
      <w:r>
        <w:rPr>
          <w:spacing w:val="39"/>
        </w:rPr>
        <w:t xml:space="preserve"> </w:t>
      </w:r>
      <w:r>
        <w:t>is</w:t>
      </w:r>
      <w:r>
        <w:rPr>
          <w:w w:val="99"/>
        </w:rPr>
        <w:t xml:space="preserve"> </w:t>
      </w:r>
      <w:r>
        <w:t>hence</w:t>
      </w:r>
      <w:r>
        <w:rPr>
          <w:spacing w:val="-7"/>
        </w:rPr>
        <w:t xml:space="preserve"> </w:t>
      </w:r>
      <w:r>
        <w:t>analogous</w:t>
      </w:r>
      <w:r>
        <w:rPr>
          <w:spacing w:val="-7"/>
        </w:rPr>
        <w:t xml:space="preserve"> </w:t>
      </w:r>
      <w:r>
        <w:t>to</w:t>
      </w:r>
      <w:r>
        <w:rPr>
          <w:spacing w:val="-7"/>
        </w:rPr>
        <w:t xml:space="preserve"> </w:t>
      </w:r>
      <w:r>
        <w:t>clinical</w:t>
      </w:r>
      <w:r>
        <w:rPr>
          <w:spacing w:val="-7"/>
        </w:rPr>
        <w:t xml:space="preserve"> </w:t>
      </w:r>
      <w:r>
        <w:t>decision-making.</w:t>
      </w:r>
      <w:r>
        <w:rPr>
          <w:spacing w:val="9"/>
        </w:rPr>
        <w:t xml:space="preserve"> </w:t>
      </w:r>
      <w:r>
        <w:t>Physicians</w:t>
      </w:r>
      <w:r>
        <w:rPr>
          <w:spacing w:val="-7"/>
        </w:rPr>
        <w:t xml:space="preserve"> </w:t>
      </w:r>
      <w:r>
        <w:t>continuously</w:t>
      </w:r>
      <w:r>
        <w:rPr>
          <w:spacing w:val="-7"/>
        </w:rPr>
        <w:t xml:space="preserve"> </w:t>
      </w:r>
      <w:r>
        <w:t>update</w:t>
      </w:r>
      <w:r>
        <w:rPr>
          <w:spacing w:val="-7"/>
        </w:rPr>
        <w:t xml:space="preserve"> </w:t>
      </w:r>
      <w:r>
        <w:t>their</w:t>
      </w:r>
      <w:r>
        <w:rPr>
          <w:spacing w:val="-7"/>
        </w:rPr>
        <w:t xml:space="preserve"> </w:t>
      </w:r>
      <w:r>
        <w:t>preliminary</w:t>
      </w:r>
      <w:r>
        <w:rPr>
          <w:spacing w:val="-7"/>
        </w:rPr>
        <w:t xml:space="preserve"> </w:t>
      </w:r>
      <w:r>
        <w:t>diagnosis</w:t>
      </w:r>
      <w:r>
        <w:rPr>
          <w:spacing w:val="-7"/>
        </w:rPr>
        <w:t xml:space="preserve"> </w:t>
      </w:r>
      <w:r>
        <w:t>as</w:t>
      </w:r>
      <w:r>
        <w:rPr>
          <w:spacing w:val="-7"/>
        </w:rPr>
        <w:t xml:space="preserve"> </w:t>
      </w:r>
      <w:r>
        <w:t>new</w:t>
      </w:r>
      <w:r>
        <w:rPr>
          <w:w w:val="99"/>
        </w:rPr>
        <w:t xml:space="preserve"> </w:t>
      </w:r>
      <w:r>
        <w:t xml:space="preserve">information comes in. Prior belief in a diagnosis </w:t>
      </w:r>
      <w:r>
        <w:rPr>
          <w:spacing w:val="-3"/>
        </w:rPr>
        <w:t xml:space="preserve">may </w:t>
      </w:r>
      <w:r>
        <w:t xml:space="preserve">be weakened </w:t>
      </w:r>
      <w:r>
        <w:rPr>
          <w:spacing w:val="-3"/>
        </w:rPr>
        <w:t xml:space="preserve">by </w:t>
      </w:r>
      <w:r>
        <w:t>new laboratory information, leading to</w:t>
      </w:r>
      <w:r>
        <w:rPr>
          <w:spacing w:val="20"/>
        </w:rPr>
        <w:t xml:space="preserve"> </w:t>
      </w:r>
      <w:r>
        <w:t>an</w:t>
      </w:r>
      <w:r>
        <w:rPr>
          <w:w w:val="99"/>
        </w:rPr>
        <w:t xml:space="preserve"> </w:t>
      </w:r>
      <w:r>
        <w:t>alternative</w:t>
      </w:r>
      <w:r>
        <w:rPr>
          <w:spacing w:val="-10"/>
        </w:rPr>
        <w:t xml:space="preserve"> </w:t>
      </w:r>
      <w:r>
        <w:t>disease</w:t>
      </w:r>
      <w:r>
        <w:rPr>
          <w:spacing w:val="-9"/>
        </w:rPr>
        <w:t xml:space="preserve"> </w:t>
      </w:r>
      <w:r>
        <w:t>hypothesis;</w:t>
      </w:r>
      <w:r>
        <w:rPr>
          <w:spacing w:val="-9"/>
        </w:rPr>
        <w:t xml:space="preserve"> </w:t>
      </w:r>
      <w:r>
        <w:t>or</w:t>
      </w:r>
      <w:r>
        <w:rPr>
          <w:spacing w:val="-9"/>
        </w:rPr>
        <w:t xml:space="preserve"> </w:t>
      </w:r>
      <w:r>
        <w:t>new</w:t>
      </w:r>
      <w:r>
        <w:rPr>
          <w:spacing w:val="-10"/>
        </w:rPr>
        <w:t xml:space="preserve"> </w:t>
      </w:r>
      <w:r>
        <w:t>lab</w:t>
      </w:r>
      <w:r>
        <w:rPr>
          <w:spacing w:val="-10"/>
        </w:rPr>
        <w:t xml:space="preserve"> </w:t>
      </w:r>
      <w:r>
        <w:t>information</w:t>
      </w:r>
      <w:r>
        <w:rPr>
          <w:spacing w:val="-9"/>
        </w:rPr>
        <w:t xml:space="preserve"> </w:t>
      </w:r>
      <w:r>
        <w:rPr>
          <w:spacing w:val="-3"/>
        </w:rPr>
        <w:t>may</w:t>
      </w:r>
      <w:r>
        <w:rPr>
          <w:spacing w:val="-10"/>
        </w:rPr>
        <w:t xml:space="preserve"> </w:t>
      </w:r>
      <w:r>
        <w:t>reaffirm</w:t>
      </w:r>
      <w:r>
        <w:rPr>
          <w:spacing w:val="-9"/>
        </w:rPr>
        <w:t xml:space="preserve"> </w:t>
      </w:r>
      <w:r>
        <w:t>the</w:t>
      </w:r>
      <w:r>
        <w:rPr>
          <w:spacing w:val="-10"/>
        </w:rPr>
        <w:t xml:space="preserve"> </w:t>
      </w:r>
      <w:r>
        <w:t>initial</w:t>
      </w:r>
      <w:r>
        <w:rPr>
          <w:spacing w:val="-9"/>
        </w:rPr>
        <w:t xml:space="preserve"> </w:t>
      </w:r>
      <w:r>
        <w:t>diagnosis.</w:t>
      </w:r>
      <w:r>
        <w:rPr>
          <w:spacing w:val="5"/>
        </w:rPr>
        <w:t xml:space="preserve"> </w:t>
      </w:r>
      <w:r>
        <w:t>A</w:t>
      </w:r>
      <w:r>
        <w:rPr>
          <w:spacing w:val="-10"/>
        </w:rPr>
        <w:t xml:space="preserve"> </w:t>
      </w:r>
      <w:r>
        <w:t>particular</w:t>
      </w:r>
      <w:r>
        <w:rPr>
          <w:spacing w:val="-9"/>
        </w:rPr>
        <w:t xml:space="preserve"> </w:t>
      </w:r>
      <w:r>
        <w:t>challenge</w:t>
      </w:r>
      <w:r>
        <w:rPr>
          <w:spacing w:val="-10"/>
        </w:rPr>
        <w:t xml:space="preserve"> </w:t>
      </w:r>
      <w:r>
        <w:t>of</w:t>
      </w:r>
      <w:r>
        <w:rPr>
          <w:w w:val="99"/>
        </w:rPr>
        <w:t xml:space="preserve"> </w:t>
      </w:r>
      <w:r>
        <w:t>the proposed research project is to communicate the meaning and value of this underused statistical</w:t>
      </w:r>
      <w:r>
        <w:rPr>
          <w:spacing w:val="-6"/>
        </w:rPr>
        <w:t xml:space="preserve"> </w:t>
      </w:r>
      <w:r>
        <w:t>approach,</w:t>
      </w:r>
      <w:r>
        <w:rPr>
          <w:w w:val="99"/>
        </w:rPr>
        <w:t xml:space="preserve"> </w:t>
      </w:r>
      <w:r>
        <w:t>the</w:t>
      </w:r>
      <w:r>
        <w:rPr>
          <w:spacing w:val="-8"/>
        </w:rPr>
        <w:t xml:space="preserve"> </w:t>
      </w:r>
      <w:r>
        <w:t>Bayesian</w:t>
      </w:r>
      <w:r>
        <w:rPr>
          <w:spacing w:val="-8"/>
        </w:rPr>
        <w:t xml:space="preserve"> </w:t>
      </w:r>
      <w:r>
        <w:t>model,</w:t>
      </w:r>
      <w:r>
        <w:rPr>
          <w:spacing w:val="-8"/>
        </w:rPr>
        <w:t xml:space="preserve"> </w:t>
      </w:r>
      <w:r>
        <w:t>to</w:t>
      </w:r>
      <w:r>
        <w:rPr>
          <w:spacing w:val="-8"/>
        </w:rPr>
        <w:t xml:space="preserve"> </w:t>
      </w:r>
      <w:r>
        <w:t>our</w:t>
      </w:r>
      <w:r>
        <w:rPr>
          <w:spacing w:val="-8"/>
        </w:rPr>
        <w:t xml:space="preserve"> </w:t>
      </w:r>
      <w:r>
        <w:rPr>
          <w:spacing w:val="-2"/>
        </w:rPr>
        <w:t>fellow</w:t>
      </w:r>
      <w:r>
        <w:rPr>
          <w:spacing w:val="-8"/>
        </w:rPr>
        <w:t xml:space="preserve"> </w:t>
      </w:r>
      <w:r>
        <w:t>clinical</w:t>
      </w:r>
      <w:r>
        <w:rPr>
          <w:spacing w:val="-8"/>
        </w:rPr>
        <w:t xml:space="preserve"> </w:t>
      </w:r>
      <w:r>
        <w:t>researchers</w:t>
      </w:r>
      <w:r>
        <w:rPr>
          <w:spacing w:val="-8"/>
        </w:rPr>
        <w:t xml:space="preserve"> </w:t>
      </w:r>
      <w:r>
        <w:t>[19].</w:t>
      </w:r>
    </w:p>
    <w:p w14:paraId="65E58D97" w14:textId="77777777" w:rsidR="006024AE" w:rsidRDefault="00DD5827">
      <w:pPr>
        <w:pStyle w:val="BodyText"/>
        <w:spacing w:line="268" w:lineRule="auto"/>
        <w:ind w:right="119" w:firstLine="338"/>
        <w:jc w:val="both"/>
      </w:pPr>
      <w:r>
        <w:rPr>
          <w:b/>
        </w:rPr>
        <w:t>Hierarchical</w:t>
      </w:r>
      <w:r>
        <w:rPr>
          <w:b/>
          <w:spacing w:val="-10"/>
        </w:rPr>
        <w:t xml:space="preserve"> </w:t>
      </w:r>
      <w:r>
        <w:rPr>
          <w:b/>
        </w:rPr>
        <w:t>modeling</w:t>
      </w:r>
      <w:r>
        <w:rPr>
          <w:b/>
          <w:spacing w:val="-10"/>
        </w:rPr>
        <w:t xml:space="preserve"> </w:t>
      </w:r>
      <w:r>
        <w:rPr>
          <w:b/>
        </w:rPr>
        <w:t>exploits</w:t>
      </w:r>
      <w:r>
        <w:rPr>
          <w:b/>
          <w:spacing w:val="-10"/>
        </w:rPr>
        <w:t xml:space="preserve"> </w:t>
      </w:r>
      <w:r>
        <w:rPr>
          <w:b/>
        </w:rPr>
        <w:t>the</w:t>
      </w:r>
      <w:r>
        <w:rPr>
          <w:b/>
          <w:spacing w:val="-10"/>
        </w:rPr>
        <w:t xml:space="preserve"> </w:t>
      </w:r>
      <w:r>
        <w:rPr>
          <w:b/>
        </w:rPr>
        <w:t>richly</w:t>
      </w:r>
      <w:r>
        <w:rPr>
          <w:b/>
          <w:spacing w:val="-10"/>
        </w:rPr>
        <w:t xml:space="preserve"> </w:t>
      </w:r>
      <w:r>
        <w:rPr>
          <w:b/>
        </w:rPr>
        <w:t>organized</w:t>
      </w:r>
      <w:r>
        <w:rPr>
          <w:b/>
          <w:spacing w:val="-10"/>
        </w:rPr>
        <w:t xml:space="preserve"> </w:t>
      </w:r>
      <w:r>
        <w:rPr>
          <w:b/>
        </w:rPr>
        <w:t>heterogeneity</w:t>
      </w:r>
      <w:r>
        <w:rPr>
          <w:b/>
          <w:spacing w:val="-10"/>
        </w:rPr>
        <w:t xml:space="preserve"> </w:t>
      </w:r>
      <w:r>
        <w:rPr>
          <w:b/>
        </w:rPr>
        <w:t>of</w:t>
      </w:r>
      <w:r>
        <w:rPr>
          <w:b/>
          <w:spacing w:val="-10"/>
        </w:rPr>
        <w:t xml:space="preserve"> </w:t>
      </w:r>
      <w:r>
        <w:rPr>
          <w:b/>
        </w:rPr>
        <w:t>electronic</w:t>
      </w:r>
      <w:r>
        <w:rPr>
          <w:b/>
          <w:spacing w:val="-10"/>
        </w:rPr>
        <w:t xml:space="preserve"> </w:t>
      </w:r>
      <w:r>
        <w:rPr>
          <w:b/>
        </w:rPr>
        <w:t>medical</w:t>
      </w:r>
      <w:r>
        <w:rPr>
          <w:b/>
          <w:spacing w:val="-10"/>
        </w:rPr>
        <w:t xml:space="preserve"> </w:t>
      </w:r>
      <w:r>
        <w:rPr>
          <w:b/>
        </w:rPr>
        <w:t>records.</w:t>
      </w:r>
      <w:r>
        <w:rPr>
          <w:b/>
          <w:spacing w:val="30"/>
        </w:rPr>
        <w:t xml:space="preserve"> </w:t>
      </w:r>
      <w:r>
        <w:t>With</w:t>
      </w:r>
      <w:r>
        <w:rPr>
          <w:w w:val="99"/>
        </w:rPr>
        <w:t xml:space="preserve"> </w:t>
      </w:r>
      <w:r>
        <w:t>their</w:t>
      </w:r>
      <w:r>
        <w:rPr>
          <w:spacing w:val="-14"/>
        </w:rPr>
        <w:t xml:space="preserve"> </w:t>
      </w:r>
      <w:r>
        <w:t>inherent</w:t>
      </w:r>
      <w:r>
        <w:rPr>
          <w:spacing w:val="-14"/>
        </w:rPr>
        <w:t xml:space="preserve"> </w:t>
      </w:r>
      <w:r>
        <w:t>flexibility</w:t>
      </w:r>
      <w:r>
        <w:rPr>
          <w:spacing w:val="-14"/>
        </w:rPr>
        <w:t xml:space="preserve"> </w:t>
      </w:r>
      <w:r>
        <w:t>and</w:t>
      </w:r>
      <w:r>
        <w:rPr>
          <w:spacing w:val="-14"/>
        </w:rPr>
        <w:t xml:space="preserve"> </w:t>
      </w:r>
      <w:r>
        <w:t>robustness,</w:t>
      </w:r>
      <w:r>
        <w:rPr>
          <w:spacing w:val="-13"/>
        </w:rPr>
        <w:t xml:space="preserve"> </w:t>
      </w:r>
      <w:r>
        <w:t>Bayesian</w:t>
      </w:r>
      <w:r>
        <w:rPr>
          <w:spacing w:val="-14"/>
        </w:rPr>
        <w:t xml:space="preserve"> </w:t>
      </w:r>
      <w:r>
        <w:t>models</w:t>
      </w:r>
      <w:r>
        <w:rPr>
          <w:spacing w:val="-14"/>
        </w:rPr>
        <w:t xml:space="preserve"> </w:t>
      </w:r>
      <w:r>
        <w:rPr>
          <w:spacing w:val="-3"/>
        </w:rPr>
        <w:t>may</w:t>
      </w:r>
      <w:r>
        <w:rPr>
          <w:spacing w:val="-14"/>
        </w:rPr>
        <w:t xml:space="preserve"> </w:t>
      </w:r>
      <w:r>
        <w:t>outperform</w:t>
      </w:r>
      <w:r>
        <w:rPr>
          <w:spacing w:val="-14"/>
        </w:rPr>
        <w:t xml:space="preserve"> </w:t>
      </w:r>
      <w:r>
        <w:t>classical</w:t>
      </w:r>
      <w:r>
        <w:rPr>
          <w:spacing w:val="-14"/>
        </w:rPr>
        <w:t xml:space="preserve"> </w:t>
      </w:r>
      <w:r>
        <w:t>models</w:t>
      </w:r>
      <w:r>
        <w:rPr>
          <w:spacing w:val="-14"/>
        </w:rPr>
        <w:t xml:space="preserve"> </w:t>
      </w:r>
      <w:r>
        <w:t>in</w:t>
      </w:r>
      <w:r>
        <w:rPr>
          <w:spacing w:val="-14"/>
        </w:rPr>
        <w:t xml:space="preserve"> </w:t>
      </w:r>
      <w:r>
        <w:t>large</w:t>
      </w:r>
      <w:r>
        <w:rPr>
          <w:spacing w:val="-14"/>
        </w:rPr>
        <w:t xml:space="preserve"> </w:t>
      </w:r>
      <w:r>
        <w:t>data</w:t>
      </w:r>
      <w:r>
        <w:rPr>
          <w:spacing w:val="-14"/>
        </w:rPr>
        <w:t xml:space="preserve"> </w:t>
      </w:r>
      <w:r>
        <w:t>sets</w:t>
      </w:r>
      <w:r>
        <w:rPr>
          <w:spacing w:val="-14"/>
        </w:rPr>
        <w:t xml:space="preserve"> </w:t>
      </w:r>
      <w:r>
        <w:t>with</w:t>
      </w:r>
      <w:r>
        <w:rPr>
          <w:w w:val="99"/>
        </w:rPr>
        <w:t xml:space="preserve"> </w:t>
      </w:r>
      <w:r>
        <w:t>spatial and temporal organization [20]. Consider our multilevel electronic medical records data set consisting</w:t>
      </w:r>
      <w:r>
        <w:rPr>
          <w:spacing w:val="15"/>
        </w:rPr>
        <w:t xml:space="preserve"> </w:t>
      </w:r>
      <w:r>
        <w:t>of</w:t>
      </w:r>
      <w:r>
        <w:rPr>
          <w:w w:val="99"/>
        </w:rPr>
        <w:t xml:space="preserve"> </w:t>
      </w:r>
      <w:r>
        <w:t xml:space="preserve">repeated visits </w:t>
      </w:r>
      <w:r>
        <w:rPr>
          <w:spacing w:val="-3"/>
        </w:rPr>
        <w:t xml:space="preserve">by </w:t>
      </w:r>
      <w:r>
        <w:t>patients with different ages and medical conditions in different services integrated in</w:t>
      </w:r>
      <w:r>
        <w:rPr>
          <w:spacing w:val="22"/>
        </w:rPr>
        <w:t xml:space="preserve"> </w:t>
      </w:r>
      <w:r>
        <w:t>different</w:t>
      </w:r>
      <w:r>
        <w:rPr>
          <w:w w:val="99"/>
        </w:rPr>
        <w:t xml:space="preserve"> </w:t>
      </w:r>
      <w:r>
        <w:t>hospitals in different states with different medical plans. Fitting the predictive regression model, we would</w:t>
      </w:r>
      <w:r>
        <w:rPr>
          <w:spacing w:val="3"/>
        </w:rPr>
        <w:t xml:space="preserve"> </w:t>
      </w:r>
      <w:r>
        <w:t>want</w:t>
      </w:r>
      <w:r>
        <w:rPr>
          <w:w w:val="99"/>
        </w:rPr>
        <w:t xml:space="preserve"> </w:t>
      </w:r>
      <w:r>
        <w:t>the</w:t>
      </w:r>
      <w:r>
        <w:rPr>
          <w:spacing w:val="10"/>
        </w:rPr>
        <w:t xml:space="preserve"> </w:t>
      </w:r>
      <w:r>
        <w:t>regression</w:t>
      </w:r>
      <w:r>
        <w:rPr>
          <w:spacing w:val="10"/>
        </w:rPr>
        <w:t xml:space="preserve"> </w:t>
      </w:r>
      <w:r>
        <w:t>coefficients</w:t>
      </w:r>
      <w:r>
        <w:rPr>
          <w:spacing w:val="10"/>
        </w:rPr>
        <w:t xml:space="preserve"> </w:t>
      </w:r>
      <w:r>
        <w:t>to</w:t>
      </w:r>
      <w:r>
        <w:rPr>
          <w:spacing w:val="10"/>
        </w:rPr>
        <w:t xml:space="preserve"> </w:t>
      </w:r>
      <w:r>
        <w:t>vary</w:t>
      </w:r>
      <w:r>
        <w:rPr>
          <w:spacing w:val="10"/>
        </w:rPr>
        <w:t xml:space="preserve"> </w:t>
      </w:r>
      <w:r>
        <w:rPr>
          <w:spacing w:val="-3"/>
        </w:rPr>
        <w:t>by</w:t>
      </w:r>
      <w:r>
        <w:rPr>
          <w:spacing w:val="10"/>
        </w:rPr>
        <w:t xml:space="preserve"> </w:t>
      </w:r>
      <w:r>
        <w:t>group</w:t>
      </w:r>
      <w:r>
        <w:rPr>
          <w:spacing w:val="10"/>
        </w:rPr>
        <w:t xml:space="preserve"> </w:t>
      </w:r>
      <w:r>
        <w:t>(by</w:t>
      </w:r>
      <w:r>
        <w:rPr>
          <w:spacing w:val="10"/>
        </w:rPr>
        <w:t xml:space="preserve"> </w:t>
      </w:r>
      <w:r>
        <w:t>service,</w:t>
      </w:r>
      <w:r>
        <w:rPr>
          <w:spacing w:val="13"/>
        </w:rPr>
        <w:t xml:space="preserve"> </w:t>
      </w:r>
      <w:r>
        <w:rPr>
          <w:spacing w:val="-3"/>
        </w:rPr>
        <w:t>by</w:t>
      </w:r>
      <w:r>
        <w:rPr>
          <w:spacing w:val="10"/>
        </w:rPr>
        <w:t xml:space="preserve"> </w:t>
      </w:r>
      <w:r>
        <w:t>medical</w:t>
      </w:r>
      <w:r>
        <w:rPr>
          <w:spacing w:val="10"/>
        </w:rPr>
        <w:t xml:space="preserve"> </w:t>
      </w:r>
      <w:r>
        <w:t>unit,</w:t>
      </w:r>
      <w:r>
        <w:rPr>
          <w:spacing w:val="13"/>
        </w:rPr>
        <w:t xml:space="preserve"> </w:t>
      </w:r>
      <w:r>
        <w:rPr>
          <w:spacing w:val="-3"/>
        </w:rPr>
        <w:t>by</w:t>
      </w:r>
      <w:r>
        <w:rPr>
          <w:spacing w:val="10"/>
        </w:rPr>
        <w:t xml:space="preserve"> </w:t>
      </w:r>
      <w:r>
        <w:t>hospital),</w:t>
      </w:r>
      <w:r>
        <w:rPr>
          <w:spacing w:val="13"/>
        </w:rPr>
        <w:t xml:space="preserve"> </w:t>
      </w:r>
      <w:r>
        <w:t>to</w:t>
      </w:r>
      <w:r>
        <w:rPr>
          <w:spacing w:val="10"/>
        </w:rPr>
        <w:t xml:space="preserve"> </w:t>
      </w:r>
      <w:r>
        <w:t>realistically</w:t>
      </w:r>
      <w:r>
        <w:rPr>
          <w:spacing w:val="10"/>
        </w:rPr>
        <w:t xml:space="preserve"> </w:t>
      </w:r>
      <w:r>
        <w:t>model</w:t>
      </w:r>
      <w:r>
        <w:rPr>
          <w:spacing w:val="10"/>
        </w:rPr>
        <w:t xml:space="preserve"> </w:t>
      </w:r>
      <w:r>
        <w:t>the</w:t>
      </w:r>
      <w:r>
        <w:rPr>
          <w:w w:val="99"/>
        </w:rPr>
        <w:t xml:space="preserve"> </w:t>
      </w:r>
      <w:r>
        <w:t xml:space="preserve">complex correlations seen in actual clinical practice: </w:t>
      </w:r>
      <w:commentRangeStart w:id="64"/>
      <w:r>
        <w:t>The number of parameters to estimate grows very</w:t>
      </w:r>
      <w:r>
        <w:rPr>
          <w:spacing w:val="21"/>
        </w:rPr>
        <w:t xml:space="preserve"> </w:t>
      </w:r>
      <w:r>
        <w:t>quickly</w:t>
      </w:r>
      <w:r>
        <w:rPr>
          <w:w w:val="99"/>
        </w:rPr>
        <w:t xml:space="preserve"> </w:t>
      </w:r>
      <w:r>
        <w:t>and</w:t>
      </w:r>
      <w:r>
        <w:rPr>
          <w:spacing w:val="-22"/>
        </w:rPr>
        <w:t xml:space="preserve"> </w:t>
      </w:r>
      <w:r>
        <w:t>so</w:t>
      </w:r>
      <w:r>
        <w:rPr>
          <w:spacing w:val="-22"/>
        </w:rPr>
        <w:t xml:space="preserve"> </w:t>
      </w:r>
      <w:r>
        <w:t>do</w:t>
      </w:r>
      <w:r>
        <w:rPr>
          <w:spacing w:val="-22"/>
        </w:rPr>
        <w:t xml:space="preserve"> </w:t>
      </w:r>
      <w:r>
        <w:t>the</w:t>
      </w:r>
      <w:r>
        <w:rPr>
          <w:spacing w:val="-22"/>
        </w:rPr>
        <w:t xml:space="preserve"> </w:t>
      </w:r>
      <w:r>
        <w:t>potential</w:t>
      </w:r>
      <w:r>
        <w:rPr>
          <w:spacing w:val="-22"/>
        </w:rPr>
        <w:t xml:space="preserve"> </w:t>
      </w:r>
      <w:r>
        <w:t>interactions.</w:t>
      </w:r>
      <w:r>
        <w:rPr>
          <w:spacing w:val="-1"/>
        </w:rPr>
        <w:t xml:space="preserve"> </w:t>
      </w:r>
      <w:r>
        <w:t>Reciprocally,</w:t>
      </w:r>
      <w:r>
        <w:rPr>
          <w:spacing w:val="-19"/>
        </w:rPr>
        <w:t xml:space="preserve"> </w:t>
      </w:r>
      <w:r>
        <w:rPr>
          <w:spacing w:val="-4"/>
        </w:rPr>
        <w:t>even</w:t>
      </w:r>
      <w:r>
        <w:rPr>
          <w:spacing w:val="-22"/>
        </w:rPr>
        <w:t xml:space="preserve"> </w:t>
      </w:r>
      <w:r>
        <w:t>with</w:t>
      </w:r>
      <w:r>
        <w:rPr>
          <w:spacing w:val="-22"/>
        </w:rPr>
        <w:t xml:space="preserve"> </w:t>
      </w:r>
      <w:r>
        <w:t>very</w:t>
      </w:r>
      <w:r>
        <w:rPr>
          <w:spacing w:val="-22"/>
        </w:rPr>
        <w:t xml:space="preserve"> </w:t>
      </w:r>
      <w:r>
        <w:t>large</w:t>
      </w:r>
      <w:r>
        <w:rPr>
          <w:spacing w:val="-22"/>
        </w:rPr>
        <w:t xml:space="preserve"> </w:t>
      </w:r>
      <w:r>
        <w:t>data</w:t>
      </w:r>
      <w:r>
        <w:rPr>
          <w:spacing w:val="-22"/>
        </w:rPr>
        <w:t xml:space="preserve"> </w:t>
      </w:r>
      <w:r>
        <w:t>sets,</w:t>
      </w:r>
      <w:r>
        <w:rPr>
          <w:spacing w:val="-19"/>
        </w:rPr>
        <w:t xml:space="preserve"> </w:t>
      </w:r>
      <w:r>
        <w:t>the</w:t>
      </w:r>
      <w:r>
        <w:rPr>
          <w:spacing w:val="-22"/>
        </w:rPr>
        <w:t xml:space="preserve"> </w:t>
      </w:r>
      <w:r>
        <w:t>sample</w:t>
      </w:r>
      <w:r>
        <w:rPr>
          <w:spacing w:val="-22"/>
        </w:rPr>
        <w:t xml:space="preserve"> </w:t>
      </w:r>
      <w:r>
        <w:t>size</w:t>
      </w:r>
      <w:r>
        <w:rPr>
          <w:spacing w:val="-22"/>
        </w:rPr>
        <w:t xml:space="preserve"> </w:t>
      </w:r>
      <w:r>
        <w:t>in</w:t>
      </w:r>
      <w:r>
        <w:rPr>
          <w:spacing w:val="-22"/>
        </w:rPr>
        <w:t xml:space="preserve"> </w:t>
      </w:r>
      <w:r>
        <w:t>each</w:t>
      </w:r>
      <w:r>
        <w:rPr>
          <w:spacing w:val="-22"/>
        </w:rPr>
        <w:t xml:space="preserve"> </w:t>
      </w:r>
      <w:r>
        <w:t>subgroup</w:t>
      </w:r>
      <w:r>
        <w:rPr>
          <w:w w:val="99"/>
        </w:rPr>
        <w:t xml:space="preserve"> </w:t>
      </w:r>
      <w:r>
        <w:t>will</w:t>
      </w:r>
      <w:r>
        <w:rPr>
          <w:spacing w:val="-15"/>
        </w:rPr>
        <w:t xml:space="preserve"> </w:t>
      </w:r>
      <w:r>
        <w:t>shrink</w:t>
      </w:r>
      <w:r>
        <w:rPr>
          <w:spacing w:val="-15"/>
        </w:rPr>
        <w:t xml:space="preserve"> </w:t>
      </w:r>
      <w:r>
        <w:t>rapidly;</w:t>
      </w:r>
      <w:r>
        <w:rPr>
          <w:spacing w:val="-12"/>
        </w:rPr>
        <w:t xml:space="preserve"> </w:t>
      </w:r>
      <w:r>
        <w:t>estimates</w:t>
      </w:r>
      <w:r>
        <w:rPr>
          <w:spacing w:val="-15"/>
        </w:rPr>
        <w:t xml:space="preserve"> </w:t>
      </w:r>
      <w:r>
        <w:t>using</w:t>
      </w:r>
      <w:r>
        <w:rPr>
          <w:spacing w:val="-15"/>
        </w:rPr>
        <w:t xml:space="preserve"> </w:t>
      </w:r>
      <w:r>
        <w:t>least</w:t>
      </w:r>
      <w:r>
        <w:rPr>
          <w:spacing w:val="-15"/>
        </w:rPr>
        <w:t xml:space="preserve"> </w:t>
      </w:r>
      <w:r>
        <w:t>squares</w:t>
      </w:r>
      <w:r>
        <w:rPr>
          <w:spacing w:val="-15"/>
        </w:rPr>
        <w:t xml:space="preserve"> </w:t>
      </w:r>
      <w:r>
        <w:t>or</w:t>
      </w:r>
      <w:r>
        <w:rPr>
          <w:spacing w:val="-15"/>
        </w:rPr>
        <w:t xml:space="preserve"> </w:t>
      </w:r>
      <w:r>
        <w:t>maximum</w:t>
      </w:r>
      <w:r>
        <w:rPr>
          <w:spacing w:val="-15"/>
        </w:rPr>
        <w:t xml:space="preserve"> </w:t>
      </w:r>
      <w:r>
        <w:t>likelihood</w:t>
      </w:r>
      <w:r>
        <w:rPr>
          <w:spacing w:val="-14"/>
        </w:rPr>
        <w:t xml:space="preserve"> </w:t>
      </w:r>
      <w:r>
        <w:t>will</w:t>
      </w:r>
      <w:r>
        <w:rPr>
          <w:spacing w:val="-15"/>
        </w:rPr>
        <w:t xml:space="preserve"> </w:t>
      </w:r>
      <w:r>
        <w:t>become</w:t>
      </w:r>
      <w:r>
        <w:rPr>
          <w:spacing w:val="-15"/>
        </w:rPr>
        <w:t xml:space="preserve"> </w:t>
      </w:r>
      <w:r>
        <w:t>noisy</w:t>
      </w:r>
      <w:r>
        <w:rPr>
          <w:spacing w:val="-15"/>
        </w:rPr>
        <w:t xml:space="preserve"> </w:t>
      </w:r>
      <w:r>
        <w:t>and</w:t>
      </w:r>
      <w:r>
        <w:rPr>
          <w:spacing w:val="-15"/>
        </w:rPr>
        <w:t xml:space="preserve"> </w:t>
      </w:r>
      <w:r>
        <w:t>thus</w:t>
      </w:r>
      <w:r>
        <w:rPr>
          <w:spacing w:val="-15"/>
        </w:rPr>
        <w:t xml:space="preserve"> </w:t>
      </w:r>
      <w:r>
        <w:t>often</w:t>
      </w:r>
      <w:r>
        <w:rPr>
          <w:spacing w:val="-15"/>
        </w:rPr>
        <w:t xml:space="preserve"> </w:t>
      </w:r>
      <w:r>
        <w:t>become</w:t>
      </w:r>
      <w:r>
        <w:rPr>
          <w:w w:val="99"/>
        </w:rPr>
        <w:t xml:space="preserve"> </w:t>
      </w:r>
      <w:r>
        <w:t>essentially</w:t>
      </w:r>
      <w:r>
        <w:rPr>
          <w:spacing w:val="-19"/>
        </w:rPr>
        <w:t xml:space="preserve"> </w:t>
      </w:r>
      <w:r>
        <w:t>useless.</w:t>
      </w:r>
      <w:r>
        <w:rPr>
          <w:spacing w:val="-5"/>
        </w:rPr>
        <w:t xml:space="preserve"> </w:t>
      </w:r>
      <w:r>
        <w:t>Regardless,</w:t>
      </w:r>
      <w:r>
        <w:rPr>
          <w:spacing w:val="-18"/>
        </w:rPr>
        <w:t xml:space="preserve"> </w:t>
      </w:r>
      <w:r>
        <w:t>we</w:t>
      </w:r>
      <w:r>
        <w:rPr>
          <w:spacing w:val="-19"/>
        </w:rPr>
        <w:t xml:space="preserve"> </w:t>
      </w:r>
      <w:r>
        <w:t>will</w:t>
      </w:r>
      <w:r>
        <w:rPr>
          <w:spacing w:val="-19"/>
        </w:rPr>
        <w:t xml:space="preserve"> </w:t>
      </w:r>
      <w:r>
        <w:t>want</w:t>
      </w:r>
      <w:r>
        <w:rPr>
          <w:spacing w:val="-19"/>
        </w:rPr>
        <w:t xml:space="preserve"> </w:t>
      </w:r>
      <w:r>
        <w:t>to</w:t>
      </w:r>
      <w:r>
        <w:rPr>
          <w:spacing w:val="-19"/>
        </w:rPr>
        <w:t xml:space="preserve"> </w:t>
      </w:r>
      <w:r>
        <w:t>estimate</w:t>
      </w:r>
      <w:r>
        <w:rPr>
          <w:spacing w:val="-19"/>
        </w:rPr>
        <w:t xml:space="preserve"> </w:t>
      </w:r>
      <w:r>
        <w:t>various</w:t>
      </w:r>
      <w:r>
        <w:rPr>
          <w:spacing w:val="-19"/>
        </w:rPr>
        <w:t xml:space="preserve"> </w:t>
      </w:r>
      <w:r>
        <w:t>hyper-parameters</w:t>
      </w:r>
      <w:r>
        <w:rPr>
          <w:spacing w:val="-19"/>
        </w:rPr>
        <w:t xml:space="preserve"> </w:t>
      </w:r>
      <w:r>
        <w:t>and</w:t>
      </w:r>
      <w:r>
        <w:rPr>
          <w:spacing w:val="-19"/>
        </w:rPr>
        <w:t xml:space="preserve"> </w:t>
      </w:r>
      <w:r>
        <w:t>hyper-hyper-parameters,</w:t>
      </w:r>
      <w:r>
        <w:rPr>
          <w:w w:val="99"/>
        </w:rPr>
        <w:t xml:space="preserve"> </w:t>
      </w:r>
      <w:r>
        <w:t>to</w:t>
      </w:r>
      <w:r>
        <w:rPr>
          <w:spacing w:val="-9"/>
        </w:rPr>
        <w:t xml:space="preserve"> </w:t>
      </w:r>
      <w:r>
        <w:t>represent</w:t>
      </w:r>
      <w:r>
        <w:rPr>
          <w:spacing w:val="-9"/>
        </w:rPr>
        <w:t xml:space="preserve"> </w:t>
      </w:r>
      <w:r>
        <w:t>how</w:t>
      </w:r>
      <w:r>
        <w:rPr>
          <w:spacing w:val="-9"/>
        </w:rPr>
        <w:t xml:space="preserve"> </w:t>
      </w:r>
      <w:r>
        <w:t>lower</w:t>
      </w:r>
      <w:r>
        <w:rPr>
          <w:spacing w:val="-9"/>
        </w:rPr>
        <w:t xml:space="preserve"> </w:t>
      </w:r>
      <w:r>
        <w:rPr>
          <w:spacing w:val="-3"/>
        </w:rPr>
        <w:t>level</w:t>
      </w:r>
      <w:r>
        <w:rPr>
          <w:spacing w:val="-9"/>
        </w:rPr>
        <w:t xml:space="preserve"> </w:t>
      </w:r>
      <w:r>
        <w:t>parameters</w:t>
      </w:r>
      <w:r>
        <w:rPr>
          <w:spacing w:val="-9"/>
        </w:rPr>
        <w:t xml:space="preserve"> </w:t>
      </w:r>
      <w:r>
        <w:t>vary</w:t>
      </w:r>
      <w:r>
        <w:rPr>
          <w:spacing w:val="-9"/>
        </w:rPr>
        <w:t xml:space="preserve"> </w:t>
      </w:r>
      <w:r>
        <w:t>across</w:t>
      </w:r>
      <w:r>
        <w:rPr>
          <w:spacing w:val="-9"/>
        </w:rPr>
        <w:t xml:space="preserve"> </w:t>
      </w:r>
      <w:r>
        <w:t>different</w:t>
      </w:r>
      <w:r>
        <w:rPr>
          <w:spacing w:val="-9"/>
        </w:rPr>
        <w:t xml:space="preserve"> </w:t>
      </w:r>
      <w:r>
        <w:t>groupings</w:t>
      </w:r>
      <w:r>
        <w:rPr>
          <w:spacing w:val="-9"/>
        </w:rPr>
        <w:t xml:space="preserve"> </w:t>
      </w:r>
      <w:commentRangeEnd w:id="64"/>
      <w:r w:rsidR="00491ABA">
        <w:rPr>
          <w:rStyle w:val="CommentReference"/>
          <w:rFonts w:asciiTheme="minorHAnsi" w:eastAsiaTheme="minorHAnsi" w:hAnsiTheme="minorHAnsi"/>
        </w:rPr>
        <w:commentReference w:id="64"/>
      </w:r>
      <w:r>
        <w:t>[21].</w:t>
      </w:r>
    </w:p>
    <w:p w14:paraId="3275C108" w14:textId="77777777" w:rsidR="006024AE" w:rsidRDefault="00DD5827">
      <w:pPr>
        <w:pStyle w:val="BodyText"/>
        <w:spacing w:line="268" w:lineRule="auto"/>
        <w:ind w:right="119" w:firstLine="338"/>
        <w:jc w:val="both"/>
      </w:pPr>
      <w:r>
        <w:rPr>
          <w:b/>
        </w:rPr>
        <w:t>"Partial</w:t>
      </w:r>
      <w:r>
        <w:rPr>
          <w:b/>
          <w:spacing w:val="-13"/>
        </w:rPr>
        <w:t xml:space="preserve"> </w:t>
      </w:r>
      <w:r>
        <w:rPr>
          <w:b/>
        </w:rPr>
        <w:t>pooling"</w:t>
      </w:r>
      <w:r>
        <w:rPr>
          <w:b/>
          <w:spacing w:val="-14"/>
        </w:rPr>
        <w:t xml:space="preserve"> </w:t>
      </w:r>
      <w:r>
        <w:rPr>
          <w:b/>
        </w:rPr>
        <w:t>outperforms</w:t>
      </w:r>
      <w:r>
        <w:rPr>
          <w:b/>
          <w:spacing w:val="-13"/>
        </w:rPr>
        <w:t xml:space="preserve"> </w:t>
      </w:r>
      <w:r>
        <w:rPr>
          <w:b/>
        </w:rPr>
        <w:t>the</w:t>
      </w:r>
      <w:r>
        <w:rPr>
          <w:b/>
          <w:spacing w:val="-14"/>
        </w:rPr>
        <w:t xml:space="preserve"> </w:t>
      </w:r>
      <w:r>
        <w:rPr>
          <w:b/>
        </w:rPr>
        <w:t>no-pooling</w:t>
      </w:r>
      <w:r>
        <w:rPr>
          <w:b/>
          <w:spacing w:val="-13"/>
        </w:rPr>
        <w:t xml:space="preserve"> </w:t>
      </w:r>
      <w:r>
        <w:rPr>
          <w:b/>
        </w:rPr>
        <w:t>and</w:t>
      </w:r>
      <w:r>
        <w:rPr>
          <w:b/>
          <w:spacing w:val="-14"/>
        </w:rPr>
        <w:t xml:space="preserve"> </w:t>
      </w:r>
      <w:r>
        <w:rPr>
          <w:b/>
        </w:rPr>
        <w:t>complete-pooling</w:t>
      </w:r>
      <w:r>
        <w:rPr>
          <w:b/>
          <w:spacing w:val="-13"/>
        </w:rPr>
        <w:t xml:space="preserve"> </w:t>
      </w:r>
      <w:r>
        <w:rPr>
          <w:b/>
        </w:rPr>
        <w:t>approach.</w:t>
      </w:r>
      <w:r>
        <w:rPr>
          <w:b/>
          <w:spacing w:val="30"/>
        </w:rPr>
        <w:t xml:space="preserve"> </w:t>
      </w:r>
      <w:r>
        <w:t>Hierarchical</w:t>
      </w:r>
      <w:r>
        <w:rPr>
          <w:spacing w:val="-14"/>
        </w:rPr>
        <w:t xml:space="preserve"> </w:t>
      </w:r>
      <w:r>
        <w:t>modeling</w:t>
      </w:r>
      <w:r>
        <w:rPr>
          <w:spacing w:val="-13"/>
        </w:rPr>
        <w:t xml:space="preserve"> </w:t>
      </w:r>
      <w:r>
        <w:t>is</w:t>
      </w:r>
      <w:r>
        <w:rPr>
          <w:w w:val="99"/>
        </w:rPr>
        <w:t xml:space="preserve"> </w:t>
      </w:r>
      <w:r>
        <w:t>more</w:t>
      </w:r>
      <w:r>
        <w:rPr>
          <w:spacing w:val="17"/>
        </w:rPr>
        <w:t xml:space="preserve"> </w:t>
      </w:r>
      <w:r>
        <w:t>efficient,</w:t>
      </w:r>
      <w:r>
        <w:rPr>
          <w:spacing w:val="23"/>
        </w:rPr>
        <w:t xml:space="preserve"> </w:t>
      </w:r>
      <w:r>
        <w:t>as</w:t>
      </w:r>
      <w:r>
        <w:rPr>
          <w:spacing w:val="17"/>
        </w:rPr>
        <w:t xml:space="preserve"> </w:t>
      </w:r>
      <w:r>
        <w:t>can</w:t>
      </w:r>
      <w:r>
        <w:rPr>
          <w:spacing w:val="17"/>
        </w:rPr>
        <w:t xml:space="preserve"> </w:t>
      </w:r>
      <w:r>
        <w:t>be</w:t>
      </w:r>
      <w:r>
        <w:rPr>
          <w:spacing w:val="17"/>
        </w:rPr>
        <w:t xml:space="preserve"> </w:t>
      </w:r>
      <w:r>
        <w:t>shown</w:t>
      </w:r>
      <w:r>
        <w:rPr>
          <w:spacing w:val="17"/>
        </w:rPr>
        <w:t xml:space="preserve"> </w:t>
      </w:r>
      <w:r>
        <w:t>mathematically</w:t>
      </w:r>
      <w:r>
        <w:rPr>
          <w:spacing w:val="17"/>
        </w:rPr>
        <w:t xml:space="preserve"> </w:t>
      </w:r>
      <w:r>
        <w:t>or</w:t>
      </w:r>
      <w:r>
        <w:rPr>
          <w:spacing w:val="17"/>
        </w:rPr>
        <w:t xml:space="preserve"> </w:t>
      </w:r>
      <w:r>
        <w:t>via</w:t>
      </w:r>
      <w:r>
        <w:rPr>
          <w:spacing w:val="17"/>
        </w:rPr>
        <w:t xml:space="preserve"> </w:t>
      </w:r>
      <w:r>
        <w:t>cross-validation</w:t>
      </w:r>
      <w:r>
        <w:rPr>
          <w:spacing w:val="17"/>
        </w:rPr>
        <w:t xml:space="preserve"> </w:t>
      </w:r>
      <w:r>
        <w:t>[18].</w:t>
      </w:r>
      <w:r>
        <w:rPr>
          <w:spacing w:val="15"/>
        </w:rPr>
        <w:t xml:space="preserve"> </w:t>
      </w:r>
      <w:r>
        <w:t>"No</w:t>
      </w:r>
      <w:r>
        <w:rPr>
          <w:spacing w:val="17"/>
        </w:rPr>
        <w:t xml:space="preserve"> </w:t>
      </w:r>
      <w:r>
        <w:t>pooling"</w:t>
      </w:r>
      <w:r>
        <w:rPr>
          <w:spacing w:val="17"/>
        </w:rPr>
        <w:t xml:space="preserve"> </w:t>
      </w:r>
      <w:r>
        <w:t>is</w:t>
      </w:r>
      <w:r>
        <w:rPr>
          <w:spacing w:val="17"/>
        </w:rPr>
        <w:t xml:space="preserve"> </w:t>
      </w:r>
      <w:r>
        <w:t>one</w:t>
      </w:r>
      <w:r>
        <w:rPr>
          <w:spacing w:val="17"/>
        </w:rPr>
        <w:t xml:space="preserve"> </w:t>
      </w:r>
      <w:r>
        <w:t>approach</w:t>
      </w:r>
      <w:r>
        <w:rPr>
          <w:spacing w:val="17"/>
        </w:rPr>
        <w:t xml:space="preserve"> </w:t>
      </w:r>
      <w:r>
        <w:t>to</w:t>
      </w:r>
      <w:r>
        <w:rPr>
          <w:w w:val="99"/>
        </w:rPr>
        <w:t xml:space="preserve"> </w:t>
      </w:r>
      <w:r>
        <w:t xml:space="preserve">estimate the model </w:t>
      </w:r>
      <w:r>
        <w:rPr>
          <w:spacing w:val="-3"/>
        </w:rPr>
        <w:t xml:space="preserve">for </w:t>
      </w:r>
      <w:r>
        <w:t xml:space="preserve">each specific subset of interest </w:t>
      </w:r>
      <w:r>
        <w:rPr>
          <w:spacing w:val="-3"/>
        </w:rPr>
        <w:t xml:space="preserve">separately. </w:t>
      </w:r>
      <w:r>
        <w:t>Addressing and exploring the complexity</w:t>
      </w:r>
      <w:r>
        <w:rPr>
          <w:spacing w:val="14"/>
        </w:rPr>
        <w:t xml:space="preserve"> </w:t>
      </w:r>
      <w:r>
        <w:t>and</w:t>
      </w:r>
      <w:r>
        <w:rPr>
          <w:w w:val="99"/>
        </w:rPr>
        <w:t xml:space="preserve"> </w:t>
      </w:r>
      <w:r>
        <w:rPr>
          <w:spacing w:val="-3"/>
        </w:rPr>
        <w:t xml:space="preserve">granularity, </w:t>
      </w:r>
      <w:r>
        <w:t xml:space="preserve">the richness of the data </w:t>
      </w:r>
      <w:r>
        <w:rPr>
          <w:spacing w:val="-3"/>
        </w:rPr>
        <w:t xml:space="preserve">may </w:t>
      </w:r>
      <w:r>
        <w:t xml:space="preserve">lead to </w:t>
      </w:r>
      <w:r>
        <w:rPr>
          <w:spacing w:val="-3"/>
        </w:rPr>
        <w:t xml:space="preserve">far </w:t>
      </w:r>
      <w:r>
        <w:t>too many sub-classifications, thus too small samples in</w:t>
      </w:r>
      <w:r>
        <w:rPr>
          <w:spacing w:val="19"/>
        </w:rPr>
        <w:t xml:space="preserve"> </w:t>
      </w:r>
      <w:r>
        <w:t>any</w:t>
      </w:r>
      <w:r>
        <w:rPr>
          <w:w w:val="99"/>
        </w:rPr>
        <w:t xml:space="preserve"> </w:t>
      </w:r>
      <w:r>
        <w:t>given</w:t>
      </w:r>
      <w:r>
        <w:rPr>
          <w:spacing w:val="-7"/>
        </w:rPr>
        <w:t xml:space="preserve"> </w:t>
      </w:r>
      <w:r>
        <w:t>subgroup</w:t>
      </w:r>
      <w:r>
        <w:rPr>
          <w:spacing w:val="-7"/>
        </w:rPr>
        <w:t xml:space="preserve"> </w:t>
      </w:r>
      <w:r>
        <w:rPr>
          <w:spacing w:val="-3"/>
        </w:rPr>
        <w:t>for</w:t>
      </w:r>
      <w:r>
        <w:rPr>
          <w:spacing w:val="-7"/>
        </w:rPr>
        <w:t xml:space="preserve"> </w:t>
      </w:r>
      <w:r>
        <w:t>useful</w:t>
      </w:r>
      <w:r>
        <w:rPr>
          <w:spacing w:val="-7"/>
        </w:rPr>
        <w:t xml:space="preserve"> </w:t>
      </w:r>
      <w:r>
        <w:t>inferences.</w:t>
      </w:r>
      <w:r>
        <w:rPr>
          <w:spacing w:val="9"/>
        </w:rPr>
        <w:t xml:space="preserve"> </w:t>
      </w:r>
      <w:r>
        <w:t>"Complete</w:t>
      </w:r>
      <w:r>
        <w:rPr>
          <w:spacing w:val="-7"/>
        </w:rPr>
        <w:t xml:space="preserve"> </w:t>
      </w:r>
      <w:r>
        <w:t>pooling"</w:t>
      </w:r>
      <w:r>
        <w:rPr>
          <w:spacing w:val="-7"/>
        </w:rPr>
        <w:t xml:space="preserve"> </w:t>
      </w:r>
      <w:r>
        <w:t>or</w:t>
      </w:r>
      <w:r>
        <w:rPr>
          <w:spacing w:val="-7"/>
        </w:rPr>
        <w:t xml:space="preserve"> </w:t>
      </w:r>
      <w:r>
        <w:t>structural</w:t>
      </w:r>
      <w:r>
        <w:rPr>
          <w:spacing w:val="-7"/>
        </w:rPr>
        <w:t xml:space="preserve"> </w:t>
      </w:r>
      <w:r>
        <w:t>modeling</w:t>
      </w:r>
      <w:r>
        <w:rPr>
          <w:spacing w:val="-7"/>
        </w:rPr>
        <w:t xml:space="preserve"> </w:t>
      </w:r>
      <w:r>
        <w:t>is</w:t>
      </w:r>
      <w:r>
        <w:rPr>
          <w:spacing w:val="-7"/>
        </w:rPr>
        <w:t xml:space="preserve"> </w:t>
      </w:r>
      <w:r>
        <w:t>another</w:t>
      </w:r>
      <w:r>
        <w:rPr>
          <w:spacing w:val="-7"/>
        </w:rPr>
        <w:t xml:space="preserve"> </w:t>
      </w:r>
      <w:r>
        <w:t>approach,</w:t>
      </w:r>
      <w:r>
        <w:rPr>
          <w:spacing w:val="-6"/>
        </w:rPr>
        <w:t xml:space="preserve"> </w:t>
      </w:r>
      <w:r>
        <w:t>but</w:t>
      </w:r>
      <w:r>
        <w:rPr>
          <w:spacing w:val="-7"/>
        </w:rPr>
        <w:t xml:space="preserve"> </w:t>
      </w:r>
      <w:r>
        <w:t>the</w:t>
      </w:r>
      <w:r>
        <w:rPr>
          <w:spacing w:val="-7"/>
        </w:rPr>
        <w:t xml:space="preserve"> </w:t>
      </w:r>
      <w:r>
        <w:t>im-</w:t>
      </w:r>
      <w:r>
        <w:rPr>
          <w:w w:val="99"/>
        </w:rPr>
        <w:t xml:space="preserve"> </w:t>
      </w:r>
      <w:r>
        <w:t>plied</w:t>
      </w:r>
      <w:r>
        <w:rPr>
          <w:spacing w:val="-5"/>
        </w:rPr>
        <w:t xml:space="preserve"> </w:t>
      </w:r>
      <w:r>
        <w:t>hard</w:t>
      </w:r>
      <w:r>
        <w:rPr>
          <w:spacing w:val="-5"/>
        </w:rPr>
        <w:t xml:space="preserve"> </w:t>
      </w:r>
      <w:r>
        <w:t>constraints</w:t>
      </w:r>
      <w:r>
        <w:rPr>
          <w:spacing w:val="-5"/>
        </w:rPr>
        <w:t xml:space="preserve"> </w:t>
      </w:r>
      <w:r>
        <w:t>on</w:t>
      </w:r>
      <w:r>
        <w:rPr>
          <w:spacing w:val="-5"/>
        </w:rPr>
        <w:t xml:space="preserve"> </w:t>
      </w:r>
      <w:r>
        <w:t>the</w:t>
      </w:r>
      <w:r>
        <w:rPr>
          <w:spacing w:val="-5"/>
        </w:rPr>
        <w:t xml:space="preserve"> </w:t>
      </w:r>
      <w:r>
        <w:t>coefficients</w:t>
      </w:r>
      <w:r>
        <w:rPr>
          <w:spacing w:val="-5"/>
        </w:rPr>
        <w:t xml:space="preserve"> </w:t>
      </w:r>
      <w:r>
        <w:t>in</w:t>
      </w:r>
      <w:r>
        <w:rPr>
          <w:spacing w:val="-5"/>
        </w:rPr>
        <w:t xml:space="preserve"> </w:t>
      </w:r>
      <w:r>
        <w:t>different</w:t>
      </w:r>
      <w:r>
        <w:rPr>
          <w:spacing w:val="-5"/>
        </w:rPr>
        <w:t xml:space="preserve"> </w:t>
      </w:r>
      <w:r>
        <w:t>groups</w:t>
      </w:r>
      <w:r>
        <w:rPr>
          <w:spacing w:val="-5"/>
        </w:rPr>
        <w:t xml:space="preserve"> </w:t>
      </w:r>
      <w:r>
        <w:rPr>
          <w:spacing w:val="-3"/>
        </w:rPr>
        <w:t>may</w:t>
      </w:r>
      <w:r>
        <w:rPr>
          <w:spacing w:val="-5"/>
        </w:rPr>
        <w:t xml:space="preserve"> </w:t>
      </w:r>
      <w:r>
        <w:t>lead</w:t>
      </w:r>
      <w:r>
        <w:rPr>
          <w:spacing w:val="-5"/>
        </w:rPr>
        <w:t xml:space="preserve"> </w:t>
      </w:r>
      <w:r>
        <w:t>to</w:t>
      </w:r>
      <w:r>
        <w:rPr>
          <w:spacing w:val="-5"/>
        </w:rPr>
        <w:t xml:space="preserve"> </w:t>
      </w:r>
      <w:r>
        <w:t>bias,</w:t>
      </w:r>
      <w:r>
        <w:rPr>
          <w:spacing w:val="-5"/>
        </w:rPr>
        <w:t xml:space="preserve"> </w:t>
      </w:r>
      <w:r>
        <w:t>in</w:t>
      </w:r>
      <w:r>
        <w:rPr>
          <w:spacing w:val="-5"/>
        </w:rPr>
        <w:t xml:space="preserve"> </w:t>
      </w:r>
      <w:r>
        <w:t>particular</w:t>
      </w:r>
      <w:r>
        <w:rPr>
          <w:spacing w:val="-5"/>
        </w:rPr>
        <w:t xml:space="preserve"> </w:t>
      </w:r>
      <w:r>
        <w:rPr>
          <w:spacing w:val="-3"/>
        </w:rPr>
        <w:t>for</w:t>
      </w:r>
      <w:r>
        <w:rPr>
          <w:spacing w:val="-5"/>
        </w:rPr>
        <w:t xml:space="preserve"> </w:t>
      </w:r>
      <w:r>
        <w:t>groups</w:t>
      </w:r>
      <w:r>
        <w:rPr>
          <w:spacing w:val="-5"/>
        </w:rPr>
        <w:t xml:space="preserve"> </w:t>
      </w:r>
      <w:r>
        <w:t>with</w:t>
      </w:r>
      <w:r>
        <w:rPr>
          <w:spacing w:val="-5"/>
        </w:rPr>
        <w:t xml:space="preserve"> </w:t>
      </w:r>
      <w:r>
        <w:t>sparse</w:t>
      </w:r>
      <w:r>
        <w:rPr>
          <w:w w:val="99"/>
        </w:rPr>
        <w:t xml:space="preserve"> </w:t>
      </w:r>
      <w:r>
        <w:t>data;</w:t>
      </w:r>
      <w:r>
        <w:rPr>
          <w:spacing w:val="28"/>
        </w:rPr>
        <w:t xml:space="preserve"> </w:t>
      </w:r>
      <w:r>
        <w:t>we</w:t>
      </w:r>
      <w:r>
        <w:rPr>
          <w:spacing w:val="17"/>
        </w:rPr>
        <w:t xml:space="preserve"> </w:t>
      </w:r>
      <w:r>
        <w:t>loose</w:t>
      </w:r>
      <w:r>
        <w:rPr>
          <w:spacing w:val="17"/>
        </w:rPr>
        <w:t xml:space="preserve"> </w:t>
      </w:r>
      <w:r>
        <w:t>information,</w:t>
      </w:r>
      <w:r>
        <w:rPr>
          <w:spacing w:val="22"/>
        </w:rPr>
        <w:t xml:space="preserve"> </w:t>
      </w:r>
      <w:r>
        <w:t>because</w:t>
      </w:r>
      <w:r>
        <w:rPr>
          <w:spacing w:val="17"/>
        </w:rPr>
        <w:t xml:space="preserve"> </w:t>
      </w:r>
      <w:r>
        <w:t>we</w:t>
      </w:r>
      <w:r>
        <w:rPr>
          <w:spacing w:val="17"/>
        </w:rPr>
        <w:t xml:space="preserve"> </w:t>
      </w:r>
      <w:r>
        <w:t>cannot</w:t>
      </w:r>
      <w:r>
        <w:rPr>
          <w:spacing w:val="17"/>
        </w:rPr>
        <w:t xml:space="preserve"> </w:t>
      </w:r>
      <w:r>
        <w:t>learn</w:t>
      </w:r>
      <w:r>
        <w:rPr>
          <w:spacing w:val="17"/>
        </w:rPr>
        <w:t xml:space="preserve"> </w:t>
      </w:r>
      <w:r>
        <w:t>from</w:t>
      </w:r>
      <w:r>
        <w:rPr>
          <w:spacing w:val="17"/>
        </w:rPr>
        <w:t xml:space="preserve"> </w:t>
      </w:r>
      <w:r>
        <w:t>groups</w:t>
      </w:r>
      <w:r>
        <w:rPr>
          <w:spacing w:val="17"/>
        </w:rPr>
        <w:t xml:space="preserve"> </w:t>
      </w:r>
      <w:r>
        <w:t>where</w:t>
      </w:r>
      <w:r>
        <w:rPr>
          <w:spacing w:val="17"/>
        </w:rPr>
        <w:t xml:space="preserve"> </w:t>
      </w:r>
      <w:r>
        <w:t>we</w:t>
      </w:r>
      <w:r>
        <w:rPr>
          <w:spacing w:val="17"/>
        </w:rPr>
        <w:t xml:space="preserve"> </w:t>
      </w:r>
      <w:r>
        <w:rPr>
          <w:spacing w:val="-4"/>
        </w:rPr>
        <w:t>have</w:t>
      </w:r>
      <w:r>
        <w:rPr>
          <w:spacing w:val="17"/>
        </w:rPr>
        <w:t xml:space="preserve"> </w:t>
      </w:r>
      <w:r>
        <w:t>more</w:t>
      </w:r>
      <w:r>
        <w:rPr>
          <w:spacing w:val="17"/>
        </w:rPr>
        <w:t xml:space="preserve"> </w:t>
      </w:r>
      <w:r>
        <w:t>data.</w:t>
      </w:r>
      <w:r>
        <w:rPr>
          <w:spacing w:val="13"/>
        </w:rPr>
        <w:t xml:space="preserve"> </w:t>
      </w:r>
      <w:r>
        <w:t>In</w:t>
      </w:r>
      <w:r>
        <w:rPr>
          <w:spacing w:val="17"/>
        </w:rPr>
        <w:t xml:space="preserve"> </w:t>
      </w:r>
      <w:r>
        <w:t>hierarchical</w:t>
      </w:r>
      <w:r>
        <w:rPr>
          <w:w w:val="99"/>
        </w:rPr>
        <w:t xml:space="preserve"> </w:t>
      </w:r>
      <w:r>
        <w:t xml:space="preserve">modeling, the estimate of each individual parameter is simultaneously informed </w:t>
      </w:r>
      <w:r>
        <w:rPr>
          <w:spacing w:val="-3"/>
        </w:rPr>
        <w:t xml:space="preserve">by </w:t>
      </w:r>
      <w:r>
        <w:t>data from all the other</w:t>
      </w:r>
      <w:r>
        <w:rPr>
          <w:spacing w:val="29"/>
        </w:rPr>
        <w:t xml:space="preserve"> </w:t>
      </w:r>
      <w:r>
        <w:t>units;</w:t>
      </w:r>
      <w:r>
        <w:rPr>
          <w:w w:val="99"/>
        </w:rPr>
        <w:t xml:space="preserve"> </w:t>
      </w:r>
      <w:r>
        <w:t>this</w:t>
      </w:r>
      <w:r>
        <w:rPr>
          <w:spacing w:val="-8"/>
        </w:rPr>
        <w:t xml:space="preserve"> </w:t>
      </w:r>
      <w:r>
        <w:t>is</w:t>
      </w:r>
      <w:r>
        <w:rPr>
          <w:spacing w:val="-8"/>
        </w:rPr>
        <w:t xml:space="preserve"> </w:t>
      </w:r>
      <w:r>
        <w:t>what</w:t>
      </w:r>
      <w:r>
        <w:rPr>
          <w:spacing w:val="-8"/>
        </w:rPr>
        <w:t xml:space="preserve"> </w:t>
      </w:r>
      <w:r>
        <w:t>makes</w:t>
      </w:r>
      <w:r>
        <w:rPr>
          <w:spacing w:val="-8"/>
        </w:rPr>
        <w:t xml:space="preserve"> </w:t>
      </w:r>
      <w:r>
        <w:t>"partial</w:t>
      </w:r>
      <w:r>
        <w:rPr>
          <w:spacing w:val="-8"/>
        </w:rPr>
        <w:t xml:space="preserve"> </w:t>
      </w:r>
      <w:r>
        <w:t>pooling"</w:t>
      </w:r>
      <w:r>
        <w:rPr>
          <w:spacing w:val="-8"/>
        </w:rPr>
        <w:t xml:space="preserve"> </w:t>
      </w:r>
      <w:r>
        <w:t>or</w:t>
      </w:r>
      <w:r>
        <w:rPr>
          <w:spacing w:val="-8"/>
        </w:rPr>
        <w:t xml:space="preserve"> </w:t>
      </w:r>
      <w:r>
        <w:t>hierarchical</w:t>
      </w:r>
      <w:r>
        <w:rPr>
          <w:spacing w:val="-8"/>
        </w:rPr>
        <w:t xml:space="preserve"> </w:t>
      </w:r>
      <w:r>
        <w:t>modeling</w:t>
      </w:r>
      <w:r>
        <w:rPr>
          <w:spacing w:val="-8"/>
        </w:rPr>
        <w:t xml:space="preserve"> </w:t>
      </w:r>
      <w:r>
        <w:t>especially</w:t>
      </w:r>
      <w:r>
        <w:rPr>
          <w:spacing w:val="-8"/>
        </w:rPr>
        <w:t xml:space="preserve"> </w:t>
      </w:r>
      <w:r>
        <w:t>effective</w:t>
      </w:r>
      <w:r>
        <w:rPr>
          <w:spacing w:val="-8"/>
        </w:rPr>
        <w:t xml:space="preserve"> </w:t>
      </w:r>
      <w:r>
        <w:t>[22].</w:t>
      </w:r>
    </w:p>
    <w:p w14:paraId="6A7B2E50" w14:textId="77777777" w:rsidR="006024AE" w:rsidRDefault="006024AE">
      <w:pPr>
        <w:spacing w:before="11"/>
        <w:rPr>
          <w:rFonts w:ascii="Arial" w:eastAsia="Arial" w:hAnsi="Arial" w:cs="Arial"/>
          <w:sz w:val="24"/>
          <w:szCs w:val="24"/>
        </w:rPr>
      </w:pPr>
    </w:p>
    <w:p w14:paraId="12ACAE2C" w14:textId="77777777" w:rsidR="006024AE" w:rsidRDefault="00DD5827">
      <w:pPr>
        <w:spacing w:line="268" w:lineRule="auto"/>
        <w:ind w:left="100" w:right="117" w:firstLine="338"/>
        <w:jc w:val="both"/>
        <w:rPr>
          <w:rFonts w:ascii="Arial" w:eastAsia="Arial" w:hAnsi="Arial" w:cs="Arial"/>
        </w:rPr>
      </w:pPr>
      <w:r>
        <w:rPr>
          <w:rFonts w:ascii="Arial" w:eastAsia="Arial" w:hAnsi="Arial" w:cs="Arial"/>
          <w:i/>
          <w:spacing w:val="-4"/>
        </w:rPr>
        <w:t>We</w:t>
      </w:r>
      <w:r>
        <w:rPr>
          <w:rFonts w:ascii="Arial" w:eastAsia="Arial" w:hAnsi="Arial" w:cs="Arial"/>
          <w:i/>
          <w:spacing w:val="-8"/>
        </w:rPr>
        <w:t xml:space="preserve"> </w:t>
      </w:r>
      <w:r>
        <w:rPr>
          <w:rFonts w:ascii="Arial" w:eastAsia="Arial" w:hAnsi="Arial" w:cs="Arial"/>
          <w:i/>
        </w:rPr>
        <w:t>hypothesize</w:t>
      </w:r>
      <w:r>
        <w:rPr>
          <w:rFonts w:ascii="Arial" w:eastAsia="Arial" w:hAnsi="Arial" w:cs="Arial"/>
          <w:i/>
          <w:spacing w:val="-8"/>
        </w:rPr>
        <w:t xml:space="preserve"> </w:t>
      </w:r>
      <w:r>
        <w:rPr>
          <w:rFonts w:ascii="Arial" w:eastAsia="Arial" w:hAnsi="Arial" w:cs="Arial"/>
          <w:i/>
        </w:rPr>
        <w:t>that</w:t>
      </w:r>
      <w:r>
        <w:rPr>
          <w:rFonts w:ascii="Arial" w:eastAsia="Arial" w:hAnsi="Arial" w:cs="Arial"/>
          <w:i/>
          <w:spacing w:val="-8"/>
        </w:rPr>
        <w:t xml:space="preserve"> </w:t>
      </w:r>
      <w:r>
        <w:rPr>
          <w:rFonts w:ascii="Arial" w:eastAsia="Arial" w:hAnsi="Arial" w:cs="Arial"/>
          <w:i/>
        </w:rPr>
        <w:t>Bayesian</w:t>
      </w:r>
      <w:r>
        <w:rPr>
          <w:rFonts w:ascii="Arial" w:eastAsia="Arial" w:hAnsi="Arial" w:cs="Arial"/>
          <w:i/>
          <w:spacing w:val="-8"/>
        </w:rPr>
        <w:t xml:space="preserve"> </w:t>
      </w:r>
      <w:r>
        <w:rPr>
          <w:rFonts w:ascii="Arial" w:eastAsia="Arial" w:hAnsi="Arial" w:cs="Arial"/>
          <w:i/>
        </w:rPr>
        <w:t>hierarchical</w:t>
      </w:r>
      <w:r>
        <w:rPr>
          <w:rFonts w:ascii="Arial" w:eastAsia="Arial" w:hAnsi="Arial" w:cs="Arial"/>
          <w:i/>
          <w:spacing w:val="-8"/>
        </w:rPr>
        <w:t xml:space="preserve"> </w:t>
      </w:r>
      <w:r>
        <w:rPr>
          <w:rFonts w:ascii="Arial" w:eastAsia="Arial" w:hAnsi="Arial" w:cs="Arial"/>
          <w:i/>
        </w:rPr>
        <w:t>modeling</w:t>
      </w:r>
      <w:r>
        <w:rPr>
          <w:rFonts w:ascii="Arial" w:eastAsia="Arial" w:hAnsi="Arial" w:cs="Arial"/>
          <w:i/>
          <w:spacing w:val="-8"/>
        </w:rPr>
        <w:t xml:space="preserve"> </w:t>
      </w:r>
      <w:r>
        <w:rPr>
          <w:rFonts w:ascii="Arial" w:eastAsia="Arial" w:hAnsi="Arial" w:cs="Arial"/>
          <w:i/>
          <w:spacing w:val="-3"/>
        </w:rPr>
        <w:t>may</w:t>
      </w:r>
      <w:r>
        <w:rPr>
          <w:rFonts w:ascii="Arial" w:eastAsia="Arial" w:hAnsi="Arial" w:cs="Arial"/>
          <w:i/>
          <w:spacing w:val="-8"/>
        </w:rPr>
        <w:t xml:space="preserve"> </w:t>
      </w:r>
      <w:r>
        <w:rPr>
          <w:rFonts w:ascii="Arial" w:eastAsia="Arial" w:hAnsi="Arial" w:cs="Arial"/>
          <w:i/>
        </w:rPr>
        <w:t>better</w:t>
      </w:r>
      <w:r>
        <w:rPr>
          <w:rFonts w:ascii="Arial" w:eastAsia="Arial" w:hAnsi="Arial" w:cs="Arial"/>
          <w:i/>
          <w:spacing w:val="-8"/>
        </w:rPr>
        <w:t xml:space="preserve"> </w:t>
      </w:r>
      <w:r>
        <w:rPr>
          <w:rFonts w:ascii="Arial" w:eastAsia="Arial" w:hAnsi="Arial" w:cs="Arial"/>
          <w:i/>
        </w:rPr>
        <w:t>identify</w:t>
      </w:r>
      <w:r>
        <w:rPr>
          <w:rFonts w:ascii="Arial" w:eastAsia="Arial" w:hAnsi="Arial" w:cs="Arial"/>
          <w:i/>
          <w:spacing w:val="-8"/>
        </w:rPr>
        <w:t xml:space="preserve"> </w:t>
      </w:r>
      <w:r>
        <w:rPr>
          <w:rFonts w:ascii="Arial" w:eastAsia="Arial" w:hAnsi="Arial" w:cs="Arial"/>
          <w:i/>
        </w:rPr>
        <w:t>hospitalized</w:t>
      </w:r>
      <w:r>
        <w:rPr>
          <w:rFonts w:ascii="Arial" w:eastAsia="Arial" w:hAnsi="Arial" w:cs="Arial"/>
          <w:i/>
          <w:spacing w:val="-8"/>
        </w:rPr>
        <w:t xml:space="preserve"> </w:t>
      </w:r>
      <w:r>
        <w:rPr>
          <w:rFonts w:ascii="Arial" w:eastAsia="Arial" w:hAnsi="Arial" w:cs="Arial"/>
          <w:i/>
        </w:rPr>
        <w:t>patients</w:t>
      </w:r>
      <w:r>
        <w:rPr>
          <w:rFonts w:ascii="Arial" w:eastAsia="Arial" w:hAnsi="Arial" w:cs="Arial"/>
          <w:i/>
          <w:spacing w:val="-8"/>
        </w:rPr>
        <w:t xml:space="preserve"> </w:t>
      </w:r>
      <w:r>
        <w:rPr>
          <w:rFonts w:ascii="Arial" w:eastAsia="Arial" w:hAnsi="Arial" w:cs="Arial"/>
          <w:i/>
        </w:rPr>
        <w:t>at</w:t>
      </w:r>
      <w:r>
        <w:rPr>
          <w:rFonts w:ascii="Arial" w:eastAsia="Arial" w:hAnsi="Arial" w:cs="Arial"/>
          <w:i/>
          <w:spacing w:val="-8"/>
        </w:rPr>
        <w:t xml:space="preserve"> </w:t>
      </w:r>
      <w:r>
        <w:rPr>
          <w:rFonts w:ascii="Arial" w:eastAsia="Arial" w:hAnsi="Arial" w:cs="Arial"/>
          <w:i/>
        </w:rPr>
        <w:t>risk</w:t>
      </w:r>
      <w:r>
        <w:rPr>
          <w:rFonts w:ascii="Arial" w:eastAsia="Arial" w:hAnsi="Arial" w:cs="Arial"/>
          <w:i/>
          <w:spacing w:val="-8"/>
        </w:rPr>
        <w:t xml:space="preserve"> </w:t>
      </w:r>
      <w:r>
        <w:rPr>
          <w:rFonts w:ascii="Arial" w:eastAsia="Arial" w:hAnsi="Arial" w:cs="Arial"/>
          <w:i/>
          <w:spacing w:val="-3"/>
        </w:rPr>
        <w:t>for</w:t>
      </w:r>
      <w:r>
        <w:rPr>
          <w:rFonts w:ascii="Arial" w:eastAsia="Arial" w:hAnsi="Arial" w:cs="Arial"/>
          <w:i/>
          <w:spacing w:val="-8"/>
        </w:rPr>
        <w:t xml:space="preserve"> </w:t>
      </w:r>
      <w:r>
        <w:rPr>
          <w:rFonts w:ascii="Arial" w:eastAsia="Arial" w:hAnsi="Arial" w:cs="Arial"/>
          <w:i/>
        </w:rPr>
        <w:t>acute</w:t>
      </w:r>
      <w:r>
        <w:rPr>
          <w:rFonts w:ascii="Arial" w:eastAsia="Arial" w:hAnsi="Arial" w:cs="Arial"/>
          <w:i/>
          <w:w w:val="99"/>
        </w:rPr>
        <w:t xml:space="preserve"> </w:t>
      </w:r>
      <w:r>
        <w:rPr>
          <w:rFonts w:ascii="Arial" w:eastAsia="Arial" w:hAnsi="Arial" w:cs="Arial"/>
          <w:i/>
        </w:rPr>
        <w:t>respiratory failure and prolonged mechanical ventilation than classical prediction algorithms and thus</w:t>
      </w:r>
      <w:r>
        <w:rPr>
          <w:rFonts w:ascii="Arial" w:eastAsia="Arial" w:hAnsi="Arial" w:cs="Arial"/>
          <w:i/>
          <w:spacing w:val="55"/>
        </w:rPr>
        <w:t xml:space="preserve"> </w:t>
      </w:r>
      <w:r>
        <w:rPr>
          <w:rFonts w:ascii="Arial" w:eastAsia="Arial" w:hAnsi="Arial" w:cs="Arial"/>
          <w:i/>
        </w:rPr>
        <w:t>improve</w:t>
      </w:r>
      <w:r>
        <w:rPr>
          <w:rFonts w:ascii="Arial" w:eastAsia="Arial" w:hAnsi="Arial" w:cs="Arial"/>
          <w:i/>
          <w:w w:val="99"/>
        </w:rPr>
        <w:t xml:space="preserve"> </w:t>
      </w:r>
      <w:r>
        <w:rPr>
          <w:rFonts w:ascii="Arial" w:eastAsia="Arial" w:hAnsi="Arial" w:cs="Arial"/>
          <w:i/>
        </w:rPr>
        <w:t xml:space="preserve">mortality in </w:t>
      </w:r>
      <w:r>
        <w:rPr>
          <w:rFonts w:ascii="Arial" w:eastAsia="Arial" w:hAnsi="Arial" w:cs="Arial"/>
          <w:i/>
          <w:spacing w:val="-4"/>
        </w:rPr>
        <w:t xml:space="preserve">Dr. </w:t>
      </w:r>
      <w:r>
        <w:rPr>
          <w:rFonts w:ascii="Arial" w:eastAsia="Arial" w:hAnsi="Arial" w:cs="Arial"/>
          <w:i/>
        </w:rPr>
        <w:t>Gong’s pragmatic clinical</w:t>
      </w:r>
      <w:r>
        <w:rPr>
          <w:rFonts w:ascii="Arial" w:eastAsia="Arial" w:hAnsi="Arial" w:cs="Arial"/>
          <w:i/>
          <w:spacing w:val="-24"/>
        </w:rPr>
        <w:t xml:space="preserve"> </w:t>
      </w:r>
      <w:r>
        <w:rPr>
          <w:rFonts w:ascii="Arial" w:eastAsia="Arial" w:hAnsi="Arial" w:cs="Arial"/>
          <w:i/>
        </w:rPr>
        <w:t>trial.</w:t>
      </w:r>
    </w:p>
    <w:p w14:paraId="05A2922C" w14:textId="77777777" w:rsidR="006024AE" w:rsidRDefault="00DD5827">
      <w:pPr>
        <w:pStyle w:val="BodyText"/>
        <w:spacing w:line="268" w:lineRule="auto"/>
        <w:ind w:right="117" w:firstLine="338"/>
        <w:jc w:val="both"/>
      </w:pPr>
      <w:r>
        <w:rPr>
          <w:b/>
        </w:rPr>
        <w:t xml:space="preserve">Heterogeneous and incomplete clinical data may limit prediction and implementation. </w:t>
      </w:r>
      <w:r>
        <w:rPr>
          <w:spacing w:val="-3"/>
        </w:rPr>
        <w:t>Variables</w:t>
      </w:r>
      <w:r>
        <w:rPr>
          <w:spacing w:val="52"/>
        </w:rPr>
        <w:t xml:space="preserve"> </w:t>
      </w:r>
      <w:r>
        <w:t>with</w:t>
      </w:r>
      <w:r>
        <w:rPr>
          <w:w w:val="99"/>
        </w:rPr>
        <w:t xml:space="preserve"> </w:t>
      </w:r>
      <w:r>
        <w:t xml:space="preserve">strong predictive power in our model </w:t>
      </w:r>
      <w:r>
        <w:rPr>
          <w:spacing w:val="-3"/>
        </w:rPr>
        <w:t xml:space="preserve">may </w:t>
      </w:r>
      <w:r>
        <w:t xml:space="preserve">not be recorded in all patients or </w:t>
      </w:r>
      <w:r>
        <w:rPr>
          <w:spacing w:val="-3"/>
        </w:rPr>
        <w:t xml:space="preserve">may </w:t>
      </w:r>
      <w:r>
        <w:t xml:space="preserve">be missing </w:t>
      </w:r>
      <w:r>
        <w:rPr>
          <w:spacing w:val="-3"/>
        </w:rPr>
        <w:t xml:space="preserve">for </w:t>
      </w:r>
      <w:r>
        <w:t>the time</w:t>
      </w:r>
      <w:r>
        <w:rPr>
          <w:spacing w:val="52"/>
        </w:rPr>
        <w:t xml:space="preserve"> </w:t>
      </w:r>
      <w:r>
        <w:t>window</w:t>
      </w:r>
      <w:r>
        <w:rPr>
          <w:w w:val="99"/>
        </w:rPr>
        <w:t xml:space="preserve"> </w:t>
      </w:r>
      <w:r>
        <w:t xml:space="preserve">needed </w:t>
      </w:r>
      <w:r>
        <w:rPr>
          <w:spacing w:val="-3"/>
        </w:rPr>
        <w:t xml:space="preserve">for </w:t>
      </w:r>
      <w:r>
        <w:t>prediction, limiting development of the prediction algorithm, implementation of the therapeutic</w:t>
      </w:r>
      <w:r>
        <w:rPr>
          <w:spacing w:val="24"/>
        </w:rPr>
        <w:t xml:space="preserve"> </w:t>
      </w:r>
      <w:r>
        <w:t>inter-</w:t>
      </w:r>
      <w:r>
        <w:rPr>
          <w:w w:val="99"/>
        </w:rPr>
        <w:t xml:space="preserve"> </w:t>
      </w:r>
      <w:r>
        <w:t>ventions</w:t>
      </w:r>
      <w:r>
        <w:rPr>
          <w:spacing w:val="-15"/>
        </w:rPr>
        <w:t xml:space="preserve"> </w:t>
      </w:r>
      <w:r>
        <w:t>and</w:t>
      </w:r>
      <w:r>
        <w:rPr>
          <w:spacing w:val="-15"/>
        </w:rPr>
        <w:t xml:space="preserve"> </w:t>
      </w:r>
      <w:r>
        <w:t>the</w:t>
      </w:r>
      <w:r>
        <w:rPr>
          <w:spacing w:val="-15"/>
        </w:rPr>
        <w:t xml:space="preserve"> </w:t>
      </w:r>
      <w:r>
        <w:t>trial</w:t>
      </w:r>
      <w:r>
        <w:rPr>
          <w:spacing w:val="-15"/>
        </w:rPr>
        <w:t xml:space="preserve"> </w:t>
      </w:r>
      <w:r>
        <w:t>itself.</w:t>
      </w:r>
      <w:r>
        <w:rPr>
          <w:spacing w:val="3"/>
        </w:rPr>
        <w:t xml:space="preserve"> </w:t>
      </w:r>
      <w:r>
        <w:rPr>
          <w:spacing w:val="-14"/>
        </w:rPr>
        <w:t>To</w:t>
      </w:r>
      <w:r>
        <w:rPr>
          <w:spacing w:val="-15"/>
        </w:rPr>
        <w:t xml:space="preserve"> </w:t>
      </w:r>
      <w:r>
        <w:t>improve</w:t>
      </w:r>
      <w:r>
        <w:rPr>
          <w:spacing w:val="-15"/>
        </w:rPr>
        <w:t xml:space="preserve"> </w:t>
      </w:r>
      <w:r>
        <w:t>prediction</w:t>
      </w:r>
      <w:r>
        <w:rPr>
          <w:spacing w:val="-15"/>
        </w:rPr>
        <w:t xml:space="preserve"> </w:t>
      </w:r>
      <w:r>
        <w:rPr>
          <w:spacing w:val="-3"/>
        </w:rPr>
        <w:t>for</w:t>
      </w:r>
      <w:r>
        <w:rPr>
          <w:spacing w:val="-15"/>
        </w:rPr>
        <w:t xml:space="preserve"> </w:t>
      </w:r>
      <w:r>
        <w:t>cases</w:t>
      </w:r>
      <w:r>
        <w:rPr>
          <w:spacing w:val="-15"/>
        </w:rPr>
        <w:t xml:space="preserve"> </w:t>
      </w:r>
      <w:r>
        <w:t>with</w:t>
      </w:r>
      <w:r>
        <w:rPr>
          <w:spacing w:val="-15"/>
        </w:rPr>
        <w:t xml:space="preserve"> </w:t>
      </w:r>
      <w:r>
        <w:t>incomplete</w:t>
      </w:r>
      <w:r>
        <w:rPr>
          <w:spacing w:val="-15"/>
        </w:rPr>
        <w:t xml:space="preserve"> </w:t>
      </w:r>
      <w:r>
        <w:t>data,</w:t>
      </w:r>
      <w:r>
        <w:rPr>
          <w:spacing w:val="-14"/>
        </w:rPr>
        <w:t xml:space="preserve"> </w:t>
      </w:r>
      <w:r>
        <w:t>we</w:t>
      </w:r>
      <w:r>
        <w:rPr>
          <w:spacing w:val="-15"/>
        </w:rPr>
        <w:t xml:space="preserve"> </w:t>
      </w:r>
      <w:r>
        <w:t>can</w:t>
      </w:r>
      <w:r>
        <w:rPr>
          <w:spacing w:val="-15"/>
        </w:rPr>
        <w:t xml:space="preserve"> </w:t>
      </w:r>
      <w:r>
        <w:t>impute</w:t>
      </w:r>
      <w:r>
        <w:rPr>
          <w:spacing w:val="-15"/>
        </w:rPr>
        <w:t xml:space="preserve"> </w:t>
      </w:r>
      <w:r>
        <w:t>the</w:t>
      </w:r>
      <w:r>
        <w:rPr>
          <w:spacing w:val="-15"/>
        </w:rPr>
        <w:t xml:space="preserve"> </w:t>
      </w:r>
      <w:r>
        <w:t>missing</w:t>
      </w:r>
      <w:r>
        <w:rPr>
          <w:spacing w:val="-15"/>
        </w:rPr>
        <w:t xml:space="preserve"> </w:t>
      </w:r>
      <w:r>
        <w:t>data.</w:t>
      </w:r>
      <w:r>
        <w:rPr>
          <w:w w:val="99"/>
        </w:rPr>
        <w:t xml:space="preserve"> </w:t>
      </w:r>
      <w:r>
        <w:t xml:space="preserve">Informative loss </w:t>
      </w:r>
      <w:r>
        <w:rPr>
          <w:spacing w:val="-3"/>
        </w:rPr>
        <w:t xml:space="preserve">by </w:t>
      </w:r>
      <w:r>
        <w:t xml:space="preserve">non-ignorable incomplete data </w:t>
      </w:r>
      <w:r>
        <w:rPr>
          <w:spacing w:val="-3"/>
        </w:rPr>
        <w:t xml:space="preserve">may </w:t>
      </w:r>
      <w:r>
        <w:t xml:space="preserve">bias risk prediction or </w:t>
      </w:r>
      <w:r>
        <w:rPr>
          <w:spacing w:val="-3"/>
        </w:rPr>
        <w:t xml:space="preserve">may </w:t>
      </w:r>
      <w:r>
        <w:t>hamper the</w:t>
      </w:r>
      <w:r>
        <w:rPr>
          <w:spacing w:val="22"/>
        </w:rPr>
        <w:t xml:space="preserve"> </w:t>
      </w:r>
      <w:r>
        <w:t>implementation</w:t>
      </w:r>
      <w:r>
        <w:rPr>
          <w:w w:val="99"/>
        </w:rPr>
        <w:t xml:space="preserve"> </w:t>
      </w:r>
      <w:r>
        <w:t>of</w:t>
      </w:r>
      <w:r>
        <w:rPr>
          <w:spacing w:val="15"/>
        </w:rPr>
        <w:t xml:space="preserve"> </w:t>
      </w:r>
      <w:r>
        <w:t>the</w:t>
      </w:r>
      <w:r>
        <w:rPr>
          <w:spacing w:val="15"/>
        </w:rPr>
        <w:t xml:space="preserve"> </w:t>
      </w:r>
      <w:r>
        <w:t>prediction</w:t>
      </w:r>
      <w:r>
        <w:rPr>
          <w:spacing w:val="15"/>
        </w:rPr>
        <w:t xml:space="preserve"> </w:t>
      </w:r>
      <w:r>
        <w:t>algorithm.</w:t>
      </w:r>
      <w:r>
        <w:rPr>
          <w:spacing w:val="10"/>
        </w:rPr>
        <w:t xml:space="preserve"> </w:t>
      </w:r>
      <w:r>
        <w:t>Likelihood-based</w:t>
      </w:r>
      <w:r>
        <w:rPr>
          <w:spacing w:val="15"/>
        </w:rPr>
        <w:t xml:space="preserve"> </w:t>
      </w:r>
      <w:r>
        <w:t>mixed</w:t>
      </w:r>
      <w:r>
        <w:rPr>
          <w:spacing w:val="15"/>
        </w:rPr>
        <w:t xml:space="preserve"> </w:t>
      </w:r>
      <w:r>
        <w:t>effects</w:t>
      </w:r>
      <w:r>
        <w:rPr>
          <w:spacing w:val="15"/>
        </w:rPr>
        <w:t xml:space="preserve"> </w:t>
      </w:r>
      <w:r>
        <w:t>models</w:t>
      </w:r>
      <w:r>
        <w:rPr>
          <w:spacing w:val="15"/>
        </w:rPr>
        <w:t xml:space="preserve"> </w:t>
      </w:r>
      <w:r>
        <w:rPr>
          <w:spacing w:val="-3"/>
        </w:rPr>
        <w:t>for</w:t>
      </w:r>
      <w:r>
        <w:rPr>
          <w:spacing w:val="15"/>
        </w:rPr>
        <w:t xml:space="preserve"> </w:t>
      </w:r>
      <w:r>
        <w:t>incomplete</w:t>
      </w:r>
      <w:r>
        <w:rPr>
          <w:spacing w:val="15"/>
        </w:rPr>
        <w:t xml:space="preserve"> </w:t>
      </w:r>
      <w:r>
        <w:t>data</w:t>
      </w:r>
      <w:r>
        <w:rPr>
          <w:spacing w:val="14"/>
        </w:rPr>
        <w:t xml:space="preserve"> </w:t>
      </w:r>
      <w:r>
        <w:t>give</w:t>
      </w:r>
      <w:r>
        <w:rPr>
          <w:spacing w:val="15"/>
        </w:rPr>
        <w:t xml:space="preserve"> </w:t>
      </w:r>
      <w:r>
        <w:t>valid</w:t>
      </w:r>
      <w:r>
        <w:rPr>
          <w:spacing w:val="15"/>
        </w:rPr>
        <w:t xml:space="preserve"> </w:t>
      </w:r>
      <w:r>
        <w:t>estimates</w:t>
      </w:r>
      <w:r>
        <w:rPr>
          <w:spacing w:val="15"/>
        </w:rPr>
        <w:t xml:space="preserve"> </w:t>
      </w:r>
      <w:r>
        <w:t>if</w:t>
      </w:r>
      <w:r>
        <w:rPr>
          <w:w w:val="99"/>
        </w:rPr>
        <w:t xml:space="preserve"> </w:t>
      </w:r>
      <w:r>
        <w:t xml:space="preserve">and only if the data are ignorably missing; that is, the parameters </w:t>
      </w:r>
      <w:r>
        <w:rPr>
          <w:spacing w:val="-3"/>
        </w:rPr>
        <w:t xml:space="preserve">for </w:t>
      </w:r>
      <w:r>
        <w:t>the missing data process are distinct</w:t>
      </w:r>
      <w:r>
        <w:rPr>
          <w:spacing w:val="50"/>
        </w:rPr>
        <w:t xml:space="preserve"> </w:t>
      </w:r>
      <w:r>
        <w:t>from</w:t>
      </w:r>
      <w:r>
        <w:rPr>
          <w:w w:val="99"/>
        </w:rPr>
        <w:t xml:space="preserve"> </w:t>
      </w:r>
      <w:r>
        <w:t xml:space="preserve">those of the main model </w:t>
      </w:r>
      <w:r>
        <w:rPr>
          <w:spacing w:val="-3"/>
        </w:rPr>
        <w:t xml:space="preserve">for </w:t>
      </w:r>
      <w:r>
        <w:t xml:space="preserve">the outcome, and the data are missing at random (MAR) [23]. </w:t>
      </w:r>
      <w:r>
        <w:rPr>
          <w:spacing w:val="-5"/>
        </w:rPr>
        <w:t xml:space="preserve">However, </w:t>
      </w:r>
      <w:r>
        <w:t>this is</w:t>
      </w:r>
      <w:r>
        <w:rPr>
          <w:spacing w:val="37"/>
        </w:rPr>
        <w:t xml:space="preserve"> </w:t>
      </w:r>
      <w:r>
        <w:t>an</w:t>
      </w:r>
      <w:r>
        <w:rPr>
          <w:w w:val="99"/>
        </w:rPr>
        <w:t xml:space="preserve"> </w:t>
      </w:r>
      <w:r>
        <w:t xml:space="preserve">unreasonable assumption </w:t>
      </w:r>
      <w:r>
        <w:rPr>
          <w:spacing w:val="-3"/>
        </w:rPr>
        <w:t xml:space="preserve">for </w:t>
      </w:r>
      <w:r>
        <w:t xml:space="preserve">our electronic medical records, </w:t>
      </w:r>
      <w:r>
        <w:rPr>
          <w:spacing w:val="-3"/>
        </w:rPr>
        <w:t xml:space="preserve">for </w:t>
      </w:r>
      <w:r>
        <w:t>example because physicians will request</w:t>
      </w:r>
      <w:r>
        <w:rPr>
          <w:spacing w:val="34"/>
        </w:rPr>
        <w:t xml:space="preserve"> </w:t>
      </w:r>
      <w:r>
        <w:t>test</w:t>
      </w:r>
      <w:r>
        <w:rPr>
          <w:w w:val="99"/>
        </w:rPr>
        <w:t xml:space="preserve"> </w:t>
      </w:r>
      <w:r>
        <w:t>based on the patients co-morbidity and current clinical conditions. Data will not be missing at random,</w:t>
      </w:r>
      <w:r>
        <w:rPr>
          <w:spacing w:val="44"/>
        </w:rPr>
        <w:t xml:space="preserve"> </w:t>
      </w:r>
      <w:r>
        <w:t>instead</w:t>
      </w:r>
      <w:r>
        <w:rPr>
          <w:w w:val="99"/>
        </w:rPr>
        <w:t xml:space="preserve"> </w:t>
      </w:r>
      <w:r>
        <w:t>incomplete</w:t>
      </w:r>
      <w:r>
        <w:rPr>
          <w:spacing w:val="-8"/>
        </w:rPr>
        <w:t xml:space="preserve"> </w:t>
      </w:r>
      <w:r>
        <w:t>data</w:t>
      </w:r>
      <w:r>
        <w:rPr>
          <w:spacing w:val="-8"/>
        </w:rPr>
        <w:t xml:space="preserve"> </w:t>
      </w:r>
      <w:r>
        <w:t>will</w:t>
      </w:r>
      <w:r>
        <w:rPr>
          <w:spacing w:val="-8"/>
        </w:rPr>
        <w:t xml:space="preserve"> </w:t>
      </w:r>
      <w:r>
        <w:t>be</w:t>
      </w:r>
      <w:r>
        <w:rPr>
          <w:spacing w:val="-8"/>
        </w:rPr>
        <w:t xml:space="preserve"> </w:t>
      </w:r>
      <w:r>
        <w:t>associated</w:t>
      </w:r>
      <w:r>
        <w:rPr>
          <w:spacing w:val="-8"/>
        </w:rPr>
        <w:t xml:space="preserve"> </w:t>
      </w:r>
      <w:r>
        <w:t>with</w:t>
      </w:r>
      <w:r>
        <w:rPr>
          <w:spacing w:val="-8"/>
        </w:rPr>
        <w:t xml:space="preserve"> </w:t>
      </w:r>
      <w:r>
        <w:t>predictors</w:t>
      </w:r>
      <w:r>
        <w:rPr>
          <w:spacing w:val="-8"/>
        </w:rPr>
        <w:t xml:space="preserve"> </w:t>
      </w:r>
      <w:r>
        <w:t>and</w:t>
      </w:r>
      <w:r>
        <w:rPr>
          <w:spacing w:val="-8"/>
        </w:rPr>
        <w:t xml:space="preserve"> </w:t>
      </w:r>
      <w:r>
        <w:t>outcomes.</w:t>
      </w:r>
    </w:p>
    <w:p w14:paraId="48CE60B3" w14:textId="77777777" w:rsidR="006024AE" w:rsidRDefault="00DD5827">
      <w:pPr>
        <w:pStyle w:val="BodyText"/>
        <w:spacing w:line="268" w:lineRule="auto"/>
        <w:ind w:right="117" w:firstLine="338"/>
        <w:jc w:val="both"/>
      </w:pPr>
      <w:r>
        <w:rPr>
          <w:b/>
        </w:rPr>
        <w:t xml:space="preserve">Auxiliary data can be used to impute incomplete medical records. </w:t>
      </w:r>
      <w:r>
        <w:t>Auxiliary date are additional</w:t>
      </w:r>
      <w:r>
        <w:rPr>
          <w:spacing w:val="-35"/>
        </w:rPr>
        <w:t xml:space="preserve"> </w:t>
      </w:r>
      <w:r>
        <w:t>informa-</w:t>
      </w:r>
      <w:r>
        <w:rPr>
          <w:w w:val="99"/>
        </w:rPr>
        <w:t xml:space="preserve"> </w:t>
      </w:r>
      <w:r>
        <w:t xml:space="preserve">tion </w:t>
      </w:r>
      <w:r>
        <w:rPr>
          <w:spacing w:val="-3"/>
        </w:rPr>
        <w:t xml:space="preserve">available </w:t>
      </w:r>
      <w:r>
        <w:t xml:space="preserve">in the form of variables known to be correlated with the missing data of interest [24]. </w:t>
      </w:r>
      <w:r>
        <w:rPr>
          <w:spacing w:val="-3"/>
        </w:rPr>
        <w:t>For</w:t>
      </w:r>
      <w:r>
        <w:rPr>
          <w:spacing w:val="-9"/>
        </w:rPr>
        <w:t xml:space="preserve"> </w:t>
      </w:r>
      <w:r>
        <w:t>example,</w:t>
      </w:r>
      <w:r>
        <w:rPr>
          <w:w w:val="99"/>
        </w:rPr>
        <w:t xml:space="preserve"> </w:t>
      </w:r>
      <w:r>
        <w:t>arterial</w:t>
      </w:r>
      <w:r>
        <w:rPr>
          <w:spacing w:val="-18"/>
        </w:rPr>
        <w:t xml:space="preserve"> </w:t>
      </w:r>
      <w:r>
        <w:t>blood</w:t>
      </w:r>
      <w:r>
        <w:rPr>
          <w:spacing w:val="-17"/>
        </w:rPr>
        <w:t xml:space="preserve"> </w:t>
      </w:r>
      <w:r>
        <w:t>gas</w:t>
      </w:r>
      <w:r>
        <w:rPr>
          <w:spacing w:val="-17"/>
        </w:rPr>
        <w:t xml:space="preserve"> </w:t>
      </w:r>
      <w:r>
        <w:t>oxygen</w:t>
      </w:r>
      <w:r>
        <w:rPr>
          <w:spacing w:val="-18"/>
        </w:rPr>
        <w:t xml:space="preserve"> </w:t>
      </w:r>
      <w:r>
        <w:t>saturation</w:t>
      </w:r>
      <w:r>
        <w:rPr>
          <w:spacing w:val="-17"/>
        </w:rPr>
        <w:t xml:space="preserve"> </w:t>
      </w:r>
      <w:r>
        <w:rPr>
          <w:spacing w:val="-3"/>
        </w:rPr>
        <w:t>may</w:t>
      </w:r>
      <w:r>
        <w:rPr>
          <w:spacing w:val="-18"/>
        </w:rPr>
        <w:t xml:space="preserve"> </w:t>
      </w:r>
      <w:r>
        <w:t>be</w:t>
      </w:r>
      <w:r>
        <w:rPr>
          <w:spacing w:val="-17"/>
        </w:rPr>
        <w:t xml:space="preserve"> </w:t>
      </w:r>
      <w:r>
        <w:t>used</w:t>
      </w:r>
      <w:r>
        <w:rPr>
          <w:spacing w:val="-18"/>
        </w:rPr>
        <w:t xml:space="preserve"> </w:t>
      </w:r>
      <w:r>
        <w:t>to</w:t>
      </w:r>
      <w:r>
        <w:rPr>
          <w:spacing w:val="-17"/>
        </w:rPr>
        <w:t xml:space="preserve"> </w:t>
      </w:r>
      <w:r>
        <w:t>impute</w:t>
      </w:r>
      <w:r>
        <w:rPr>
          <w:spacing w:val="-18"/>
        </w:rPr>
        <w:t xml:space="preserve"> </w:t>
      </w:r>
      <w:r>
        <w:t>peripheral</w:t>
      </w:r>
      <w:r>
        <w:rPr>
          <w:spacing w:val="-17"/>
        </w:rPr>
        <w:t xml:space="preserve"> </w:t>
      </w:r>
      <w:r>
        <w:t>pulse</w:t>
      </w:r>
      <w:r>
        <w:rPr>
          <w:spacing w:val="-18"/>
        </w:rPr>
        <w:t xml:space="preserve"> </w:t>
      </w:r>
      <w:r>
        <w:t>oxymetry</w:t>
      </w:r>
      <w:r>
        <w:rPr>
          <w:spacing w:val="-17"/>
        </w:rPr>
        <w:t xml:space="preserve"> </w:t>
      </w:r>
      <w:r>
        <w:t>or</w:t>
      </w:r>
      <w:r>
        <w:rPr>
          <w:spacing w:val="-18"/>
        </w:rPr>
        <w:t xml:space="preserve"> </w:t>
      </w:r>
      <w:r>
        <w:t>oxygen</w:t>
      </w:r>
      <w:r>
        <w:rPr>
          <w:spacing w:val="-17"/>
        </w:rPr>
        <w:t xml:space="preserve"> </w:t>
      </w:r>
      <w:r>
        <w:rPr>
          <w:spacing w:val="-5"/>
        </w:rPr>
        <w:t>therapy,</w:t>
      </w:r>
      <w:r>
        <w:rPr>
          <w:spacing w:val="-15"/>
        </w:rPr>
        <w:t xml:space="preserve"> </w:t>
      </w:r>
      <w:r>
        <w:t>if</w:t>
      </w:r>
      <w:r>
        <w:rPr>
          <w:spacing w:val="-17"/>
        </w:rPr>
        <w:t xml:space="preserve"> </w:t>
      </w:r>
      <w:r>
        <w:t>the</w:t>
      </w:r>
      <w:r>
        <w:rPr>
          <w:spacing w:val="-18"/>
        </w:rPr>
        <w:t xml:space="preserve"> </w:t>
      </w:r>
      <w:r>
        <w:t>lat-</w:t>
      </w:r>
      <w:r>
        <w:rPr>
          <w:w w:val="99"/>
        </w:rPr>
        <w:t xml:space="preserve"> </w:t>
      </w:r>
      <w:r>
        <w:t>ter</w:t>
      </w:r>
      <w:r>
        <w:rPr>
          <w:spacing w:val="-15"/>
        </w:rPr>
        <w:t xml:space="preserve"> </w:t>
      </w:r>
      <w:r>
        <w:t>are</w:t>
      </w:r>
      <w:r>
        <w:rPr>
          <w:spacing w:val="-15"/>
        </w:rPr>
        <w:t xml:space="preserve"> </w:t>
      </w:r>
      <w:r>
        <w:t>unavailable</w:t>
      </w:r>
      <w:r>
        <w:rPr>
          <w:spacing w:val="-15"/>
        </w:rPr>
        <w:t xml:space="preserve"> </w:t>
      </w:r>
      <w:r>
        <w:rPr>
          <w:spacing w:val="-3"/>
        </w:rPr>
        <w:t>for</w:t>
      </w:r>
      <w:r>
        <w:rPr>
          <w:spacing w:val="-15"/>
        </w:rPr>
        <w:t xml:space="preserve"> </w:t>
      </w:r>
      <w:r>
        <w:t>the</w:t>
      </w:r>
      <w:r>
        <w:rPr>
          <w:spacing w:val="-15"/>
        </w:rPr>
        <w:t xml:space="preserve"> </w:t>
      </w:r>
      <w:r>
        <w:t>prediction</w:t>
      </w:r>
      <w:r>
        <w:rPr>
          <w:spacing w:val="-15"/>
        </w:rPr>
        <w:t xml:space="preserve"> </w:t>
      </w:r>
      <w:r>
        <w:t>time</w:t>
      </w:r>
      <w:r>
        <w:rPr>
          <w:spacing w:val="-15"/>
        </w:rPr>
        <w:t xml:space="preserve"> </w:t>
      </w:r>
      <w:r>
        <w:rPr>
          <w:spacing w:val="-3"/>
        </w:rPr>
        <w:t>window,</w:t>
      </w:r>
      <w:r>
        <w:rPr>
          <w:spacing w:val="-13"/>
        </w:rPr>
        <w:t xml:space="preserve"> </w:t>
      </w:r>
      <w:r>
        <w:t>and</w:t>
      </w:r>
      <w:r>
        <w:rPr>
          <w:spacing w:val="-15"/>
        </w:rPr>
        <w:t xml:space="preserve"> </w:t>
      </w:r>
      <w:r>
        <w:t>vice</w:t>
      </w:r>
      <w:r>
        <w:rPr>
          <w:spacing w:val="-15"/>
        </w:rPr>
        <w:t xml:space="preserve"> </w:t>
      </w:r>
      <w:r>
        <w:t>versa.</w:t>
      </w:r>
      <w:r>
        <w:rPr>
          <w:spacing w:val="4"/>
        </w:rPr>
        <w:t xml:space="preserve"> </w:t>
      </w:r>
      <w:r>
        <w:t>This</w:t>
      </w:r>
      <w:r>
        <w:rPr>
          <w:spacing w:val="-15"/>
        </w:rPr>
        <w:t xml:space="preserve"> </w:t>
      </w:r>
      <w:r>
        <w:t>approach</w:t>
      </w:r>
      <w:r>
        <w:rPr>
          <w:spacing w:val="-15"/>
        </w:rPr>
        <w:t xml:space="preserve"> </w:t>
      </w:r>
      <w:r>
        <w:rPr>
          <w:spacing w:val="-3"/>
        </w:rPr>
        <w:t>avoids</w:t>
      </w:r>
      <w:r>
        <w:rPr>
          <w:spacing w:val="-15"/>
        </w:rPr>
        <w:t xml:space="preserve"> </w:t>
      </w:r>
      <w:r>
        <w:t>the</w:t>
      </w:r>
      <w:r>
        <w:rPr>
          <w:spacing w:val="-15"/>
        </w:rPr>
        <w:t xml:space="preserve"> </w:t>
      </w:r>
      <w:r>
        <w:t>perils</w:t>
      </w:r>
      <w:r>
        <w:rPr>
          <w:spacing w:val="-15"/>
        </w:rPr>
        <w:t xml:space="preserve"> </w:t>
      </w:r>
      <w:r>
        <w:t>associated</w:t>
      </w:r>
      <w:r>
        <w:rPr>
          <w:spacing w:val="-15"/>
        </w:rPr>
        <w:t xml:space="preserve"> </w:t>
      </w:r>
      <w:r>
        <w:t>with</w:t>
      </w:r>
      <w:r>
        <w:rPr>
          <w:w w:val="99"/>
        </w:rPr>
        <w:t xml:space="preserve"> </w:t>
      </w:r>
      <w:r>
        <w:t>missing at random (MAR) assumptions, when fitting a non-ignorable missingness model [25]. Adding</w:t>
      </w:r>
      <w:r>
        <w:rPr>
          <w:spacing w:val="18"/>
        </w:rPr>
        <w:t xml:space="preserve"> </w:t>
      </w:r>
      <w:r>
        <w:t>auxiliary</w:t>
      </w:r>
      <w:r>
        <w:rPr>
          <w:w w:val="99"/>
        </w:rPr>
        <w:t xml:space="preserve"> </w:t>
      </w:r>
      <w:r>
        <w:t xml:space="preserve">variables not included in the main model </w:t>
      </w:r>
      <w:r>
        <w:rPr>
          <w:spacing w:val="-3"/>
        </w:rPr>
        <w:t xml:space="preserve">for </w:t>
      </w:r>
      <w:r>
        <w:t>multiple imputation, in other words using additional information</w:t>
      </w:r>
      <w:r>
        <w:rPr>
          <w:spacing w:val="-9"/>
        </w:rPr>
        <w:t xml:space="preserve"> </w:t>
      </w:r>
      <w:r>
        <w:t>that</w:t>
      </w:r>
      <w:r>
        <w:rPr>
          <w:w w:val="99"/>
        </w:rPr>
        <w:t xml:space="preserve"> </w:t>
      </w:r>
      <w:r>
        <w:t>is</w:t>
      </w:r>
      <w:r>
        <w:rPr>
          <w:spacing w:val="-8"/>
        </w:rPr>
        <w:t xml:space="preserve"> </w:t>
      </w:r>
      <w:r>
        <w:t>correlated</w:t>
      </w:r>
      <w:r>
        <w:rPr>
          <w:spacing w:val="-8"/>
        </w:rPr>
        <w:t xml:space="preserve"> </w:t>
      </w:r>
      <w:r>
        <w:t>with</w:t>
      </w:r>
      <w:r>
        <w:rPr>
          <w:spacing w:val="-8"/>
        </w:rPr>
        <w:t xml:space="preserve"> </w:t>
      </w:r>
      <w:r>
        <w:t>the</w:t>
      </w:r>
      <w:r>
        <w:rPr>
          <w:spacing w:val="-8"/>
        </w:rPr>
        <w:t xml:space="preserve"> </w:t>
      </w:r>
      <w:r>
        <w:t>missing</w:t>
      </w:r>
      <w:r>
        <w:rPr>
          <w:spacing w:val="-8"/>
        </w:rPr>
        <w:t xml:space="preserve"> </w:t>
      </w:r>
      <w:r>
        <w:t>outcome</w:t>
      </w:r>
      <w:r>
        <w:rPr>
          <w:spacing w:val="-8"/>
        </w:rPr>
        <w:t xml:space="preserve"> </w:t>
      </w:r>
      <w:r>
        <w:t>is</w:t>
      </w:r>
      <w:r>
        <w:rPr>
          <w:spacing w:val="-8"/>
        </w:rPr>
        <w:t xml:space="preserve"> </w:t>
      </w:r>
      <w:r>
        <w:t>an</w:t>
      </w:r>
      <w:r>
        <w:rPr>
          <w:spacing w:val="-8"/>
        </w:rPr>
        <w:t xml:space="preserve"> </w:t>
      </w:r>
      <w:r>
        <w:t>emerging</w:t>
      </w:r>
      <w:r>
        <w:rPr>
          <w:spacing w:val="-8"/>
        </w:rPr>
        <w:t xml:space="preserve"> </w:t>
      </w:r>
      <w:r>
        <w:t>approach</w:t>
      </w:r>
      <w:r>
        <w:rPr>
          <w:spacing w:val="-8"/>
        </w:rPr>
        <w:t xml:space="preserve"> </w:t>
      </w:r>
      <w:r>
        <w:t>to</w:t>
      </w:r>
      <w:r>
        <w:rPr>
          <w:spacing w:val="-8"/>
        </w:rPr>
        <w:t xml:space="preserve"> </w:t>
      </w:r>
      <w:r>
        <w:t>help</w:t>
      </w:r>
      <w:r>
        <w:rPr>
          <w:spacing w:val="-8"/>
        </w:rPr>
        <w:t xml:space="preserve"> </w:t>
      </w:r>
      <w:r>
        <w:t>correct</w:t>
      </w:r>
      <w:r>
        <w:rPr>
          <w:spacing w:val="-8"/>
        </w:rPr>
        <w:t xml:space="preserve"> </w:t>
      </w:r>
      <w:r>
        <w:t>bias</w:t>
      </w:r>
      <w:r>
        <w:rPr>
          <w:spacing w:val="-8"/>
        </w:rPr>
        <w:t xml:space="preserve"> </w:t>
      </w:r>
      <w:r>
        <w:t>[26,</w:t>
      </w:r>
      <w:r>
        <w:rPr>
          <w:spacing w:val="-8"/>
        </w:rPr>
        <w:t xml:space="preserve"> </w:t>
      </w:r>
      <w:r>
        <w:t>27,</w:t>
      </w:r>
      <w:r>
        <w:rPr>
          <w:spacing w:val="-8"/>
        </w:rPr>
        <w:t xml:space="preserve"> </w:t>
      </w:r>
      <w:r>
        <w:t>28],</w:t>
      </w:r>
      <w:r>
        <w:rPr>
          <w:spacing w:val="-7"/>
        </w:rPr>
        <w:t xml:space="preserve"> </w:t>
      </w:r>
      <w:r>
        <w:t>often</w:t>
      </w:r>
      <w:r>
        <w:rPr>
          <w:spacing w:val="-8"/>
        </w:rPr>
        <w:t xml:space="preserve"> </w:t>
      </w:r>
      <w:r>
        <w:t>relying</w:t>
      </w:r>
      <w:r>
        <w:rPr>
          <w:spacing w:val="-8"/>
        </w:rPr>
        <w:t xml:space="preserve"> </w:t>
      </w:r>
      <w:r>
        <w:t>on</w:t>
      </w:r>
    </w:p>
    <w:p w14:paraId="30608E24" w14:textId="77777777" w:rsidR="006024AE" w:rsidRDefault="006024AE">
      <w:pPr>
        <w:spacing w:line="268" w:lineRule="auto"/>
        <w:jc w:val="both"/>
        <w:sectPr w:rsidR="006024AE">
          <w:pgSz w:w="12240" w:h="15840"/>
          <w:pgMar w:top="700" w:right="600" w:bottom="280" w:left="620" w:header="720" w:footer="720" w:gutter="0"/>
          <w:cols w:space="720"/>
        </w:sectPr>
      </w:pPr>
    </w:p>
    <w:p w14:paraId="0339D020" w14:textId="77777777" w:rsidR="006024AE" w:rsidRDefault="00DD5827">
      <w:pPr>
        <w:pStyle w:val="BodyText"/>
        <w:spacing w:before="33" w:line="268" w:lineRule="auto"/>
        <w:ind w:left="680" w:right="379"/>
        <w:jc w:val="both"/>
      </w:pPr>
      <w:r>
        <w:lastRenderedPageBreak/>
        <w:t xml:space="preserve">Bayesian methods </w:t>
      </w:r>
      <w:r>
        <w:rPr>
          <w:spacing w:val="-3"/>
        </w:rPr>
        <w:t xml:space="preserve">for </w:t>
      </w:r>
      <w:r>
        <w:t>the multiple imputations approach [29, 30]; joint modeling and multiple imputations</w:t>
      </w:r>
      <w:r>
        <w:rPr>
          <w:spacing w:val="30"/>
        </w:rPr>
        <w:t xml:space="preserve"> </w:t>
      </w:r>
      <w:r>
        <w:t>could</w:t>
      </w:r>
      <w:r>
        <w:rPr>
          <w:w w:val="99"/>
        </w:rPr>
        <w:t xml:space="preserve"> </w:t>
      </w:r>
      <w:r>
        <w:t>both</w:t>
      </w:r>
      <w:r>
        <w:rPr>
          <w:spacing w:val="14"/>
        </w:rPr>
        <w:t xml:space="preserve"> </w:t>
      </w:r>
      <w:r>
        <w:t>be</w:t>
      </w:r>
      <w:r>
        <w:rPr>
          <w:spacing w:val="14"/>
        </w:rPr>
        <w:t xml:space="preserve"> </w:t>
      </w:r>
      <w:r>
        <w:t>used</w:t>
      </w:r>
      <w:r>
        <w:rPr>
          <w:spacing w:val="15"/>
        </w:rPr>
        <w:t xml:space="preserve"> </w:t>
      </w:r>
      <w:r>
        <w:t>also</w:t>
      </w:r>
      <w:r>
        <w:rPr>
          <w:spacing w:val="14"/>
        </w:rPr>
        <w:t xml:space="preserve"> </w:t>
      </w:r>
      <w:r>
        <w:t>to</w:t>
      </w:r>
      <w:r>
        <w:rPr>
          <w:spacing w:val="14"/>
        </w:rPr>
        <w:t xml:space="preserve"> </w:t>
      </w:r>
      <w:r>
        <w:t>impute</w:t>
      </w:r>
      <w:r>
        <w:rPr>
          <w:spacing w:val="14"/>
        </w:rPr>
        <w:t xml:space="preserve"> </w:t>
      </w:r>
      <w:r>
        <w:t>incomplete</w:t>
      </w:r>
      <w:r>
        <w:rPr>
          <w:spacing w:val="14"/>
        </w:rPr>
        <w:t xml:space="preserve"> </w:t>
      </w:r>
      <w:r>
        <w:t>medical</w:t>
      </w:r>
      <w:r>
        <w:rPr>
          <w:spacing w:val="15"/>
        </w:rPr>
        <w:t xml:space="preserve"> </w:t>
      </w:r>
      <w:r>
        <w:t>records</w:t>
      </w:r>
      <w:r>
        <w:rPr>
          <w:spacing w:val="14"/>
        </w:rPr>
        <w:t xml:space="preserve"> </w:t>
      </w:r>
      <w:r>
        <w:t>[31].</w:t>
      </w:r>
      <w:r>
        <w:rPr>
          <w:spacing w:val="6"/>
        </w:rPr>
        <w:t xml:space="preserve"> </w:t>
      </w:r>
      <w:r>
        <w:t>The</w:t>
      </w:r>
      <w:r>
        <w:rPr>
          <w:spacing w:val="14"/>
        </w:rPr>
        <w:t xml:space="preserve"> </w:t>
      </w:r>
      <w:r>
        <w:t>use</w:t>
      </w:r>
      <w:r>
        <w:rPr>
          <w:spacing w:val="14"/>
        </w:rPr>
        <w:t xml:space="preserve"> </w:t>
      </w:r>
      <w:r>
        <w:t>of</w:t>
      </w:r>
      <w:r>
        <w:rPr>
          <w:spacing w:val="14"/>
        </w:rPr>
        <w:t xml:space="preserve"> </w:t>
      </w:r>
      <w:r>
        <w:t>auxiliary</w:t>
      </w:r>
      <w:r>
        <w:rPr>
          <w:spacing w:val="14"/>
        </w:rPr>
        <w:t xml:space="preserve"> </w:t>
      </w:r>
      <w:r>
        <w:t>data</w:t>
      </w:r>
      <w:r>
        <w:rPr>
          <w:spacing w:val="15"/>
        </w:rPr>
        <w:t xml:space="preserve"> </w:t>
      </w:r>
      <w:r>
        <w:t>to</w:t>
      </w:r>
      <w:r>
        <w:rPr>
          <w:spacing w:val="14"/>
        </w:rPr>
        <w:t xml:space="preserve"> </w:t>
      </w:r>
      <w:r>
        <w:t>impute</w:t>
      </w:r>
      <w:r>
        <w:rPr>
          <w:spacing w:val="14"/>
        </w:rPr>
        <w:t xml:space="preserve"> </w:t>
      </w:r>
      <w:r>
        <w:t>incomplete</w:t>
      </w:r>
      <w:r>
        <w:rPr>
          <w:w w:val="99"/>
        </w:rPr>
        <w:t xml:space="preserve"> </w:t>
      </w:r>
      <w:r>
        <w:t>patient</w:t>
      </w:r>
      <w:r>
        <w:rPr>
          <w:spacing w:val="-8"/>
        </w:rPr>
        <w:t xml:space="preserve"> </w:t>
      </w:r>
      <w:r>
        <w:t>records</w:t>
      </w:r>
      <w:r>
        <w:rPr>
          <w:spacing w:val="-7"/>
        </w:rPr>
        <w:t xml:space="preserve"> </w:t>
      </w:r>
      <w:r>
        <w:t>will</w:t>
      </w:r>
      <w:r>
        <w:rPr>
          <w:spacing w:val="-8"/>
        </w:rPr>
        <w:t xml:space="preserve"> </w:t>
      </w:r>
      <w:r>
        <w:t>improve</w:t>
      </w:r>
      <w:r>
        <w:rPr>
          <w:spacing w:val="-8"/>
        </w:rPr>
        <w:t xml:space="preserve"> </w:t>
      </w:r>
      <w:r>
        <w:t>the</w:t>
      </w:r>
      <w:r>
        <w:rPr>
          <w:spacing w:val="-7"/>
        </w:rPr>
        <w:t xml:space="preserve"> </w:t>
      </w:r>
      <w:r>
        <w:t>prediction</w:t>
      </w:r>
      <w:r>
        <w:rPr>
          <w:spacing w:val="-8"/>
        </w:rPr>
        <w:t xml:space="preserve"> </w:t>
      </w:r>
      <w:r>
        <w:t>model</w:t>
      </w:r>
      <w:r>
        <w:rPr>
          <w:spacing w:val="-8"/>
        </w:rPr>
        <w:t xml:space="preserve"> </w:t>
      </w:r>
      <w:r>
        <w:t>and</w:t>
      </w:r>
      <w:r>
        <w:rPr>
          <w:spacing w:val="-7"/>
        </w:rPr>
        <w:t xml:space="preserve"> </w:t>
      </w:r>
      <w:r>
        <w:t>facilitate</w:t>
      </w:r>
      <w:r>
        <w:rPr>
          <w:spacing w:val="-8"/>
        </w:rPr>
        <w:t xml:space="preserve"> </w:t>
      </w:r>
      <w:r>
        <w:t>smoother</w:t>
      </w:r>
      <w:r>
        <w:rPr>
          <w:spacing w:val="-8"/>
        </w:rPr>
        <w:t xml:space="preserve"> </w:t>
      </w:r>
      <w:r>
        <w:t>implementation</w:t>
      </w:r>
      <w:r>
        <w:rPr>
          <w:spacing w:val="-7"/>
        </w:rPr>
        <w:t xml:space="preserve"> </w:t>
      </w:r>
      <w:r>
        <w:t>of</w:t>
      </w:r>
      <w:r>
        <w:rPr>
          <w:spacing w:val="-8"/>
        </w:rPr>
        <w:t xml:space="preserve"> </w:t>
      </w:r>
      <w:r>
        <w:t>the</w:t>
      </w:r>
      <w:r>
        <w:rPr>
          <w:spacing w:val="-8"/>
        </w:rPr>
        <w:t xml:space="preserve"> </w:t>
      </w:r>
      <w:r>
        <w:t>algorithm</w:t>
      </w:r>
      <w:r>
        <w:rPr>
          <w:spacing w:val="-7"/>
        </w:rPr>
        <w:t xml:space="preserve"> </w:t>
      </w:r>
      <w:r>
        <w:t>into</w:t>
      </w:r>
      <w:r>
        <w:rPr>
          <w:spacing w:val="-8"/>
        </w:rPr>
        <w:t xml:space="preserve"> </w:t>
      </w:r>
      <w:r>
        <w:t>the</w:t>
      </w:r>
      <w:r>
        <w:rPr>
          <w:w w:val="99"/>
        </w:rPr>
        <w:t xml:space="preserve"> </w:t>
      </w:r>
      <w:r>
        <w:t>clinical</w:t>
      </w:r>
      <w:r>
        <w:rPr>
          <w:spacing w:val="-17"/>
        </w:rPr>
        <w:t xml:space="preserve"> </w:t>
      </w:r>
      <w:r>
        <w:t>trial</w:t>
      </w:r>
      <w:r>
        <w:rPr>
          <w:spacing w:val="-17"/>
        </w:rPr>
        <w:t xml:space="preserve"> </w:t>
      </w:r>
      <w:r>
        <w:t>[32].</w:t>
      </w:r>
      <w:r>
        <w:rPr>
          <w:spacing w:val="1"/>
        </w:rPr>
        <w:t xml:space="preserve"> </w:t>
      </w:r>
      <w:r>
        <w:rPr>
          <w:spacing w:val="-3"/>
        </w:rPr>
        <w:t>Moreover,</w:t>
      </w:r>
      <w:r>
        <w:rPr>
          <w:spacing w:val="-16"/>
        </w:rPr>
        <w:t xml:space="preserve"> </w:t>
      </w:r>
      <w:r>
        <w:t>auxiliary</w:t>
      </w:r>
      <w:r>
        <w:rPr>
          <w:spacing w:val="-17"/>
        </w:rPr>
        <w:t xml:space="preserve"> </w:t>
      </w:r>
      <w:r>
        <w:t>data</w:t>
      </w:r>
      <w:r>
        <w:rPr>
          <w:spacing w:val="-17"/>
        </w:rPr>
        <w:t xml:space="preserve"> </w:t>
      </w:r>
      <w:r>
        <w:t>imputation</w:t>
      </w:r>
      <w:r>
        <w:rPr>
          <w:spacing w:val="-17"/>
        </w:rPr>
        <w:t xml:space="preserve"> </w:t>
      </w:r>
      <w:r>
        <w:rPr>
          <w:spacing w:val="-3"/>
        </w:rPr>
        <w:t>for</w:t>
      </w:r>
      <w:r>
        <w:rPr>
          <w:spacing w:val="-17"/>
        </w:rPr>
        <w:t xml:space="preserve"> </w:t>
      </w:r>
      <w:r>
        <w:t>incomplete</w:t>
      </w:r>
      <w:r>
        <w:rPr>
          <w:spacing w:val="-17"/>
        </w:rPr>
        <w:t xml:space="preserve"> </w:t>
      </w:r>
      <w:r>
        <w:t>electronic</w:t>
      </w:r>
      <w:r>
        <w:rPr>
          <w:spacing w:val="-17"/>
        </w:rPr>
        <w:t xml:space="preserve"> </w:t>
      </w:r>
      <w:r>
        <w:t>medical</w:t>
      </w:r>
      <w:r>
        <w:rPr>
          <w:spacing w:val="-17"/>
        </w:rPr>
        <w:t xml:space="preserve"> </w:t>
      </w:r>
      <w:r>
        <w:t>records</w:t>
      </w:r>
      <w:r>
        <w:rPr>
          <w:spacing w:val="-17"/>
        </w:rPr>
        <w:t xml:space="preserve"> </w:t>
      </w:r>
      <w:r>
        <w:t>is</w:t>
      </w:r>
      <w:r>
        <w:rPr>
          <w:spacing w:val="-17"/>
        </w:rPr>
        <w:t xml:space="preserve"> </w:t>
      </w:r>
      <w:r>
        <w:t>underdeveloped;</w:t>
      </w:r>
      <w:r>
        <w:rPr>
          <w:w w:val="99"/>
        </w:rPr>
        <w:t xml:space="preserve"> </w:t>
      </w:r>
      <w:r>
        <w:t>methodologically,</w:t>
      </w:r>
      <w:r>
        <w:rPr>
          <w:spacing w:val="-13"/>
        </w:rPr>
        <w:t xml:space="preserve"> </w:t>
      </w:r>
      <w:r>
        <w:t>their</w:t>
      </w:r>
      <w:r>
        <w:rPr>
          <w:spacing w:val="-13"/>
        </w:rPr>
        <w:t xml:space="preserve"> </w:t>
      </w:r>
      <w:r>
        <w:t>development</w:t>
      </w:r>
      <w:r>
        <w:rPr>
          <w:spacing w:val="-13"/>
        </w:rPr>
        <w:t xml:space="preserve"> </w:t>
      </w:r>
      <w:r>
        <w:t>is</w:t>
      </w:r>
      <w:r>
        <w:rPr>
          <w:spacing w:val="-13"/>
        </w:rPr>
        <w:t xml:space="preserve"> </w:t>
      </w:r>
      <w:r>
        <w:t>an</w:t>
      </w:r>
      <w:r>
        <w:rPr>
          <w:spacing w:val="-13"/>
        </w:rPr>
        <w:t xml:space="preserve"> </w:t>
      </w:r>
      <w:r>
        <w:t>innovative</w:t>
      </w:r>
      <w:r>
        <w:rPr>
          <w:spacing w:val="-13"/>
        </w:rPr>
        <w:t xml:space="preserve"> </w:t>
      </w:r>
      <w:r>
        <w:t>hallmark</w:t>
      </w:r>
      <w:r>
        <w:rPr>
          <w:spacing w:val="-13"/>
        </w:rPr>
        <w:t xml:space="preserve"> </w:t>
      </w:r>
      <w:r>
        <w:t>of</w:t>
      </w:r>
      <w:r>
        <w:rPr>
          <w:spacing w:val="-13"/>
        </w:rPr>
        <w:t xml:space="preserve"> </w:t>
      </w:r>
      <w:r>
        <w:t>this</w:t>
      </w:r>
      <w:r>
        <w:rPr>
          <w:spacing w:val="-13"/>
        </w:rPr>
        <w:t xml:space="preserve"> </w:t>
      </w:r>
      <w:r>
        <w:t>proposal.</w:t>
      </w:r>
    </w:p>
    <w:p w14:paraId="5BF21552" w14:textId="77777777" w:rsidR="006024AE" w:rsidRDefault="00DD5827">
      <w:pPr>
        <w:pStyle w:val="BodyText"/>
        <w:spacing w:line="268" w:lineRule="auto"/>
        <w:ind w:left="680" w:right="115" w:firstLine="338"/>
        <w:rPr>
          <w:ins w:id="65" w:author="MNGong" w:date="2015-02-24T13:36:00Z"/>
        </w:rPr>
      </w:pPr>
      <w:r>
        <w:rPr>
          <w:b/>
        </w:rPr>
        <w:t>Seasonal</w:t>
      </w:r>
      <w:r>
        <w:rPr>
          <w:b/>
          <w:spacing w:val="-23"/>
        </w:rPr>
        <w:t xml:space="preserve"> </w:t>
      </w:r>
      <w:r>
        <w:rPr>
          <w:b/>
        </w:rPr>
        <w:t>effects,</w:t>
      </w:r>
      <w:r>
        <w:rPr>
          <w:b/>
          <w:spacing w:val="-22"/>
        </w:rPr>
        <w:t xml:space="preserve"> </w:t>
      </w:r>
      <w:r>
        <w:rPr>
          <w:b/>
        </w:rPr>
        <w:t>provider</w:t>
      </w:r>
      <w:r>
        <w:rPr>
          <w:b/>
          <w:spacing w:val="-23"/>
        </w:rPr>
        <w:t xml:space="preserve"> </w:t>
      </w:r>
      <w:r>
        <w:rPr>
          <w:b/>
        </w:rPr>
        <w:t>compliance</w:t>
      </w:r>
      <w:r>
        <w:rPr>
          <w:b/>
          <w:spacing w:val="-23"/>
        </w:rPr>
        <w:t xml:space="preserve"> </w:t>
      </w:r>
      <w:r>
        <w:rPr>
          <w:b/>
        </w:rPr>
        <w:t>and</w:t>
      </w:r>
      <w:r>
        <w:rPr>
          <w:b/>
          <w:spacing w:val="-23"/>
        </w:rPr>
        <w:t xml:space="preserve"> </w:t>
      </w:r>
      <w:r>
        <w:rPr>
          <w:b/>
        </w:rPr>
        <w:t>institutional</w:t>
      </w:r>
      <w:r>
        <w:rPr>
          <w:b/>
          <w:spacing w:val="-23"/>
        </w:rPr>
        <w:t xml:space="preserve"> </w:t>
      </w:r>
      <w:r>
        <w:rPr>
          <w:b/>
        </w:rPr>
        <w:t>learning</w:t>
      </w:r>
      <w:r>
        <w:rPr>
          <w:b/>
          <w:spacing w:val="-23"/>
        </w:rPr>
        <w:t xml:space="preserve"> </w:t>
      </w:r>
      <w:r>
        <w:rPr>
          <w:b/>
        </w:rPr>
        <w:t>can</w:t>
      </w:r>
      <w:r>
        <w:rPr>
          <w:b/>
          <w:spacing w:val="-23"/>
        </w:rPr>
        <w:t xml:space="preserve"> </w:t>
      </w:r>
      <w:r>
        <w:rPr>
          <w:b/>
        </w:rPr>
        <w:t>bias</w:t>
      </w:r>
      <w:r>
        <w:rPr>
          <w:b/>
          <w:spacing w:val="-23"/>
        </w:rPr>
        <w:t xml:space="preserve"> </w:t>
      </w:r>
      <w:r>
        <w:rPr>
          <w:b/>
        </w:rPr>
        <w:t>risk</w:t>
      </w:r>
      <w:r>
        <w:rPr>
          <w:b/>
          <w:spacing w:val="-23"/>
        </w:rPr>
        <w:t xml:space="preserve"> </w:t>
      </w:r>
      <w:r>
        <w:rPr>
          <w:b/>
        </w:rPr>
        <w:t>prediction.</w:t>
      </w:r>
      <w:r>
        <w:rPr>
          <w:b/>
          <w:spacing w:val="28"/>
        </w:rPr>
        <w:t xml:space="preserve"> </w:t>
      </w:r>
      <w:r>
        <w:t>Non-compliance</w:t>
      </w:r>
      <w:r>
        <w:rPr>
          <w:w w:val="99"/>
        </w:rPr>
        <w:t xml:space="preserve"> </w:t>
      </w:r>
      <w:r>
        <w:t>is a major obstacle to the effective delivery of health care and improved outcomes [33]. The personalized inter-</w:t>
      </w:r>
      <w:r>
        <w:rPr>
          <w:w w:val="99"/>
        </w:rPr>
        <w:t xml:space="preserve"> </w:t>
      </w:r>
      <w:r>
        <w:t>vention</w:t>
      </w:r>
      <w:r>
        <w:rPr>
          <w:spacing w:val="-13"/>
        </w:rPr>
        <w:t xml:space="preserve"> </w:t>
      </w:r>
      <w:r>
        <w:t>triggered</w:t>
      </w:r>
      <w:r>
        <w:rPr>
          <w:spacing w:val="-13"/>
        </w:rPr>
        <w:t xml:space="preserve"> </w:t>
      </w:r>
      <w:r>
        <w:rPr>
          <w:spacing w:val="-3"/>
        </w:rPr>
        <w:t>by</w:t>
      </w:r>
      <w:r>
        <w:rPr>
          <w:spacing w:val="-13"/>
        </w:rPr>
        <w:t xml:space="preserve"> </w:t>
      </w:r>
      <w:r>
        <w:t>our</w:t>
      </w:r>
      <w:r>
        <w:rPr>
          <w:spacing w:val="-13"/>
        </w:rPr>
        <w:t xml:space="preserve"> </w:t>
      </w:r>
      <w:r>
        <w:t>EMR-prediction</w:t>
      </w:r>
      <w:r>
        <w:rPr>
          <w:spacing w:val="-13"/>
        </w:rPr>
        <w:t xml:space="preserve"> </w:t>
      </w:r>
      <w:r>
        <w:t>algorithm</w:t>
      </w:r>
      <w:r>
        <w:rPr>
          <w:spacing w:val="-13"/>
        </w:rPr>
        <w:t xml:space="preserve"> </w:t>
      </w:r>
      <w:r>
        <w:t>will</w:t>
      </w:r>
      <w:r>
        <w:rPr>
          <w:spacing w:val="-13"/>
        </w:rPr>
        <w:t xml:space="preserve"> </w:t>
      </w:r>
      <w:r>
        <w:t>only</w:t>
      </w:r>
      <w:r>
        <w:rPr>
          <w:spacing w:val="-13"/>
        </w:rPr>
        <w:t xml:space="preserve"> </w:t>
      </w:r>
      <w:r>
        <w:rPr>
          <w:spacing w:val="-3"/>
        </w:rPr>
        <w:t>prevent</w:t>
      </w:r>
      <w:r>
        <w:rPr>
          <w:spacing w:val="-13"/>
        </w:rPr>
        <w:t xml:space="preserve"> </w:t>
      </w:r>
      <w:r>
        <w:t>respiratory</w:t>
      </w:r>
      <w:r>
        <w:rPr>
          <w:spacing w:val="-13"/>
        </w:rPr>
        <w:t xml:space="preserve"> </w:t>
      </w:r>
      <w:r>
        <w:t>failure</w:t>
      </w:r>
      <w:r>
        <w:rPr>
          <w:spacing w:val="-13"/>
        </w:rPr>
        <w:t xml:space="preserve"> </w:t>
      </w:r>
      <w:r>
        <w:t>if</w:t>
      </w:r>
      <w:r>
        <w:rPr>
          <w:spacing w:val="-13"/>
        </w:rPr>
        <w:t xml:space="preserve"> </w:t>
      </w:r>
      <w:r>
        <w:t>our</w:t>
      </w:r>
      <w:r>
        <w:rPr>
          <w:spacing w:val="-13"/>
        </w:rPr>
        <w:t xml:space="preserve"> </w:t>
      </w:r>
      <w:r>
        <w:t>physicians</w:t>
      </w:r>
      <w:r>
        <w:rPr>
          <w:spacing w:val="-13"/>
        </w:rPr>
        <w:t xml:space="preserve"> </w:t>
      </w:r>
      <w:r>
        <w:t>and</w:t>
      </w:r>
      <w:r>
        <w:rPr>
          <w:spacing w:val="-13"/>
        </w:rPr>
        <w:t xml:space="preserve"> </w:t>
      </w:r>
      <w:r>
        <w:t>nurses</w:t>
      </w:r>
      <w:r>
        <w:rPr>
          <w:w w:val="99"/>
        </w:rPr>
        <w:t xml:space="preserve"> </w:t>
      </w:r>
      <w:r>
        <w:t>implement them. Improving compliance of health care providers with evidence based interventions continues</w:t>
      </w:r>
      <w:r>
        <w:rPr>
          <w:spacing w:val="25"/>
        </w:rPr>
        <w:t xml:space="preserve"> </w:t>
      </w:r>
      <w:r>
        <w:t>to</w:t>
      </w:r>
      <w:r>
        <w:rPr>
          <w:w w:val="99"/>
        </w:rPr>
        <w:t xml:space="preserve"> </w:t>
      </w:r>
      <w:r>
        <w:t>be</w:t>
      </w:r>
      <w:r>
        <w:rPr>
          <w:spacing w:val="20"/>
        </w:rPr>
        <w:t xml:space="preserve"> </w:t>
      </w:r>
      <w:r>
        <w:t>a</w:t>
      </w:r>
      <w:r>
        <w:rPr>
          <w:spacing w:val="20"/>
        </w:rPr>
        <w:t xml:space="preserve"> </w:t>
      </w:r>
      <w:r>
        <w:t>challenge</w:t>
      </w:r>
      <w:r>
        <w:rPr>
          <w:spacing w:val="20"/>
        </w:rPr>
        <w:t xml:space="preserve"> </w:t>
      </w:r>
      <w:r>
        <w:t>and</w:t>
      </w:r>
      <w:r>
        <w:rPr>
          <w:spacing w:val="20"/>
        </w:rPr>
        <w:t xml:space="preserve"> </w:t>
      </w:r>
      <w:r>
        <w:t>is</w:t>
      </w:r>
      <w:r>
        <w:rPr>
          <w:spacing w:val="20"/>
        </w:rPr>
        <w:t xml:space="preserve"> </w:t>
      </w:r>
      <w:r>
        <w:t>under-researched</w:t>
      </w:r>
      <w:r>
        <w:rPr>
          <w:spacing w:val="20"/>
        </w:rPr>
        <w:t xml:space="preserve"> </w:t>
      </w:r>
      <w:r>
        <w:t>[34].</w:t>
      </w:r>
      <w:r>
        <w:rPr>
          <w:spacing w:val="22"/>
        </w:rPr>
        <w:t xml:space="preserve"> </w:t>
      </w:r>
      <w:r>
        <w:t>Institutional</w:t>
      </w:r>
      <w:r>
        <w:rPr>
          <w:spacing w:val="20"/>
        </w:rPr>
        <w:t xml:space="preserve"> </w:t>
      </w:r>
      <w:r>
        <w:t>behavior</w:t>
      </w:r>
      <w:r>
        <w:rPr>
          <w:spacing w:val="20"/>
        </w:rPr>
        <w:t xml:space="preserve"> </w:t>
      </w:r>
      <w:r>
        <w:t>changes</w:t>
      </w:r>
      <w:r>
        <w:rPr>
          <w:spacing w:val="20"/>
        </w:rPr>
        <w:t xml:space="preserve"> </w:t>
      </w:r>
      <w:r>
        <w:t>in</w:t>
      </w:r>
      <w:r>
        <w:rPr>
          <w:spacing w:val="20"/>
        </w:rPr>
        <w:t xml:space="preserve"> </w:t>
      </w:r>
      <w:r>
        <w:t>response</w:t>
      </w:r>
      <w:r>
        <w:rPr>
          <w:spacing w:val="20"/>
        </w:rPr>
        <w:t xml:space="preserve"> </w:t>
      </w:r>
      <w:r>
        <w:t>to</w:t>
      </w:r>
      <w:r>
        <w:rPr>
          <w:spacing w:val="20"/>
        </w:rPr>
        <w:t xml:space="preserve"> </w:t>
      </w:r>
      <w:r>
        <w:t>trials</w:t>
      </w:r>
      <w:r>
        <w:rPr>
          <w:spacing w:val="20"/>
        </w:rPr>
        <w:t xml:space="preserve"> </w:t>
      </w:r>
      <w:r>
        <w:t>and</w:t>
      </w:r>
      <w:r>
        <w:rPr>
          <w:spacing w:val="20"/>
        </w:rPr>
        <w:t xml:space="preserve"> </w:t>
      </w:r>
      <w:r>
        <w:t>quality</w:t>
      </w:r>
      <w:r>
        <w:rPr>
          <w:w w:val="99"/>
        </w:rPr>
        <w:t xml:space="preserve"> </w:t>
      </w:r>
      <w:r>
        <w:t>improvements</w:t>
      </w:r>
      <w:r>
        <w:rPr>
          <w:spacing w:val="-8"/>
        </w:rPr>
        <w:t xml:space="preserve"> </w:t>
      </w:r>
      <w:r>
        <w:t>interventions;</w:t>
      </w:r>
      <w:r>
        <w:rPr>
          <w:spacing w:val="-8"/>
        </w:rPr>
        <w:t xml:space="preserve"> </w:t>
      </w:r>
      <w:r>
        <w:t>patient</w:t>
      </w:r>
      <w:r>
        <w:rPr>
          <w:spacing w:val="-8"/>
        </w:rPr>
        <w:t xml:space="preserve"> </w:t>
      </w:r>
      <w:r>
        <w:t>populations</w:t>
      </w:r>
      <w:r>
        <w:rPr>
          <w:spacing w:val="-8"/>
        </w:rPr>
        <w:t xml:space="preserve"> </w:t>
      </w:r>
      <w:r>
        <w:t>can</w:t>
      </w:r>
      <w:r>
        <w:rPr>
          <w:spacing w:val="-8"/>
        </w:rPr>
        <w:t xml:space="preserve"> </w:t>
      </w:r>
      <w:r>
        <w:t>change</w:t>
      </w:r>
      <w:r>
        <w:rPr>
          <w:spacing w:val="-8"/>
        </w:rPr>
        <w:t xml:space="preserve"> </w:t>
      </w:r>
      <w:r>
        <w:rPr>
          <w:spacing w:val="-3"/>
        </w:rPr>
        <w:t>over</w:t>
      </w:r>
      <w:r>
        <w:rPr>
          <w:spacing w:val="-8"/>
        </w:rPr>
        <w:t xml:space="preserve"> </w:t>
      </w:r>
      <w:r>
        <w:t>time.</w:t>
      </w:r>
      <w:r>
        <w:rPr>
          <w:spacing w:val="6"/>
        </w:rPr>
        <w:t xml:space="preserve"> </w:t>
      </w:r>
      <w:r>
        <w:t>Respiratory</w:t>
      </w:r>
      <w:r>
        <w:rPr>
          <w:spacing w:val="-8"/>
        </w:rPr>
        <w:t xml:space="preserve"> </w:t>
      </w:r>
      <w:r>
        <w:t>patients</w:t>
      </w:r>
      <w:r>
        <w:rPr>
          <w:spacing w:val="-8"/>
        </w:rPr>
        <w:t xml:space="preserve"> </w:t>
      </w:r>
      <w:r>
        <w:t>are</w:t>
      </w:r>
      <w:r>
        <w:rPr>
          <w:spacing w:val="-8"/>
        </w:rPr>
        <w:t xml:space="preserve"> </w:t>
      </w:r>
      <w:r>
        <w:t>plagued</w:t>
      </w:r>
      <w:r>
        <w:rPr>
          <w:spacing w:val="-8"/>
        </w:rPr>
        <w:t xml:space="preserve"> </w:t>
      </w:r>
      <w:r>
        <w:rPr>
          <w:spacing w:val="-3"/>
        </w:rPr>
        <w:t>by</w:t>
      </w:r>
      <w:r>
        <w:rPr>
          <w:spacing w:val="-8"/>
        </w:rPr>
        <w:t xml:space="preserve"> </w:t>
      </w:r>
      <w:r>
        <w:t>sea-</w:t>
      </w:r>
      <w:r>
        <w:rPr>
          <w:w w:val="99"/>
        </w:rPr>
        <w:t xml:space="preserve"> </w:t>
      </w:r>
      <w:r>
        <w:t>sonal</w:t>
      </w:r>
      <w:r>
        <w:rPr>
          <w:spacing w:val="22"/>
        </w:rPr>
        <w:t xml:space="preserve"> </w:t>
      </w:r>
      <w:r>
        <w:t>deterioration,</w:t>
      </w:r>
      <w:r>
        <w:rPr>
          <w:spacing w:val="28"/>
        </w:rPr>
        <w:t xml:space="preserve"> </w:t>
      </w:r>
      <w:r>
        <w:t>which</w:t>
      </w:r>
      <w:r>
        <w:rPr>
          <w:spacing w:val="22"/>
        </w:rPr>
        <w:t xml:space="preserve"> </w:t>
      </w:r>
      <w:r>
        <w:t>could</w:t>
      </w:r>
      <w:r>
        <w:rPr>
          <w:spacing w:val="22"/>
        </w:rPr>
        <w:t xml:space="preserve"> </w:t>
      </w:r>
      <w:r>
        <w:t>lead</w:t>
      </w:r>
      <w:r>
        <w:rPr>
          <w:spacing w:val="22"/>
        </w:rPr>
        <w:t xml:space="preserve"> </w:t>
      </w:r>
      <w:r>
        <w:t>to</w:t>
      </w:r>
      <w:r>
        <w:rPr>
          <w:spacing w:val="22"/>
        </w:rPr>
        <w:t xml:space="preserve"> </w:t>
      </w:r>
      <w:r>
        <w:t>bias</w:t>
      </w:r>
      <w:r>
        <w:rPr>
          <w:spacing w:val="22"/>
        </w:rPr>
        <w:t xml:space="preserve"> </w:t>
      </w:r>
      <w:r>
        <w:t>in</w:t>
      </w:r>
      <w:r>
        <w:rPr>
          <w:spacing w:val="22"/>
        </w:rPr>
        <w:t xml:space="preserve"> </w:t>
      </w:r>
      <w:r>
        <w:t>our</w:t>
      </w:r>
      <w:r>
        <w:rPr>
          <w:spacing w:val="22"/>
        </w:rPr>
        <w:t xml:space="preserve"> </w:t>
      </w:r>
      <w:r>
        <w:t>model.</w:t>
      </w:r>
      <w:r>
        <w:rPr>
          <w:spacing w:val="27"/>
        </w:rPr>
        <w:t xml:space="preserve"> </w:t>
      </w:r>
      <w:r>
        <w:t>These</w:t>
      </w:r>
      <w:r>
        <w:rPr>
          <w:spacing w:val="22"/>
        </w:rPr>
        <w:t xml:space="preserve"> </w:t>
      </w:r>
      <w:r>
        <w:t>seasonal</w:t>
      </w:r>
      <w:r>
        <w:rPr>
          <w:spacing w:val="22"/>
        </w:rPr>
        <w:t xml:space="preserve"> </w:t>
      </w:r>
      <w:r>
        <w:t>and</w:t>
      </w:r>
      <w:r>
        <w:rPr>
          <w:spacing w:val="22"/>
        </w:rPr>
        <w:t xml:space="preserve"> </w:t>
      </w:r>
      <w:r>
        <w:t>secular</w:t>
      </w:r>
      <w:r>
        <w:rPr>
          <w:spacing w:val="22"/>
        </w:rPr>
        <w:t xml:space="preserve"> </w:t>
      </w:r>
      <w:r>
        <w:t>effects</w:t>
      </w:r>
      <w:r>
        <w:rPr>
          <w:spacing w:val="22"/>
        </w:rPr>
        <w:t xml:space="preserve"> </w:t>
      </w:r>
      <w:r>
        <w:t>will</w:t>
      </w:r>
      <w:r>
        <w:rPr>
          <w:spacing w:val="22"/>
        </w:rPr>
        <w:t xml:space="preserve"> </w:t>
      </w:r>
      <w:r>
        <w:t>alter</w:t>
      </w:r>
      <w:r>
        <w:rPr>
          <w:spacing w:val="22"/>
        </w:rPr>
        <w:t xml:space="preserve"> </w:t>
      </w:r>
      <w:r>
        <w:t>the</w:t>
      </w:r>
      <w:r>
        <w:rPr>
          <w:w w:val="99"/>
        </w:rPr>
        <w:t xml:space="preserve"> </w:t>
      </w:r>
      <w:r>
        <w:t>predictors</w:t>
      </w:r>
      <w:r>
        <w:rPr>
          <w:spacing w:val="-12"/>
        </w:rPr>
        <w:t xml:space="preserve"> </w:t>
      </w:r>
      <w:r>
        <w:t>of</w:t>
      </w:r>
      <w:r>
        <w:rPr>
          <w:spacing w:val="-12"/>
        </w:rPr>
        <w:t xml:space="preserve"> </w:t>
      </w:r>
      <w:r>
        <w:t>risk</w:t>
      </w:r>
      <w:r>
        <w:rPr>
          <w:spacing w:val="-12"/>
        </w:rPr>
        <w:t xml:space="preserve"> </w:t>
      </w:r>
      <w:r>
        <w:t>in</w:t>
      </w:r>
      <w:r>
        <w:rPr>
          <w:spacing w:val="-12"/>
        </w:rPr>
        <w:t xml:space="preserve"> </w:t>
      </w:r>
      <w:r>
        <w:t>our</w:t>
      </w:r>
      <w:r>
        <w:rPr>
          <w:spacing w:val="-12"/>
        </w:rPr>
        <w:t xml:space="preserve"> </w:t>
      </w:r>
      <w:r>
        <w:t>model.</w:t>
      </w:r>
      <w:r>
        <w:rPr>
          <w:spacing w:val="5"/>
        </w:rPr>
        <w:t xml:space="preserve"> </w:t>
      </w:r>
      <w:r>
        <w:rPr>
          <w:spacing w:val="-4"/>
        </w:rPr>
        <w:t>We</w:t>
      </w:r>
      <w:r>
        <w:rPr>
          <w:spacing w:val="-12"/>
        </w:rPr>
        <w:t xml:space="preserve"> </w:t>
      </w:r>
      <w:r>
        <w:t>will</w:t>
      </w:r>
      <w:r>
        <w:rPr>
          <w:spacing w:val="-12"/>
        </w:rPr>
        <w:t xml:space="preserve"> </w:t>
      </w:r>
      <w:r>
        <w:t>therefore</w:t>
      </w:r>
      <w:r>
        <w:rPr>
          <w:spacing w:val="-12"/>
        </w:rPr>
        <w:t xml:space="preserve"> </w:t>
      </w:r>
      <w:r>
        <w:t>include</w:t>
      </w:r>
      <w:r>
        <w:rPr>
          <w:spacing w:val="-12"/>
        </w:rPr>
        <w:t xml:space="preserve"> </w:t>
      </w:r>
      <w:r>
        <w:t>seasonal</w:t>
      </w:r>
      <w:r>
        <w:rPr>
          <w:spacing w:val="-12"/>
        </w:rPr>
        <w:t xml:space="preserve"> </w:t>
      </w:r>
      <w:r>
        <w:t>effects</w:t>
      </w:r>
      <w:r>
        <w:rPr>
          <w:spacing w:val="-12"/>
        </w:rPr>
        <w:t xml:space="preserve"> </w:t>
      </w:r>
      <w:r>
        <w:t>and</w:t>
      </w:r>
      <w:r>
        <w:rPr>
          <w:spacing w:val="-12"/>
        </w:rPr>
        <w:t xml:space="preserve"> </w:t>
      </w:r>
      <w:r>
        <w:t>continuously</w:t>
      </w:r>
      <w:r>
        <w:rPr>
          <w:spacing w:val="-12"/>
        </w:rPr>
        <w:t xml:space="preserve"> </w:t>
      </w:r>
      <w:r>
        <w:t>update</w:t>
      </w:r>
      <w:r>
        <w:rPr>
          <w:spacing w:val="-12"/>
        </w:rPr>
        <w:t xml:space="preserve"> </w:t>
      </w:r>
      <w:r>
        <w:t>our</w:t>
      </w:r>
      <w:r>
        <w:rPr>
          <w:spacing w:val="-12"/>
        </w:rPr>
        <w:t xml:space="preserve"> </w:t>
      </w:r>
      <w:r>
        <w:t>model</w:t>
      </w:r>
      <w:r>
        <w:rPr>
          <w:spacing w:val="-12"/>
        </w:rPr>
        <w:t xml:space="preserve"> </w:t>
      </w:r>
      <w:r>
        <w:t>with</w:t>
      </w:r>
      <w:r>
        <w:rPr>
          <w:w w:val="99"/>
        </w:rPr>
        <w:t xml:space="preserve"> </w:t>
      </w:r>
      <w:r>
        <w:t>new</w:t>
      </w:r>
      <w:r>
        <w:rPr>
          <w:spacing w:val="-10"/>
        </w:rPr>
        <w:t xml:space="preserve"> </w:t>
      </w:r>
      <w:r>
        <w:t>patient</w:t>
      </w:r>
      <w:r>
        <w:rPr>
          <w:spacing w:val="-10"/>
        </w:rPr>
        <w:t xml:space="preserve"> </w:t>
      </w:r>
      <w:r>
        <w:t>data</w:t>
      </w:r>
      <w:r>
        <w:rPr>
          <w:spacing w:val="-10"/>
        </w:rPr>
        <w:t xml:space="preserve"> </w:t>
      </w:r>
      <w:r>
        <w:t>during</w:t>
      </w:r>
      <w:r>
        <w:rPr>
          <w:spacing w:val="-10"/>
        </w:rPr>
        <w:t xml:space="preserve"> </w:t>
      </w:r>
      <w:r>
        <w:t>the</w:t>
      </w:r>
      <w:r>
        <w:rPr>
          <w:spacing w:val="-9"/>
        </w:rPr>
        <w:t xml:space="preserve"> </w:t>
      </w:r>
      <w:r>
        <w:t>implementation</w:t>
      </w:r>
      <w:r>
        <w:rPr>
          <w:spacing w:val="-9"/>
        </w:rPr>
        <w:t xml:space="preserve"> </w:t>
      </w:r>
      <w:r>
        <w:t>of</w:t>
      </w:r>
      <w:r>
        <w:rPr>
          <w:spacing w:val="-10"/>
        </w:rPr>
        <w:t xml:space="preserve"> </w:t>
      </w:r>
      <w:r>
        <w:t>our</w:t>
      </w:r>
      <w:r>
        <w:rPr>
          <w:spacing w:val="-10"/>
        </w:rPr>
        <w:t xml:space="preserve"> </w:t>
      </w:r>
      <w:r>
        <w:t>trial</w:t>
      </w:r>
      <w:r>
        <w:rPr>
          <w:spacing w:val="-10"/>
        </w:rPr>
        <w:t xml:space="preserve"> </w:t>
      </w:r>
      <w:r>
        <w:t>to</w:t>
      </w:r>
      <w:r>
        <w:rPr>
          <w:spacing w:val="-10"/>
        </w:rPr>
        <w:t xml:space="preserve"> </w:t>
      </w:r>
      <w:r>
        <w:t>account</w:t>
      </w:r>
      <w:r>
        <w:rPr>
          <w:spacing w:val="-10"/>
        </w:rPr>
        <w:t xml:space="preserve"> </w:t>
      </w:r>
      <w:r>
        <w:rPr>
          <w:spacing w:val="-3"/>
        </w:rPr>
        <w:t>for</w:t>
      </w:r>
      <w:r>
        <w:rPr>
          <w:spacing w:val="-10"/>
        </w:rPr>
        <w:t xml:space="preserve"> </w:t>
      </w:r>
      <w:r>
        <w:t>said</w:t>
      </w:r>
      <w:r>
        <w:rPr>
          <w:spacing w:val="-10"/>
        </w:rPr>
        <w:t xml:space="preserve"> </w:t>
      </w:r>
      <w:r>
        <w:t>changes</w:t>
      </w:r>
      <w:r>
        <w:rPr>
          <w:spacing w:val="-9"/>
        </w:rPr>
        <w:t xml:space="preserve"> </w:t>
      </w:r>
      <w:r>
        <w:t>in</w:t>
      </w:r>
      <w:r>
        <w:rPr>
          <w:spacing w:val="-10"/>
        </w:rPr>
        <w:t xml:space="preserve"> </w:t>
      </w:r>
      <w:r>
        <w:t>the</w:t>
      </w:r>
      <w:r>
        <w:rPr>
          <w:spacing w:val="-10"/>
        </w:rPr>
        <w:t xml:space="preserve"> </w:t>
      </w:r>
      <w:r>
        <w:t>risk</w:t>
      </w:r>
      <w:r>
        <w:rPr>
          <w:spacing w:val="-10"/>
        </w:rPr>
        <w:t xml:space="preserve"> </w:t>
      </w:r>
      <w:r>
        <w:t>profile.</w:t>
      </w:r>
      <w:r>
        <w:rPr>
          <w:spacing w:val="7"/>
        </w:rPr>
        <w:t xml:space="preserve"> </w:t>
      </w:r>
      <w:r>
        <w:t>The</w:t>
      </w:r>
      <w:r>
        <w:rPr>
          <w:spacing w:val="-10"/>
        </w:rPr>
        <w:t xml:space="preserve"> </w:t>
      </w:r>
      <w:r>
        <w:t>integra-</w:t>
      </w:r>
      <w:r>
        <w:rPr>
          <w:w w:val="99"/>
        </w:rPr>
        <w:t xml:space="preserve"> </w:t>
      </w:r>
      <w:r>
        <w:t>tion of provider compliance, secular and seasonal effects in a EMR triggered pragmatic trial with one</w:t>
      </w:r>
      <w:r>
        <w:rPr>
          <w:spacing w:val="13"/>
        </w:rPr>
        <w:t xml:space="preserve"> </w:t>
      </w:r>
      <w:r>
        <w:t>coherent</w:t>
      </w:r>
      <w:r>
        <w:rPr>
          <w:w w:val="99"/>
        </w:rPr>
        <w:t xml:space="preserve"> </w:t>
      </w:r>
      <w:r>
        <w:t>model is</w:t>
      </w:r>
      <w:r>
        <w:rPr>
          <w:spacing w:val="-24"/>
        </w:rPr>
        <w:t xml:space="preserve"> </w:t>
      </w:r>
      <w:r>
        <w:t>novel.</w:t>
      </w:r>
    </w:p>
    <w:p w14:paraId="20700937" w14:textId="77777777" w:rsidR="00F446AD" w:rsidRDefault="00F446AD">
      <w:pPr>
        <w:pStyle w:val="BodyText"/>
        <w:spacing w:line="268" w:lineRule="auto"/>
        <w:ind w:left="680" w:right="115" w:firstLine="338"/>
        <w:rPr>
          <w:ins w:id="66" w:author="MNGong" w:date="2015-02-24T13:36:00Z"/>
        </w:rPr>
      </w:pPr>
    </w:p>
    <w:p w14:paraId="48397211" w14:textId="6AC665B6" w:rsidR="00F446AD" w:rsidRDefault="00F446AD">
      <w:pPr>
        <w:pStyle w:val="BodyText"/>
        <w:spacing w:line="268" w:lineRule="auto"/>
        <w:ind w:left="680" w:right="115" w:firstLine="338"/>
        <w:rPr>
          <w:ins w:id="67" w:author="MNGong" w:date="2015-02-24T13:36:00Z"/>
        </w:rPr>
      </w:pPr>
      <w:ins w:id="68" w:author="MNGong" w:date="2015-02-24T13:36:00Z">
        <w:r>
          <w:t xml:space="preserve">MNG: At times, the background reads like a review on Bayesian analysis.  Rather you should focus more on exactly how Bayesian analysis offers benefit to the current trial.  You </w:t>
        </w:r>
      </w:ins>
      <w:ins w:id="69" w:author="MNGong" w:date="2015-02-24T13:37:00Z">
        <w:r>
          <w:t xml:space="preserve">need to integrate more so that you can literally  connect the dots for the reviewers as to what specifically in the trial can benefit or be offered advantages from the BA.  Towards, the end of this section like in the parts of the PaO2 and </w:t>
        </w:r>
      </w:ins>
      <w:ins w:id="70" w:author="MNGong" w:date="2015-02-24T13:39:00Z">
        <w:r>
          <w:t xml:space="preserve">seasonal effects, you seem to do it more but the early parts seems too detached from the trial.  Use examples, or clear descriptions to illustrate what in </w:t>
        </w:r>
      </w:ins>
      <w:ins w:id="71" w:author="MNGong" w:date="2015-02-24T13:40:00Z">
        <w:r>
          <w:t>the</w:t>
        </w:r>
      </w:ins>
      <w:ins w:id="72" w:author="MNGong" w:date="2015-02-24T13:39:00Z">
        <w:r>
          <w:t xml:space="preserve"> trial would benefit from BA and LINK it to the aims.  In many grants, the background can be general in the beginning and then specific to each aim.  It makes it easier for reviewers.</w:t>
        </w:r>
      </w:ins>
    </w:p>
    <w:p w14:paraId="051E363C" w14:textId="77777777" w:rsidR="00F446AD" w:rsidRDefault="00F446AD">
      <w:pPr>
        <w:pStyle w:val="BodyText"/>
        <w:spacing w:line="268" w:lineRule="auto"/>
        <w:ind w:left="680" w:right="115" w:firstLine="338"/>
        <w:rPr>
          <w:ins w:id="73" w:author="MNGong" w:date="2015-02-24T13:36:00Z"/>
        </w:rPr>
      </w:pPr>
    </w:p>
    <w:p w14:paraId="73135890" w14:textId="77777777" w:rsidR="00F446AD" w:rsidRDefault="00F446AD">
      <w:pPr>
        <w:pStyle w:val="BodyText"/>
        <w:spacing w:line="268" w:lineRule="auto"/>
        <w:ind w:left="680" w:right="115" w:firstLine="338"/>
      </w:pPr>
    </w:p>
    <w:p w14:paraId="7128BF62" w14:textId="77777777" w:rsidR="006024AE" w:rsidRDefault="00DD5827">
      <w:pPr>
        <w:pStyle w:val="Heading2"/>
        <w:numPr>
          <w:ilvl w:val="0"/>
          <w:numId w:val="1"/>
        </w:numPr>
        <w:tabs>
          <w:tab w:val="left" w:pos="1047"/>
        </w:tabs>
        <w:ind w:left="1046" w:hanging="366"/>
        <w:jc w:val="both"/>
        <w:rPr>
          <w:b w:val="0"/>
          <w:bCs w:val="0"/>
        </w:rPr>
      </w:pPr>
      <w:r>
        <w:t>Innovation</w:t>
      </w:r>
    </w:p>
    <w:p w14:paraId="43430637" w14:textId="77777777" w:rsidR="006024AE" w:rsidRDefault="00DD5827">
      <w:pPr>
        <w:pStyle w:val="BodyText"/>
        <w:spacing w:before="112" w:line="268" w:lineRule="auto"/>
        <w:ind w:left="679" w:right="379" w:firstLine="338"/>
        <w:jc w:val="both"/>
      </w:pPr>
      <w:r>
        <w:rPr>
          <w:b/>
        </w:rPr>
        <w:t xml:space="preserve">Focus on prevention of critical adverse outcomes in hospitalized patients. </w:t>
      </w:r>
      <w:r>
        <w:t>Changes in</w:t>
      </w:r>
      <w:r>
        <w:rPr>
          <w:spacing w:val="-4"/>
        </w:rPr>
        <w:t xml:space="preserve"> </w:t>
      </w:r>
      <w:r>
        <w:t>reimbursement</w:t>
      </w:r>
      <w:r>
        <w:rPr>
          <w:w w:val="99"/>
        </w:rPr>
        <w:t xml:space="preserve"> </w:t>
      </w:r>
      <w:r>
        <w:t>give</w:t>
      </w:r>
      <w:r>
        <w:rPr>
          <w:spacing w:val="-4"/>
        </w:rPr>
        <w:t xml:space="preserve"> </w:t>
      </w:r>
      <w:r>
        <w:t>providers</w:t>
      </w:r>
      <w:r>
        <w:rPr>
          <w:spacing w:val="-4"/>
        </w:rPr>
        <w:t xml:space="preserve"> </w:t>
      </w:r>
      <w:r>
        <w:t>a</w:t>
      </w:r>
      <w:r>
        <w:rPr>
          <w:spacing w:val="-4"/>
        </w:rPr>
        <w:t xml:space="preserve"> </w:t>
      </w:r>
      <w:r>
        <w:t>stake</w:t>
      </w:r>
      <w:r>
        <w:rPr>
          <w:spacing w:val="-5"/>
        </w:rPr>
        <w:t xml:space="preserve"> </w:t>
      </w:r>
      <w:r>
        <w:t>in</w:t>
      </w:r>
      <w:r>
        <w:rPr>
          <w:spacing w:val="-4"/>
        </w:rPr>
        <w:t xml:space="preserve"> </w:t>
      </w:r>
      <w:r>
        <w:t>patient</w:t>
      </w:r>
      <w:r>
        <w:rPr>
          <w:spacing w:val="-4"/>
        </w:rPr>
        <w:t xml:space="preserve"> </w:t>
      </w:r>
      <w:r>
        <w:t>outcomes</w:t>
      </w:r>
      <w:r>
        <w:rPr>
          <w:spacing w:val="-4"/>
        </w:rPr>
        <w:t xml:space="preserve"> </w:t>
      </w:r>
      <w:r>
        <w:t>and</w:t>
      </w:r>
      <w:r>
        <w:rPr>
          <w:spacing w:val="-4"/>
        </w:rPr>
        <w:t xml:space="preserve"> </w:t>
      </w:r>
      <w:r>
        <w:t>led</w:t>
      </w:r>
      <w:r>
        <w:rPr>
          <w:spacing w:val="-4"/>
        </w:rPr>
        <w:t xml:space="preserve"> </w:t>
      </w:r>
      <w:r>
        <w:t>to</w:t>
      </w:r>
      <w:r>
        <w:rPr>
          <w:spacing w:val="-5"/>
        </w:rPr>
        <w:t xml:space="preserve"> </w:t>
      </w:r>
      <w:r>
        <w:t>a</w:t>
      </w:r>
      <w:r>
        <w:rPr>
          <w:spacing w:val="-4"/>
        </w:rPr>
        <w:t xml:space="preserve"> </w:t>
      </w:r>
      <w:r>
        <w:t>keen</w:t>
      </w:r>
      <w:r>
        <w:rPr>
          <w:spacing w:val="-4"/>
        </w:rPr>
        <w:t xml:space="preserve"> </w:t>
      </w:r>
      <w:r>
        <w:t>interest</w:t>
      </w:r>
      <w:r>
        <w:rPr>
          <w:spacing w:val="-4"/>
        </w:rPr>
        <w:t xml:space="preserve"> </w:t>
      </w:r>
      <w:r>
        <w:t>in</w:t>
      </w:r>
      <w:r>
        <w:rPr>
          <w:spacing w:val="-4"/>
        </w:rPr>
        <w:t xml:space="preserve"> </w:t>
      </w:r>
      <w:r>
        <w:t>the</w:t>
      </w:r>
      <w:r>
        <w:rPr>
          <w:spacing w:val="-4"/>
        </w:rPr>
        <w:t xml:space="preserve"> </w:t>
      </w:r>
      <w:r>
        <w:t>prediction</w:t>
      </w:r>
      <w:r>
        <w:rPr>
          <w:spacing w:val="-4"/>
        </w:rPr>
        <w:t xml:space="preserve"> </w:t>
      </w:r>
      <w:r>
        <w:t>and</w:t>
      </w:r>
      <w:r>
        <w:rPr>
          <w:spacing w:val="-5"/>
        </w:rPr>
        <w:t xml:space="preserve"> </w:t>
      </w:r>
      <w:r>
        <w:t>prevention</w:t>
      </w:r>
      <w:r>
        <w:rPr>
          <w:spacing w:val="-4"/>
        </w:rPr>
        <w:t xml:space="preserve"> </w:t>
      </w:r>
      <w:r>
        <w:t>of</w:t>
      </w:r>
      <w:r>
        <w:rPr>
          <w:spacing w:val="-4"/>
        </w:rPr>
        <w:t xml:space="preserve"> </w:t>
      </w:r>
      <w:r>
        <w:t>adverse</w:t>
      </w:r>
      <w:r>
        <w:rPr>
          <w:w w:val="99"/>
        </w:rPr>
        <w:t xml:space="preserve"> </w:t>
      </w:r>
      <w:r>
        <w:rPr>
          <w:spacing w:val="-3"/>
        </w:rPr>
        <w:t>event</w:t>
      </w:r>
      <w:r>
        <w:rPr>
          <w:spacing w:val="-21"/>
        </w:rPr>
        <w:t xml:space="preserve"> </w:t>
      </w:r>
      <w:r>
        <w:t>in</w:t>
      </w:r>
      <w:r>
        <w:rPr>
          <w:spacing w:val="-21"/>
        </w:rPr>
        <w:t xml:space="preserve"> </w:t>
      </w:r>
      <w:r>
        <w:t>hospitalized</w:t>
      </w:r>
      <w:r>
        <w:rPr>
          <w:spacing w:val="-21"/>
        </w:rPr>
        <w:t xml:space="preserve"> </w:t>
      </w:r>
      <w:r>
        <w:t>patients.</w:t>
      </w:r>
      <w:r>
        <w:rPr>
          <w:spacing w:val="1"/>
        </w:rPr>
        <w:t xml:space="preserve"> </w:t>
      </w:r>
      <w:r>
        <w:t>It</w:t>
      </w:r>
      <w:r>
        <w:rPr>
          <w:spacing w:val="-21"/>
        </w:rPr>
        <w:t xml:space="preserve"> </w:t>
      </w:r>
      <w:r>
        <w:t>makes</w:t>
      </w:r>
      <w:r>
        <w:rPr>
          <w:spacing w:val="-21"/>
        </w:rPr>
        <w:t xml:space="preserve"> </w:t>
      </w:r>
      <w:r>
        <w:t>sense</w:t>
      </w:r>
      <w:r>
        <w:rPr>
          <w:spacing w:val="-21"/>
        </w:rPr>
        <w:t xml:space="preserve"> </w:t>
      </w:r>
      <w:r>
        <w:t>to</w:t>
      </w:r>
      <w:r>
        <w:rPr>
          <w:spacing w:val="-21"/>
        </w:rPr>
        <w:t xml:space="preserve"> </w:t>
      </w:r>
      <w:r>
        <w:t>focus</w:t>
      </w:r>
      <w:r>
        <w:rPr>
          <w:spacing w:val="-21"/>
        </w:rPr>
        <w:t xml:space="preserve"> </w:t>
      </w:r>
      <w:r>
        <w:t>early</w:t>
      </w:r>
      <w:r>
        <w:rPr>
          <w:spacing w:val="-21"/>
        </w:rPr>
        <w:t xml:space="preserve"> </w:t>
      </w:r>
      <w:r>
        <w:t>intervention</w:t>
      </w:r>
      <w:r>
        <w:rPr>
          <w:spacing w:val="-21"/>
        </w:rPr>
        <w:t xml:space="preserve"> </w:t>
      </w:r>
      <w:r>
        <w:t>on</w:t>
      </w:r>
      <w:r>
        <w:rPr>
          <w:spacing w:val="-21"/>
        </w:rPr>
        <w:t xml:space="preserve"> </w:t>
      </w:r>
      <w:r>
        <w:t>patients</w:t>
      </w:r>
      <w:r>
        <w:rPr>
          <w:spacing w:val="-21"/>
        </w:rPr>
        <w:t xml:space="preserve"> </w:t>
      </w:r>
      <w:r>
        <w:t>at</w:t>
      </w:r>
      <w:r>
        <w:rPr>
          <w:spacing w:val="-21"/>
        </w:rPr>
        <w:t xml:space="preserve"> </w:t>
      </w:r>
      <w:r>
        <w:t>high</w:t>
      </w:r>
      <w:r>
        <w:rPr>
          <w:spacing w:val="-21"/>
        </w:rPr>
        <w:t xml:space="preserve"> </w:t>
      </w:r>
      <w:r>
        <w:t>risk</w:t>
      </w:r>
      <w:r>
        <w:rPr>
          <w:spacing w:val="-21"/>
        </w:rPr>
        <w:t xml:space="preserve"> </w:t>
      </w:r>
      <w:r>
        <w:rPr>
          <w:spacing w:val="-3"/>
        </w:rPr>
        <w:t>for</w:t>
      </w:r>
      <w:r>
        <w:rPr>
          <w:spacing w:val="-21"/>
        </w:rPr>
        <w:t xml:space="preserve"> </w:t>
      </w:r>
      <w:r>
        <w:t>poor</w:t>
      </w:r>
      <w:r>
        <w:rPr>
          <w:spacing w:val="-21"/>
        </w:rPr>
        <w:t xml:space="preserve"> </w:t>
      </w:r>
      <w:r>
        <w:t>outcomes.</w:t>
      </w:r>
      <w:r>
        <w:rPr>
          <w:w w:val="99"/>
        </w:rPr>
        <w:t xml:space="preserve"> </w:t>
      </w:r>
      <w:r>
        <w:t>This</w:t>
      </w:r>
      <w:r>
        <w:rPr>
          <w:spacing w:val="21"/>
        </w:rPr>
        <w:t xml:space="preserve"> </w:t>
      </w:r>
      <w:r>
        <w:t>project</w:t>
      </w:r>
      <w:r>
        <w:rPr>
          <w:spacing w:val="21"/>
        </w:rPr>
        <w:t xml:space="preserve"> </w:t>
      </w:r>
      <w:r>
        <w:t>advances</w:t>
      </w:r>
      <w:r>
        <w:rPr>
          <w:spacing w:val="21"/>
        </w:rPr>
        <w:t xml:space="preserve"> </w:t>
      </w:r>
      <w:r>
        <w:t>hierarchical</w:t>
      </w:r>
      <w:r>
        <w:rPr>
          <w:spacing w:val="21"/>
        </w:rPr>
        <w:t xml:space="preserve"> </w:t>
      </w:r>
      <w:r>
        <w:t>Bayesian</w:t>
      </w:r>
      <w:r>
        <w:rPr>
          <w:spacing w:val="21"/>
        </w:rPr>
        <w:t xml:space="preserve"> </w:t>
      </w:r>
      <w:r>
        <w:t>models</w:t>
      </w:r>
      <w:r>
        <w:rPr>
          <w:spacing w:val="21"/>
        </w:rPr>
        <w:t xml:space="preserve"> </w:t>
      </w:r>
      <w:r>
        <w:t>to</w:t>
      </w:r>
      <w:r>
        <w:rPr>
          <w:spacing w:val="21"/>
        </w:rPr>
        <w:t xml:space="preserve"> </w:t>
      </w:r>
      <w:r>
        <w:t>implement</w:t>
      </w:r>
      <w:r>
        <w:rPr>
          <w:spacing w:val="21"/>
        </w:rPr>
        <w:t xml:space="preserve"> </w:t>
      </w:r>
      <w:r>
        <w:t>this</w:t>
      </w:r>
      <w:r>
        <w:rPr>
          <w:spacing w:val="21"/>
        </w:rPr>
        <w:t xml:space="preserve"> </w:t>
      </w:r>
      <w:r>
        <w:t>paradigm</w:t>
      </w:r>
      <w:r>
        <w:rPr>
          <w:spacing w:val="21"/>
        </w:rPr>
        <w:t xml:space="preserve"> </w:t>
      </w:r>
      <w:r>
        <w:t>shift</w:t>
      </w:r>
      <w:r>
        <w:rPr>
          <w:spacing w:val="21"/>
        </w:rPr>
        <w:t xml:space="preserve"> </w:t>
      </w:r>
      <w:r>
        <w:t>in</w:t>
      </w:r>
      <w:r>
        <w:rPr>
          <w:spacing w:val="21"/>
        </w:rPr>
        <w:t xml:space="preserve"> </w:t>
      </w:r>
      <w:r>
        <w:t>very</w:t>
      </w:r>
      <w:r>
        <w:rPr>
          <w:spacing w:val="21"/>
        </w:rPr>
        <w:t xml:space="preserve"> </w:t>
      </w:r>
      <w:r>
        <w:t>large</w:t>
      </w:r>
      <w:r>
        <w:rPr>
          <w:spacing w:val="21"/>
        </w:rPr>
        <w:t xml:space="preserve"> </w:t>
      </w:r>
      <w:r>
        <w:t>electronic</w:t>
      </w:r>
      <w:r>
        <w:rPr>
          <w:w w:val="99"/>
        </w:rPr>
        <w:t xml:space="preserve"> </w:t>
      </w:r>
      <w:r>
        <w:t>medical</w:t>
      </w:r>
      <w:r>
        <w:rPr>
          <w:spacing w:val="-12"/>
        </w:rPr>
        <w:t xml:space="preserve"> </w:t>
      </w:r>
      <w:r>
        <w:t>records,</w:t>
      </w:r>
      <w:r>
        <w:rPr>
          <w:spacing w:val="-12"/>
        </w:rPr>
        <w:t xml:space="preserve"> </w:t>
      </w:r>
      <w:r>
        <w:t>triggering</w:t>
      </w:r>
      <w:r>
        <w:rPr>
          <w:spacing w:val="-12"/>
        </w:rPr>
        <w:t xml:space="preserve"> </w:t>
      </w:r>
      <w:r>
        <w:t>personalized</w:t>
      </w:r>
      <w:r>
        <w:rPr>
          <w:spacing w:val="-12"/>
        </w:rPr>
        <w:t xml:space="preserve"> </w:t>
      </w:r>
      <w:r>
        <w:t>interventions</w:t>
      </w:r>
      <w:r>
        <w:rPr>
          <w:spacing w:val="-12"/>
        </w:rPr>
        <w:t xml:space="preserve"> </w:t>
      </w:r>
      <w:r>
        <w:t>that</w:t>
      </w:r>
      <w:r>
        <w:rPr>
          <w:spacing w:val="-12"/>
        </w:rPr>
        <w:t xml:space="preserve"> </w:t>
      </w:r>
      <w:r>
        <w:t>drive</w:t>
      </w:r>
      <w:r>
        <w:rPr>
          <w:spacing w:val="-12"/>
        </w:rPr>
        <w:t xml:space="preserve"> </w:t>
      </w:r>
      <w:r>
        <w:t>outcome</w:t>
      </w:r>
      <w:r>
        <w:rPr>
          <w:spacing w:val="-12"/>
        </w:rPr>
        <w:t xml:space="preserve"> </w:t>
      </w:r>
      <w:r>
        <w:t>improvements.</w:t>
      </w:r>
    </w:p>
    <w:p w14:paraId="7D52504E" w14:textId="77777777" w:rsidR="006024AE" w:rsidRDefault="00DD5827">
      <w:pPr>
        <w:pStyle w:val="BodyText"/>
        <w:spacing w:line="268" w:lineRule="auto"/>
        <w:ind w:left="679" w:right="377" w:firstLine="338"/>
        <w:jc w:val="both"/>
      </w:pPr>
      <w:r>
        <w:rPr>
          <w:b/>
        </w:rPr>
        <w:t xml:space="preserve">Improve imputation of incomplete electronic medical records. </w:t>
      </w:r>
      <w:r>
        <w:t xml:space="preserve">Incomplete patient data, typical </w:t>
      </w:r>
      <w:r>
        <w:rPr>
          <w:spacing w:val="-3"/>
        </w:rPr>
        <w:t>for</w:t>
      </w:r>
      <w:r>
        <w:rPr>
          <w:spacing w:val="-41"/>
        </w:rPr>
        <w:t xml:space="preserve"> </w:t>
      </w:r>
      <w:r>
        <w:t>actual</w:t>
      </w:r>
      <w:r>
        <w:rPr>
          <w:w w:val="99"/>
        </w:rPr>
        <w:t xml:space="preserve"> </w:t>
      </w:r>
      <w:r>
        <w:t>clinical</w:t>
      </w:r>
      <w:r>
        <w:rPr>
          <w:spacing w:val="-6"/>
        </w:rPr>
        <w:t xml:space="preserve"> </w:t>
      </w:r>
      <w:r>
        <w:t>records</w:t>
      </w:r>
      <w:r>
        <w:rPr>
          <w:spacing w:val="-6"/>
        </w:rPr>
        <w:t xml:space="preserve"> </w:t>
      </w:r>
      <w:r>
        <w:t>can</w:t>
      </w:r>
      <w:r>
        <w:rPr>
          <w:spacing w:val="-6"/>
        </w:rPr>
        <w:t xml:space="preserve"> </w:t>
      </w:r>
      <w:r>
        <w:t>hinder</w:t>
      </w:r>
      <w:r>
        <w:rPr>
          <w:spacing w:val="-6"/>
        </w:rPr>
        <w:t xml:space="preserve"> </w:t>
      </w:r>
      <w:r>
        <w:t>the</w:t>
      </w:r>
      <w:r>
        <w:rPr>
          <w:spacing w:val="-6"/>
        </w:rPr>
        <w:t xml:space="preserve"> </w:t>
      </w:r>
      <w:r>
        <w:t>development</w:t>
      </w:r>
      <w:r>
        <w:rPr>
          <w:spacing w:val="-6"/>
        </w:rPr>
        <w:t xml:space="preserve"> </w:t>
      </w:r>
      <w:r>
        <w:t>and</w:t>
      </w:r>
      <w:r>
        <w:rPr>
          <w:spacing w:val="-6"/>
        </w:rPr>
        <w:t xml:space="preserve"> </w:t>
      </w:r>
      <w:r>
        <w:t>execution</w:t>
      </w:r>
      <w:r>
        <w:rPr>
          <w:spacing w:val="-6"/>
        </w:rPr>
        <w:t xml:space="preserve"> </w:t>
      </w:r>
      <w:r>
        <w:t>of</w:t>
      </w:r>
      <w:r>
        <w:rPr>
          <w:spacing w:val="-6"/>
        </w:rPr>
        <w:t xml:space="preserve"> </w:t>
      </w:r>
      <w:r>
        <w:t>our</w:t>
      </w:r>
      <w:r>
        <w:rPr>
          <w:spacing w:val="-6"/>
        </w:rPr>
        <w:t xml:space="preserve"> </w:t>
      </w:r>
      <w:r>
        <w:t>prediction</w:t>
      </w:r>
      <w:r>
        <w:rPr>
          <w:spacing w:val="-6"/>
        </w:rPr>
        <w:t xml:space="preserve"> </w:t>
      </w:r>
      <w:r>
        <w:t>algorithms.</w:t>
      </w:r>
      <w:r>
        <w:rPr>
          <w:spacing w:val="12"/>
        </w:rPr>
        <w:t xml:space="preserve"> </w:t>
      </w:r>
      <w:r>
        <w:rPr>
          <w:spacing w:val="-4"/>
        </w:rPr>
        <w:t>We</w:t>
      </w:r>
      <w:r>
        <w:rPr>
          <w:spacing w:val="-6"/>
        </w:rPr>
        <w:t xml:space="preserve"> </w:t>
      </w:r>
      <w:r>
        <w:t>will</w:t>
      </w:r>
      <w:r>
        <w:rPr>
          <w:spacing w:val="-6"/>
        </w:rPr>
        <w:t xml:space="preserve"> </w:t>
      </w:r>
      <w:r>
        <w:t>further</w:t>
      </w:r>
      <w:r>
        <w:rPr>
          <w:spacing w:val="-6"/>
        </w:rPr>
        <w:t xml:space="preserve"> </w:t>
      </w:r>
      <w:r>
        <w:t>Bayesian</w:t>
      </w:r>
      <w:r>
        <w:rPr>
          <w:w w:val="99"/>
        </w:rPr>
        <w:t xml:space="preserve"> </w:t>
      </w:r>
      <w:r>
        <w:t>methods to impute incomplete missing data from additional auxiliary data to overcome this limitation.</w:t>
      </w:r>
      <w:r>
        <w:rPr>
          <w:spacing w:val="43"/>
        </w:rPr>
        <w:t xml:space="preserve"> </w:t>
      </w:r>
      <w:r>
        <w:t>Beyond</w:t>
      </w:r>
      <w:r>
        <w:rPr>
          <w:w w:val="99"/>
        </w:rPr>
        <w:t xml:space="preserve"> </w:t>
      </w:r>
      <w:r>
        <w:t>improving</w:t>
      </w:r>
      <w:r>
        <w:rPr>
          <w:spacing w:val="-4"/>
        </w:rPr>
        <w:t xml:space="preserve"> </w:t>
      </w:r>
      <w:r>
        <w:t>prediction</w:t>
      </w:r>
      <w:r>
        <w:rPr>
          <w:spacing w:val="-4"/>
        </w:rPr>
        <w:t xml:space="preserve"> </w:t>
      </w:r>
      <w:r>
        <w:t>and</w:t>
      </w:r>
      <w:r>
        <w:rPr>
          <w:spacing w:val="-4"/>
        </w:rPr>
        <w:t xml:space="preserve"> </w:t>
      </w:r>
      <w:r>
        <w:t>patient</w:t>
      </w:r>
      <w:r>
        <w:rPr>
          <w:spacing w:val="-4"/>
        </w:rPr>
        <w:t xml:space="preserve"> </w:t>
      </w:r>
      <w:r>
        <w:t>outcomes</w:t>
      </w:r>
      <w:r>
        <w:rPr>
          <w:spacing w:val="-4"/>
        </w:rPr>
        <w:t xml:space="preserve"> </w:t>
      </w:r>
      <w:r>
        <w:t>in</w:t>
      </w:r>
      <w:r>
        <w:rPr>
          <w:spacing w:val="-4"/>
        </w:rPr>
        <w:t xml:space="preserve"> </w:t>
      </w:r>
      <w:r>
        <w:t>our</w:t>
      </w:r>
      <w:r>
        <w:rPr>
          <w:spacing w:val="-4"/>
        </w:rPr>
        <w:t xml:space="preserve"> </w:t>
      </w:r>
      <w:r>
        <w:t>clinical</w:t>
      </w:r>
      <w:r>
        <w:rPr>
          <w:spacing w:val="-4"/>
        </w:rPr>
        <w:t xml:space="preserve"> </w:t>
      </w:r>
      <w:r>
        <w:t>trial,</w:t>
      </w:r>
      <w:r>
        <w:rPr>
          <w:spacing w:val="-3"/>
        </w:rPr>
        <w:t xml:space="preserve"> </w:t>
      </w:r>
      <w:r>
        <w:t>the</w:t>
      </w:r>
      <w:r>
        <w:rPr>
          <w:spacing w:val="-4"/>
        </w:rPr>
        <w:t xml:space="preserve"> </w:t>
      </w:r>
      <w:r>
        <w:t>Bayesian</w:t>
      </w:r>
      <w:r>
        <w:rPr>
          <w:spacing w:val="-4"/>
        </w:rPr>
        <w:t xml:space="preserve"> </w:t>
      </w:r>
      <w:r>
        <w:t>methods</w:t>
      </w:r>
      <w:r>
        <w:rPr>
          <w:spacing w:val="-4"/>
        </w:rPr>
        <w:t xml:space="preserve"> </w:t>
      </w:r>
      <w:r>
        <w:t>we</w:t>
      </w:r>
      <w:r>
        <w:rPr>
          <w:spacing w:val="-4"/>
        </w:rPr>
        <w:t xml:space="preserve"> </w:t>
      </w:r>
      <w:r>
        <w:t>propose</w:t>
      </w:r>
      <w:r>
        <w:rPr>
          <w:spacing w:val="-4"/>
        </w:rPr>
        <w:t xml:space="preserve"> </w:t>
      </w:r>
      <w:r>
        <w:t>to</w:t>
      </w:r>
      <w:r>
        <w:rPr>
          <w:spacing w:val="-4"/>
        </w:rPr>
        <w:t xml:space="preserve"> </w:t>
      </w:r>
      <w:r>
        <w:rPr>
          <w:spacing w:val="-3"/>
        </w:rPr>
        <w:t>develop</w:t>
      </w:r>
      <w:r>
        <w:rPr>
          <w:spacing w:val="-4"/>
        </w:rPr>
        <w:t xml:space="preserve"> </w:t>
      </w:r>
      <w:r>
        <w:t>can</w:t>
      </w:r>
      <w:r>
        <w:rPr>
          <w:w w:val="99"/>
        </w:rPr>
        <w:t xml:space="preserve"> </w:t>
      </w:r>
      <w:r>
        <w:t>be</w:t>
      </w:r>
      <w:r>
        <w:rPr>
          <w:spacing w:val="-9"/>
        </w:rPr>
        <w:t xml:space="preserve"> </w:t>
      </w:r>
      <w:r>
        <w:t>employed</w:t>
      </w:r>
      <w:r>
        <w:rPr>
          <w:spacing w:val="-9"/>
        </w:rPr>
        <w:t xml:space="preserve"> </w:t>
      </w:r>
      <w:r>
        <w:t>to</w:t>
      </w:r>
      <w:r>
        <w:rPr>
          <w:spacing w:val="-9"/>
        </w:rPr>
        <w:t xml:space="preserve"> </w:t>
      </w:r>
      <w:r>
        <w:t>impute</w:t>
      </w:r>
      <w:r>
        <w:rPr>
          <w:spacing w:val="-9"/>
        </w:rPr>
        <w:t xml:space="preserve"> </w:t>
      </w:r>
      <w:r>
        <w:t>incomplete</w:t>
      </w:r>
      <w:r>
        <w:rPr>
          <w:spacing w:val="-9"/>
        </w:rPr>
        <w:t xml:space="preserve"> </w:t>
      </w:r>
      <w:r>
        <w:t>electronic</w:t>
      </w:r>
      <w:r>
        <w:rPr>
          <w:spacing w:val="-9"/>
        </w:rPr>
        <w:t xml:space="preserve"> </w:t>
      </w:r>
      <w:r>
        <w:t>medical</w:t>
      </w:r>
      <w:r>
        <w:rPr>
          <w:spacing w:val="-9"/>
        </w:rPr>
        <w:t xml:space="preserve"> </w:t>
      </w:r>
      <w:r>
        <w:t>records</w:t>
      </w:r>
      <w:r>
        <w:rPr>
          <w:spacing w:val="-9"/>
        </w:rPr>
        <w:t xml:space="preserve"> </w:t>
      </w:r>
      <w:r>
        <w:t>in</w:t>
      </w:r>
      <w:r>
        <w:rPr>
          <w:spacing w:val="-9"/>
        </w:rPr>
        <w:t xml:space="preserve"> </w:t>
      </w:r>
      <w:r>
        <w:t>other</w:t>
      </w:r>
      <w:r>
        <w:rPr>
          <w:spacing w:val="-9"/>
        </w:rPr>
        <w:t xml:space="preserve"> </w:t>
      </w:r>
      <w:r>
        <w:t>settings.</w:t>
      </w:r>
    </w:p>
    <w:p w14:paraId="59DFC8DB" w14:textId="77777777" w:rsidR="006024AE" w:rsidRDefault="00DD5827">
      <w:pPr>
        <w:pStyle w:val="BodyText"/>
        <w:spacing w:line="268" w:lineRule="auto"/>
        <w:ind w:left="679" w:right="377" w:firstLine="338"/>
        <w:jc w:val="both"/>
        <w:rPr>
          <w:ins w:id="74" w:author="MNGong" w:date="2015-02-24T13:41:00Z"/>
        </w:rPr>
      </w:pPr>
      <w:r>
        <w:rPr>
          <w:b/>
        </w:rPr>
        <w:t>Integrate</w:t>
      </w:r>
      <w:r>
        <w:rPr>
          <w:b/>
          <w:spacing w:val="24"/>
        </w:rPr>
        <w:t xml:space="preserve"> </w:t>
      </w:r>
      <w:r>
        <w:rPr>
          <w:b/>
        </w:rPr>
        <w:t>advances</w:t>
      </w:r>
      <w:r>
        <w:rPr>
          <w:b/>
          <w:spacing w:val="24"/>
        </w:rPr>
        <w:t xml:space="preserve"> </w:t>
      </w:r>
      <w:r>
        <w:rPr>
          <w:b/>
        </w:rPr>
        <w:t>in</w:t>
      </w:r>
      <w:r>
        <w:rPr>
          <w:b/>
          <w:spacing w:val="24"/>
        </w:rPr>
        <w:t xml:space="preserve"> </w:t>
      </w:r>
      <w:r>
        <w:rPr>
          <w:b/>
        </w:rPr>
        <w:t>critical</w:t>
      </w:r>
      <w:r>
        <w:rPr>
          <w:b/>
          <w:spacing w:val="24"/>
        </w:rPr>
        <w:t xml:space="preserve"> </w:t>
      </w:r>
      <w:r>
        <w:rPr>
          <w:b/>
        </w:rPr>
        <w:t>care</w:t>
      </w:r>
      <w:r>
        <w:rPr>
          <w:b/>
          <w:spacing w:val="24"/>
        </w:rPr>
        <w:t xml:space="preserve"> </w:t>
      </w:r>
      <w:r>
        <w:rPr>
          <w:b/>
        </w:rPr>
        <w:t>with</w:t>
      </w:r>
      <w:r>
        <w:rPr>
          <w:b/>
          <w:spacing w:val="24"/>
        </w:rPr>
        <w:t xml:space="preserve"> </w:t>
      </w:r>
      <w:r>
        <w:rPr>
          <w:b/>
        </w:rPr>
        <w:t>cutting</w:t>
      </w:r>
      <w:r>
        <w:rPr>
          <w:b/>
          <w:spacing w:val="24"/>
        </w:rPr>
        <w:t xml:space="preserve"> </w:t>
      </w:r>
      <w:r>
        <w:rPr>
          <w:b/>
        </w:rPr>
        <w:t>edge</w:t>
      </w:r>
      <w:r>
        <w:rPr>
          <w:b/>
          <w:spacing w:val="24"/>
        </w:rPr>
        <w:t xml:space="preserve"> </w:t>
      </w:r>
      <w:r>
        <w:rPr>
          <w:b/>
        </w:rPr>
        <w:t>computational</w:t>
      </w:r>
      <w:r>
        <w:rPr>
          <w:b/>
          <w:spacing w:val="24"/>
        </w:rPr>
        <w:t xml:space="preserve"> </w:t>
      </w:r>
      <w:r>
        <w:rPr>
          <w:b/>
        </w:rPr>
        <w:t>statistics.</w:t>
      </w:r>
      <w:r>
        <w:rPr>
          <w:b/>
          <w:spacing w:val="39"/>
        </w:rPr>
        <w:t xml:space="preserve"> </w:t>
      </w:r>
      <w:r>
        <w:rPr>
          <w:spacing w:val="-14"/>
        </w:rPr>
        <w:t>To</w:t>
      </w:r>
      <w:r>
        <w:rPr>
          <w:spacing w:val="24"/>
        </w:rPr>
        <w:t xml:space="preserve"> </w:t>
      </w:r>
      <w:r>
        <w:t>often</w:t>
      </w:r>
      <w:r>
        <w:rPr>
          <w:spacing w:val="24"/>
        </w:rPr>
        <w:t xml:space="preserve"> </w:t>
      </w:r>
      <w:r>
        <w:t>advances</w:t>
      </w:r>
      <w:r>
        <w:rPr>
          <w:spacing w:val="24"/>
        </w:rPr>
        <w:t xml:space="preserve"> </w:t>
      </w:r>
      <w:r>
        <w:t>in</w:t>
      </w:r>
      <w:r>
        <w:rPr>
          <w:w w:val="99"/>
        </w:rPr>
        <w:t xml:space="preserve"> </w:t>
      </w:r>
      <w:r>
        <w:t>statistical</w:t>
      </w:r>
      <w:r>
        <w:rPr>
          <w:spacing w:val="15"/>
        </w:rPr>
        <w:t xml:space="preserve"> </w:t>
      </w:r>
      <w:r>
        <w:t>modeling</w:t>
      </w:r>
      <w:r>
        <w:rPr>
          <w:spacing w:val="15"/>
        </w:rPr>
        <w:t xml:space="preserve"> </w:t>
      </w:r>
      <w:r>
        <w:t>and</w:t>
      </w:r>
      <w:r>
        <w:rPr>
          <w:spacing w:val="15"/>
        </w:rPr>
        <w:t xml:space="preserve"> </w:t>
      </w:r>
      <w:r>
        <w:t>clinical</w:t>
      </w:r>
      <w:r>
        <w:rPr>
          <w:spacing w:val="15"/>
        </w:rPr>
        <w:t xml:space="preserve"> </w:t>
      </w:r>
      <w:r>
        <w:t>science</w:t>
      </w:r>
      <w:r>
        <w:rPr>
          <w:spacing w:val="15"/>
        </w:rPr>
        <w:t xml:space="preserve"> </w:t>
      </w:r>
      <w:r>
        <w:t>are</w:t>
      </w:r>
      <w:r>
        <w:rPr>
          <w:spacing w:val="15"/>
        </w:rPr>
        <w:t xml:space="preserve"> </w:t>
      </w:r>
      <w:r>
        <w:t>worlds</w:t>
      </w:r>
      <w:r>
        <w:rPr>
          <w:spacing w:val="15"/>
        </w:rPr>
        <w:t xml:space="preserve"> </w:t>
      </w:r>
      <w:r>
        <w:t>apart.</w:t>
      </w:r>
      <w:r>
        <w:rPr>
          <w:spacing w:val="6"/>
        </w:rPr>
        <w:t xml:space="preserve"> </w:t>
      </w:r>
      <w:r>
        <w:rPr>
          <w:spacing w:val="-4"/>
        </w:rPr>
        <w:t>We</w:t>
      </w:r>
      <w:r>
        <w:rPr>
          <w:spacing w:val="15"/>
        </w:rPr>
        <w:t xml:space="preserve"> </w:t>
      </w:r>
      <w:r>
        <w:t>want</w:t>
      </w:r>
      <w:r>
        <w:rPr>
          <w:spacing w:val="15"/>
        </w:rPr>
        <w:t xml:space="preserve"> </w:t>
      </w:r>
      <w:r>
        <w:t>to</w:t>
      </w:r>
      <w:r>
        <w:rPr>
          <w:spacing w:val="15"/>
        </w:rPr>
        <w:t xml:space="preserve"> </w:t>
      </w:r>
      <w:r>
        <w:t>address</w:t>
      </w:r>
      <w:r>
        <w:rPr>
          <w:spacing w:val="15"/>
        </w:rPr>
        <w:t xml:space="preserve"> </w:t>
      </w:r>
      <w:r>
        <w:t>a</w:t>
      </w:r>
      <w:r>
        <w:rPr>
          <w:spacing w:val="15"/>
        </w:rPr>
        <w:t xml:space="preserve"> </w:t>
      </w:r>
      <w:r>
        <w:t>critical</w:t>
      </w:r>
      <w:r>
        <w:rPr>
          <w:spacing w:val="15"/>
        </w:rPr>
        <w:t xml:space="preserve"> </w:t>
      </w:r>
      <w:r>
        <w:t>problem</w:t>
      </w:r>
      <w:r>
        <w:rPr>
          <w:spacing w:val="15"/>
        </w:rPr>
        <w:t xml:space="preserve"> </w:t>
      </w:r>
      <w:r>
        <w:t>of</w:t>
      </w:r>
      <w:r>
        <w:rPr>
          <w:spacing w:val="15"/>
        </w:rPr>
        <w:t xml:space="preserve"> </w:t>
      </w:r>
      <w:r>
        <w:t>scalability</w:t>
      </w:r>
      <w:r>
        <w:rPr>
          <w:w w:val="99"/>
        </w:rPr>
        <w:t xml:space="preserve"> </w:t>
      </w:r>
      <w:r>
        <w:t xml:space="preserve">in Big Data inference, but are equally motivated </w:t>
      </w:r>
      <w:r>
        <w:rPr>
          <w:spacing w:val="-3"/>
        </w:rPr>
        <w:t xml:space="preserve">by </w:t>
      </w:r>
      <w:r>
        <w:t>our practical use case, improving our pragmatic clinical</w:t>
      </w:r>
      <w:r>
        <w:rPr>
          <w:spacing w:val="-3"/>
        </w:rPr>
        <w:t xml:space="preserve"> </w:t>
      </w:r>
      <w:r>
        <w:t>trial.</w:t>
      </w:r>
      <w:r>
        <w:rPr>
          <w:w w:val="99"/>
        </w:rPr>
        <w:t xml:space="preserve"> </w:t>
      </w:r>
      <w:r>
        <w:t>The</w:t>
      </w:r>
      <w:r>
        <w:rPr>
          <w:spacing w:val="-6"/>
        </w:rPr>
        <w:t xml:space="preserve"> </w:t>
      </w:r>
      <w:r>
        <w:t>strength</w:t>
      </w:r>
      <w:r>
        <w:rPr>
          <w:spacing w:val="-6"/>
        </w:rPr>
        <w:t xml:space="preserve"> </w:t>
      </w:r>
      <w:r>
        <w:t>of</w:t>
      </w:r>
      <w:r>
        <w:rPr>
          <w:spacing w:val="-6"/>
        </w:rPr>
        <w:t xml:space="preserve"> </w:t>
      </w:r>
      <w:r>
        <w:t>our</w:t>
      </w:r>
      <w:r>
        <w:rPr>
          <w:spacing w:val="-7"/>
        </w:rPr>
        <w:t xml:space="preserve"> </w:t>
      </w:r>
      <w:r>
        <w:t>proposal,</w:t>
      </w:r>
      <w:r>
        <w:rPr>
          <w:spacing w:val="-6"/>
        </w:rPr>
        <w:t xml:space="preserve"> </w:t>
      </w:r>
      <w:r>
        <w:t>therefore,</w:t>
      </w:r>
      <w:r>
        <w:rPr>
          <w:spacing w:val="-6"/>
        </w:rPr>
        <w:t xml:space="preserve"> </w:t>
      </w:r>
      <w:r>
        <w:t>is</w:t>
      </w:r>
      <w:r>
        <w:rPr>
          <w:spacing w:val="-6"/>
        </w:rPr>
        <w:t xml:space="preserve"> </w:t>
      </w:r>
      <w:r>
        <w:t>the</w:t>
      </w:r>
      <w:r>
        <w:rPr>
          <w:spacing w:val="-6"/>
        </w:rPr>
        <w:t xml:space="preserve"> </w:t>
      </w:r>
      <w:r>
        <w:t>integration</w:t>
      </w:r>
      <w:r>
        <w:rPr>
          <w:spacing w:val="-6"/>
        </w:rPr>
        <w:t xml:space="preserve"> </w:t>
      </w:r>
      <w:r>
        <w:t>of</w:t>
      </w:r>
      <w:r>
        <w:rPr>
          <w:spacing w:val="-6"/>
        </w:rPr>
        <w:t xml:space="preserve"> </w:t>
      </w:r>
      <w:r>
        <w:t>disparate</w:t>
      </w:r>
      <w:r>
        <w:rPr>
          <w:spacing w:val="-6"/>
        </w:rPr>
        <w:t xml:space="preserve"> </w:t>
      </w:r>
      <w:r>
        <w:t>disciplines,</w:t>
      </w:r>
      <w:r>
        <w:rPr>
          <w:spacing w:val="-6"/>
        </w:rPr>
        <w:t xml:space="preserve"> </w:t>
      </w:r>
      <w:r>
        <w:t>critical</w:t>
      </w:r>
      <w:r>
        <w:rPr>
          <w:spacing w:val="-6"/>
        </w:rPr>
        <w:t xml:space="preserve"> </w:t>
      </w:r>
      <w:r>
        <w:t>care</w:t>
      </w:r>
      <w:r>
        <w:rPr>
          <w:spacing w:val="-6"/>
        </w:rPr>
        <w:t xml:space="preserve"> </w:t>
      </w:r>
      <w:r>
        <w:t>and</w:t>
      </w:r>
      <w:r>
        <w:rPr>
          <w:spacing w:val="-6"/>
        </w:rPr>
        <w:t xml:space="preserve"> </w:t>
      </w:r>
      <w:r>
        <w:t>computational</w:t>
      </w:r>
      <w:r>
        <w:rPr>
          <w:w w:val="99"/>
        </w:rPr>
        <w:t xml:space="preserve"> </w:t>
      </w:r>
      <w:r>
        <w:t>statistics.</w:t>
      </w:r>
    </w:p>
    <w:p w14:paraId="5838E15D" w14:textId="77777777" w:rsidR="00F446AD" w:rsidRDefault="00F446AD">
      <w:pPr>
        <w:pStyle w:val="BodyText"/>
        <w:spacing w:line="268" w:lineRule="auto"/>
        <w:ind w:left="679" w:right="377" w:firstLine="338"/>
        <w:jc w:val="both"/>
        <w:rPr>
          <w:ins w:id="75" w:author="MNGong" w:date="2015-02-24T13:41:00Z"/>
        </w:rPr>
      </w:pPr>
    </w:p>
    <w:p w14:paraId="192A9C82" w14:textId="461A57EF" w:rsidR="00F446AD" w:rsidRDefault="00F446AD">
      <w:pPr>
        <w:pStyle w:val="BodyText"/>
        <w:spacing w:line="268" w:lineRule="auto"/>
        <w:ind w:left="679" w:right="377" w:firstLine="338"/>
        <w:jc w:val="both"/>
        <w:rPr>
          <w:ins w:id="76" w:author="MNGong" w:date="2015-02-24T13:43:00Z"/>
        </w:rPr>
      </w:pPr>
      <w:ins w:id="77" w:author="MNGong" w:date="2015-02-24T13:41:00Z">
        <w:r>
          <w:t>MNG:  Needs something more here.  To some degree the significance and innovation overlaps but in innovation, I tend to emphasize what is new and different about this application.  So I like the integration of critical care and computational statistics but it would also help if you can quote some paper from experts in the field of pr</w:t>
        </w:r>
      </w:ins>
      <w:ins w:id="78" w:author="MNGong" w:date="2015-02-24T13:43:00Z">
        <w:r>
          <w:t xml:space="preserve">agmatic studies or BA on the need for BA in pragmatic or EMR-based studies.  Also if there is not many pragmatic clinical trials using BA in critical care, hospital medicine, etc, mention this here as it would be </w:t>
        </w:r>
        <w:r>
          <w:lastRenderedPageBreak/>
          <w:t>considered innovative.</w:t>
        </w:r>
      </w:ins>
    </w:p>
    <w:p w14:paraId="574D2892" w14:textId="77777777" w:rsidR="00F446AD" w:rsidRDefault="00F446AD">
      <w:pPr>
        <w:pStyle w:val="BodyText"/>
        <w:spacing w:line="268" w:lineRule="auto"/>
        <w:ind w:left="679" w:right="377" w:firstLine="338"/>
        <w:jc w:val="both"/>
        <w:rPr>
          <w:ins w:id="79" w:author="MNGong" w:date="2015-02-24T13:44:00Z"/>
        </w:rPr>
      </w:pPr>
    </w:p>
    <w:p w14:paraId="7BAC3F11" w14:textId="77948BE2" w:rsidR="00F446AD" w:rsidRDefault="00F446AD">
      <w:pPr>
        <w:pStyle w:val="BodyText"/>
        <w:spacing w:line="268" w:lineRule="auto"/>
        <w:ind w:left="679" w:right="377" w:firstLine="338"/>
        <w:jc w:val="both"/>
        <w:rPr>
          <w:ins w:id="80" w:author="MNGong" w:date="2015-02-24T13:44:00Z"/>
        </w:rPr>
      </w:pPr>
      <w:ins w:id="81" w:author="MNGong" w:date="2015-02-24T13:44:00Z">
        <w:r>
          <w:t xml:space="preserve">Also </w:t>
        </w:r>
        <w:r w:rsidR="0023396D">
          <w:t>if the opportunity to compare frequentist approach and BA is not reported often in the literature, then this opportunity to do so in a ongoing trial is novel.</w:t>
        </w:r>
      </w:ins>
    </w:p>
    <w:p w14:paraId="4E3C3A47" w14:textId="77777777" w:rsidR="0023396D" w:rsidRDefault="0023396D">
      <w:pPr>
        <w:pStyle w:val="BodyText"/>
        <w:spacing w:line="268" w:lineRule="auto"/>
        <w:ind w:left="679" w:right="377" w:firstLine="338"/>
        <w:jc w:val="both"/>
        <w:rPr>
          <w:ins w:id="82" w:author="MNGong" w:date="2015-02-24T13:44:00Z"/>
        </w:rPr>
      </w:pPr>
    </w:p>
    <w:p w14:paraId="18C751FE" w14:textId="77777777" w:rsidR="0023396D" w:rsidRDefault="0023396D">
      <w:pPr>
        <w:pStyle w:val="BodyText"/>
        <w:spacing w:line="268" w:lineRule="auto"/>
        <w:ind w:left="679" w:right="377" w:firstLine="338"/>
        <w:jc w:val="both"/>
      </w:pPr>
    </w:p>
    <w:p w14:paraId="79295199" w14:textId="77777777" w:rsidR="006024AE" w:rsidRDefault="00DD5827">
      <w:pPr>
        <w:pStyle w:val="Heading3"/>
        <w:ind w:left="679"/>
        <w:jc w:val="both"/>
        <w:rPr>
          <w:b w:val="0"/>
          <w:bCs w:val="0"/>
        </w:rPr>
      </w:pPr>
      <w:r>
        <w:t>Summary of the</w:t>
      </w:r>
      <w:r>
        <w:rPr>
          <w:spacing w:val="-11"/>
        </w:rPr>
        <w:t xml:space="preserve"> </w:t>
      </w:r>
      <w:r>
        <w:t>impact</w:t>
      </w:r>
    </w:p>
    <w:p w14:paraId="412C44D5" w14:textId="77777777" w:rsidR="006024AE" w:rsidRDefault="00DD5827">
      <w:pPr>
        <w:pStyle w:val="BodyText"/>
        <w:spacing w:before="121" w:line="268" w:lineRule="auto"/>
        <w:ind w:left="679" w:right="379"/>
        <w:jc w:val="both"/>
      </w:pPr>
      <w:r>
        <w:rPr>
          <w:spacing w:val="-4"/>
        </w:rPr>
        <w:t>We</w:t>
      </w:r>
      <w:r>
        <w:rPr>
          <w:spacing w:val="-11"/>
        </w:rPr>
        <w:t xml:space="preserve"> </w:t>
      </w:r>
      <w:r>
        <w:t>tackle</w:t>
      </w:r>
      <w:r>
        <w:rPr>
          <w:spacing w:val="-11"/>
        </w:rPr>
        <w:t xml:space="preserve"> </w:t>
      </w:r>
      <w:r>
        <w:t>a</w:t>
      </w:r>
      <w:r>
        <w:rPr>
          <w:spacing w:val="-11"/>
        </w:rPr>
        <w:t xml:space="preserve"> </w:t>
      </w:r>
      <w:r>
        <w:t>serious</w:t>
      </w:r>
      <w:r>
        <w:rPr>
          <w:spacing w:val="-10"/>
        </w:rPr>
        <w:t xml:space="preserve"> </w:t>
      </w:r>
      <w:r>
        <w:t>health</w:t>
      </w:r>
      <w:r>
        <w:rPr>
          <w:spacing w:val="-11"/>
        </w:rPr>
        <w:t xml:space="preserve"> </w:t>
      </w:r>
      <w:r>
        <w:t>care</w:t>
      </w:r>
      <w:r>
        <w:rPr>
          <w:spacing w:val="-11"/>
        </w:rPr>
        <w:t xml:space="preserve"> </w:t>
      </w:r>
      <w:r>
        <w:t>challenge</w:t>
      </w:r>
      <w:r>
        <w:rPr>
          <w:spacing w:val="-11"/>
        </w:rPr>
        <w:t xml:space="preserve"> </w:t>
      </w:r>
      <w:r>
        <w:rPr>
          <w:spacing w:val="-3"/>
        </w:rPr>
        <w:t>by</w:t>
      </w:r>
      <w:r>
        <w:rPr>
          <w:spacing w:val="-11"/>
        </w:rPr>
        <w:t xml:space="preserve"> </w:t>
      </w:r>
      <w:r>
        <w:t>integrating</w:t>
      </w:r>
      <w:r>
        <w:rPr>
          <w:spacing w:val="-11"/>
        </w:rPr>
        <w:t xml:space="preserve"> </w:t>
      </w:r>
      <w:r>
        <w:t>advanced</w:t>
      </w:r>
      <w:r>
        <w:rPr>
          <w:spacing w:val="-11"/>
        </w:rPr>
        <w:t xml:space="preserve"> </w:t>
      </w:r>
      <w:r>
        <w:t>hierarchical</w:t>
      </w:r>
      <w:r>
        <w:rPr>
          <w:spacing w:val="-10"/>
        </w:rPr>
        <w:t xml:space="preserve"> </w:t>
      </w:r>
      <w:r>
        <w:t>modeling</w:t>
      </w:r>
      <w:r>
        <w:rPr>
          <w:spacing w:val="-10"/>
        </w:rPr>
        <w:t xml:space="preserve"> </w:t>
      </w:r>
      <w:r>
        <w:t>into</w:t>
      </w:r>
      <w:r>
        <w:rPr>
          <w:spacing w:val="-11"/>
        </w:rPr>
        <w:t xml:space="preserve"> </w:t>
      </w:r>
      <w:r>
        <w:t>a</w:t>
      </w:r>
      <w:r>
        <w:rPr>
          <w:spacing w:val="-11"/>
        </w:rPr>
        <w:t xml:space="preserve"> </w:t>
      </w:r>
      <w:r>
        <w:t>pragmatic</w:t>
      </w:r>
      <w:r>
        <w:rPr>
          <w:spacing w:val="-11"/>
        </w:rPr>
        <w:t xml:space="preserve"> </w:t>
      </w:r>
      <w:r>
        <w:t>clinical</w:t>
      </w:r>
      <w:r>
        <w:rPr>
          <w:w w:val="99"/>
        </w:rPr>
        <w:t xml:space="preserve"> </w:t>
      </w:r>
      <w:r>
        <w:t>trial. Beyond</w:t>
      </w:r>
      <w:r>
        <w:rPr>
          <w:spacing w:val="-18"/>
        </w:rPr>
        <w:t xml:space="preserve"> </w:t>
      </w:r>
      <w:r>
        <w:t>improving</w:t>
      </w:r>
      <w:r>
        <w:rPr>
          <w:spacing w:val="-18"/>
        </w:rPr>
        <w:t xml:space="preserve"> </w:t>
      </w:r>
      <w:r>
        <w:t>morbidity</w:t>
      </w:r>
      <w:r>
        <w:rPr>
          <w:spacing w:val="-18"/>
        </w:rPr>
        <w:t xml:space="preserve"> </w:t>
      </w:r>
      <w:r>
        <w:t>and</w:t>
      </w:r>
      <w:r>
        <w:rPr>
          <w:spacing w:val="-18"/>
        </w:rPr>
        <w:t xml:space="preserve"> </w:t>
      </w:r>
      <w:r>
        <w:t>mortality</w:t>
      </w:r>
      <w:r>
        <w:rPr>
          <w:spacing w:val="-18"/>
        </w:rPr>
        <w:t xml:space="preserve"> </w:t>
      </w:r>
      <w:r>
        <w:t>from</w:t>
      </w:r>
      <w:r>
        <w:rPr>
          <w:spacing w:val="-18"/>
        </w:rPr>
        <w:t xml:space="preserve"> </w:t>
      </w:r>
      <w:r>
        <w:t>respiratory</w:t>
      </w:r>
      <w:r>
        <w:rPr>
          <w:spacing w:val="-18"/>
        </w:rPr>
        <w:t xml:space="preserve"> </w:t>
      </w:r>
      <w:r>
        <w:t>disease</w:t>
      </w:r>
      <w:r>
        <w:rPr>
          <w:spacing w:val="-18"/>
        </w:rPr>
        <w:t xml:space="preserve"> </w:t>
      </w:r>
      <w:r>
        <w:t>in</w:t>
      </w:r>
      <w:r>
        <w:rPr>
          <w:spacing w:val="-18"/>
        </w:rPr>
        <w:t xml:space="preserve"> </w:t>
      </w:r>
      <w:r>
        <w:t>hospitalized</w:t>
      </w:r>
      <w:r>
        <w:rPr>
          <w:spacing w:val="-18"/>
        </w:rPr>
        <w:t xml:space="preserve"> </w:t>
      </w:r>
      <w:r>
        <w:t>patients</w:t>
      </w:r>
      <w:r>
        <w:rPr>
          <w:spacing w:val="-18"/>
        </w:rPr>
        <w:t xml:space="preserve"> </w:t>
      </w:r>
      <w:r>
        <w:t>through</w:t>
      </w:r>
      <w:r>
        <w:rPr>
          <w:spacing w:val="-18"/>
        </w:rPr>
        <w:t xml:space="preserve"> </w:t>
      </w:r>
      <w:r>
        <w:t>improved</w:t>
      </w:r>
      <w:r>
        <w:rPr>
          <w:w w:val="99"/>
        </w:rPr>
        <w:t xml:space="preserve"> </w:t>
      </w:r>
      <w:r>
        <w:t xml:space="preserve">prediction and prevention, we will </w:t>
      </w:r>
      <w:r>
        <w:rPr>
          <w:spacing w:val="-3"/>
        </w:rPr>
        <w:t xml:space="preserve">develop </w:t>
      </w:r>
      <w:r>
        <w:t>new methods to impute incomplete electronic medical records</w:t>
      </w:r>
      <w:r>
        <w:rPr>
          <w:spacing w:val="43"/>
        </w:rPr>
        <w:t xml:space="preserve"> </w:t>
      </w:r>
      <w:r>
        <w:t>from</w:t>
      </w:r>
      <w:r>
        <w:rPr>
          <w:w w:val="99"/>
        </w:rPr>
        <w:t xml:space="preserve"> </w:t>
      </w:r>
      <w:r>
        <w:t>auxillary</w:t>
      </w:r>
      <w:r>
        <w:rPr>
          <w:spacing w:val="-11"/>
        </w:rPr>
        <w:t xml:space="preserve"> </w:t>
      </w:r>
      <w:r>
        <w:t>data</w:t>
      </w:r>
      <w:r>
        <w:rPr>
          <w:spacing w:val="-11"/>
        </w:rPr>
        <w:t xml:space="preserve"> </w:t>
      </w:r>
      <w:r>
        <w:t>and</w:t>
      </w:r>
      <w:r>
        <w:rPr>
          <w:spacing w:val="-11"/>
        </w:rPr>
        <w:t xml:space="preserve"> </w:t>
      </w:r>
      <w:r>
        <w:t>scale</w:t>
      </w:r>
      <w:r>
        <w:rPr>
          <w:spacing w:val="-11"/>
        </w:rPr>
        <w:t xml:space="preserve"> </w:t>
      </w:r>
      <w:r>
        <w:t>Bayesian</w:t>
      </w:r>
      <w:r>
        <w:rPr>
          <w:spacing w:val="-11"/>
        </w:rPr>
        <w:t xml:space="preserve"> </w:t>
      </w:r>
      <w:r>
        <w:t>hierachical</w:t>
      </w:r>
      <w:r>
        <w:rPr>
          <w:spacing w:val="-11"/>
        </w:rPr>
        <w:t xml:space="preserve"> </w:t>
      </w:r>
      <w:r>
        <w:t>models</w:t>
      </w:r>
      <w:r>
        <w:rPr>
          <w:spacing w:val="-11"/>
        </w:rPr>
        <w:t xml:space="preserve"> </w:t>
      </w:r>
      <w:r>
        <w:t>to</w:t>
      </w:r>
      <w:r>
        <w:rPr>
          <w:spacing w:val="-11"/>
        </w:rPr>
        <w:t xml:space="preserve"> </w:t>
      </w:r>
      <w:r>
        <w:t>use</w:t>
      </w:r>
      <w:r>
        <w:rPr>
          <w:spacing w:val="-11"/>
        </w:rPr>
        <w:t xml:space="preserve"> </w:t>
      </w:r>
      <w:r>
        <w:t>in</w:t>
      </w:r>
      <w:r>
        <w:rPr>
          <w:spacing w:val="-11"/>
        </w:rPr>
        <w:t xml:space="preserve"> </w:t>
      </w:r>
      <w:r>
        <w:t>large</w:t>
      </w:r>
      <w:r>
        <w:rPr>
          <w:spacing w:val="-11"/>
        </w:rPr>
        <w:t xml:space="preserve"> </w:t>
      </w:r>
      <w:r>
        <w:t>EMR</w:t>
      </w:r>
      <w:r>
        <w:rPr>
          <w:spacing w:val="-11"/>
        </w:rPr>
        <w:t xml:space="preserve"> </w:t>
      </w:r>
      <w:r>
        <w:t>data.</w:t>
      </w:r>
      <w:r>
        <w:rPr>
          <w:spacing w:val="5"/>
        </w:rPr>
        <w:t xml:space="preserve"> </w:t>
      </w:r>
      <w:r>
        <w:t>Our</w:t>
      </w:r>
      <w:r>
        <w:rPr>
          <w:spacing w:val="-11"/>
        </w:rPr>
        <w:t xml:space="preserve"> </w:t>
      </w:r>
      <w:r>
        <w:t>proposal</w:t>
      </w:r>
      <w:r>
        <w:rPr>
          <w:spacing w:val="-11"/>
        </w:rPr>
        <w:t xml:space="preserve"> </w:t>
      </w:r>
      <w:r>
        <w:t>is</w:t>
      </w:r>
      <w:r>
        <w:rPr>
          <w:spacing w:val="-11"/>
        </w:rPr>
        <w:t xml:space="preserve"> </w:t>
      </w:r>
      <w:r>
        <w:t>unique</w:t>
      </w:r>
      <w:r>
        <w:rPr>
          <w:spacing w:val="-11"/>
        </w:rPr>
        <w:t xml:space="preserve"> </w:t>
      </w:r>
      <w:r>
        <w:t>and</w:t>
      </w:r>
      <w:r>
        <w:rPr>
          <w:spacing w:val="-11"/>
        </w:rPr>
        <w:t xml:space="preserve"> </w:t>
      </w:r>
      <w:r>
        <w:rPr>
          <w:spacing w:val="-3"/>
        </w:rPr>
        <w:t>novel</w:t>
      </w:r>
      <w:r>
        <w:rPr>
          <w:w w:val="99"/>
        </w:rPr>
        <w:t xml:space="preserve"> </w:t>
      </w:r>
      <w:r>
        <w:t>in</w:t>
      </w:r>
      <w:r>
        <w:rPr>
          <w:spacing w:val="-15"/>
        </w:rPr>
        <w:t xml:space="preserve"> </w:t>
      </w:r>
      <w:r>
        <w:t>its</w:t>
      </w:r>
      <w:r>
        <w:rPr>
          <w:spacing w:val="-15"/>
        </w:rPr>
        <w:t xml:space="preserve"> </w:t>
      </w:r>
      <w:r>
        <w:t>integration</w:t>
      </w:r>
      <w:r>
        <w:rPr>
          <w:spacing w:val="-15"/>
        </w:rPr>
        <w:t xml:space="preserve"> </w:t>
      </w:r>
      <w:r>
        <w:t>of</w:t>
      </w:r>
      <w:r>
        <w:rPr>
          <w:spacing w:val="-15"/>
        </w:rPr>
        <w:t xml:space="preserve"> </w:t>
      </w:r>
      <w:r>
        <w:t>cutting</w:t>
      </w:r>
      <w:r>
        <w:rPr>
          <w:spacing w:val="-15"/>
        </w:rPr>
        <w:t xml:space="preserve"> </w:t>
      </w:r>
      <w:r>
        <w:t>edge</w:t>
      </w:r>
      <w:r>
        <w:rPr>
          <w:spacing w:val="-15"/>
        </w:rPr>
        <w:t xml:space="preserve"> </w:t>
      </w:r>
      <w:r>
        <w:t>methods</w:t>
      </w:r>
      <w:r>
        <w:rPr>
          <w:spacing w:val="-15"/>
        </w:rPr>
        <w:t xml:space="preserve"> </w:t>
      </w:r>
      <w:r>
        <w:t>from</w:t>
      </w:r>
      <w:r>
        <w:rPr>
          <w:spacing w:val="-15"/>
        </w:rPr>
        <w:t xml:space="preserve"> </w:t>
      </w:r>
      <w:r>
        <w:t>clinical,</w:t>
      </w:r>
      <w:r>
        <w:rPr>
          <w:spacing w:val="-13"/>
        </w:rPr>
        <w:t xml:space="preserve"> </w:t>
      </w:r>
      <w:r>
        <w:t>statistical</w:t>
      </w:r>
      <w:r>
        <w:rPr>
          <w:spacing w:val="-15"/>
        </w:rPr>
        <w:t xml:space="preserve"> </w:t>
      </w:r>
      <w:r>
        <w:t>and</w:t>
      </w:r>
      <w:r>
        <w:rPr>
          <w:spacing w:val="-15"/>
        </w:rPr>
        <w:t xml:space="preserve"> </w:t>
      </w:r>
      <w:r>
        <w:t>computer</w:t>
      </w:r>
      <w:r>
        <w:rPr>
          <w:spacing w:val="-15"/>
        </w:rPr>
        <w:t xml:space="preserve"> </w:t>
      </w:r>
      <w:r>
        <w:t>science</w:t>
      </w:r>
      <w:r>
        <w:rPr>
          <w:spacing w:val="-15"/>
        </w:rPr>
        <w:t xml:space="preserve"> </w:t>
      </w:r>
      <w:r>
        <w:t>to</w:t>
      </w:r>
      <w:r>
        <w:rPr>
          <w:spacing w:val="-15"/>
        </w:rPr>
        <w:t xml:space="preserve"> </w:t>
      </w:r>
      <w:r>
        <w:t>fully</w:t>
      </w:r>
      <w:r>
        <w:rPr>
          <w:spacing w:val="-15"/>
        </w:rPr>
        <w:t xml:space="preserve"> </w:t>
      </w:r>
      <w:r>
        <w:t>realize</w:t>
      </w:r>
      <w:r>
        <w:rPr>
          <w:spacing w:val="-15"/>
        </w:rPr>
        <w:t xml:space="preserve"> </w:t>
      </w:r>
      <w:r>
        <w:t>the</w:t>
      </w:r>
      <w:r>
        <w:rPr>
          <w:spacing w:val="-15"/>
        </w:rPr>
        <w:t xml:space="preserve"> </w:t>
      </w:r>
      <w:r>
        <w:t>promise</w:t>
      </w:r>
      <w:r>
        <w:rPr>
          <w:w w:val="99"/>
        </w:rPr>
        <w:t xml:space="preserve"> </w:t>
      </w:r>
      <w:r>
        <w:t>of Big Data in critical</w:t>
      </w:r>
      <w:r>
        <w:rPr>
          <w:spacing w:val="-25"/>
        </w:rPr>
        <w:t xml:space="preserve"> </w:t>
      </w:r>
      <w:r>
        <w:t>care.</w:t>
      </w:r>
    </w:p>
    <w:p w14:paraId="5A5968BC" w14:textId="77777777" w:rsidR="006024AE" w:rsidRDefault="00DD5827">
      <w:pPr>
        <w:pStyle w:val="Heading2"/>
        <w:numPr>
          <w:ilvl w:val="0"/>
          <w:numId w:val="1"/>
        </w:numPr>
        <w:tabs>
          <w:tab w:val="left" w:pos="1047"/>
        </w:tabs>
        <w:ind w:left="1046" w:hanging="366"/>
        <w:jc w:val="both"/>
        <w:rPr>
          <w:b w:val="0"/>
          <w:bCs w:val="0"/>
        </w:rPr>
      </w:pPr>
      <w:r>
        <w:t>Approach</w:t>
      </w:r>
    </w:p>
    <w:p w14:paraId="3313C778" w14:textId="77777777" w:rsidR="006024AE" w:rsidRDefault="00DD5827">
      <w:pPr>
        <w:spacing w:before="112" w:line="268" w:lineRule="auto"/>
        <w:ind w:left="679" w:right="226"/>
        <w:rPr>
          <w:rFonts w:ascii="Arial" w:eastAsia="Arial" w:hAnsi="Arial" w:cs="Arial"/>
        </w:rPr>
      </w:pPr>
      <w:r>
        <w:rPr>
          <w:rFonts w:ascii="Arial"/>
          <w:i/>
        </w:rPr>
        <w:t>Hypothesis:</w:t>
      </w:r>
      <w:r>
        <w:rPr>
          <w:rFonts w:ascii="Arial"/>
          <w:i/>
          <w:spacing w:val="5"/>
        </w:rPr>
        <w:t xml:space="preserve"> </w:t>
      </w:r>
      <w:commentRangeStart w:id="83"/>
      <w:r>
        <w:rPr>
          <w:rFonts w:ascii="Arial"/>
          <w:i/>
        </w:rPr>
        <w:t>Our</w:t>
      </w:r>
      <w:r>
        <w:rPr>
          <w:rFonts w:ascii="Arial"/>
          <w:i/>
          <w:spacing w:val="-8"/>
        </w:rPr>
        <w:t xml:space="preserve"> </w:t>
      </w:r>
      <w:r>
        <w:rPr>
          <w:rFonts w:ascii="Arial"/>
          <w:i/>
        </w:rPr>
        <w:t>overall</w:t>
      </w:r>
      <w:r>
        <w:rPr>
          <w:rFonts w:ascii="Arial"/>
          <w:i/>
          <w:spacing w:val="-8"/>
        </w:rPr>
        <w:t xml:space="preserve"> </w:t>
      </w:r>
      <w:r>
        <w:rPr>
          <w:rFonts w:ascii="Arial"/>
          <w:i/>
        </w:rPr>
        <w:t>hypothesis</w:t>
      </w:r>
      <w:r>
        <w:rPr>
          <w:rFonts w:ascii="Arial"/>
          <w:i/>
          <w:spacing w:val="-8"/>
        </w:rPr>
        <w:t xml:space="preserve"> </w:t>
      </w:r>
      <w:r>
        <w:rPr>
          <w:rFonts w:ascii="Arial"/>
          <w:i/>
        </w:rPr>
        <w:t>is</w:t>
      </w:r>
      <w:r>
        <w:rPr>
          <w:rFonts w:ascii="Arial"/>
          <w:i/>
          <w:spacing w:val="-8"/>
        </w:rPr>
        <w:t xml:space="preserve"> </w:t>
      </w:r>
      <w:r>
        <w:rPr>
          <w:rFonts w:ascii="Arial"/>
          <w:i/>
        </w:rPr>
        <w:t>that</w:t>
      </w:r>
      <w:r>
        <w:rPr>
          <w:rFonts w:ascii="Arial"/>
          <w:i/>
          <w:spacing w:val="-8"/>
        </w:rPr>
        <w:t xml:space="preserve"> </w:t>
      </w:r>
      <w:r>
        <w:rPr>
          <w:rFonts w:ascii="Arial"/>
          <w:i/>
        </w:rPr>
        <w:t>complex</w:t>
      </w:r>
      <w:r>
        <w:rPr>
          <w:rFonts w:ascii="Arial"/>
          <w:i/>
          <w:spacing w:val="-8"/>
        </w:rPr>
        <w:t xml:space="preserve"> </w:t>
      </w:r>
      <w:r>
        <w:rPr>
          <w:rFonts w:ascii="Arial"/>
          <w:i/>
        </w:rPr>
        <w:t>hierarchical</w:t>
      </w:r>
      <w:r>
        <w:rPr>
          <w:rFonts w:ascii="Arial"/>
          <w:i/>
          <w:spacing w:val="-8"/>
        </w:rPr>
        <w:t xml:space="preserve"> </w:t>
      </w:r>
      <w:r>
        <w:rPr>
          <w:rFonts w:ascii="Arial"/>
          <w:i/>
        </w:rPr>
        <w:t>Bayesian</w:t>
      </w:r>
      <w:r>
        <w:rPr>
          <w:rFonts w:ascii="Arial"/>
          <w:i/>
          <w:spacing w:val="-8"/>
        </w:rPr>
        <w:t xml:space="preserve"> </w:t>
      </w:r>
      <w:r>
        <w:rPr>
          <w:rFonts w:ascii="Arial"/>
          <w:i/>
        </w:rPr>
        <w:t>modeling</w:t>
      </w:r>
      <w:r>
        <w:rPr>
          <w:rFonts w:ascii="Arial"/>
          <w:i/>
          <w:spacing w:val="-8"/>
        </w:rPr>
        <w:t xml:space="preserve"> </w:t>
      </w:r>
      <w:r>
        <w:rPr>
          <w:rFonts w:ascii="Arial"/>
          <w:i/>
        </w:rPr>
        <w:t>and</w:t>
      </w:r>
      <w:r>
        <w:rPr>
          <w:rFonts w:ascii="Arial"/>
          <w:i/>
          <w:spacing w:val="-8"/>
        </w:rPr>
        <w:t xml:space="preserve"> </w:t>
      </w:r>
      <w:r>
        <w:rPr>
          <w:rFonts w:ascii="Arial"/>
          <w:i/>
        </w:rPr>
        <w:t>data</w:t>
      </w:r>
      <w:r>
        <w:rPr>
          <w:rFonts w:ascii="Arial"/>
          <w:i/>
          <w:spacing w:val="-8"/>
        </w:rPr>
        <w:t xml:space="preserve"> </w:t>
      </w:r>
      <w:r>
        <w:rPr>
          <w:rFonts w:ascii="Arial"/>
          <w:i/>
        </w:rPr>
        <w:t>imputation</w:t>
      </w:r>
      <w:r>
        <w:rPr>
          <w:rFonts w:ascii="Arial"/>
          <w:i/>
          <w:spacing w:val="-8"/>
        </w:rPr>
        <w:t xml:space="preserve"> </w:t>
      </w:r>
      <w:r>
        <w:rPr>
          <w:rFonts w:ascii="Arial"/>
          <w:i/>
        </w:rPr>
        <w:t>will</w:t>
      </w:r>
      <w:r>
        <w:rPr>
          <w:rFonts w:ascii="Arial"/>
          <w:i/>
          <w:w w:val="99"/>
        </w:rPr>
        <w:t xml:space="preserve"> </w:t>
      </w:r>
      <w:r>
        <w:rPr>
          <w:rFonts w:ascii="Arial"/>
          <w:i/>
        </w:rPr>
        <w:t>reduce</w:t>
      </w:r>
      <w:r>
        <w:rPr>
          <w:rFonts w:ascii="Arial"/>
          <w:i/>
          <w:spacing w:val="-7"/>
        </w:rPr>
        <w:t xml:space="preserve"> </w:t>
      </w:r>
      <w:r>
        <w:rPr>
          <w:rFonts w:ascii="Arial"/>
          <w:i/>
        </w:rPr>
        <w:t>morbidity</w:t>
      </w:r>
      <w:r>
        <w:rPr>
          <w:rFonts w:ascii="Arial"/>
          <w:i/>
          <w:spacing w:val="-7"/>
        </w:rPr>
        <w:t xml:space="preserve"> </w:t>
      </w:r>
      <w:r>
        <w:rPr>
          <w:rFonts w:ascii="Arial"/>
          <w:i/>
        </w:rPr>
        <w:t>and</w:t>
      </w:r>
      <w:r>
        <w:rPr>
          <w:rFonts w:ascii="Arial"/>
          <w:i/>
          <w:spacing w:val="-7"/>
        </w:rPr>
        <w:t xml:space="preserve"> </w:t>
      </w:r>
      <w:r>
        <w:rPr>
          <w:rFonts w:ascii="Arial"/>
          <w:i/>
        </w:rPr>
        <w:t>mortality</w:t>
      </w:r>
      <w:r>
        <w:rPr>
          <w:rFonts w:ascii="Arial"/>
          <w:i/>
          <w:spacing w:val="-7"/>
        </w:rPr>
        <w:t xml:space="preserve"> </w:t>
      </w:r>
      <w:r>
        <w:rPr>
          <w:rFonts w:ascii="Arial"/>
          <w:i/>
        </w:rPr>
        <w:t>from</w:t>
      </w:r>
      <w:r>
        <w:rPr>
          <w:rFonts w:ascii="Arial"/>
          <w:i/>
          <w:spacing w:val="-7"/>
        </w:rPr>
        <w:t xml:space="preserve"> </w:t>
      </w:r>
      <w:r>
        <w:rPr>
          <w:rFonts w:ascii="Arial"/>
          <w:i/>
        </w:rPr>
        <w:t>respiratory</w:t>
      </w:r>
      <w:r>
        <w:rPr>
          <w:rFonts w:ascii="Arial"/>
          <w:i/>
          <w:spacing w:val="-7"/>
        </w:rPr>
        <w:t xml:space="preserve"> </w:t>
      </w:r>
      <w:r>
        <w:rPr>
          <w:rFonts w:ascii="Arial"/>
          <w:i/>
        </w:rPr>
        <w:t>failure</w:t>
      </w:r>
      <w:r>
        <w:rPr>
          <w:rFonts w:ascii="Arial"/>
          <w:i/>
          <w:spacing w:val="-7"/>
        </w:rPr>
        <w:t xml:space="preserve"> </w:t>
      </w:r>
      <w:r>
        <w:rPr>
          <w:rFonts w:ascii="Arial"/>
          <w:i/>
        </w:rPr>
        <w:t>in</w:t>
      </w:r>
      <w:r>
        <w:rPr>
          <w:rFonts w:ascii="Arial"/>
          <w:i/>
          <w:spacing w:val="-7"/>
        </w:rPr>
        <w:t xml:space="preserve"> </w:t>
      </w:r>
      <w:r>
        <w:rPr>
          <w:rFonts w:ascii="Arial"/>
          <w:i/>
        </w:rPr>
        <w:t>hospitalized</w:t>
      </w:r>
      <w:r>
        <w:rPr>
          <w:rFonts w:ascii="Arial"/>
          <w:i/>
          <w:spacing w:val="-7"/>
        </w:rPr>
        <w:t xml:space="preserve"> </w:t>
      </w:r>
      <w:r>
        <w:rPr>
          <w:rFonts w:ascii="Arial"/>
          <w:i/>
        </w:rPr>
        <w:t>patients</w:t>
      </w:r>
      <w:r>
        <w:rPr>
          <w:rFonts w:ascii="Arial"/>
          <w:i/>
          <w:spacing w:val="-7"/>
        </w:rPr>
        <w:t xml:space="preserve"> </w:t>
      </w:r>
      <w:r>
        <w:rPr>
          <w:rFonts w:ascii="Arial"/>
          <w:i/>
        </w:rPr>
        <w:t>compared</w:t>
      </w:r>
      <w:r>
        <w:rPr>
          <w:rFonts w:ascii="Arial"/>
          <w:i/>
          <w:spacing w:val="-7"/>
        </w:rPr>
        <w:t xml:space="preserve"> </w:t>
      </w:r>
      <w:r>
        <w:rPr>
          <w:rFonts w:ascii="Arial"/>
          <w:i/>
        </w:rPr>
        <w:t>to</w:t>
      </w:r>
      <w:r>
        <w:rPr>
          <w:rFonts w:ascii="Arial"/>
          <w:i/>
          <w:spacing w:val="-7"/>
        </w:rPr>
        <w:t xml:space="preserve"> </w:t>
      </w:r>
      <w:r>
        <w:rPr>
          <w:rFonts w:ascii="Arial"/>
          <w:i/>
        </w:rPr>
        <w:t>the</w:t>
      </w:r>
      <w:r>
        <w:rPr>
          <w:rFonts w:ascii="Arial"/>
          <w:i/>
          <w:spacing w:val="-7"/>
        </w:rPr>
        <w:t xml:space="preserve"> </w:t>
      </w:r>
      <w:r>
        <w:rPr>
          <w:rFonts w:ascii="Arial"/>
          <w:i/>
        </w:rPr>
        <w:t>classical</w:t>
      </w:r>
      <w:r>
        <w:rPr>
          <w:rFonts w:ascii="Arial"/>
          <w:i/>
          <w:spacing w:val="-7"/>
        </w:rPr>
        <w:t xml:space="preserve"> </w:t>
      </w:r>
      <w:r>
        <w:rPr>
          <w:rFonts w:ascii="Arial"/>
          <w:i/>
        </w:rPr>
        <w:t>model.</w:t>
      </w:r>
      <w:commentRangeEnd w:id="83"/>
      <w:r w:rsidR="0023396D">
        <w:rPr>
          <w:rStyle w:val="CommentReference"/>
        </w:rPr>
        <w:commentReference w:id="83"/>
      </w:r>
    </w:p>
    <w:p w14:paraId="18D811E6" w14:textId="77777777" w:rsidR="006024AE" w:rsidRDefault="006024AE">
      <w:pPr>
        <w:spacing w:before="7"/>
        <w:rPr>
          <w:rFonts w:ascii="Arial" w:eastAsia="Arial" w:hAnsi="Arial" w:cs="Arial"/>
          <w:i/>
          <w:sz w:val="15"/>
          <w:szCs w:val="15"/>
        </w:rPr>
      </w:pPr>
    </w:p>
    <w:p w14:paraId="34336D16" w14:textId="77777777" w:rsidR="006024AE" w:rsidRDefault="006024AE">
      <w:pPr>
        <w:rPr>
          <w:rFonts w:ascii="Arial" w:eastAsia="Arial" w:hAnsi="Arial" w:cs="Arial"/>
          <w:sz w:val="15"/>
          <w:szCs w:val="15"/>
        </w:rPr>
        <w:sectPr w:rsidR="006024AE">
          <w:pgSz w:w="12240" w:h="15840"/>
          <w:pgMar w:top="700" w:right="340" w:bottom="0" w:left="40" w:header="720" w:footer="720" w:gutter="0"/>
          <w:cols w:space="720"/>
        </w:sectPr>
      </w:pPr>
    </w:p>
    <w:p w14:paraId="33ECB83D" w14:textId="77777777" w:rsidR="006024AE" w:rsidRDefault="00DD5827">
      <w:pPr>
        <w:spacing w:before="61" w:line="268" w:lineRule="auto"/>
        <w:ind w:left="680"/>
        <w:jc w:val="both"/>
        <w:rPr>
          <w:rFonts w:ascii="Arial" w:eastAsia="Arial" w:hAnsi="Arial" w:cs="Arial"/>
        </w:rPr>
      </w:pPr>
      <w:r>
        <w:rPr>
          <w:rFonts w:ascii="Arial"/>
          <w:b/>
          <w:spacing w:val="-5"/>
        </w:rPr>
        <w:lastRenderedPageBreak/>
        <w:t xml:space="preserve">We </w:t>
      </w:r>
      <w:r>
        <w:rPr>
          <w:rFonts w:ascii="Arial"/>
          <w:b/>
        </w:rPr>
        <w:t>can individualize prevention targeting patients at risk.</w:t>
      </w:r>
      <w:r>
        <w:rPr>
          <w:rFonts w:ascii="Arial"/>
          <w:b/>
          <w:spacing w:val="18"/>
        </w:rPr>
        <w:t xml:space="preserve"> </w:t>
      </w:r>
      <w:r>
        <w:rPr>
          <w:rFonts w:ascii="Arial"/>
        </w:rPr>
        <w:t>Pre-</w:t>
      </w:r>
      <w:r>
        <w:rPr>
          <w:rFonts w:ascii="Arial"/>
          <w:w w:val="99"/>
        </w:rPr>
        <w:t xml:space="preserve"> </w:t>
      </w:r>
      <w:r>
        <w:rPr>
          <w:rFonts w:ascii="Arial"/>
        </w:rPr>
        <w:t xml:space="preserve">ventive measure, </w:t>
      </w:r>
      <w:r>
        <w:rPr>
          <w:rFonts w:ascii="Arial"/>
          <w:spacing w:val="-3"/>
        </w:rPr>
        <w:t xml:space="preserve">for </w:t>
      </w:r>
      <w:r>
        <w:rPr>
          <w:rFonts w:ascii="Arial"/>
        </w:rPr>
        <w:t>example goal targeted resuscitation,</w:t>
      </w:r>
      <w:r>
        <w:rPr>
          <w:rFonts w:ascii="Arial"/>
          <w:spacing w:val="12"/>
        </w:rPr>
        <w:t xml:space="preserve"> </w:t>
      </w:r>
      <w:r>
        <w:rPr>
          <w:rFonts w:ascii="Arial"/>
        </w:rPr>
        <w:t>decrease</w:t>
      </w:r>
      <w:r>
        <w:rPr>
          <w:rFonts w:ascii="Arial"/>
          <w:w w:val="99"/>
        </w:rPr>
        <w:t xml:space="preserve"> </w:t>
      </w:r>
      <w:r>
        <w:rPr>
          <w:rFonts w:ascii="Arial"/>
        </w:rPr>
        <w:t>respiratory failure requiring mechanical ventilation, when they are</w:t>
      </w:r>
      <w:r>
        <w:rPr>
          <w:rFonts w:ascii="Arial"/>
          <w:spacing w:val="37"/>
        </w:rPr>
        <w:t xml:space="preserve"> </w:t>
      </w:r>
      <w:r>
        <w:rPr>
          <w:rFonts w:ascii="Arial"/>
        </w:rPr>
        <w:t>ini-</w:t>
      </w:r>
      <w:r>
        <w:rPr>
          <w:rFonts w:ascii="Arial"/>
          <w:w w:val="99"/>
        </w:rPr>
        <w:t xml:space="preserve"> </w:t>
      </w:r>
      <w:r>
        <w:rPr>
          <w:rFonts w:ascii="Arial"/>
        </w:rPr>
        <w:t xml:space="preserve">tiated early [8]. </w:t>
      </w:r>
      <w:r>
        <w:rPr>
          <w:rFonts w:ascii="Arial"/>
          <w:spacing w:val="-5"/>
        </w:rPr>
        <w:t xml:space="preserve">However, </w:t>
      </w:r>
      <w:r>
        <w:rPr>
          <w:rFonts w:ascii="Arial"/>
        </w:rPr>
        <w:t>an indiscriminate universal approach to</w:t>
      </w:r>
      <w:r>
        <w:rPr>
          <w:rFonts w:ascii="Arial"/>
          <w:spacing w:val="22"/>
        </w:rPr>
        <w:t xml:space="preserve"> </w:t>
      </w:r>
      <w:r>
        <w:rPr>
          <w:rFonts w:ascii="Arial"/>
        </w:rPr>
        <w:t>pre-</w:t>
      </w:r>
    </w:p>
    <w:p w14:paraId="1B64CE6F" w14:textId="77777777" w:rsidR="006024AE" w:rsidRDefault="00DD5827">
      <w:pPr>
        <w:rPr>
          <w:rFonts w:ascii="Arial" w:eastAsia="Arial" w:hAnsi="Arial" w:cs="Arial"/>
          <w:sz w:val="6"/>
          <w:szCs w:val="6"/>
        </w:rPr>
      </w:pPr>
      <w:r>
        <w:br w:type="column"/>
      </w:r>
    </w:p>
    <w:p w14:paraId="05503CBD" w14:textId="77777777" w:rsidR="006024AE" w:rsidRDefault="006024AE">
      <w:pPr>
        <w:rPr>
          <w:rFonts w:ascii="Arial" w:eastAsia="Arial" w:hAnsi="Arial" w:cs="Arial"/>
          <w:sz w:val="6"/>
          <w:szCs w:val="6"/>
        </w:rPr>
      </w:pPr>
    </w:p>
    <w:p w14:paraId="7236CBEA" w14:textId="77777777" w:rsidR="006024AE" w:rsidRDefault="006024AE">
      <w:pPr>
        <w:rPr>
          <w:rFonts w:ascii="Arial" w:eastAsia="Arial" w:hAnsi="Arial" w:cs="Arial"/>
          <w:sz w:val="6"/>
          <w:szCs w:val="6"/>
        </w:rPr>
      </w:pPr>
    </w:p>
    <w:p w14:paraId="3B39C51F" w14:textId="77777777" w:rsidR="006024AE" w:rsidRDefault="006024AE">
      <w:pPr>
        <w:rPr>
          <w:rFonts w:ascii="Arial" w:eastAsia="Arial" w:hAnsi="Arial" w:cs="Arial"/>
          <w:sz w:val="6"/>
          <w:szCs w:val="6"/>
        </w:rPr>
      </w:pPr>
    </w:p>
    <w:p w14:paraId="324C0C81" w14:textId="77777777" w:rsidR="006024AE" w:rsidRDefault="006024AE">
      <w:pPr>
        <w:rPr>
          <w:rFonts w:ascii="Arial" w:eastAsia="Arial" w:hAnsi="Arial" w:cs="Arial"/>
          <w:sz w:val="6"/>
          <w:szCs w:val="6"/>
        </w:rPr>
      </w:pPr>
    </w:p>
    <w:p w14:paraId="2A888D54" w14:textId="77777777" w:rsidR="006024AE" w:rsidRDefault="006024AE">
      <w:pPr>
        <w:rPr>
          <w:rFonts w:ascii="Arial" w:eastAsia="Arial" w:hAnsi="Arial" w:cs="Arial"/>
          <w:sz w:val="6"/>
          <w:szCs w:val="6"/>
        </w:rPr>
      </w:pPr>
    </w:p>
    <w:p w14:paraId="53A28889" w14:textId="77777777" w:rsidR="006024AE" w:rsidRDefault="006024AE">
      <w:pPr>
        <w:rPr>
          <w:rFonts w:ascii="Arial" w:eastAsia="Arial" w:hAnsi="Arial" w:cs="Arial"/>
          <w:sz w:val="6"/>
          <w:szCs w:val="6"/>
        </w:rPr>
      </w:pPr>
    </w:p>
    <w:p w14:paraId="1D5CD261" w14:textId="77777777" w:rsidR="006024AE" w:rsidRDefault="00A37044">
      <w:pPr>
        <w:spacing w:before="35" w:line="261" w:lineRule="auto"/>
        <w:ind w:left="892" w:right="958"/>
        <w:rPr>
          <w:rFonts w:ascii="Trebuchet MS" w:eastAsia="Trebuchet MS" w:hAnsi="Trebuchet MS" w:cs="Trebuchet MS"/>
          <w:sz w:val="6"/>
          <w:szCs w:val="6"/>
        </w:rPr>
      </w:pPr>
      <w:r>
        <w:rPr>
          <w:noProof/>
          <w:lang w:bidi="he-IL"/>
        </w:rPr>
        <mc:AlternateContent>
          <mc:Choice Requires="wps">
            <w:drawing>
              <wp:anchor distT="0" distB="0" distL="114300" distR="114300" simplePos="0" relativeHeight="251660288" behindDoc="1" locked="0" layoutInCell="1" allowOverlap="1" wp14:anchorId="325E8F5E" wp14:editId="70AEC936">
                <wp:simplePos x="0" y="0"/>
                <wp:positionH relativeFrom="page">
                  <wp:posOffset>4901565</wp:posOffset>
                </wp:positionH>
                <wp:positionV relativeFrom="paragraph">
                  <wp:posOffset>-29210</wp:posOffset>
                </wp:positionV>
                <wp:extent cx="1200150" cy="171450"/>
                <wp:effectExtent l="0" t="1270" r="381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9DE99" w14:textId="77777777" w:rsidR="006024AE" w:rsidRDefault="00DD5827">
                            <w:pPr>
                              <w:spacing w:before="19"/>
                              <w:ind w:left="41"/>
                              <w:rPr>
                                <w:rFonts w:ascii="Arial" w:eastAsia="Arial" w:hAnsi="Arial" w:cs="Arial"/>
                                <w:sz w:val="21"/>
                                <w:szCs w:val="21"/>
                              </w:rPr>
                            </w:pPr>
                            <w:r>
                              <w:rPr>
                                <w:rFonts w:ascii="Arial"/>
                                <w:color w:val="FFFFFF"/>
                                <w:w w:val="102"/>
                                <w:sz w:val="21"/>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25E8F5E" id="_x0000_t202" coordsize="21600,21600" o:spt="202" path="m,l,21600r21600,l21600,xe">
                <v:stroke joinstyle="miter"/>
                <v:path gradientshapeok="t" o:connecttype="rect"/>
              </v:shapetype>
              <v:shape id="Text Box 19" o:spid="_x0000_s1026" type="#_x0000_t202" style="position:absolute;left:0;text-align:left;margin-left:385.95pt;margin-top:-2.3pt;width:94.5pt;height:1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" filled="f" stroked="f">
                <v:textbox inset="0,0,0,0">
                  <w:txbxContent>
                    <w:p w14:paraId="7CD9DE99" w14:textId="77777777" w:rsidR="006024AE" w:rsidRDefault="00DD5827">
                      <w:pPr>
                        <w:spacing w:before="19"/>
                        <w:ind w:left="41"/>
                        <w:rPr>
                          <w:rFonts w:ascii="Arial" w:eastAsia="Arial" w:hAnsi="Arial" w:cs="Arial"/>
                          <w:sz w:val="21"/>
                          <w:szCs w:val="21"/>
                        </w:rPr>
                      </w:pPr>
                      <w:r>
                        <w:rPr>
                          <w:rFonts w:ascii="Arial"/>
                          <w:color w:val="FFFFFF"/>
                          <w:w w:val="102"/>
                          <w:sz w:val="21"/>
                        </w:rPr>
                        <w:t>A.</w:t>
                      </w:r>
                    </w:p>
                  </w:txbxContent>
                </v:textbox>
                <w10:wrap anchorx="page"/>
              </v:shape>
            </w:pict>
          </mc:Fallback>
        </mc:AlternateContent>
      </w:r>
      <w:r>
        <w:rPr>
          <w:noProof/>
          <w:lang w:bidi="he-IL"/>
        </w:rPr>
        <mc:AlternateContent>
          <mc:Choice Requires="wpg">
            <w:drawing>
              <wp:anchor distT="0" distB="0" distL="114300" distR="114300" simplePos="0" relativeHeight="251655168" behindDoc="0" locked="0" layoutInCell="1" allowOverlap="1" wp14:anchorId="7C6A0211" wp14:editId="09DE4449">
                <wp:simplePos x="0" y="0"/>
                <wp:positionH relativeFrom="page">
                  <wp:posOffset>4901565</wp:posOffset>
                </wp:positionH>
                <wp:positionV relativeFrom="paragraph">
                  <wp:posOffset>-29210</wp:posOffset>
                </wp:positionV>
                <wp:extent cx="1200150" cy="916940"/>
                <wp:effectExtent l="0" t="1270" r="3810" b="0"/>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916940"/>
                          <a:chOff x="7719" y="-46"/>
                          <a:chExt cx="1890" cy="1444"/>
                        </a:xfrm>
                      </wpg:grpSpPr>
                      <pic:pic xmlns:pic="http://schemas.openxmlformats.org/drawingml/2006/picture">
                        <pic:nvPicPr>
                          <pic:cNvPr id="16"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719" y="-46"/>
                            <a:ext cx="1874" cy="1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719" y="-46"/>
                            <a:ext cx="1890" cy="1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2A5C05E" id="Group 16" o:spid="_x0000_s1026" style="position:absolute;margin-left:385.95pt;margin-top:-2.3pt;width:94.5pt;height:72.2pt;z-index:251655168;mso-position-horizontal-relative:page" coordorigin="7719,-46" coordsize="1890,144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7719;top:-46;width:1874;height:1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XyNfCAAAA2wAAAA8AAABkcnMvZG93bnJldi54bWxET0uLwjAQvi/4H8IIe9NUYYtWo4gPVhY9&#10;+Dh4HJqxrTaT0mRr/fcbQdjbfHzPmc5bU4qGaldYVjDoRyCIU6sLzhScT5veCITzyBpLy6TgSQ7m&#10;s87HFBNtH3yg5ugzEULYJagg975KpHRpTgZd31bEgbva2qAPsM6krvERwk0ph1EUS4MFh4YcK1rm&#10;lN6Pv0bB/pIOdrslbtZx/DP+jla35suslPrstosJCE+t/xe/3Vsd5sfw+iUcIG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18jXwgAAANsAAAAPAAAAAAAAAAAAAAAAAJ8C&#10;AABkcnMvZG93bnJldi54bWxQSwUGAAAAAAQABAD3AAAAjgMAAAAA&#10;">
                  <v:imagedata r:id="rId10" o:title=""/>
                </v:shape>
                <v:shape id="Picture 17" o:spid="_x0000_s1028" type="#_x0000_t75" style="position:absolute;left:7719;top:-46;width:1890;height:1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CVAjCAAAA2wAAAA8AAABkcnMvZG93bnJldi54bWxET01rg0AQvQfyH5YJ9Jas5tAGk00QQfCQ&#10;Q2o8tLfBnaitOyvuJtF/3y0UepvH+5zDaTK9eNDoOssK4k0Egri2uuNGQXXN1zsQziNr7C2Tgpkc&#10;nI7LxQETbZ/8To/SNyKEsEtQQev9kEjp6pYMuo0diAN3s6NBH+DYSD3iM4SbXm6j6FUa7Dg0tDhQ&#10;1lL9Xd6NgvMlLuxX86mruviY8zQtMe4ypV5WU7oH4Wny/+I/d6HD/Df4/SUcII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AlQIwgAAANsAAAAPAAAAAAAAAAAAAAAAAJ8C&#10;AABkcnMvZG93bnJldi54bWxQSwUGAAAAAAQABAD3AAAAjgMAAAAA&#10;">
                  <v:imagedata r:id="rId11" o:title=""/>
                </v:shape>
                <w10:wrap anchorx="page"/>
              </v:group>
            </w:pict>
          </mc:Fallback>
        </mc:AlternateContent>
      </w:r>
      <w:r>
        <w:rPr>
          <w:noProof/>
          <w:lang w:bidi="he-IL"/>
        </w:rPr>
        <mc:AlternateContent>
          <mc:Choice Requires="wpg">
            <w:drawing>
              <wp:anchor distT="0" distB="0" distL="114300" distR="114300" simplePos="0" relativeHeight="251656192" behindDoc="0" locked="0" layoutInCell="1" allowOverlap="1" wp14:anchorId="2EEE4C9C" wp14:editId="06FDB6F8">
                <wp:simplePos x="0" y="0"/>
                <wp:positionH relativeFrom="page">
                  <wp:posOffset>6181725</wp:posOffset>
                </wp:positionH>
                <wp:positionV relativeFrom="paragraph">
                  <wp:posOffset>139700</wp:posOffset>
                </wp:positionV>
                <wp:extent cx="1091565" cy="747395"/>
                <wp:effectExtent l="0" t="8255" r="3810" b="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1565" cy="747395"/>
                          <a:chOff x="9735" y="220"/>
                          <a:chExt cx="1719" cy="1177"/>
                        </a:xfrm>
                      </wpg:grpSpPr>
                      <wpg:grpSp>
                        <wpg:cNvPr id="8" name="Group 9"/>
                        <wpg:cNvGrpSpPr>
                          <a:grpSpLocks/>
                        </wpg:cNvGrpSpPr>
                        <wpg:grpSpPr bwMode="auto">
                          <a:xfrm>
                            <a:off x="9895" y="223"/>
                            <a:ext cx="1556" cy="1100"/>
                            <a:chOff x="9895" y="223"/>
                            <a:chExt cx="1556" cy="1100"/>
                          </a:xfrm>
                        </wpg:grpSpPr>
                        <wps:wsp>
                          <wps:cNvPr id="9" name="Freeform 15"/>
                          <wps:cNvSpPr>
                            <a:spLocks/>
                          </wps:cNvSpPr>
                          <wps:spPr bwMode="auto">
                            <a:xfrm>
                              <a:off x="9895" y="223"/>
                              <a:ext cx="1556" cy="1100"/>
                            </a:xfrm>
                            <a:custGeom>
                              <a:avLst/>
                              <a:gdLst>
                                <a:gd name="T0" fmla="+- 0 9895 9895"/>
                                <a:gd name="T1" fmla="*/ T0 w 1556"/>
                                <a:gd name="T2" fmla="+- 0 1322 223"/>
                                <a:gd name="T3" fmla="*/ 1322 h 1100"/>
                                <a:gd name="T4" fmla="+- 0 9895 9895"/>
                                <a:gd name="T5" fmla="*/ T4 w 1556"/>
                                <a:gd name="T6" fmla="+- 0 223 223"/>
                                <a:gd name="T7" fmla="*/ 223 h 1100"/>
                                <a:gd name="T8" fmla="+- 0 11451 9895"/>
                                <a:gd name="T9" fmla="*/ T8 w 1556"/>
                                <a:gd name="T10" fmla="+- 0 223 223"/>
                                <a:gd name="T11" fmla="*/ 223 h 1100"/>
                                <a:gd name="T12" fmla="+- 0 11451 9895"/>
                                <a:gd name="T13" fmla="*/ T12 w 1556"/>
                                <a:gd name="T14" fmla="+- 0 1322 223"/>
                                <a:gd name="T15" fmla="*/ 1322 h 1100"/>
                                <a:gd name="T16" fmla="+- 0 9895 9895"/>
                                <a:gd name="T17" fmla="*/ T16 w 1556"/>
                                <a:gd name="T18" fmla="+- 0 1322 223"/>
                                <a:gd name="T19" fmla="*/ 1322 h 1100"/>
                              </a:gdLst>
                              <a:ahLst/>
                              <a:cxnLst>
                                <a:cxn ang="0">
                                  <a:pos x="T1" y="T3"/>
                                </a:cxn>
                                <a:cxn ang="0">
                                  <a:pos x="T5" y="T7"/>
                                </a:cxn>
                                <a:cxn ang="0">
                                  <a:pos x="T9" y="T11"/>
                                </a:cxn>
                                <a:cxn ang="0">
                                  <a:pos x="T13" y="T15"/>
                                </a:cxn>
                                <a:cxn ang="0">
                                  <a:pos x="T17" y="T19"/>
                                </a:cxn>
                              </a:cxnLst>
                              <a:rect l="0" t="0" r="r" b="b"/>
                              <a:pathLst>
                                <a:path w="1556" h="1100">
                                  <a:moveTo>
                                    <a:pt x="0" y="1099"/>
                                  </a:moveTo>
                                  <a:lnTo>
                                    <a:pt x="0" y="0"/>
                                  </a:lnTo>
                                  <a:lnTo>
                                    <a:pt x="1556" y="0"/>
                                  </a:lnTo>
                                  <a:lnTo>
                                    <a:pt x="1556" y="1099"/>
                                  </a:lnTo>
                                  <a:lnTo>
                                    <a:pt x="0" y="1099"/>
                                  </a:lnTo>
                                </a:path>
                              </a:pathLst>
                            </a:custGeom>
                            <a:noFill/>
                            <a:ln w="28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897" y="224"/>
                              <a:ext cx="486" cy="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9735" y="314"/>
                              <a:ext cx="648"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9735" y="440"/>
                              <a:ext cx="1602"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735" y="566"/>
                              <a:ext cx="162"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0023" y="566"/>
                              <a:ext cx="1314" cy="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C469571" id="Group 8" o:spid="_x0000_s1026" style="position:absolute;margin-left:486.75pt;margin-top:11pt;width:85.95pt;height:58.85pt;z-index:251656192;mso-position-horizontal-relative:page" coordorigin="9735,220" coordsize="1719,1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">
                <v:group id="Group 9" o:spid="_x0000_s1027" style="position:absolute;left:9895;top:223;width:1556;height:1100" coordorigin="9895,223" coordsize="1556,1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5" o:spid="_x0000_s1028" style="position:absolute;left:9895;top:223;width:1556;height:1100;visibility:visible;mso-wrap-style:square;v-text-anchor:top" coordsize="1556,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lZ8MQA&#10;AADaAAAADwAAAGRycy9kb3ducmV2LnhtbESPQWvCQBSE74L/YXmFXqRuFIxtzEZEqFY8Na31+si+&#10;JsHs25BdTfrvuwWhx2FmvmHS9WAacaPO1ZYVzKYRCOLC6ppLBZ8fr0/PIJxH1thYJgU/5GCdjUcp&#10;Jtr2/E633JciQNglqKDyvk2kdEVFBt3UtsTB+7adQR9kV0rdYR/gppHzKIqlwZrDQoUtbSsqLvnV&#10;KFgsz9tYxvNm/7U7FZOT7I+HZanU48OwWYHwNPj/8L39phW8wN+Vc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5WfDEAAAA2gAAAA8AAAAAAAAAAAAAAAAAmAIAAGRycy9k&#10;b3ducmV2LnhtbFBLBQYAAAAABAAEAPUAAACJAwAAAAA=&#10;" path="m,1099l,,1556,r,1099l,1099e" filled="f" strokeweight=".07778mm">
                    <v:path arrowok="t" o:connecttype="custom" o:connectlocs="0,1322;0,223;1556,223;1556,1322;0,1322" o:connectangles="0,0,0,0,0"/>
                  </v:shape>
                  <v:shape id="Picture 14" o:spid="_x0000_s1029" type="#_x0000_t75" style="position:absolute;left:9897;top:224;width:486;height: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ZsfPDAAAA2wAAAA8AAABkcnMvZG93bnJldi54bWxEj09rwkAQxe+C32EZwZtuWlAkukotFkpL&#10;Ef/dh+yYDcnOptmtpt++cyh4m+G9ee83q03vG3WjLlaBDTxNM1DERbAVlwbOp7fJAlRMyBabwGTg&#10;lyJs1sPBCnMb7nyg2zGVSkI45mjApdTmWsfCkcc4DS2xaNfQeUyydqW2Hd4l3Df6Ocvm2mPF0uCw&#10;pVdHRX388QbY15ctf0bazXd73Lqv70U9+zBmPOpflqAS9elh/r9+t4Iv9PKLDK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Bmx88MAAADbAAAADwAAAAAAAAAAAAAAAACf&#10;AgAAZHJzL2Rvd25yZXYueG1sUEsFBgAAAAAEAAQA9wAAAI8DAAAAAA==&#10;">
                    <v:imagedata r:id="rId17" o:title=""/>
                  </v:shape>
                  <v:shape id="Picture 13" o:spid="_x0000_s1030" type="#_x0000_t75" style="position:absolute;left:9735;top:314;width:648;height: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c8Mi/AAAA2wAAAA8AAABkcnMvZG93bnJldi54bWxET01rAjEQvRf8D2GE3mpiD1JWo6ggVvBS&#10;K57HzbhZ3EyWJLtu/70pFHqbx/ucxWpwjegpxNqzhulEgSAuvam50nD+3r19gIgJ2WDjmTT8UITV&#10;cvSywML4B39Rf0qVyCEcC9RgU2oLKWNpyWGc+JY4czcfHKYMQyVNwEcOd418V2omHdacGyy2tLVU&#10;3k+d0xBjZzeqUzdTH8LF99dyf22PWr+Oh/UcRKIh/Yv/3J8mz5/C7y/5ALl8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NXPDIvwAAANsAAAAPAAAAAAAAAAAAAAAAAJ8CAABk&#10;cnMvZG93bnJldi54bWxQSwUGAAAAAAQABAD3AAAAiwMAAAAA&#10;">
                    <v:imagedata r:id="rId18" o:title=""/>
                  </v:shape>
                  <v:shape id="Picture 12" o:spid="_x0000_s1031" type="#_x0000_t75" style="position:absolute;left:9735;top:440;width:1602;height: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PIQXBAAAA2wAAAA8AAABkcnMvZG93bnJldi54bWxET01rwkAQvRf6H5Yp9FY35iASXUVKWyQ9&#10;qFE8j7tjEpqdTbOrxn/vCoK3ebzPmc5724gzdb52rGA4SEAQa2dqLhXstt8fYxA+IBtsHJOCK3mY&#10;z15fppgZd+ENnYtQihjCPkMFVQhtJqXXFVn0A9cSR+7oOoshwq6UpsNLDLeNTJNkJC3WHBsqbOmz&#10;Iv1XnKyCNOT6Zz3MVwdZfy11UuRy//uv1Ptbv5iACNSHp/jhXpo4P4X7L/EAObs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fPIQXBAAAA2wAAAA8AAAAAAAAAAAAAAAAAnwIA&#10;AGRycy9kb3ducmV2LnhtbFBLBQYAAAAABAAEAPcAAACNAwAAAAA=&#10;">
                    <v:imagedata r:id="rId19" o:title=""/>
                  </v:shape>
                  <v:shape id="Picture 11" o:spid="_x0000_s1032" type="#_x0000_t75" style="position:absolute;left:9735;top:566;width:162;height: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ViazDAAAA2wAAAA8AAABkcnMvZG93bnJldi54bWxEj92KwjAQhe+FfYcwwt5pqqJINYqs3SLi&#10;Td19gKGZ/mAzKU3Wdt/eCIJ3M5xzvjmz3Q+mEXfqXG1ZwWwagSDOra65VPD78z1Zg3AeWWNjmRT8&#10;k4P97mO0xVjbnjO6X30pAoRdjAoq79tYSpdXZNBNbUsctMJ2Bn1Yu1LqDvsAN42cR9FKGqw5XKiw&#10;pa+K8tv1zwRKck7Ti8/65SXJkqKIFrP0yEp9jofDBoSnwb/Nr/RJh/oLeP4SBpC7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pWJrMMAAADbAAAADwAAAAAAAAAAAAAAAACf&#10;AgAAZHJzL2Rvd25yZXYueG1sUEsFBgAAAAAEAAQA9wAAAI8DAAAAAA==&#10;">
                    <v:imagedata r:id="rId20" o:title=""/>
                  </v:shape>
                  <v:shape id="Picture 10" o:spid="_x0000_s1033" type="#_x0000_t75" style="position:absolute;left:10023;top:566;width:1314;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RNPjDAAAA2wAAAA8AAABkcnMvZG93bnJldi54bWxET01rwkAQvQv9D8sUehHdWEvR1FVEVBTS&#10;Q6OHHofsNBuanQ3Z1cR/7wqF3ubxPmex6m0trtT6yrGCyTgBQVw4XXGp4HzajWYgfEDWWDsmBTfy&#10;sFo+DRaYatfxF13zUIoYwj5FBSaEJpXSF4Ys+rFriCP341qLIcK2lLrFLobbWr4mybu0WHFsMNjQ&#10;xlDxm1+sgu5zU+bftyY7utN6nu23bLLhVKmX5379ASJQH/7Ff+6DjvPf4PFLPEAu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BE0+MMAAADbAAAADwAAAAAAAAAAAAAAAACf&#10;AgAAZHJzL2Rvd25yZXYueG1sUEsFBgAAAAAEAAQA9wAAAI8DAAAAAA==&#10;">
                    <v:imagedata r:id="rId21" o:title=""/>
                  </v:shape>
                </v:group>
                <w10:wrap anchorx="page"/>
              </v:group>
            </w:pict>
          </mc:Fallback>
        </mc:AlternateContent>
      </w:r>
      <w:r>
        <w:rPr>
          <w:noProof/>
          <w:lang w:bidi="he-IL"/>
        </w:rPr>
        <mc:AlternateContent>
          <mc:Choice Requires="wps">
            <w:drawing>
              <wp:anchor distT="0" distB="0" distL="114300" distR="114300" simplePos="0" relativeHeight="251657216" behindDoc="0" locked="0" layoutInCell="1" allowOverlap="1" wp14:anchorId="4E6107B5" wp14:editId="7B718CC2">
                <wp:simplePos x="0" y="0"/>
                <wp:positionH relativeFrom="page">
                  <wp:posOffset>6152515</wp:posOffset>
                </wp:positionH>
                <wp:positionV relativeFrom="paragraph">
                  <wp:posOffset>-8890</wp:posOffset>
                </wp:positionV>
                <wp:extent cx="130175" cy="137160"/>
                <wp:effectExtent l="0" t="2540" r="3810" b="317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0A15B" w14:textId="77777777" w:rsidR="006024AE" w:rsidRDefault="00DD5827">
                            <w:pPr>
                              <w:spacing w:line="211" w:lineRule="exact"/>
                              <w:rPr>
                                <w:rFonts w:ascii="Arial" w:eastAsia="Arial" w:hAnsi="Arial" w:cs="Arial"/>
                                <w:sz w:val="21"/>
                                <w:szCs w:val="21"/>
                              </w:rPr>
                            </w:pPr>
                            <w:r>
                              <w:rPr>
                                <w:rFonts w:ascii="Arial"/>
                                <w:w w:val="102"/>
                                <w:sz w:val="21"/>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6107B5" id="Text Box 7" o:spid="_x0000_s1027" type="#_x0000_t202" style="position:absolute;left:0;text-align:left;margin-left:484.45pt;margin-top:-.7pt;width:10.25pt;height:10.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p9sAIAAK8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" filled="f" stroked="f">
                <v:textbox inset="0,0,0,0">
                  <w:txbxContent>
                    <w:p w14:paraId="4AC0A15B" w14:textId="77777777" w:rsidR="006024AE" w:rsidRDefault="00DD5827">
                      <w:pPr>
                        <w:spacing w:line="211" w:lineRule="exact"/>
                        <w:rPr>
                          <w:rFonts w:ascii="Arial" w:eastAsia="Arial" w:hAnsi="Arial" w:cs="Arial"/>
                          <w:sz w:val="21"/>
                          <w:szCs w:val="21"/>
                        </w:rPr>
                      </w:pPr>
                      <w:r>
                        <w:rPr>
                          <w:rFonts w:ascii="Arial"/>
                          <w:w w:val="102"/>
                          <w:sz w:val="21"/>
                        </w:rPr>
                        <w:t>B.</w:t>
                      </w:r>
                    </w:p>
                  </w:txbxContent>
                </v:textbox>
                <w10:wrap anchorx="page"/>
              </v:shape>
            </w:pict>
          </mc:Fallback>
        </mc:AlternateContent>
      </w:r>
      <w:r>
        <w:rPr>
          <w:noProof/>
          <w:lang w:bidi="he-IL"/>
        </w:rPr>
        <mc:AlternateContent>
          <mc:Choice Requires="wps">
            <w:drawing>
              <wp:anchor distT="0" distB="0" distL="114300" distR="114300" simplePos="0" relativeHeight="251658240" behindDoc="0" locked="0" layoutInCell="1" allowOverlap="1" wp14:anchorId="4E31DECB" wp14:editId="6A3CF65F">
                <wp:simplePos x="0" y="0"/>
                <wp:positionH relativeFrom="page">
                  <wp:posOffset>6090920</wp:posOffset>
                </wp:positionH>
                <wp:positionV relativeFrom="paragraph">
                  <wp:posOffset>183515</wp:posOffset>
                </wp:positionV>
                <wp:extent cx="75565" cy="614045"/>
                <wp:effectExtent l="4445" t="4445" r="0" b="63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61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D6938" w14:textId="77777777" w:rsidR="006024AE" w:rsidRDefault="00DD5827">
                            <w:pPr>
                              <w:spacing w:line="118" w:lineRule="exact"/>
                              <w:ind w:left="20"/>
                              <w:rPr>
                                <w:rFonts w:ascii="Lucida Sans Unicode" w:eastAsia="Lucida Sans Unicode" w:hAnsi="Lucida Sans Unicode" w:cs="Lucida Sans Unicode"/>
                                <w:sz w:val="8"/>
                                <w:szCs w:val="8"/>
                              </w:rPr>
                            </w:pPr>
                            <w:r>
                              <w:rPr>
                                <w:rFonts w:ascii="Lucida Sans Unicode"/>
                                <w:spacing w:val="-1"/>
                                <w:sz w:val="8"/>
                              </w:rPr>
                              <w:t>Luminescenc</w:t>
                            </w:r>
                            <w:r>
                              <w:rPr>
                                <w:rFonts w:ascii="Lucida Sans Unicode"/>
                                <w:sz w:val="8"/>
                              </w:rPr>
                              <w:t xml:space="preserve">e </w:t>
                            </w:r>
                            <w:r>
                              <w:rPr>
                                <w:rFonts w:ascii="Lucida Sans Unicode"/>
                                <w:spacing w:val="-1"/>
                                <w:sz w:val="8"/>
                              </w:rPr>
                              <w:t>(Lumens)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31DECB" id="Text Box 6" o:spid="_x0000_s1028" type="#_x0000_t202" style="position:absolute;left:0;text-align:left;margin-left:479.6pt;margin-top:14.45pt;width:5.95pt;height:4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" filled="f" stroked="f">
                <v:textbox style="layout-flow:vertical;mso-layout-flow-alt:bottom-to-top" inset="0,0,0,0">
                  <w:txbxContent>
                    <w:p w14:paraId="685D6938" w14:textId="77777777" w:rsidR="006024AE" w:rsidRDefault="00DD5827">
                      <w:pPr>
                        <w:spacing w:line="118" w:lineRule="exact"/>
                        <w:ind w:left="20"/>
                        <w:rPr>
                          <w:rFonts w:ascii="Lucida Sans Unicode" w:eastAsia="Lucida Sans Unicode" w:hAnsi="Lucida Sans Unicode" w:cs="Lucida Sans Unicode"/>
                          <w:sz w:val="8"/>
                          <w:szCs w:val="8"/>
                        </w:rPr>
                      </w:pPr>
                      <w:r>
                        <w:rPr>
                          <w:rFonts w:ascii="Lucida Sans Unicode"/>
                          <w:spacing w:val="-1"/>
                          <w:sz w:val="8"/>
                        </w:rPr>
                        <w:t>Luminescenc</w:t>
                      </w:r>
                      <w:r>
                        <w:rPr>
                          <w:rFonts w:ascii="Lucida Sans Unicode"/>
                          <w:sz w:val="8"/>
                        </w:rPr>
                        <w:t>e</w:t>
                      </w:r>
                      <w:r>
                        <w:rPr>
                          <w:rFonts w:ascii="Lucida Sans Unicode"/>
                          <w:sz w:val="8"/>
                        </w:rPr>
                        <w:t xml:space="preserve"> </w:t>
                      </w:r>
                      <w:r>
                        <w:rPr>
                          <w:rFonts w:ascii="Lucida Sans Unicode"/>
                          <w:spacing w:val="-1"/>
                          <w:sz w:val="8"/>
                        </w:rPr>
                        <w:t>(Lumens)</w:t>
                      </w:r>
                    </w:p>
                  </w:txbxContent>
                </v:textbox>
                <w10:wrap anchorx="page"/>
              </v:shape>
            </w:pict>
          </mc:Fallback>
        </mc:AlternateContent>
      </w:r>
      <w:r w:rsidR="00DD5827">
        <w:rPr>
          <w:rFonts w:ascii="Trebuchet MS"/>
          <w:b/>
          <w:w w:val="115"/>
          <w:sz w:val="6"/>
        </w:rPr>
        <w:t>Caspase</w:t>
      </w:r>
      <w:r w:rsidR="00DD5827">
        <w:rPr>
          <w:rFonts w:ascii="Trebuchet MS"/>
          <w:b/>
          <w:spacing w:val="-6"/>
          <w:w w:val="115"/>
          <w:sz w:val="6"/>
        </w:rPr>
        <w:t xml:space="preserve"> </w:t>
      </w:r>
      <w:r w:rsidR="00DD5827">
        <w:rPr>
          <w:rFonts w:ascii="Trebuchet MS"/>
          <w:b/>
          <w:w w:val="115"/>
          <w:sz w:val="6"/>
        </w:rPr>
        <w:t>Activity</w:t>
      </w:r>
      <w:r w:rsidR="00DD5827">
        <w:rPr>
          <w:rFonts w:ascii="Trebuchet MS"/>
          <w:b/>
          <w:spacing w:val="-6"/>
          <w:w w:val="115"/>
          <w:sz w:val="6"/>
        </w:rPr>
        <w:t xml:space="preserve"> </w:t>
      </w:r>
      <w:r w:rsidR="00DD5827">
        <w:rPr>
          <w:rFonts w:ascii="Trebuchet MS"/>
          <w:b/>
          <w:w w:val="115"/>
          <w:sz w:val="6"/>
        </w:rPr>
        <w:t>Before</w:t>
      </w:r>
      <w:r w:rsidR="00DD5827">
        <w:rPr>
          <w:rFonts w:ascii="Trebuchet MS"/>
          <w:b/>
          <w:spacing w:val="-6"/>
          <w:w w:val="115"/>
          <w:sz w:val="6"/>
        </w:rPr>
        <w:t xml:space="preserve"> </w:t>
      </w:r>
      <w:r w:rsidR="00DD5827">
        <w:rPr>
          <w:rFonts w:ascii="Trebuchet MS"/>
          <w:b/>
          <w:w w:val="120"/>
          <w:sz w:val="6"/>
        </w:rPr>
        <w:t>/</w:t>
      </w:r>
      <w:r w:rsidR="00DD5827">
        <w:rPr>
          <w:rFonts w:ascii="Trebuchet MS"/>
          <w:b/>
          <w:spacing w:val="-7"/>
          <w:w w:val="120"/>
          <w:sz w:val="6"/>
        </w:rPr>
        <w:t xml:space="preserve"> </w:t>
      </w:r>
      <w:r w:rsidR="00DD5827">
        <w:rPr>
          <w:rFonts w:ascii="Trebuchet MS"/>
          <w:b/>
          <w:w w:val="115"/>
          <w:sz w:val="6"/>
        </w:rPr>
        <w:t>After</w:t>
      </w:r>
      <w:r w:rsidR="00DD5827">
        <w:rPr>
          <w:rFonts w:ascii="Trebuchet MS"/>
          <w:b/>
          <w:spacing w:val="-1"/>
          <w:w w:val="109"/>
          <w:sz w:val="6"/>
        </w:rPr>
        <w:t xml:space="preserve"> </w:t>
      </w:r>
      <w:r w:rsidR="00DD5827">
        <w:rPr>
          <w:rFonts w:ascii="Trebuchet MS"/>
          <w:b/>
          <w:w w:val="115"/>
          <w:sz w:val="6"/>
        </w:rPr>
        <w:t>Meth</w:t>
      </w:r>
      <w:r w:rsidR="00DD5827">
        <w:rPr>
          <w:rFonts w:ascii="Trebuchet MS"/>
          <w:b/>
          <w:spacing w:val="-8"/>
          <w:w w:val="115"/>
          <w:sz w:val="6"/>
        </w:rPr>
        <w:t xml:space="preserve"> </w:t>
      </w:r>
      <w:r w:rsidR="00DD5827">
        <w:rPr>
          <w:rFonts w:ascii="Trebuchet MS"/>
          <w:b/>
          <w:w w:val="115"/>
          <w:sz w:val="6"/>
        </w:rPr>
        <w:t>for</w:t>
      </w:r>
      <w:r w:rsidR="00DD5827">
        <w:rPr>
          <w:rFonts w:ascii="Trebuchet MS"/>
          <w:b/>
          <w:spacing w:val="-7"/>
          <w:w w:val="115"/>
          <w:sz w:val="6"/>
        </w:rPr>
        <w:t xml:space="preserve"> </w:t>
      </w:r>
      <w:r w:rsidR="00DD5827">
        <w:rPr>
          <w:rFonts w:ascii="Trebuchet MS"/>
          <w:b/>
          <w:w w:val="115"/>
          <w:sz w:val="6"/>
        </w:rPr>
        <w:t>Two</w:t>
      </w:r>
      <w:r w:rsidR="00DD5827">
        <w:rPr>
          <w:rFonts w:ascii="Trebuchet MS"/>
          <w:b/>
          <w:spacing w:val="-7"/>
          <w:w w:val="115"/>
          <w:sz w:val="6"/>
        </w:rPr>
        <w:t xml:space="preserve"> </w:t>
      </w:r>
      <w:r w:rsidR="00DD5827">
        <w:rPr>
          <w:rFonts w:ascii="Trebuchet MS"/>
          <w:b/>
          <w:w w:val="115"/>
          <w:sz w:val="6"/>
        </w:rPr>
        <w:t>Independent</w:t>
      </w:r>
      <w:r w:rsidR="00DD5827">
        <w:rPr>
          <w:rFonts w:ascii="Trebuchet MS"/>
          <w:b/>
          <w:spacing w:val="-8"/>
          <w:w w:val="115"/>
          <w:sz w:val="6"/>
        </w:rPr>
        <w:t xml:space="preserve"> </w:t>
      </w:r>
      <w:r w:rsidR="00DD5827">
        <w:rPr>
          <w:rFonts w:ascii="Trebuchet MS"/>
          <w:b/>
          <w:w w:val="115"/>
          <w:sz w:val="6"/>
        </w:rPr>
        <w:t>Cases</w:t>
      </w:r>
    </w:p>
    <w:p w14:paraId="0CFF8837" w14:textId="77777777" w:rsidR="006024AE" w:rsidRDefault="006024AE">
      <w:pPr>
        <w:spacing w:line="261" w:lineRule="auto"/>
        <w:rPr>
          <w:rFonts w:ascii="Trebuchet MS" w:eastAsia="Trebuchet MS" w:hAnsi="Trebuchet MS" w:cs="Trebuchet MS"/>
          <w:sz w:val="6"/>
          <w:szCs w:val="6"/>
        </w:rPr>
        <w:sectPr w:rsidR="006024AE">
          <w:type w:val="continuous"/>
          <w:pgSz w:w="12240" w:h="15840"/>
          <w:pgMar w:top="620" w:right="340" w:bottom="280" w:left="40" w:header="720" w:footer="720" w:gutter="0"/>
          <w:cols w:num="2" w:space="720" w:equalWidth="0">
            <w:col w:w="7426" w:space="1543"/>
            <w:col w:w="2891"/>
          </w:cols>
        </w:sectPr>
      </w:pPr>
    </w:p>
    <w:p w14:paraId="42196991" w14:textId="77777777" w:rsidR="006024AE" w:rsidRDefault="00DD5827">
      <w:pPr>
        <w:pStyle w:val="BodyText"/>
        <w:spacing w:before="33" w:line="268" w:lineRule="auto"/>
        <w:ind w:right="4372"/>
        <w:jc w:val="both"/>
      </w:pPr>
      <w:r>
        <w:lastRenderedPageBreak/>
        <w:t>vention</w:t>
      </w:r>
      <w:r>
        <w:rPr>
          <w:spacing w:val="-6"/>
        </w:rPr>
        <w:t xml:space="preserve"> </w:t>
      </w:r>
      <w:r>
        <w:t>of</w:t>
      </w:r>
      <w:r>
        <w:rPr>
          <w:spacing w:val="-6"/>
        </w:rPr>
        <w:t xml:space="preserve"> </w:t>
      </w:r>
      <w:r>
        <w:t>respiratory</w:t>
      </w:r>
      <w:r>
        <w:rPr>
          <w:spacing w:val="-6"/>
        </w:rPr>
        <w:t xml:space="preserve"> </w:t>
      </w:r>
      <w:r>
        <w:t>failure</w:t>
      </w:r>
      <w:r>
        <w:rPr>
          <w:spacing w:val="-6"/>
        </w:rPr>
        <w:t xml:space="preserve"> </w:t>
      </w:r>
      <w:r>
        <w:t>in</w:t>
      </w:r>
      <w:r>
        <w:rPr>
          <w:spacing w:val="-6"/>
        </w:rPr>
        <w:t xml:space="preserve"> </w:t>
      </w:r>
      <w:r>
        <w:t>hospitalized</w:t>
      </w:r>
      <w:r>
        <w:rPr>
          <w:spacing w:val="-6"/>
        </w:rPr>
        <w:t xml:space="preserve"> </w:t>
      </w:r>
      <w:r>
        <w:t>patients</w:t>
      </w:r>
      <w:r>
        <w:rPr>
          <w:spacing w:val="-6"/>
        </w:rPr>
        <w:t xml:space="preserve"> </w:t>
      </w:r>
      <w:r>
        <w:t>will</w:t>
      </w:r>
      <w:r>
        <w:rPr>
          <w:spacing w:val="-6"/>
        </w:rPr>
        <w:t xml:space="preserve"> </w:t>
      </w:r>
      <w:r>
        <w:t>be</w:t>
      </w:r>
      <w:r>
        <w:rPr>
          <w:spacing w:val="-6"/>
        </w:rPr>
        <w:t xml:space="preserve"> </w:t>
      </w:r>
      <w:r>
        <w:t>ineffective,</w:t>
      </w:r>
      <w:r>
        <w:rPr>
          <w:w w:val="99"/>
        </w:rPr>
        <w:t xml:space="preserve"> </w:t>
      </w:r>
      <w:r>
        <w:t>because only one in 30 hospitalized adults requires mechanical</w:t>
      </w:r>
      <w:r>
        <w:rPr>
          <w:spacing w:val="-26"/>
        </w:rPr>
        <w:t xml:space="preserve"> </w:t>
      </w:r>
      <w:r>
        <w:t>venti-</w:t>
      </w:r>
      <w:r>
        <w:rPr>
          <w:w w:val="99"/>
        </w:rPr>
        <w:t xml:space="preserve"> </w:t>
      </w:r>
      <w:r>
        <w:t>lation.</w:t>
      </w:r>
      <w:r>
        <w:rPr>
          <w:spacing w:val="3"/>
        </w:rPr>
        <w:t xml:space="preserve"> </w:t>
      </w:r>
      <w:r>
        <w:t>Individualized</w:t>
      </w:r>
      <w:r>
        <w:rPr>
          <w:spacing w:val="-12"/>
        </w:rPr>
        <w:t xml:space="preserve"> </w:t>
      </w:r>
      <w:r>
        <w:rPr>
          <w:spacing w:val="-3"/>
        </w:rPr>
        <w:t>preventive</w:t>
      </w:r>
      <w:r>
        <w:rPr>
          <w:spacing w:val="-13"/>
        </w:rPr>
        <w:t xml:space="preserve"> </w:t>
      </w:r>
      <w:r>
        <w:t>interventions</w:t>
      </w:r>
      <w:r>
        <w:rPr>
          <w:spacing w:val="-12"/>
        </w:rPr>
        <w:t xml:space="preserve"> </w:t>
      </w:r>
      <w:r>
        <w:t>targeting</w:t>
      </w:r>
      <w:r>
        <w:rPr>
          <w:spacing w:val="-13"/>
        </w:rPr>
        <w:t xml:space="preserve"> </w:t>
      </w:r>
      <w:r>
        <w:t>patients</w:t>
      </w:r>
      <w:r>
        <w:rPr>
          <w:spacing w:val="-12"/>
        </w:rPr>
        <w:t xml:space="preserve"> </w:t>
      </w:r>
      <w:r>
        <w:t>at</w:t>
      </w:r>
      <w:r>
        <w:rPr>
          <w:spacing w:val="-12"/>
        </w:rPr>
        <w:t xml:space="preserve"> </w:t>
      </w:r>
      <w:r>
        <w:t>high</w:t>
      </w:r>
      <w:r>
        <w:rPr>
          <w:w w:val="99"/>
        </w:rPr>
        <w:t xml:space="preserve"> </w:t>
      </w:r>
      <w:r>
        <w:t>risk will be more efficient in preventing potentially irreversible end</w:t>
      </w:r>
      <w:r>
        <w:rPr>
          <w:spacing w:val="11"/>
        </w:rPr>
        <w:t xml:space="preserve"> </w:t>
      </w:r>
      <w:r>
        <w:t>or-</w:t>
      </w:r>
      <w:r>
        <w:rPr>
          <w:w w:val="99"/>
        </w:rPr>
        <w:t xml:space="preserve"> </w:t>
      </w:r>
      <w:r>
        <w:t>gan damage, while also possibly leading to improved compliance</w:t>
      </w:r>
      <w:r>
        <w:rPr>
          <w:spacing w:val="5"/>
        </w:rPr>
        <w:t xml:space="preserve"> </w:t>
      </w:r>
      <w:r>
        <w:rPr>
          <w:spacing w:val="-3"/>
        </w:rPr>
        <w:t>by</w:t>
      </w:r>
      <w:r>
        <w:rPr>
          <w:w w:val="99"/>
        </w:rPr>
        <w:t xml:space="preserve"> </w:t>
      </w:r>
      <w:r>
        <w:t xml:space="preserve">providers and cost effectiveness. My mentor </w:t>
      </w:r>
      <w:r>
        <w:rPr>
          <w:spacing w:val="-4"/>
        </w:rPr>
        <w:t xml:space="preserve">Dr. </w:t>
      </w:r>
      <w:r>
        <w:t>Gong,</w:t>
      </w:r>
      <w:r>
        <w:rPr>
          <w:spacing w:val="30"/>
        </w:rPr>
        <w:t xml:space="preserve"> </w:t>
      </w:r>
      <w:r>
        <w:t>demonstrated</w:t>
      </w:r>
    </w:p>
    <w:p w14:paraId="63F3B35E" w14:textId="574A7AA9" w:rsidR="006024AE" w:rsidRDefault="00DD5827">
      <w:pPr>
        <w:pStyle w:val="BodyText"/>
        <w:spacing w:before="2" w:line="268" w:lineRule="auto"/>
        <w:ind w:right="319"/>
        <w:jc w:val="both"/>
      </w:pPr>
      <w:r>
        <w:t>that</w:t>
      </w:r>
      <w:r>
        <w:rPr>
          <w:spacing w:val="13"/>
        </w:rPr>
        <w:t xml:space="preserve"> </w:t>
      </w:r>
      <w:r>
        <w:t>predictive</w:t>
      </w:r>
      <w:r>
        <w:rPr>
          <w:spacing w:val="13"/>
        </w:rPr>
        <w:t xml:space="preserve"> </w:t>
      </w:r>
      <w:r>
        <w:t>scores</w:t>
      </w:r>
      <w:r>
        <w:rPr>
          <w:spacing w:val="13"/>
        </w:rPr>
        <w:t xml:space="preserve"> </w:t>
      </w:r>
      <w:r>
        <w:t>can</w:t>
      </w:r>
      <w:r>
        <w:rPr>
          <w:spacing w:val="13"/>
        </w:rPr>
        <w:t xml:space="preserve"> </w:t>
      </w:r>
      <w:r>
        <w:t>signal</w:t>
      </w:r>
      <w:r>
        <w:rPr>
          <w:spacing w:val="13"/>
        </w:rPr>
        <w:t xml:space="preserve"> </w:t>
      </w:r>
      <w:r>
        <w:t>clinical</w:t>
      </w:r>
      <w:r>
        <w:rPr>
          <w:spacing w:val="13"/>
        </w:rPr>
        <w:t xml:space="preserve"> </w:t>
      </w:r>
      <w:r>
        <w:t>deterioration</w:t>
      </w:r>
      <w:r>
        <w:rPr>
          <w:spacing w:val="13"/>
        </w:rPr>
        <w:t xml:space="preserve"> </w:t>
      </w:r>
      <w:r>
        <w:t>as</w:t>
      </w:r>
      <w:r>
        <w:rPr>
          <w:spacing w:val="13"/>
        </w:rPr>
        <w:t xml:space="preserve"> </w:t>
      </w:r>
      <w:r>
        <w:t>early</w:t>
      </w:r>
      <w:r>
        <w:rPr>
          <w:spacing w:val="13"/>
        </w:rPr>
        <w:t xml:space="preserve"> </w:t>
      </w:r>
      <w:r>
        <w:t>as</w:t>
      </w:r>
      <w:r>
        <w:rPr>
          <w:spacing w:val="13"/>
        </w:rPr>
        <w:t xml:space="preserve"> </w:t>
      </w:r>
      <w:r>
        <w:t>24-48</w:t>
      </w:r>
      <w:r>
        <w:rPr>
          <w:spacing w:val="13"/>
        </w:rPr>
        <w:t xml:space="preserve"> </w:t>
      </w:r>
      <w:r>
        <w:t>hours</w:t>
      </w:r>
      <w:r>
        <w:rPr>
          <w:spacing w:val="13"/>
        </w:rPr>
        <w:t xml:space="preserve"> </w:t>
      </w:r>
      <w:r>
        <w:t>before</w:t>
      </w:r>
      <w:r>
        <w:rPr>
          <w:spacing w:val="13"/>
        </w:rPr>
        <w:t xml:space="preserve"> </w:t>
      </w:r>
      <w:r>
        <w:t>ICU</w:t>
      </w:r>
      <w:r>
        <w:rPr>
          <w:spacing w:val="13"/>
        </w:rPr>
        <w:t xml:space="preserve"> </w:t>
      </w:r>
      <w:r>
        <w:t>transfer</w:t>
      </w:r>
      <w:r>
        <w:rPr>
          <w:spacing w:val="13"/>
        </w:rPr>
        <w:t xml:space="preserve"> </w:t>
      </w:r>
      <w:r>
        <w:t>or</w:t>
      </w:r>
      <w:r>
        <w:rPr>
          <w:spacing w:val="13"/>
        </w:rPr>
        <w:t xml:space="preserve"> </w:t>
      </w:r>
      <w:r>
        <w:t>rapid</w:t>
      </w:r>
      <w:r>
        <w:rPr>
          <w:spacing w:val="13"/>
        </w:rPr>
        <w:t xml:space="preserve"> </w:t>
      </w:r>
      <w:r>
        <w:t>re-</w:t>
      </w:r>
      <w:r>
        <w:rPr>
          <w:w w:val="99"/>
        </w:rPr>
        <w:t xml:space="preserve"> </w:t>
      </w:r>
      <w:r>
        <w:t xml:space="preserve">sponse team interventions (Fig 1) [35]. </w:t>
      </w:r>
      <w:r>
        <w:rPr>
          <w:spacing w:val="-4"/>
        </w:rPr>
        <w:t xml:space="preserve">Dr. </w:t>
      </w:r>
      <w:r>
        <w:t xml:space="preserve">Gong co-developed the LIPS score to identify patients at high </w:t>
      </w:r>
      <w:r>
        <w:rPr>
          <w:spacing w:val="18"/>
        </w:rPr>
        <w:t xml:space="preserve"> </w:t>
      </w:r>
      <w:r>
        <w:t>risk</w:t>
      </w:r>
      <w:r>
        <w:rPr>
          <w:w w:val="99"/>
        </w:rPr>
        <w:t xml:space="preserve"> </w:t>
      </w:r>
      <w:r>
        <w:rPr>
          <w:spacing w:val="-3"/>
        </w:rPr>
        <w:t xml:space="preserve">for </w:t>
      </w:r>
      <w:r>
        <w:t>the development of Adult Respiratory Distress Syndrome (ARDS) in the emergency department [36],</w:t>
      </w:r>
      <w:r>
        <w:rPr>
          <w:spacing w:val="31"/>
        </w:rPr>
        <w:t xml:space="preserve"> </w:t>
      </w:r>
      <w:r>
        <w:t>which</w:t>
      </w:r>
      <w:r>
        <w:rPr>
          <w:w w:val="99"/>
        </w:rPr>
        <w:t xml:space="preserve"> </w:t>
      </w:r>
      <w:r>
        <w:t xml:space="preserve">proved equally able to discriminate the 587 patients in the cohort who progressed to </w:t>
      </w:r>
      <w:r>
        <w:rPr>
          <w:spacing w:val="-3"/>
        </w:rPr>
        <w:t xml:space="preserve">severe </w:t>
      </w:r>
      <w:r>
        <w:t>ARF requiring &gt;</w:t>
      </w:r>
      <w:r>
        <w:rPr>
          <w:spacing w:val="15"/>
        </w:rPr>
        <w:t xml:space="preserve"> </w:t>
      </w:r>
      <w:r>
        <w:t>48</w:t>
      </w:r>
      <w:r>
        <w:rPr>
          <w:w w:val="99"/>
        </w:rPr>
        <w:t xml:space="preserve"> </w:t>
      </w:r>
      <w:r>
        <w:t>hrs</w:t>
      </w:r>
      <w:r>
        <w:rPr>
          <w:spacing w:val="-18"/>
        </w:rPr>
        <w:t xml:space="preserve"> </w:t>
      </w:r>
      <w:r>
        <w:t>of</w:t>
      </w:r>
      <w:r>
        <w:rPr>
          <w:spacing w:val="-18"/>
        </w:rPr>
        <w:t xml:space="preserve"> </w:t>
      </w:r>
      <w:r>
        <w:t>mechanical</w:t>
      </w:r>
      <w:r>
        <w:rPr>
          <w:spacing w:val="-18"/>
        </w:rPr>
        <w:t xml:space="preserve"> </w:t>
      </w:r>
      <w:r>
        <w:t>ventilation.</w:t>
      </w:r>
      <w:r>
        <w:rPr>
          <w:spacing w:val="2"/>
        </w:rPr>
        <w:t xml:space="preserve"> </w:t>
      </w:r>
      <w:r>
        <w:t>My</w:t>
      </w:r>
      <w:r>
        <w:rPr>
          <w:spacing w:val="-18"/>
        </w:rPr>
        <w:t xml:space="preserve"> </w:t>
      </w:r>
      <w:r>
        <w:t>research</w:t>
      </w:r>
      <w:r>
        <w:rPr>
          <w:spacing w:val="-18"/>
        </w:rPr>
        <w:t xml:space="preserve"> </w:t>
      </w:r>
      <w:r>
        <w:t>project</w:t>
      </w:r>
      <w:r>
        <w:rPr>
          <w:spacing w:val="-18"/>
        </w:rPr>
        <w:t xml:space="preserve"> </w:t>
      </w:r>
      <w:r>
        <w:t>will</w:t>
      </w:r>
      <w:r>
        <w:rPr>
          <w:spacing w:val="-18"/>
        </w:rPr>
        <w:t xml:space="preserve"> </w:t>
      </w:r>
      <w:r>
        <w:t>be</w:t>
      </w:r>
      <w:r>
        <w:rPr>
          <w:spacing w:val="-18"/>
        </w:rPr>
        <w:t xml:space="preserve"> </w:t>
      </w:r>
      <w:r>
        <w:t>closely</w:t>
      </w:r>
      <w:r>
        <w:rPr>
          <w:spacing w:val="-18"/>
        </w:rPr>
        <w:t xml:space="preserve"> </w:t>
      </w:r>
      <w:r>
        <w:t>aligned</w:t>
      </w:r>
      <w:r>
        <w:rPr>
          <w:spacing w:val="-18"/>
        </w:rPr>
        <w:t xml:space="preserve"> </w:t>
      </w:r>
      <w:r>
        <w:t>with</w:t>
      </w:r>
      <w:r>
        <w:rPr>
          <w:spacing w:val="-18"/>
        </w:rPr>
        <w:t xml:space="preserve"> </w:t>
      </w:r>
      <w:r>
        <w:t>her</w:t>
      </w:r>
      <w:r>
        <w:rPr>
          <w:spacing w:val="-18"/>
        </w:rPr>
        <w:t xml:space="preserve"> </w:t>
      </w:r>
      <w:r>
        <w:t>NIH-funded</w:t>
      </w:r>
      <w:r>
        <w:rPr>
          <w:spacing w:val="-18"/>
        </w:rPr>
        <w:t xml:space="preserve"> </w:t>
      </w:r>
      <w:r>
        <w:t>pragmatic</w:t>
      </w:r>
      <w:r>
        <w:rPr>
          <w:spacing w:val="-18"/>
        </w:rPr>
        <w:t xml:space="preserve"> </w:t>
      </w:r>
      <w:r>
        <w:t>trial</w:t>
      </w:r>
      <w:r>
        <w:rPr>
          <w:spacing w:val="-18"/>
        </w:rPr>
        <w:t xml:space="preserve"> </w:t>
      </w:r>
      <w:r>
        <w:t>using</w:t>
      </w:r>
      <w:r>
        <w:rPr>
          <w:w w:val="99"/>
        </w:rPr>
        <w:t xml:space="preserve"> </w:t>
      </w:r>
      <w:del w:id="84" w:author="MNGong" w:date="2015-02-24T23:02:00Z">
        <w:r w:rsidDel="007A3365">
          <w:delText>the</w:delText>
        </w:r>
        <w:r w:rsidDel="007A3365">
          <w:rPr>
            <w:spacing w:val="-5"/>
          </w:rPr>
          <w:delText xml:space="preserve"> </w:delText>
        </w:r>
        <w:r w:rsidDel="007A3365">
          <w:delText>LIPS</w:delText>
        </w:r>
        <w:r w:rsidDel="007A3365">
          <w:rPr>
            <w:spacing w:val="-5"/>
          </w:rPr>
          <w:delText xml:space="preserve"> </w:delText>
        </w:r>
        <w:r w:rsidDel="007A3365">
          <w:delText>score</w:delText>
        </w:r>
      </w:del>
      <w:ins w:id="85" w:author="MNGong" w:date="2015-02-24T23:02:00Z">
        <w:r w:rsidR="007A3365">
          <w:t>APPROVE</w:t>
        </w:r>
      </w:ins>
      <w:r>
        <w:rPr>
          <w:spacing w:val="-5"/>
        </w:rPr>
        <w:t xml:space="preserve"> </w:t>
      </w:r>
      <w:r>
        <w:t>(based</w:t>
      </w:r>
      <w:r>
        <w:rPr>
          <w:spacing w:val="-5"/>
        </w:rPr>
        <w:t xml:space="preserve"> </w:t>
      </w:r>
      <w:r>
        <w:t>on</w:t>
      </w:r>
      <w:r>
        <w:rPr>
          <w:spacing w:val="-5"/>
        </w:rPr>
        <w:t xml:space="preserve"> </w:t>
      </w:r>
      <w:r>
        <w:t>a</w:t>
      </w:r>
      <w:r>
        <w:rPr>
          <w:spacing w:val="-5"/>
        </w:rPr>
        <w:t xml:space="preserve"> </w:t>
      </w:r>
      <w:r>
        <w:t>classical</w:t>
      </w:r>
      <w:r>
        <w:rPr>
          <w:spacing w:val="-5"/>
        </w:rPr>
        <w:t xml:space="preserve"> </w:t>
      </w:r>
      <w:r>
        <w:t>frequentist</w:t>
      </w:r>
      <w:r>
        <w:rPr>
          <w:spacing w:val="-5"/>
        </w:rPr>
        <w:t xml:space="preserve"> </w:t>
      </w:r>
      <w:r>
        <w:t>model)</w:t>
      </w:r>
      <w:r>
        <w:rPr>
          <w:spacing w:val="-5"/>
        </w:rPr>
        <w:t xml:space="preserve"> </w:t>
      </w:r>
      <w:r>
        <w:t>to</w:t>
      </w:r>
      <w:r>
        <w:rPr>
          <w:spacing w:val="-5"/>
        </w:rPr>
        <w:t xml:space="preserve"> </w:t>
      </w:r>
      <w:r>
        <w:t>identify</w:t>
      </w:r>
      <w:r>
        <w:rPr>
          <w:spacing w:val="-5"/>
        </w:rPr>
        <w:t xml:space="preserve"> </w:t>
      </w:r>
      <w:r>
        <w:t>hospitalized</w:t>
      </w:r>
      <w:r>
        <w:rPr>
          <w:spacing w:val="-5"/>
        </w:rPr>
        <w:t xml:space="preserve"> </w:t>
      </w:r>
      <w:r>
        <w:t>patients</w:t>
      </w:r>
      <w:r>
        <w:rPr>
          <w:spacing w:val="-5"/>
        </w:rPr>
        <w:t xml:space="preserve"> </w:t>
      </w:r>
      <w:r>
        <w:t>at</w:t>
      </w:r>
      <w:r>
        <w:rPr>
          <w:spacing w:val="-5"/>
        </w:rPr>
        <w:t xml:space="preserve"> </w:t>
      </w:r>
      <w:r>
        <w:t>risk</w:t>
      </w:r>
      <w:r>
        <w:rPr>
          <w:spacing w:val="-5"/>
        </w:rPr>
        <w:t xml:space="preserve"> </w:t>
      </w:r>
      <w:r>
        <w:rPr>
          <w:spacing w:val="-3"/>
        </w:rPr>
        <w:t>for</w:t>
      </w:r>
      <w:r>
        <w:rPr>
          <w:spacing w:val="-5"/>
        </w:rPr>
        <w:t xml:space="preserve"> </w:t>
      </w:r>
      <w:r>
        <w:t>prolonged</w:t>
      </w:r>
      <w:r>
        <w:rPr>
          <w:spacing w:val="-5"/>
        </w:rPr>
        <w:t xml:space="preserve"> </w:t>
      </w:r>
      <w:r>
        <w:t>me-</w:t>
      </w:r>
      <w:r>
        <w:rPr>
          <w:w w:val="99"/>
        </w:rPr>
        <w:t xml:space="preserve"> </w:t>
      </w:r>
      <w:r>
        <w:t>chanical</w:t>
      </w:r>
      <w:r>
        <w:rPr>
          <w:spacing w:val="-16"/>
        </w:rPr>
        <w:t xml:space="preserve"> </w:t>
      </w:r>
      <w:r>
        <w:t>ventilation</w:t>
      </w:r>
      <w:r>
        <w:rPr>
          <w:spacing w:val="-16"/>
        </w:rPr>
        <w:t xml:space="preserve"> </w:t>
      </w:r>
      <w:r>
        <w:t>and</w:t>
      </w:r>
      <w:r>
        <w:rPr>
          <w:spacing w:val="-16"/>
        </w:rPr>
        <w:t xml:space="preserve"> </w:t>
      </w:r>
      <w:r>
        <w:t>death</w:t>
      </w:r>
      <w:r>
        <w:rPr>
          <w:spacing w:val="-16"/>
        </w:rPr>
        <w:t xml:space="preserve"> </w:t>
      </w:r>
      <w:r>
        <w:t>and</w:t>
      </w:r>
      <w:r>
        <w:rPr>
          <w:spacing w:val="-16"/>
        </w:rPr>
        <w:t xml:space="preserve"> </w:t>
      </w:r>
      <w:r>
        <w:t>initiate</w:t>
      </w:r>
      <w:r>
        <w:rPr>
          <w:spacing w:val="-16"/>
        </w:rPr>
        <w:t xml:space="preserve"> </w:t>
      </w:r>
      <w:r>
        <w:t>targeted</w:t>
      </w:r>
      <w:r>
        <w:rPr>
          <w:spacing w:val="-16"/>
        </w:rPr>
        <w:t xml:space="preserve"> </w:t>
      </w:r>
      <w:r>
        <w:t>interventions</w:t>
      </w:r>
      <w:r>
        <w:rPr>
          <w:spacing w:val="-16"/>
        </w:rPr>
        <w:t xml:space="preserve"> </w:t>
      </w:r>
      <w:r>
        <w:t>from</w:t>
      </w:r>
      <w:r>
        <w:rPr>
          <w:spacing w:val="-16"/>
        </w:rPr>
        <w:t xml:space="preserve"> </w:t>
      </w:r>
      <w:r>
        <w:t>a</w:t>
      </w:r>
      <w:r>
        <w:rPr>
          <w:spacing w:val="-16"/>
        </w:rPr>
        <w:t xml:space="preserve"> </w:t>
      </w:r>
      <w:r>
        <w:t>bundle</w:t>
      </w:r>
      <w:r>
        <w:rPr>
          <w:spacing w:val="-16"/>
        </w:rPr>
        <w:t xml:space="preserve"> </w:t>
      </w:r>
      <w:r>
        <w:t>of</w:t>
      </w:r>
      <w:r>
        <w:rPr>
          <w:spacing w:val="-16"/>
        </w:rPr>
        <w:t xml:space="preserve"> </w:t>
      </w:r>
      <w:r>
        <w:t>already</w:t>
      </w:r>
      <w:r>
        <w:rPr>
          <w:spacing w:val="-16"/>
        </w:rPr>
        <w:t xml:space="preserve"> </w:t>
      </w:r>
      <w:r>
        <w:t>accepted</w:t>
      </w:r>
      <w:r>
        <w:rPr>
          <w:spacing w:val="-16"/>
        </w:rPr>
        <w:t xml:space="preserve"> </w:t>
      </w:r>
      <w:r>
        <w:t>care</w:t>
      </w:r>
      <w:r>
        <w:rPr>
          <w:spacing w:val="-16"/>
        </w:rPr>
        <w:t xml:space="preserve"> </w:t>
      </w:r>
      <w:r>
        <w:t>practices</w:t>
      </w:r>
      <w:r>
        <w:rPr>
          <w:w w:val="99"/>
        </w:rPr>
        <w:t xml:space="preserve"> </w:t>
      </w:r>
      <w:r>
        <w:t xml:space="preserve">to </w:t>
      </w:r>
      <w:r>
        <w:rPr>
          <w:spacing w:val="-3"/>
        </w:rPr>
        <w:t xml:space="preserve">prevent </w:t>
      </w:r>
      <w:r>
        <w:t>such adverse respiratory</w:t>
      </w:r>
      <w:r>
        <w:rPr>
          <w:spacing w:val="-26"/>
        </w:rPr>
        <w:t xml:space="preserve"> </w:t>
      </w:r>
      <w:r>
        <w:rPr>
          <w:spacing w:val="-3"/>
        </w:rPr>
        <w:t>events</w:t>
      </w:r>
      <w:ins w:id="86" w:author="MNGong" w:date="2015-02-24T23:02:00Z">
        <w:r w:rsidR="007A3365">
          <w:rPr>
            <w:spacing w:val="-3"/>
          </w:rPr>
          <w:t xml:space="preserve"> (PROOFCheck)</w:t>
        </w:r>
      </w:ins>
      <w:r>
        <w:rPr>
          <w:spacing w:val="-3"/>
        </w:rPr>
        <w:t>.</w:t>
      </w:r>
    </w:p>
    <w:p w14:paraId="1735193C" w14:textId="77777777" w:rsidR="006024AE" w:rsidRDefault="00DD5827">
      <w:pPr>
        <w:pStyle w:val="Heading4"/>
        <w:ind w:left="100"/>
        <w:jc w:val="both"/>
        <w:rPr>
          <w:b w:val="0"/>
          <w:bCs w:val="0"/>
        </w:rPr>
      </w:pPr>
      <w:r>
        <w:t>Aim</w:t>
      </w:r>
      <w:r>
        <w:rPr>
          <w:spacing w:val="-8"/>
        </w:rPr>
        <w:t xml:space="preserve"> </w:t>
      </w:r>
      <w:r>
        <w:t>1:</w:t>
      </w:r>
      <w:r>
        <w:rPr>
          <w:spacing w:val="4"/>
        </w:rPr>
        <w:t xml:space="preserve"> </w:t>
      </w:r>
      <w:r>
        <w:rPr>
          <w:spacing w:val="-10"/>
        </w:rPr>
        <w:t>To</w:t>
      </w:r>
      <w:r>
        <w:rPr>
          <w:spacing w:val="-8"/>
        </w:rPr>
        <w:t xml:space="preserve"> </w:t>
      </w:r>
      <w:r>
        <w:t>improve</w:t>
      </w:r>
      <w:r>
        <w:rPr>
          <w:spacing w:val="-8"/>
        </w:rPr>
        <w:t xml:space="preserve"> </w:t>
      </w:r>
      <w:r>
        <w:t>early</w:t>
      </w:r>
      <w:r>
        <w:rPr>
          <w:spacing w:val="-8"/>
        </w:rPr>
        <w:t xml:space="preserve"> </w:t>
      </w:r>
      <w:r>
        <w:t>prediction</w:t>
      </w:r>
      <w:r>
        <w:rPr>
          <w:spacing w:val="-8"/>
        </w:rPr>
        <w:t xml:space="preserve"> </w:t>
      </w:r>
      <w:r>
        <w:t>of</w:t>
      </w:r>
      <w:r>
        <w:rPr>
          <w:spacing w:val="-8"/>
        </w:rPr>
        <w:t xml:space="preserve"> </w:t>
      </w:r>
      <w:r>
        <w:t>prolonged</w:t>
      </w:r>
      <w:r>
        <w:rPr>
          <w:spacing w:val="-8"/>
        </w:rPr>
        <w:t xml:space="preserve"> </w:t>
      </w:r>
      <w:r>
        <w:t>respiratory</w:t>
      </w:r>
      <w:r>
        <w:rPr>
          <w:spacing w:val="-8"/>
        </w:rPr>
        <w:t xml:space="preserve"> </w:t>
      </w:r>
      <w:r>
        <w:t>failure</w:t>
      </w:r>
      <w:r>
        <w:rPr>
          <w:spacing w:val="-8"/>
        </w:rPr>
        <w:t xml:space="preserve"> </w:t>
      </w:r>
      <w:r>
        <w:t>and</w:t>
      </w:r>
      <w:r>
        <w:rPr>
          <w:spacing w:val="-8"/>
        </w:rPr>
        <w:t xml:space="preserve"> </w:t>
      </w:r>
      <w:r>
        <w:t>death</w:t>
      </w:r>
      <w:r>
        <w:rPr>
          <w:spacing w:val="-8"/>
        </w:rPr>
        <w:t xml:space="preserve"> </w:t>
      </w:r>
      <w:r>
        <w:t>in</w:t>
      </w:r>
      <w:r>
        <w:rPr>
          <w:spacing w:val="-8"/>
        </w:rPr>
        <w:t xml:space="preserve"> </w:t>
      </w:r>
      <w:r>
        <w:t>hospitalized</w:t>
      </w:r>
      <w:r>
        <w:rPr>
          <w:spacing w:val="-8"/>
        </w:rPr>
        <w:t xml:space="preserve"> </w:t>
      </w:r>
      <w:r>
        <w:t>patients.</w:t>
      </w:r>
    </w:p>
    <w:p w14:paraId="6B15BE7A" w14:textId="77777777" w:rsidR="006024AE" w:rsidRDefault="00DD5827">
      <w:pPr>
        <w:spacing w:before="125"/>
        <w:ind w:left="100"/>
        <w:jc w:val="both"/>
        <w:rPr>
          <w:rFonts w:ascii="Arial" w:eastAsia="Arial" w:hAnsi="Arial" w:cs="Arial"/>
        </w:rPr>
      </w:pPr>
      <w:r>
        <w:rPr>
          <w:rFonts w:ascii="Arial"/>
          <w:b/>
        </w:rPr>
        <w:t>For</w:t>
      </w:r>
      <w:r>
        <w:rPr>
          <w:rFonts w:ascii="Arial"/>
          <w:b/>
          <w:spacing w:val="-13"/>
        </w:rPr>
        <w:t xml:space="preserve"> </w:t>
      </w:r>
      <w:r>
        <w:rPr>
          <w:rFonts w:ascii="Arial"/>
          <w:b/>
        </w:rPr>
        <w:t>specific</w:t>
      </w:r>
      <w:r>
        <w:rPr>
          <w:rFonts w:ascii="Arial"/>
          <w:b/>
          <w:spacing w:val="-13"/>
        </w:rPr>
        <w:t xml:space="preserve"> </w:t>
      </w:r>
      <w:r>
        <w:rPr>
          <w:rFonts w:ascii="Arial"/>
          <w:b/>
        </w:rPr>
        <w:t>aim</w:t>
      </w:r>
      <w:r>
        <w:rPr>
          <w:rFonts w:ascii="Arial"/>
          <w:b/>
          <w:spacing w:val="-13"/>
        </w:rPr>
        <w:t xml:space="preserve"> </w:t>
      </w:r>
      <w:r>
        <w:rPr>
          <w:rFonts w:ascii="Arial"/>
          <w:b/>
        </w:rPr>
        <w:t xml:space="preserve">1a,  </w:t>
      </w:r>
      <w:r>
        <w:rPr>
          <w:rFonts w:ascii="Arial"/>
          <w:b/>
          <w:spacing w:val="9"/>
        </w:rPr>
        <w:t xml:space="preserve"> </w:t>
      </w:r>
      <w:r>
        <w:rPr>
          <w:rFonts w:ascii="Arial"/>
        </w:rPr>
        <w:t>we</w:t>
      </w:r>
      <w:r>
        <w:rPr>
          <w:rFonts w:ascii="Arial"/>
          <w:spacing w:val="-13"/>
        </w:rPr>
        <w:t xml:space="preserve"> </w:t>
      </w:r>
      <w:r>
        <w:rPr>
          <w:rFonts w:ascii="Arial"/>
        </w:rPr>
        <w:t>will</w:t>
      </w:r>
      <w:r>
        <w:rPr>
          <w:rFonts w:ascii="Arial"/>
          <w:spacing w:val="-13"/>
        </w:rPr>
        <w:t xml:space="preserve"> </w:t>
      </w:r>
      <w:r>
        <w:rPr>
          <w:rFonts w:ascii="Arial"/>
        </w:rPr>
        <w:t>build</w:t>
      </w:r>
      <w:r>
        <w:rPr>
          <w:rFonts w:ascii="Arial"/>
          <w:spacing w:val="-13"/>
        </w:rPr>
        <w:t xml:space="preserve"> </w:t>
      </w:r>
      <w:r>
        <w:rPr>
          <w:rFonts w:ascii="Arial"/>
        </w:rPr>
        <w:t>a</w:t>
      </w:r>
      <w:r>
        <w:rPr>
          <w:rFonts w:ascii="Arial"/>
          <w:spacing w:val="-13"/>
        </w:rPr>
        <w:t xml:space="preserve"> </w:t>
      </w:r>
      <w:r>
        <w:rPr>
          <w:rFonts w:ascii="Arial"/>
        </w:rPr>
        <w:t>pragmatic</w:t>
      </w:r>
      <w:r>
        <w:rPr>
          <w:rFonts w:ascii="Arial"/>
          <w:spacing w:val="-13"/>
        </w:rPr>
        <w:t xml:space="preserve"> </w:t>
      </w:r>
      <w:r>
        <w:rPr>
          <w:rFonts w:ascii="Arial"/>
        </w:rPr>
        <w:t>EMR-based</w:t>
      </w:r>
      <w:r>
        <w:rPr>
          <w:rFonts w:ascii="Arial"/>
          <w:spacing w:val="-13"/>
        </w:rPr>
        <w:t xml:space="preserve"> </w:t>
      </w:r>
      <w:r>
        <w:rPr>
          <w:rFonts w:ascii="Arial"/>
        </w:rPr>
        <w:t>hierarchical</w:t>
      </w:r>
      <w:r>
        <w:rPr>
          <w:rFonts w:ascii="Arial"/>
          <w:spacing w:val="-13"/>
        </w:rPr>
        <w:t xml:space="preserve"> </w:t>
      </w:r>
      <w:r>
        <w:rPr>
          <w:rFonts w:ascii="Arial"/>
        </w:rPr>
        <w:t>Bayesian</w:t>
      </w:r>
    </w:p>
    <w:p w14:paraId="3C394A8D" w14:textId="77777777" w:rsidR="006024AE" w:rsidRDefault="006024AE">
      <w:pPr>
        <w:jc w:val="both"/>
        <w:rPr>
          <w:rFonts w:ascii="Arial" w:eastAsia="Arial" w:hAnsi="Arial" w:cs="Arial"/>
        </w:rPr>
        <w:sectPr w:rsidR="006024AE">
          <w:pgSz w:w="12240" w:h="15840"/>
          <w:pgMar w:top="700" w:right="400" w:bottom="280" w:left="620" w:header="720" w:footer="720" w:gutter="0"/>
          <w:cols w:space="720"/>
        </w:sectPr>
      </w:pPr>
    </w:p>
    <w:p w14:paraId="7CEDE35A" w14:textId="77777777" w:rsidR="006024AE" w:rsidRDefault="00DD5827">
      <w:pPr>
        <w:pStyle w:val="BodyText"/>
        <w:spacing w:before="31" w:line="268" w:lineRule="auto"/>
        <w:jc w:val="both"/>
      </w:pPr>
      <w:r>
        <w:lastRenderedPageBreak/>
        <w:t>model</w:t>
      </w:r>
      <w:r>
        <w:rPr>
          <w:spacing w:val="-14"/>
        </w:rPr>
        <w:t xml:space="preserve"> </w:t>
      </w:r>
      <w:r>
        <w:t>implemented</w:t>
      </w:r>
      <w:r>
        <w:rPr>
          <w:spacing w:val="-14"/>
        </w:rPr>
        <w:t xml:space="preserve"> </w:t>
      </w:r>
      <w:r>
        <w:t>in</w:t>
      </w:r>
      <w:r>
        <w:rPr>
          <w:spacing w:val="-14"/>
        </w:rPr>
        <w:t xml:space="preserve"> </w:t>
      </w:r>
      <w:r>
        <w:t>the</w:t>
      </w:r>
      <w:r>
        <w:rPr>
          <w:spacing w:val="-14"/>
        </w:rPr>
        <w:t xml:space="preserve"> </w:t>
      </w:r>
      <w:r>
        <w:t>ultra-fast</w:t>
      </w:r>
      <w:r>
        <w:rPr>
          <w:spacing w:val="-14"/>
        </w:rPr>
        <w:t xml:space="preserve"> </w:t>
      </w:r>
      <w:r>
        <w:t>statistical</w:t>
      </w:r>
      <w:r>
        <w:rPr>
          <w:spacing w:val="-14"/>
        </w:rPr>
        <w:t xml:space="preserve"> </w:t>
      </w:r>
      <w:r>
        <w:t>software</w:t>
      </w:r>
      <w:r>
        <w:rPr>
          <w:spacing w:val="-14"/>
        </w:rPr>
        <w:t xml:space="preserve"> </w:t>
      </w:r>
      <w:r>
        <w:t>Stan</w:t>
      </w:r>
      <w:r>
        <w:rPr>
          <w:spacing w:val="-14"/>
        </w:rPr>
        <w:t xml:space="preserve"> </w:t>
      </w:r>
      <w:r>
        <w:t>to</w:t>
      </w:r>
      <w:r>
        <w:rPr>
          <w:spacing w:val="-14"/>
        </w:rPr>
        <w:t xml:space="preserve"> </w:t>
      </w:r>
      <w:r>
        <w:t>predict</w:t>
      </w:r>
      <w:r>
        <w:rPr>
          <w:spacing w:val="-14"/>
        </w:rPr>
        <w:t xml:space="preserve"> </w:t>
      </w:r>
      <w:r>
        <w:t>a</w:t>
      </w:r>
      <w:r>
        <w:rPr>
          <w:spacing w:val="-14"/>
        </w:rPr>
        <w:t xml:space="preserve"> </w:t>
      </w:r>
      <w:r>
        <w:t>composite</w:t>
      </w:r>
      <w:r>
        <w:rPr>
          <w:w w:val="99"/>
        </w:rPr>
        <w:t xml:space="preserve"> </w:t>
      </w:r>
      <w:r>
        <w:t>outcome</w:t>
      </w:r>
      <w:r>
        <w:rPr>
          <w:spacing w:val="-5"/>
        </w:rPr>
        <w:t xml:space="preserve"> </w:t>
      </w:r>
      <w:r>
        <w:t>[mechanical</w:t>
      </w:r>
      <w:r>
        <w:rPr>
          <w:spacing w:val="-5"/>
        </w:rPr>
        <w:t xml:space="preserve"> </w:t>
      </w:r>
      <w:r>
        <w:t>ventilation</w:t>
      </w:r>
      <w:r>
        <w:rPr>
          <w:spacing w:val="-5"/>
        </w:rPr>
        <w:t xml:space="preserve"> </w:t>
      </w:r>
      <w:r>
        <w:t>prolonged</w:t>
      </w:r>
      <w:r>
        <w:rPr>
          <w:spacing w:val="-5"/>
        </w:rPr>
        <w:t xml:space="preserve"> </w:t>
      </w:r>
      <w:r>
        <w:t>beyond</w:t>
      </w:r>
      <w:r>
        <w:rPr>
          <w:spacing w:val="-5"/>
        </w:rPr>
        <w:t xml:space="preserve"> </w:t>
      </w:r>
      <w:r>
        <w:t>48</w:t>
      </w:r>
      <w:r>
        <w:rPr>
          <w:spacing w:val="-5"/>
        </w:rPr>
        <w:t xml:space="preserve"> </w:t>
      </w:r>
      <w:r>
        <w:t>hours</w:t>
      </w:r>
      <w:r>
        <w:rPr>
          <w:spacing w:val="-5"/>
        </w:rPr>
        <w:t xml:space="preserve"> </w:t>
      </w:r>
      <w:r>
        <w:t>or</w:t>
      </w:r>
      <w:r>
        <w:rPr>
          <w:spacing w:val="-5"/>
        </w:rPr>
        <w:t xml:space="preserve"> </w:t>
      </w:r>
      <w:r>
        <w:t>death]</w:t>
      </w:r>
      <w:r>
        <w:rPr>
          <w:spacing w:val="-5"/>
        </w:rPr>
        <w:t xml:space="preserve"> </w:t>
      </w:r>
      <w:r>
        <w:t>in</w:t>
      </w:r>
      <w:r>
        <w:rPr>
          <w:spacing w:val="-5"/>
        </w:rPr>
        <w:t xml:space="preserve"> </w:t>
      </w:r>
      <w:r>
        <w:t>hospital-</w:t>
      </w:r>
      <w:r>
        <w:rPr>
          <w:w w:val="99"/>
        </w:rPr>
        <w:t xml:space="preserve"> </w:t>
      </w:r>
      <w:r>
        <w:t xml:space="preserve">ized adult and compare it with the existing frequentist algorithm used </w:t>
      </w:r>
      <w:r>
        <w:rPr>
          <w:spacing w:val="-3"/>
        </w:rPr>
        <w:t xml:space="preserve">by </w:t>
      </w:r>
      <w:r>
        <w:rPr>
          <w:spacing w:val="-4"/>
        </w:rPr>
        <w:t>Dr.</w:t>
      </w:r>
      <w:r>
        <w:rPr>
          <w:spacing w:val="-31"/>
        </w:rPr>
        <w:t xml:space="preserve"> </w:t>
      </w:r>
      <w:r>
        <w:t>Gong</w:t>
      </w:r>
      <w:r>
        <w:rPr>
          <w:w w:val="99"/>
        </w:rPr>
        <w:t xml:space="preserve"> </w:t>
      </w:r>
      <w:r>
        <w:t>in her pragmatic</w:t>
      </w:r>
      <w:r>
        <w:rPr>
          <w:spacing w:val="-19"/>
        </w:rPr>
        <w:t xml:space="preserve"> </w:t>
      </w:r>
      <w:r>
        <w:t>trial.</w:t>
      </w:r>
    </w:p>
    <w:p w14:paraId="4D37F59F" w14:textId="77777777" w:rsidR="006024AE" w:rsidRDefault="00DD5827">
      <w:pPr>
        <w:tabs>
          <w:tab w:val="left" w:pos="1180"/>
        </w:tabs>
        <w:spacing w:before="25" w:line="268" w:lineRule="auto"/>
        <w:ind w:left="100" w:right="318"/>
        <w:rPr>
          <w:rFonts w:ascii="Arial" w:eastAsia="Arial" w:hAnsi="Arial" w:cs="Arial"/>
        </w:rPr>
      </w:pPr>
      <w:r>
        <w:rPr>
          <w:spacing w:val="-5"/>
        </w:rPr>
        <w:br w:type="column"/>
      </w:r>
      <w:r>
        <w:rPr>
          <w:rFonts w:ascii="Arial"/>
          <w:b/>
          <w:spacing w:val="-5"/>
        </w:rPr>
        <w:lastRenderedPageBreak/>
        <w:t xml:space="preserve">Table </w:t>
      </w:r>
      <w:r>
        <w:rPr>
          <w:rFonts w:ascii="Arial"/>
          <w:b/>
          <w:spacing w:val="7"/>
        </w:rPr>
        <w:t xml:space="preserve"> </w:t>
      </w:r>
      <w:r>
        <w:rPr>
          <w:rFonts w:ascii="Arial"/>
          <w:b/>
        </w:rPr>
        <w:t>1:</w:t>
      </w:r>
      <w:r>
        <w:rPr>
          <w:rFonts w:ascii="Arial"/>
          <w:b/>
        </w:rPr>
        <w:tab/>
      </w:r>
      <w:r>
        <w:rPr>
          <w:rFonts w:ascii="Arial"/>
          <w:spacing w:val="-7"/>
        </w:rPr>
        <w:t xml:space="preserve">Table </w:t>
      </w:r>
      <w:r>
        <w:rPr>
          <w:rFonts w:ascii="Arial"/>
          <w:spacing w:val="5"/>
        </w:rPr>
        <w:t xml:space="preserve"> </w:t>
      </w:r>
      <w:r>
        <w:rPr>
          <w:rFonts w:ascii="Arial"/>
        </w:rPr>
        <w:t>describing</w:t>
      </w:r>
      <w:r>
        <w:rPr>
          <w:rFonts w:ascii="Arial"/>
          <w:w w:val="99"/>
        </w:rPr>
        <w:t xml:space="preserve"> </w:t>
      </w:r>
      <w:r>
        <w:rPr>
          <w:rFonts w:ascii="Arial"/>
        </w:rPr>
        <w:t>the</w:t>
      </w:r>
      <w:r>
        <w:rPr>
          <w:rFonts w:ascii="Arial"/>
          <w:spacing w:val="-13"/>
        </w:rPr>
        <w:t xml:space="preserve"> </w:t>
      </w:r>
      <w:r>
        <w:rPr>
          <w:rFonts w:ascii="Arial"/>
        </w:rPr>
        <w:t>population?</w:t>
      </w:r>
    </w:p>
    <w:p w14:paraId="76D6AD66" w14:textId="77777777" w:rsidR="006024AE" w:rsidRDefault="006024AE">
      <w:pPr>
        <w:rPr>
          <w:rFonts w:ascii="Arial" w:eastAsia="Arial" w:hAnsi="Arial" w:cs="Arial"/>
          <w:sz w:val="20"/>
          <w:szCs w:val="20"/>
        </w:rPr>
      </w:pPr>
    </w:p>
    <w:p w14:paraId="24C71DB0" w14:textId="77777777" w:rsidR="006024AE" w:rsidRDefault="006024AE">
      <w:pPr>
        <w:spacing w:before="8"/>
        <w:rPr>
          <w:rFonts w:ascii="Arial" w:eastAsia="Arial" w:hAnsi="Arial" w:cs="Arial"/>
          <w:sz w:val="20"/>
          <w:szCs w:val="20"/>
        </w:rPr>
      </w:pPr>
    </w:p>
    <w:p w14:paraId="05CAB7B1" w14:textId="77777777" w:rsidR="006024AE" w:rsidRDefault="00A37044">
      <w:pPr>
        <w:spacing w:line="20" w:lineRule="exact"/>
        <w:ind w:left="91"/>
        <w:rPr>
          <w:rFonts w:ascii="Arial" w:eastAsia="Arial" w:hAnsi="Arial" w:cs="Arial"/>
          <w:sz w:val="2"/>
          <w:szCs w:val="2"/>
        </w:rPr>
      </w:pPr>
      <w:r>
        <w:rPr>
          <w:rFonts w:ascii="Arial" w:eastAsia="Arial" w:hAnsi="Arial" w:cs="Arial"/>
          <w:noProof/>
          <w:sz w:val="2"/>
          <w:szCs w:val="2"/>
          <w:lang w:bidi="he-IL"/>
        </w:rPr>
        <mc:AlternateContent>
          <mc:Choice Requires="wpg">
            <w:drawing>
              <wp:inline distT="0" distB="0" distL="0" distR="0" wp14:anchorId="3FC4988B" wp14:editId="741CD3E6">
                <wp:extent cx="1837690" cy="11430"/>
                <wp:effectExtent l="0" t="6985" r="635" b="635"/>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7690" cy="11430"/>
                          <a:chOff x="0" y="0"/>
                          <a:chExt cx="2894" cy="18"/>
                        </a:xfrm>
                      </wpg:grpSpPr>
                      <wpg:grpSp>
                        <wpg:cNvPr id="3" name="Group 4"/>
                        <wpg:cNvGrpSpPr>
                          <a:grpSpLocks/>
                        </wpg:cNvGrpSpPr>
                        <wpg:grpSpPr bwMode="auto">
                          <a:xfrm>
                            <a:off x="9" y="9"/>
                            <a:ext cx="2876" cy="2"/>
                            <a:chOff x="9" y="9"/>
                            <a:chExt cx="2876" cy="2"/>
                          </a:xfrm>
                        </wpg:grpSpPr>
                        <wps:wsp>
                          <wps:cNvPr id="4" name="Freeform 5"/>
                          <wps:cNvSpPr>
                            <a:spLocks/>
                          </wps:cNvSpPr>
                          <wps:spPr bwMode="auto">
                            <a:xfrm>
                              <a:off x="9" y="9"/>
                              <a:ext cx="2876" cy="2"/>
                            </a:xfrm>
                            <a:custGeom>
                              <a:avLst/>
                              <a:gdLst>
                                <a:gd name="T0" fmla="+- 0 9 9"/>
                                <a:gd name="T1" fmla="*/ T0 w 2876"/>
                                <a:gd name="T2" fmla="+- 0 2884 9"/>
                                <a:gd name="T3" fmla="*/ T2 w 2876"/>
                              </a:gdLst>
                              <a:ahLst/>
                              <a:cxnLst>
                                <a:cxn ang="0">
                                  <a:pos x="T1" y="0"/>
                                </a:cxn>
                                <a:cxn ang="0">
                                  <a:pos x="T3" y="0"/>
                                </a:cxn>
                              </a:cxnLst>
                              <a:rect l="0" t="0" r="r" b="b"/>
                              <a:pathLst>
                                <a:path w="2876">
                                  <a:moveTo>
                                    <a:pt x="0" y="0"/>
                                  </a:moveTo>
                                  <a:lnTo>
                                    <a:pt x="2875" y="0"/>
                                  </a:lnTo>
                                </a:path>
                              </a:pathLst>
                            </a:custGeom>
                            <a:noFill/>
                            <a:ln w="110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786DF34F" id="Group 3" o:spid="_x0000_s1026" style="width:144.7pt;height:.9pt;mso-position-horizontal-relative:char;mso-position-vertical-relative:line" coordsize="28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">
                <v:group id="Group 4" o:spid="_x0000_s1027" style="position:absolute;left:9;top:9;width:2876;height:2" coordorigin="9,9" coordsize="28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8" style="position:absolute;left:9;top:9;width:2876;height:2;visibility:visible;mso-wrap-style:square;v-text-anchor:top" coordsize="28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YcMA&#10;AADaAAAADwAAAGRycy9kb3ducmV2LnhtbESPQWvCQBSE74L/YXlCb7pRQpHUVVqxRSg5mJZ6fWSf&#10;STT7NmS3Sfz3riB4HGbmG2a1GUwtOmpdZVnBfBaBIM6trrhQ8PvzOV2CcB5ZY22ZFFzJwWY9Hq0w&#10;0bbnA3WZL0SAsEtQQel9k0jp8pIMupltiIN3sq1BH2RbSN1iH+CmlosoepUGKw4LJTa0LSm/ZP9G&#10;gftIv45y11fL7118vCzqP39OjVIvk+H9DYSnwT/Dj/ZeK4jhfiXc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TYcMAAADaAAAADwAAAAAAAAAAAAAAAACYAgAAZHJzL2Rv&#10;d25yZXYueG1sUEsFBgAAAAAEAAQA9QAAAIgDAAAAAA==&#10;" path="m,l2875,e" filled="f" strokeweight=".30622mm">
                    <v:path arrowok="t" o:connecttype="custom" o:connectlocs="0,0;2875,0" o:connectangles="0,0"/>
                  </v:shape>
                </v:group>
                <w10:anchorlock/>
              </v:group>
            </w:pict>
          </mc:Fallback>
        </mc:AlternateContent>
      </w:r>
    </w:p>
    <w:p w14:paraId="4CF5B11B" w14:textId="77777777" w:rsidR="006024AE" w:rsidRDefault="00DD5827">
      <w:pPr>
        <w:pStyle w:val="BodyText"/>
        <w:tabs>
          <w:tab w:val="left" w:pos="1477"/>
          <w:tab w:val="left" w:pos="2262"/>
        </w:tabs>
        <w:spacing w:before="27" w:line="207" w:lineRule="exact"/>
        <w:ind w:left="541"/>
      </w:pPr>
      <w:r>
        <w:rPr>
          <w:w w:val="95"/>
        </w:rPr>
        <w:t>City</w:t>
      </w:r>
      <w:r>
        <w:rPr>
          <w:w w:val="95"/>
        </w:rPr>
        <w:tab/>
        <w:t>N</w:t>
      </w:r>
      <w:r>
        <w:rPr>
          <w:w w:val="95"/>
          <w:position w:val="8"/>
          <w:sz w:val="16"/>
        </w:rPr>
        <w:t>a</w:t>
      </w:r>
      <w:r>
        <w:rPr>
          <w:w w:val="95"/>
          <w:position w:val="8"/>
          <w:sz w:val="16"/>
        </w:rPr>
        <w:tab/>
      </w:r>
      <w:r>
        <w:t>%Silly</w:t>
      </w:r>
    </w:p>
    <w:p w14:paraId="08982E4E" w14:textId="77777777" w:rsidR="006024AE" w:rsidRDefault="006024AE">
      <w:pPr>
        <w:spacing w:line="207" w:lineRule="exact"/>
        <w:sectPr w:rsidR="006024AE">
          <w:type w:val="continuous"/>
          <w:pgSz w:w="12240" w:h="15840"/>
          <w:pgMar w:top="620" w:right="400" w:bottom="280" w:left="620" w:header="720" w:footer="720" w:gutter="0"/>
          <w:cols w:num="2" w:space="720" w:equalWidth="0">
            <w:col w:w="7980" w:space="99"/>
            <w:col w:w="3141"/>
          </w:cols>
        </w:sectPr>
      </w:pPr>
    </w:p>
    <w:p w14:paraId="5135237A" w14:textId="31AECA1F" w:rsidR="006024AE" w:rsidRDefault="00DD5827">
      <w:pPr>
        <w:pStyle w:val="BodyText"/>
        <w:tabs>
          <w:tab w:val="left" w:pos="11103"/>
        </w:tabs>
        <w:spacing w:before="0" w:line="222" w:lineRule="exact"/>
        <w:ind w:firstLine="338"/>
        <w:jc w:val="both"/>
        <w:rPr>
          <w:rFonts w:ascii="Times New Roman" w:eastAsia="Times New Roman" w:hAnsi="Times New Roman" w:cs="Times New Roman"/>
        </w:rPr>
      </w:pPr>
      <w:r>
        <w:rPr>
          <w:b/>
        </w:rPr>
        <w:lastRenderedPageBreak/>
        <w:t xml:space="preserve">Population:  </w:t>
      </w:r>
      <w:r>
        <w:t xml:space="preserve">Adult patients admitted to the </w:t>
      </w:r>
      <w:ins w:id="87" w:author="MNGong" w:date="2015-02-24T23:05:00Z">
        <w:r w:rsidR="007A3365">
          <w:t xml:space="preserve">2 hospitals of </w:t>
        </w:r>
      </w:ins>
      <w:commentRangeStart w:id="88"/>
      <w:r>
        <w:t>Montefiore</w:t>
      </w:r>
      <w:commentRangeEnd w:id="88"/>
      <w:r w:rsidR="007A3365">
        <w:rPr>
          <w:rStyle w:val="CommentReference"/>
          <w:rFonts w:asciiTheme="minorHAnsi" w:eastAsiaTheme="minorHAnsi" w:hAnsiTheme="minorHAnsi"/>
        </w:rPr>
        <w:commentReference w:id="88"/>
      </w:r>
      <w:r>
        <w:t xml:space="preserve"> Medical Center</w:t>
      </w:r>
      <w:r>
        <w:rPr>
          <w:spacing w:val="43"/>
        </w:rPr>
        <w:t xml:space="preserve"> </w:t>
      </w:r>
      <w:r>
        <w:t xml:space="preserve">during  </w:t>
      </w:r>
      <w:r>
        <w:rPr>
          <w:spacing w:val="15"/>
        </w:rPr>
        <w:t xml:space="preserve"> </w:t>
      </w:r>
      <w:r>
        <w:rPr>
          <w:rFonts w:ascii="Times New Roman"/>
          <w:w w:val="99"/>
          <w:u w:val="single" w:color="000000"/>
        </w:rPr>
        <w:t xml:space="preserve"> </w:t>
      </w:r>
      <w:r>
        <w:rPr>
          <w:rFonts w:ascii="Times New Roman"/>
          <w:u w:val="single" w:color="000000"/>
        </w:rPr>
        <w:tab/>
      </w:r>
    </w:p>
    <w:p w14:paraId="7E9EE18C" w14:textId="77777777" w:rsidR="006024AE" w:rsidRDefault="00A37044">
      <w:pPr>
        <w:pStyle w:val="BodyText"/>
        <w:spacing w:before="31" w:line="268" w:lineRule="auto"/>
        <w:ind w:right="3238"/>
        <w:jc w:val="both"/>
      </w:pPr>
      <w:r>
        <w:rPr>
          <w:noProof/>
          <w:lang w:bidi="he-IL"/>
        </w:rPr>
        <mc:AlternateContent>
          <mc:Choice Requires="wps">
            <w:drawing>
              <wp:anchor distT="0" distB="0" distL="114300" distR="114300" simplePos="0" relativeHeight="251659264" behindDoc="0" locked="0" layoutInCell="1" allowOverlap="1" wp14:anchorId="10FA22BB" wp14:editId="6713234B">
                <wp:simplePos x="0" y="0"/>
                <wp:positionH relativeFrom="page">
                  <wp:posOffset>5587365</wp:posOffset>
                </wp:positionH>
                <wp:positionV relativeFrom="paragraph">
                  <wp:posOffset>16510</wp:posOffset>
                </wp:positionV>
                <wp:extent cx="1826260" cy="1252855"/>
                <wp:effectExtent l="0" t="1270" r="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260" cy="125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258"/>
                              <w:gridCol w:w="864"/>
                              <w:gridCol w:w="754"/>
                            </w:tblGrid>
                            <w:tr w:rsidR="006024AE" w14:paraId="37FA82A7" w14:textId="77777777">
                              <w:trPr>
                                <w:trHeight w:hRule="exact" w:val="251"/>
                              </w:trPr>
                              <w:tc>
                                <w:tcPr>
                                  <w:tcW w:w="1258" w:type="dxa"/>
                                  <w:tcBorders>
                                    <w:top w:val="nil"/>
                                    <w:left w:val="nil"/>
                                    <w:bottom w:val="nil"/>
                                    <w:right w:val="nil"/>
                                  </w:tcBorders>
                                </w:tcPr>
                                <w:p w14:paraId="588B2BDB" w14:textId="77777777" w:rsidR="006024AE" w:rsidRDefault="00DD5827">
                                  <w:pPr>
                                    <w:pStyle w:val="TableParagraph"/>
                                    <w:spacing w:line="215" w:lineRule="exact"/>
                                    <w:ind w:left="119"/>
                                    <w:rPr>
                                      <w:rFonts w:ascii="Arial" w:eastAsia="Arial" w:hAnsi="Arial" w:cs="Arial"/>
                                    </w:rPr>
                                  </w:pPr>
                                  <w:r>
                                    <w:rPr>
                                      <w:rFonts w:ascii="Arial"/>
                                      <w:w w:val="99"/>
                                    </w:rPr>
                                    <w:t>San</w:t>
                                  </w:r>
                                  <w:r>
                                    <w:rPr>
                                      <w:rFonts w:ascii="Arial"/>
                                      <w:spacing w:val="-1"/>
                                    </w:rPr>
                                    <w:t xml:space="preserve"> </w:t>
                                  </w:r>
                                  <w:r>
                                    <w:rPr>
                                      <w:rFonts w:ascii="Arial"/>
                                      <w:w w:val="99"/>
                                    </w:rPr>
                                    <w:t>Diego</w:t>
                                  </w:r>
                                </w:p>
                              </w:tc>
                              <w:tc>
                                <w:tcPr>
                                  <w:tcW w:w="864" w:type="dxa"/>
                                  <w:tcBorders>
                                    <w:top w:val="nil"/>
                                    <w:left w:val="nil"/>
                                    <w:bottom w:val="nil"/>
                                    <w:right w:val="nil"/>
                                  </w:tcBorders>
                                </w:tcPr>
                                <w:p w14:paraId="6E1E5B1B" w14:textId="77777777" w:rsidR="006024AE" w:rsidRDefault="00DD5827">
                                  <w:pPr>
                                    <w:pStyle w:val="TableParagraph"/>
                                    <w:spacing w:line="215" w:lineRule="exact"/>
                                    <w:ind w:left="119"/>
                                    <w:rPr>
                                      <w:rFonts w:ascii="Arial" w:eastAsia="Arial" w:hAnsi="Arial" w:cs="Arial"/>
                                    </w:rPr>
                                  </w:pPr>
                                  <w:r>
                                    <w:rPr>
                                      <w:rFonts w:ascii="Arial"/>
                                      <w:w w:val="99"/>
                                    </w:rPr>
                                    <w:t>289</w:t>
                                  </w:r>
                                </w:p>
                              </w:tc>
                              <w:tc>
                                <w:tcPr>
                                  <w:tcW w:w="754" w:type="dxa"/>
                                  <w:tcBorders>
                                    <w:top w:val="nil"/>
                                    <w:left w:val="nil"/>
                                    <w:bottom w:val="nil"/>
                                    <w:right w:val="nil"/>
                                  </w:tcBorders>
                                </w:tcPr>
                                <w:p w14:paraId="1D99FFE4" w14:textId="77777777" w:rsidR="006024AE" w:rsidRDefault="00DD5827">
                                  <w:pPr>
                                    <w:pStyle w:val="TableParagraph"/>
                                    <w:spacing w:line="215" w:lineRule="exact"/>
                                    <w:ind w:left="198"/>
                                    <w:rPr>
                                      <w:rFonts w:ascii="Arial" w:eastAsia="Arial" w:hAnsi="Arial" w:cs="Arial"/>
                                    </w:rPr>
                                  </w:pPr>
                                  <w:r>
                                    <w:rPr>
                                      <w:rFonts w:ascii="Arial"/>
                                      <w:w w:val="99"/>
                                    </w:rPr>
                                    <w:t>41%</w:t>
                                  </w:r>
                                </w:p>
                              </w:tc>
                            </w:tr>
                            <w:tr w:rsidR="006024AE" w14:paraId="35ED662C" w14:textId="77777777">
                              <w:trPr>
                                <w:trHeight w:hRule="exact" w:val="285"/>
                              </w:trPr>
                              <w:tc>
                                <w:tcPr>
                                  <w:tcW w:w="1258" w:type="dxa"/>
                                  <w:tcBorders>
                                    <w:top w:val="nil"/>
                                    <w:left w:val="nil"/>
                                    <w:bottom w:val="nil"/>
                                    <w:right w:val="nil"/>
                                  </w:tcBorders>
                                </w:tcPr>
                                <w:p w14:paraId="20731CAF" w14:textId="77777777" w:rsidR="006024AE" w:rsidRDefault="00DD5827">
                                  <w:pPr>
                                    <w:pStyle w:val="TableParagraph"/>
                                    <w:spacing w:line="248" w:lineRule="exact"/>
                                    <w:ind w:left="119"/>
                                    <w:rPr>
                                      <w:rFonts w:ascii="Arial" w:eastAsia="Arial" w:hAnsi="Arial" w:cs="Arial"/>
                                    </w:rPr>
                                  </w:pPr>
                                  <w:r>
                                    <w:rPr>
                                      <w:rFonts w:ascii="Arial"/>
                                      <w:w w:val="99"/>
                                    </w:rPr>
                                    <w:t>Seattle</w:t>
                                  </w:r>
                                </w:p>
                              </w:tc>
                              <w:tc>
                                <w:tcPr>
                                  <w:tcW w:w="864" w:type="dxa"/>
                                  <w:tcBorders>
                                    <w:top w:val="nil"/>
                                    <w:left w:val="nil"/>
                                    <w:bottom w:val="nil"/>
                                    <w:right w:val="nil"/>
                                  </w:tcBorders>
                                </w:tcPr>
                                <w:p w14:paraId="7B201B25" w14:textId="77777777" w:rsidR="006024AE" w:rsidRDefault="00DD5827">
                                  <w:pPr>
                                    <w:pStyle w:val="TableParagraph"/>
                                    <w:spacing w:line="248" w:lineRule="exact"/>
                                    <w:ind w:left="119"/>
                                    <w:rPr>
                                      <w:rFonts w:ascii="Arial" w:eastAsia="Arial" w:hAnsi="Arial" w:cs="Arial"/>
                                    </w:rPr>
                                  </w:pPr>
                                  <w:r>
                                    <w:rPr>
                                      <w:rFonts w:ascii="Arial"/>
                                      <w:w w:val="99"/>
                                    </w:rPr>
                                    <w:t>262</w:t>
                                  </w:r>
                                </w:p>
                              </w:tc>
                              <w:tc>
                                <w:tcPr>
                                  <w:tcW w:w="754" w:type="dxa"/>
                                  <w:tcBorders>
                                    <w:top w:val="nil"/>
                                    <w:left w:val="nil"/>
                                    <w:bottom w:val="nil"/>
                                    <w:right w:val="nil"/>
                                  </w:tcBorders>
                                </w:tcPr>
                                <w:p w14:paraId="19BE55C7" w14:textId="77777777" w:rsidR="006024AE" w:rsidRDefault="00DD5827">
                                  <w:pPr>
                                    <w:pStyle w:val="TableParagraph"/>
                                    <w:spacing w:line="248" w:lineRule="exact"/>
                                    <w:ind w:left="198"/>
                                    <w:rPr>
                                      <w:rFonts w:ascii="Arial" w:eastAsia="Arial" w:hAnsi="Arial" w:cs="Arial"/>
                                    </w:rPr>
                                  </w:pPr>
                                  <w:r>
                                    <w:rPr>
                                      <w:rFonts w:ascii="Arial"/>
                                      <w:w w:val="99"/>
                                    </w:rPr>
                                    <w:t>32%</w:t>
                                  </w:r>
                                </w:p>
                              </w:tc>
                            </w:tr>
                            <w:tr w:rsidR="006024AE" w14:paraId="299A9D73" w14:textId="77777777">
                              <w:trPr>
                                <w:trHeight w:hRule="exact" w:val="285"/>
                              </w:trPr>
                              <w:tc>
                                <w:tcPr>
                                  <w:tcW w:w="1258" w:type="dxa"/>
                                  <w:tcBorders>
                                    <w:top w:val="nil"/>
                                    <w:left w:val="nil"/>
                                    <w:bottom w:val="nil"/>
                                    <w:right w:val="nil"/>
                                  </w:tcBorders>
                                </w:tcPr>
                                <w:p w14:paraId="6F756645" w14:textId="77777777" w:rsidR="006024AE" w:rsidRDefault="00DD5827">
                                  <w:pPr>
                                    <w:pStyle w:val="TableParagraph"/>
                                    <w:spacing w:line="248" w:lineRule="exact"/>
                                    <w:ind w:left="119"/>
                                    <w:rPr>
                                      <w:rFonts w:ascii="Arial" w:eastAsia="Arial" w:hAnsi="Arial" w:cs="Arial"/>
                                    </w:rPr>
                                  </w:pPr>
                                  <w:r>
                                    <w:rPr>
                                      <w:rFonts w:ascii="Arial"/>
                                      <w:w w:val="99"/>
                                    </w:rPr>
                                    <w:t>Gal</w:t>
                                  </w:r>
                                  <w:r>
                                    <w:rPr>
                                      <w:rFonts w:ascii="Arial"/>
                                      <w:spacing w:val="-6"/>
                                      <w:w w:val="99"/>
                                    </w:rPr>
                                    <w:t>v</w:t>
                                  </w:r>
                                  <w:r>
                                    <w:rPr>
                                      <w:rFonts w:ascii="Arial"/>
                                      <w:w w:val="99"/>
                                    </w:rPr>
                                    <w:t>eston</w:t>
                                  </w:r>
                                </w:p>
                              </w:tc>
                              <w:tc>
                                <w:tcPr>
                                  <w:tcW w:w="864" w:type="dxa"/>
                                  <w:tcBorders>
                                    <w:top w:val="nil"/>
                                    <w:left w:val="nil"/>
                                    <w:bottom w:val="nil"/>
                                    <w:right w:val="nil"/>
                                  </w:tcBorders>
                                </w:tcPr>
                                <w:p w14:paraId="05E15F6E" w14:textId="77777777" w:rsidR="006024AE" w:rsidRDefault="00DD5827">
                                  <w:pPr>
                                    <w:pStyle w:val="TableParagraph"/>
                                    <w:spacing w:line="248" w:lineRule="exact"/>
                                    <w:ind w:left="119"/>
                                    <w:rPr>
                                      <w:rFonts w:ascii="Arial" w:eastAsia="Arial" w:hAnsi="Arial" w:cs="Arial"/>
                                    </w:rPr>
                                  </w:pPr>
                                  <w:r>
                                    <w:rPr>
                                      <w:rFonts w:ascii="Arial"/>
                                      <w:w w:val="99"/>
                                    </w:rPr>
                                    <w:t>261</w:t>
                                  </w:r>
                                </w:p>
                              </w:tc>
                              <w:tc>
                                <w:tcPr>
                                  <w:tcW w:w="754" w:type="dxa"/>
                                  <w:tcBorders>
                                    <w:top w:val="nil"/>
                                    <w:left w:val="nil"/>
                                    <w:bottom w:val="nil"/>
                                    <w:right w:val="nil"/>
                                  </w:tcBorders>
                                </w:tcPr>
                                <w:p w14:paraId="3216A3E7" w14:textId="77777777" w:rsidR="006024AE" w:rsidRDefault="00DD5827">
                                  <w:pPr>
                                    <w:pStyle w:val="TableParagraph"/>
                                    <w:spacing w:line="248" w:lineRule="exact"/>
                                    <w:ind w:left="198"/>
                                    <w:rPr>
                                      <w:rFonts w:ascii="Arial" w:eastAsia="Arial" w:hAnsi="Arial" w:cs="Arial"/>
                                    </w:rPr>
                                  </w:pPr>
                                  <w:r>
                                    <w:rPr>
                                      <w:rFonts w:ascii="Arial"/>
                                      <w:w w:val="99"/>
                                    </w:rPr>
                                    <w:t>15%</w:t>
                                  </w:r>
                                </w:p>
                              </w:tc>
                            </w:tr>
                            <w:tr w:rsidR="006024AE" w14:paraId="420AB2D8" w14:textId="77777777">
                              <w:trPr>
                                <w:trHeight w:hRule="exact" w:val="285"/>
                              </w:trPr>
                              <w:tc>
                                <w:tcPr>
                                  <w:tcW w:w="1258" w:type="dxa"/>
                                  <w:tcBorders>
                                    <w:top w:val="nil"/>
                                    <w:left w:val="nil"/>
                                    <w:bottom w:val="nil"/>
                                    <w:right w:val="nil"/>
                                  </w:tcBorders>
                                </w:tcPr>
                                <w:p w14:paraId="2B971806" w14:textId="77777777" w:rsidR="006024AE" w:rsidRDefault="00DD5827">
                                  <w:pPr>
                                    <w:pStyle w:val="TableParagraph"/>
                                    <w:spacing w:line="248" w:lineRule="exact"/>
                                    <w:ind w:left="119"/>
                                    <w:rPr>
                                      <w:rFonts w:ascii="Arial" w:eastAsia="Arial" w:hAnsi="Arial" w:cs="Arial"/>
                                    </w:rPr>
                                  </w:pPr>
                                  <w:r>
                                    <w:rPr>
                                      <w:rFonts w:ascii="Arial"/>
                                      <w:w w:val="99"/>
                                    </w:rPr>
                                    <w:t>St</w:t>
                                  </w:r>
                                  <w:r>
                                    <w:rPr>
                                      <w:rFonts w:ascii="Arial"/>
                                      <w:spacing w:val="-1"/>
                                    </w:rPr>
                                    <w:t xml:space="preserve"> </w:t>
                                  </w:r>
                                  <w:r>
                                    <w:rPr>
                                      <w:rFonts w:ascii="Arial"/>
                                      <w:w w:val="99"/>
                                    </w:rPr>
                                    <w:t>Louis</w:t>
                                  </w:r>
                                </w:p>
                              </w:tc>
                              <w:tc>
                                <w:tcPr>
                                  <w:tcW w:w="864" w:type="dxa"/>
                                  <w:tcBorders>
                                    <w:top w:val="nil"/>
                                    <w:left w:val="nil"/>
                                    <w:bottom w:val="nil"/>
                                    <w:right w:val="nil"/>
                                  </w:tcBorders>
                                </w:tcPr>
                                <w:p w14:paraId="5E817073" w14:textId="77777777" w:rsidR="006024AE" w:rsidRDefault="00DD5827">
                                  <w:pPr>
                                    <w:pStyle w:val="TableParagraph"/>
                                    <w:spacing w:line="248" w:lineRule="exact"/>
                                    <w:ind w:left="119"/>
                                    <w:rPr>
                                      <w:rFonts w:ascii="Arial" w:eastAsia="Arial" w:hAnsi="Arial" w:cs="Arial"/>
                                    </w:rPr>
                                  </w:pPr>
                                  <w:r>
                                    <w:rPr>
                                      <w:rFonts w:ascii="Arial"/>
                                      <w:w w:val="99"/>
                                    </w:rPr>
                                    <w:t>269</w:t>
                                  </w:r>
                                </w:p>
                              </w:tc>
                              <w:tc>
                                <w:tcPr>
                                  <w:tcW w:w="754" w:type="dxa"/>
                                  <w:tcBorders>
                                    <w:top w:val="nil"/>
                                    <w:left w:val="nil"/>
                                    <w:bottom w:val="nil"/>
                                    <w:right w:val="nil"/>
                                  </w:tcBorders>
                                </w:tcPr>
                                <w:p w14:paraId="26C3D68D" w14:textId="77777777" w:rsidR="006024AE" w:rsidRDefault="00DD5827">
                                  <w:pPr>
                                    <w:pStyle w:val="TableParagraph"/>
                                    <w:spacing w:line="248" w:lineRule="exact"/>
                                    <w:ind w:left="319"/>
                                    <w:rPr>
                                      <w:rFonts w:ascii="Arial" w:eastAsia="Arial" w:hAnsi="Arial" w:cs="Arial"/>
                                    </w:rPr>
                                  </w:pPr>
                                  <w:r>
                                    <w:rPr>
                                      <w:rFonts w:ascii="Arial"/>
                                      <w:w w:val="99"/>
                                    </w:rPr>
                                    <w:t>7%</w:t>
                                  </w:r>
                                </w:p>
                              </w:tc>
                            </w:tr>
                            <w:tr w:rsidR="006024AE" w14:paraId="5F650122" w14:textId="77777777">
                              <w:trPr>
                                <w:trHeight w:hRule="exact" w:val="285"/>
                              </w:trPr>
                              <w:tc>
                                <w:tcPr>
                                  <w:tcW w:w="1258" w:type="dxa"/>
                                  <w:tcBorders>
                                    <w:top w:val="nil"/>
                                    <w:left w:val="nil"/>
                                    <w:bottom w:val="nil"/>
                                    <w:right w:val="nil"/>
                                  </w:tcBorders>
                                </w:tcPr>
                                <w:p w14:paraId="2F7BD738" w14:textId="77777777" w:rsidR="006024AE" w:rsidRDefault="00DD5827">
                                  <w:pPr>
                                    <w:pStyle w:val="TableParagraph"/>
                                    <w:spacing w:line="248" w:lineRule="exact"/>
                                    <w:ind w:left="119"/>
                                    <w:rPr>
                                      <w:rFonts w:ascii="Arial" w:eastAsia="Arial" w:hAnsi="Arial" w:cs="Arial"/>
                                    </w:rPr>
                                  </w:pPr>
                                  <w:r>
                                    <w:rPr>
                                      <w:rFonts w:ascii="Arial"/>
                                      <w:w w:val="99"/>
                                    </w:rPr>
                                    <w:t>N</w:t>
                                  </w:r>
                                  <w:r>
                                    <w:rPr>
                                      <w:rFonts w:ascii="Arial"/>
                                      <w:spacing w:val="-5"/>
                                      <w:w w:val="99"/>
                                    </w:rPr>
                                    <w:t>e</w:t>
                                  </w:r>
                                  <w:r>
                                    <w:rPr>
                                      <w:rFonts w:ascii="Arial"/>
                                      <w:w w:val="99"/>
                                    </w:rPr>
                                    <w:t>w</w:t>
                                  </w:r>
                                  <w:r>
                                    <w:rPr>
                                      <w:rFonts w:ascii="Arial"/>
                                      <w:spacing w:val="-1"/>
                                    </w:rPr>
                                    <w:t xml:space="preserve"> </w:t>
                                  </w:r>
                                  <w:r>
                                    <w:rPr>
                                      <w:rFonts w:ascii="Arial"/>
                                      <w:spacing w:val="-31"/>
                                      <w:w w:val="99"/>
                                    </w:rPr>
                                    <w:t>Y</w:t>
                                  </w:r>
                                  <w:r>
                                    <w:rPr>
                                      <w:rFonts w:ascii="Arial"/>
                                      <w:w w:val="99"/>
                                    </w:rPr>
                                    <w:t>o</w:t>
                                  </w:r>
                                  <w:r>
                                    <w:rPr>
                                      <w:rFonts w:ascii="Arial"/>
                                      <w:spacing w:val="3"/>
                                      <w:w w:val="99"/>
                                    </w:rPr>
                                    <w:t>r</w:t>
                                  </w:r>
                                  <w:r>
                                    <w:rPr>
                                      <w:rFonts w:ascii="Arial"/>
                                      <w:w w:val="99"/>
                                    </w:rPr>
                                    <w:t>k</w:t>
                                  </w:r>
                                </w:p>
                              </w:tc>
                              <w:tc>
                                <w:tcPr>
                                  <w:tcW w:w="864" w:type="dxa"/>
                                  <w:tcBorders>
                                    <w:top w:val="nil"/>
                                    <w:left w:val="nil"/>
                                    <w:bottom w:val="nil"/>
                                    <w:right w:val="nil"/>
                                  </w:tcBorders>
                                </w:tcPr>
                                <w:p w14:paraId="3CFC5583" w14:textId="77777777" w:rsidR="006024AE" w:rsidRDefault="00DD5827">
                                  <w:pPr>
                                    <w:pStyle w:val="TableParagraph"/>
                                    <w:spacing w:line="248" w:lineRule="exact"/>
                                    <w:ind w:left="119"/>
                                    <w:rPr>
                                      <w:rFonts w:ascii="Arial" w:eastAsia="Arial" w:hAnsi="Arial" w:cs="Arial"/>
                                    </w:rPr>
                                  </w:pPr>
                                  <w:r>
                                    <w:rPr>
                                      <w:rFonts w:ascii="Arial"/>
                                      <w:w w:val="99"/>
                                    </w:rPr>
                                    <w:t>271</w:t>
                                  </w:r>
                                </w:p>
                              </w:tc>
                              <w:tc>
                                <w:tcPr>
                                  <w:tcW w:w="754" w:type="dxa"/>
                                  <w:tcBorders>
                                    <w:top w:val="nil"/>
                                    <w:left w:val="nil"/>
                                    <w:bottom w:val="nil"/>
                                    <w:right w:val="nil"/>
                                  </w:tcBorders>
                                </w:tcPr>
                                <w:p w14:paraId="37695815" w14:textId="77777777" w:rsidR="006024AE" w:rsidRDefault="00DD5827">
                                  <w:pPr>
                                    <w:pStyle w:val="TableParagraph"/>
                                    <w:spacing w:line="248" w:lineRule="exact"/>
                                    <w:ind w:left="319"/>
                                    <w:rPr>
                                      <w:rFonts w:ascii="Arial" w:eastAsia="Arial" w:hAnsi="Arial" w:cs="Arial"/>
                                    </w:rPr>
                                  </w:pPr>
                                  <w:r>
                                    <w:rPr>
                                      <w:rFonts w:ascii="Arial"/>
                                      <w:w w:val="99"/>
                                    </w:rPr>
                                    <w:t>4%</w:t>
                                  </w:r>
                                </w:p>
                              </w:tc>
                            </w:tr>
                            <w:tr w:rsidR="006024AE" w14:paraId="63602644" w14:textId="77777777">
                              <w:trPr>
                                <w:trHeight w:hRule="exact" w:val="284"/>
                              </w:trPr>
                              <w:tc>
                                <w:tcPr>
                                  <w:tcW w:w="1258" w:type="dxa"/>
                                  <w:tcBorders>
                                    <w:top w:val="nil"/>
                                    <w:left w:val="nil"/>
                                    <w:bottom w:val="nil"/>
                                    <w:right w:val="nil"/>
                                  </w:tcBorders>
                                </w:tcPr>
                                <w:p w14:paraId="40E95795" w14:textId="77777777" w:rsidR="006024AE" w:rsidRDefault="00DD5827">
                                  <w:pPr>
                                    <w:pStyle w:val="TableParagraph"/>
                                    <w:spacing w:line="248" w:lineRule="exact"/>
                                    <w:ind w:left="119"/>
                                    <w:rPr>
                                      <w:rFonts w:ascii="Arial" w:eastAsia="Arial" w:hAnsi="Arial" w:cs="Arial"/>
                                    </w:rPr>
                                  </w:pPr>
                                  <w:r>
                                    <w:rPr>
                                      <w:rFonts w:ascii="Arial"/>
                                      <w:w w:val="99"/>
                                    </w:rPr>
                                    <w:t>Baltimore</w:t>
                                  </w:r>
                                </w:p>
                              </w:tc>
                              <w:tc>
                                <w:tcPr>
                                  <w:tcW w:w="864" w:type="dxa"/>
                                  <w:tcBorders>
                                    <w:top w:val="nil"/>
                                    <w:left w:val="nil"/>
                                    <w:bottom w:val="nil"/>
                                    <w:right w:val="nil"/>
                                  </w:tcBorders>
                                </w:tcPr>
                                <w:p w14:paraId="52D1CDFD" w14:textId="77777777" w:rsidR="006024AE" w:rsidRDefault="00DD5827">
                                  <w:pPr>
                                    <w:pStyle w:val="TableParagraph"/>
                                    <w:spacing w:line="248" w:lineRule="exact"/>
                                    <w:ind w:left="119"/>
                                    <w:rPr>
                                      <w:rFonts w:ascii="Arial" w:eastAsia="Arial" w:hAnsi="Arial" w:cs="Arial"/>
                                    </w:rPr>
                                  </w:pPr>
                                  <w:r>
                                    <w:rPr>
                                      <w:rFonts w:ascii="Arial"/>
                                      <w:w w:val="99"/>
                                    </w:rPr>
                                    <w:t>231</w:t>
                                  </w:r>
                                </w:p>
                              </w:tc>
                              <w:tc>
                                <w:tcPr>
                                  <w:tcW w:w="754" w:type="dxa"/>
                                  <w:tcBorders>
                                    <w:top w:val="nil"/>
                                    <w:left w:val="nil"/>
                                    <w:bottom w:val="nil"/>
                                    <w:right w:val="nil"/>
                                  </w:tcBorders>
                                </w:tcPr>
                                <w:p w14:paraId="55D83B1A" w14:textId="77777777" w:rsidR="006024AE" w:rsidRDefault="00DD5827">
                                  <w:pPr>
                                    <w:pStyle w:val="TableParagraph"/>
                                    <w:spacing w:line="248" w:lineRule="exact"/>
                                    <w:ind w:left="319"/>
                                    <w:rPr>
                                      <w:rFonts w:ascii="Arial" w:eastAsia="Arial" w:hAnsi="Arial" w:cs="Arial"/>
                                    </w:rPr>
                                  </w:pPr>
                                  <w:r>
                                    <w:rPr>
                                      <w:rFonts w:ascii="Arial"/>
                                      <w:w w:val="99"/>
                                    </w:rPr>
                                    <w:t>2%</w:t>
                                  </w:r>
                                </w:p>
                              </w:tc>
                            </w:tr>
                            <w:tr w:rsidR="006024AE" w14:paraId="74E5328D" w14:textId="77777777">
                              <w:trPr>
                                <w:trHeight w:hRule="exact" w:val="291"/>
                              </w:trPr>
                              <w:tc>
                                <w:tcPr>
                                  <w:tcW w:w="1258" w:type="dxa"/>
                                  <w:tcBorders>
                                    <w:top w:val="nil"/>
                                    <w:left w:val="nil"/>
                                    <w:bottom w:val="single" w:sz="3" w:space="0" w:color="000000"/>
                                    <w:right w:val="nil"/>
                                  </w:tcBorders>
                                </w:tcPr>
                                <w:p w14:paraId="7AA8E607" w14:textId="77777777" w:rsidR="006024AE" w:rsidRDefault="00DD5827">
                                  <w:pPr>
                                    <w:pStyle w:val="TableParagraph"/>
                                    <w:spacing w:line="248" w:lineRule="exact"/>
                                    <w:ind w:left="119"/>
                                    <w:rPr>
                                      <w:rFonts w:ascii="Arial" w:eastAsia="Arial" w:hAnsi="Arial" w:cs="Arial"/>
                                    </w:rPr>
                                  </w:pPr>
                                  <w:r>
                                    <w:rPr>
                                      <w:rFonts w:ascii="Arial"/>
                                      <w:i/>
                                      <w:spacing w:val="-27"/>
                                      <w:w w:val="99"/>
                                    </w:rPr>
                                    <w:t>T</w:t>
                                  </w:r>
                                  <w:r>
                                    <w:rPr>
                                      <w:rFonts w:ascii="Arial"/>
                                      <w:i/>
                                      <w:w w:val="99"/>
                                    </w:rPr>
                                    <w:t>otal</w:t>
                                  </w:r>
                                </w:p>
                              </w:tc>
                              <w:tc>
                                <w:tcPr>
                                  <w:tcW w:w="864" w:type="dxa"/>
                                  <w:tcBorders>
                                    <w:top w:val="nil"/>
                                    <w:left w:val="nil"/>
                                    <w:bottom w:val="single" w:sz="3" w:space="0" w:color="000000"/>
                                    <w:right w:val="nil"/>
                                  </w:tcBorders>
                                </w:tcPr>
                                <w:p w14:paraId="3C8D86E4" w14:textId="77777777" w:rsidR="006024AE" w:rsidRDefault="00DD5827">
                                  <w:pPr>
                                    <w:pStyle w:val="TableParagraph"/>
                                    <w:spacing w:line="248" w:lineRule="exact"/>
                                    <w:ind w:left="119"/>
                                    <w:rPr>
                                      <w:rFonts w:ascii="Arial" w:eastAsia="Arial" w:hAnsi="Arial" w:cs="Arial"/>
                                    </w:rPr>
                                  </w:pPr>
                                  <w:r>
                                    <w:rPr>
                                      <w:rFonts w:ascii="Arial"/>
                                      <w:w w:val="99"/>
                                    </w:rPr>
                                    <w:t>1,586</w:t>
                                  </w:r>
                                </w:p>
                              </w:tc>
                              <w:tc>
                                <w:tcPr>
                                  <w:tcW w:w="754" w:type="dxa"/>
                                  <w:tcBorders>
                                    <w:top w:val="nil"/>
                                    <w:left w:val="nil"/>
                                    <w:bottom w:val="single" w:sz="3" w:space="0" w:color="000000"/>
                                    <w:right w:val="nil"/>
                                  </w:tcBorders>
                                </w:tcPr>
                                <w:p w14:paraId="1C7CA57B" w14:textId="77777777" w:rsidR="006024AE" w:rsidRDefault="00DD5827">
                                  <w:pPr>
                                    <w:pStyle w:val="TableParagraph"/>
                                    <w:spacing w:line="248" w:lineRule="exact"/>
                                    <w:ind w:left="198"/>
                                    <w:rPr>
                                      <w:rFonts w:ascii="Arial" w:eastAsia="Arial" w:hAnsi="Arial" w:cs="Arial"/>
                                    </w:rPr>
                                  </w:pPr>
                                  <w:r>
                                    <w:rPr>
                                      <w:rFonts w:ascii="Arial"/>
                                      <w:w w:val="99"/>
                                    </w:rPr>
                                    <w:t>21%</w:t>
                                  </w:r>
                                </w:p>
                              </w:tc>
                            </w:tr>
                          </w:tbl>
                          <w:p w14:paraId="17D14762" w14:textId="77777777" w:rsidR="006024AE" w:rsidRDefault="006024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439.95pt;margin-top:1.3pt;width:143.8pt;height:98.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zU/rwIAALE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58"/>
                        <w:gridCol w:w="864"/>
                        <w:gridCol w:w="754"/>
                      </w:tblGrid>
                      <w:tr w:rsidR="006024AE" w14:paraId="37FA82A7" w14:textId="77777777">
                        <w:trPr>
                          <w:trHeight w:hRule="exact" w:val="251"/>
                        </w:trPr>
                        <w:tc>
                          <w:tcPr>
                            <w:tcW w:w="1258" w:type="dxa"/>
                            <w:tcBorders>
                              <w:top w:val="nil"/>
                              <w:left w:val="nil"/>
                              <w:bottom w:val="nil"/>
                              <w:right w:val="nil"/>
                            </w:tcBorders>
                          </w:tcPr>
                          <w:p w14:paraId="588B2BDB" w14:textId="77777777" w:rsidR="006024AE" w:rsidRDefault="00DD5827">
                            <w:pPr>
                              <w:pStyle w:val="TableParagraph"/>
                              <w:spacing w:line="215" w:lineRule="exact"/>
                              <w:ind w:left="119"/>
                              <w:rPr>
                                <w:rFonts w:ascii="Arial" w:eastAsia="Arial" w:hAnsi="Arial" w:cs="Arial"/>
                              </w:rPr>
                            </w:pPr>
                            <w:r>
                              <w:rPr>
                                <w:rFonts w:ascii="Arial"/>
                                <w:w w:val="99"/>
                              </w:rPr>
                              <w:t>San</w:t>
                            </w:r>
                            <w:r>
                              <w:rPr>
                                <w:rFonts w:ascii="Arial"/>
                                <w:spacing w:val="-1"/>
                              </w:rPr>
                              <w:t xml:space="preserve"> </w:t>
                            </w:r>
                            <w:r>
                              <w:rPr>
                                <w:rFonts w:ascii="Arial"/>
                                <w:w w:val="99"/>
                              </w:rPr>
                              <w:t>Diego</w:t>
                            </w:r>
                          </w:p>
                        </w:tc>
                        <w:tc>
                          <w:tcPr>
                            <w:tcW w:w="864" w:type="dxa"/>
                            <w:tcBorders>
                              <w:top w:val="nil"/>
                              <w:left w:val="nil"/>
                              <w:bottom w:val="nil"/>
                              <w:right w:val="nil"/>
                            </w:tcBorders>
                          </w:tcPr>
                          <w:p w14:paraId="6E1E5B1B" w14:textId="77777777" w:rsidR="006024AE" w:rsidRDefault="00DD5827">
                            <w:pPr>
                              <w:pStyle w:val="TableParagraph"/>
                              <w:spacing w:line="215" w:lineRule="exact"/>
                              <w:ind w:left="119"/>
                              <w:rPr>
                                <w:rFonts w:ascii="Arial" w:eastAsia="Arial" w:hAnsi="Arial" w:cs="Arial"/>
                              </w:rPr>
                            </w:pPr>
                            <w:r>
                              <w:rPr>
                                <w:rFonts w:ascii="Arial"/>
                                <w:w w:val="99"/>
                              </w:rPr>
                              <w:t>289</w:t>
                            </w:r>
                          </w:p>
                        </w:tc>
                        <w:tc>
                          <w:tcPr>
                            <w:tcW w:w="754" w:type="dxa"/>
                            <w:tcBorders>
                              <w:top w:val="nil"/>
                              <w:left w:val="nil"/>
                              <w:bottom w:val="nil"/>
                              <w:right w:val="nil"/>
                            </w:tcBorders>
                          </w:tcPr>
                          <w:p w14:paraId="1D99FFE4" w14:textId="77777777" w:rsidR="006024AE" w:rsidRDefault="00DD5827">
                            <w:pPr>
                              <w:pStyle w:val="TableParagraph"/>
                              <w:spacing w:line="215" w:lineRule="exact"/>
                              <w:ind w:left="198"/>
                              <w:rPr>
                                <w:rFonts w:ascii="Arial" w:eastAsia="Arial" w:hAnsi="Arial" w:cs="Arial"/>
                              </w:rPr>
                            </w:pPr>
                            <w:r>
                              <w:rPr>
                                <w:rFonts w:ascii="Arial"/>
                                <w:w w:val="99"/>
                              </w:rPr>
                              <w:t>41%</w:t>
                            </w:r>
                          </w:p>
                        </w:tc>
                      </w:tr>
                      <w:tr w:rsidR="006024AE" w14:paraId="35ED662C" w14:textId="77777777">
                        <w:trPr>
                          <w:trHeight w:hRule="exact" w:val="285"/>
                        </w:trPr>
                        <w:tc>
                          <w:tcPr>
                            <w:tcW w:w="1258" w:type="dxa"/>
                            <w:tcBorders>
                              <w:top w:val="nil"/>
                              <w:left w:val="nil"/>
                              <w:bottom w:val="nil"/>
                              <w:right w:val="nil"/>
                            </w:tcBorders>
                          </w:tcPr>
                          <w:p w14:paraId="20731CAF" w14:textId="77777777" w:rsidR="006024AE" w:rsidRDefault="00DD5827">
                            <w:pPr>
                              <w:pStyle w:val="TableParagraph"/>
                              <w:spacing w:line="248" w:lineRule="exact"/>
                              <w:ind w:left="119"/>
                              <w:rPr>
                                <w:rFonts w:ascii="Arial" w:eastAsia="Arial" w:hAnsi="Arial" w:cs="Arial"/>
                              </w:rPr>
                            </w:pPr>
                            <w:r>
                              <w:rPr>
                                <w:rFonts w:ascii="Arial"/>
                                <w:w w:val="99"/>
                              </w:rPr>
                              <w:t>Seattle</w:t>
                            </w:r>
                          </w:p>
                        </w:tc>
                        <w:tc>
                          <w:tcPr>
                            <w:tcW w:w="864" w:type="dxa"/>
                            <w:tcBorders>
                              <w:top w:val="nil"/>
                              <w:left w:val="nil"/>
                              <w:bottom w:val="nil"/>
                              <w:right w:val="nil"/>
                            </w:tcBorders>
                          </w:tcPr>
                          <w:p w14:paraId="7B201B25" w14:textId="77777777" w:rsidR="006024AE" w:rsidRDefault="00DD5827">
                            <w:pPr>
                              <w:pStyle w:val="TableParagraph"/>
                              <w:spacing w:line="248" w:lineRule="exact"/>
                              <w:ind w:left="119"/>
                              <w:rPr>
                                <w:rFonts w:ascii="Arial" w:eastAsia="Arial" w:hAnsi="Arial" w:cs="Arial"/>
                              </w:rPr>
                            </w:pPr>
                            <w:r>
                              <w:rPr>
                                <w:rFonts w:ascii="Arial"/>
                                <w:w w:val="99"/>
                              </w:rPr>
                              <w:t>262</w:t>
                            </w:r>
                          </w:p>
                        </w:tc>
                        <w:tc>
                          <w:tcPr>
                            <w:tcW w:w="754" w:type="dxa"/>
                            <w:tcBorders>
                              <w:top w:val="nil"/>
                              <w:left w:val="nil"/>
                              <w:bottom w:val="nil"/>
                              <w:right w:val="nil"/>
                            </w:tcBorders>
                          </w:tcPr>
                          <w:p w14:paraId="19BE55C7" w14:textId="77777777" w:rsidR="006024AE" w:rsidRDefault="00DD5827">
                            <w:pPr>
                              <w:pStyle w:val="TableParagraph"/>
                              <w:spacing w:line="248" w:lineRule="exact"/>
                              <w:ind w:left="198"/>
                              <w:rPr>
                                <w:rFonts w:ascii="Arial" w:eastAsia="Arial" w:hAnsi="Arial" w:cs="Arial"/>
                              </w:rPr>
                            </w:pPr>
                            <w:r>
                              <w:rPr>
                                <w:rFonts w:ascii="Arial"/>
                                <w:w w:val="99"/>
                              </w:rPr>
                              <w:t>32%</w:t>
                            </w:r>
                          </w:p>
                        </w:tc>
                      </w:tr>
                      <w:tr w:rsidR="006024AE" w14:paraId="299A9D73" w14:textId="77777777">
                        <w:trPr>
                          <w:trHeight w:hRule="exact" w:val="285"/>
                        </w:trPr>
                        <w:tc>
                          <w:tcPr>
                            <w:tcW w:w="1258" w:type="dxa"/>
                            <w:tcBorders>
                              <w:top w:val="nil"/>
                              <w:left w:val="nil"/>
                              <w:bottom w:val="nil"/>
                              <w:right w:val="nil"/>
                            </w:tcBorders>
                          </w:tcPr>
                          <w:p w14:paraId="6F756645" w14:textId="77777777" w:rsidR="006024AE" w:rsidRDefault="00DD5827">
                            <w:pPr>
                              <w:pStyle w:val="TableParagraph"/>
                              <w:spacing w:line="248" w:lineRule="exact"/>
                              <w:ind w:left="119"/>
                              <w:rPr>
                                <w:rFonts w:ascii="Arial" w:eastAsia="Arial" w:hAnsi="Arial" w:cs="Arial"/>
                              </w:rPr>
                            </w:pPr>
                            <w:r>
                              <w:rPr>
                                <w:rFonts w:ascii="Arial"/>
                                <w:w w:val="99"/>
                              </w:rPr>
                              <w:t>Gal</w:t>
                            </w:r>
                            <w:r>
                              <w:rPr>
                                <w:rFonts w:ascii="Arial"/>
                                <w:spacing w:val="-6"/>
                                <w:w w:val="99"/>
                              </w:rPr>
                              <w:t>v</w:t>
                            </w:r>
                            <w:r>
                              <w:rPr>
                                <w:rFonts w:ascii="Arial"/>
                                <w:w w:val="99"/>
                              </w:rPr>
                              <w:t>eston</w:t>
                            </w:r>
                          </w:p>
                        </w:tc>
                        <w:tc>
                          <w:tcPr>
                            <w:tcW w:w="864" w:type="dxa"/>
                            <w:tcBorders>
                              <w:top w:val="nil"/>
                              <w:left w:val="nil"/>
                              <w:bottom w:val="nil"/>
                              <w:right w:val="nil"/>
                            </w:tcBorders>
                          </w:tcPr>
                          <w:p w14:paraId="05E15F6E" w14:textId="77777777" w:rsidR="006024AE" w:rsidRDefault="00DD5827">
                            <w:pPr>
                              <w:pStyle w:val="TableParagraph"/>
                              <w:spacing w:line="248" w:lineRule="exact"/>
                              <w:ind w:left="119"/>
                              <w:rPr>
                                <w:rFonts w:ascii="Arial" w:eastAsia="Arial" w:hAnsi="Arial" w:cs="Arial"/>
                              </w:rPr>
                            </w:pPr>
                            <w:r>
                              <w:rPr>
                                <w:rFonts w:ascii="Arial"/>
                                <w:w w:val="99"/>
                              </w:rPr>
                              <w:t>261</w:t>
                            </w:r>
                          </w:p>
                        </w:tc>
                        <w:tc>
                          <w:tcPr>
                            <w:tcW w:w="754" w:type="dxa"/>
                            <w:tcBorders>
                              <w:top w:val="nil"/>
                              <w:left w:val="nil"/>
                              <w:bottom w:val="nil"/>
                              <w:right w:val="nil"/>
                            </w:tcBorders>
                          </w:tcPr>
                          <w:p w14:paraId="3216A3E7" w14:textId="77777777" w:rsidR="006024AE" w:rsidRDefault="00DD5827">
                            <w:pPr>
                              <w:pStyle w:val="TableParagraph"/>
                              <w:spacing w:line="248" w:lineRule="exact"/>
                              <w:ind w:left="198"/>
                              <w:rPr>
                                <w:rFonts w:ascii="Arial" w:eastAsia="Arial" w:hAnsi="Arial" w:cs="Arial"/>
                              </w:rPr>
                            </w:pPr>
                            <w:r>
                              <w:rPr>
                                <w:rFonts w:ascii="Arial"/>
                                <w:w w:val="99"/>
                              </w:rPr>
                              <w:t>15%</w:t>
                            </w:r>
                          </w:p>
                        </w:tc>
                      </w:tr>
                      <w:tr w:rsidR="006024AE" w14:paraId="420AB2D8" w14:textId="77777777">
                        <w:trPr>
                          <w:trHeight w:hRule="exact" w:val="285"/>
                        </w:trPr>
                        <w:tc>
                          <w:tcPr>
                            <w:tcW w:w="1258" w:type="dxa"/>
                            <w:tcBorders>
                              <w:top w:val="nil"/>
                              <w:left w:val="nil"/>
                              <w:bottom w:val="nil"/>
                              <w:right w:val="nil"/>
                            </w:tcBorders>
                          </w:tcPr>
                          <w:p w14:paraId="2B971806" w14:textId="77777777" w:rsidR="006024AE" w:rsidRDefault="00DD5827">
                            <w:pPr>
                              <w:pStyle w:val="TableParagraph"/>
                              <w:spacing w:line="248" w:lineRule="exact"/>
                              <w:ind w:left="119"/>
                              <w:rPr>
                                <w:rFonts w:ascii="Arial" w:eastAsia="Arial" w:hAnsi="Arial" w:cs="Arial"/>
                              </w:rPr>
                            </w:pPr>
                            <w:r>
                              <w:rPr>
                                <w:rFonts w:ascii="Arial"/>
                                <w:w w:val="99"/>
                              </w:rPr>
                              <w:t>St</w:t>
                            </w:r>
                            <w:r>
                              <w:rPr>
                                <w:rFonts w:ascii="Arial"/>
                                <w:spacing w:val="-1"/>
                              </w:rPr>
                              <w:t xml:space="preserve"> </w:t>
                            </w:r>
                            <w:r>
                              <w:rPr>
                                <w:rFonts w:ascii="Arial"/>
                                <w:w w:val="99"/>
                              </w:rPr>
                              <w:t>Louis</w:t>
                            </w:r>
                          </w:p>
                        </w:tc>
                        <w:tc>
                          <w:tcPr>
                            <w:tcW w:w="864" w:type="dxa"/>
                            <w:tcBorders>
                              <w:top w:val="nil"/>
                              <w:left w:val="nil"/>
                              <w:bottom w:val="nil"/>
                              <w:right w:val="nil"/>
                            </w:tcBorders>
                          </w:tcPr>
                          <w:p w14:paraId="5E817073" w14:textId="77777777" w:rsidR="006024AE" w:rsidRDefault="00DD5827">
                            <w:pPr>
                              <w:pStyle w:val="TableParagraph"/>
                              <w:spacing w:line="248" w:lineRule="exact"/>
                              <w:ind w:left="119"/>
                              <w:rPr>
                                <w:rFonts w:ascii="Arial" w:eastAsia="Arial" w:hAnsi="Arial" w:cs="Arial"/>
                              </w:rPr>
                            </w:pPr>
                            <w:r>
                              <w:rPr>
                                <w:rFonts w:ascii="Arial"/>
                                <w:w w:val="99"/>
                              </w:rPr>
                              <w:t>269</w:t>
                            </w:r>
                          </w:p>
                        </w:tc>
                        <w:tc>
                          <w:tcPr>
                            <w:tcW w:w="754" w:type="dxa"/>
                            <w:tcBorders>
                              <w:top w:val="nil"/>
                              <w:left w:val="nil"/>
                              <w:bottom w:val="nil"/>
                              <w:right w:val="nil"/>
                            </w:tcBorders>
                          </w:tcPr>
                          <w:p w14:paraId="26C3D68D" w14:textId="77777777" w:rsidR="006024AE" w:rsidRDefault="00DD5827">
                            <w:pPr>
                              <w:pStyle w:val="TableParagraph"/>
                              <w:spacing w:line="248" w:lineRule="exact"/>
                              <w:ind w:left="319"/>
                              <w:rPr>
                                <w:rFonts w:ascii="Arial" w:eastAsia="Arial" w:hAnsi="Arial" w:cs="Arial"/>
                              </w:rPr>
                            </w:pPr>
                            <w:r>
                              <w:rPr>
                                <w:rFonts w:ascii="Arial"/>
                                <w:w w:val="99"/>
                              </w:rPr>
                              <w:t>7%</w:t>
                            </w:r>
                          </w:p>
                        </w:tc>
                      </w:tr>
                      <w:tr w:rsidR="006024AE" w14:paraId="5F650122" w14:textId="77777777">
                        <w:trPr>
                          <w:trHeight w:hRule="exact" w:val="285"/>
                        </w:trPr>
                        <w:tc>
                          <w:tcPr>
                            <w:tcW w:w="1258" w:type="dxa"/>
                            <w:tcBorders>
                              <w:top w:val="nil"/>
                              <w:left w:val="nil"/>
                              <w:bottom w:val="nil"/>
                              <w:right w:val="nil"/>
                            </w:tcBorders>
                          </w:tcPr>
                          <w:p w14:paraId="2F7BD738" w14:textId="77777777" w:rsidR="006024AE" w:rsidRDefault="00DD5827">
                            <w:pPr>
                              <w:pStyle w:val="TableParagraph"/>
                              <w:spacing w:line="248" w:lineRule="exact"/>
                              <w:ind w:left="119"/>
                              <w:rPr>
                                <w:rFonts w:ascii="Arial" w:eastAsia="Arial" w:hAnsi="Arial" w:cs="Arial"/>
                              </w:rPr>
                            </w:pPr>
                            <w:r>
                              <w:rPr>
                                <w:rFonts w:ascii="Arial"/>
                                <w:w w:val="99"/>
                              </w:rPr>
                              <w:t>N</w:t>
                            </w:r>
                            <w:r>
                              <w:rPr>
                                <w:rFonts w:ascii="Arial"/>
                                <w:spacing w:val="-5"/>
                                <w:w w:val="99"/>
                              </w:rPr>
                              <w:t>e</w:t>
                            </w:r>
                            <w:r>
                              <w:rPr>
                                <w:rFonts w:ascii="Arial"/>
                                <w:w w:val="99"/>
                              </w:rPr>
                              <w:t>w</w:t>
                            </w:r>
                            <w:r>
                              <w:rPr>
                                <w:rFonts w:ascii="Arial"/>
                                <w:spacing w:val="-1"/>
                              </w:rPr>
                              <w:t xml:space="preserve"> </w:t>
                            </w:r>
                            <w:r>
                              <w:rPr>
                                <w:rFonts w:ascii="Arial"/>
                                <w:spacing w:val="-31"/>
                                <w:w w:val="99"/>
                              </w:rPr>
                              <w:t>Y</w:t>
                            </w:r>
                            <w:r>
                              <w:rPr>
                                <w:rFonts w:ascii="Arial"/>
                                <w:w w:val="99"/>
                              </w:rPr>
                              <w:t>o</w:t>
                            </w:r>
                            <w:r>
                              <w:rPr>
                                <w:rFonts w:ascii="Arial"/>
                                <w:spacing w:val="3"/>
                                <w:w w:val="99"/>
                              </w:rPr>
                              <w:t>r</w:t>
                            </w:r>
                            <w:r>
                              <w:rPr>
                                <w:rFonts w:ascii="Arial"/>
                                <w:w w:val="99"/>
                              </w:rPr>
                              <w:t>k</w:t>
                            </w:r>
                          </w:p>
                        </w:tc>
                        <w:tc>
                          <w:tcPr>
                            <w:tcW w:w="864" w:type="dxa"/>
                            <w:tcBorders>
                              <w:top w:val="nil"/>
                              <w:left w:val="nil"/>
                              <w:bottom w:val="nil"/>
                              <w:right w:val="nil"/>
                            </w:tcBorders>
                          </w:tcPr>
                          <w:p w14:paraId="3CFC5583" w14:textId="77777777" w:rsidR="006024AE" w:rsidRDefault="00DD5827">
                            <w:pPr>
                              <w:pStyle w:val="TableParagraph"/>
                              <w:spacing w:line="248" w:lineRule="exact"/>
                              <w:ind w:left="119"/>
                              <w:rPr>
                                <w:rFonts w:ascii="Arial" w:eastAsia="Arial" w:hAnsi="Arial" w:cs="Arial"/>
                              </w:rPr>
                            </w:pPr>
                            <w:r>
                              <w:rPr>
                                <w:rFonts w:ascii="Arial"/>
                                <w:w w:val="99"/>
                              </w:rPr>
                              <w:t>271</w:t>
                            </w:r>
                          </w:p>
                        </w:tc>
                        <w:tc>
                          <w:tcPr>
                            <w:tcW w:w="754" w:type="dxa"/>
                            <w:tcBorders>
                              <w:top w:val="nil"/>
                              <w:left w:val="nil"/>
                              <w:bottom w:val="nil"/>
                              <w:right w:val="nil"/>
                            </w:tcBorders>
                          </w:tcPr>
                          <w:p w14:paraId="37695815" w14:textId="77777777" w:rsidR="006024AE" w:rsidRDefault="00DD5827">
                            <w:pPr>
                              <w:pStyle w:val="TableParagraph"/>
                              <w:spacing w:line="248" w:lineRule="exact"/>
                              <w:ind w:left="319"/>
                              <w:rPr>
                                <w:rFonts w:ascii="Arial" w:eastAsia="Arial" w:hAnsi="Arial" w:cs="Arial"/>
                              </w:rPr>
                            </w:pPr>
                            <w:r>
                              <w:rPr>
                                <w:rFonts w:ascii="Arial"/>
                                <w:w w:val="99"/>
                              </w:rPr>
                              <w:t>4%</w:t>
                            </w:r>
                          </w:p>
                        </w:tc>
                      </w:tr>
                      <w:tr w:rsidR="006024AE" w14:paraId="63602644" w14:textId="77777777">
                        <w:trPr>
                          <w:trHeight w:hRule="exact" w:val="284"/>
                        </w:trPr>
                        <w:tc>
                          <w:tcPr>
                            <w:tcW w:w="1258" w:type="dxa"/>
                            <w:tcBorders>
                              <w:top w:val="nil"/>
                              <w:left w:val="nil"/>
                              <w:bottom w:val="nil"/>
                              <w:right w:val="nil"/>
                            </w:tcBorders>
                          </w:tcPr>
                          <w:p w14:paraId="40E95795" w14:textId="77777777" w:rsidR="006024AE" w:rsidRDefault="00DD5827">
                            <w:pPr>
                              <w:pStyle w:val="TableParagraph"/>
                              <w:spacing w:line="248" w:lineRule="exact"/>
                              <w:ind w:left="119"/>
                              <w:rPr>
                                <w:rFonts w:ascii="Arial" w:eastAsia="Arial" w:hAnsi="Arial" w:cs="Arial"/>
                              </w:rPr>
                            </w:pPr>
                            <w:r>
                              <w:rPr>
                                <w:rFonts w:ascii="Arial"/>
                                <w:w w:val="99"/>
                              </w:rPr>
                              <w:t>Baltimore</w:t>
                            </w:r>
                          </w:p>
                        </w:tc>
                        <w:tc>
                          <w:tcPr>
                            <w:tcW w:w="864" w:type="dxa"/>
                            <w:tcBorders>
                              <w:top w:val="nil"/>
                              <w:left w:val="nil"/>
                              <w:bottom w:val="nil"/>
                              <w:right w:val="nil"/>
                            </w:tcBorders>
                          </w:tcPr>
                          <w:p w14:paraId="52D1CDFD" w14:textId="77777777" w:rsidR="006024AE" w:rsidRDefault="00DD5827">
                            <w:pPr>
                              <w:pStyle w:val="TableParagraph"/>
                              <w:spacing w:line="248" w:lineRule="exact"/>
                              <w:ind w:left="119"/>
                              <w:rPr>
                                <w:rFonts w:ascii="Arial" w:eastAsia="Arial" w:hAnsi="Arial" w:cs="Arial"/>
                              </w:rPr>
                            </w:pPr>
                            <w:r>
                              <w:rPr>
                                <w:rFonts w:ascii="Arial"/>
                                <w:w w:val="99"/>
                              </w:rPr>
                              <w:t>231</w:t>
                            </w:r>
                          </w:p>
                        </w:tc>
                        <w:tc>
                          <w:tcPr>
                            <w:tcW w:w="754" w:type="dxa"/>
                            <w:tcBorders>
                              <w:top w:val="nil"/>
                              <w:left w:val="nil"/>
                              <w:bottom w:val="nil"/>
                              <w:right w:val="nil"/>
                            </w:tcBorders>
                          </w:tcPr>
                          <w:p w14:paraId="55D83B1A" w14:textId="77777777" w:rsidR="006024AE" w:rsidRDefault="00DD5827">
                            <w:pPr>
                              <w:pStyle w:val="TableParagraph"/>
                              <w:spacing w:line="248" w:lineRule="exact"/>
                              <w:ind w:left="319"/>
                              <w:rPr>
                                <w:rFonts w:ascii="Arial" w:eastAsia="Arial" w:hAnsi="Arial" w:cs="Arial"/>
                              </w:rPr>
                            </w:pPr>
                            <w:r>
                              <w:rPr>
                                <w:rFonts w:ascii="Arial"/>
                                <w:w w:val="99"/>
                              </w:rPr>
                              <w:t>2%</w:t>
                            </w:r>
                          </w:p>
                        </w:tc>
                      </w:tr>
                      <w:tr w:rsidR="006024AE" w14:paraId="74E5328D" w14:textId="77777777">
                        <w:trPr>
                          <w:trHeight w:hRule="exact" w:val="291"/>
                        </w:trPr>
                        <w:tc>
                          <w:tcPr>
                            <w:tcW w:w="1258" w:type="dxa"/>
                            <w:tcBorders>
                              <w:top w:val="nil"/>
                              <w:left w:val="nil"/>
                              <w:bottom w:val="single" w:sz="3" w:space="0" w:color="000000"/>
                              <w:right w:val="nil"/>
                            </w:tcBorders>
                          </w:tcPr>
                          <w:p w14:paraId="7AA8E607" w14:textId="77777777" w:rsidR="006024AE" w:rsidRDefault="00DD5827">
                            <w:pPr>
                              <w:pStyle w:val="TableParagraph"/>
                              <w:spacing w:line="248" w:lineRule="exact"/>
                              <w:ind w:left="119"/>
                              <w:rPr>
                                <w:rFonts w:ascii="Arial" w:eastAsia="Arial" w:hAnsi="Arial" w:cs="Arial"/>
                              </w:rPr>
                            </w:pPr>
                            <w:r>
                              <w:rPr>
                                <w:rFonts w:ascii="Arial"/>
                                <w:i/>
                                <w:spacing w:val="-27"/>
                                <w:w w:val="99"/>
                              </w:rPr>
                              <w:t>T</w:t>
                            </w:r>
                            <w:r>
                              <w:rPr>
                                <w:rFonts w:ascii="Arial"/>
                                <w:i/>
                                <w:w w:val="99"/>
                              </w:rPr>
                              <w:t>otal</w:t>
                            </w:r>
                          </w:p>
                        </w:tc>
                        <w:tc>
                          <w:tcPr>
                            <w:tcW w:w="864" w:type="dxa"/>
                            <w:tcBorders>
                              <w:top w:val="nil"/>
                              <w:left w:val="nil"/>
                              <w:bottom w:val="single" w:sz="3" w:space="0" w:color="000000"/>
                              <w:right w:val="nil"/>
                            </w:tcBorders>
                          </w:tcPr>
                          <w:p w14:paraId="3C8D86E4" w14:textId="77777777" w:rsidR="006024AE" w:rsidRDefault="00DD5827">
                            <w:pPr>
                              <w:pStyle w:val="TableParagraph"/>
                              <w:spacing w:line="248" w:lineRule="exact"/>
                              <w:ind w:left="119"/>
                              <w:rPr>
                                <w:rFonts w:ascii="Arial" w:eastAsia="Arial" w:hAnsi="Arial" w:cs="Arial"/>
                              </w:rPr>
                            </w:pPr>
                            <w:r>
                              <w:rPr>
                                <w:rFonts w:ascii="Arial"/>
                                <w:w w:val="99"/>
                              </w:rPr>
                              <w:t>1,586</w:t>
                            </w:r>
                          </w:p>
                        </w:tc>
                        <w:tc>
                          <w:tcPr>
                            <w:tcW w:w="754" w:type="dxa"/>
                            <w:tcBorders>
                              <w:top w:val="nil"/>
                              <w:left w:val="nil"/>
                              <w:bottom w:val="single" w:sz="3" w:space="0" w:color="000000"/>
                              <w:right w:val="nil"/>
                            </w:tcBorders>
                          </w:tcPr>
                          <w:p w14:paraId="1C7CA57B" w14:textId="77777777" w:rsidR="006024AE" w:rsidRDefault="00DD5827">
                            <w:pPr>
                              <w:pStyle w:val="TableParagraph"/>
                              <w:spacing w:line="248" w:lineRule="exact"/>
                              <w:ind w:left="198"/>
                              <w:rPr>
                                <w:rFonts w:ascii="Arial" w:eastAsia="Arial" w:hAnsi="Arial" w:cs="Arial"/>
                              </w:rPr>
                            </w:pPr>
                            <w:r>
                              <w:rPr>
                                <w:rFonts w:ascii="Arial"/>
                                <w:w w:val="99"/>
                              </w:rPr>
                              <w:t>21%</w:t>
                            </w:r>
                          </w:p>
                        </w:tc>
                      </w:tr>
                    </w:tbl>
                    <w:p w14:paraId="17D14762" w14:textId="77777777" w:rsidR="006024AE" w:rsidRDefault="006024AE"/>
                  </w:txbxContent>
                </v:textbox>
                <w10:wrap anchorx="page"/>
              </v:shape>
            </w:pict>
          </mc:Fallback>
        </mc:AlternateContent>
      </w:r>
      <w:r w:rsidR="00DD5827">
        <w:t>the</w:t>
      </w:r>
      <w:r w:rsidR="00DD5827">
        <w:rPr>
          <w:spacing w:val="-8"/>
        </w:rPr>
        <w:t xml:space="preserve"> </w:t>
      </w:r>
      <w:r w:rsidR="00DD5827">
        <w:t>study</w:t>
      </w:r>
      <w:r w:rsidR="00DD5827">
        <w:rPr>
          <w:spacing w:val="-8"/>
        </w:rPr>
        <w:t xml:space="preserve"> </w:t>
      </w:r>
      <w:r w:rsidR="00DD5827">
        <w:t>period</w:t>
      </w:r>
      <w:r w:rsidR="00DD5827">
        <w:rPr>
          <w:spacing w:val="-8"/>
        </w:rPr>
        <w:t xml:space="preserve"> </w:t>
      </w:r>
      <w:r w:rsidR="00DD5827">
        <w:t>will</w:t>
      </w:r>
      <w:r w:rsidR="00DD5827">
        <w:rPr>
          <w:spacing w:val="-8"/>
        </w:rPr>
        <w:t xml:space="preserve"> </w:t>
      </w:r>
      <w:r w:rsidR="00DD5827">
        <w:t>be</w:t>
      </w:r>
      <w:r w:rsidR="00DD5827">
        <w:rPr>
          <w:spacing w:val="-8"/>
        </w:rPr>
        <w:t xml:space="preserve"> </w:t>
      </w:r>
      <w:r w:rsidR="00DD5827">
        <w:t>included;</w:t>
      </w:r>
      <w:r w:rsidR="00DD5827">
        <w:rPr>
          <w:spacing w:val="-8"/>
        </w:rPr>
        <w:t xml:space="preserve"> </w:t>
      </w:r>
      <w:r w:rsidR="00DD5827">
        <w:t>we</w:t>
      </w:r>
      <w:r w:rsidR="00DD5827">
        <w:rPr>
          <w:spacing w:val="-8"/>
        </w:rPr>
        <w:t xml:space="preserve"> </w:t>
      </w:r>
      <w:r w:rsidR="00DD5827">
        <w:t>will</w:t>
      </w:r>
      <w:r w:rsidR="00DD5827">
        <w:rPr>
          <w:spacing w:val="-8"/>
        </w:rPr>
        <w:t xml:space="preserve"> </w:t>
      </w:r>
      <w:r w:rsidR="00DD5827">
        <w:t>exclude</w:t>
      </w:r>
      <w:r w:rsidR="00DD5827">
        <w:rPr>
          <w:spacing w:val="-8"/>
        </w:rPr>
        <w:t xml:space="preserve"> </w:t>
      </w:r>
      <w:r w:rsidR="00DD5827">
        <w:t>patients</w:t>
      </w:r>
      <w:r w:rsidR="00DD5827">
        <w:rPr>
          <w:spacing w:val="-8"/>
        </w:rPr>
        <w:t xml:space="preserve"> </w:t>
      </w:r>
      <w:r w:rsidR="00DD5827">
        <w:t>who</w:t>
      </w:r>
      <w:r w:rsidR="00DD5827">
        <w:rPr>
          <w:spacing w:val="-8"/>
        </w:rPr>
        <w:t xml:space="preserve"> </w:t>
      </w:r>
      <w:r w:rsidR="00DD5827">
        <w:t>are</w:t>
      </w:r>
      <w:r w:rsidR="00DD5827">
        <w:rPr>
          <w:spacing w:val="-8"/>
        </w:rPr>
        <w:t xml:space="preserve"> </w:t>
      </w:r>
      <w:r w:rsidR="00DD5827">
        <w:t>chronically</w:t>
      </w:r>
      <w:r w:rsidR="00DD5827">
        <w:rPr>
          <w:spacing w:val="-8"/>
        </w:rPr>
        <w:t xml:space="preserve"> </w:t>
      </w:r>
      <w:r w:rsidR="00DD5827">
        <w:t>ven-</w:t>
      </w:r>
      <w:r w:rsidR="00DD5827">
        <w:rPr>
          <w:w w:val="99"/>
        </w:rPr>
        <w:t xml:space="preserve"> </w:t>
      </w:r>
      <w:r w:rsidR="00DD5827">
        <w:t xml:space="preserve">tilated at home or who </w:t>
      </w:r>
      <w:r w:rsidR="00DD5827">
        <w:rPr>
          <w:spacing w:val="-4"/>
        </w:rPr>
        <w:t xml:space="preserve">have </w:t>
      </w:r>
      <w:r w:rsidR="00DD5827">
        <w:t>Do not resuscitate orders at the time of hospital</w:t>
      </w:r>
      <w:r w:rsidR="00DD5827">
        <w:rPr>
          <w:spacing w:val="15"/>
        </w:rPr>
        <w:t xml:space="preserve"> </w:t>
      </w:r>
      <w:r w:rsidR="00DD5827">
        <w:t>ad-</w:t>
      </w:r>
      <w:r w:rsidR="00DD5827">
        <w:rPr>
          <w:w w:val="99"/>
        </w:rPr>
        <w:t xml:space="preserve"> </w:t>
      </w:r>
      <w:r w:rsidR="00DD5827">
        <w:t>mission</w:t>
      </w:r>
      <w:r w:rsidR="00DD5827">
        <w:rPr>
          <w:spacing w:val="-8"/>
        </w:rPr>
        <w:t xml:space="preserve"> </w:t>
      </w:r>
      <w:r w:rsidR="00DD5827">
        <w:rPr>
          <w:spacing w:val="-6"/>
        </w:rPr>
        <w:t>(Table</w:t>
      </w:r>
      <w:r w:rsidR="00DD5827">
        <w:rPr>
          <w:spacing w:val="-8"/>
        </w:rPr>
        <w:t xml:space="preserve"> </w:t>
      </w:r>
      <w:r w:rsidR="00DD5827">
        <w:t>1:</w:t>
      </w:r>
      <w:r w:rsidR="00DD5827">
        <w:rPr>
          <w:spacing w:val="4"/>
        </w:rPr>
        <w:t xml:space="preserve"> </w:t>
      </w:r>
      <w:r w:rsidR="00DD5827">
        <w:t>Inpatient</w:t>
      </w:r>
      <w:r w:rsidR="00DD5827">
        <w:rPr>
          <w:spacing w:val="-8"/>
        </w:rPr>
        <w:t xml:space="preserve"> </w:t>
      </w:r>
      <w:r w:rsidR="00DD5827">
        <w:t>population</w:t>
      </w:r>
      <w:r w:rsidR="00DD5827">
        <w:rPr>
          <w:spacing w:val="-8"/>
        </w:rPr>
        <w:t xml:space="preserve"> </w:t>
      </w:r>
      <w:r w:rsidR="00DD5827">
        <w:t>at</w:t>
      </w:r>
      <w:r w:rsidR="00DD5827">
        <w:rPr>
          <w:spacing w:val="-8"/>
        </w:rPr>
        <w:t xml:space="preserve"> </w:t>
      </w:r>
      <w:r w:rsidR="00DD5827">
        <w:t>Montefiore</w:t>
      </w:r>
      <w:r w:rsidR="00DD5827">
        <w:rPr>
          <w:spacing w:val="-8"/>
        </w:rPr>
        <w:t xml:space="preserve"> </w:t>
      </w:r>
      <w:r w:rsidR="00DD5827">
        <w:t>Medical</w:t>
      </w:r>
      <w:r w:rsidR="00DD5827">
        <w:rPr>
          <w:spacing w:val="-8"/>
        </w:rPr>
        <w:t xml:space="preserve"> </w:t>
      </w:r>
      <w:r w:rsidR="00DD5827">
        <w:t>Center.</w:t>
      </w:r>
    </w:p>
    <w:p w14:paraId="303FBD15" w14:textId="77777777" w:rsidR="006024AE" w:rsidRDefault="00DD5827">
      <w:pPr>
        <w:pStyle w:val="BodyText"/>
        <w:spacing w:line="268" w:lineRule="auto"/>
        <w:ind w:right="3238" w:firstLine="338"/>
        <w:jc w:val="both"/>
      </w:pPr>
      <w:r>
        <w:rPr>
          <w:b/>
        </w:rPr>
        <w:t>Predictors:</w:t>
      </w:r>
      <w:r>
        <w:rPr>
          <w:b/>
          <w:spacing w:val="31"/>
        </w:rPr>
        <w:t xml:space="preserve"> </w:t>
      </w:r>
      <w:r>
        <w:t>Many</w:t>
      </w:r>
      <w:r>
        <w:rPr>
          <w:spacing w:val="-14"/>
        </w:rPr>
        <w:t xml:space="preserve"> </w:t>
      </w:r>
      <w:r>
        <w:t>independent</w:t>
      </w:r>
      <w:r>
        <w:rPr>
          <w:spacing w:val="-14"/>
        </w:rPr>
        <w:t xml:space="preserve"> </w:t>
      </w:r>
      <w:r>
        <w:t>variables</w:t>
      </w:r>
      <w:r>
        <w:rPr>
          <w:spacing w:val="-14"/>
        </w:rPr>
        <w:t xml:space="preserve"> </w:t>
      </w:r>
      <w:r>
        <w:t>are</w:t>
      </w:r>
      <w:r>
        <w:rPr>
          <w:spacing w:val="-14"/>
        </w:rPr>
        <w:t xml:space="preserve"> </w:t>
      </w:r>
      <w:r>
        <w:t>candidates</w:t>
      </w:r>
      <w:r>
        <w:rPr>
          <w:spacing w:val="-14"/>
        </w:rPr>
        <w:t xml:space="preserve"> </w:t>
      </w:r>
      <w:r>
        <w:rPr>
          <w:spacing w:val="-3"/>
        </w:rPr>
        <w:t>for</w:t>
      </w:r>
      <w:r>
        <w:rPr>
          <w:spacing w:val="-14"/>
        </w:rPr>
        <w:t xml:space="preserve"> </w:t>
      </w:r>
      <w:r>
        <w:t>potential</w:t>
      </w:r>
      <w:r>
        <w:rPr>
          <w:spacing w:val="-14"/>
        </w:rPr>
        <w:t xml:space="preserve"> </w:t>
      </w:r>
      <w:r>
        <w:t>inclusion</w:t>
      </w:r>
      <w:r>
        <w:rPr>
          <w:w w:val="99"/>
        </w:rPr>
        <w:t xml:space="preserve"> </w:t>
      </w:r>
      <w:r>
        <w:t>into</w:t>
      </w:r>
      <w:r>
        <w:rPr>
          <w:spacing w:val="-12"/>
        </w:rPr>
        <w:t xml:space="preserve"> </w:t>
      </w:r>
      <w:r>
        <w:t>our</w:t>
      </w:r>
      <w:r>
        <w:rPr>
          <w:spacing w:val="-12"/>
        </w:rPr>
        <w:t xml:space="preserve"> </w:t>
      </w:r>
      <w:r>
        <w:t>Bayesian</w:t>
      </w:r>
      <w:r>
        <w:rPr>
          <w:spacing w:val="-12"/>
        </w:rPr>
        <w:t xml:space="preserve"> </w:t>
      </w:r>
      <w:r>
        <w:t>hierarchical</w:t>
      </w:r>
      <w:r>
        <w:rPr>
          <w:spacing w:val="-13"/>
        </w:rPr>
        <w:t xml:space="preserve"> </w:t>
      </w:r>
      <w:r>
        <w:t>model.</w:t>
      </w:r>
      <w:r>
        <w:rPr>
          <w:spacing w:val="2"/>
        </w:rPr>
        <w:t xml:space="preserve"> </w:t>
      </w:r>
      <w:r>
        <w:rPr>
          <w:spacing w:val="-3"/>
        </w:rPr>
        <w:t>From</w:t>
      </w:r>
      <w:r>
        <w:rPr>
          <w:spacing w:val="-12"/>
        </w:rPr>
        <w:t xml:space="preserve"> </w:t>
      </w:r>
      <w:r>
        <w:t>the</w:t>
      </w:r>
      <w:r>
        <w:rPr>
          <w:spacing w:val="-12"/>
        </w:rPr>
        <w:t xml:space="preserve"> </w:t>
      </w:r>
      <w:r>
        <w:t>multicenter</w:t>
      </w:r>
      <w:r>
        <w:rPr>
          <w:spacing w:val="-12"/>
        </w:rPr>
        <w:t xml:space="preserve"> </w:t>
      </w:r>
      <w:r>
        <w:t>LIPS</w:t>
      </w:r>
      <w:r>
        <w:rPr>
          <w:spacing w:val="-13"/>
        </w:rPr>
        <w:t xml:space="preserve"> </w:t>
      </w:r>
      <w:r>
        <w:rPr>
          <w:spacing w:val="-4"/>
        </w:rPr>
        <w:t>study,</w:t>
      </w:r>
      <w:r>
        <w:rPr>
          <w:spacing w:val="-12"/>
        </w:rPr>
        <w:t xml:space="preserve"> </w:t>
      </w:r>
      <w:r>
        <w:t>clinical</w:t>
      </w:r>
      <w:r>
        <w:rPr>
          <w:spacing w:val="-12"/>
        </w:rPr>
        <w:t xml:space="preserve"> </w:t>
      </w:r>
      <w:r>
        <w:t>fac-</w:t>
      </w:r>
      <w:r>
        <w:rPr>
          <w:w w:val="99"/>
        </w:rPr>
        <w:t xml:space="preserve"> </w:t>
      </w:r>
      <w:r>
        <w:t xml:space="preserve">tors most closely associated with prolonged mechanical ventilation </w:t>
      </w:r>
      <w:r>
        <w:rPr>
          <w:spacing w:val="-4"/>
        </w:rPr>
        <w:t xml:space="preserve">have </w:t>
      </w:r>
      <w:r>
        <w:rPr>
          <w:spacing w:val="42"/>
        </w:rPr>
        <w:t xml:space="preserve"> </w:t>
      </w:r>
      <w:r>
        <w:t>already</w:t>
      </w:r>
    </w:p>
    <w:p w14:paraId="1845A6F9" w14:textId="77777777" w:rsidR="006024AE" w:rsidRDefault="006024AE">
      <w:pPr>
        <w:spacing w:line="268" w:lineRule="auto"/>
        <w:jc w:val="both"/>
        <w:sectPr w:rsidR="006024AE">
          <w:type w:val="continuous"/>
          <w:pgSz w:w="12240" w:h="15840"/>
          <w:pgMar w:top="620" w:right="400" w:bottom="280" w:left="620" w:header="720" w:footer="720" w:gutter="0"/>
          <w:cols w:space="720"/>
        </w:sectPr>
      </w:pPr>
    </w:p>
    <w:p w14:paraId="432357DA" w14:textId="77777777" w:rsidR="006024AE" w:rsidRDefault="00DD5827">
      <w:pPr>
        <w:pStyle w:val="BodyText"/>
        <w:spacing w:before="2" w:line="268" w:lineRule="auto"/>
        <w:jc w:val="both"/>
      </w:pPr>
      <w:r>
        <w:lastRenderedPageBreak/>
        <w:t>been</w:t>
      </w:r>
      <w:r>
        <w:rPr>
          <w:spacing w:val="-9"/>
        </w:rPr>
        <w:t xml:space="preserve"> </w:t>
      </w:r>
      <w:r>
        <w:t>identified</w:t>
      </w:r>
      <w:r>
        <w:rPr>
          <w:spacing w:val="-9"/>
        </w:rPr>
        <w:t xml:space="preserve"> </w:t>
      </w:r>
      <w:r>
        <w:t>[36].</w:t>
      </w:r>
      <w:r>
        <w:rPr>
          <w:spacing w:val="5"/>
        </w:rPr>
        <w:t xml:space="preserve"> </w:t>
      </w:r>
      <w:r>
        <w:rPr>
          <w:spacing w:val="-4"/>
        </w:rPr>
        <w:t>We</w:t>
      </w:r>
      <w:r>
        <w:rPr>
          <w:spacing w:val="-9"/>
        </w:rPr>
        <w:t xml:space="preserve"> </w:t>
      </w:r>
      <w:r>
        <w:t>will</w:t>
      </w:r>
      <w:r>
        <w:rPr>
          <w:spacing w:val="-9"/>
        </w:rPr>
        <w:t xml:space="preserve"> </w:t>
      </w:r>
      <w:r>
        <w:t>consider</w:t>
      </w:r>
      <w:r>
        <w:rPr>
          <w:spacing w:val="-9"/>
        </w:rPr>
        <w:t xml:space="preserve"> </w:t>
      </w:r>
      <w:r>
        <w:t>these</w:t>
      </w:r>
      <w:r>
        <w:rPr>
          <w:spacing w:val="-9"/>
        </w:rPr>
        <w:t xml:space="preserve"> </w:t>
      </w:r>
      <w:r>
        <w:t>and</w:t>
      </w:r>
      <w:r>
        <w:rPr>
          <w:spacing w:val="-9"/>
        </w:rPr>
        <w:t xml:space="preserve"> </w:t>
      </w:r>
      <w:r>
        <w:t>additional</w:t>
      </w:r>
      <w:r>
        <w:rPr>
          <w:spacing w:val="-9"/>
        </w:rPr>
        <w:t xml:space="preserve"> </w:t>
      </w:r>
      <w:r>
        <w:t>time-invariant</w:t>
      </w:r>
      <w:r>
        <w:rPr>
          <w:spacing w:val="-9"/>
        </w:rPr>
        <w:t xml:space="preserve"> </w:t>
      </w:r>
      <w:r>
        <w:t>and</w:t>
      </w:r>
      <w:r>
        <w:rPr>
          <w:spacing w:val="-9"/>
        </w:rPr>
        <w:t xml:space="preserve"> </w:t>
      </w:r>
      <w:r>
        <w:t>time-</w:t>
      </w:r>
      <w:r>
        <w:rPr>
          <w:w w:val="99"/>
        </w:rPr>
        <w:t xml:space="preserve"> </w:t>
      </w:r>
      <w:r>
        <w:t xml:space="preserve">variant demographic and clinical data. Examples </w:t>
      </w:r>
      <w:r>
        <w:rPr>
          <w:spacing w:val="-3"/>
        </w:rPr>
        <w:t xml:space="preserve">for </w:t>
      </w:r>
      <w:r>
        <w:t>demographics are</w:t>
      </w:r>
      <w:r>
        <w:rPr>
          <w:spacing w:val="29"/>
        </w:rPr>
        <w:t xml:space="preserve"> </w:t>
      </w:r>
      <w:r>
        <w:t>gender,</w:t>
      </w:r>
      <w:r>
        <w:rPr>
          <w:w w:val="99"/>
        </w:rPr>
        <w:t xml:space="preserve"> </w:t>
      </w:r>
      <w:r>
        <w:t xml:space="preserve">age, medical service or ward, examples </w:t>
      </w:r>
      <w:r>
        <w:rPr>
          <w:spacing w:val="-3"/>
        </w:rPr>
        <w:t xml:space="preserve">for </w:t>
      </w:r>
      <w:r>
        <w:t>physiological and clinical</w:t>
      </w:r>
      <w:r>
        <w:rPr>
          <w:spacing w:val="22"/>
        </w:rPr>
        <w:t xml:space="preserve"> </w:t>
      </w:r>
      <w:r>
        <w:t>predictors</w:t>
      </w:r>
      <w:r>
        <w:rPr>
          <w:w w:val="99"/>
        </w:rPr>
        <w:t xml:space="preserve"> </w:t>
      </w:r>
      <w:r>
        <w:t xml:space="preserve">are heart rate, blood pressure or lab tests, </w:t>
      </w:r>
      <w:r>
        <w:rPr>
          <w:spacing w:val="-3"/>
        </w:rPr>
        <w:t>respectively.</w:t>
      </w:r>
      <w:r>
        <w:rPr>
          <w:spacing w:val="55"/>
        </w:rPr>
        <w:t xml:space="preserve"> </w:t>
      </w:r>
      <w:r>
        <w:t>Certain predictors</w:t>
      </w:r>
      <w:r>
        <w:rPr>
          <w:spacing w:val="5"/>
        </w:rPr>
        <w:t xml:space="preserve"> </w:t>
      </w:r>
      <w:r>
        <w:t>will</w:t>
      </w:r>
      <w:r>
        <w:rPr>
          <w:w w:val="99"/>
        </w:rPr>
        <w:t xml:space="preserve"> </w:t>
      </w:r>
      <w:r>
        <w:t>require</w:t>
      </w:r>
      <w:r>
        <w:rPr>
          <w:spacing w:val="-9"/>
        </w:rPr>
        <w:t xml:space="preserve"> </w:t>
      </w:r>
      <w:r>
        <w:t>(logarithmic)</w:t>
      </w:r>
      <w:r>
        <w:rPr>
          <w:spacing w:val="-9"/>
        </w:rPr>
        <w:t xml:space="preserve"> </w:t>
      </w:r>
      <w:r>
        <w:t>transformations</w:t>
      </w:r>
      <w:r>
        <w:rPr>
          <w:spacing w:val="-9"/>
        </w:rPr>
        <w:t xml:space="preserve"> </w:t>
      </w:r>
      <w:r>
        <w:t>to</w:t>
      </w:r>
      <w:r>
        <w:rPr>
          <w:spacing w:val="-9"/>
        </w:rPr>
        <w:t xml:space="preserve"> </w:t>
      </w:r>
      <w:r>
        <w:t>induce</w:t>
      </w:r>
      <w:r>
        <w:rPr>
          <w:spacing w:val="-9"/>
        </w:rPr>
        <w:t xml:space="preserve"> </w:t>
      </w:r>
      <w:r>
        <w:t>variance</w:t>
      </w:r>
      <w:r>
        <w:rPr>
          <w:spacing w:val="-9"/>
        </w:rPr>
        <w:t xml:space="preserve"> </w:t>
      </w:r>
      <w:r>
        <w:t>stability</w:t>
      </w:r>
      <w:r>
        <w:rPr>
          <w:spacing w:val="-9"/>
        </w:rPr>
        <w:t xml:space="preserve"> </w:t>
      </w:r>
      <w:r>
        <w:t>and</w:t>
      </w:r>
      <w:r>
        <w:rPr>
          <w:spacing w:val="-9"/>
        </w:rPr>
        <w:t xml:space="preserve"> </w:t>
      </w:r>
      <w:r>
        <w:t>summary</w:t>
      </w:r>
      <w:r>
        <w:rPr>
          <w:spacing w:val="-9"/>
        </w:rPr>
        <w:t xml:space="preserve"> </w:t>
      </w:r>
      <w:r>
        <w:t>ag-</w:t>
      </w:r>
      <w:r>
        <w:rPr>
          <w:w w:val="99"/>
        </w:rPr>
        <w:t xml:space="preserve"> </w:t>
      </w:r>
      <w:r>
        <w:t>gregations.</w:t>
      </w:r>
    </w:p>
    <w:p w14:paraId="3DEE2548" w14:textId="77777777" w:rsidR="006024AE" w:rsidRDefault="00DD5827">
      <w:pPr>
        <w:spacing w:before="112" w:line="264" w:lineRule="auto"/>
        <w:ind w:left="100" w:right="606" w:firstLine="151"/>
        <w:rPr>
          <w:rFonts w:ascii="Arial" w:eastAsia="Arial" w:hAnsi="Arial" w:cs="Arial"/>
          <w:sz w:val="18"/>
          <w:szCs w:val="18"/>
        </w:rPr>
      </w:pPr>
      <w:r>
        <w:br w:type="column"/>
      </w:r>
      <w:r>
        <w:rPr>
          <w:rFonts w:ascii="Arial"/>
          <w:position w:val="8"/>
          <w:sz w:val="12"/>
        </w:rPr>
        <w:lastRenderedPageBreak/>
        <w:t>a</w:t>
      </w:r>
      <w:r>
        <w:rPr>
          <w:rFonts w:ascii="Arial"/>
          <w:sz w:val="18"/>
        </w:rPr>
        <w:t>Inpatient population</w:t>
      </w:r>
      <w:r>
        <w:rPr>
          <w:rFonts w:ascii="Arial"/>
          <w:spacing w:val="-2"/>
          <w:sz w:val="18"/>
        </w:rPr>
        <w:t xml:space="preserve"> </w:t>
      </w:r>
      <w:r>
        <w:rPr>
          <w:rFonts w:ascii="Arial"/>
          <w:sz w:val="18"/>
        </w:rPr>
        <w:t>at</w:t>
      </w:r>
      <w:r>
        <w:rPr>
          <w:rFonts w:ascii="Arial"/>
          <w:w w:val="99"/>
          <w:sz w:val="18"/>
        </w:rPr>
        <w:t xml:space="preserve"> </w:t>
      </w:r>
      <w:r>
        <w:rPr>
          <w:rFonts w:ascii="Arial"/>
          <w:sz w:val="18"/>
        </w:rPr>
        <w:t>Montefiore Medical</w:t>
      </w:r>
      <w:r>
        <w:rPr>
          <w:rFonts w:ascii="Arial"/>
          <w:spacing w:val="-19"/>
          <w:sz w:val="18"/>
        </w:rPr>
        <w:t xml:space="preserve"> </w:t>
      </w:r>
      <w:r>
        <w:rPr>
          <w:rFonts w:ascii="Arial"/>
          <w:sz w:val="18"/>
        </w:rPr>
        <w:t>Center.</w:t>
      </w:r>
    </w:p>
    <w:p w14:paraId="741901E3" w14:textId="77777777" w:rsidR="006024AE" w:rsidRDefault="006024AE">
      <w:pPr>
        <w:spacing w:line="264" w:lineRule="auto"/>
        <w:rPr>
          <w:rFonts w:ascii="Arial" w:eastAsia="Arial" w:hAnsi="Arial" w:cs="Arial"/>
          <w:sz w:val="18"/>
          <w:szCs w:val="18"/>
        </w:rPr>
        <w:sectPr w:rsidR="006024AE">
          <w:type w:val="continuous"/>
          <w:pgSz w:w="12240" w:h="15840"/>
          <w:pgMar w:top="620" w:right="400" w:bottom="280" w:left="620" w:header="720" w:footer="720" w:gutter="0"/>
          <w:cols w:num="2" w:space="720" w:equalWidth="0">
            <w:col w:w="7980" w:space="388"/>
            <w:col w:w="2852"/>
          </w:cols>
        </w:sectPr>
      </w:pPr>
    </w:p>
    <w:p w14:paraId="7E6A4D48" w14:textId="77777777" w:rsidR="006024AE" w:rsidRDefault="00DD5827">
      <w:pPr>
        <w:pStyle w:val="BodyText"/>
        <w:spacing w:line="268" w:lineRule="auto"/>
        <w:ind w:right="317" w:firstLine="338"/>
        <w:jc w:val="both"/>
      </w:pPr>
      <w:r>
        <w:rPr>
          <w:b/>
        </w:rPr>
        <w:lastRenderedPageBreak/>
        <w:t xml:space="preserve">Outcomes: </w:t>
      </w:r>
      <w:r>
        <w:t>The dichotomous outcome of interest will be acute respiratory failure requiring mechanical</w:t>
      </w:r>
      <w:r>
        <w:rPr>
          <w:spacing w:val="9"/>
        </w:rPr>
        <w:t xml:space="preserve"> </w:t>
      </w:r>
      <w:r>
        <w:t>ven-</w:t>
      </w:r>
      <w:r>
        <w:rPr>
          <w:w w:val="99"/>
        </w:rPr>
        <w:t xml:space="preserve"> </w:t>
      </w:r>
      <w:r>
        <w:t>tilation</w:t>
      </w:r>
      <w:r>
        <w:rPr>
          <w:spacing w:val="-8"/>
        </w:rPr>
        <w:t xml:space="preserve"> </w:t>
      </w:r>
      <w:r>
        <w:t>longer</w:t>
      </w:r>
      <w:r>
        <w:rPr>
          <w:spacing w:val="-8"/>
        </w:rPr>
        <w:t xml:space="preserve"> </w:t>
      </w:r>
      <w:r>
        <w:t>than</w:t>
      </w:r>
      <w:r>
        <w:rPr>
          <w:spacing w:val="-8"/>
        </w:rPr>
        <w:t xml:space="preserve"> </w:t>
      </w:r>
      <w:r>
        <w:t>48</w:t>
      </w:r>
      <w:r>
        <w:rPr>
          <w:spacing w:val="-8"/>
        </w:rPr>
        <w:t xml:space="preserve"> </w:t>
      </w:r>
      <w:r>
        <w:t>hours.</w:t>
      </w:r>
      <w:r>
        <w:rPr>
          <w:spacing w:val="5"/>
        </w:rPr>
        <w:t xml:space="preserve"> </w:t>
      </w:r>
      <w:r>
        <w:t>Outcomes</w:t>
      </w:r>
      <w:r>
        <w:rPr>
          <w:spacing w:val="-8"/>
        </w:rPr>
        <w:t xml:space="preserve"> </w:t>
      </w:r>
      <w:r>
        <w:t>are</w:t>
      </w:r>
      <w:r>
        <w:rPr>
          <w:spacing w:val="-8"/>
        </w:rPr>
        <w:t xml:space="preserve"> </w:t>
      </w:r>
      <w:r>
        <w:t>specified</w:t>
      </w:r>
      <w:r>
        <w:rPr>
          <w:spacing w:val="-8"/>
        </w:rPr>
        <w:t xml:space="preserve"> </w:t>
      </w:r>
      <w:r>
        <w:t>as</w:t>
      </w:r>
      <w:r>
        <w:rPr>
          <w:spacing w:val="-8"/>
        </w:rPr>
        <w:t xml:space="preserve"> </w:t>
      </w:r>
      <w:r>
        <w:t>positive</w:t>
      </w:r>
      <w:r>
        <w:rPr>
          <w:spacing w:val="-8"/>
        </w:rPr>
        <w:t xml:space="preserve"> </w:t>
      </w:r>
      <w:r>
        <w:rPr>
          <w:spacing w:val="-3"/>
        </w:rPr>
        <w:t>for</w:t>
      </w:r>
      <w:r>
        <w:rPr>
          <w:spacing w:val="-8"/>
        </w:rPr>
        <w:t xml:space="preserve"> </w:t>
      </w:r>
      <w:r>
        <w:t>a)</w:t>
      </w:r>
      <w:r>
        <w:rPr>
          <w:spacing w:val="-8"/>
        </w:rPr>
        <w:t xml:space="preserve"> </w:t>
      </w:r>
      <w:r>
        <w:t>mechanical</w:t>
      </w:r>
      <w:r>
        <w:rPr>
          <w:spacing w:val="-8"/>
        </w:rPr>
        <w:t xml:space="preserve"> </w:t>
      </w:r>
      <w:r>
        <w:t>ventilation</w:t>
      </w:r>
      <w:r>
        <w:rPr>
          <w:spacing w:val="-8"/>
        </w:rPr>
        <w:t xml:space="preserve"> </w:t>
      </w:r>
      <w:r>
        <w:t>lasting</w:t>
      </w:r>
      <w:r>
        <w:rPr>
          <w:spacing w:val="-8"/>
        </w:rPr>
        <w:t xml:space="preserve"> </w:t>
      </w:r>
      <w:r>
        <w:t>longer</w:t>
      </w:r>
      <w:r>
        <w:rPr>
          <w:spacing w:val="-8"/>
        </w:rPr>
        <w:t xml:space="preserve"> </w:t>
      </w:r>
      <w:r>
        <w:t>than</w:t>
      </w:r>
      <w:r>
        <w:rPr>
          <w:w w:val="99"/>
        </w:rPr>
        <w:t xml:space="preserve"> </w:t>
      </w:r>
      <w:r>
        <w:t xml:space="preserve">48 hours or b) mechanical ventilation lasts less than 48 hours, </w:t>
      </w:r>
      <w:r>
        <w:rPr>
          <w:spacing w:val="-3"/>
        </w:rPr>
        <w:t xml:space="preserve">but </w:t>
      </w:r>
      <w:r>
        <w:t>the patient died within 96 hours of the</w:t>
      </w:r>
      <w:r>
        <w:rPr>
          <w:spacing w:val="40"/>
        </w:rPr>
        <w:t xml:space="preserve"> </w:t>
      </w:r>
      <w:r>
        <w:t>calcu-</w:t>
      </w:r>
      <w:r>
        <w:rPr>
          <w:w w:val="99"/>
        </w:rPr>
        <w:t xml:space="preserve"> </w:t>
      </w:r>
      <w:r>
        <w:t>lated score. Patients that are not on prolonged ventilation within 96 hours or discharged alive from the</w:t>
      </w:r>
      <w:r>
        <w:rPr>
          <w:spacing w:val="22"/>
        </w:rPr>
        <w:t xml:space="preserve"> </w:t>
      </w:r>
      <w:r>
        <w:t>hospital</w:t>
      </w:r>
      <w:r>
        <w:rPr>
          <w:w w:val="99"/>
        </w:rPr>
        <w:t xml:space="preserve"> </w:t>
      </w:r>
      <w:r>
        <w:t>will be considered</w:t>
      </w:r>
      <w:r>
        <w:rPr>
          <w:spacing w:val="-34"/>
        </w:rPr>
        <w:t xml:space="preserve"> </w:t>
      </w:r>
      <w:r>
        <w:t>negative.</w:t>
      </w:r>
    </w:p>
    <w:p w14:paraId="4F23D20B" w14:textId="77777777" w:rsidR="006024AE" w:rsidRDefault="00DD5827">
      <w:pPr>
        <w:pStyle w:val="BodyText"/>
        <w:spacing w:line="268" w:lineRule="auto"/>
        <w:ind w:right="317" w:firstLine="338"/>
        <w:jc w:val="both"/>
      </w:pPr>
      <w:r>
        <w:rPr>
          <w:b/>
        </w:rPr>
        <w:t xml:space="preserve">Study Design: </w:t>
      </w:r>
      <w:commentRangeStart w:id="89"/>
      <w:r>
        <w:rPr>
          <w:spacing w:val="-11"/>
        </w:rPr>
        <w:t xml:space="preserve">Two </w:t>
      </w:r>
      <w:r>
        <w:t>3-month, prospective, observational cohort studies are underway at Montefiore Medical</w:t>
      </w:r>
      <w:r>
        <w:rPr>
          <w:w w:val="99"/>
        </w:rPr>
        <w:t xml:space="preserve"> </w:t>
      </w:r>
      <w:r>
        <w:t>Center. Patients from the first three months will serve as the fitting cohort, while the 2nd cohort will serve as</w:t>
      </w:r>
      <w:r>
        <w:rPr>
          <w:spacing w:val="-23"/>
        </w:rPr>
        <w:t xml:space="preserve"> </w:t>
      </w:r>
      <w:r>
        <w:t>the</w:t>
      </w:r>
      <w:r>
        <w:rPr>
          <w:w w:val="99"/>
        </w:rPr>
        <w:t xml:space="preserve"> </w:t>
      </w:r>
      <w:r>
        <w:t>validation and test</w:t>
      </w:r>
      <w:r>
        <w:rPr>
          <w:spacing w:val="-26"/>
        </w:rPr>
        <w:t xml:space="preserve"> </w:t>
      </w:r>
      <w:r>
        <w:t>set.</w:t>
      </w:r>
      <w:commentRangeEnd w:id="89"/>
      <w:r w:rsidR="00450C97">
        <w:rPr>
          <w:rStyle w:val="CommentReference"/>
          <w:rFonts w:asciiTheme="minorHAnsi" w:eastAsiaTheme="minorHAnsi" w:hAnsiTheme="minorHAnsi"/>
        </w:rPr>
        <w:commentReference w:id="89"/>
      </w:r>
    </w:p>
    <w:p w14:paraId="2C3DD8D3" w14:textId="77777777" w:rsidR="006024AE" w:rsidRDefault="00DD5827">
      <w:pPr>
        <w:pStyle w:val="BodyText"/>
        <w:spacing w:line="268" w:lineRule="auto"/>
        <w:ind w:right="319" w:firstLine="338"/>
        <w:jc w:val="both"/>
      </w:pPr>
      <w:r>
        <w:rPr>
          <w:rFonts w:cs="Arial"/>
          <w:b/>
          <w:bCs/>
        </w:rPr>
        <w:t xml:space="preserve">Data Acquisition </w:t>
      </w:r>
      <w:commentRangeStart w:id="90"/>
      <w:r>
        <w:t>Data will be abstracted from a clinical data warehouse(see Environment and</w:t>
      </w:r>
      <w:r>
        <w:rPr>
          <w:spacing w:val="3"/>
        </w:rPr>
        <w:t xml:space="preserve"> </w:t>
      </w:r>
      <w:r>
        <w:t>Resources).</w:t>
      </w:r>
      <w:r>
        <w:rPr>
          <w:w w:val="99"/>
        </w:rPr>
        <w:t xml:space="preserve"> </w:t>
      </w:r>
      <w:r>
        <w:t xml:space="preserve">A multi-prong approach </w:t>
      </w:r>
      <w:r>
        <w:rPr>
          <w:spacing w:val="-3"/>
        </w:rPr>
        <w:t xml:space="preserve">for </w:t>
      </w:r>
      <w:r>
        <w:t>capturing complete, longitudinal data in real-time, near real-time, or</w:t>
      </w:r>
      <w:r>
        <w:rPr>
          <w:spacing w:val="20"/>
        </w:rPr>
        <w:t xml:space="preserve"> </w:t>
      </w:r>
      <w:r>
        <w:t>asynchronously</w:t>
      </w:r>
      <w:r>
        <w:rPr>
          <w:w w:val="99"/>
        </w:rPr>
        <w:t xml:space="preserve"> </w:t>
      </w:r>
      <w:r>
        <w:t>from</w:t>
      </w:r>
      <w:r>
        <w:rPr>
          <w:spacing w:val="-11"/>
        </w:rPr>
        <w:t xml:space="preserve"> </w:t>
      </w:r>
      <w:r>
        <w:t>the</w:t>
      </w:r>
      <w:r>
        <w:rPr>
          <w:spacing w:val="-11"/>
        </w:rPr>
        <w:t xml:space="preserve"> </w:t>
      </w:r>
      <w:r>
        <w:t>EMR</w:t>
      </w:r>
      <w:r>
        <w:rPr>
          <w:spacing w:val="-11"/>
        </w:rPr>
        <w:t xml:space="preserve"> </w:t>
      </w:r>
      <w:r>
        <w:t>replica</w:t>
      </w:r>
      <w:r>
        <w:rPr>
          <w:spacing w:val="-11"/>
        </w:rPr>
        <w:t xml:space="preserve"> </w:t>
      </w:r>
      <w:r>
        <w:t>will</w:t>
      </w:r>
      <w:r>
        <w:rPr>
          <w:spacing w:val="-11"/>
        </w:rPr>
        <w:t xml:space="preserve"> </w:t>
      </w:r>
      <w:r>
        <w:t>be</w:t>
      </w:r>
      <w:r>
        <w:rPr>
          <w:spacing w:val="-11"/>
        </w:rPr>
        <w:t xml:space="preserve"> </w:t>
      </w:r>
      <w:r>
        <w:t>used.</w:t>
      </w:r>
      <w:r>
        <w:rPr>
          <w:spacing w:val="4"/>
        </w:rPr>
        <w:t xml:space="preserve"> </w:t>
      </w:r>
      <w:r>
        <w:t>When</w:t>
      </w:r>
      <w:r>
        <w:rPr>
          <w:spacing w:val="-11"/>
        </w:rPr>
        <w:t xml:space="preserve"> </w:t>
      </w:r>
      <w:r>
        <w:t>possible,</w:t>
      </w:r>
      <w:r>
        <w:rPr>
          <w:spacing w:val="-10"/>
        </w:rPr>
        <w:t xml:space="preserve"> </w:t>
      </w:r>
      <w:r>
        <w:t>and</w:t>
      </w:r>
      <w:r>
        <w:rPr>
          <w:spacing w:val="-11"/>
        </w:rPr>
        <w:t xml:space="preserve"> </w:t>
      </w:r>
      <w:r>
        <w:t>where</w:t>
      </w:r>
      <w:r>
        <w:rPr>
          <w:spacing w:val="-11"/>
        </w:rPr>
        <w:t xml:space="preserve"> </w:t>
      </w:r>
      <w:r>
        <w:t>collection</w:t>
      </w:r>
      <w:r>
        <w:rPr>
          <w:spacing w:val="-11"/>
        </w:rPr>
        <w:t xml:space="preserve"> </w:t>
      </w:r>
      <w:r>
        <w:t>of</w:t>
      </w:r>
      <w:r>
        <w:rPr>
          <w:spacing w:val="-11"/>
        </w:rPr>
        <w:t xml:space="preserve"> </w:t>
      </w:r>
      <w:r>
        <w:t>additional</w:t>
      </w:r>
      <w:r>
        <w:rPr>
          <w:spacing w:val="-11"/>
        </w:rPr>
        <w:t xml:space="preserve"> </w:t>
      </w:r>
      <w:r>
        <w:t>complementary</w:t>
      </w:r>
      <w:r>
        <w:rPr>
          <w:spacing w:val="-11"/>
        </w:rPr>
        <w:t xml:space="preserve"> </w:t>
      </w:r>
      <w:r>
        <w:t>information</w:t>
      </w:r>
      <w:r>
        <w:rPr>
          <w:w w:val="99"/>
        </w:rPr>
        <w:t xml:space="preserve"> </w:t>
      </w:r>
      <w:r>
        <w:t>is</w:t>
      </w:r>
      <w:r>
        <w:rPr>
          <w:spacing w:val="13"/>
        </w:rPr>
        <w:t xml:space="preserve"> </w:t>
      </w:r>
      <w:r>
        <w:t>warranted,</w:t>
      </w:r>
      <w:r>
        <w:rPr>
          <w:spacing w:val="18"/>
        </w:rPr>
        <w:t xml:space="preserve"> </w:t>
      </w:r>
      <w:r>
        <w:t>we</w:t>
      </w:r>
      <w:r>
        <w:rPr>
          <w:spacing w:val="13"/>
        </w:rPr>
        <w:t xml:space="preserve"> </w:t>
      </w:r>
      <w:r>
        <w:t>will</w:t>
      </w:r>
      <w:r>
        <w:rPr>
          <w:spacing w:val="13"/>
        </w:rPr>
        <w:t xml:space="preserve"> </w:t>
      </w:r>
      <w:r>
        <w:t>use</w:t>
      </w:r>
      <w:r>
        <w:rPr>
          <w:spacing w:val="13"/>
        </w:rPr>
        <w:t xml:space="preserve"> </w:t>
      </w:r>
      <w:r>
        <w:t>the</w:t>
      </w:r>
      <w:r>
        <w:rPr>
          <w:spacing w:val="13"/>
        </w:rPr>
        <w:t xml:space="preserve"> </w:t>
      </w:r>
      <w:r>
        <w:t>Retrieve</w:t>
      </w:r>
      <w:r>
        <w:rPr>
          <w:spacing w:val="13"/>
        </w:rPr>
        <w:t xml:space="preserve"> </w:t>
      </w:r>
      <w:r>
        <w:t>Form</w:t>
      </w:r>
      <w:r>
        <w:rPr>
          <w:spacing w:val="13"/>
        </w:rPr>
        <w:t xml:space="preserve"> </w:t>
      </w:r>
      <w:r>
        <w:rPr>
          <w:spacing w:val="-3"/>
        </w:rPr>
        <w:t>for</w:t>
      </w:r>
      <w:r>
        <w:rPr>
          <w:spacing w:val="13"/>
        </w:rPr>
        <w:t xml:space="preserve"> </w:t>
      </w:r>
      <w:r>
        <w:t>Data</w:t>
      </w:r>
      <w:r>
        <w:rPr>
          <w:spacing w:val="13"/>
        </w:rPr>
        <w:t xml:space="preserve"> </w:t>
      </w:r>
      <w:r>
        <w:t>Capture</w:t>
      </w:r>
      <w:r>
        <w:rPr>
          <w:spacing w:val="13"/>
        </w:rPr>
        <w:t xml:space="preserve"> </w:t>
      </w:r>
      <w:r>
        <w:t>IS</w:t>
      </w:r>
      <w:r>
        <w:rPr>
          <w:spacing w:val="13"/>
        </w:rPr>
        <w:t xml:space="preserve"> </w:t>
      </w:r>
      <w:r>
        <w:t>THIS</w:t>
      </w:r>
      <w:r>
        <w:rPr>
          <w:spacing w:val="13"/>
        </w:rPr>
        <w:t xml:space="preserve"> </w:t>
      </w:r>
      <w:r>
        <w:t>THE</w:t>
      </w:r>
      <w:r>
        <w:rPr>
          <w:spacing w:val="13"/>
        </w:rPr>
        <w:t xml:space="preserve"> </w:t>
      </w:r>
      <w:r>
        <w:t>CORRECT</w:t>
      </w:r>
      <w:r>
        <w:rPr>
          <w:spacing w:val="13"/>
        </w:rPr>
        <w:t xml:space="preserve"> </w:t>
      </w:r>
      <w:r>
        <w:t>REFERENCE?[37],an</w:t>
      </w:r>
      <w:r>
        <w:rPr>
          <w:w w:val="99"/>
        </w:rPr>
        <w:t xml:space="preserve"> </w:t>
      </w:r>
      <w:r>
        <w:t>IHE30</w:t>
      </w:r>
      <w:r>
        <w:rPr>
          <w:spacing w:val="24"/>
        </w:rPr>
        <w:t xml:space="preserve"> </w:t>
      </w:r>
      <w:r>
        <w:t>IS</w:t>
      </w:r>
      <w:r>
        <w:rPr>
          <w:spacing w:val="25"/>
        </w:rPr>
        <w:t xml:space="preserve"> </w:t>
      </w:r>
      <w:r>
        <w:t>THIS</w:t>
      </w:r>
      <w:r>
        <w:rPr>
          <w:spacing w:val="24"/>
        </w:rPr>
        <w:t xml:space="preserve"> </w:t>
      </w:r>
      <w:r>
        <w:t>THE</w:t>
      </w:r>
      <w:r>
        <w:rPr>
          <w:spacing w:val="24"/>
        </w:rPr>
        <w:t xml:space="preserve"> </w:t>
      </w:r>
      <w:r>
        <w:t>CORRECT</w:t>
      </w:r>
      <w:r>
        <w:rPr>
          <w:spacing w:val="24"/>
        </w:rPr>
        <w:t xml:space="preserve"> </w:t>
      </w:r>
      <w:r>
        <w:t>REFERENCE?</w:t>
      </w:r>
      <w:r>
        <w:rPr>
          <w:spacing w:val="25"/>
        </w:rPr>
        <w:t xml:space="preserve"> </w:t>
      </w:r>
      <w:r>
        <w:t>[38]</w:t>
      </w:r>
      <w:r>
        <w:rPr>
          <w:spacing w:val="24"/>
        </w:rPr>
        <w:t xml:space="preserve"> </w:t>
      </w:r>
      <w:r>
        <w:t>standard</w:t>
      </w:r>
      <w:r>
        <w:rPr>
          <w:spacing w:val="24"/>
        </w:rPr>
        <w:t xml:space="preserve"> </w:t>
      </w:r>
      <w:r>
        <w:rPr>
          <w:spacing w:val="-3"/>
        </w:rPr>
        <w:t>for</w:t>
      </w:r>
      <w:r>
        <w:rPr>
          <w:spacing w:val="25"/>
        </w:rPr>
        <w:t xml:space="preserve"> </w:t>
      </w:r>
      <w:r>
        <w:t>gathering</w:t>
      </w:r>
      <w:r>
        <w:rPr>
          <w:spacing w:val="24"/>
        </w:rPr>
        <w:t xml:space="preserve"> </w:t>
      </w:r>
      <w:r>
        <w:t>new</w:t>
      </w:r>
      <w:r>
        <w:rPr>
          <w:spacing w:val="25"/>
        </w:rPr>
        <w:t xml:space="preserve"> </w:t>
      </w:r>
      <w:r>
        <w:t>data</w:t>
      </w:r>
      <w:r>
        <w:rPr>
          <w:spacing w:val="24"/>
        </w:rPr>
        <w:t xml:space="preserve"> </w:t>
      </w:r>
      <w:r>
        <w:t>within</w:t>
      </w:r>
      <w:r>
        <w:rPr>
          <w:spacing w:val="24"/>
        </w:rPr>
        <w:t xml:space="preserve"> </w:t>
      </w:r>
      <w:r>
        <w:t>a</w:t>
      </w:r>
      <w:r>
        <w:rPr>
          <w:spacing w:val="25"/>
        </w:rPr>
        <w:t xml:space="preserve"> </w:t>
      </w:r>
      <w:r>
        <w:t>user’s</w:t>
      </w:r>
      <w:r>
        <w:rPr>
          <w:spacing w:val="24"/>
        </w:rPr>
        <w:t xml:space="preserve"> </w:t>
      </w:r>
      <w:r>
        <w:t>current</w:t>
      </w:r>
      <w:r>
        <w:rPr>
          <w:w w:val="99"/>
        </w:rPr>
        <w:t xml:space="preserve"> </w:t>
      </w:r>
      <w:r>
        <w:t>application environment (EMR in this case) to meet the requirements of an external system. Secured</w:t>
      </w:r>
      <w:r>
        <w:rPr>
          <w:spacing w:val="10"/>
        </w:rPr>
        <w:t xml:space="preserve"> </w:t>
      </w:r>
      <w:r>
        <w:t>electronic</w:t>
      </w:r>
      <w:r>
        <w:rPr>
          <w:w w:val="99"/>
        </w:rPr>
        <w:t xml:space="preserve"> </w:t>
      </w:r>
      <w:r>
        <w:t>data</w:t>
      </w:r>
      <w:r>
        <w:rPr>
          <w:spacing w:val="-4"/>
        </w:rPr>
        <w:t xml:space="preserve"> </w:t>
      </w:r>
      <w:r>
        <w:t>capture</w:t>
      </w:r>
      <w:r>
        <w:rPr>
          <w:spacing w:val="-4"/>
        </w:rPr>
        <w:t xml:space="preserve"> </w:t>
      </w:r>
      <w:r>
        <w:t>tools</w:t>
      </w:r>
      <w:r>
        <w:rPr>
          <w:spacing w:val="-4"/>
        </w:rPr>
        <w:t xml:space="preserve"> </w:t>
      </w:r>
      <w:r>
        <w:t>provided</w:t>
      </w:r>
      <w:r>
        <w:rPr>
          <w:spacing w:val="-4"/>
        </w:rPr>
        <w:t xml:space="preserve"> </w:t>
      </w:r>
      <w:r>
        <w:rPr>
          <w:spacing w:val="-3"/>
        </w:rPr>
        <w:t>by</w:t>
      </w:r>
      <w:r>
        <w:rPr>
          <w:spacing w:val="-4"/>
        </w:rPr>
        <w:t xml:space="preserve"> </w:t>
      </w:r>
      <w:r>
        <w:t>the</w:t>
      </w:r>
      <w:r>
        <w:rPr>
          <w:spacing w:val="-4"/>
        </w:rPr>
        <w:t xml:space="preserve"> </w:t>
      </w:r>
      <w:r>
        <w:t>Montefiore</w:t>
      </w:r>
      <w:r>
        <w:rPr>
          <w:spacing w:val="-4"/>
        </w:rPr>
        <w:t xml:space="preserve"> </w:t>
      </w:r>
      <w:r>
        <w:t>Enterprise</w:t>
      </w:r>
      <w:r>
        <w:rPr>
          <w:spacing w:val="-4"/>
        </w:rPr>
        <w:t xml:space="preserve"> </w:t>
      </w:r>
      <w:r>
        <w:t>Clinical</w:t>
      </w:r>
      <w:r>
        <w:rPr>
          <w:spacing w:val="-4"/>
        </w:rPr>
        <w:t xml:space="preserve"> </w:t>
      </w:r>
      <w:r>
        <w:t>Research</w:t>
      </w:r>
      <w:r>
        <w:rPr>
          <w:spacing w:val="-4"/>
        </w:rPr>
        <w:t xml:space="preserve"> </w:t>
      </w:r>
      <w:r>
        <w:t>Management</w:t>
      </w:r>
      <w:r>
        <w:rPr>
          <w:spacing w:val="-4"/>
        </w:rPr>
        <w:t xml:space="preserve"> </w:t>
      </w:r>
      <w:r>
        <w:t>System</w:t>
      </w:r>
      <w:r>
        <w:rPr>
          <w:spacing w:val="-4"/>
        </w:rPr>
        <w:t xml:space="preserve"> </w:t>
      </w:r>
      <w:r>
        <w:t>will</w:t>
      </w:r>
      <w:r>
        <w:rPr>
          <w:spacing w:val="-4"/>
        </w:rPr>
        <w:t xml:space="preserve"> </w:t>
      </w:r>
      <w:r>
        <w:t>be</w:t>
      </w:r>
      <w:r>
        <w:rPr>
          <w:spacing w:val="-4"/>
        </w:rPr>
        <w:t xml:space="preserve"> </w:t>
      </w:r>
      <w:r>
        <w:t>used</w:t>
      </w:r>
      <w:r>
        <w:rPr>
          <w:spacing w:val="-4"/>
        </w:rPr>
        <w:t xml:space="preserve"> </w:t>
      </w:r>
      <w:r>
        <w:t>to</w:t>
      </w:r>
    </w:p>
    <w:p w14:paraId="5BB3CE8C" w14:textId="77777777" w:rsidR="006024AE" w:rsidRDefault="006024AE">
      <w:pPr>
        <w:spacing w:line="268" w:lineRule="auto"/>
        <w:jc w:val="both"/>
        <w:sectPr w:rsidR="006024AE">
          <w:type w:val="continuous"/>
          <w:pgSz w:w="12240" w:h="15840"/>
          <w:pgMar w:top="620" w:right="400" w:bottom="280" w:left="620" w:header="720" w:footer="720" w:gutter="0"/>
          <w:cols w:space="720"/>
        </w:sectPr>
      </w:pPr>
    </w:p>
    <w:p w14:paraId="1C07BE08" w14:textId="77777777" w:rsidR="006024AE" w:rsidRDefault="00DD5827">
      <w:pPr>
        <w:pStyle w:val="BodyText"/>
        <w:spacing w:before="33" w:line="268" w:lineRule="auto"/>
        <w:ind w:left="120" w:right="119"/>
        <w:jc w:val="both"/>
      </w:pPr>
      <w:r>
        <w:lastRenderedPageBreak/>
        <w:t>streamline, quality control, normalize, and manage data collection and data entry efforts. A fully</w:t>
      </w:r>
      <w:r>
        <w:rPr>
          <w:spacing w:val="37"/>
        </w:rPr>
        <w:t xml:space="preserve"> </w:t>
      </w:r>
      <w:r>
        <w:t>de-identified,</w:t>
      </w:r>
      <w:r>
        <w:rPr>
          <w:w w:val="99"/>
        </w:rPr>
        <w:t xml:space="preserve"> </w:t>
      </w:r>
      <w:r>
        <w:t xml:space="preserve">study specific database of all study variables will be compiled </w:t>
      </w:r>
      <w:r>
        <w:rPr>
          <w:spacing w:val="-3"/>
        </w:rPr>
        <w:t xml:space="preserve">for </w:t>
      </w:r>
      <w:r>
        <w:t>model development and validation.</w:t>
      </w:r>
      <w:r>
        <w:rPr>
          <w:spacing w:val="1"/>
        </w:rPr>
        <w:t xml:space="preserve"> </w:t>
      </w:r>
      <w:r>
        <w:t>When</w:t>
      </w:r>
      <w:r>
        <w:rPr>
          <w:w w:val="99"/>
        </w:rPr>
        <w:t xml:space="preserve"> </w:t>
      </w:r>
      <w:r>
        <w:t>subsequently patient data from additional regional medical centers are incorporated, site identifier variables</w:t>
      </w:r>
      <w:r>
        <w:rPr>
          <w:spacing w:val="6"/>
        </w:rPr>
        <w:t xml:space="preserve"> </w:t>
      </w:r>
      <w:r>
        <w:t>will</w:t>
      </w:r>
      <w:r>
        <w:rPr>
          <w:w w:val="99"/>
        </w:rPr>
        <w:t xml:space="preserve"> </w:t>
      </w:r>
      <w:r>
        <w:t>be</w:t>
      </w:r>
      <w:r>
        <w:rPr>
          <w:spacing w:val="-13"/>
        </w:rPr>
        <w:t xml:space="preserve"> </w:t>
      </w:r>
      <w:r>
        <w:t>obfuscated</w:t>
      </w:r>
      <w:r>
        <w:rPr>
          <w:spacing w:val="-13"/>
        </w:rPr>
        <w:t xml:space="preserve"> </w:t>
      </w:r>
      <w:r>
        <w:t>to</w:t>
      </w:r>
      <w:r>
        <w:rPr>
          <w:spacing w:val="-13"/>
        </w:rPr>
        <w:t xml:space="preserve"> </w:t>
      </w:r>
      <w:r>
        <w:t>blind</w:t>
      </w:r>
      <w:r>
        <w:rPr>
          <w:spacing w:val="-13"/>
        </w:rPr>
        <w:t xml:space="preserve"> </w:t>
      </w:r>
      <w:r>
        <w:t>investigators.</w:t>
      </w:r>
      <w:commentRangeEnd w:id="90"/>
      <w:r w:rsidR="00450C97">
        <w:rPr>
          <w:rStyle w:val="CommentReference"/>
          <w:rFonts w:asciiTheme="minorHAnsi" w:eastAsiaTheme="minorHAnsi" w:hAnsiTheme="minorHAnsi"/>
        </w:rPr>
        <w:commentReference w:id="90"/>
      </w:r>
    </w:p>
    <w:p w14:paraId="70120555" w14:textId="77777777" w:rsidR="006024AE" w:rsidRDefault="00DD5827">
      <w:pPr>
        <w:pStyle w:val="BodyText"/>
        <w:spacing w:line="268" w:lineRule="auto"/>
        <w:ind w:left="120" w:right="107" w:firstLine="338"/>
        <w:jc w:val="both"/>
      </w:pPr>
      <w:r>
        <w:rPr>
          <w:b/>
        </w:rPr>
        <w:t>Statistical</w:t>
      </w:r>
      <w:r>
        <w:rPr>
          <w:b/>
          <w:spacing w:val="-24"/>
        </w:rPr>
        <w:t xml:space="preserve"> </w:t>
      </w:r>
      <w:r>
        <w:rPr>
          <w:b/>
        </w:rPr>
        <w:t>Model:</w:t>
      </w:r>
      <w:r>
        <w:rPr>
          <w:b/>
          <w:spacing w:val="28"/>
        </w:rPr>
        <w:t xml:space="preserve"> </w:t>
      </w:r>
      <w:r>
        <w:rPr>
          <w:spacing w:val="-4"/>
        </w:rPr>
        <w:t>We</w:t>
      </w:r>
      <w:r>
        <w:rPr>
          <w:spacing w:val="-24"/>
        </w:rPr>
        <w:t xml:space="preserve"> </w:t>
      </w:r>
      <w:r>
        <w:t>will</w:t>
      </w:r>
      <w:r>
        <w:rPr>
          <w:spacing w:val="-24"/>
        </w:rPr>
        <w:t xml:space="preserve"> </w:t>
      </w:r>
      <w:r>
        <w:t>build</w:t>
      </w:r>
      <w:r>
        <w:rPr>
          <w:spacing w:val="-24"/>
        </w:rPr>
        <w:t xml:space="preserve"> </w:t>
      </w:r>
      <w:r>
        <w:t>a</w:t>
      </w:r>
      <w:r>
        <w:rPr>
          <w:spacing w:val="-24"/>
        </w:rPr>
        <w:t xml:space="preserve"> </w:t>
      </w:r>
      <w:r>
        <w:t>Bayesian</w:t>
      </w:r>
      <w:r>
        <w:rPr>
          <w:spacing w:val="-24"/>
        </w:rPr>
        <w:t xml:space="preserve"> </w:t>
      </w:r>
      <w:r>
        <w:t>hierarchical</w:t>
      </w:r>
      <w:r>
        <w:rPr>
          <w:spacing w:val="-24"/>
        </w:rPr>
        <w:t xml:space="preserve"> </w:t>
      </w:r>
      <w:r>
        <w:t>multivariate</w:t>
      </w:r>
      <w:r>
        <w:rPr>
          <w:spacing w:val="-24"/>
        </w:rPr>
        <w:t xml:space="preserve"> </w:t>
      </w:r>
      <w:r>
        <w:t>logistic</w:t>
      </w:r>
      <w:r>
        <w:rPr>
          <w:spacing w:val="-24"/>
        </w:rPr>
        <w:t xml:space="preserve"> </w:t>
      </w:r>
      <w:r>
        <w:t>regression</w:t>
      </w:r>
      <w:r>
        <w:rPr>
          <w:spacing w:val="-24"/>
        </w:rPr>
        <w:t xml:space="preserve"> </w:t>
      </w:r>
      <w:r>
        <w:t>model</w:t>
      </w:r>
      <w:r>
        <w:rPr>
          <w:spacing w:val="-24"/>
        </w:rPr>
        <w:t xml:space="preserve"> </w:t>
      </w:r>
      <w:r>
        <w:t>of</w:t>
      </w:r>
      <w:r>
        <w:rPr>
          <w:spacing w:val="-24"/>
        </w:rPr>
        <w:t xml:space="preserve"> </w:t>
      </w:r>
      <w:r>
        <w:t>time-invariant</w:t>
      </w:r>
      <w:r>
        <w:rPr>
          <w:w w:val="99"/>
        </w:rPr>
        <w:t xml:space="preserve"> </w:t>
      </w:r>
      <w:r>
        <w:t>and</w:t>
      </w:r>
      <w:r>
        <w:rPr>
          <w:spacing w:val="-10"/>
        </w:rPr>
        <w:t xml:space="preserve"> </w:t>
      </w:r>
      <w:r>
        <w:t>time-variant</w:t>
      </w:r>
      <w:r>
        <w:rPr>
          <w:spacing w:val="-10"/>
        </w:rPr>
        <w:t xml:space="preserve"> </w:t>
      </w:r>
      <w:r>
        <w:t>demographic,</w:t>
      </w:r>
      <w:r>
        <w:rPr>
          <w:spacing w:val="-10"/>
        </w:rPr>
        <w:t xml:space="preserve"> </w:t>
      </w:r>
      <w:r>
        <w:t>clinical</w:t>
      </w:r>
      <w:r>
        <w:rPr>
          <w:spacing w:val="-10"/>
        </w:rPr>
        <w:t xml:space="preserve"> </w:t>
      </w:r>
      <w:r>
        <w:t>and</w:t>
      </w:r>
      <w:r>
        <w:rPr>
          <w:spacing w:val="-10"/>
        </w:rPr>
        <w:t xml:space="preserve"> </w:t>
      </w:r>
      <w:r>
        <w:t>administrative</w:t>
      </w:r>
      <w:r>
        <w:rPr>
          <w:spacing w:val="-10"/>
        </w:rPr>
        <w:t xml:space="preserve"> </w:t>
      </w:r>
      <w:r>
        <w:t>variables.</w:t>
      </w:r>
      <w:r>
        <w:rPr>
          <w:spacing w:val="4"/>
        </w:rPr>
        <w:t xml:space="preserve"> </w:t>
      </w:r>
      <w:r>
        <w:t>Our</w:t>
      </w:r>
      <w:r>
        <w:rPr>
          <w:spacing w:val="-10"/>
        </w:rPr>
        <w:t xml:space="preserve"> </w:t>
      </w:r>
      <w:r>
        <w:t>Bayesian</w:t>
      </w:r>
      <w:r>
        <w:rPr>
          <w:spacing w:val="-10"/>
        </w:rPr>
        <w:t xml:space="preserve"> </w:t>
      </w:r>
      <w:r>
        <w:t>hierarchical</w:t>
      </w:r>
      <w:r>
        <w:rPr>
          <w:spacing w:val="-10"/>
        </w:rPr>
        <w:t xml:space="preserve"> </w:t>
      </w:r>
      <w:r>
        <w:t>modeling</w:t>
      </w:r>
      <w:r>
        <w:rPr>
          <w:spacing w:val="-10"/>
        </w:rPr>
        <w:t xml:space="preserve"> </w:t>
      </w:r>
      <w:r>
        <w:t>will</w:t>
      </w:r>
      <w:r>
        <w:rPr>
          <w:spacing w:val="-10"/>
        </w:rPr>
        <w:t xml:space="preserve"> </w:t>
      </w:r>
      <w:r>
        <w:t>rep-</w:t>
      </w:r>
      <w:r>
        <w:rPr>
          <w:w w:val="99"/>
        </w:rPr>
        <w:t xml:space="preserve"> </w:t>
      </w:r>
      <w:r>
        <w:t>resent</w:t>
      </w:r>
      <w:r>
        <w:rPr>
          <w:spacing w:val="-11"/>
        </w:rPr>
        <w:t xml:space="preserve"> </w:t>
      </w:r>
      <w:r>
        <w:t>the</w:t>
      </w:r>
      <w:r>
        <w:rPr>
          <w:spacing w:val="-11"/>
        </w:rPr>
        <w:t xml:space="preserve"> </w:t>
      </w:r>
      <w:r>
        <w:t>multi-level</w:t>
      </w:r>
      <w:r>
        <w:rPr>
          <w:spacing w:val="-11"/>
        </w:rPr>
        <w:t xml:space="preserve"> </w:t>
      </w:r>
      <w:r>
        <w:t>nested</w:t>
      </w:r>
      <w:r>
        <w:rPr>
          <w:spacing w:val="-11"/>
        </w:rPr>
        <w:t xml:space="preserve"> </w:t>
      </w:r>
      <w:r>
        <w:t>structure</w:t>
      </w:r>
      <w:r>
        <w:rPr>
          <w:spacing w:val="-11"/>
        </w:rPr>
        <w:t xml:space="preserve"> </w:t>
      </w:r>
      <w:r>
        <w:t>of</w:t>
      </w:r>
      <w:r>
        <w:rPr>
          <w:spacing w:val="-11"/>
        </w:rPr>
        <w:t xml:space="preserve"> </w:t>
      </w:r>
      <w:r>
        <w:t>current</w:t>
      </w:r>
      <w:r>
        <w:rPr>
          <w:spacing w:val="-11"/>
        </w:rPr>
        <w:t xml:space="preserve"> </w:t>
      </w:r>
      <w:r>
        <w:t>health</w:t>
      </w:r>
      <w:r>
        <w:rPr>
          <w:spacing w:val="-11"/>
        </w:rPr>
        <w:t xml:space="preserve"> </w:t>
      </w:r>
      <w:r>
        <w:t>care,</w:t>
      </w:r>
      <w:r>
        <w:rPr>
          <w:spacing w:val="-11"/>
        </w:rPr>
        <w:t xml:space="preserve"> </w:t>
      </w:r>
      <w:r>
        <w:t>with</w:t>
      </w:r>
      <w:r>
        <w:rPr>
          <w:spacing w:val="-11"/>
        </w:rPr>
        <w:t xml:space="preserve"> </w:t>
      </w:r>
      <w:r>
        <w:rPr>
          <w:spacing w:val="-3"/>
        </w:rPr>
        <w:t>levels</w:t>
      </w:r>
      <w:r>
        <w:rPr>
          <w:spacing w:val="-11"/>
        </w:rPr>
        <w:t xml:space="preserve"> </w:t>
      </w:r>
      <w:r>
        <w:rPr>
          <w:spacing w:val="-3"/>
        </w:rPr>
        <w:t>for</w:t>
      </w:r>
      <w:r>
        <w:rPr>
          <w:spacing w:val="-11"/>
        </w:rPr>
        <w:t xml:space="preserve"> </w:t>
      </w:r>
      <w:r>
        <w:t>medical</w:t>
      </w:r>
      <w:r>
        <w:rPr>
          <w:spacing w:val="-11"/>
        </w:rPr>
        <w:t xml:space="preserve"> </w:t>
      </w:r>
      <w:r>
        <w:t>or</w:t>
      </w:r>
      <w:r>
        <w:rPr>
          <w:spacing w:val="-11"/>
        </w:rPr>
        <w:t xml:space="preserve"> </w:t>
      </w:r>
      <w:r>
        <w:t>surgical</w:t>
      </w:r>
      <w:r>
        <w:rPr>
          <w:spacing w:val="-11"/>
        </w:rPr>
        <w:t xml:space="preserve"> </w:t>
      </w:r>
      <w:r>
        <w:t>service</w:t>
      </w:r>
      <w:r>
        <w:rPr>
          <w:spacing w:val="-11"/>
        </w:rPr>
        <w:t xml:space="preserve"> </w:t>
      </w:r>
      <w:r>
        <w:t>the</w:t>
      </w:r>
      <w:r>
        <w:rPr>
          <w:spacing w:val="-11"/>
        </w:rPr>
        <w:t xml:space="preserve"> </w:t>
      </w:r>
      <w:r>
        <w:t>patient</w:t>
      </w:r>
      <w:r>
        <w:rPr>
          <w:w w:val="99"/>
        </w:rPr>
        <w:t xml:space="preserve"> </w:t>
      </w:r>
      <w:r>
        <w:t xml:space="preserve">is under, the floor or ward where the patient is cared </w:t>
      </w:r>
      <w:r>
        <w:rPr>
          <w:spacing w:val="-5"/>
        </w:rPr>
        <w:t xml:space="preserve">for, </w:t>
      </w:r>
      <w:r>
        <w:t xml:space="preserve">the institution the patient is admitted </w:t>
      </w:r>
      <w:r>
        <w:rPr>
          <w:spacing w:val="-4"/>
        </w:rPr>
        <w:t xml:space="preserve">to. We </w:t>
      </w:r>
      <w:r>
        <w:t>will</w:t>
      </w:r>
      <w:r>
        <w:rPr>
          <w:spacing w:val="-10"/>
        </w:rPr>
        <w:t xml:space="preserve"> </w:t>
      </w:r>
      <w:r>
        <w:t>include</w:t>
      </w:r>
      <w:r>
        <w:rPr>
          <w:w w:val="99"/>
        </w:rPr>
        <w:t xml:space="preserve"> </w:t>
      </w:r>
      <w:r>
        <w:t>random</w:t>
      </w:r>
      <w:r>
        <w:rPr>
          <w:spacing w:val="-10"/>
        </w:rPr>
        <w:t xml:space="preserve"> </w:t>
      </w:r>
      <w:r>
        <w:t>effects</w:t>
      </w:r>
      <w:r>
        <w:rPr>
          <w:spacing w:val="-10"/>
        </w:rPr>
        <w:t xml:space="preserve"> </w:t>
      </w:r>
      <w:commentRangeStart w:id="91"/>
      <w:r>
        <w:rPr>
          <w:spacing w:val="-3"/>
        </w:rPr>
        <w:t>for</w:t>
      </w:r>
      <w:r>
        <w:rPr>
          <w:spacing w:val="-10"/>
        </w:rPr>
        <w:t xml:space="preserve"> </w:t>
      </w:r>
      <w:r>
        <w:t>co-morbidity</w:t>
      </w:r>
      <w:r>
        <w:rPr>
          <w:spacing w:val="-10"/>
        </w:rPr>
        <w:t xml:space="preserve"> </w:t>
      </w:r>
      <w:commentRangeEnd w:id="91"/>
      <w:r w:rsidR="00450C97">
        <w:rPr>
          <w:rStyle w:val="CommentReference"/>
          <w:rFonts w:asciiTheme="minorHAnsi" w:eastAsiaTheme="minorHAnsi" w:hAnsiTheme="minorHAnsi"/>
        </w:rPr>
        <w:commentReference w:id="91"/>
      </w:r>
      <w:r>
        <w:t>and</w:t>
      </w:r>
      <w:r>
        <w:rPr>
          <w:spacing w:val="-10"/>
        </w:rPr>
        <w:t xml:space="preserve"> </w:t>
      </w:r>
      <w:r>
        <w:t>other</w:t>
      </w:r>
      <w:r>
        <w:rPr>
          <w:spacing w:val="-10"/>
        </w:rPr>
        <w:t xml:space="preserve"> </w:t>
      </w:r>
      <w:r>
        <w:t>time-invariant</w:t>
      </w:r>
      <w:r>
        <w:rPr>
          <w:spacing w:val="-10"/>
        </w:rPr>
        <w:t xml:space="preserve"> </w:t>
      </w:r>
      <w:r>
        <w:t>patient</w:t>
      </w:r>
      <w:r>
        <w:rPr>
          <w:spacing w:val="-10"/>
        </w:rPr>
        <w:t xml:space="preserve"> </w:t>
      </w:r>
      <w:r>
        <w:t>specific</w:t>
      </w:r>
      <w:r>
        <w:rPr>
          <w:spacing w:val="-10"/>
        </w:rPr>
        <w:t xml:space="preserve"> </w:t>
      </w:r>
      <w:r>
        <w:t>descriptors.</w:t>
      </w:r>
    </w:p>
    <w:p w14:paraId="7E637234" w14:textId="77777777" w:rsidR="006024AE" w:rsidRDefault="00DD5827">
      <w:pPr>
        <w:pStyle w:val="BodyText"/>
        <w:spacing w:line="268" w:lineRule="auto"/>
        <w:ind w:left="120" w:right="119" w:firstLine="338"/>
        <w:jc w:val="both"/>
      </w:pPr>
      <w:r>
        <w:rPr>
          <w:b/>
        </w:rPr>
        <w:t xml:space="preserve">Score development and computational implementation </w:t>
      </w:r>
      <w:r>
        <w:t>The score at the selected start time will be</w:t>
      </w:r>
      <w:r>
        <w:rPr>
          <w:spacing w:val="10"/>
        </w:rPr>
        <w:t xml:space="preserve"> </w:t>
      </w:r>
      <w:r>
        <w:t>used</w:t>
      </w:r>
      <w:r>
        <w:rPr>
          <w:w w:val="99"/>
        </w:rPr>
        <w:t xml:space="preserve"> </w:t>
      </w:r>
      <w:r>
        <w:t>to</w:t>
      </w:r>
      <w:r>
        <w:rPr>
          <w:spacing w:val="-16"/>
        </w:rPr>
        <w:t xml:space="preserve"> </w:t>
      </w:r>
      <w:r>
        <w:t>determine</w:t>
      </w:r>
      <w:r>
        <w:rPr>
          <w:spacing w:val="-16"/>
        </w:rPr>
        <w:t xml:space="preserve"> </w:t>
      </w:r>
      <w:r>
        <w:t>the</w:t>
      </w:r>
      <w:r>
        <w:rPr>
          <w:spacing w:val="-15"/>
        </w:rPr>
        <w:t xml:space="preserve"> </w:t>
      </w:r>
      <w:r>
        <w:t>best</w:t>
      </w:r>
      <w:r>
        <w:rPr>
          <w:spacing w:val="-16"/>
        </w:rPr>
        <w:t xml:space="preserve"> </w:t>
      </w:r>
      <w:r>
        <w:t>cutoff</w:t>
      </w:r>
      <w:r>
        <w:rPr>
          <w:spacing w:val="-16"/>
        </w:rPr>
        <w:t xml:space="preserve"> </w:t>
      </w:r>
      <w:r>
        <w:t>score</w:t>
      </w:r>
      <w:r>
        <w:rPr>
          <w:spacing w:val="-16"/>
        </w:rPr>
        <w:t xml:space="preserve"> </w:t>
      </w:r>
      <w:r>
        <w:t>to</w:t>
      </w:r>
      <w:r>
        <w:rPr>
          <w:spacing w:val="-16"/>
        </w:rPr>
        <w:t xml:space="preserve"> </w:t>
      </w:r>
      <w:r>
        <w:t>identify</w:t>
      </w:r>
      <w:r>
        <w:rPr>
          <w:spacing w:val="-16"/>
        </w:rPr>
        <w:t xml:space="preserve"> </w:t>
      </w:r>
      <w:r>
        <w:t>the</w:t>
      </w:r>
      <w:r>
        <w:rPr>
          <w:spacing w:val="-15"/>
        </w:rPr>
        <w:t xml:space="preserve"> </w:t>
      </w:r>
      <w:r>
        <w:t>patients</w:t>
      </w:r>
      <w:r>
        <w:rPr>
          <w:spacing w:val="-16"/>
        </w:rPr>
        <w:t xml:space="preserve"> </w:t>
      </w:r>
      <w:r>
        <w:t>with</w:t>
      </w:r>
      <w:r>
        <w:rPr>
          <w:spacing w:val="-16"/>
        </w:rPr>
        <w:t xml:space="preserve"> </w:t>
      </w:r>
      <w:r>
        <w:t>the</w:t>
      </w:r>
      <w:r>
        <w:rPr>
          <w:spacing w:val="-16"/>
        </w:rPr>
        <w:t xml:space="preserve"> </w:t>
      </w:r>
      <w:r>
        <w:t>highest</w:t>
      </w:r>
      <w:r>
        <w:rPr>
          <w:spacing w:val="-16"/>
        </w:rPr>
        <w:t xml:space="preserve"> </w:t>
      </w:r>
      <w:r>
        <w:t>risk</w:t>
      </w:r>
      <w:r>
        <w:rPr>
          <w:spacing w:val="-15"/>
        </w:rPr>
        <w:t xml:space="preserve"> </w:t>
      </w:r>
      <w:r>
        <w:t>of</w:t>
      </w:r>
      <w:r>
        <w:rPr>
          <w:spacing w:val="-16"/>
        </w:rPr>
        <w:t xml:space="preserve"> </w:t>
      </w:r>
      <w:r>
        <w:t>developing</w:t>
      </w:r>
      <w:r>
        <w:rPr>
          <w:spacing w:val="-16"/>
        </w:rPr>
        <w:t xml:space="preserve"> </w:t>
      </w:r>
      <w:r>
        <w:t>prolonged</w:t>
      </w:r>
      <w:r>
        <w:rPr>
          <w:spacing w:val="-16"/>
        </w:rPr>
        <w:t xml:space="preserve"> </w:t>
      </w:r>
      <w:r>
        <w:t>mechanical</w:t>
      </w:r>
      <w:r>
        <w:rPr>
          <w:w w:val="99"/>
        </w:rPr>
        <w:t xml:space="preserve"> </w:t>
      </w:r>
      <w:r>
        <w:t>ventilation.</w:t>
      </w:r>
      <w:r>
        <w:rPr>
          <w:spacing w:val="13"/>
        </w:rPr>
        <w:t xml:space="preserve"> </w:t>
      </w:r>
      <w:r>
        <w:t>The</w:t>
      </w:r>
      <w:r>
        <w:rPr>
          <w:spacing w:val="-4"/>
        </w:rPr>
        <w:t xml:space="preserve"> </w:t>
      </w:r>
      <w:r>
        <w:t>initial</w:t>
      </w:r>
      <w:r>
        <w:rPr>
          <w:spacing w:val="-4"/>
        </w:rPr>
        <w:t xml:space="preserve"> </w:t>
      </w:r>
      <w:r>
        <w:t>cutoff</w:t>
      </w:r>
      <w:r>
        <w:rPr>
          <w:spacing w:val="-4"/>
        </w:rPr>
        <w:t xml:space="preserve"> </w:t>
      </w:r>
      <w:r>
        <w:t>score</w:t>
      </w:r>
      <w:r>
        <w:rPr>
          <w:spacing w:val="-4"/>
        </w:rPr>
        <w:t xml:space="preserve"> </w:t>
      </w:r>
      <w:r>
        <w:t>used</w:t>
      </w:r>
      <w:r>
        <w:rPr>
          <w:spacing w:val="-4"/>
        </w:rPr>
        <w:t xml:space="preserve"> </w:t>
      </w:r>
      <w:r>
        <w:t>will</w:t>
      </w:r>
      <w:r>
        <w:rPr>
          <w:spacing w:val="-4"/>
        </w:rPr>
        <w:t xml:space="preserve"> </w:t>
      </w:r>
      <w:r>
        <w:t>be</w:t>
      </w:r>
      <w:r>
        <w:rPr>
          <w:spacing w:val="-4"/>
        </w:rPr>
        <w:t xml:space="preserve"> </w:t>
      </w:r>
      <w:r>
        <w:t>when</w:t>
      </w:r>
      <w:r>
        <w:rPr>
          <w:spacing w:val="-4"/>
        </w:rPr>
        <w:t xml:space="preserve"> </w:t>
      </w:r>
      <w:r>
        <w:t>25</w:t>
      </w:r>
      <w:r>
        <w:rPr>
          <w:spacing w:val="-4"/>
        </w:rPr>
        <w:t xml:space="preserve"> </w:t>
      </w:r>
      <w:r>
        <w:t>percent</w:t>
      </w:r>
      <w:r>
        <w:rPr>
          <w:spacing w:val="-4"/>
        </w:rPr>
        <w:t xml:space="preserve"> </w:t>
      </w:r>
      <w:r>
        <w:t>of</w:t>
      </w:r>
      <w:r>
        <w:rPr>
          <w:spacing w:val="-4"/>
        </w:rPr>
        <w:t xml:space="preserve"> </w:t>
      </w:r>
      <w:r>
        <w:t>the</w:t>
      </w:r>
      <w:r>
        <w:rPr>
          <w:spacing w:val="-4"/>
        </w:rPr>
        <w:t xml:space="preserve"> </w:t>
      </w:r>
      <w:r>
        <w:t>patients</w:t>
      </w:r>
      <w:r>
        <w:rPr>
          <w:spacing w:val="-4"/>
        </w:rPr>
        <w:t xml:space="preserve"> </w:t>
      </w:r>
      <w:r>
        <w:t>in</w:t>
      </w:r>
      <w:r>
        <w:rPr>
          <w:spacing w:val="-4"/>
        </w:rPr>
        <w:t xml:space="preserve"> </w:t>
      </w:r>
      <w:r>
        <w:t>the</w:t>
      </w:r>
      <w:r>
        <w:rPr>
          <w:spacing w:val="-4"/>
        </w:rPr>
        <w:t xml:space="preserve"> </w:t>
      </w:r>
      <w:r>
        <w:t>fitted</w:t>
      </w:r>
      <w:r>
        <w:rPr>
          <w:spacing w:val="-4"/>
        </w:rPr>
        <w:t xml:space="preserve"> </w:t>
      </w:r>
      <w:r>
        <w:t>sample</w:t>
      </w:r>
      <w:r>
        <w:rPr>
          <w:spacing w:val="-4"/>
        </w:rPr>
        <w:t xml:space="preserve"> </w:t>
      </w:r>
      <w:r>
        <w:t>with</w:t>
      </w:r>
      <w:r>
        <w:rPr>
          <w:spacing w:val="-4"/>
        </w:rPr>
        <w:t xml:space="preserve"> </w:t>
      </w:r>
      <w:r>
        <w:t>high</w:t>
      </w:r>
      <w:r>
        <w:rPr>
          <w:spacing w:val="-4"/>
        </w:rPr>
        <w:t xml:space="preserve"> </w:t>
      </w:r>
      <w:r>
        <w:t>risk</w:t>
      </w:r>
      <w:r>
        <w:rPr>
          <w:w w:val="99"/>
        </w:rPr>
        <w:t xml:space="preserve"> </w:t>
      </w:r>
      <w:r>
        <w:t xml:space="preserve">are actually positive. The simple effective prediction point in time </w:t>
      </w:r>
      <w:r>
        <w:rPr>
          <w:spacing w:val="-3"/>
        </w:rPr>
        <w:t xml:space="preserve">for </w:t>
      </w:r>
      <w:r>
        <w:t>a positive patient is the earliest</w:t>
      </w:r>
      <w:r>
        <w:rPr>
          <w:spacing w:val="12"/>
        </w:rPr>
        <w:t xml:space="preserve"> </w:t>
      </w:r>
      <w:r>
        <w:t>contiguous</w:t>
      </w:r>
      <w:r>
        <w:rPr>
          <w:w w:val="99"/>
        </w:rPr>
        <w:t xml:space="preserve"> </w:t>
      </w:r>
      <w:r>
        <w:t xml:space="preserve">time before the </w:t>
      </w:r>
      <w:r>
        <w:rPr>
          <w:spacing w:val="-3"/>
        </w:rPr>
        <w:t xml:space="preserve">event </w:t>
      </w:r>
      <w:r>
        <w:t xml:space="preserve">where the score indicates a high risk. </w:t>
      </w:r>
      <w:r>
        <w:rPr>
          <w:spacing w:val="-4"/>
        </w:rPr>
        <w:t xml:space="preserve">We </w:t>
      </w:r>
      <w:r>
        <w:t>will implement our hierarchical Bayesian</w:t>
      </w:r>
      <w:r>
        <w:rPr>
          <w:spacing w:val="43"/>
        </w:rPr>
        <w:t xml:space="preserve"> </w:t>
      </w:r>
      <w:r>
        <w:t>model</w:t>
      </w:r>
      <w:r>
        <w:rPr>
          <w:w w:val="99"/>
        </w:rPr>
        <w:t xml:space="preserve"> </w:t>
      </w:r>
      <w:r>
        <w:t xml:space="preserve">in the ultra-fast statistical software Stan, a probabilistic programming language </w:t>
      </w:r>
      <w:r>
        <w:rPr>
          <w:spacing w:val="-3"/>
        </w:rPr>
        <w:t xml:space="preserve">for </w:t>
      </w:r>
      <w:r>
        <w:t>specifying models in terms</w:t>
      </w:r>
      <w:r>
        <w:rPr>
          <w:spacing w:val="-31"/>
        </w:rPr>
        <w:t xml:space="preserve"> </w:t>
      </w:r>
      <w:r>
        <w:t>of</w:t>
      </w:r>
      <w:r>
        <w:rPr>
          <w:w w:val="99"/>
        </w:rPr>
        <w:t xml:space="preserve"> </w:t>
      </w:r>
      <w:r>
        <w:t>probability distributions</w:t>
      </w:r>
      <w:r>
        <w:rPr>
          <w:spacing w:val="-26"/>
        </w:rPr>
        <w:t xml:space="preserve"> </w:t>
      </w:r>
      <w:r>
        <w:t>[17].</w:t>
      </w:r>
    </w:p>
    <w:p w14:paraId="48213D7C" w14:textId="77777777" w:rsidR="006024AE" w:rsidRDefault="00DD5827">
      <w:pPr>
        <w:pStyle w:val="BodyText"/>
        <w:spacing w:line="268" w:lineRule="auto"/>
        <w:ind w:left="120" w:right="119" w:firstLine="338"/>
        <w:jc w:val="both"/>
      </w:pPr>
      <w:r>
        <w:rPr>
          <w:b/>
        </w:rPr>
        <w:t>Posterior</w:t>
      </w:r>
      <w:r>
        <w:rPr>
          <w:b/>
          <w:spacing w:val="-10"/>
        </w:rPr>
        <w:t xml:space="preserve"> </w:t>
      </w:r>
      <w:r>
        <w:rPr>
          <w:b/>
        </w:rPr>
        <w:t>predictive</w:t>
      </w:r>
      <w:r>
        <w:rPr>
          <w:b/>
          <w:spacing w:val="-10"/>
        </w:rPr>
        <w:t xml:space="preserve"> </w:t>
      </w:r>
      <w:r>
        <w:rPr>
          <w:b/>
        </w:rPr>
        <w:t>checking,</w:t>
      </w:r>
      <w:r>
        <w:rPr>
          <w:b/>
          <w:spacing w:val="-9"/>
        </w:rPr>
        <w:t xml:space="preserve"> </w:t>
      </w:r>
      <w:r>
        <w:rPr>
          <w:b/>
        </w:rPr>
        <w:t>predictive</w:t>
      </w:r>
      <w:r>
        <w:rPr>
          <w:b/>
          <w:spacing w:val="-10"/>
        </w:rPr>
        <w:t xml:space="preserve"> </w:t>
      </w:r>
      <w:r>
        <w:rPr>
          <w:b/>
        </w:rPr>
        <w:t>validations</w:t>
      </w:r>
      <w:r>
        <w:rPr>
          <w:b/>
          <w:spacing w:val="-10"/>
        </w:rPr>
        <w:t xml:space="preserve"> </w:t>
      </w:r>
      <w:r>
        <w:rPr>
          <w:b/>
        </w:rPr>
        <w:t>and</w:t>
      </w:r>
      <w:r>
        <w:rPr>
          <w:b/>
          <w:spacing w:val="-10"/>
        </w:rPr>
        <w:t xml:space="preserve"> </w:t>
      </w:r>
      <w:r>
        <w:rPr>
          <w:b/>
        </w:rPr>
        <w:t>model</w:t>
      </w:r>
      <w:r>
        <w:rPr>
          <w:b/>
          <w:spacing w:val="-10"/>
        </w:rPr>
        <w:t xml:space="preserve"> </w:t>
      </w:r>
      <w:r>
        <w:rPr>
          <w:b/>
        </w:rPr>
        <w:t>comparison</w:t>
      </w:r>
      <w:r>
        <w:rPr>
          <w:b/>
          <w:spacing w:val="29"/>
        </w:rPr>
        <w:t xml:space="preserve"> </w:t>
      </w:r>
      <w:r>
        <w:t>In</w:t>
      </w:r>
      <w:r>
        <w:rPr>
          <w:spacing w:val="-10"/>
        </w:rPr>
        <w:t xml:space="preserve"> </w:t>
      </w:r>
      <w:r>
        <w:t>evaluating</w:t>
      </w:r>
      <w:r>
        <w:rPr>
          <w:spacing w:val="-10"/>
        </w:rPr>
        <w:t xml:space="preserve"> </w:t>
      </w:r>
      <w:r>
        <w:t>its</w:t>
      </w:r>
      <w:r>
        <w:rPr>
          <w:spacing w:val="-10"/>
        </w:rPr>
        <w:t xml:space="preserve"> </w:t>
      </w:r>
      <w:r>
        <w:t>predictive</w:t>
      </w:r>
      <w:r>
        <w:rPr>
          <w:w w:val="99"/>
        </w:rPr>
        <w:t xml:space="preserve"> </w:t>
      </w:r>
      <w:r>
        <w:t>performance,</w:t>
      </w:r>
      <w:r>
        <w:rPr>
          <w:spacing w:val="-7"/>
        </w:rPr>
        <w:t xml:space="preserve"> </w:t>
      </w:r>
      <w:r>
        <w:t>we</w:t>
      </w:r>
      <w:r>
        <w:rPr>
          <w:spacing w:val="-7"/>
        </w:rPr>
        <w:t xml:space="preserve"> </w:t>
      </w:r>
      <w:r>
        <w:t>will</w:t>
      </w:r>
      <w:r>
        <w:rPr>
          <w:spacing w:val="-7"/>
        </w:rPr>
        <w:t xml:space="preserve"> </w:t>
      </w:r>
      <w:r>
        <w:t>perform</w:t>
      </w:r>
      <w:r>
        <w:rPr>
          <w:spacing w:val="-7"/>
        </w:rPr>
        <w:t xml:space="preserve"> </w:t>
      </w:r>
      <w:r>
        <w:t>posterior</w:t>
      </w:r>
      <w:r>
        <w:rPr>
          <w:spacing w:val="-7"/>
        </w:rPr>
        <w:t xml:space="preserve"> </w:t>
      </w:r>
      <w:r>
        <w:t>predictive</w:t>
      </w:r>
      <w:r>
        <w:rPr>
          <w:spacing w:val="-7"/>
        </w:rPr>
        <w:t xml:space="preserve"> </w:t>
      </w:r>
      <w:r>
        <w:t>checking</w:t>
      </w:r>
      <w:r>
        <w:rPr>
          <w:spacing w:val="-7"/>
        </w:rPr>
        <w:t xml:space="preserve"> </w:t>
      </w:r>
      <w:r>
        <w:t>to</w:t>
      </w:r>
      <w:r>
        <w:rPr>
          <w:spacing w:val="-7"/>
        </w:rPr>
        <w:t xml:space="preserve"> </w:t>
      </w:r>
      <w:r>
        <w:t>compare</w:t>
      </w:r>
      <w:r>
        <w:rPr>
          <w:spacing w:val="-7"/>
        </w:rPr>
        <w:t xml:space="preserve"> </w:t>
      </w:r>
      <w:r>
        <w:t>the</w:t>
      </w:r>
      <w:r>
        <w:rPr>
          <w:spacing w:val="-7"/>
        </w:rPr>
        <w:t xml:space="preserve"> </w:t>
      </w:r>
      <w:r>
        <w:t>test</w:t>
      </w:r>
      <w:r>
        <w:rPr>
          <w:spacing w:val="-7"/>
        </w:rPr>
        <w:t xml:space="preserve"> </w:t>
      </w:r>
      <w:r>
        <w:t>set</w:t>
      </w:r>
      <w:r>
        <w:rPr>
          <w:spacing w:val="-7"/>
        </w:rPr>
        <w:t xml:space="preserve"> </w:t>
      </w:r>
      <w:r>
        <w:t>to</w:t>
      </w:r>
      <w:r>
        <w:rPr>
          <w:spacing w:val="-7"/>
        </w:rPr>
        <w:t xml:space="preserve"> </w:t>
      </w:r>
      <w:r>
        <w:t>simulated</w:t>
      </w:r>
      <w:r>
        <w:rPr>
          <w:spacing w:val="-7"/>
        </w:rPr>
        <w:t xml:space="preserve"> </w:t>
      </w:r>
      <w:r>
        <w:t>replications</w:t>
      </w:r>
      <w:r>
        <w:rPr>
          <w:spacing w:val="-7"/>
        </w:rPr>
        <w:t xml:space="preserve"> </w:t>
      </w:r>
      <w:r>
        <w:t>from</w:t>
      </w:r>
      <w:r>
        <w:rPr>
          <w:w w:val="99"/>
        </w:rPr>
        <w:t xml:space="preserve"> </w:t>
      </w:r>
      <w:r>
        <w:t>our</w:t>
      </w:r>
      <w:r>
        <w:rPr>
          <w:spacing w:val="-5"/>
        </w:rPr>
        <w:t xml:space="preserve"> </w:t>
      </w:r>
      <w:r>
        <w:t>fitted</w:t>
      </w:r>
      <w:r>
        <w:rPr>
          <w:spacing w:val="-5"/>
        </w:rPr>
        <w:t xml:space="preserve"> </w:t>
      </w:r>
      <w:r>
        <w:t>hierarchical</w:t>
      </w:r>
      <w:r>
        <w:rPr>
          <w:spacing w:val="-5"/>
        </w:rPr>
        <w:t xml:space="preserve"> </w:t>
      </w:r>
      <w:r>
        <w:t>Bayesian</w:t>
      </w:r>
      <w:r>
        <w:rPr>
          <w:spacing w:val="-5"/>
        </w:rPr>
        <w:t xml:space="preserve"> </w:t>
      </w:r>
      <w:r>
        <w:t>model,</w:t>
      </w:r>
      <w:r>
        <w:rPr>
          <w:spacing w:val="-4"/>
        </w:rPr>
        <w:t xml:space="preserve"> </w:t>
      </w:r>
      <w:r>
        <w:t>predictive</w:t>
      </w:r>
      <w:r>
        <w:rPr>
          <w:spacing w:val="-5"/>
        </w:rPr>
        <w:t xml:space="preserve"> </w:t>
      </w:r>
      <w:r>
        <w:t>validation</w:t>
      </w:r>
      <w:r>
        <w:rPr>
          <w:spacing w:val="-5"/>
        </w:rPr>
        <w:t xml:space="preserve"> </w:t>
      </w:r>
      <w:r>
        <w:t>to</w:t>
      </w:r>
      <w:r>
        <w:rPr>
          <w:spacing w:val="-4"/>
        </w:rPr>
        <w:t xml:space="preserve"> </w:t>
      </w:r>
      <w:r>
        <w:t>adjust</w:t>
      </w:r>
      <w:r>
        <w:rPr>
          <w:spacing w:val="-4"/>
        </w:rPr>
        <w:t xml:space="preserve"> </w:t>
      </w:r>
      <w:r>
        <w:rPr>
          <w:spacing w:val="-3"/>
        </w:rPr>
        <w:t>for</w:t>
      </w:r>
      <w:r>
        <w:rPr>
          <w:spacing w:val="-5"/>
        </w:rPr>
        <w:t xml:space="preserve"> </w:t>
      </w:r>
      <w:r>
        <w:t>overfitting</w:t>
      </w:r>
      <w:r>
        <w:rPr>
          <w:spacing w:val="-5"/>
        </w:rPr>
        <w:t xml:space="preserve"> </w:t>
      </w:r>
      <w:r>
        <w:t>of</w:t>
      </w:r>
      <w:r>
        <w:rPr>
          <w:spacing w:val="-5"/>
        </w:rPr>
        <w:t xml:space="preserve"> </w:t>
      </w:r>
      <w:r>
        <w:t>our</w:t>
      </w:r>
      <w:r>
        <w:rPr>
          <w:spacing w:val="-5"/>
        </w:rPr>
        <w:t xml:space="preserve"> </w:t>
      </w:r>
      <w:r>
        <w:t>model</w:t>
      </w:r>
      <w:r>
        <w:rPr>
          <w:spacing w:val="-5"/>
        </w:rPr>
        <w:t xml:space="preserve"> </w:t>
      </w:r>
      <w:r>
        <w:t>and</w:t>
      </w:r>
      <w:r>
        <w:rPr>
          <w:spacing w:val="-5"/>
        </w:rPr>
        <w:t xml:space="preserve"> </w:t>
      </w:r>
      <w:r>
        <w:t>a</w:t>
      </w:r>
      <w:r>
        <w:rPr>
          <w:spacing w:val="-5"/>
        </w:rPr>
        <w:t xml:space="preserve"> </w:t>
      </w:r>
      <w:r>
        <w:t>sensitivity</w:t>
      </w:r>
      <w:r>
        <w:rPr>
          <w:w w:val="99"/>
        </w:rPr>
        <w:t xml:space="preserve"> </w:t>
      </w:r>
      <w:r>
        <w:t xml:space="preserve">analysis of our priors on </w:t>
      </w:r>
      <w:r>
        <w:rPr>
          <w:spacing w:val="-4"/>
        </w:rPr>
        <w:t xml:space="preserve">key </w:t>
      </w:r>
      <w:r>
        <w:t xml:space="preserve">model parameteters [18, 39]. WE WILL </w:t>
      </w:r>
      <w:r>
        <w:rPr>
          <w:spacing w:val="-4"/>
        </w:rPr>
        <w:t xml:space="preserve">COMPARE </w:t>
      </w:r>
      <w:r>
        <w:t xml:space="preserve">OUR </w:t>
      </w:r>
      <w:r>
        <w:rPr>
          <w:spacing w:val="-3"/>
        </w:rPr>
        <w:t xml:space="preserve">BAYESIAN </w:t>
      </w:r>
      <w:r>
        <w:t>MODEL</w:t>
      </w:r>
      <w:r>
        <w:rPr>
          <w:spacing w:val="51"/>
        </w:rPr>
        <w:t xml:space="preserve"> </w:t>
      </w:r>
      <w:r>
        <w:rPr>
          <w:spacing w:val="-5"/>
        </w:rPr>
        <w:t>TO</w:t>
      </w:r>
      <w:r>
        <w:rPr>
          <w:w w:val="99"/>
        </w:rPr>
        <w:t xml:space="preserve"> </w:t>
      </w:r>
      <w:r>
        <w:t>THE FREQUENTIST USING</w:t>
      </w:r>
      <w:r>
        <w:rPr>
          <w:spacing w:val="-30"/>
        </w:rPr>
        <w:t xml:space="preserve"> </w:t>
      </w:r>
      <w:r>
        <w:t>...</w:t>
      </w:r>
    </w:p>
    <w:p w14:paraId="3E409CFB" w14:textId="77777777" w:rsidR="006024AE" w:rsidRDefault="00DD5827">
      <w:pPr>
        <w:pStyle w:val="BodyText"/>
        <w:spacing w:line="268" w:lineRule="auto"/>
        <w:ind w:left="120" w:right="117" w:firstLine="338"/>
        <w:jc w:val="both"/>
      </w:pPr>
      <w:r>
        <w:rPr>
          <w:b/>
        </w:rPr>
        <w:t xml:space="preserve">Exploratory analysis </w:t>
      </w:r>
      <w:r>
        <w:t xml:space="preserve">As an exploratory analysis, we will investigate if a score deterioration </w:t>
      </w:r>
      <w:r>
        <w:rPr>
          <w:spacing w:val="-3"/>
        </w:rPr>
        <w:t xml:space="preserve">over </w:t>
      </w:r>
      <w:r>
        <w:t>time</w:t>
      </w:r>
      <w:r>
        <w:rPr>
          <w:spacing w:val="-4"/>
        </w:rPr>
        <w:t xml:space="preserve"> </w:t>
      </w:r>
      <w:r>
        <w:rPr>
          <w:spacing w:val="-3"/>
        </w:rPr>
        <w:t>(even</w:t>
      </w:r>
      <w:r>
        <w:rPr>
          <w:w w:val="99"/>
        </w:rPr>
        <w:t xml:space="preserve"> </w:t>
      </w:r>
      <w:r>
        <w:t>less</w:t>
      </w:r>
      <w:r>
        <w:rPr>
          <w:spacing w:val="13"/>
        </w:rPr>
        <w:t xml:space="preserve"> </w:t>
      </w:r>
      <w:r>
        <w:t>than</w:t>
      </w:r>
      <w:r>
        <w:rPr>
          <w:spacing w:val="13"/>
        </w:rPr>
        <w:t xml:space="preserve"> </w:t>
      </w:r>
      <w:r>
        <w:t>the</w:t>
      </w:r>
      <w:r>
        <w:rPr>
          <w:spacing w:val="13"/>
        </w:rPr>
        <w:t xml:space="preserve"> </w:t>
      </w:r>
      <w:r>
        <w:t>cut</w:t>
      </w:r>
      <w:r>
        <w:rPr>
          <w:spacing w:val="13"/>
        </w:rPr>
        <w:t xml:space="preserve"> </w:t>
      </w:r>
      <w:r>
        <w:t>off</w:t>
      </w:r>
      <w:r>
        <w:rPr>
          <w:spacing w:val="13"/>
        </w:rPr>
        <w:t xml:space="preserve"> </w:t>
      </w:r>
      <w:r>
        <w:rPr>
          <w:spacing w:val="-3"/>
        </w:rPr>
        <w:t>for</w:t>
      </w:r>
      <w:r>
        <w:rPr>
          <w:spacing w:val="13"/>
        </w:rPr>
        <w:t xml:space="preserve"> </w:t>
      </w:r>
      <w:r>
        <w:t>high</w:t>
      </w:r>
      <w:r>
        <w:rPr>
          <w:spacing w:val="13"/>
        </w:rPr>
        <w:t xml:space="preserve"> </w:t>
      </w:r>
      <w:r>
        <w:t>risk,)</w:t>
      </w:r>
      <w:r>
        <w:rPr>
          <w:spacing w:val="16"/>
        </w:rPr>
        <w:t xml:space="preserve"> </w:t>
      </w:r>
      <w:r>
        <w:t>improves</w:t>
      </w:r>
      <w:r>
        <w:rPr>
          <w:spacing w:val="13"/>
        </w:rPr>
        <w:t xml:space="preserve"> </w:t>
      </w:r>
      <w:r>
        <w:t>prediction,</w:t>
      </w:r>
      <w:r>
        <w:rPr>
          <w:spacing w:val="16"/>
        </w:rPr>
        <w:t xml:space="preserve"> </w:t>
      </w:r>
      <w:r>
        <w:t>in</w:t>
      </w:r>
      <w:r>
        <w:rPr>
          <w:spacing w:val="13"/>
        </w:rPr>
        <w:t xml:space="preserve"> </w:t>
      </w:r>
      <w:r>
        <w:t>particular</w:t>
      </w:r>
      <w:r>
        <w:rPr>
          <w:spacing w:val="13"/>
        </w:rPr>
        <w:t xml:space="preserve"> </w:t>
      </w:r>
      <w:r>
        <w:t>if</w:t>
      </w:r>
      <w:r>
        <w:rPr>
          <w:spacing w:val="13"/>
        </w:rPr>
        <w:t xml:space="preserve"> </w:t>
      </w:r>
      <w:r>
        <w:t>it</w:t>
      </w:r>
      <w:r>
        <w:rPr>
          <w:spacing w:val="13"/>
        </w:rPr>
        <w:t xml:space="preserve"> </w:t>
      </w:r>
      <w:r>
        <w:t>reduces</w:t>
      </w:r>
      <w:r>
        <w:rPr>
          <w:spacing w:val="13"/>
        </w:rPr>
        <w:t xml:space="preserve"> </w:t>
      </w:r>
      <w:r>
        <w:t>false</w:t>
      </w:r>
      <w:r>
        <w:rPr>
          <w:spacing w:val="13"/>
        </w:rPr>
        <w:t xml:space="preserve"> </w:t>
      </w:r>
      <w:r>
        <w:t>negative</w:t>
      </w:r>
      <w:r>
        <w:rPr>
          <w:spacing w:val="13"/>
        </w:rPr>
        <w:t xml:space="preserve"> </w:t>
      </w:r>
      <w:r>
        <w:t>rates,</w:t>
      </w:r>
      <w:r>
        <w:rPr>
          <w:spacing w:val="16"/>
        </w:rPr>
        <w:t xml:space="preserve"> </w:t>
      </w:r>
      <w:r>
        <w:t>in</w:t>
      </w:r>
      <w:r>
        <w:rPr>
          <w:spacing w:val="13"/>
        </w:rPr>
        <w:t xml:space="preserve"> </w:t>
      </w:r>
      <w:r>
        <w:t>which</w:t>
      </w:r>
      <w:r>
        <w:rPr>
          <w:w w:val="99"/>
        </w:rPr>
        <w:t xml:space="preserve"> </w:t>
      </w:r>
      <w:r>
        <w:t>case</w:t>
      </w:r>
      <w:r>
        <w:rPr>
          <w:spacing w:val="-6"/>
        </w:rPr>
        <w:t xml:space="preserve"> </w:t>
      </w:r>
      <w:r>
        <w:t>we</w:t>
      </w:r>
      <w:r>
        <w:rPr>
          <w:spacing w:val="-6"/>
        </w:rPr>
        <w:t xml:space="preserve"> </w:t>
      </w:r>
      <w:r>
        <w:t>shall</w:t>
      </w:r>
      <w:r>
        <w:rPr>
          <w:spacing w:val="-6"/>
        </w:rPr>
        <w:t xml:space="preserve"> </w:t>
      </w:r>
      <w:r>
        <w:t>incorporate</w:t>
      </w:r>
      <w:r>
        <w:rPr>
          <w:spacing w:val="-6"/>
        </w:rPr>
        <w:t xml:space="preserve"> </w:t>
      </w:r>
      <w:r>
        <w:t>it</w:t>
      </w:r>
      <w:r>
        <w:rPr>
          <w:spacing w:val="-6"/>
        </w:rPr>
        <w:t xml:space="preserve"> </w:t>
      </w:r>
      <w:r>
        <w:t>into</w:t>
      </w:r>
      <w:r>
        <w:rPr>
          <w:spacing w:val="-6"/>
        </w:rPr>
        <w:t xml:space="preserve"> </w:t>
      </w:r>
      <w:r>
        <w:t>our</w:t>
      </w:r>
      <w:r>
        <w:rPr>
          <w:spacing w:val="-6"/>
        </w:rPr>
        <w:t xml:space="preserve"> </w:t>
      </w:r>
      <w:r>
        <w:t>prediction</w:t>
      </w:r>
      <w:r>
        <w:rPr>
          <w:spacing w:val="-6"/>
        </w:rPr>
        <w:t xml:space="preserve"> </w:t>
      </w:r>
      <w:r>
        <w:t>algorithm.</w:t>
      </w:r>
    </w:p>
    <w:p w14:paraId="4FD32858" w14:textId="77777777" w:rsidR="006024AE" w:rsidRDefault="00DD5827">
      <w:pPr>
        <w:pStyle w:val="BodyText"/>
        <w:spacing w:line="268" w:lineRule="auto"/>
        <w:ind w:left="119" w:right="117" w:firstLine="338"/>
        <w:jc w:val="both"/>
      </w:pPr>
      <w:r>
        <w:rPr>
          <w:b/>
        </w:rPr>
        <w:t>Missing</w:t>
      </w:r>
      <w:r>
        <w:rPr>
          <w:b/>
          <w:spacing w:val="26"/>
        </w:rPr>
        <w:t xml:space="preserve"> </w:t>
      </w:r>
      <w:r>
        <w:rPr>
          <w:b/>
        </w:rPr>
        <w:t>data</w:t>
      </w:r>
      <w:r>
        <w:rPr>
          <w:b/>
          <w:spacing w:val="41"/>
        </w:rPr>
        <w:t xml:space="preserve"> </w:t>
      </w:r>
      <w:r>
        <w:t>Missing</w:t>
      </w:r>
      <w:r>
        <w:rPr>
          <w:spacing w:val="26"/>
        </w:rPr>
        <w:t xml:space="preserve"> </w:t>
      </w:r>
      <w:r>
        <w:t>data</w:t>
      </w:r>
      <w:r>
        <w:rPr>
          <w:spacing w:val="26"/>
        </w:rPr>
        <w:t xml:space="preserve"> </w:t>
      </w:r>
      <w:r>
        <w:t>are</w:t>
      </w:r>
      <w:r>
        <w:rPr>
          <w:spacing w:val="26"/>
        </w:rPr>
        <w:t xml:space="preserve"> </w:t>
      </w:r>
      <w:r>
        <w:t>characteristic</w:t>
      </w:r>
      <w:r>
        <w:rPr>
          <w:spacing w:val="26"/>
        </w:rPr>
        <w:t xml:space="preserve"> </w:t>
      </w:r>
      <w:r>
        <w:t>limitation</w:t>
      </w:r>
      <w:r>
        <w:rPr>
          <w:spacing w:val="26"/>
        </w:rPr>
        <w:t xml:space="preserve"> </w:t>
      </w:r>
      <w:r>
        <w:t>of</w:t>
      </w:r>
      <w:r>
        <w:rPr>
          <w:spacing w:val="26"/>
        </w:rPr>
        <w:t xml:space="preserve"> </w:t>
      </w:r>
      <w:r>
        <w:t>large</w:t>
      </w:r>
      <w:r>
        <w:rPr>
          <w:spacing w:val="26"/>
        </w:rPr>
        <w:t xml:space="preserve"> </w:t>
      </w:r>
      <w:r>
        <w:t>electronic</w:t>
      </w:r>
      <w:r>
        <w:rPr>
          <w:spacing w:val="26"/>
        </w:rPr>
        <w:t xml:space="preserve"> </w:t>
      </w:r>
      <w:r>
        <w:t>medical</w:t>
      </w:r>
      <w:r>
        <w:rPr>
          <w:spacing w:val="26"/>
        </w:rPr>
        <w:t xml:space="preserve"> </w:t>
      </w:r>
      <w:r>
        <w:t>records</w:t>
      </w:r>
      <w:r>
        <w:rPr>
          <w:spacing w:val="26"/>
        </w:rPr>
        <w:t xml:space="preserve"> </w:t>
      </w:r>
      <w:r>
        <w:t>and</w:t>
      </w:r>
      <w:r>
        <w:rPr>
          <w:spacing w:val="26"/>
        </w:rPr>
        <w:t xml:space="preserve"> </w:t>
      </w:r>
      <w:r>
        <w:rPr>
          <w:spacing w:val="-3"/>
        </w:rPr>
        <w:t>may</w:t>
      </w:r>
      <w:r>
        <w:rPr>
          <w:spacing w:val="26"/>
        </w:rPr>
        <w:t xml:space="preserve"> </w:t>
      </w:r>
      <w:r>
        <w:t>bias</w:t>
      </w:r>
      <w:r>
        <w:rPr>
          <w:w w:val="99"/>
        </w:rPr>
        <w:t xml:space="preserve"> </w:t>
      </w:r>
      <w:r>
        <w:t>our prediction model [10]. Electronically medical records measurements not updated 24 hours earlier than</w:t>
      </w:r>
      <w:r>
        <w:rPr>
          <w:spacing w:val="34"/>
        </w:rPr>
        <w:t xml:space="preserve"> </w:t>
      </w:r>
      <w:r>
        <w:t>the</w:t>
      </w:r>
      <w:r>
        <w:rPr>
          <w:w w:val="99"/>
        </w:rPr>
        <w:t xml:space="preserve"> </w:t>
      </w:r>
      <w:r>
        <w:t>selected</w:t>
      </w:r>
      <w:r>
        <w:rPr>
          <w:spacing w:val="-6"/>
        </w:rPr>
        <w:t xml:space="preserve"> </w:t>
      </w:r>
      <w:r>
        <w:t>start</w:t>
      </w:r>
      <w:r>
        <w:rPr>
          <w:spacing w:val="-6"/>
        </w:rPr>
        <w:t xml:space="preserve"> </w:t>
      </w:r>
      <w:r>
        <w:t>time</w:t>
      </w:r>
      <w:r>
        <w:rPr>
          <w:spacing w:val="-6"/>
        </w:rPr>
        <w:t xml:space="preserve"> </w:t>
      </w:r>
      <w:r>
        <w:t>will</w:t>
      </w:r>
      <w:r>
        <w:rPr>
          <w:spacing w:val="-6"/>
        </w:rPr>
        <w:t xml:space="preserve"> </w:t>
      </w:r>
      <w:r>
        <w:t>be</w:t>
      </w:r>
      <w:r>
        <w:rPr>
          <w:spacing w:val="-6"/>
        </w:rPr>
        <w:t xml:space="preserve"> </w:t>
      </w:r>
      <w:r>
        <w:t>considered</w:t>
      </w:r>
      <w:r>
        <w:rPr>
          <w:spacing w:val="-6"/>
        </w:rPr>
        <w:t xml:space="preserve"> </w:t>
      </w:r>
      <w:r>
        <w:t>missing;</w:t>
      </w:r>
      <w:r>
        <w:rPr>
          <w:spacing w:val="-6"/>
        </w:rPr>
        <w:t xml:space="preserve"> </w:t>
      </w:r>
      <w:r>
        <w:t>details</w:t>
      </w:r>
      <w:r>
        <w:rPr>
          <w:spacing w:val="-6"/>
        </w:rPr>
        <w:t xml:space="preserve"> </w:t>
      </w:r>
      <w:r>
        <w:t>on</w:t>
      </w:r>
      <w:r>
        <w:rPr>
          <w:spacing w:val="-6"/>
        </w:rPr>
        <w:t xml:space="preserve"> </w:t>
      </w:r>
      <w:r>
        <w:t>handling</w:t>
      </w:r>
      <w:r>
        <w:rPr>
          <w:spacing w:val="-6"/>
        </w:rPr>
        <w:t xml:space="preserve"> </w:t>
      </w:r>
      <w:r>
        <w:t>and</w:t>
      </w:r>
      <w:r>
        <w:rPr>
          <w:spacing w:val="-6"/>
        </w:rPr>
        <w:t xml:space="preserve"> </w:t>
      </w:r>
      <w:r>
        <w:t>imputing</w:t>
      </w:r>
      <w:r>
        <w:rPr>
          <w:spacing w:val="-6"/>
        </w:rPr>
        <w:t xml:space="preserve"> </w:t>
      </w:r>
      <w:r>
        <w:t>missing</w:t>
      </w:r>
      <w:r>
        <w:rPr>
          <w:spacing w:val="-6"/>
        </w:rPr>
        <w:t xml:space="preserve"> </w:t>
      </w:r>
      <w:r>
        <w:t>data</w:t>
      </w:r>
      <w:r>
        <w:rPr>
          <w:spacing w:val="-6"/>
        </w:rPr>
        <w:t xml:space="preserve"> </w:t>
      </w:r>
      <w:r>
        <w:t>are</w:t>
      </w:r>
      <w:r>
        <w:rPr>
          <w:spacing w:val="-6"/>
        </w:rPr>
        <w:t xml:space="preserve"> </w:t>
      </w:r>
      <w:r>
        <w:t>provided</w:t>
      </w:r>
      <w:r>
        <w:rPr>
          <w:spacing w:val="-6"/>
        </w:rPr>
        <w:t xml:space="preserve"> </w:t>
      </w:r>
      <w:r>
        <w:t>under</w:t>
      </w:r>
      <w:r>
        <w:rPr>
          <w:w w:val="99"/>
        </w:rPr>
        <w:t xml:space="preserve"> </w:t>
      </w:r>
      <w:r>
        <w:t xml:space="preserve">specific aim </w:t>
      </w:r>
      <w:r>
        <w:rPr>
          <w:spacing w:val="-4"/>
        </w:rPr>
        <w:t>1b,</w:t>
      </w:r>
      <w:r>
        <w:rPr>
          <w:spacing w:val="-11"/>
        </w:rPr>
        <w:t xml:space="preserve"> </w:t>
      </w:r>
      <w:r>
        <w:rPr>
          <w:spacing w:val="-4"/>
        </w:rPr>
        <w:t>below.</w:t>
      </w:r>
    </w:p>
    <w:p w14:paraId="72BF85AB" w14:textId="77777777" w:rsidR="006024AE" w:rsidRDefault="00DD5827">
      <w:pPr>
        <w:pStyle w:val="BodyText"/>
        <w:spacing w:before="96" w:line="268" w:lineRule="auto"/>
        <w:ind w:left="119" w:right="117"/>
        <w:jc w:val="both"/>
      </w:pPr>
      <w:r>
        <w:rPr>
          <w:rFonts w:cs="Arial"/>
          <w:b/>
          <w:bCs/>
        </w:rPr>
        <w:t xml:space="preserve">For specific aim 1b, </w:t>
      </w:r>
      <w:r>
        <w:t>we will advance Bayesian data imputation algorithms of missing clinical data using</w:t>
      </w:r>
      <w:r>
        <w:rPr>
          <w:spacing w:val="-34"/>
        </w:rPr>
        <w:t xml:space="preserve"> </w:t>
      </w:r>
      <w:r>
        <w:t>auxil-</w:t>
      </w:r>
      <w:r>
        <w:rPr>
          <w:w w:val="99"/>
        </w:rPr>
        <w:t xml:space="preserve"> </w:t>
      </w:r>
      <w:r>
        <w:t>iary data, to identify the auxiliary measure properties, ceiling and floor effects, test the imputations against</w:t>
      </w:r>
      <w:r>
        <w:rPr>
          <w:spacing w:val="-41"/>
        </w:rPr>
        <w:t xml:space="preserve"> </w:t>
      </w:r>
      <w:r>
        <w:t>man-</w:t>
      </w:r>
      <w:r>
        <w:rPr>
          <w:w w:val="99"/>
        </w:rPr>
        <w:t xml:space="preserve"> </w:t>
      </w:r>
      <w:r>
        <w:t>ually verified data and published algorithms and compare them to the simple and multiple imputation</w:t>
      </w:r>
      <w:r>
        <w:rPr>
          <w:spacing w:val="28"/>
        </w:rPr>
        <w:t xml:space="preserve"> </w:t>
      </w:r>
      <w:r>
        <w:t>strategies</w:t>
      </w:r>
      <w:r>
        <w:rPr>
          <w:w w:val="99"/>
        </w:rPr>
        <w:t xml:space="preserve"> </w:t>
      </w:r>
      <w:r>
        <w:t xml:space="preserve">planned </w:t>
      </w:r>
      <w:r>
        <w:rPr>
          <w:spacing w:val="-3"/>
        </w:rPr>
        <w:t xml:space="preserve">for </w:t>
      </w:r>
      <w:r>
        <w:rPr>
          <w:spacing w:val="-4"/>
        </w:rPr>
        <w:t xml:space="preserve">Dr. </w:t>
      </w:r>
      <w:r>
        <w:t>Gong’s pragmatic trial [40,</w:t>
      </w:r>
      <w:r>
        <w:rPr>
          <w:spacing w:val="-28"/>
        </w:rPr>
        <w:t xml:space="preserve"> </w:t>
      </w:r>
      <w:r>
        <w:t>41]</w:t>
      </w:r>
    </w:p>
    <w:p w14:paraId="3877D8D3" w14:textId="77777777" w:rsidR="006024AE" w:rsidRDefault="00DD5827">
      <w:pPr>
        <w:pStyle w:val="BodyText"/>
        <w:spacing w:before="2" w:line="268" w:lineRule="auto"/>
        <w:ind w:left="120" w:right="119" w:firstLine="338"/>
        <w:jc w:val="both"/>
      </w:pPr>
      <w:r>
        <w:rPr>
          <w:spacing w:val="-4"/>
        </w:rPr>
        <w:t xml:space="preserve">We </w:t>
      </w:r>
      <w:r>
        <w:t>will exploit the temporal relationship between variables in the longitudinal electronic medical records</w:t>
      </w:r>
      <w:r>
        <w:rPr>
          <w:spacing w:val="-3"/>
        </w:rPr>
        <w:t xml:space="preserve"> </w:t>
      </w:r>
      <w:r>
        <w:t>[</w:t>
      </w:r>
      <w:r>
        <w:rPr>
          <w:b/>
        </w:rPr>
        <w:t>?</w:t>
      </w:r>
      <w:r>
        <w:t>].</w:t>
      </w:r>
      <w:r>
        <w:rPr>
          <w:w w:val="99"/>
        </w:rPr>
        <w:t xml:space="preserve"> </w:t>
      </w:r>
      <w:r>
        <w:rPr>
          <w:spacing w:val="-4"/>
        </w:rPr>
        <w:t>We</w:t>
      </w:r>
      <w:r>
        <w:rPr>
          <w:spacing w:val="-10"/>
        </w:rPr>
        <w:t xml:space="preserve"> </w:t>
      </w:r>
      <w:r>
        <w:t>will</w:t>
      </w:r>
      <w:r>
        <w:rPr>
          <w:spacing w:val="-10"/>
        </w:rPr>
        <w:t xml:space="preserve"> </w:t>
      </w:r>
      <w:r>
        <w:t>perform</w:t>
      </w:r>
      <w:r>
        <w:rPr>
          <w:spacing w:val="-10"/>
        </w:rPr>
        <w:t xml:space="preserve"> </w:t>
      </w:r>
      <w:r>
        <w:t>posterior</w:t>
      </w:r>
      <w:r>
        <w:rPr>
          <w:spacing w:val="-10"/>
        </w:rPr>
        <w:t xml:space="preserve"> </w:t>
      </w:r>
      <w:r>
        <w:t>cross</w:t>
      </w:r>
      <w:r>
        <w:rPr>
          <w:spacing w:val="-10"/>
        </w:rPr>
        <w:t xml:space="preserve"> </w:t>
      </w:r>
      <w:r>
        <w:t>validation</w:t>
      </w:r>
      <w:r>
        <w:rPr>
          <w:spacing w:val="-10"/>
        </w:rPr>
        <w:t xml:space="preserve"> </w:t>
      </w:r>
      <w:r>
        <w:t>checks</w:t>
      </w:r>
      <w:r>
        <w:rPr>
          <w:spacing w:val="-10"/>
        </w:rPr>
        <w:t xml:space="preserve"> </w:t>
      </w:r>
      <w:r>
        <w:t>to</w:t>
      </w:r>
      <w:r>
        <w:rPr>
          <w:spacing w:val="-10"/>
        </w:rPr>
        <w:t xml:space="preserve"> </w:t>
      </w:r>
      <w:r>
        <w:t>invetigate</w:t>
      </w:r>
      <w:r>
        <w:rPr>
          <w:spacing w:val="-10"/>
        </w:rPr>
        <w:t xml:space="preserve"> </w:t>
      </w:r>
      <w:r>
        <w:t>the</w:t>
      </w:r>
      <w:r>
        <w:rPr>
          <w:spacing w:val="-10"/>
        </w:rPr>
        <w:t xml:space="preserve"> </w:t>
      </w:r>
      <w:r>
        <w:t>appropriateness</w:t>
      </w:r>
      <w:r>
        <w:rPr>
          <w:spacing w:val="-10"/>
        </w:rPr>
        <w:t xml:space="preserve"> </w:t>
      </w:r>
      <w:r>
        <w:t>of</w:t>
      </w:r>
      <w:r>
        <w:rPr>
          <w:spacing w:val="-10"/>
        </w:rPr>
        <w:t xml:space="preserve"> </w:t>
      </w:r>
      <w:r>
        <w:t>our</w:t>
      </w:r>
      <w:r>
        <w:rPr>
          <w:spacing w:val="-10"/>
        </w:rPr>
        <w:t xml:space="preserve"> </w:t>
      </w:r>
      <w:r>
        <w:t>assumptions</w:t>
      </w:r>
      <w:r>
        <w:rPr>
          <w:spacing w:val="-10"/>
        </w:rPr>
        <w:t xml:space="preserve"> </w:t>
      </w:r>
      <w:r>
        <w:t>and</w:t>
      </w:r>
      <w:r>
        <w:rPr>
          <w:spacing w:val="-10"/>
        </w:rPr>
        <w:t xml:space="preserve"> </w:t>
      </w:r>
      <w:r>
        <w:t>miss-</w:t>
      </w:r>
      <w:r>
        <w:rPr>
          <w:w w:val="99"/>
        </w:rPr>
        <w:t xml:space="preserve"> </w:t>
      </w:r>
      <w:r>
        <w:t>ingness model</w:t>
      </w:r>
      <w:r>
        <w:rPr>
          <w:spacing w:val="-17"/>
        </w:rPr>
        <w:t xml:space="preserve"> </w:t>
      </w:r>
      <w:r>
        <w:t>[42].</w:t>
      </w:r>
    </w:p>
    <w:p w14:paraId="68C5D91D" w14:textId="77777777" w:rsidR="006024AE" w:rsidRDefault="00DD5827">
      <w:pPr>
        <w:pStyle w:val="Heading4"/>
        <w:jc w:val="both"/>
        <w:rPr>
          <w:b w:val="0"/>
          <w:bCs w:val="0"/>
        </w:rPr>
      </w:pPr>
      <w:r>
        <w:t>Aim</w:t>
      </w:r>
      <w:r>
        <w:rPr>
          <w:spacing w:val="-8"/>
        </w:rPr>
        <w:t xml:space="preserve"> </w:t>
      </w:r>
      <w:r>
        <w:t>2:</w:t>
      </w:r>
      <w:r>
        <w:rPr>
          <w:spacing w:val="4"/>
        </w:rPr>
        <w:t xml:space="preserve"> </w:t>
      </w:r>
      <w:r>
        <w:rPr>
          <w:spacing w:val="-10"/>
        </w:rPr>
        <w:t>To</w:t>
      </w:r>
      <w:r>
        <w:rPr>
          <w:spacing w:val="-8"/>
        </w:rPr>
        <w:t xml:space="preserve"> </w:t>
      </w:r>
      <w:r>
        <w:t>integrate</w:t>
      </w:r>
      <w:r>
        <w:rPr>
          <w:spacing w:val="-8"/>
        </w:rPr>
        <w:t xml:space="preserve"> </w:t>
      </w:r>
      <w:r>
        <w:t>a</w:t>
      </w:r>
      <w:r>
        <w:rPr>
          <w:spacing w:val="-8"/>
        </w:rPr>
        <w:t xml:space="preserve"> </w:t>
      </w:r>
      <w:r>
        <w:t>complex</w:t>
      </w:r>
      <w:r>
        <w:rPr>
          <w:spacing w:val="-8"/>
        </w:rPr>
        <w:t xml:space="preserve"> </w:t>
      </w:r>
      <w:r>
        <w:t>Bayesian</w:t>
      </w:r>
      <w:r>
        <w:rPr>
          <w:spacing w:val="-8"/>
        </w:rPr>
        <w:t xml:space="preserve"> </w:t>
      </w:r>
      <w:r>
        <w:t>model</w:t>
      </w:r>
      <w:r>
        <w:rPr>
          <w:spacing w:val="-8"/>
        </w:rPr>
        <w:t xml:space="preserve"> </w:t>
      </w:r>
      <w:r>
        <w:t>into</w:t>
      </w:r>
      <w:r>
        <w:rPr>
          <w:spacing w:val="-8"/>
        </w:rPr>
        <w:t xml:space="preserve"> </w:t>
      </w:r>
      <w:r>
        <w:t>patient</w:t>
      </w:r>
      <w:r>
        <w:rPr>
          <w:spacing w:val="-8"/>
        </w:rPr>
        <w:t xml:space="preserve"> </w:t>
      </w:r>
      <w:r>
        <w:t>triage</w:t>
      </w:r>
      <w:r>
        <w:rPr>
          <w:spacing w:val="-8"/>
        </w:rPr>
        <w:t xml:space="preserve"> </w:t>
      </w:r>
      <w:r>
        <w:t>and</w:t>
      </w:r>
      <w:r>
        <w:rPr>
          <w:spacing w:val="-8"/>
        </w:rPr>
        <w:t xml:space="preserve"> </w:t>
      </w:r>
      <w:r>
        <w:t>treatment</w:t>
      </w:r>
      <w:r>
        <w:rPr>
          <w:spacing w:val="-8"/>
        </w:rPr>
        <w:t xml:space="preserve"> </w:t>
      </w:r>
      <w:r>
        <w:t>implementation.</w:t>
      </w:r>
    </w:p>
    <w:p w14:paraId="09270BCC" w14:textId="77777777" w:rsidR="006024AE" w:rsidRDefault="00DD5827">
      <w:pPr>
        <w:pStyle w:val="BodyText"/>
        <w:spacing w:before="125" w:line="268" w:lineRule="auto"/>
        <w:ind w:left="120" w:right="119"/>
        <w:jc w:val="both"/>
      </w:pPr>
      <w:r>
        <w:t xml:space="preserve">Prediction of adverse </w:t>
      </w:r>
      <w:r>
        <w:rPr>
          <w:spacing w:val="-3"/>
        </w:rPr>
        <w:t xml:space="preserve">events </w:t>
      </w:r>
      <w:r>
        <w:t xml:space="preserve">is most useful if followed </w:t>
      </w:r>
      <w:r>
        <w:rPr>
          <w:spacing w:val="-3"/>
        </w:rPr>
        <w:t xml:space="preserve">by preventive </w:t>
      </w:r>
      <w:r>
        <w:t xml:space="preserve">action: As part of </w:t>
      </w:r>
      <w:r>
        <w:rPr>
          <w:spacing w:val="-4"/>
        </w:rPr>
        <w:t xml:space="preserve">Dr. </w:t>
      </w:r>
      <w:r>
        <w:t>Gong’s</w:t>
      </w:r>
      <w:r>
        <w:rPr>
          <w:spacing w:val="55"/>
        </w:rPr>
        <w:t xml:space="preserve"> </w:t>
      </w:r>
      <w:r>
        <w:t>randomized</w:t>
      </w:r>
      <w:r>
        <w:rPr>
          <w:w w:val="99"/>
        </w:rPr>
        <w:t xml:space="preserve"> </w:t>
      </w:r>
      <w:r>
        <w:t>trial, providers of a patient identified as high risk will prompted to implement concrete corrective and</w:t>
      </w:r>
      <w:r>
        <w:rPr>
          <w:spacing w:val="11"/>
        </w:rPr>
        <w:t xml:space="preserve"> </w:t>
      </w:r>
      <w:r>
        <w:rPr>
          <w:spacing w:val="-3"/>
        </w:rPr>
        <w:t>preventive</w:t>
      </w:r>
      <w:r>
        <w:rPr>
          <w:w w:val="99"/>
        </w:rPr>
        <w:t xml:space="preserve"> </w:t>
      </w:r>
      <w:r>
        <w:t>measures.</w:t>
      </w:r>
      <w:r>
        <w:rPr>
          <w:spacing w:val="1"/>
        </w:rPr>
        <w:t xml:space="preserve"> </w:t>
      </w:r>
      <w:r>
        <w:t>Our</w:t>
      </w:r>
      <w:r>
        <w:rPr>
          <w:spacing w:val="-15"/>
        </w:rPr>
        <w:t xml:space="preserve"> </w:t>
      </w:r>
      <w:r>
        <w:t>prediction</w:t>
      </w:r>
      <w:r>
        <w:rPr>
          <w:spacing w:val="-15"/>
        </w:rPr>
        <w:t xml:space="preserve"> </w:t>
      </w:r>
      <w:r>
        <w:t>algorithm</w:t>
      </w:r>
      <w:r>
        <w:rPr>
          <w:spacing w:val="-15"/>
        </w:rPr>
        <w:t xml:space="preserve"> </w:t>
      </w:r>
      <w:r>
        <w:t>will</w:t>
      </w:r>
      <w:r>
        <w:rPr>
          <w:spacing w:val="-15"/>
        </w:rPr>
        <w:t xml:space="preserve"> </w:t>
      </w:r>
      <w:r>
        <w:t>suggest</w:t>
      </w:r>
      <w:r>
        <w:rPr>
          <w:spacing w:val="-15"/>
        </w:rPr>
        <w:t xml:space="preserve"> </w:t>
      </w:r>
      <w:r>
        <w:t>individualized</w:t>
      </w:r>
      <w:r>
        <w:rPr>
          <w:spacing w:val="-15"/>
        </w:rPr>
        <w:t xml:space="preserve"> </w:t>
      </w:r>
      <w:r>
        <w:t>patient</w:t>
      </w:r>
      <w:r>
        <w:rPr>
          <w:spacing w:val="-15"/>
        </w:rPr>
        <w:t xml:space="preserve"> </w:t>
      </w:r>
      <w:r>
        <w:t>interventions</w:t>
      </w:r>
      <w:r>
        <w:rPr>
          <w:spacing w:val="-15"/>
        </w:rPr>
        <w:t xml:space="preserve"> </w:t>
      </w:r>
      <w:r>
        <w:t>to</w:t>
      </w:r>
      <w:r>
        <w:rPr>
          <w:spacing w:val="-15"/>
        </w:rPr>
        <w:t xml:space="preserve"> </w:t>
      </w:r>
      <w:r>
        <w:t>the</w:t>
      </w:r>
      <w:r>
        <w:rPr>
          <w:spacing w:val="-15"/>
        </w:rPr>
        <w:t xml:space="preserve"> </w:t>
      </w:r>
      <w:r>
        <w:t>providers</w:t>
      </w:r>
      <w:r>
        <w:rPr>
          <w:spacing w:val="-15"/>
        </w:rPr>
        <w:t xml:space="preserve"> </w:t>
      </w:r>
      <w:r>
        <w:t>in</w:t>
      </w:r>
      <w:r>
        <w:rPr>
          <w:spacing w:val="-15"/>
        </w:rPr>
        <w:t xml:space="preserve"> </w:t>
      </w:r>
      <w:r>
        <w:rPr>
          <w:spacing w:val="-4"/>
        </w:rPr>
        <w:t>Dr.</w:t>
      </w:r>
      <w:r>
        <w:rPr>
          <w:spacing w:val="1"/>
        </w:rPr>
        <w:t xml:space="preserve"> </w:t>
      </w:r>
      <w:r>
        <w:t>Gong’s</w:t>
      </w:r>
      <w:r>
        <w:rPr>
          <w:w w:val="99"/>
        </w:rPr>
        <w:t xml:space="preserve"> </w:t>
      </w:r>
      <w:r>
        <w:t>pragmatic multi-center</w:t>
      </w:r>
      <w:r>
        <w:rPr>
          <w:spacing w:val="-26"/>
        </w:rPr>
        <w:t xml:space="preserve"> </w:t>
      </w:r>
      <w:r>
        <w:t>trial.</w:t>
      </w:r>
    </w:p>
    <w:p w14:paraId="39FC57EB" w14:textId="77777777" w:rsidR="006024AE" w:rsidRDefault="00DD5827">
      <w:pPr>
        <w:pStyle w:val="BodyText"/>
        <w:spacing w:line="268" w:lineRule="auto"/>
        <w:ind w:left="120" w:right="117" w:firstLine="338"/>
        <w:jc w:val="both"/>
      </w:pPr>
      <w:r>
        <w:rPr>
          <w:b/>
        </w:rPr>
        <w:t xml:space="preserve">Population: </w:t>
      </w:r>
      <w:r>
        <w:t xml:space="preserve">At Montefiore Medical Center, hospitalized adults identified as high risk </w:t>
      </w:r>
      <w:r>
        <w:rPr>
          <w:spacing w:val="-3"/>
        </w:rPr>
        <w:t xml:space="preserve">for </w:t>
      </w:r>
      <w:r>
        <w:t>developing</w:t>
      </w:r>
      <w:r>
        <w:rPr>
          <w:spacing w:val="30"/>
        </w:rPr>
        <w:t xml:space="preserve"> </w:t>
      </w:r>
      <w:r>
        <w:rPr>
          <w:spacing w:val="-3"/>
        </w:rPr>
        <w:t>severe</w:t>
      </w:r>
      <w:r>
        <w:rPr>
          <w:w w:val="99"/>
        </w:rPr>
        <w:t xml:space="preserve"> </w:t>
      </w:r>
      <w:r>
        <w:t>acute respiratory failure with prolonged mechanical ventilation and intubated patients will be included.</w:t>
      </w:r>
      <w:r>
        <w:rPr>
          <w:spacing w:val="20"/>
        </w:rPr>
        <w:t xml:space="preserve"> </w:t>
      </w:r>
      <w:r>
        <w:t>Patients</w:t>
      </w:r>
      <w:r>
        <w:rPr>
          <w:w w:val="99"/>
        </w:rPr>
        <w:t xml:space="preserve"> </w:t>
      </w:r>
      <w:r>
        <w:t xml:space="preserve">chronically ventilated at home or who </w:t>
      </w:r>
      <w:r>
        <w:rPr>
          <w:spacing w:val="-4"/>
        </w:rPr>
        <w:t xml:space="preserve">have </w:t>
      </w:r>
      <w:r>
        <w:t xml:space="preserve">Do not resuscitate orders, will be excluded. </w:t>
      </w:r>
      <w:r>
        <w:rPr>
          <w:spacing w:val="-6"/>
        </w:rPr>
        <w:t xml:space="preserve">(Table </w:t>
      </w:r>
      <w:r>
        <w:t>1:</w:t>
      </w:r>
      <w:r>
        <w:rPr>
          <w:spacing w:val="1"/>
        </w:rPr>
        <w:t xml:space="preserve"> </w:t>
      </w:r>
      <w:r>
        <w:t>Inpatient</w:t>
      </w:r>
      <w:r>
        <w:rPr>
          <w:w w:val="99"/>
        </w:rPr>
        <w:t xml:space="preserve"> </w:t>
      </w:r>
      <w:r>
        <w:t>population</w:t>
      </w:r>
      <w:r>
        <w:rPr>
          <w:spacing w:val="-12"/>
        </w:rPr>
        <w:t xml:space="preserve"> </w:t>
      </w:r>
      <w:r>
        <w:t>at</w:t>
      </w:r>
      <w:r>
        <w:rPr>
          <w:spacing w:val="-12"/>
        </w:rPr>
        <w:t xml:space="preserve"> </w:t>
      </w:r>
      <w:r>
        <w:t>Montefiore</w:t>
      </w:r>
      <w:r>
        <w:rPr>
          <w:spacing w:val="-12"/>
        </w:rPr>
        <w:t xml:space="preserve"> </w:t>
      </w:r>
      <w:r>
        <w:t>Medical</w:t>
      </w:r>
      <w:r>
        <w:rPr>
          <w:spacing w:val="-12"/>
        </w:rPr>
        <w:t xml:space="preserve"> </w:t>
      </w:r>
      <w:r>
        <w:t>Center.</w:t>
      </w:r>
    </w:p>
    <w:p w14:paraId="20C59ECD" w14:textId="77777777" w:rsidR="006024AE" w:rsidRDefault="006024AE">
      <w:pPr>
        <w:spacing w:line="268" w:lineRule="auto"/>
        <w:jc w:val="both"/>
        <w:sectPr w:rsidR="006024AE">
          <w:pgSz w:w="12240" w:h="15840"/>
          <w:pgMar w:top="700" w:right="600" w:bottom="280" w:left="600" w:header="720" w:footer="720" w:gutter="0"/>
          <w:cols w:space="720"/>
        </w:sectPr>
      </w:pPr>
    </w:p>
    <w:p w14:paraId="5869DC70" w14:textId="77777777" w:rsidR="006024AE" w:rsidRDefault="00DD5827">
      <w:pPr>
        <w:pStyle w:val="BodyText"/>
        <w:spacing w:before="33" w:line="268" w:lineRule="auto"/>
        <w:ind w:right="117" w:firstLine="338"/>
        <w:jc w:val="both"/>
      </w:pPr>
      <w:commentRangeStart w:id="92"/>
      <w:r>
        <w:rPr>
          <w:b/>
        </w:rPr>
        <w:lastRenderedPageBreak/>
        <w:t xml:space="preserve">Intervention: </w:t>
      </w:r>
      <w:r>
        <w:t xml:space="preserve">The intervention consists of three components: (1) </w:t>
      </w:r>
      <w:r>
        <w:rPr>
          <w:spacing w:val="-11"/>
        </w:rPr>
        <w:t xml:space="preserve">Two </w:t>
      </w:r>
      <w:r>
        <w:t>weeks prior to intervention</w:t>
      </w:r>
      <w:r>
        <w:rPr>
          <w:spacing w:val="13"/>
        </w:rPr>
        <w:t xml:space="preserve"> </w:t>
      </w:r>
      <w:r>
        <w:t>period,</w:t>
      </w:r>
      <w:r>
        <w:rPr>
          <w:w w:val="99"/>
        </w:rPr>
        <w:t xml:space="preserve"> </w:t>
      </w:r>
      <w:r>
        <w:t>providers</w:t>
      </w:r>
      <w:r>
        <w:rPr>
          <w:spacing w:val="-12"/>
        </w:rPr>
        <w:t xml:space="preserve"> </w:t>
      </w:r>
      <w:r>
        <w:t>receive</w:t>
      </w:r>
      <w:r>
        <w:rPr>
          <w:spacing w:val="-12"/>
        </w:rPr>
        <w:t xml:space="preserve"> </w:t>
      </w:r>
      <w:r>
        <w:t>targeted</w:t>
      </w:r>
      <w:r>
        <w:rPr>
          <w:spacing w:val="-12"/>
        </w:rPr>
        <w:t xml:space="preserve"> </w:t>
      </w:r>
      <w:r>
        <w:t>education</w:t>
      </w:r>
      <w:r>
        <w:rPr>
          <w:spacing w:val="-12"/>
        </w:rPr>
        <w:t xml:space="preserve"> </w:t>
      </w:r>
      <w:r>
        <w:t>on</w:t>
      </w:r>
      <w:r>
        <w:rPr>
          <w:spacing w:val="-12"/>
        </w:rPr>
        <w:t xml:space="preserve"> </w:t>
      </w:r>
      <w:r>
        <w:t>prevention</w:t>
      </w:r>
      <w:r>
        <w:rPr>
          <w:spacing w:val="-12"/>
        </w:rPr>
        <w:t xml:space="preserve"> </w:t>
      </w:r>
      <w:r>
        <w:t>and</w:t>
      </w:r>
      <w:r>
        <w:rPr>
          <w:spacing w:val="-12"/>
        </w:rPr>
        <w:t xml:space="preserve"> </w:t>
      </w:r>
      <w:r>
        <w:t>best</w:t>
      </w:r>
      <w:r>
        <w:rPr>
          <w:spacing w:val="-12"/>
        </w:rPr>
        <w:t xml:space="preserve"> </w:t>
      </w:r>
      <w:r>
        <w:t>practice.</w:t>
      </w:r>
      <w:r>
        <w:rPr>
          <w:spacing w:val="3"/>
        </w:rPr>
        <w:t xml:space="preserve"> </w:t>
      </w:r>
      <w:r>
        <w:t>(2)</w:t>
      </w:r>
      <w:r>
        <w:rPr>
          <w:spacing w:val="-12"/>
        </w:rPr>
        <w:t xml:space="preserve"> </w:t>
      </w:r>
      <w:r>
        <w:t>When</w:t>
      </w:r>
      <w:r>
        <w:rPr>
          <w:spacing w:val="-12"/>
        </w:rPr>
        <w:t xml:space="preserve"> </w:t>
      </w:r>
      <w:r>
        <w:t>a</w:t>
      </w:r>
      <w:r>
        <w:rPr>
          <w:spacing w:val="-12"/>
        </w:rPr>
        <w:t xml:space="preserve"> </w:t>
      </w:r>
      <w:r>
        <w:t>patient</w:t>
      </w:r>
      <w:r>
        <w:rPr>
          <w:spacing w:val="-12"/>
        </w:rPr>
        <w:t xml:space="preserve"> </w:t>
      </w:r>
      <w:r>
        <w:t>at</w:t>
      </w:r>
      <w:r>
        <w:rPr>
          <w:spacing w:val="-12"/>
        </w:rPr>
        <w:t xml:space="preserve"> </w:t>
      </w:r>
      <w:r>
        <w:t>high</w:t>
      </w:r>
      <w:r>
        <w:rPr>
          <w:spacing w:val="-12"/>
        </w:rPr>
        <w:t xml:space="preserve"> </w:t>
      </w:r>
      <w:r>
        <w:t>risk</w:t>
      </w:r>
      <w:r>
        <w:rPr>
          <w:spacing w:val="-12"/>
        </w:rPr>
        <w:t xml:space="preserve"> </w:t>
      </w:r>
      <w:r>
        <w:t>is</w:t>
      </w:r>
      <w:r>
        <w:rPr>
          <w:spacing w:val="-12"/>
        </w:rPr>
        <w:t xml:space="preserve"> </w:t>
      </w:r>
      <w:r>
        <w:t>identified,</w:t>
      </w:r>
      <w:r>
        <w:rPr>
          <w:w w:val="99"/>
        </w:rPr>
        <w:t xml:space="preserve"> </w:t>
      </w:r>
      <w:r>
        <w:t>his</w:t>
      </w:r>
      <w:r>
        <w:rPr>
          <w:spacing w:val="-19"/>
        </w:rPr>
        <w:t xml:space="preserve"> </w:t>
      </w:r>
      <w:r>
        <w:t>or</w:t>
      </w:r>
      <w:r>
        <w:rPr>
          <w:spacing w:val="-19"/>
        </w:rPr>
        <w:t xml:space="preserve"> </w:t>
      </w:r>
      <w:r>
        <w:t>her</w:t>
      </w:r>
      <w:r>
        <w:rPr>
          <w:spacing w:val="-19"/>
        </w:rPr>
        <w:t xml:space="preserve"> </w:t>
      </w:r>
      <w:r>
        <w:t>physician</w:t>
      </w:r>
      <w:r>
        <w:rPr>
          <w:spacing w:val="-19"/>
        </w:rPr>
        <w:t xml:space="preserve"> </w:t>
      </w:r>
      <w:r>
        <w:t>is</w:t>
      </w:r>
      <w:r>
        <w:rPr>
          <w:spacing w:val="-19"/>
        </w:rPr>
        <w:t xml:space="preserve"> </w:t>
      </w:r>
      <w:r>
        <w:t>notified</w:t>
      </w:r>
      <w:r>
        <w:rPr>
          <w:spacing w:val="-19"/>
        </w:rPr>
        <w:t xml:space="preserve"> </w:t>
      </w:r>
      <w:r>
        <w:rPr>
          <w:spacing w:val="-3"/>
        </w:rPr>
        <w:t>by</w:t>
      </w:r>
      <w:r>
        <w:rPr>
          <w:spacing w:val="-19"/>
        </w:rPr>
        <w:t xml:space="preserve"> </w:t>
      </w:r>
      <w:r>
        <w:t>pager</w:t>
      </w:r>
      <w:r>
        <w:rPr>
          <w:spacing w:val="-19"/>
        </w:rPr>
        <w:t xml:space="preserve"> </w:t>
      </w:r>
      <w:r>
        <w:t>and/or</w:t>
      </w:r>
      <w:r>
        <w:rPr>
          <w:spacing w:val="-19"/>
        </w:rPr>
        <w:t xml:space="preserve"> </w:t>
      </w:r>
      <w:r>
        <w:t>electronic</w:t>
      </w:r>
      <w:r>
        <w:rPr>
          <w:spacing w:val="-19"/>
        </w:rPr>
        <w:t xml:space="preserve"> </w:t>
      </w:r>
      <w:r>
        <w:t>clinical</w:t>
      </w:r>
      <w:r>
        <w:rPr>
          <w:spacing w:val="-19"/>
        </w:rPr>
        <w:t xml:space="preserve"> </w:t>
      </w:r>
      <w:r>
        <w:t>interface;</w:t>
      </w:r>
      <w:r>
        <w:rPr>
          <w:spacing w:val="-16"/>
        </w:rPr>
        <w:t xml:space="preserve"> </w:t>
      </w:r>
      <w:r>
        <w:t>(3)</w:t>
      </w:r>
      <w:r>
        <w:rPr>
          <w:spacing w:val="-19"/>
        </w:rPr>
        <w:t xml:space="preserve"> </w:t>
      </w:r>
      <w:r>
        <w:t>The</w:t>
      </w:r>
      <w:r>
        <w:rPr>
          <w:spacing w:val="-19"/>
        </w:rPr>
        <w:t xml:space="preserve"> </w:t>
      </w:r>
      <w:r>
        <w:t>interactive</w:t>
      </w:r>
      <w:r>
        <w:rPr>
          <w:spacing w:val="-19"/>
        </w:rPr>
        <w:t xml:space="preserve"> </w:t>
      </w:r>
      <w:r>
        <w:t>notification</w:t>
      </w:r>
      <w:r>
        <w:rPr>
          <w:spacing w:val="-19"/>
        </w:rPr>
        <w:t xml:space="preserve"> </w:t>
      </w:r>
      <w:r>
        <w:t>algorithm</w:t>
      </w:r>
      <w:r>
        <w:rPr>
          <w:w w:val="99"/>
        </w:rPr>
        <w:t xml:space="preserve"> </w:t>
      </w:r>
      <w:r>
        <w:t>suggests</w:t>
      </w:r>
      <w:r>
        <w:rPr>
          <w:spacing w:val="-8"/>
        </w:rPr>
        <w:t xml:space="preserve"> </w:t>
      </w:r>
      <w:r>
        <w:t>patient</w:t>
      </w:r>
      <w:r>
        <w:rPr>
          <w:spacing w:val="-8"/>
        </w:rPr>
        <w:t xml:space="preserve"> </w:t>
      </w:r>
      <w:r>
        <w:t>specific</w:t>
      </w:r>
      <w:r>
        <w:rPr>
          <w:spacing w:val="-8"/>
        </w:rPr>
        <w:t xml:space="preserve"> </w:t>
      </w:r>
      <w:r>
        <w:t>interventions</w:t>
      </w:r>
      <w:r>
        <w:rPr>
          <w:spacing w:val="-8"/>
        </w:rPr>
        <w:t xml:space="preserve"> </w:t>
      </w:r>
      <w:r>
        <w:t>from</w:t>
      </w:r>
      <w:r>
        <w:rPr>
          <w:spacing w:val="-8"/>
        </w:rPr>
        <w:t xml:space="preserve"> </w:t>
      </w:r>
      <w:r>
        <w:t>the</w:t>
      </w:r>
      <w:r>
        <w:rPr>
          <w:spacing w:val="-8"/>
        </w:rPr>
        <w:t xml:space="preserve"> </w:t>
      </w:r>
      <w:r>
        <w:t>checklist</w:t>
      </w:r>
      <w:r>
        <w:rPr>
          <w:spacing w:val="-8"/>
        </w:rPr>
        <w:t xml:space="preserve"> </w:t>
      </w:r>
      <w:r>
        <w:t>to</w:t>
      </w:r>
      <w:r>
        <w:rPr>
          <w:spacing w:val="-8"/>
        </w:rPr>
        <w:t xml:space="preserve"> </w:t>
      </w:r>
      <w:r>
        <w:t>the</w:t>
      </w:r>
      <w:r>
        <w:rPr>
          <w:spacing w:val="-8"/>
        </w:rPr>
        <w:t xml:space="preserve"> </w:t>
      </w:r>
      <w:r>
        <w:t>clinicians.</w:t>
      </w:r>
      <w:commentRangeEnd w:id="92"/>
      <w:r w:rsidR="00207B5B">
        <w:rPr>
          <w:rStyle w:val="CommentReference"/>
          <w:rFonts w:asciiTheme="minorHAnsi" w:eastAsiaTheme="minorHAnsi" w:hAnsiTheme="minorHAnsi"/>
        </w:rPr>
        <w:commentReference w:id="92"/>
      </w:r>
    </w:p>
    <w:p w14:paraId="703A96D7" w14:textId="77777777" w:rsidR="006024AE" w:rsidRDefault="00DD5827">
      <w:pPr>
        <w:pStyle w:val="BodyText"/>
        <w:spacing w:line="268" w:lineRule="auto"/>
        <w:ind w:right="117" w:firstLine="338"/>
        <w:jc w:val="both"/>
      </w:pPr>
      <w:commentRangeStart w:id="93"/>
      <w:r>
        <w:rPr>
          <w:b/>
        </w:rPr>
        <w:t>Control</w:t>
      </w:r>
      <w:r>
        <w:rPr>
          <w:b/>
          <w:spacing w:val="40"/>
        </w:rPr>
        <w:t xml:space="preserve"> </w:t>
      </w:r>
      <w:r>
        <w:t>The</w:t>
      </w:r>
      <w:r>
        <w:rPr>
          <w:spacing w:val="19"/>
        </w:rPr>
        <w:t xml:space="preserve"> </w:t>
      </w:r>
      <w:r>
        <w:t>pre-intervention</w:t>
      </w:r>
      <w:r>
        <w:rPr>
          <w:spacing w:val="19"/>
        </w:rPr>
        <w:t xml:space="preserve"> </w:t>
      </w:r>
      <w:r>
        <w:t>control</w:t>
      </w:r>
      <w:r>
        <w:rPr>
          <w:spacing w:val="19"/>
        </w:rPr>
        <w:t xml:space="preserve"> </w:t>
      </w:r>
      <w:r>
        <w:t>condition</w:t>
      </w:r>
      <w:r>
        <w:rPr>
          <w:spacing w:val="19"/>
        </w:rPr>
        <w:t xml:space="preserve"> </w:t>
      </w:r>
      <w:r>
        <w:t>will</w:t>
      </w:r>
      <w:r>
        <w:rPr>
          <w:spacing w:val="19"/>
        </w:rPr>
        <w:t xml:space="preserve"> </w:t>
      </w:r>
      <w:r>
        <w:t>be</w:t>
      </w:r>
      <w:r>
        <w:rPr>
          <w:spacing w:val="19"/>
        </w:rPr>
        <w:t xml:space="preserve"> </w:t>
      </w:r>
      <w:r>
        <w:t>usual</w:t>
      </w:r>
      <w:r>
        <w:rPr>
          <w:spacing w:val="19"/>
        </w:rPr>
        <w:t xml:space="preserve"> </w:t>
      </w:r>
      <w:r>
        <w:t>care,</w:t>
      </w:r>
      <w:r>
        <w:rPr>
          <w:spacing w:val="26"/>
        </w:rPr>
        <w:t xml:space="preserve"> </w:t>
      </w:r>
      <w:r>
        <w:t>i.e.</w:t>
      </w:r>
      <w:r>
        <w:rPr>
          <w:spacing w:val="20"/>
        </w:rPr>
        <w:t xml:space="preserve"> </w:t>
      </w:r>
      <w:r>
        <w:t>that</w:t>
      </w:r>
      <w:r>
        <w:rPr>
          <w:spacing w:val="19"/>
        </w:rPr>
        <w:t xml:space="preserve"> </w:t>
      </w:r>
      <w:r>
        <w:t>is,</w:t>
      </w:r>
      <w:r>
        <w:rPr>
          <w:spacing w:val="26"/>
        </w:rPr>
        <w:t xml:space="preserve"> </w:t>
      </w:r>
      <w:r>
        <w:t>clinical</w:t>
      </w:r>
      <w:r>
        <w:rPr>
          <w:spacing w:val="19"/>
        </w:rPr>
        <w:t xml:space="preserve"> </w:t>
      </w:r>
      <w:r>
        <w:t>practice</w:t>
      </w:r>
      <w:r>
        <w:rPr>
          <w:spacing w:val="19"/>
        </w:rPr>
        <w:t xml:space="preserve"> </w:t>
      </w:r>
      <w:r>
        <w:t>without</w:t>
      </w:r>
      <w:r>
        <w:rPr>
          <w:spacing w:val="19"/>
        </w:rPr>
        <w:t xml:space="preserve"> </w:t>
      </w:r>
      <w:r>
        <w:t>risk</w:t>
      </w:r>
      <w:r>
        <w:rPr>
          <w:w w:val="99"/>
        </w:rPr>
        <w:t xml:space="preserve"> </w:t>
      </w:r>
      <w:r>
        <w:t>notification</w:t>
      </w:r>
      <w:r>
        <w:rPr>
          <w:spacing w:val="-9"/>
        </w:rPr>
        <w:t xml:space="preserve"> </w:t>
      </w:r>
      <w:r>
        <w:t>nor</w:t>
      </w:r>
      <w:r>
        <w:rPr>
          <w:spacing w:val="-9"/>
        </w:rPr>
        <w:t xml:space="preserve"> </w:t>
      </w:r>
      <w:r>
        <w:t>prompting</w:t>
      </w:r>
      <w:r>
        <w:rPr>
          <w:spacing w:val="-9"/>
        </w:rPr>
        <w:t xml:space="preserve"> </w:t>
      </w:r>
      <w:r>
        <w:t>on</w:t>
      </w:r>
      <w:r>
        <w:rPr>
          <w:spacing w:val="-9"/>
        </w:rPr>
        <w:t xml:space="preserve"> </w:t>
      </w:r>
      <w:r>
        <w:t>best</w:t>
      </w:r>
      <w:r>
        <w:rPr>
          <w:spacing w:val="-9"/>
        </w:rPr>
        <w:t xml:space="preserve"> </w:t>
      </w:r>
      <w:r>
        <w:t>practices.</w:t>
      </w:r>
    </w:p>
    <w:p w14:paraId="12B9B45D" w14:textId="77777777" w:rsidR="006024AE" w:rsidRDefault="00DD5827">
      <w:pPr>
        <w:pStyle w:val="BodyText"/>
        <w:spacing w:line="268" w:lineRule="auto"/>
        <w:ind w:right="117" w:firstLine="338"/>
        <w:jc w:val="right"/>
      </w:pPr>
      <w:r>
        <w:rPr>
          <w:b/>
        </w:rPr>
        <w:t xml:space="preserve">Outcomes: </w:t>
      </w:r>
      <w:r>
        <w:t>The primary outcome will be hospital mortality. Secondary outcomes include</w:t>
      </w:r>
      <w:r>
        <w:rPr>
          <w:spacing w:val="-2"/>
        </w:rPr>
        <w:t xml:space="preserve"> </w:t>
      </w:r>
      <w:r>
        <w:t>multi-organ-failure</w:t>
      </w:r>
      <w:r>
        <w:rPr>
          <w:w w:val="99"/>
        </w:rPr>
        <w:t xml:space="preserve"> </w:t>
      </w:r>
      <w:r>
        <w:t>as</w:t>
      </w:r>
      <w:r>
        <w:rPr>
          <w:spacing w:val="-16"/>
        </w:rPr>
        <w:t xml:space="preserve"> </w:t>
      </w:r>
      <w:r>
        <w:t>indicated</w:t>
      </w:r>
      <w:r>
        <w:rPr>
          <w:spacing w:val="-16"/>
        </w:rPr>
        <w:t xml:space="preserve"> </w:t>
      </w:r>
      <w:r>
        <w:rPr>
          <w:spacing w:val="-3"/>
        </w:rPr>
        <w:t>by</w:t>
      </w:r>
      <w:r>
        <w:rPr>
          <w:spacing w:val="-16"/>
        </w:rPr>
        <w:t xml:space="preserve"> </w:t>
      </w:r>
      <w:r>
        <w:t>the</w:t>
      </w:r>
      <w:r>
        <w:rPr>
          <w:spacing w:val="-16"/>
        </w:rPr>
        <w:t xml:space="preserve"> </w:t>
      </w:r>
      <w:r>
        <w:t>daily</w:t>
      </w:r>
      <w:r>
        <w:rPr>
          <w:spacing w:val="-16"/>
        </w:rPr>
        <w:t xml:space="preserve"> </w:t>
      </w:r>
      <w:r>
        <w:rPr>
          <w:spacing w:val="-5"/>
        </w:rPr>
        <w:t>SOFA</w:t>
      </w:r>
      <w:r>
        <w:rPr>
          <w:spacing w:val="-16"/>
        </w:rPr>
        <w:t xml:space="preserve"> </w:t>
      </w:r>
      <w:r>
        <w:t>score</w:t>
      </w:r>
      <w:r>
        <w:rPr>
          <w:spacing w:val="-16"/>
        </w:rPr>
        <w:t xml:space="preserve"> </w:t>
      </w:r>
      <w:r>
        <w:rPr>
          <w:spacing w:val="-3"/>
        </w:rPr>
        <w:t>for</w:t>
      </w:r>
      <w:r>
        <w:rPr>
          <w:spacing w:val="-16"/>
        </w:rPr>
        <w:t xml:space="preserve"> </w:t>
      </w:r>
      <w:r>
        <w:t>the</w:t>
      </w:r>
      <w:r>
        <w:rPr>
          <w:spacing w:val="-16"/>
        </w:rPr>
        <w:t xml:space="preserve"> </w:t>
      </w:r>
      <w:r>
        <w:t>7</w:t>
      </w:r>
      <w:r>
        <w:rPr>
          <w:spacing w:val="-16"/>
        </w:rPr>
        <w:t xml:space="preserve"> </w:t>
      </w:r>
      <w:r>
        <w:t>days</w:t>
      </w:r>
      <w:r>
        <w:rPr>
          <w:spacing w:val="-16"/>
        </w:rPr>
        <w:t xml:space="preserve"> </w:t>
      </w:r>
      <w:r>
        <w:t>after</w:t>
      </w:r>
      <w:r>
        <w:rPr>
          <w:spacing w:val="-16"/>
        </w:rPr>
        <w:t xml:space="preserve"> </w:t>
      </w:r>
      <w:r>
        <w:t>patient</w:t>
      </w:r>
      <w:r>
        <w:rPr>
          <w:spacing w:val="-16"/>
        </w:rPr>
        <w:t xml:space="preserve"> </w:t>
      </w:r>
      <w:r>
        <w:t>identification,</w:t>
      </w:r>
      <w:r>
        <w:rPr>
          <w:spacing w:val="-14"/>
        </w:rPr>
        <w:t xml:space="preserve"> </w:t>
      </w:r>
      <w:r>
        <w:t>28</w:t>
      </w:r>
      <w:r>
        <w:rPr>
          <w:spacing w:val="-16"/>
        </w:rPr>
        <w:t xml:space="preserve"> </w:t>
      </w:r>
      <w:r>
        <w:rPr>
          <w:spacing w:val="-3"/>
        </w:rPr>
        <w:t>day</w:t>
      </w:r>
      <w:r>
        <w:rPr>
          <w:spacing w:val="-16"/>
        </w:rPr>
        <w:t xml:space="preserve"> </w:t>
      </w:r>
      <w:r>
        <w:t>ventilator</w:t>
      </w:r>
      <w:r>
        <w:rPr>
          <w:spacing w:val="-16"/>
        </w:rPr>
        <w:t xml:space="preserve"> </w:t>
      </w:r>
      <w:r>
        <w:t>free</w:t>
      </w:r>
      <w:r>
        <w:rPr>
          <w:spacing w:val="-16"/>
        </w:rPr>
        <w:t xml:space="preserve"> </w:t>
      </w:r>
      <w:r>
        <w:rPr>
          <w:spacing w:val="-3"/>
        </w:rPr>
        <w:t>days,</w:t>
      </w:r>
      <w:r>
        <w:rPr>
          <w:spacing w:val="-14"/>
        </w:rPr>
        <w:t xml:space="preserve"> </w:t>
      </w:r>
      <w:r>
        <w:t>ICU</w:t>
      </w:r>
      <w:r>
        <w:rPr>
          <w:spacing w:val="-16"/>
        </w:rPr>
        <w:t xml:space="preserve"> </w:t>
      </w:r>
      <w:r>
        <w:t>and</w:t>
      </w:r>
      <w:r>
        <w:rPr>
          <w:w w:val="99"/>
        </w:rPr>
        <w:t xml:space="preserve"> </w:t>
      </w:r>
      <w:r>
        <w:t>hospital</w:t>
      </w:r>
      <w:r>
        <w:rPr>
          <w:spacing w:val="-12"/>
        </w:rPr>
        <w:t xml:space="preserve"> </w:t>
      </w:r>
      <w:r>
        <w:t>length</w:t>
      </w:r>
      <w:r>
        <w:rPr>
          <w:spacing w:val="-11"/>
        </w:rPr>
        <w:t xml:space="preserve"> </w:t>
      </w:r>
      <w:r>
        <w:t>of</w:t>
      </w:r>
      <w:r>
        <w:rPr>
          <w:spacing w:val="-12"/>
        </w:rPr>
        <w:t xml:space="preserve"> </w:t>
      </w:r>
      <w:r>
        <w:rPr>
          <w:spacing w:val="-7"/>
        </w:rPr>
        <w:t>stay,</w:t>
      </w:r>
      <w:r>
        <w:rPr>
          <w:spacing w:val="-11"/>
        </w:rPr>
        <w:t xml:space="preserve"> </w:t>
      </w:r>
      <w:r>
        <w:t>discharge</w:t>
      </w:r>
      <w:r>
        <w:rPr>
          <w:spacing w:val="-11"/>
        </w:rPr>
        <w:t xml:space="preserve"> </w:t>
      </w:r>
      <w:r>
        <w:t>to</w:t>
      </w:r>
      <w:r>
        <w:rPr>
          <w:spacing w:val="-12"/>
        </w:rPr>
        <w:t xml:space="preserve"> </w:t>
      </w:r>
      <w:r>
        <w:t>home,</w:t>
      </w:r>
      <w:r>
        <w:rPr>
          <w:spacing w:val="-11"/>
        </w:rPr>
        <w:t xml:space="preserve"> </w:t>
      </w:r>
      <w:r>
        <w:t>and</w:t>
      </w:r>
      <w:r>
        <w:rPr>
          <w:spacing w:val="-11"/>
        </w:rPr>
        <w:t xml:space="preserve"> </w:t>
      </w:r>
      <w:r>
        <w:t>survival</w:t>
      </w:r>
      <w:r>
        <w:rPr>
          <w:spacing w:val="-12"/>
        </w:rPr>
        <w:t xml:space="preserve"> </w:t>
      </w:r>
      <w:r>
        <w:t>in</w:t>
      </w:r>
      <w:r>
        <w:rPr>
          <w:spacing w:val="-12"/>
        </w:rPr>
        <w:t xml:space="preserve"> </w:t>
      </w:r>
      <w:r>
        <w:t>6</w:t>
      </w:r>
      <w:r>
        <w:rPr>
          <w:spacing w:val="-11"/>
        </w:rPr>
        <w:t xml:space="preserve"> </w:t>
      </w:r>
      <w:r>
        <w:t>and</w:t>
      </w:r>
      <w:r>
        <w:rPr>
          <w:spacing w:val="-12"/>
        </w:rPr>
        <w:t xml:space="preserve"> </w:t>
      </w:r>
      <w:r>
        <w:t>12</w:t>
      </w:r>
      <w:r>
        <w:rPr>
          <w:spacing w:val="-12"/>
        </w:rPr>
        <w:t xml:space="preserve"> </w:t>
      </w:r>
      <w:r>
        <w:t>months</w:t>
      </w:r>
      <w:r>
        <w:rPr>
          <w:spacing w:val="-11"/>
        </w:rPr>
        <w:t xml:space="preserve"> </w:t>
      </w:r>
      <w:r>
        <w:t>after</w:t>
      </w:r>
      <w:r>
        <w:rPr>
          <w:spacing w:val="-12"/>
        </w:rPr>
        <w:t xml:space="preserve"> </w:t>
      </w:r>
      <w:r>
        <w:t>hospital</w:t>
      </w:r>
      <w:r>
        <w:rPr>
          <w:spacing w:val="-12"/>
        </w:rPr>
        <w:t xml:space="preserve"> </w:t>
      </w:r>
      <w:r>
        <w:t>discharge.</w:t>
      </w:r>
      <w:r>
        <w:rPr>
          <w:spacing w:val="5"/>
        </w:rPr>
        <w:t xml:space="preserve"> </w:t>
      </w:r>
      <w:r>
        <w:t>All</w:t>
      </w:r>
      <w:r>
        <w:rPr>
          <w:spacing w:val="-12"/>
        </w:rPr>
        <w:t xml:space="preserve"> </w:t>
      </w:r>
      <w:r>
        <w:t>outcomes</w:t>
      </w:r>
      <w:r>
        <w:rPr>
          <w:w w:val="99"/>
        </w:rPr>
        <w:t xml:space="preserve"> </w:t>
      </w:r>
      <w:r>
        <w:t>were</w:t>
      </w:r>
      <w:r>
        <w:rPr>
          <w:spacing w:val="-7"/>
        </w:rPr>
        <w:t xml:space="preserve"> </w:t>
      </w:r>
      <w:r>
        <w:t>selected</w:t>
      </w:r>
      <w:r>
        <w:rPr>
          <w:spacing w:val="-7"/>
        </w:rPr>
        <w:t xml:space="preserve"> </w:t>
      </w:r>
      <w:r>
        <w:t>to</w:t>
      </w:r>
      <w:r>
        <w:rPr>
          <w:spacing w:val="-7"/>
        </w:rPr>
        <w:t xml:space="preserve"> </w:t>
      </w:r>
      <w:r>
        <w:t>be</w:t>
      </w:r>
      <w:r>
        <w:rPr>
          <w:spacing w:val="-7"/>
        </w:rPr>
        <w:t xml:space="preserve"> </w:t>
      </w:r>
      <w:r>
        <w:t>important</w:t>
      </w:r>
      <w:r>
        <w:rPr>
          <w:spacing w:val="-7"/>
        </w:rPr>
        <w:t xml:space="preserve"> </w:t>
      </w:r>
      <w:r>
        <w:t>to</w:t>
      </w:r>
      <w:r>
        <w:rPr>
          <w:spacing w:val="-7"/>
        </w:rPr>
        <w:t xml:space="preserve"> </w:t>
      </w:r>
      <w:r>
        <w:t>patients,</w:t>
      </w:r>
      <w:r>
        <w:rPr>
          <w:spacing w:val="-7"/>
        </w:rPr>
        <w:t xml:space="preserve"> </w:t>
      </w:r>
      <w:r>
        <w:t>clinically</w:t>
      </w:r>
      <w:r>
        <w:rPr>
          <w:spacing w:val="-7"/>
        </w:rPr>
        <w:t xml:space="preserve"> </w:t>
      </w:r>
      <w:r>
        <w:t>relevant</w:t>
      </w:r>
      <w:r>
        <w:rPr>
          <w:spacing w:val="-7"/>
        </w:rPr>
        <w:t xml:space="preserve"> </w:t>
      </w:r>
      <w:r>
        <w:t>and</w:t>
      </w:r>
      <w:r>
        <w:rPr>
          <w:spacing w:val="-7"/>
        </w:rPr>
        <w:t xml:space="preserve"> </w:t>
      </w:r>
      <w:r>
        <w:t>easy</w:t>
      </w:r>
      <w:r>
        <w:rPr>
          <w:spacing w:val="-7"/>
        </w:rPr>
        <w:t xml:space="preserve"> </w:t>
      </w:r>
      <w:r>
        <w:t>to</w:t>
      </w:r>
      <w:r>
        <w:rPr>
          <w:spacing w:val="-7"/>
        </w:rPr>
        <w:t xml:space="preserve"> </w:t>
      </w:r>
      <w:r>
        <w:t>determine</w:t>
      </w:r>
      <w:r>
        <w:rPr>
          <w:spacing w:val="-7"/>
        </w:rPr>
        <w:t xml:space="preserve"> </w:t>
      </w:r>
      <w:r>
        <w:t>from</w:t>
      </w:r>
      <w:r>
        <w:rPr>
          <w:spacing w:val="-7"/>
        </w:rPr>
        <w:t xml:space="preserve"> </w:t>
      </w:r>
      <w:r>
        <w:t>routinely</w:t>
      </w:r>
      <w:r>
        <w:rPr>
          <w:spacing w:val="-7"/>
        </w:rPr>
        <w:t xml:space="preserve"> </w:t>
      </w:r>
      <w:r>
        <w:t>collected</w:t>
      </w:r>
      <w:r>
        <w:rPr>
          <w:spacing w:val="-7"/>
        </w:rPr>
        <w:t xml:space="preserve"> </w:t>
      </w:r>
      <w:r>
        <w:t>data.</w:t>
      </w:r>
    </w:p>
    <w:p w14:paraId="794909CE" w14:textId="77777777" w:rsidR="006024AE" w:rsidRDefault="00DD5827">
      <w:pPr>
        <w:pStyle w:val="BodyText"/>
        <w:spacing w:line="268" w:lineRule="auto"/>
        <w:ind w:right="117" w:firstLine="338"/>
        <w:jc w:val="both"/>
      </w:pPr>
      <w:r>
        <w:rPr>
          <w:b/>
        </w:rPr>
        <w:t>Study</w:t>
      </w:r>
      <w:r>
        <w:rPr>
          <w:b/>
          <w:spacing w:val="22"/>
        </w:rPr>
        <w:t xml:space="preserve"> </w:t>
      </w:r>
      <w:r>
        <w:rPr>
          <w:b/>
        </w:rPr>
        <w:t>Design:</w:t>
      </w:r>
      <w:r>
        <w:rPr>
          <w:b/>
          <w:spacing w:val="38"/>
        </w:rPr>
        <w:t xml:space="preserve"> </w:t>
      </w:r>
      <w:r>
        <w:rPr>
          <w:spacing w:val="-4"/>
        </w:rPr>
        <w:t>We</w:t>
      </w:r>
      <w:r>
        <w:rPr>
          <w:spacing w:val="22"/>
        </w:rPr>
        <w:t xml:space="preserve"> </w:t>
      </w:r>
      <w:r>
        <w:t>will</w:t>
      </w:r>
      <w:r>
        <w:rPr>
          <w:spacing w:val="22"/>
        </w:rPr>
        <w:t xml:space="preserve"> </w:t>
      </w:r>
      <w:r>
        <w:t>conduct</w:t>
      </w:r>
      <w:r>
        <w:rPr>
          <w:spacing w:val="22"/>
        </w:rPr>
        <w:t xml:space="preserve"> </w:t>
      </w:r>
      <w:r>
        <w:t>a</w:t>
      </w:r>
      <w:r>
        <w:rPr>
          <w:spacing w:val="22"/>
        </w:rPr>
        <w:t xml:space="preserve"> </w:t>
      </w:r>
      <w:r>
        <w:t>multicenter,</w:t>
      </w:r>
      <w:r>
        <w:rPr>
          <w:spacing w:val="29"/>
        </w:rPr>
        <w:t xml:space="preserve"> </w:t>
      </w:r>
      <w:r>
        <w:t>stepped</w:t>
      </w:r>
      <w:r>
        <w:rPr>
          <w:spacing w:val="22"/>
        </w:rPr>
        <w:t xml:space="preserve"> </w:t>
      </w:r>
      <w:r>
        <w:t>wedged</w:t>
      </w:r>
      <w:r>
        <w:rPr>
          <w:spacing w:val="22"/>
        </w:rPr>
        <w:t xml:space="preserve"> </w:t>
      </w:r>
      <w:r>
        <w:t>clustered</w:t>
      </w:r>
      <w:r>
        <w:rPr>
          <w:spacing w:val="22"/>
        </w:rPr>
        <w:t xml:space="preserve"> </w:t>
      </w:r>
      <w:r>
        <w:t>randomized</w:t>
      </w:r>
      <w:r>
        <w:rPr>
          <w:spacing w:val="22"/>
        </w:rPr>
        <w:t xml:space="preserve"> </w:t>
      </w:r>
      <w:r>
        <w:t>control</w:t>
      </w:r>
      <w:r>
        <w:rPr>
          <w:spacing w:val="22"/>
        </w:rPr>
        <w:t xml:space="preserve"> </w:t>
      </w:r>
      <w:r>
        <w:t>trial</w:t>
      </w:r>
      <w:r>
        <w:rPr>
          <w:spacing w:val="22"/>
        </w:rPr>
        <w:t xml:space="preserve"> </w:t>
      </w:r>
      <w:r>
        <w:t>(RCT).</w:t>
      </w:r>
      <w:r>
        <w:rPr>
          <w:w w:val="99"/>
        </w:rPr>
        <w:t xml:space="preserve"> </w:t>
      </w:r>
      <w:r>
        <w:t>Instead of randomizing each individual patient, each hospital will be randomized to a time when the</w:t>
      </w:r>
      <w:r>
        <w:rPr>
          <w:spacing w:val="-27"/>
        </w:rPr>
        <w:t xml:space="preserve"> </w:t>
      </w:r>
      <w:r>
        <w:t>intervention</w:t>
      </w:r>
      <w:r>
        <w:rPr>
          <w:w w:val="99"/>
        </w:rPr>
        <w:t xml:space="preserve"> </w:t>
      </w:r>
      <w:r>
        <w:t>of</w:t>
      </w:r>
      <w:r>
        <w:rPr>
          <w:spacing w:val="-9"/>
        </w:rPr>
        <w:t xml:space="preserve"> </w:t>
      </w:r>
      <w:r>
        <w:rPr>
          <w:spacing w:val="-3"/>
        </w:rPr>
        <w:t>APPROVE</w:t>
      </w:r>
      <w:r>
        <w:rPr>
          <w:spacing w:val="-9"/>
        </w:rPr>
        <w:t xml:space="preserve"> </w:t>
      </w:r>
      <w:r>
        <w:t>and</w:t>
      </w:r>
      <w:r>
        <w:rPr>
          <w:spacing w:val="-9"/>
        </w:rPr>
        <w:t xml:space="preserve"> </w:t>
      </w:r>
      <w:r>
        <w:t>PROOFcheck</w:t>
      </w:r>
      <w:r>
        <w:rPr>
          <w:spacing w:val="-9"/>
        </w:rPr>
        <w:t xml:space="preserve"> </w:t>
      </w:r>
      <w:r>
        <w:t>will</w:t>
      </w:r>
      <w:r>
        <w:rPr>
          <w:spacing w:val="-9"/>
        </w:rPr>
        <w:t xml:space="preserve"> </w:t>
      </w:r>
      <w:r>
        <w:t>be</w:t>
      </w:r>
      <w:r>
        <w:rPr>
          <w:spacing w:val="-9"/>
        </w:rPr>
        <w:t xml:space="preserve"> </w:t>
      </w:r>
      <w:r>
        <w:t>implemented</w:t>
      </w:r>
      <w:r>
        <w:rPr>
          <w:spacing w:val="-9"/>
        </w:rPr>
        <w:t xml:space="preserve"> </w:t>
      </w:r>
      <w:r>
        <w:t>into</w:t>
      </w:r>
      <w:r>
        <w:rPr>
          <w:spacing w:val="-9"/>
        </w:rPr>
        <w:t xml:space="preserve"> </w:t>
      </w:r>
      <w:r>
        <w:t>clinical</w:t>
      </w:r>
      <w:r>
        <w:rPr>
          <w:spacing w:val="-9"/>
        </w:rPr>
        <w:t xml:space="preserve"> </w:t>
      </w:r>
      <w:r>
        <w:t>practice.</w:t>
      </w:r>
      <w:commentRangeEnd w:id="93"/>
      <w:r w:rsidR="00207B5B">
        <w:rPr>
          <w:rStyle w:val="CommentReference"/>
          <w:rFonts w:asciiTheme="minorHAnsi" w:eastAsiaTheme="minorHAnsi" w:hAnsiTheme="minorHAnsi"/>
        </w:rPr>
        <w:commentReference w:id="93"/>
      </w:r>
    </w:p>
    <w:p w14:paraId="020A229E" w14:textId="77777777" w:rsidR="006024AE" w:rsidRDefault="00DD5827">
      <w:pPr>
        <w:pStyle w:val="BodyText"/>
        <w:spacing w:line="268" w:lineRule="auto"/>
        <w:ind w:right="119" w:firstLine="338"/>
        <w:jc w:val="both"/>
      </w:pPr>
      <w:r>
        <w:rPr>
          <w:rFonts w:cs="Arial"/>
          <w:b/>
          <w:bCs/>
        </w:rPr>
        <w:t>Institutional</w:t>
      </w:r>
      <w:r>
        <w:rPr>
          <w:rFonts w:cs="Arial"/>
          <w:b/>
          <w:bCs/>
          <w:spacing w:val="-18"/>
        </w:rPr>
        <w:t xml:space="preserve"> </w:t>
      </w:r>
      <w:r>
        <w:rPr>
          <w:rFonts w:cs="Arial"/>
          <w:b/>
          <w:bCs/>
        </w:rPr>
        <w:t>review</w:t>
      </w:r>
      <w:r>
        <w:rPr>
          <w:rFonts w:cs="Arial"/>
          <w:b/>
          <w:bCs/>
          <w:spacing w:val="-18"/>
        </w:rPr>
        <w:t xml:space="preserve"> </w:t>
      </w:r>
      <w:r>
        <w:rPr>
          <w:rFonts w:cs="Arial"/>
          <w:b/>
          <w:bCs/>
        </w:rPr>
        <w:t>and</w:t>
      </w:r>
      <w:r>
        <w:rPr>
          <w:rFonts w:cs="Arial"/>
          <w:b/>
          <w:bCs/>
          <w:spacing w:val="-18"/>
        </w:rPr>
        <w:t xml:space="preserve"> </w:t>
      </w:r>
      <w:r>
        <w:rPr>
          <w:rFonts w:cs="Arial"/>
          <w:b/>
          <w:bCs/>
        </w:rPr>
        <w:t>data</w:t>
      </w:r>
      <w:r>
        <w:rPr>
          <w:rFonts w:cs="Arial"/>
          <w:b/>
          <w:bCs/>
          <w:spacing w:val="-18"/>
        </w:rPr>
        <w:t xml:space="preserve"> </w:t>
      </w:r>
      <w:r>
        <w:rPr>
          <w:rFonts w:cs="Arial"/>
          <w:b/>
          <w:bCs/>
        </w:rPr>
        <w:t>safety</w:t>
      </w:r>
      <w:r>
        <w:rPr>
          <w:rFonts w:cs="Arial"/>
          <w:b/>
          <w:bCs/>
          <w:spacing w:val="-18"/>
        </w:rPr>
        <w:t xml:space="preserve"> </w:t>
      </w:r>
      <w:r>
        <w:rPr>
          <w:rFonts w:cs="Arial"/>
          <w:b/>
          <w:bCs/>
        </w:rPr>
        <w:t>and</w:t>
      </w:r>
      <w:r>
        <w:rPr>
          <w:rFonts w:cs="Arial"/>
          <w:b/>
          <w:bCs/>
          <w:spacing w:val="-18"/>
        </w:rPr>
        <w:t xml:space="preserve"> </w:t>
      </w:r>
      <w:r>
        <w:rPr>
          <w:rFonts w:cs="Arial"/>
          <w:b/>
          <w:bCs/>
        </w:rPr>
        <w:t>monitoring</w:t>
      </w:r>
      <w:r>
        <w:rPr>
          <w:rFonts w:cs="Arial"/>
          <w:b/>
          <w:bCs/>
          <w:spacing w:val="-18"/>
        </w:rPr>
        <w:t xml:space="preserve"> </w:t>
      </w:r>
      <w:r>
        <w:rPr>
          <w:rFonts w:cs="Arial"/>
          <w:b/>
          <w:bCs/>
        </w:rPr>
        <w:t>board</w:t>
      </w:r>
      <w:r>
        <w:rPr>
          <w:rFonts w:cs="Arial"/>
          <w:b/>
          <w:bCs/>
          <w:spacing w:val="-18"/>
        </w:rPr>
        <w:t xml:space="preserve"> </w:t>
      </w:r>
      <w:r>
        <w:rPr>
          <w:rFonts w:cs="Arial"/>
          <w:b/>
          <w:bCs/>
        </w:rPr>
        <w:t>(DSMB):</w:t>
      </w:r>
      <w:r>
        <w:rPr>
          <w:rFonts w:cs="Arial"/>
          <w:b/>
          <w:bCs/>
          <w:spacing w:val="32"/>
        </w:rPr>
        <w:t xml:space="preserve"> </w:t>
      </w:r>
      <w:r>
        <w:t>IRB</w:t>
      </w:r>
      <w:r>
        <w:rPr>
          <w:spacing w:val="-18"/>
        </w:rPr>
        <w:t xml:space="preserve"> </w:t>
      </w:r>
      <w:r>
        <w:t>already</w:t>
      </w:r>
      <w:r>
        <w:rPr>
          <w:spacing w:val="-18"/>
        </w:rPr>
        <w:t xml:space="preserve"> </w:t>
      </w:r>
      <w:r>
        <w:t>approved</w:t>
      </w:r>
      <w:r>
        <w:rPr>
          <w:spacing w:val="-18"/>
        </w:rPr>
        <w:t xml:space="preserve"> </w:t>
      </w:r>
      <w:r>
        <w:t>both</w:t>
      </w:r>
      <w:r>
        <w:rPr>
          <w:spacing w:val="-18"/>
        </w:rPr>
        <w:t xml:space="preserve"> </w:t>
      </w:r>
      <w:r>
        <w:t>the</w:t>
      </w:r>
      <w:r>
        <w:rPr>
          <w:spacing w:val="-18"/>
        </w:rPr>
        <w:t xml:space="preserve"> </w:t>
      </w:r>
      <w:r>
        <w:t>obser-</w:t>
      </w:r>
      <w:r>
        <w:rPr>
          <w:w w:val="99"/>
        </w:rPr>
        <w:t xml:space="preserve"> </w:t>
      </w:r>
      <w:r>
        <w:t>vational</w:t>
      </w:r>
      <w:r>
        <w:rPr>
          <w:spacing w:val="-5"/>
        </w:rPr>
        <w:t xml:space="preserve"> </w:t>
      </w:r>
      <w:r>
        <w:t>cohort</w:t>
      </w:r>
      <w:r>
        <w:rPr>
          <w:spacing w:val="-4"/>
        </w:rPr>
        <w:t xml:space="preserve"> </w:t>
      </w:r>
      <w:r>
        <w:t>study</w:t>
      </w:r>
      <w:r>
        <w:rPr>
          <w:spacing w:val="-5"/>
        </w:rPr>
        <w:t xml:space="preserve"> </w:t>
      </w:r>
      <w:r>
        <w:t>to</w:t>
      </w:r>
      <w:r>
        <w:rPr>
          <w:spacing w:val="-5"/>
        </w:rPr>
        <w:t xml:space="preserve"> </w:t>
      </w:r>
      <w:r>
        <w:rPr>
          <w:spacing w:val="-3"/>
        </w:rPr>
        <w:t>develop</w:t>
      </w:r>
      <w:r>
        <w:rPr>
          <w:spacing w:val="-5"/>
        </w:rPr>
        <w:t xml:space="preserve"> </w:t>
      </w:r>
      <w:r>
        <w:t>the</w:t>
      </w:r>
      <w:r>
        <w:rPr>
          <w:spacing w:val="-4"/>
        </w:rPr>
        <w:t xml:space="preserve"> </w:t>
      </w:r>
      <w:r>
        <w:t>algorithm</w:t>
      </w:r>
      <w:r>
        <w:rPr>
          <w:spacing w:val="-5"/>
        </w:rPr>
        <w:t xml:space="preserve"> </w:t>
      </w:r>
      <w:r>
        <w:t>and</w:t>
      </w:r>
      <w:r>
        <w:rPr>
          <w:spacing w:val="-5"/>
        </w:rPr>
        <w:t xml:space="preserve"> </w:t>
      </w:r>
      <w:r>
        <w:t>the</w:t>
      </w:r>
      <w:r>
        <w:rPr>
          <w:spacing w:val="-4"/>
        </w:rPr>
        <w:t xml:space="preserve"> </w:t>
      </w:r>
      <w:r>
        <w:t>pragmatic</w:t>
      </w:r>
      <w:r>
        <w:rPr>
          <w:spacing w:val="-5"/>
        </w:rPr>
        <w:t xml:space="preserve"> </w:t>
      </w:r>
      <w:r>
        <w:t>trial.</w:t>
      </w:r>
      <w:r>
        <w:rPr>
          <w:spacing w:val="10"/>
        </w:rPr>
        <w:t xml:space="preserve"> </w:t>
      </w:r>
      <w:r>
        <w:t>A</w:t>
      </w:r>
      <w:r>
        <w:rPr>
          <w:spacing w:val="-5"/>
        </w:rPr>
        <w:t xml:space="preserve"> </w:t>
      </w:r>
      <w:r>
        <w:t>DSMB</w:t>
      </w:r>
      <w:r>
        <w:rPr>
          <w:spacing w:val="-4"/>
        </w:rPr>
        <w:t xml:space="preserve"> </w:t>
      </w:r>
      <w:r>
        <w:t>is</w:t>
      </w:r>
      <w:r>
        <w:rPr>
          <w:spacing w:val="-5"/>
        </w:rPr>
        <w:t xml:space="preserve"> </w:t>
      </w:r>
      <w:r>
        <w:t>already</w:t>
      </w:r>
      <w:r>
        <w:rPr>
          <w:spacing w:val="-5"/>
        </w:rPr>
        <w:t xml:space="preserve"> </w:t>
      </w:r>
      <w:r>
        <w:t>in</w:t>
      </w:r>
      <w:r>
        <w:rPr>
          <w:spacing w:val="-5"/>
        </w:rPr>
        <w:t xml:space="preserve"> </w:t>
      </w:r>
      <w:r>
        <w:t>place</w:t>
      </w:r>
      <w:r>
        <w:rPr>
          <w:spacing w:val="-4"/>
        </w:rPr>
        <w:t xml:space="preserve"> </w:t>
      </w:r>
      <w:r>
        <w:rPr>
          <w:spacing w:val="-3"/>
        </w:rPr>
        <w:t>for</w:t>
      </w:r>
      <w:r>
        <w:rPr>
          <w:spacing w:val="-5"/>
        </w:rPr>
        <w:t xml:space="preserve"> </w:t>
      </w:r>
      <w:r>
        <w:rPr>
          <w:spacing w:val="-4"/>
        </w:rPr>
        <w:t>Dr.</w:t>
      </w:r>
      <w:r>
        <w:rPr>
          <w:spacing w:val="10"/>
        </w:rPr>
        <w:t xml:space="preserve"> </w:t>
      </w:r>
      <w:r>
        <w:t>Gong’s</w:t>
      </w:r>
      <w:r>
        <w:rPr>
          <w:w w:val="99"/>
        </w:rPr>
        <w:t xml:space="preserve"> </w:t>
      </w:r>
      <w:r>
        <w:t>trial</w:t>
      </w:r>
      <w:r>
        <w:rPr>
          <w:spacing w:val="-6"/>
        </w:rPr>
        <w:t xml:space="preserve"> </w:t>
      </w:r>
      <w:r>
        <w:t>to</w:t>
      </w:r>
      <w:r>
        <w:rPr>
          <w:spacing w:val="-6"/>
        </w:rPr>
        <w:t xml:space="preserve"> </w:t>
      </w:r>
      <w:r>
        <w:t>monitor</w:t>
      </w:r>
      <w:r>
        <w:rPr>
          <w:spacing w:val="-6"/>
        </w:rPr>
        <w:t xml:space="preserve"> </w:t>
      </w:r>
      <w:r>
        <w:rPr>
          <w:spacing w:val="-3"/>
        </w:rPr>
        <w:t>for</w:t>
      </w:r>
      <w:r>
        <w:rPr>
          <w:spacing w:val="-6"/>
        </w:rPr>
        <w:t xml:space="preserve"> </w:t>
      </w:r>
      <w:r>
        <w:t>patient</w:t>
      </w:r>
      <w:r>
        <w:rPr>
          <w:spacing w:val="-6"/>
        </w:rPr>
        <w:t xml:space="preserve"> </w:t>
      </w:r>
      <w:r>
        <w:t>safety</w:t>
      </w:r>
      <w:r>
        <w:rPr>
          <w:spacing w:val="-6"/>
        </w:rPr>
        <w:t xml:space="preserve"> </w:t>
      </w:r>
      <w:r>
        <w:t>and</w:t>
      </w:r>
      <w:r>
        <w:rPr>
          <w:spacing w:val="-6"/>
        </w:rPr>
        <w:t xml:space="preserve"> </w:t>
      </w:r>
      <w:r>
        <w:t>adverse</w:t>
      </w:r>
      <w:r>
        <w:rPr>
          <w:spacing w:val="-6"/>
        </w:rPr>
        <w:t xml:space="preserve"> </w:t>
      </w:r>
      <w:r>
        <w:t>effects</w:t>
      </w:r>
      <w:r>
        <w:rPr>
          <w:spacing w:val="-6"/>
        </w:rPr>
        <w:t xml:space="preserve"> </w:t>
      </w:r>
      <w:r>
        <w:t>on</w:t>
      </w:r>
      <w:r>
        <w:rPr>
          <w:spacing w:val="-6"/>
        </w:rPr>
        <w:t xml:space="preserve"> </w:t>
      </w:r>
      <w:r>
        <w:t>clinicians</w:t>
      </w:r>
      <w:r>
        <w:rPr>
          <w:spacing w:val="-6"/>
        </w:rPr>
        <w:t xml:space="preserve"> </w:t>
      </w:r>
      <w:r>
        <w:t>from</w:t>
      </w:r>
      <w:r>
        <w:rPr>
          <w:spacing w:val="-6"/>
        </w:rPr>
        <w:t xml:space="preserve"> </w:t>
      </w:r>
      <w:r>
        <w:t>the</w:t>
      </w:r>
      <w:r>
        <w:rPr>
          <w:spacing w:val="-6"/>
        </w:rPr>
        <w:t xml:space="preserve"> </w:t>
      </w:r>
      <w:r>
        <w:t>alerts</w:t>
      </w:r>
      <w:r>
        <w:rPr>
          <w:spacing w:val="-6"/>
        </w:rPr>
        <w:t xml:space="preserve"> </w:t>
      </w:r>
      <w:r>
        <w:t>and</w:t>
      </w:r>
      <w:r>
        <w:rPr>
          <w:spacing w:val="-6"/>
        </w:rPr>
        <w:t xml:space="preserve"> </w:t>
      </w:r>
      <w:r>
        <w:t>decision</w:t>
      </w:r>
      <w:r>
        <w:rPr>
          <w:spacing w:val="-6"/>
        </w:rPr>
        <w:t xml:space="preserve"> </w:t>
      </w:r>
      <w:r>
        <w:t>support</w:t>
      </w:r>
      <w:r>
        <w:rPr>
          <w:spacing w:val="-6"/>
        </w:rPr>
        <w:t xml:space="preserve"> </w:t>
      </w:r>
      <w:r>
        <w:t>tools.</w:t>
      </w:r>
    </w:p>
    <w:p w14:paraId="59DEC7C3" w14:textId="77777777" w:rsidR="006024AE" w:rsidRDefault="00DD5827">
      <w:pPr>
        <w:pStyle w:val="BodyText"/>
        <w:spacing w:line="268" w:lineRule="auto"/>
        <w:ind w:right="117" w:firstLine="338"/>
        <w:jc w:val="both"/>
      </w:pPr>
      <w:r>
        <w:rPr>
          <w:rFonts w:cs="Arial"/>
          <w:b/>
          <w:bCs/>
        </w:rPr>
        <w:t xml:space="preserve">Implementation of preventive interventions for patients at high risk </w:t>
      </w:r>
      <w:r>
        <w:t>Clinician notification will give</w:t>
      </w:r>
      <w:r>
        <w:rPr>
          <w:spacing w:val="26"/>
        </w:rPr>
        <w:t xml:space="preserve"> </w:t>
      </w:r>
      <w:r>
        <w:t>clear</w:t>
      </w:r>
      <w:r>
        <w:rPr>
          <w:w w:val="99"/>
        </w:rPr>
        <w:t xml:space="preserve"> </w:t>
      </w:r>
      <w:r>
        <w:t>and</w:t>
      </w:r>
      <w:r>
        <w:rPr>
          <w:spacing w:val="-14"/>
        </w:rPr>
        <w:t xml:space="preserve"> </w:t>
      </w:r>
      <w:r>
        <w:t>tailored</w:t>
      </w:r>
      <w:r>
        <w:rPr>
          <w:spacing w:val="-14"/>
        </w:rPr>
        <w:t xml:space="preserve"> </w:t>
      </w:r>
      <w:r>
        <w:t>instructions</w:t>
      </w:r>
      <w:r>
        <w:rPr>
          <w:spacing w:val="-14"/>
        </w:rPr>
        <w:t xml:space="preserve"> </w:t>
      </w:r>
      <w:r>
        <w:t>on</w:t>
      </w:r>
      <w:r>
        <w:rPr>
          <w:spacing w:val="-14"/>
        </w:rPr>
        <w:t xml:space="preserve"> </w:t>
      </w:r>
      <w:r>
        <w:t>how</w:t>
      </w:r>
      <w:r>
        <w:rPr>
          <w:spacing w:val="-14"/>
        </w:rPr>
        <w:t xml:space="preserve"> </w:t>
      </w:r>
      <w:r>
        <w:t>to</w:t>
      </w:r>
      <w:r>
        <w:rPr>
          <w:spacing w:val="-14"/>
        </w:rPr>
        <w:t xml:space="preserve"> </w:t>
      </w:r>
      <w:r>
        <w:t>assess</w:t>
      </w:r>
      <w:r>
        <w:rPr>
          <w:spacing w:val="-14"/>
        </w:rPr>
        <w:t xml:space="preserve"> </w:t>
      </w:r>
      <w:r>
        <w:t>and</w:t>
      </w:r>
      <w:r>
        <w:rPr>
          <w:spacing w:val="-14"/>
        </w:rPr>
        <w:t xml:space="preserve"> </w:t>
      </w:r>
      <w:r>
        <w:t>intervene.</w:t>
      </w:r>
      <w:r>
        <w:rPr>
          <w:spacing w:val="3"/>
        </w:rPr>
        <w:t xml:space="preserve"> </w:t>
      </w:r>
      <w:r>
        <w:t>Weiss</w:t>
      </w:r>
      <w:r>
        <w:rPr>
          <w:spacing w:val="-14"/>
        </w:rPr>
        <w:t xml:space="preserve"> </w:t>
      </w:r>
      <w:r>
        <w:t>et</w:t>
      </w:r>
      <w:r>
        <w:rPr>
          <w:spacing w:val="-14"/>
        </w:rPr>
        <w:t xml:space="preserve"> </w:t>
      </w:r>
      <w:r>
        <w:t>alt</w:t>
      </w:r>
      <w:r>
        <w:rPr>
          <w:spacing w:val="-14"/>
        </w:rPr>
        <w:t xml:space="preserve"> </w:t>
      </w:r>
      <w:r>
        <w:t>demonstrated</w:t>
      </w:r>
      <w:r>
        <w:rPr>
          <w:spacing w:val="-14"/>
        </w:rPr>
        <w:t xml:space="preserve"> </w:t>
      </w:r>
      <w:r>
        <w:t>that</w:t>
      </w:r>
      <w:r>
        <w:rPr>
          <w:spacing w:val="-14"/>
        </w:rPr>
        <w:t xml:space="preserve"> </w:t>
      </w:r>
      <w:r>
        <w:t>direct</w:t>
      </w:r>
      <w:r>
        <w:rPr>
          <w:spacing w:val="-14"/>
        </w:rPr>
        <w:t xml:space="preserve"> </w:t>
      </w:r>
      <w:r>
        <w:t>prompting</w:t>
      </w:r>
      <w:r>
        <w:rPr>
          <w:spacing w:val="-14"/>
        </w:rPr>
        <w:t xml:space="preserve"> </w:t>
      </w:r>
      <w:r>
        <w:rPr>
          <w:spacing w:val="-3"/>
        </w:rPr>
        <w:t>for</w:t>
      </w:r>
      <w:r>
        <w:rPr>
          <w:spacing w:val="-14"/>
        </w:rPr>
        <w:t xml:space="preserve"> </w:t>
      </w:r>
      <w:r>
        <w:t>best</w:t>
      </w:r>
      <w:r>
        <w:rPr>
          <w:w w:val="99"/>
        </w:rPr>
        <w:t xml:space="preserve"> </w:t>
      </w:r>
      <w:r>
        <w:t>practices improves provider compliance in the ICU and outcomes such as duration of mechanical ventilation</w:t>
      </w:r>
      <w:r>
        <w:rPr>
          <w:spacing w:val="44"/>
        </w:rPr>
        <w:t xml:space="preserve"> </w:t>
      </w:r>
      <w:r>
        <w:t>or</w:t>
      </w:r>
      <w:r>
        <w:rPr>
          <w:w w:val="99"/>
        </w:rPr>
        <w:t xml:space="preserve"> </w:t>
      </w:r>
      <w:r>
        <w:t xml:space="preserve">length of stay [43]. The record will be scanned to provide context. </w:t>
      </w:r>
      <w:r>
        <w:rPr>
          <w:spacing w:val="-3"/>
        </w:rPr>
        <w:t xml:space="preserve">For </w:t>
      </w:r>
      <w:r>
        <w:t>example, if the patient’s mental status</w:t>
      </w:r>
      <w:r>
        <w:rPr>
          <w:spacing w:val="-19"/>
        </w:rPr>
        <w:t xml:space="preserve"> </w:t>
      </w:r>
      <w:r>
        <w:t>is</w:t>
      </w:r>
      <w:r>
        <w:rPr>
          <w:w w:val="99"/>
        </w:rPr>
        <w:t xml:space="preserve"> </w:t>
      </w:r>
      <w:r>
        <w:t xml:space="preserve">undocumented, the clinician will be prompted with pertinent questions and </w:t>
      </w:r>
      <w:r>
        <w:rPr>
          <w:spacing w:val="-3"/>
        </w:rPr>
        <w:t xml:space="preserve">preventive </w:t>
      </w:r>
      <w:r>
        <w:t>measure are proposed</w:t>
      </w:r>
      <w:r>
        <w:rPr>
          <w:spacing w:val="54"/>
        </w:rPr>
        <w:t xml:space="preserve"> </w:t>
      </w:r>
      <w:r>
        <w:t>in</w:t>
      </w:r>
      <w:r>
        <w:rPr>
          <w:w w:val="99"/>
        </w:rPr>
        <w:t xml:space="preserve"> </w:t>
      </w:r>
      <w:r>
        <w:t xml:space="preserve">accordance to those responses. </w:t>
      </w:r>
      <w:r>
        <w:rPr>
          <w:spacing w:val="-5"/>
        </w:rPr>
        <w:t xml:space="preserve">However, </w:t>
      </w:r>
      <w:r>
        <w:t xml:space="preserve">the proposed interventions will only </w:t>
      </w:r>
      <w:r>
        <w:rPr>
          <w:spacing w:val="-3"/>
        </w:rPr>
        <w:t xml:space="preserve">prevent </w:t>
      </w:r>
      <w:r>
        <w:t>respiratory failure if</w:t>
      </w:r>
      <w:r>
        <w:rPr>
          <w:spacing w:val="40"/>
        </w:rPr>
        <w:t xml:space="preserve"> </w:t>
      </w:r>
      <w:r>
        <w:t>our</w:t>
      </w:r>
      <w:r>
        <w:rPr>
          <w:w w:val="99"/>
        </w:rPr>
        <w:t xml:space="preserve"> </w:t>
      </w:r>
      <w:r>
        <w:t>physicians</w:t>
      </w:r>
      <w:r>
        <w:rPr>
          <w:spacing w:val="-17"/>
        </w:rPr>
        <w:t xml:space="preserve"> </w:t>
      </w:r>
      <w:r>
        <w:t>and</w:t>
      </w:r>
      <w:r>
        <w:rPr>
          <w:spacing w:val="-17"/>
        </w:rPr>
        <w:t xml:space="preserve"> </w:t>
      </w:r>
      <w:r>
        <w:t>nurses</w:t>
      </w:r>
      <w:r>
        <w:rPr>
          <w:spacing w:val="-17"/>
        </w:rPr>
        <w:t xml:space="preserve"> </w:t>
      </w:r>
      <w:r>
        <w:t>implement</w:t>
      </w:r>
      <w:r>
        <w:rPr>
          <w:spacing w:val="-17"/>
        </w:rPr>
        <w:t xml:space="preserve"> </w:t>
      </w:r>
      <w:r>
        <w:t>them.</w:t>
      </w:r>
      <w:r>
        <w:rPr>
          <w:spacing w:val="1"/>
        </w:rPr>
        <w:t xml:space="preserve"> </w:t>
      </w:r>
      <w:r>
        <w:t>In</w:t>
      </w:r>
      <w:r>
        <w:rPr>
          <w:spacing w:val="-17"/>
        </w:rPr>
        <w:t xml:space="preserve"> </w:t>
      </w:r>
      <w:r>
        <w:t>order</w:t>
      </w:r>
      <w:r>
        <w:rPr>
          <w:spacing w:val="-17"/>
        </w:rPr>
        <w:t xml:space="preserve"> </w:t>
      </w:r>
      <w:r>
        <w:t>to</w:t>
      </w:r>
      <w:r>
        <w:rPr>
          <w:spacing w:val="-17"/>
        </w:rPr>
        <w:t xml:space="preserve"> </w:t>
      </w:r>
      <w:r>
        <w:t>measure</w:t>
      </w:r>
      <w:r>
        <w:rPr>
          <w:spacing w:val="-17"/>
        </w:rPr>
        <w:t xml:space="preserve"> </w:t>
      </w:r>
      <w:r>
        <w:t>and</w:t>
      </w:r>
      <w:r>
        <w:rPr>
          <w:spacing w:val="-17"/>
        </w:rPr>
        <w:t xml:space="preserve"> </w:t>
      </w:r>
      <w:r>
        <w:t>demonstrate</w:t>
      </w:r>
      <w:r>
        <w:rPr>
          <w:spacing w:val="-17"/>
        </w:rPr>
        <w:t xml:space="preserve"> </w:t>
      </w:r>
      <w:r>
        <w:t>compliance</w:t>
      </w:r>
      <w:r>
        <w:rPr>
          <w:spacing w:val="-17"/>
        </w:rPr>
        <w:t xml:space="preserve"> </w:t>
      </w:r>
      <w:r>
        <w:t>with</w:t>
      </w:r>
      <w:r>
        <w:rPr>
          <w:spacing w:val="-17"/>
        </w:rPr>
        <w:t xml:space="preserve"> </w:t>
      </w:r>
      <w:r>
        <w:t>the</w:t>
      </w:r>
      <w:r>
        <w:rPr>
          <w:spacing w:val="-17"/>
        </w:rPr>
        <w:t xml:space="preserve"> </w:t>
      </w:r>
      <w:r>
        <w:t>checklist,</w:t>
      </w:r>
      <w:r>
        <w:rPr>
          <w:spacing w:val="-15"/>
        </w:rPr>
        <w:t xml:space="preserve"> </w:t>
      </w:r>
      <w:r>
        <w:t>near</w:t>
      </w:r>
      <w:r>
        <w:rPr>
          <w:w w:val="99"/>
        </w:rPr>
        <w:t xml:space="preserve"> </w:t>
      </w:r>
      <w:r>
        <w:t>real</w:t>
      </w:r>
      <w:r>
        <w:rPr>
          <w:spacing w:val="-10"/>
        </w:rPr>
        <w:t xml:space="preserve"> </w:t>
      </w:r>
      <w:r>
        <w:t>time</w:t>
      </w:r>
      <w:r>
        <w:rPr>
          <w:spacing w:val="-10"/>
        </w:rPr>
        <w:t xml:space="preserve"> </w:t>
      </w:r>
      <w:r>
        <w:t>(same</w:t>
      </w:r>
      <w:r>
        <w:rPr>
          <w:spacing w:val="-10"/>
        </w:rPr>
        <w:t xml:space="preserve"> </w:t>
      </w:r>
      <w:r>
        <w:t>day)</w:t>
      </w:r>
      <w:r>
        <w:rPr>
          <w:spacing w:val="-10"/>
        </w:rPr>
        <w:t xml:space="preserve"> </w:t>
      </w:r>
      <w:r>
        <w:t>transaction</w:t>
      </w:r>
      <w:r>
        <w:rPr>
          <w:spacing w:val="-10"/>
        </w:rPr>
        <w:t xml:space="preserve"> </w:t>
      </w:r>
      <w:r>
        <w:t>logs</w:t>
      </w:r>
      <w:r>
        <w:rPr>
          <w:spacing w:val="-10"/>
        </w:rPr>
        <w:t xml:space="preserve"> </w:t>
      </w:r>
      <w:r>
        <w:t>and</w:t>
      </w:r>
      <w:r>
        <w:rPr>
          <w:spacing w:val="-10"/>
        </w:rPr>
        <w:t xml:space="preserve"> </w:t>
      </w:r>
      <w:r>
        <w:t>evidence</w:t>
      </w:r>
      <w:r>
        <w:rPr>
          <w:spacing w:val="-10"/>
        </w:rPr>
        <w:t xml:space="preserve"> </w:t>
      </w:r>
      <w:r>
        <w:rPr>
          <w:spacing w:val="-3"/>
        </w:rPr>
        <w:t>for</w:t>
      </w:r>
      <w:r>
        <w:rPr>
          <w:spacing w:val="-10"/>
        </w:rPr>
        <w:t xml:space="preserve"> </w:t>
      </w:r>
      <w:r>
        <w:t>compliance</w:t>
      </w:r>
      <w:r>
        <w:rPr>
          <w:spacing w:val="-10"/>
        </w:rPr>
        <w:t xml:space="preserve"> </w:t>
      </w:r>
      <w:r>
        <w:t>will</w:t>
      </w:r>
      <w:r>
        <w:rPr>
          <w:spacing w:val="-10"/>
        </w:rPr>
        <w:t xml:space="preserve"> </w:t>
      </w:r>
      <w:r>
        <w:t>be</w:t>
      </w:r>
      <w:r>
        <w:rPr>
          <w:spacing w:val="-10"/>
        </w:rPr>
        <w:t xml:space="preserve"> </w:t>
      </w:r>
      <w:r>
        <w:t>recorded</w:t>
      </w:r>
      <w:r>
        <w:rPr>
          <w:spacing w:val="-10"/>
        </w:rPr>
        <w:t xml:space="preserve"> </w:t>
      </w:r>
      <w:r>
        <w:t>through</w:t>
      </w:r>
      <w:r>
        <w:rPr>
          <w:spacing w:val="-10"/>
        </w:rPr>
        <w:t xml:space="preserve"> </w:t>
      </w:r>
      <w:r>
        <w:t>electronically.</w:t>
      </w:r>
    </w:p>
    <w:p w14:paraId="52A25ECE" w14:textId="77777777" w:rsidR="006024AE" w:rsidRDefault="00DD5827">
      <w:pPr>
        <w:pStyle w:val="BodyText"/>
        <w:spacing w:line="268" w:lineRule="auto"/>
        <w:ind w:right="117" w:firstLine="338"/>
        <w:jc w:val="both"/>
      </w:pPr>
      <w:r>
        <w:rPr>
          <w:rFonts w:cs="Arial"/>
          <w:b/>
          <w:bCs/>
        </w:rPr>
        <w:t>Technical</w:t>
      </w:r>
      <w:r>
        <w:rPr>
          <w:rFonts w:cs="Arial"/>
          <w:b/>
          <w:bCs/>
          <w:spacing w:val="-13"/>
        </w:rPr>
        <w:t xml:space="preserve"> </w:t>
      </w:r>
      <w:r>
        <w:rPr>
          <w:rFonts w:cs="Arial"/>
          <w:b/>
          <w:bCs/>
        </w:rPr>
        <w:t>approach</w:t>
      </w:r>
      <w:r>
        <w:rPr>
          <w:rFonts w:cs="Arial"/>
          <w:b/>
          <w:bCs/>
          <w:spacing w:val="32"/>
        </w:rPr>
        <w:t xml:space="preserve"> </w:t>
      </w:r>
      <w:r>
        <w:t>Boolean</w:t>
      </w:r>
      <w:r>
        <w:rPr>
          <w:spacing w:val="-13"/>
        </w:rPr>
        <w:t xml:space="preserve"> </w:t>
      </w:r>
      <w:r>
        <w:t>combinations</w:t>
      </w:r>
      <w:r>
        <w:rPr>
          <w:spacing w:val="-14"/>
        </w:rPr>
        <w:t xml:space="preserve"> </w:t>
      </w:r>
      <w:r>
        <w:t>of</w:t>
      </w:r>
      <w:r>
        <w:rPr>
          <w:spacing w:val="-13"/>
        </w:rPr>
        <w:t xml:space="preserve"> </w:t>
      </w:r>
      <w:r>
        <w:t>data</w:t>
      </w:r>
      <w:r>
        <w:rPr>
          <w:spacing w:val="-13"/>
        </w:rPr>
        <w:t xml:space="preserve"> </w:t>
      </w:r>
      <w:r>
        <w:t>matching</w:t>
      </w:r>
      <w:r>
        <w:rPr>
          <w:spacing w:val="-13"/>
        </w:rPr>
        <w:t xml:space="preserve"> </w:t>
      </w:r>
      <w:r>
        <w:t>and</w:t>
      </w:r>
      <w:r>
        <w:rPr>
          <w:spacing w:val="-14"/>
        </w:rPr>
        <w:t xml:space="preserve"> </w:t>
      </w:r>
      <w:r>
        <w:t>natural</w:t>
      </w:r>
      <w:r>
        <w:rPr>
          <w:spacing w:val="-13"/>
        </w:rPr>
        <w:t xml:space="preserve"> </w:t>
      </w:r>
      <w:r>
        <w:t>language</w:t>
      </w:r>
      <w:r>
        <w:rPr>
          <w:spacing w:val="-13"/>
        </w:rPr>
        <w:t xml:space="preserve"> </w:t>
      </w:r>
      <w:r>
        <w:t>processing</w:t>
      </w:r>
      <w:r>
        <w:rPr>
          <w:spacing w:val="-14"/>
        </w:rPr>
        <w:t xml:space="preserve"> </w:t>
      </w:r>
      <w:r>
        <w:t>of</w:t>
      </w:r>
      <w:r>
        <w:rPr>
          <w:spacing w:val="-13"/>
        </w:rPr>
        <w:t xml:space="preserve"> </w:t>
      </w:r>
      <w:r>
        <w:t>the</w:t>
      </w:r>
      <w:r>
        <w:rPr>
          <w:spacing w:val="-13"/>
        </w:rPr>
        <w:t xml:space="preserve"> </w:t>
      </w:r>
      <w:r>
        <w:t>predic-</w:t>
      </w:r>
      <w:r>
        <w:rPr>
          <w:w w:val="99"/>
        </w:rPr>
        <w:t xml:space="preserve"> </w:t>
      </w:r>
      <w:r>
        <w:t>tion</w:t>
      </w:r>
      <w:r>
        <w:rPr>
          <w:spacing w:val="10"/>
        </w:rPr>
        <w:t xml:space="preserve"> </w:t>
      </w:r>
      <w:r>
        <w:t>algorithms</w:t>
      </w:r>
      <w:r>
        <w:rPr>
          <w:spacing w:val="10"/>
        </w:rPr>
        <w:t xml:space="preserve"> </w:t>
      </w:r>
      <w:r>
        <w:t>will</w:t>
      </w:r>
      <w:r>
        <w:rPr>
          <w:spacing w:val="10"/>
        </w:rPr>
        <w:t xml:space="preserve"> </w:t>
      </w:r>
      <w:r>
        <w:t>be</w:t>
      </w:r>
      <w:r>
        <w:rPr>
          <w:spacing w:val="10"/>
        </w:rPr>
        <w:t xml:space="preserve"> </w:t>
      </w:r>
      <w:r>
        <w:t>used</w:t>
      </w:r>
      <w:r>
        <w:rPr>
          <w:spacing w:val="10"/>
        </w:rPr>
        <w:t xml:space="preserve"> </w:t>
      </w:r>
      <w:r>
        <w:t>to</w:t>
      </w:r>
      <w:r>
        <w:rPr>
          <w:spacing w:val="10"/>
        </w:rPr>
        <w:t xml:space="preserve"> </w:t>
      </w:r>
      <w:r>
        <w:t>scan</w:t>
      </w:r>
      <w:r>
        <w:rPr>
          <w:spacing w:val="10"/>
        </w:rPr>
        <w:t xml:space="preserve"> </w:t>
      </w:r>
      <w:r>
        <w:t>a</w:t>
      </w:r>
      <w:r>
        <w:rPr>
          <w:spacing w:val="10"/>
        </w:rPr>
        <w:t xml:space="preserve"> </w:t>
      </w:r>
      <w:r>
        <w:t>real</w:t>
      </w:r>
      <w:r>
        <w:rPr>
          <w:spacing w:val="10"/>
        </w:rPr>
        <w:t xml:space="preserve"> </w:t>
      </w:r>
      <w:r>
        <w:t>time</w:t>
      </w:r>
      <w:r>
        <w:rPr>
          <w:spacing w:val="10"/>
        </w:rPr>
        <w:t xml:space="preserve"> </w:t>
      </w:r>
      <w:r>
        <w:t>copy</w:t>
      </w:r>
      <w:r>
        <w:rPr>
          <w:spacing w:val="10"/>
        </w:rPr>
        <w:t xml:space="preserve"> </w:t>
      </w:r>
      <w:r>
        <w:t>of</w:t>
      </w:r>
      <w:r>
        <w:rPr>
          <w:spacing w:val="10"/>
        </w:rPr>
        <w:t xml:space="preserve"> </w:t>
      </w:r>
      <w:r>
        <w:t>the</w:t>
      </w:r>
      <w:r>
        <w:rPr>
          <w:spacing w:val="10"/>
        </w:rPr>
        <w:t xml:space="preserve"> </w:t>
      </w:r>
      <w:r>
        <w:t>hospital’s</w:t>
      </w:r>
      <w:r>
        <w:rPr>
          <w:spacing w:val="10"/>
        </w:rPr>
        <w:t xml:space="preserve"> </w:t>
      </w:r>
      <w:r>
        <w:t>clinical</w:t>
      </w:r>
      <w:r>
        <w:rPr>
          <w:spacing w:val="10"/>
        </w:rPr>
        <w:t xml:space="preserve"> </w:t>
      </w:r>
      <w:r>
        <w:t>and</w:t>
      </w:r>
      <w:r>
        <w:rPr>
          <w:spacing w:val="10"/>
        </w:rPr>
        <w:t xml:space="preserve"> </w:t>
      </w:r>
      <w:r>
        <w:t>administrative</w:t>
      </w:r>
      <w:r>
        <w:rPr>
          <w:spacing w:val="10"/>
        </w:rPr>
        <w:t xml:space="preserve"> </w:t>
      </w:r>
      <w:r>
        <w:t>data</w:t>
      </w:r>
      <w:r>
        <w:rPr>
          <w:spacing w:val="10"/>
        </w:rPr>
        <w:t xml:space="preserve"> </w:t>
      </w:r>
      <w:r>
        <w:t>including</w:t>
      </w:r>
      <w:r>
        <w:rPr>
          <w:w w:val="99"/>
        </w:rPr>
        <w:t xml:space="preserve"> </w:t>
      </w:r>
      <w:r>
        <w:t>demographic,</w:t>
      </w:r>
      <w:r>
        <w:rPr>
          <w:spacing w:val="-19"/>
        </w:rPr>
        <w:t xml:space="preserve"> </w:t>
      </w:r>
      <w:r>
        <w:t>monitoring,</w:t>
      </w:r>
      <w:r>
        <w:rPr>
          <w:spacing w:val="-19"/>
        </w:rPr>
        <w:t xml:space="preserve"> </w:t>
      </w:r>
      <w:r>
        <w:rPr>
          <w:spacing w:val="-3"/>
        </w:rPr>
        <w:t>pharmacy,</w:t>
      </w:r>
      <w:r>
        <w:rPr>
          <w:spacing w:val="-19"/>
        </w:rPr>
        <w:t xml:space="preserve"> </w:t>
      </w:r>
      <w:r>
        <w:t>laboratory,</w:t>
      </w:r>
      <w:r>
        <w:rPr>
          <w:spacing w:val="-19"/>
        </w:rPr>
        <w:t xml:space="preserve"> </w:t>
      </w:r>
      <w:r>
        <w:t>and</w:t>
      </w:r>
      <w:r>
        <w:rPr>
          <w:spacing w:val="-21"/>
        </w:rPr>
        <w:t xml:space="preserve"> </w:t>
      </w:r>
      <w:commentRangeStart w:id="94"/>
      <w:r>
        <w:t>physician</w:t>
      </w:r>
      <w:r>
        <w:rPr>
          <w:spacing w:val="-22"/>
        </w:rPr>
        <w:t xml:space="preserve"> </w:t>
      </w:r>
      <w:r>
        <w:t>notes</w:t>
      </w:r>
      <w:r>
        <w:rPr>
          <w:spacing w:val="-21"/>
        </w:rPr>
        <w:t xml:space="preserve"> </w:t>
      </w:r>
      <w:commentRangeEnd w:id="94"/>
      <w:r w:rsidR="00EE5109">
        <w:rPr>
          <w:rStyle w:val="CommentReference"/>
          <w:rFonts w:asciiTheme="minorHAnsi" w:eastAsiaTheme="minorHAnsi" w:hAnsiTheme="minorHAnsi"/>
        </w:rPr>
        <w:commentReference w:id="94"/>
      </w:r>
      <w:r>
        <w:rPr>
          <w:spacing w:val="-3"/>
        </w:rPr>
        <w:t>for</w:t>
      </w:r>
      <w:r>
        <w:rPr>
          <w:spacing w:val="-21"/>
        </w:rPr>
        <w:t xml:space="preserve"> </w:t>
      </w:r>
      <w:r>
        <w:t>risk</w:t>
      </w:r>
      <w:r>
        <w:rPr>
          <w:spacing w:val="-22"/>
        </w:rPr>
        <w:t xml:space="preserve"> </w:t>
      </w:r>
      <w:r>
        <w:t>factors</w:t>
      </w:r>
      <w:r>
        <w:rPr>
          <w:spacing w:val="-21"/>
        </w:rPr>
        <w:t xml:space="preserve"> </w:t>
      </w:r>
      <w:r>
        <w:t>and</w:t>
      </w:r>
      <w:r>
        <w:rPr>
          <w:spacing w:val="-21"/>
        </w:rPr>
        <w:t xml:space="preserve"> </w:t>
      </w:r>
      <w:r>
        <w:t>physiological</w:t>
      </w:r>
      <w:r>
        <w:rPr>
          <w:spacing w:val="-21"/>
        </w:rPr>
        <w:t xml:space="preserve"> </w:t>
      </w:r>
      <w:r>
        <w:t>abnormality</w:t>
      </w:r>
      <w:r>
        <w:rPr>
          <w:w w:val="99"/>
        </w:rPr>
        <w:t xml:space="preserve"> </w:t>
      </w:r>
      <w:r>
        <w:t>[FIGURE</w:t>
      </w:r>
      <w:r>
        <w:rPr>
          <w:spacing w:val="-5"/>
        </w:rPr>
        <w:t xml:space="preserve"> </w:t>
      </w:r>
      <w:r>
        <w:t>5</w:t>
      </w:r>
      <w:r>
        <w:rPr>
          <w:spacing w:val="-5"/>
        </w:rPr>
        <w:t xml:space="preserve"> </w:t>
      </w:r>
      <w:r>
        <w:t>MISSSING].</w:t>
      </w:r>
      <w:r>
        <w:rPr>
          <w:spacing w:val="-5"/>
        </w:rPr>
        <w:t xml:space="preserve"> </w:t>
      </w:r>
      <w:r>
        <w:t>The</w:t>
      </w:r>
      <w:r>
        <w:rPr>
          <w:spacing w:val="-5"/>
        </w:rPr>
        <w:t xml:space="preserve"> </w:t>
      </w:r>
      <w:r>
        <w:t>rule</w:t>
      </w:r>
      <w:r>
        <w:rPr>
          <w:spacing w:val="-5"/>
        </w:rPr>
        <w:t xml:space="preserve"> </w:t>
      </w:r>
      <w:r>
        <w:t>engine</w:t>
      </w:r>
      <w:r>
        <w:rPr>
          <w:spacing w:val="-5"/>
        </w:rPr>
        <w:t xml:space="preserve"> </w:t>
      </w:r>
      <w:r>
        <w:t>implemented</w:t>
      </w:r>
      <w:r>
        <w:rPr>
          <w:spacing w:val="-5"/>
        </w:rPr>
        <w:t xml:space="preserve"> </w:t>
      </w:r>
      <w:r>
        <w:t>in</w:t>
      </w:r>
      <w:r>
        <w:rPr>
          <w:spacing w:val="-5"/>
        </w:rPr>
        <w:t xml:space="preserve"> </w:t>
      </w:r>
      <w:r>
        <w:rPr>
          <w:spacing w:val="-4"/>
        </w:rPr>
        <w:t>Java,</w:t>
      </w:r>
      <w:r>
        <w:rPr>
          <w:spacing w:val="-5"/>
        </w:rPr>
        <w:t xml:space="preserve"> </w:t>
      </w:r>
      <w:r>
        <w:t>will</w:t>
      </w:r>
      <w:r>
        <w:rPr>
          <w:spacing w:val="-5"/>
        </w:rPr>
        <w:t xml:space="preserve"> </w:t>
      </w:r>
      <w:r>
        <w:t>send</w:t>
      </w:r>
      <w:r>
        <w:rPr>
          <w:spacing w:val="-5"/>
        </w:rPr>
        <w:t xml:space="preserve"> </w:t>
      </w:r>
      <w:r>
        <w:t>out</w:t>
      </w:r>
      <w:r>
        <w:rPr>
          <w:spacing w:val="-5"/>
        </w:rPr>
        <w:t xml:space="preserve"> </w:t>
      </w:r>
      <w:r>
        <w:t>the</w:t>
      </w:r>
      <w:r>
        <w:rPr>
          <w:spacing w:val="-5"/>
        </w:rPr>
        <w:t xml:space="preserve"> </w:t>
      </w:r>
      <w:r>
        <w:t>alert</w:t>
      </w:r>
      <w:r>
        <w:rPr>
          <w:spacing w:val="-5"/>
        </w:rPr>
        <w:t xml:space="preserve"> </w:t>
      </w:r>
      <w:r>
        <w:t>an</w:t>
      </w:r>
      <w:r>
        <w:rPr>
          <w:spacing w:val="-5"/>
        </w:rPr>
        <w:t xml:space="preserve"> </w:t>
      </w:r>
      <w:r>
        <w:t>alert</w:t>
      </w:r>
      <w:r>
        <w:rPr>
          <w:spacing w:val="-5"/>
        </w:rPr>
        <w:t xml:space="preserve"> </w:t>
      </w:r>
      <w:r>
        <w:t>to</w:t>
      </w:r>
      <w:r>
        <w:rPr>
          <w:spacing w:val="-5"/>
        </w:rPr>
        <w:t xml:space="preserve"> </w:t>
      </w:r>
      <w:r>
        <w:t>providers.</w:t>
      </w:r>
    </w:p>
    <w:p w14:paraId="3A1BE2F2" w14:textId="77777777" w:rsidR="006024AE" w:rsidRDefault="00DD5827">
      <w:pPr>
        <w:pStyle w:val="BodyText"/>
        <w:spacing w:before="96" w:line="268" w:lineRule="auto"/>
        <w:ind w:right="119"/>
        <w:jc w:val="both"/>
      </w:pPr>
      <w:r>
        <w:rPr>
          <w:rFonts w:cs="Arial"/>
          <w:b/>
          <w:bCs/>
        </w:rPr>
        <w:t xml:space="preserve">For specific aim 2a, </w:t>
      </w:r>
      <w:commentRangeStart w:id="95"/>
      <w:r>
        <w:t xml:space="preserve">we will integrate patient triage and advance compliance into </w:t>
      </w:r>
      <w:r>
        <w:rPr>
          <w:spacing w:val="-4"/>
        </w:rPr>
        <w:t xml:space="preserve">Dr. </w:t>
      </w:r>
      <w:r>
        <w:t>Gong’s clinical trial</w:t>
      </w:r>
      <w:r>
        <w:rPr>
          <w:spacing w:val="41"/>
        </w:rPr>
        <w:t xml:space="preserve"> </w:t>
      </w:r>
      <w:r>
        <w:t>and</w:t>
      </w:r>
      <w:r>
        <w:rPr>
          <w:w w:val="99"/>
        </w:rPr>
        <w:t xml:space="preserve"> </w:t>
      </w:r>
      <w:r>
        <w:t>sustained quality improvement and to focus education efforts on the most effective components of the</w:t>
      </w:r>
      <w:r>
        <w:rPr>
          <w:spacing w:val="5"/>
        </w:rPr>
        <w:t xml:space="preserve"> </w:t>
      </w:r>
      <w:r>
        <w:t>checklist</w:t>
      </w:r>
      <w:r>
        <w:rPr>
          <w:w w:val="99"/>
        </w:rPr>
        <w:t xml:space="preserve"> </w:t>
      </w:r>
      <w:r>
        <w:t>intervention. The</w:t>
      </w:r>
      <w:r>
        <w:rPr>
          <w:spacing w:val="12"/>
        </w:rPr>
        <w:t xml:space="preserve"> </w:t>
      </w:r>
      <w:r>
        <w:t>compliance</w:t>
      </w:r>
      <w:r>
        <w:rPr>
          <w:spacing w:val="12"/>
        </w:rPr>
        <w:t xml:space="preserve"> </w:t>
      </w:r>
      <w:r>
        <w:t>information</w:t>
      </w:r>
      <w:r>
        <w:rPr>
          <w:spacing w:val="12"/>
        </w:rPr>
        <w:t xml:space="preserve"> </w:t>
      </w:r>
      <w:r>
        <w:t>will</w:t>
      </w:r>
      <w:r>
        <w:rPr>
          <w:spacing w:val="12"/>
        </w:rPr>
        <w:t xml:space="preserve"> </w:t>
      </w:r>
      <w:r>
        <w:t>be</w:t>
      </w:r>
      <w:r>
        <w:rPr>
          <w:spacing w:val="12"/>
        </w:rPr>
        <w:t xml:space="preserve"> </w:t>
      </w:r>
      <w:r>
        <w:rPr>
          <w:spacing w:val="-3"/>
        </w:rPr>
        <w:t>reviewed</w:t>
      </w:r>
      <w:r>
        <w:rPr>
          <w:spacing w:val="12"/>
        </w:rPr>
        <w:t xml:space="preserve"> </w:t>
      </w:r>
      <w:r>
        <w:rPr>
          <w:spacing w:val="-3"/>
        </w:rPr>
        <w:t>for</w:t>
      </w:r>
      <w:r>
        <w:rPr>
          <w:spacing w:val="12"/>
        </w:rPr>
        <w:t xml:space="preserve"> </w:t>
      </w:r>
      <w:r>
        <w:t>various</w:t>
      </w:r>
      <w:r>
        <w:rPr>
          <w:spacing w:val="12"/>
        </w:rPr>
        <w:t xml:space="preserve"> </w:t>
      </w:r>
      <w:r>
        <w:t>items</w:t>
      </w:r>
      <w:r>
        <w:rPr>
          <w:spacing w:val="12"/>
        </w:rPr>
        <w:t xml:space="preserve"> </w:t>
      </w:r>
      <w:r>
        <w:t>during</w:t>
      </w:r>
      <w:r>
        <w:rPr>
          <w:spacing w:val="12"/>
        </w:rPr>
        <w:t xml:space="preserve"> </w:t>
      </w:r>
      <w:r>
        <w:t>the</w:t>
      </w:r>
      <w:r>
        <w:rPr>
          <w:spacing w:val="12"/>
        </w:rPr>
        <w:t xml:space="preserve"> </w:t>
      </w:r>
      <w:r>
        <w:t>course</w:t>
      </w:r>
      <w:r>
        <w:rPr>
          <w:spacing w:val="12"/>
        </w:rPr>
        <w:t xml:space="preserve"> </w:t>
      </w:r>
      <w:r>
        <w:t>of</w:t>
      </w:r>
      <w:r>
        <w:rPr>
          <w:spacing w:val="12"/>
        </w:rPr>
        <w:t xml:space="preserve"> </w:t>
      </w:r>
      <w:r>
        <w:t>study</w:t>
      </w:r>
      <w:r>
        <w:rPr>
          <w:spacing w:val="12"/>
        </w:rPr>
        <w:t xml:space="preserve"> </w:t>
      </w:r>
      <w:r>
        <w:t>so</w:t>
      </w:r>
      <w:r>
        <w:rPr>
          <w:spacing w:val="12"/>
        </w:rPr>
        <w:t xml:space="preserve"> </w:t>
      </w:r>
      <w:r>
        <w:t>that</w:t>
      </w:r>
      <w:r>
        <w:rPr>
          <w:w w:val="99"/>
        </w:rPr>
        <w:t xml:space="preserve"> </w:t>
      </w:r>
      <w:r>
        <w:t xml:space="preserve">sites could be targeted </w:t>
      </w:r>
      <w:r>
        <w:rPr>
          <w:spacing w:val="-3"/>
        </w:rPr>
        <w:t>for</w:t>
      </w:r>
      <w:r>
        <w:rPr>
          <w:spacing w:val="-33"/>
        </w:rPr>
        <w:t xml:space="preserve"> </w:t>
      </w:r>
      <w:r>
        <w:t>re-education.</w:t>
      </w:r>
    </w:p>
    <w:p w14:paraId="5ADE3D26" w14:textId="77777777" w:rsidR="006024AE" w:rsidRDefault="00DD5827">
      <w:pPr>
        <w:pStyle w:val="BodyText"/>
        <w:spacing w:before="96" w:line="268" w:lineRule="auto"/>
        <w:ind w:right="117"/>
        <w:jc w:val="both"/>
      </w:pPr>
      <w:r>
        <w:rPr>
          <w:b/>
        </w:rPr>
        <w:t xml:space="preserve">For specific aim 2b, </w:t>
      </w:r>
      <w:r>
        <w:rPr>
          <w:spacing w:val="-4"/>
        </w:rPr>
        <w:t xml:space="preserve">We </w:t>
      </w:r>
      <w:r>
        <w:t>will continuously update our model with new incoming patients, expand to other</w:t>
      </w:r>
      <w:r>
        <w:rPr>
          <w:spacing w:val="14"/>
        </w:rPr>
        <w:t xml:space="preserve"> </w:t>
      </w:r>
      <w:r>
        <w:t>re-</w:t>
      </w:r>
      <w:r>
        <w:rPr>
          <w:w w:val="99"/>
        </w:rPr>
        <w:t xml:space="preserve"> </w:t>
      </w:r>
      <w:r>
        <w:t>gional</w:t>
      </w:r>
      <w:r>
        <w:rPr>
          <w:spacing w:val="-13"/>
        </w:rPr>
        <w:t xml:space="preserve"> </w:t>
      </w:r>
      <w:r>
        <w:t>institutions</w:t>
      </w:r>
      <w:r>
        <w:rPr>
          <w:spacing w:val="-13"/>
        </w:rPr>
        <w:t xml:space="preserve"> </w:t>
      </w:r>
      <w:r>
        <w:t>and</w:t>
      </w:r>
      <w:r>
        <w:rPr>
          <w:spacing w:val="-13"/>
        </w:rPr>
        <w:t xml:space="preserve"> </w:t>
      </w:r>
      <w:r>
        <w:t>incorporate</w:t>
      </w:r>
      <w:r>
        <w:rPr>
          <w:spacing w:val="-13"/>
        </w:rPr>
        <w:t xml:space="preserve"> </w:t>
      </w:r>
      <w:r>
        <w:t>provider</w:t>
      </w:r>
      <w:r>
        <w:rPr>
          <w:spacing w:val="-13"/>
        </w:rPr>
        <w:t xml:space="preserve"> </w:t>
      </w:r>
      <w:r>
        <w:t>compliance,</w:t>
      </w:r>
      <w:r>
        <w:rPr>
          <w:spacing w:val="-13"/>
        </w:rPr>
        <w:t xml:space="preserve"> </w:t>
      </w:r>
      <w:r>
        <w:t>seasonal</w:t>
      </w:r>
      <w:r>
        <w:rPr>
          <w:spacing w:val="-13"/>
        </w:rPr>
        <w:t xml:space="preserve"> </w:t>
      </w:r>
      <w:r>
        <w:t>effects</w:t>
      </w:r>
      <w:r>
        <w:rPr>
          <w:spacing w:val="-13"/>
        </w:rPr>
        <w:t xml:space="preserve"> </w:t>
      </w:r>
      <w:r>
        <w:t>and</w:t>
      </w:r>
      <w:r>
        <w:rPr>
          <w:spacing w:val="-13"/>
        </w:rPr>
        <w:t xml:space="preserve"> </w:t>
      </w:r>
      <w:r>
        <w:t>institutional</w:t>
      </w:r>
      <w:r>
        <w:rPr>
          <w:spacing w:val="-13"/>
        </w:rPr>
        <w:t xml:space="preserve"> </w:t>
      </w:r>
      <w:r>
        <w:t>learning</w:t>
      </w:r>
      <w:r>
        <w:rPr>
          <w:spacing w:val="-13"/>
        </w:rPr>
        <w:t xml:space="preserve"> </w:t>
      </w:r>
      <w:r>
        <w:t>into</w:t>
      </w:r>
      <w:r>
        <w:rPr>
          <w:spacing w:val="-13"/>
        </w:rPr>
        <w:t xml:space="preserve"> </w:t>
      </w:r>
      <w:r>
        <w:t>the</w:t>
      </w:r>
      <w:r>
        <w:rPr>
          <w:spacing w:val="-13"/>
        </w:rPr>
        <w:t xml:space="preserve"> </w:t>
      </w:r>
      <w:r>
        <w:t>model</w:t>
      </w:r>
      <w:commentRangeEnd w:id="95"/>
      <w:r w:rsidR="00EE5109">
        <w:rPr>
          <w:rStyle w:val="CommentReference"/>
          <w:rFonts w:asciiTheme="minorHAnsi" w:eastAsiaTheme="minorHAnsi" w:hAnsiTheme="minorHAnsi"/>
        </w:rPr>
        <w:commentReference w:id="95"/>
      </w:r>
      <w:r>
        <w:t>.</w:t>
      </w:r>
    </w:p>
    <w:p w14:paraId="1ADCAF7A" w14:textId="77777777" w:rsidR="006024AE" w:rsidRDefault="00DD5827">
      <w:pPr>
        <w:pStyle w:val="Heading2"/>
        <w:ind w:left="100" w:firstLine="0"/>
        <w:jc w:val="both"/>
        <w:rPr>
          <w:b w:val="0"/>
          <w:bCs w:val="0"/>
        </w:rPr>
      </w:pPr>
      <w:r>
        <w:t>References</w:t>
      </w:r>
    </w:p>
    <w:p w14:paraId="1F44988A" w14:textId="77777777" w:rsidR="006024AE" w:rsidRDefault="006024AE">
      <w:pPr>
        <w:jc w:val="both"/>
        <w:sectPr w:rsidR="006024AE">
          <w:pgSz w:w="12240" w:h="15840"/>
          <w:pgMar w:top="700" w:right="600" w:bottom="280" w:left="620" w:header="720" w:footer="720" w:gutter="0"/>
          <w:cols w:space="720"/>
        </w:sectPr>
      </w:pPr>
    </w:p>
    <w:p w14:paraId="259CA8F9" w14:textId="77777777" w:rsidR="006024AE" w:rsidRDefault="00DD5827">
      <w:pPr>
        <w:spacing w:before="41"/>
        <w:ind w:left="120"/>
        <w:rPr>
          <w:rFonts w:ascii="Arial" w:eastAsia="Arial" w:hAnsi="Arial" w:cs="Arial"/>
          <w:sz w:val="28"/>
          <w:szCs w:val="28"/>
        </w:rPr>
      </w:pPr>
      <w:r>
        <w:rPr>
          <w:rFonts w:ascii="Arial"/>
          <w:b/>
          <w:sz w:val="28"/>
        </w:rPr>
        <w:lastRenderedPageBreak/>
        <w:t>References</w:t>
      </w:r>
    </w:p>
    <w:p w14:paraId="060B0CD6" w14:textId="77777777" w:rsidR="006024AE" w:rsidRDefault="00DD5827">
      <w:pPr>
        <w:pStyle w:val="BodyText"/>
        <w:spacing w:before="112" w:line="268" w:lineRule="auto"/>
        <w:ind w:left="593" w:right="117" w:hanging="352"/>
        <w:jc w:val="both"/>
      </w:pPr>
      <w:r>
        <w:t>[1]</w:t>
      </w:r>
      <w:r>
        <w:rPr>
          <w:spacing w:val="42"/>
        </w:rPr>
        <w:t xml:space="preserve"> </w:t>
      </w:r>
      <w:r>
        <w:t>H.</w:t>
      </w:r>
      <w:r>
        <w:rPr>
          <w:spacing w:val="14"/>
        </w:rPr>
        <w:t xml:space="preserve"> </w:t>
      </w:r>
      <w:r>
        <w:t>Wunsch,</w:t>
      </w:r>
      <w:r>
        <w:rPr>
          <w:spacing w:val="18"/>
        </w:rPr>
        <w:t xml:space="preserve"> </w:t>
      </w:r>
      <w:r>
        <w:rPr>
          <w:spacing w:val="-10"/>
        </w:rPr>
        <w:t>W.</w:t>
      </w:r>
      <w:r>
        <w:rPr>
          <w:spacing w:val="14"/>
        </w:rPr>
        <w:t xml:space="preserve"> </w:t>
      </w:r>
      <w:r>
        <w:rPr>
          <w:spacing w:val="-14"/>
        </w:rPr>
        <w:t>T.</w:t>
      </w:r>
      <w:r>
        <w:rPr>
          <w:spacing w:val="14"/>
        </w:rPr>
        <w:t xml:space="preserve"> </w:t>
      </w:r>
      <w:r>
        <w:t>Linde-Zwirble,</w:t>
      </w:r>
      <w:r>
        <w:rPr>
          <w:spacing w:val="18"/>
        </w:rPr>
        <w:t xml:space="preserve"> </w:t>
      </w:r>
      <w:r>
        <w:rPr>
          <w:spacing w:val="-9"/>
        </w:rPr>
        <w:t>D.</w:t>
      </w:r>
      <w:r>
        <w:rPr>
          <w:spacing w:val="14"/>
        </w:rPr>
        <w:t xml:space="preserve"> </w:t>
      </w:r>
      <w:r>
        <w:rPr>
          <w:spacing w:val="-4"/>
        </w:rPr>
        <w:t>C.</w:t>
      </w:r>
      <w:r>
        <w:rPr>
          <w:spacing w:val="14"/>
        </w:rPr>
        <w:t xml:space="preserve"> </w:t>
      </w:r>
      <w:r>
        <w:t>Angus,</w:t>
      </w:r>
      <w:r>
        <w:rPr>
          <w:spacing w:val="18"/>
        </w:rPr>
        <w:t xml:space="preserve"> </w:t>
      </w:r>
      <w:r>
        <w:t>M.</w:t>
      </w:r>
      <w:r>
        <w:rPr>
          <w:spacing w:val="14"/>
        </w:rPr>
        <w:t xml:space="preserve"> </w:t>
      </w:r>
      <w:r>
        <w:t>E.</w:t>
      </w:r>
      <w:r>
        <w:rPr>
          <w:spacing w:val="14"/>
        </w:rPr>
        <w:t xml:space="preserve"> </w:t>
      </w:r>
      <w:r>
        <w:t>Hartman,</w:t>
      </w:r>
      <w:r>
        <w:rPr>
          <w:spacing w:val="18"/>
        </w:rPr>
        <w:t xml:space="preserve"> </w:t>
      </w:r>
      <w:r>
        <w:t>E.</w:t>
      </w:r>
      <w:r>
        <w:rPr>
          <w:spacing w:val="14"/>
        </w:rPr>
        <w:t xml:space="preserve"> </w:t>
      </w:r>
      <w:r>
        <w:rPr>
          <w:spacing w:val="-3"/>
        </w:rPr>
        <w:t>B.</w:t>
      </w:r>
      <w:r>
        <w:rPr>
          <w:spacing w:val="14"/>
        </w:rPr>
        <w:t xml:space="preserve"> </w:t>
      </w:r>
      <w:r>
        <w:t>Milbrandt,</w:t>
      </w:r>
      <w:r>
        <w:rPr>
          <w:spacing w:val="18"/>
        </w:rPr>
        <w:t xml:space="preserve"> </w:t>
      </w:r>
      <w:r>
        <w:t>and</w:t>
      </w:r>
      <w:r>
        <w:rPr>
          <w:spacing w:val="14"/>
        </w:rPr>
        <w:t xml:space="preserve"> </w:t>
      </w:r>
      <w:r>
        <w:rPr>
          <w:spacing w:val="-4"/>
        </w:rPr>
        <w:t>J.</w:t>
      </w:r>
      <w:r>
        <w:rPr>
          <w:spacing w:val="14"/>
        </w:rPr>
        <w:t xml:space="preserve"> </w:t>
      </w:r>
      <w:r>
        <w:t>M.</w:t>
      </w:r>
      <w:r>
        <w:rPr>
          <w:spacing w:val="14"/>
        </w:rPr>
        <w:t xml:space="preserve"> </w:t>
      </w:r>
      <w:r>
        <w:t>Kahn.</w:t>
      </w:r>
      <w:r>
        <w:rPr>
          <w:spacing w:val="12"/>
        </w:rPr>
        <w:t xml:space="preserve"> </w:t>
      </w:r>
      <w:r>
        <w:t>The</w:t>
      </w:r>
      <w:r>
        <w:rPr>
          <w:spacing w:val="14"/>
        </w:rPr>
        <w:t xml:space="preserve"> </w:t>
      </w:r>
      <w:r>
        <w:t>epi-</w:t>
      </w:r>
      <w:r>
        <w:rPr>
          <w:w w:val="99"/>
        </w:rPr>
        <w:t xml:space="preserve"> </w:t>
      </w:r>
      <w:r>
        <w:t xml:space="preserve">demiology of mechanical ventilation use in the United States. </w:t>
      </w:r>
      <w:r>
        <w:rPr>
          <w:rFonts w:cs="Arial"/>
          <w:i/>
        </w:rPr>
        <w:t>Crit Care Med</w:t>
      </w:r>
      <w:r>
        <w:t>, 38(10):1947–1953, Oct</w:t>
      </w:r>
      <w:r>
        <w:rPr>
          <w:spacing w:val="-41"/>
        </w:rPr>
        <w:t xml:space="preserve"> </w:t>
      </w:r>
      <w:r>
        <w:t>2010.</w:t>
      </w:r>
      <w:r>
        <w:rPr>
          <w:w w:val="99"/>
        </w:rPr>
        <w:t xml:space="preserve"> </w:t>
      </w:r>
      <w:r>
        <w:t>PMID:</w:t>
      </w:r>
      <w:r>
        <w:rPr>
          <w:spacing w:val="-15"/>
        </w:rPr>
        <w:t xml:space="preserve"> </w:t>
      </w:r>
      <w:r>
        <w:t>20639743.</w:t>
      </w:r>
    </w:p>
    <w:p w14:paraId="70F81FF1" w14:textId="77777777" w:rsidR="006024AE" w:rsidRDefault="00DD5827">
      <w:pPr>
        <w:pStyle w:val="BodyText"/>
        <w:spacing w:before="179" w:line="268" w:lineRule="auto"/>
        <w:ind w:left="593" w:right="119" w:hanging="352"/>
        <w:jc w:val="both"/>
      </w:pPr>
      <w:r>
        <w:t xml:space="preserve">[2] </w:t>
      </w:r>
      <w:r>
        <w:rPr>
          <w:spacing w:val="-15"/>
        </w:rPr>
        <w:t xml:space="preserve">V. </w:t>
      </w:r>
      <w:r>
        <w:t xml:space="preserve">M. Ranieri, </w:t>
      </w:r>
      <w:r>
        <w:rPr>
          <w:spacing w:val="-17"/>
        </w:rPr>
        <w:t xml:space="preserve">F. </w:t>
      </w:r>
      <w:r>
        <w:t xml:space="preserve">Giunta, </w:t>
      </w:r>
      <w:r>
        <w:rPr>
          <w:spacing w:val="-21"/>
        </w:rPr>
        <w:t xml:space="preserve">P. </w:t>
      </w:r>
      <w:r>
        <w:t xml:space="preserve">M. Suter, and A. </w:t>
      </w:r>
      <w:r>
        <w:rPr>
          <w:spacing w:val="-3"/>
        </w:rPr>
        <w:t xml:space="preserve">S. Slutsky. </w:t>
      </w:r>
      <w:r>
        <w:t>Mechanical ventilation as a mediator of</w:t>
      </w:r>
      <w:r>
        <w:rPr>
          <w:spacing w:val="26"/>
        </w:rPr>
        <w:t xml:space="preserve"> </w:t>
      </w:r>
      <w:r>
        <w:t>multisystem</w:t>
      </w:r>
      <w:r>
        <w:rPr>
          <w:w w:val="99"/>
        </w:rPr>
        <w:t xml:space="preserve"> </w:t>
      </w:r>
      <w:r>
        <w:t>organ</w:t>
      </w:r>
      <w:r>
        <w:rPr>
          <w:spacing w:val="-9"/>
        </w:rPr>
        <w:t xml:space="preserve"> </w:t>
      </w:r>
      <w:r>
        <w:t>failure</w:t>
      </w:r>
      <w:r>
        <w:rPr>
          <w:spacing w:val="-9"/>
        </w:rPr>
        <w:t xml:space="preserve"> </w:t>
      </w:r>
      <w:r>
        <w:t>in</w:t>
      </w:r>
      <w:r>
        <w:rPr>
          <w:spacing w:val="-9"/>
        </w:rPr>
        <w:t xml:space="preserve"> </w:t>
      </w:r>
      <w:r>
        <w:t>acute</w:t>
      </w:r>
      <w:r>
        <w:rPr>
          <w:spacing w:val="-9"/>
        </w:rPr>
        <w:t xml:space="preserve"> </w:t>
      </w:r>
      <w:r>
        <w:t>respiratory</w:t>
      </w:r>
      <w:r>
        <w:rPr>
          <w:spacing w:val="-9"/>
        </w:rPr>
        <w:t xml:space="preserve"> </w:t>
      </w:r>
      <w:r>
        <w:t>distress</w:t>
      </w:r>
      <w:r>
        <w:rPr>
          <w:spacing w:val="-9"/>
        </w:rPr>
        <w:t xml:space="preserve"> </w:t>
      </w:r>
      <w:r>
        <w:t>syndrome.</w:t>
      </w:r>
      <w:r>
        <w:rPr>
          <w:spacing w:val="12"/>
        </w:rPr>
        <w:t xml:space="preserve"> </w:t>
      </w:r>
      <w:r>
        <w:rPr>
          <w:rFonts w:cs="Arial"/>
          <w:i/>
        </w:rPr>
        <w:t>JAMA</w:t>
      </w:r>
      <w:r>
        <w:t>,</w:t>
      </w:r>
      <w:r>
        <w:rPr>
          <w:spacing w:val="-9"/>
        </w:rPr>
        <w:t xml:space="preserve"> </w:t>
      </w:r>
      <w:r>
        <w:t>284(1):43–44,</w:t>
      </w:r>
      <w:r>
        <w:rPr>
          <w:spacing w:val="-9"/>
        </w:rPr>
        <w:t xml:space="preserve"> </w:t>
      </w:r>
      <w:r>
        <w:t>Jul</w:t>
      </w:r>
      <w:r>
        <w:rPr>
          <w:spacing w:val="-9"/>
        </w:rPr>
        <w:t xml:space="preserve"> </w:t>
      </w:r>
      <w:r>
        <w:t>2000.</w:t>
      </w:r>
      <w:r>
        <w:rPr>
          <w:spacing w:val="-9"/>
        </w:rPr>
        <w:t xml:space="preserve"> </w:t>
      </w:r>
      <w:r>
        <w:t>PMID:</w:t>
      </w:r>
      <w:r>
        <w:rPr>
          <w:spacing w:val="-9"/>
        </w:rPr>
        <w:t xml:space="preserve"> </w:t>
      </w:r>
      <w:r>
        <w:t>10872010.</w:t>
      </w:r>
    </w:p>
    <w:p w14:paraId="79EE5536" w14:textId="77777777" w:rsidR="006024AE" w:rsidRDefault="00DD5827">
      <w:pPr>
        <w:pStyle w:val="BodyText"/>
        <w:spacing w:before="179" w:line="268" w:lineRule="auto"/>
        <w:ind w:left="593" w:right="119" w:hanging="352"/>
        <w:jc w:val="both"/>
      </w:pPr>
      <w:r>
        <w:t>[3]</w:t>
      </w:r>
      <w:r>
        <w:rPr>
          <w:spacing w:val="39"/>
        </w:rPr>
        <w:t xml:space="preserve"> </w:t>
      </w:r>
      <w:r>
        <w:rPr>
          <w:spacing w:val="-4"/>
        </w:rPr>
        <w:t>J.</w:t>
      </w:r>
      <w:r>
        <w:rPr>
          <w:spacing w:val="-10"/>
        </w:rPr>
        <w:t xml:space="preserve"> </w:t>
      </w:r>
      <w:r>
        <w:t>M.</w:t>
      </w:r>
      <w:r>
        <w:rPr>
          <w:spacing w:val="-10"/>
        </w:rPr>
        <w:t xml:space="preserve"> </w:t>
      </w:r>
      <w:r>
        <w:t>Rohde,</w:t>
      </w:r>
      <w:r>
        <w:rPr>
          <w:spacing w:val="-10"/>
        </w:rPr>
        <w:t xml:space="preserve"> </w:t>
      </w:r>
      <w:r>
        <w:t>A.</w:t>
      </w:r>
      <w:r>
        <w:rPr>
          <w:spacing w:val="-10"/>
        </w:rPr>
        <w:t xml:space="preserve"> </w:t>
      </w:r>
      <w:r>
        <w:rPr>
          <w:spacing w:val="-4"/>
        </w:rPr>
        <w:t>J.</w:t>
      </w:r>
      <w:r>
        <w:rPr>
          <w:spacing w:val="-10"/>
        </w:rPr>
        <w:t xml:space="preserve"> </w:t>
      </w:r>
      <w:r>
        <w:t>Odden,</w:t>
      </w:r>
      <w:r>
        <w:rPr>
          <w:spacing w:val="-10"/>
        </w:rPr>
        <w:t xml:space="preserve"> </w:t>
      </w:r>
      <w:r>
        <w:rPr>
          <w:spacing w:val="-4"/>
        </w:rPr>
        <w:t>C.</w:t>
      </w:r>
      <w:r>
        <w:rPr>
          <w:spacing w:val="-10"/>
        </w:rPr>
        <w:t xml:space="preserve"> </w:t>
      </w:r>
      <w:r>
        <w:t>Bonham,</w:t>
      </w:r>
      <w:r>
        <w:rPr>
          <w:spacing w:val="-10"/>
        </w:rPr>
        <w:t xml:space="preserve"> </w:t>
      </w:r>
      <w:r>
        <w:t>L.</w:t>
      </w:r>
      <w:r>
        <w:rPr>
          <w:spacing w:val="-10"/>
        </w:rPr>
        <w:t xml:space="preserve"> </w:t>
      </w:r>
      <w:r>
        <w:t>Kuhn,</w:t>
      </w:r>
      <w:r>
        <w:rPr>
          <w:spacing w:val="-10"/>
        </w:rPr>
        <w:t xml:space="preserve"> </w:t>
      </w:r>
      <w:r>
        <w:rPr>
          <w:spacing w:val="-21"/>
        </w:rPr>
        <w:t>P.</w:t>
      </w:r>
      <w:r>
        <w:rPr>
          <w:spacing w:val="-10"/>
        </w:rPr>
        <w:t xml:space="preserve"> </w:t>
      </w:r>
      <w:r>
        <w:t>N.</w:t>
      </w:r>
      <w:r>
        <w:rPr>
          <w:spacing w:val="-10"/>
        </w:rPr>
        <w:t xml:space="preserve"> </w:t>
      </w:r>
      <w:r>
        <w:t>Malani,</w:t>
      </w:r>
      <w:r>
        <w:rPr>
          <w:spacing w:val="-10"/>
        </w:rPr>
        <w:t xml:space="preserve"> </w:t>
      </w:r>
      <w:r>
        <w:t>L.</w:t>
      </w:r>
      <w:r>
        <w:rPr>
          <w:spacing w:val="-10"/>
        </w:rPr>
        <w:t xml:space="preserve"> </w:t>
      </w:r>
      <w:r>
        <w:t>M.</w:t>
      </w:r>
      <w:r>
        <w:rPr>
          <w:spacing w:val="-10"/>
        </w:rPr>
        <w:t xml:space="preserve"> </w:t>
      </w:r>
      <w:r>
        <w:t>Chen,</w:t>
      </w:r>
      <w:r>
        <w:rPr>
          <w:spacing w:val="-10"/>
        </w:rPr>
        <w:t xml:space="preserve"> </w:t>
      </w:r>
      <w:r>
        <w:rPr>
          <w:spacing w:val="-3"/>
        </w:rPr>
        <w:t>S.</w:t>
      </w:r>
      <w:r>
        <w:rPr>
          <w:spacing w:val="-10"/>
        </w:rPr>
        <w:t xml:space="preserve"> </w:t>
      </w:r>
      <w:r>
        <w:t>A.</w:t>
      </w:r>
      <w:r>
        <w:rPr>
          <w:spacing w:val="-10"/>
        </w:rPr>
        <w:t xml:space="preserve"> </w:t>
      </w:r>
      <w:r>
        <w:t>Flanders,</w:t>
      </w:r>
      <w:r>
        <w:rPr>
          <w:spacing w:val="-10"/>
        </w:rPr>
        <w:t xml:space="preserve"> </w:t>
      </w:r>
      <w:r>
        <w:t>and</w:t>
      </w:r>
      <w:r>
        <w:rPr>
          <w:spacing w:val="-10"/>
        </w:rPr>
        <w:t xml:space="preserve"> </w:t>
      </w:r>
      <w:r>
        <w:rPr>
          <w:spacing w:val="-14"/>
        </w:rPr>
        <w:t>T.</w:t>
      </w:r>
      <w:r>
        <w:rPr>
          <w:spacing w:val="-10"/>
        </w:rPr>
        <w:t xml:space="preserve"> </w:t>
      </w:r>
      <w:r>
        <w:rPr>
          <w:spacing w:val="-4"/>
        </w:rPr>
        <w:t>J.</w:t>
      </w:r>
      <w:r>
        <w:rPr>
          <w:spacing w:val="-10"/>
        </w:rPr>
        <w:t xml:space="preserve"> </w:t>
      </w:r>
      <w:r>
        <w:t>Iwashyna.</w:t>
      </w:r>
      <w:r>
        <w:rPr>
          <w:w w:val="99"/>
        </w:rPr>
        <w:t xml:space="preserve"> </w:t>
      </w:r>
      <w:r>
        <w:t xml:space="preserve">The epidemiology of acute organ system dysfunction from </w:t>
      </w:r>
      <w:r>
        <w:rPr>
          <w:spacing w:val="-3"/>
        </w:rPr>
        <w:t xml:space="preserve">severe </w:t>
      </w:r>
      <w:r>
        <w:t>sepsis outside of the intensive care</w:t>
      </w:r>
      <w:r>
        <w:rPr>
          <w:spacing w:val="15"/>
        </w:rPr>
        <w:t xml:space="preserve"> </w:t>
      </w:r>
      <w:r>
        <w:t>unit.</w:t>
      </w:r>
      <w:r>
        <w:rPr>
          <w:w w:val="99"/>
        </w:rPr>
        <w:t xml:space="preserve"> </w:t>
      </w:r>
      <w:r>
        <w:rPr>
          <w:rFonts w:cs="Arial"/>
          <w:i/>
        </w:rPr>
        <w:t>J</w:t>
      </w:r>
      <w:r>
        <w:rPr>
          <w:rFonts w:cs="Arial"/>
          <w:i/>
          <w:spacing w:val="-7"/>
        </w:rPr>
        <w:t xml:space="preserve"> </w:t>
      </w:r>
      <w:r>
        <w:rPr>
          <w:rFonts w:cs="Arial"/>
          <w:i/>
        </w:rPr>
        <w:t>Hosp</w:t>
      </w:r>
      <w:r>
        <w:rPr>
          <w:rFonts w:cs="Arial"/>
          <w:i/>
          <w:spacing w:val="-7"/>
        </w:rPr>
        <w:t xml:space="preserve"> </w:t>
      </w:r>
      <w:r>
        <w:rPr>
          <w:rFonts w:cs="Arial"/>
          <w:i/>
        </w:rPr>
        <w:t>Med</w:t>
      </w:r>
      <w:r>
        <w:t>,</w:t>
      </w:r>
      <w:r>
        <w:rPr>
          <w:spacing w:val="-7"/>
        </w:rPr>
        <w:t xml:space="preserve"> </w:t>
      </w:r>
      <w:r>
        <w:t>8(5):243–247,</w:t>
      </w:r>
      <w:r>
        <w:rPr>
          <w:spacing w:val="-7"/>
        </w:rPr>
        <w:t xml:space="preserve"> </w:t>
      </w:r>
      <w:r>
        <w:rPr>
          <w:spacing w:val="-3"/>
        </w:rPr>
        <w:t>May</w:t>
      </w:r>
      <w:r>
        <w:rPr>
          <w:spacing w:val="-7"/>
        </w:rPr>
        <w:t xml:space="preserve"> </w:t>
      </w:r>
      <w:r>
        <w:t>2013.</w:t>
      </w:r>
      <w:r>
        <w:rPr>
          <w:spacing w:val="-7"/>
        </w:rPr>
        <w:t xml:space="preserve"> </w:t>
      </w:r>
      <w:r>
        <w:t>PMID:</w:t>
      </w:r>
      <w:r>
        <w:rPr>
          <w:spacing w:val="-7"/>
        </w:rPr>
        <w:t xml:space="preserve"> </w:t>
      </w:r>
      <w:r>
        <w:t>23401431.</w:t>
      </w:r>
    </w:p>
    <w:p w14:paraId="4747F1C7" w14:textId="77777777" w:rsidR="006024AE" w:rsidRDefault="00DD5827">
      <w:pPr>
        <w:pStyle w:val="BodyText"/>
        <w:spacing w:before="179" w:line="268" w:lineRule="auto"/>
        <w:ind w:left="593" w:right="119" w:hanging="352"/>
        <w:jc w:val="both"/>
      </w:pPr>
      <w:r>
        <w:t xml:space="preserve">[4] K. M. Hillman, </w:t>
      </w:r>
      <w:r>
        <w:rPr>
          <w:spacing w:val="-21"/>
        </w:rPr>
        <w:t xml:space="preserve">P. </w:t>
      </w:r>
      <w:r>
        <w:rPr>
          <w:spacing w:val="-4"/>
        </w:rPr>
        <w:t xml:space="preserve">J. </w:t>
      </w:r>
      <w:r>
        <w:t xml:space="preserve">Bristow, </w:t>
      </w:r>
      <w:r>
        <w:rPr>
          <w:spacing w:val="-14"/>
        </w:rPr>
        <w:t xml:space="preserve">T. </w:t>
      </w:r>
      <w:r>
        <w:rPr>
          <w:spacing w:val="-6"/>
        </w:rPr>
        <w:t xml:space="preserve">Chey, </w:t>
      </w:r>
      <w:r>
        <w:t xml:space="preserve">K. Daffurn, </w:t>
      </w:r>
      <w:r>
        <w:rPr>
          <w:spacing w:val="-14"/>
        </w:rPr>
        <w:t xml:space="preserve">T. </w:t>
      </w:r>
      <w:r>
        <w:t xml:space="preserve">Jacques, </w:t>
      </w:r>
      <w:r>
        <w:rPr>
          <w:spacing w:val="-3"/>
        </w:rPr>
        <w:t xml:space="preserve">S. </w:t>
      </w:r>
      <w:r>
        <w:t xml:space="preserve">L. Norman, G. </w:t>
      </w:r>
      <w:r>
        <w:rPr>
          <w:spacing w:val="-17"/>
        </w:rPr>
        <w:t xml:space="preserve">F. </w:t>
      </w:r>
      <w:r>
        <w:t>Bishop, and G.</w:t>
      </w:r>
      <w:r>
        <w:rPr>
          <w:spacing w:val="4"/>
        </w:rPr>
        <w:t xml:space="preserve"> </w:t>
      </w:r>
      <w:r>
        <w:t>Simmons.</w:t>
      </w:r>
      <w:r>
        <w:rPr>
          <w:w w:val="99"/>
        </w:rPr>
        <w:t xml:space="preserve"> </w:t>
      </w:r>
      <w:r>
        <w:t>Duration</w:t>
      </w:r>
      <w:r>
        <w:rPr>
          <w:spacing w:val="-19"/>
        </w:rPr>
        <w:t xml:space="preserve"> </w:t>
      </w:r>
      <w:r>
        <w:t>of</w:t>
      </w:r>
      <w:r>
        <w:rPr>
          <w:spacing w:val="-19"/>
        </w:rPr>
        <w:t xml:space="preserve"> </w:t>
      </w:r>
      <w:r>
        <w:t>life-threatening</w:t>
      </w:r>
      <w:r>
        <w:rPr>
          <w:spacing w:val="-19"/>
        </w:rPr>
        <w:t xml:space="preserve"> </w:t>
      </w:r>
      <w:r>
        <w:t>antecedents</w:t>
      </w:r>
      <w:r>
        <w:rPr>
          <w:spacing w:val="-19"/>
        </w:rPr>
        <w:t xml:space="preserve"> </w:t>
      </w:r>
      <w:r>
        <w:t>prior</w:t>
      </w:r>
      <w:r>
        <w:rPr>
          <w:spacing w:val="-19"/>
        </w:rPr>
        <w:t xml:space="preserve"> </w:t>
      </w:r>
      <w:r>
        <w:t>to</w:t>
      </w:r>
      <w:r>
        <w:rPr>
          <w:spacing w:val="-19"/>
        </w:rPr>
        <w:t xml:space="preserve"> </w:t>
      </w:r>
      <w:r>
        <w:t>intensive</w:t>
      </w:r>
      <w:r>
        <w:rPr>
          <w:spacing w:val="-19"/>
        </w:rPr>
        <w:t xml:space="preserve"> </w:t>
      </w:r>
      <w:r>
        <w:t>care</w:t>
      </w:r>
      <w:r>
        <w:rPr>
          <w:spacing w:val="-19"/>
        </w:rPr>
        <w:t xml:space="preserve"> </w:t>
      </w:r>
      <w:r>
        <w:t>admission.</w:t>
      </w:r>
      <w:r>
        <w:rPr>
          <w:spacing w:val="-8"/>
        </w:rPr>
        <w:t xml:space="preserve"> </w:t>
      </w:r>
      <w:r>
        <w:rPr>
          <w:rFonts w:cs="Arial"/>
          <w:i/>
        </w:rPr>
        <w:t>Intensive</w:t>
      </w:r>
      <w:r>
        <w:rPr>
          <w:rFonts w:cs="Arial"/>
          <w:i/>
          <w:spacing w:val="-19"/>
        </w:rPr>
        <w:t xml:space="preserve"> </w:t>
      </w:r>
      <w:r>
        <w:rPr>
          <w:rFonts w:cs="Arial"/>
          <w:i/>
        </w:rPr>
        <w:t>Care</w:t>
      </w:r>
      <w:r>
        <w:rPr>
          <w:rFonts w:cs="Arial"/>
          <w:i/>
          <w:spacing w:val="-19"/>
        </w:rPr>
        <w:t xml:space="preserve"> </w:t>
      </w:r>
      <w:r>
        <w:rPr>
          <w:rFonts w:cs="Arial"/>
          <w:i/>
        </w:rPr>
        <w:t>Med</w:t>
      </w:r>
      <w:r>
        <w:t>,</w:t>
      </w:r>
      <w:r>
        <w:rPr>
          <w:spacing w:val="-18"/>
        </w:rPr>
        <w:t xml:space="preserve"> </w:t>
      </w:r>
      <w:r>
        <w:t>28(11):1629–</w:t>
      </w:r>
      <w:r>
        <w:rPr>
          <w:w w:val="99"/>
        </w:rPr>
        <w:t xml:space="preserve"> </w:t>
      </w:r>
      <w:r>
        <w:t>1634, Nov 2002. PMID:</w:t>
      </w:r>
      <w:r>
        <w:rPr>
          <w:spacing w:val="-34"/>
        </w:rPr>
        <w:t xml:space="preserve"> </w:t>
      </w:r>
      <w:r>
        <w:t>12415452.</w:t>
      </w:r>
    </w:p>
    <w:p w14:paraId="2E132E32" w14:textId="77777777" w:rsidR="006024AE" w:rsidRDefault="00DD5827">
      <w:pPr>
        <w:pStyle w:val="BodyText"/>
        <w:spacing w:before="179" w:line="268" w:lineRule="auto"/>
        <w:ind w:left="593" w:right="119" w:hanging="352"/>
        <w:jc w:val="both"/>
      </w:pPr>
      <w:r>
        <w:t>[5]</w:t>
      </w:r>
      <w:r>
        <w:rPr>
          <w:spacing w:val="43"/>
        </w:rPr>
        <w:t xml:space="preserve"> </w:t>
      </w:r>
      <w:r>
        <w:rPr>
          <w:spacing w:val="-21"/>
        </w:rPr>
        <w:t>P.</w:t>
      </w:r>
      <w:r>
        <w:rPr>
          <w:spacing w:val="-8"/>
        </w:rPr>
        <w:t xml:space="preserve"> </w:t>
      </w:r>
      <w:r>
        <w:t>McQuillan,</w:t>
      </w:r>
      <w:r>
        <w:rPr>
          <w:spacing w:val="40"/>
        </w:rPr>
        <w:t xml:space="preserve"> </w:t>
      </w:r>
      <w:r>
        <w:rPr>
          <w:spacing w:val="-3"/>
        </w:rPr>
        <w:t>S.</w:t>
      </w:r>
      <w:r>
        <w:rPr>
          <w:spacing w:val="32"/>
        </w:rPr>
        <w:t xml:space="preserve"> </w:t>
      </w:r>
      <w:r>
        <w:t>Pilkington,</w:t>
      </w:r>
      <w:r>
        <w:rPr>
          <w:spacing w:val="40"/>
        </w:rPr>
        <w:t xml:space="preserve"> </w:t>
      </w:r>
      <w:r>
        <w:t>A.</w:t>
      </w:r>
      <w:r>
        <w:rPr>
          <w:spacing w:val="32"/>
        </w:rPr>
        <w:t xml:space="preserve"> </w:t>
      </w:r>
      <w:r>
        <w:t>Allan,</w:t>
      </w:r>
      <w:r>
        <w:rPr>
          <w:spacing w:val="40"/>
        </w:rPr>
        <w:t xml:space="preserve"> </w:t>
      </w:r>
      <w:r>
        <w:rPr>
          <w:spacing w:val="-3"/>
        </w:rPr>
        <w:t>B.</w:t>
      </w:r>
      <w:r>
        <w:rPr>
          <w:spacing w:val="32"/>
        </w:rPr>
        <w:t xml:space="preserve"> </w:t>
      </w:r>
      <w:r>
        <w:rPr>
          <w:spacing w:val="-7"/>
        </w:rPr>
        <w:t>Taylor,</w:t>
      </w:r>
      <w:r>
        <w:rPr>
          <w:spacing w:val="40"/>
        </w:rPr>
        <w:t xml:space="preserve"> </w:t>
      </w:r>
      <w:r>
        <w:t>A.</w:t>
      </w:r>
      <w:r>
        <w:rPr>
          <w:spacing w:val="32"/>
        </w:rPr>
        <w:t xml:space="preserve"> </w:t>
      </w:r>
      <w:r>
        <w:t>Short,</w:t>
      </w:r>
      <w:r>
        <w:rPr>
          <w:spacing w:val="40"/>
        </w:rPr>
        <w:t xml:space="preserve"> </w:t>
      </w:r>
      <w:r>
        <w:t>G.</w:t>
      </w:r>
      <w:r>
        <w:rPr>
          <w:spacing w:val="32"/>
        </w:rPr>
        <w:t xml:space="preserve"> </w:t>
      </w:r>
      <w:r>
        <w:t>Morgan,</w:t>
      </w:r>
      <w:r>
        <w:rPr>
          <w:spacing w:val="40"/>
        </w:rPr>
        <w:t xml:space="preserve"> </w:t>
      </w:r>
      <w:r>
        <w:t>M.</w:t>
      </w:r>
      <w:r>
        <w:rPr>
          <w:spacing w:val="32"/>
        </w:rPr>
        <w:t xml:space="preserve"> </w:t>
      </w:r>
      <w:r>
        <w:t>Nielsen,</w:t>
      </w:r>
      <w:r>
        <w:rPr>
          <w:spacing w:val="40"/>
        </w:rPr>
        <w:t xml:space="preserve"> </w:t>
      </w:r>
      <w:r>
        <w:rPr>
          <w:spacing w:val="-9"/>
        </w:rPr>
        <w:t>D.</w:t>
      </w:r>
      <w:r>
        <w:rPr>
          <w:spacing w:val="32"/>
        </w:rPr>
        <w:t xml:space="preserve"> </w:t>
      </w:r>
      <w:r>
        <w:t>Barrett,</w:t>
      </w:r>
      <w:r>
        <w:rPr>
          <w:spacing w:val="40"/>
        </w:rPr>
        <w:t xml:space="preserve"> </w:t>
      </w:r>
      <w:r>
        <w:t>G.</w:t>
      </w:r>
      <w:r>
        <w:rPr>
          <w:spacing w:val="32"/>
        </w:rPr>
        <w:t xml:space="preserve"> </w:t>
      </w:r>
      <w:r>
        <w:t>Smith,</w:t>
      </w:r>
      <w:r>
        <w:rPr>
          <w:w w:val="99"/>
        </w:rPr>
        <w:t xml:space="preserve"> </w:t>
      </w:r>
      <w:r>
        <w:t xml:space="preserve">and </w:t>
      </w:r>
      <w:r>
        <w:rPr>
          <w:spacing w:val="-4"/>
        </w:rPr>
        <w:t xml:space="preserve">C. </w:t>
      </w:r>
      <w:r>
        <w:t>H. Collins. Confidential inquiry into quality of care before admission to intensive care.</w:t>
      </w:r>
      <w:r>
        <w:rPr>
          <w:spacing w:val="19"/>
        </w:rPr>
        <w:t xml:space="preserve"> </w:t>
      </w:r>
      <w:r>
        <w:rPr>
          <w:rFonts w:cs="Arial"/>
          <w:i/>
        </w:rPr>
        <w:t>BMJ</w:t>
      </w:r>
      <w:r>
        <w:t>,</w:t>
      </w:r>
      <w:r>
        <w:rPr>
          <w:w w:val="99"/>
        </w:rPr>
        <w:t xml:space="preserve"> </w:t>
      </w:r>
      <w:r>
        <w:t>316(7148):1853–1858,</w:t>
      </w:r>
      <w:r>
        <w:rPr>
          <w:spacing w:val="-12"/>
        </w:rPr>
        <w:t xml:space="preserve"> </w:t>
      </w:r>
      <w:r>
        <w:t>Jun</w:t>
      </w:r>
      <w:r>
        <w:rPr>
          <w:spacing w:val="-12"/>
        </w:rPr>
        <w:t xml:space="preserve"> </w:t>
      </w:r>
      <w:r>
        <w:t>1998.</w:t>
      </w:r>
      <w:r>
        <w:rPr>
          <w:spacing w:val="-12"/>
        </w:rPr>
        <w:t xml:space="preserve"> </w:t>
      </w:r>
      <w:r>
        <w:t>PMID:</w:t>
      </w:r>
      <w:r>
        <w:rPr>
          <w:spacing w:val="-12"/>
        </w:rPr>
        <w:t xml:space="preserve"> </w:t>
      </w:r>
      <w:r>
        <w:t>9632403.</w:t>
      </w:r>
    </w:p>
    <w:p w14:paraId="30DFF1E8" w14:textId="77777777" w:rsidR="006024AE" w:rsidRDefault="00DD5827">
      <w:pPr>
        <w:pStyle w:val="BodyText"/>
        <w:spacing w:before="179" w:line="268" w:lineRule="auto"/>
        <w:ind w:left="593" w:right="119" w:hanging="352"/>
        <w:jc w:val="both"/>
      </w:pPr>
      <w:r>
        <w:t>[6]</w:t>
      </w:r>
      <w:r>
        <w:rPr>
          <w:spacing w:val="35"/>
        </w:rPr>
        <w:t xml:space="preserve"> </w:t>
      </w:r>
      <w:r>
        <w:t>N.</w:t>
      </w:r>
      <w:r>
        <w:rPr>
          <w:spacing w:val="-17"/>
        </w:rPr>
        <w:t xml:space="preserve"> </w:t>
      </w:r>
      <w:r>
        <w:t>Naeem</w:t>
      </w:r>
      <w:r>
        <w:rPr>
          <w:spacing w:val="-17"/>
        </w:rPr>
        <w:t xml:space="preserve"> </w:t>
      </w:r>
      <w:r>
        <w:t>and</w:t>
      </w:r>
      <w:r>
        <w:rPr>
          <w:spacing w:val="-17"/>
        </w:rPr>
        <w:t xml:space="preserve"> </w:t>
      </w:r>
      <w:r>
        <w:t>H.</w:t>
      </w:r>
      <w:r>
        <w:rPr>
          <w:spacing w:val="-17"/>
        </w:rPr>
        <w:t xml:space="preserve"> </w:t>
      </w:r>
      <w:r>
        <w:t>Montenegro.</w:t>
      </w:r>
      <w:r>
        <w:rPr>
          <w:spacing w:val="-5"/>
        </w:rPr>
        <w:t xml:space="preserve"> </w:t>
      </w:r>
      <w:r>
        <w:t>Beyond</w:t>
      </w:r>
      <w:r>
        <w:rPr>
          <w:spacing w:val="-17"/>
        </w:rPr>
        <w:t xml:space="preserve"> </w:t>
      </w:r>
      <w:r>
        <w:t>the</w:t>
      </w:r>
      <w:r>
        <w:rPr>
          <w:spacing w:val="-17"/>
        </w:rPr>
        <w:t xml:space="preserve"> </w:t>
      </w:r>
      <w:r>
        <w:t>intensive</w:t>
      </w:r>
      <w:r>
        <w:rPr>
          <w:spacing w:val="-17"/>
        </w:rPr>
        <w:t xml:space="preserve"> </w:t>
      </w:r>
      <w:r>
        <w:t>care</w:t>
      </w:r>
      <w:r>
        <w:rPr>
          <w:spacing w:val="-17"/>
        </w:rPr>
        <w:t xml:space="preserve"> </w:t>
      </w:r>
      <w:r>
        <w:t>unit: a</w:t>
      </w:r>
      <w:r>
        <w:rPr>
          <w:spacing w:val="-17"/>
        </w:rPr>
        <w:t xml:space="preserve"> </w:t>
      </w:r>
      <w:r>
        <w:rPr>
          <w:spacing w:val="-3"/>
        </w:rPr>
        <w:t>review</w:t>
      </w:r>
      <w:r>
        <w:rPr>
          <w:spacing w:val="-17"/>
        </w:rPr>
        <w:t xml:space="preserve"> </w:t>
      </w:r>
      <w:r>
        <w:t>of</w:t>
      </w:r>
      <w:r>
        <w:rPr>
          <w:spacing w:val="-17"/>
        </w:rPr>
        <w:t xml:space="preserve"> </w:t>
      </w:r>
      <w:r>
        <w:t>interventions</w:t>
      </w:r>
      <w:r>
        <w:rPr>
          <w:spacing w:val="-17"/>
        </w:rPr>
        <w:t xml:space="preserve"> </w:t>
      </w:r>
      <w:r>
        <w:t>aimed</w:t>
      </w:r>
      <w:r>
        <w:rPr>
          <w:spacing w:val="-17"/>
        </w:rPr>
        <w:t xml:space="preserve"> </w:t>
      </w:r>
      <w:r>
        <w:t>at</w:t>
      </w:r>
      <w:r>
        <w:rPr>
          <w:spacing w:val="-17"/>
        </w:rPr>
        <w:t xml:space="preserve"> </w:t>
      </w:r>
      <w:r>
        <w:t>anticipating</w:t>
      </w:r>
      <w:r>
        <w:rPr>
          <w:w w:val="99"/>
        </w:rPr>
        <w:t xml:space="preserve"> </w:t>
      </w:r>
      <w:r>
        <w:t>and</w:t>
      </w:r>
      <w:r>
        <w:rPr>
          <w:spacing w:val="-13"/>
        </w:rPr>
        <w:t xml:space="preserve"> </w:t>
      </w:r>
      <w:r>
        <w:t>preventing</w:t>
      </w:r>
      <w:r>
        <w:rPr>
          <w:spacing w:val="-13"/>
        </w:rPr>
        <w:t xml:space="preserve"> </w:t>
      </w:r>
      <w:r>
        <w:t>in-hospital</w:t>
      </w:r>
      <w:r>
        <w:rPr>
          <w:spacing w:val="-13"/>
        </w:rPr>
        <w:t xml:space="preserve"> </w:t>
      </w:r>
      <w:r>
        <w:t>cardiopulmonary</w:t>
      </w:r>
      <w:r>
        <w:rPr>
          <w:spacing w:val="-13"/>
        </w:rPr>
        <w:t xml:space="preserve"> </w:t>
      </w:r>
      <w:r>
        <w:t>arrest.</w:t>
      </w:r>
      <w:r>
        <w:rPr>
          <w:spacing w:val="4"/>
        </w:rPr>
        <w:t xml:space="preserve"> </w:t>
      </w:r>
      <w:r>
        <w:rPr>
          <w:rFonts w:cs="Arial"/>
          <w:i/>
        </w:rPr>
        <w:t>Resuscitation</w:t>
      </w:r>
      <w:r>
        <w:t>,</w:t>
      </w:r>
      <w:r>
        <w:rPr>
          <w:spacing w:val="-13"/>
        </w:rPr>
        <w:t xml:space="preserve"> </w:t>
      </w:r>
      <w:r>
        <w:t>67(1):13–23,</w:t>
      </w:r>
      <w:r>
        <w:rPr>
          <w:spacing w:val="-13"/>
        </w:rPr>
        <w:t xml:space="preserve"> </w:t>
      </w:r>
      <w:r>
        <w:t>Oct</w:t>
      </w:r>
      <w:r>
        <w:rPr>
          <w:spacing w:val="-13"/>
        </w:rPr>
        <w:t xml:space="preserve"> </w:t>
      </w:r>
      <w:r>
        <w:t>2005.</w:t>
      </w:r>
      <w:r>
        <w:rPr>
          <w:spacing w:val="-13"/>
        </w:rPr>
        <w:t xml:space="preserve"> </w:t>
      </w:r>
      <w:r>
        <w:t>PMID:</w:t>
      </w:r>
      <w:r>
        <w:rPr>
          <w:spacing w:val="-13"/>
        </w:rPr>
        <w:t xml:space="preserve"> </w:t>
      </w:r>
      <w:r>
        <w:t>16150531.</w:t>
      </w:r>
    </w:p>
    <w:p w14:paraId="1A501E89" w14:textId="77777777" w:rsidR="006024AE" w:rsidRDefault="00DD5827">
      <w:pPr>
        <w:pStyle w:val="BodyText"/>
        <w:spacing w:before="179"/>
        <w:ind w:left="241"/>
      </w:pPr>
      <w:r>
        <w:t>[7]</w:t>
      </w:r>
      <w:r>
        <w:rPr>
          <w:spacing w:val="38"/>
        </w:rPr>
        <w:t xml:space="preserve"> </w:t>
      </w:r>
      <w:r>
        <w:t>E.</w:t>
      </w:r>
      <w:r>
        <w:rPr>
          <w:spacing w:val="14"/>
        </w:rPr>
        <w:t xml:space="preserve"> </w:t>
      </w:r>
      <w:r>
        <w:t>Rivers,</w:t>
      </w:r>
      <w:r>
        <w:rPr>
          <w:spacing w:val="20"/>
        </w:rPr>
        <w:t xml:space="preserve"> </w:t>
      </w:r>
      <w:r>
        <w:rPr>
          <w:spacing w:val="-3"/>
        </w:rPr>
        <w:t>B.</w:t>
      </w:r>
      <w:r>
        <w:rPr>
          <w:spacing w:val="14"/>
        </w:rPr>
        <w:t xml:space="preserve"> </w:t>
      </w:r>
      <w:r>
        <w:t>Nguyen,</w:t>
      </w:r>
      <w:r>
        <w:rPr>
          <w:spacing w:val="20"/>
        </w:rPr>
        <w:t xml:space="preserve"> </w:t>
      </w:r>
      <w:r>
        <w:rPr>
          <w:spacing w:val="-3"/>
        </w:rPr>
        <w:t>S.</w:t>
      </w:r>
      <w:r>
        <w:rPr>
          <w:spacing w:val="14"/>
        </w:rPr>
        <w:t xml:space="preserve"> </w:t>
      </w:r>
      <w:r>
        <w:t>Havstad,</w:t>
      </w:r>
      <w:r>
        <w:rPr>
          <w:spacing w:val="20"/>
        </w:rPr>
        <w:t xml:space="preserve"> </w:t>
      </w:r>
      <w:r>
        <w:rPr>
          <w:spacing w:val="-4"/>
        </w:rPr>
        <w:t>J.</w:t>
      </w:r>
      <w:r>
        <w:rPr>
          <w:spacing w:val="14"/>
        </w:rPr>
        <w:t xml:space="preserve"> </w:t>
      </w:r>
      <w:r>
        <w:t>Ressler,</w:t>
      </w:r>
      <w:r>
        <w:rPr>
          <w:spacing w:val="20"/>
        </w:rPr>
        <w:t xml:space="preserve"> </w:t>
      </w:r>
      <w:r>
        <w:t>A.</w:t>
      </w:r>
      <w:r>
        <w:rPr>
          <w:spacing w:val="14"/>
        </w:rPr>
        <w:t xml:space="preserve"> </w:t>
      </w:r>
      <w:r>
        <w:t>Muzzin,</w:t>
      </w:r>
      <w:r>
        <w:rPr>
          <w:spacing w:val="20"/>
        </w:rPr>
        <w:t xml:space="preserve"> </w:t>
      </w:r>
      <w:r>
        <w:rPr>
          <w:spacing w:val="-3"/>
        </w:rPr>
        <w:t>B.</w:t>
      </w:r>
      <w:r>
        <w:rPr>
          <w:spacing w:val="14"/>
        </w:rPr>
        <w:t xml:space="preserve"> </w:t>
      </w:r>
      <w:r>
        <w:t>Knoblich,</w:t>
      </w:r>
      <w:r>
        <w:rPr>
          <w:spacing w:val="20"/>
        </w:rPr>
        <w:t xml:space="preserve"> </w:t>
      </w:r>
      <w:r>
        <w:t>E.</w:t>
      </w:r>
      <w:r>
        <w:rPr>
          <w:spacing w:val="14"/>
        </w:rPr>
        <w:t xml:space="preserve"> </w:t>
      </w:r>
      <w:r>
        <w:t>Peterson,</w:t>
      </w:r>
      <w:r>
        <w:rPr>
          <w:spacing w:val="20"/>
        </w:rPr>
        <w:t xml:space="preserve"> </w:t>
      </w:r>
      <w:r>
        <w:t>M.</w:t>
      </w:r>
      <w:r>
        <w:rPr>
          <w:spacing w:val="14"/>
        </w:rPr>
        <w:t xml:space="preserve"> </w:t>
      </w:r>
      <w:r>
        <w:rPr>
          <w:spacing w:val="-3"/>
        </w:rPr>
        <w:t>Tomlanovich,</w:t>
      </w:r>
      <w:r>
        <w:rPr>
          <w:spacing w:val="20"/>
        </w:rPr>
        <w:t xml:space="preserve"> </w:t>
      </w:r>
      <w:r>
        <w:t>and</w:t>
      </w:r>
    </w:p>
    <w:p w14:paraId="0EB02BAA" w14:textId="77777777" w:rsidR="006024AE" w:rsidRDefault="00DD5827">
      <w:pPr>
        <w:pStyle w:val="BodyText"/>
        <w:spacing w:before="31" w:line="268" w:lineRule="auto"/>
        <w:ind w:left="593"/>
      </w:pPr>
      <w:r>
        <w:t xml:space="preserve">E. </w:t>
      </w:r>
      <w:r>
        <w:rPr>
          <w:spacing w:val="-4"/>
        </w:rPr>
        <w:t xml:space="preserve">G.-D. </w:t>
      </w:r>
      <w:r>
        <w:rPr>
          <w:spacing w:val="-14"/>
        </w:rPr>
        <w:t xml:space="preserve">T. </w:t>
      </w:r>
      <w:r>
        <w:rPr>
          <w:spacing w:val="-4"/>
        </w:rPr>
        <w:t xml:space="preserve">C. </w:t>
      </w:r>
      <w:r>
        <w:t xml:space="preserve">G. . Early goal-directed therapy in the treatment of </w:t>
      </w:r>
      <w:r>
        <w:rPr>
          <w:spacing w:val="-3"/>
        </w:rPr>
        <w:t xml:space="preserve">severe </w:t>
      </w:r>
      <w:r>
        <w:t xml:space="preserve">sepsis and septic shock. </w:t>
      </w:r>
      <w:r>
        <w:rPr>
          <w:rFonts w:cs="Arial"/>
          <w:i/>
        </w:rPr>
        <w:t>N Engl</w:t>
      </w:r>
      <w:r>
        <w:rPr>
          <w:rFonts w:cs="Arial"/>
          <w:i/>
          <w:spacing w:val="24"/>
        </w:rPr>
        <w:t xml:space="preserve"> </w:t>
      </w:r>
      <w:r>
        <w:rPr>
          <w:rFonts w:cs="Arial"/>
          <w:i/>
        </w:rPr>
        <w:t>J</w:t>
      </w:r>
      <w:r>
        <w:rPr>
          <w:rFonts w:cs="Arial"/>
          <w:i/>
          <w:w w:val="99"/>
        </w:rPr>
        <w:t xml:space="preserve"> </w:t>
      </w:r>
      <w:r>
        <w:rPr>
          <w:rFonts w:cs="Arial"/>
          <w:i/>
        </w:rPr>
        <w:t>Med</w:t>
      </w:r>
      <w:r>
        <w:t>,</w:t>
      </w:r>
      <w:r>
        <w:rPr>
          <w:spacing w:val="-11"/>
        </w:rPr>
        <w:t xml:space="preserve"> </w:t>
      </w:r>
      <w:r>
        <w:t>345(19):1368–1377,</w:t>
      </w:r>
      <w:r>
        <w:rPr>
          <w:spacing w:val="-11"/>
        </w:rPr>
        <w:t xml:space="preserve"> </w:t>
      </w:r>
      <w:r>
        <w:t>Nov</w:t>
      </w:r>
      <w:r>
        <w:rPr>
          <w:spacing w:val="-11"/>
        </w:rPr>
        <w:t xml:space="preserve"> </w:t>
      </w:r>
      <w:r>
        <w:t>2001.</w:t>
      </w:r>
      <w:r>
        <w:rPr>
          <w:spacing w:val="-11"/>
        </w:rPr>
        <w:t xml:space="preserve"> </w:t>
      </w:r>
      <w:r>
        <w:t>PMID:</w:t>
      </w:r>
      <w:r>
        <w:rPr>
          <w:spacing w:val="-11"/>
        </w:rPr>
        <w:t xml:space="preserve"> </w:t>
      </w:r>
      <w:r>
        <w:t>11794169.</w:t>
      </w:r>
    </w:p>
    <w:p w14:paraId="1787CD96" w14:textId="77777777" w:rsidR="006024AE" w:rsidRDefault="00DD5827">
      <w:pPr>
        <w:pStyle w:val="BodyText"/>
        <w:spacing w:before="179"/>
        <w:ind w:left="241"/>
      </w:pPr>
      <w:r>
        <w:t xml:space="preserve">[8]  E. </w:t>
      </w:r>
      <w:r>
        <w:rPr>
          <w:spacing w:val="-21"/>
        </w:rPr>
        <w:t xml:space="preserve">P.  </w:t>
      </w:r>
      <w:r>
        <w:t xml:space="preserve">Rivers.  Early goal-directed therapy in </w:t>
      </w:r>
      <w:r>
        <w:rPr>
          <w:spacing w:val="-3"/>
        </w:rPr>
        <w:t xml:space="preserve">severe </w:t>
      </w:r>
      <w:r>
        <w:t xml:space="preserve">sepsis and septic shock:  converting science to </w:t>
      </w:r>
      <w:r>
        <w:rPr>
          <w:spacing w:val="32"/>
        </w:rPr>
        <w:t xml:space="preserve"> </w:t>
      </w:r>
      <w:r>
        <w:rPr>
          <w:spacing w:val="-3"/>
        </w:rPr>
        <w:t>reality.</w:t>
      </w:r>
    </w:p>
    <w:p w14:paraId="4FE6A924" w14:textId="77777777" w:rsidR="006024AE" w:rsidRDefault="00DD5827">
      <w:pPr>
        <w:pStyle w:val="BodyText"/>
        <w:spacing w:before="31"/>
        <w:ind w:left="593"/>
      </w:pPr>
      <w:r>
        <w:rPr>
          <w:rFonts w:cs="Arial"/>
          <w:i/>
        </w:rPr>
        <w:t>Chest</w:t>
      </w:r>
      <w:r>
        <w:t xml:space="preserve">, 129(2):217–218, </w:t>
      </w:r>
      <w:r>
        <w:rPr>
          <w:spacing w:val="-3"/>
        </w:rPr>
        <w:t xml:space="preserve">Feb </w:t>
      </w:r>
      <w:r>
        <w:t>2006. PMID:</w:t>
      </w:r>
      <w:r>
        <w:rPr>
          <w:spacing w:val="-40"/>
        </w:rPr>
        <w:t xml:space="preserve"> </w:t>
      </w:r>
      <w:r>
        <w:t>16478830.</w:t>
      </w:r>
    </w:p>
    <w:p w14:paraId="5EF3A603" w14:textId="77777777" w:rsidR="006024AE" w:rsidRDefault="006024AE">
      <w:pPr>
        <w:spacing w:before="2"/>
        <w:rPr>
          <w:rFonts w:ascii="Arial" w:eastAsia="Arial" w:hAnsi="Arial" w:cs="Arial"/>
          <w:sz w:val="18"/>
          <w:szCs w:val="18"/>
        </w:rPr>
      </w:pPr>
    </w:p>
    <w:p w14:paraId="4434BC6C" w14:textId="77777777" w:rsidR="006024AE" w:rsidRDefault="00DD5827">
      <w:pPr>
        <w:pStyle w:val="BodyText"/>
        <w:spacing w:before="0"/>
        <w:ind w:left="241"/>
      </w:pPr>
      <w:r>
        <w:t>[9]</w:t>
      </w:r>
      <w:r>
        <w:rPr>
          <w:spacing w:val="42"/>
        </w:rPr>
        <w:t xml:space="preserve"> </w:t>
      </w:r>
      <w:r>
        <w:t>I.</w:t>
      </w:r>
      <w:r>
        <w:rPr>
          <w:spacing w:val="19"/>
        </w:rPr>
        <w:t xml:space="preserve"> </w:t>
      </w:r>
      <w:r>
        <w:t>A.</w:t>
      </w:r>
      <w:r>
        <w:rPr>
          <w:spacing w:val="19"/>
        </w:rPr>
        <w:t xml:space="preserve"> </w:t>
      </w:r>
      <w:r>
        <w:t>Mitchell,</w:t>
      </w:r>
      <w:r>
        <w:rPr>
          <w:spacing w:val="24"/>
        </w:rPr>
        <w:t xml:space="preserve"> </w:t>
      </w:r>
      <w:r>
        <w:t>H.</w:t>
      </w:r>
      <w:r>
        <w:rPr>
          <w:spacing w:val="19"/>
        </w:rPr>
        <w:t xml:space="preserve"> </w:t>
      </w:r>
      <w:r>
        <w:rPr>
          <w:spacing w:val="-6"/>
        </w:rPr>
        <w:t>McKay,</w:t>
      </w:r>
      <w:r>
        <w:rPr>
          <w:spacing w:val="24"/>
        </w:rPr>
        <w:t xml:space="preserve"> </w:t>
      </w:r>
      <w:r>
        <w:rPr>
          <w:spacing w:val="-4"/>
        </w:rPr>
        <w:t>C.</w:t>
      </w:r>
      <w:r>
        <w:rPr>
          <w:spacing w:val="19"/>
        </w:rPr>
        <w:t xml:space="preserve"> </w:t>
      </w:r>
      <w:r>
        <w:rPr>
          <w:spacing w:val="-6"/>
        </w:rPr>
        <w:t>Van</w:t>
      </w:r>
      <w:r>
        <w:rPr>
          <w:spacing w:val="19"/>
        </w:rPr>
        <w:t xml:space="preserve"> </w:t>
      </w:r>
      <w:r>
        <w:t>Leuvan,</w:t>
      </w:r>
      <w:r>
        <w:rPr>
          <w:spacing w:val="24"/>
        </w:rPr>
        <w:t xml:space="preserve"> </w:t>
      </w:r>
      <w:r>
        <w:t>R.</w:t>
      </w:r>
      <w:r>
        <w:rPr>
          <w:spacing w:val="19"/>
        </w:rPr>
        <w:t xml:space="preserve"> </w:t>
      </w:r>
      <w:r>
        <w:rPr>
          <w:spacing w:val="-3"/>
        </w:rPr>
        <w:t>Berry,</w:t>
      </w:r>
      <w:r>
        <w:rPr>
          <w:spacing w:val="24"/>
        </w:rPr>
        <w:t xml:space="preserve"> </w:t>
      </w:r>
      <w:r>
        <w:rPr>
          <w:spacing w:val="-4"/>
        </w:rPr>
        <w:t>C.</w:t>
      </w:r>
      <w:r>
        <w:rPr>
          <w:spacing w:val="19"/>
        </w:rPr>
        <w:t xml:space="preserve"> </w:t>
      </w:r>
      <w:r>
        <w:t>McCutcheon,</w:t>
      </w:r>
      <w:r>
        <w:rPr>
          <w:spacing w:val="24"/>
        </w:rPr>
        <w:t xml:space="preserve"> </w:t>
      </w:r>
      <w:r>
        <w:rPr>
          <w:spacing w:val="-3"/>
        </w:rPr>
        <w:t>B.</w:t>
      </w:r>
      <w:r>
        <w:rPr>
          <w:spacing w:val="19"/>
        </w:rPr>
        <w:t xml:space="preserve"> </w:t>
      </w:r>
      <w:r>
        <w:rPr>
          <w:spacing w:val="-3"/>
        </w:rPr>
        <w:t>Avard,</w:t>
      </w:r>
      <w:r>
        <w:rPr>
          <w:spacing w:val="24"/>
        </w:rPr>
        <w:t xml:space="preserve"> </w:t>
      </w:r>
      <w:r>
        <w:t>N.</w:t>
      </w:r>
      <w:r>
        <w:rPr>
          <w:spacing w:val="19"/>
        </w:rPr>
        <w:t xml:space="preserve"> </w:t>
      </w:r>
      <w:r>
        <w:t>Slater,</w:t>
      </w:r>
      <w:r>
        <w:rPr>
          <w:spacing w:val="24"/>
        </w:rPr>
        <w:t xml:space="preserve"> </w:t>
      </w:r>
      <w:r>
        <w:rPr>
          <w:spacing w:val="-14"/>
        </w:rPr>
        <w:t>T.</w:t>
      </w:r>
      <w:r>
        <w:rPr>
          <w:spacing w:val="19"/>
        </w:rPr>
        <w:t xml:space="preserve"> </w:t>
      </w:r>
      <w:r>
        <w:t>Neeman,</w:t>
      </w:r>
      <w:r>
        <w:rPr>
          <w:spacing w:val="24"/>
        </w:rPr>
        <w:t xml:space="preserve"> </w:t>
      </w:r>
      <w:r>
        <w:t>and</w:t>
      </w:r>
    </w:p>
    <w:p w14:paraId="362D5453" w14:textId="77777777" w:rsidR="006024AE" w:rsidRDefault="00DD5827">
      <w:pPr>
        <w:pStyle w:val="BodyText"/>
        <w:spacing w:before="31" w:line="268" w:lineRule="auto"/>
        <w:ind w:left="593"/>
      </w:pPr>
      <w:r>
        <w:rPr>
          <w:spacing w:val="-21"/>
        </w:rPr>
        <w:t>P.</w:t>
      </w:r>
      <w:r>
        <w:rPr>
          <w:spacing w:val="-20"/>
        </w:rPr>
        <w:t xml:space="preserve"> </w:t>
      </w:r>
      <w:r>
        <w:t>Lamberth.</w:t>
      </w:r>
      <w:r>
        <w:rPr>
          <w:spacing w:val="-10"/>
        </w:rPr>
        <w:t xml:space="preserve"> </w:t>
      </w:r>
      <w:r>
        <w:t>A</w:t>
      </w:r>
      <w:r>
        <w:rPr>
          <w:spacing w:val="-20"/>
        </w:rPr>
        <w:t xml:space="preserve"> </w:t>
      </w:r>
      <w:r>
        <w:t>prospective</w:t>
      </w:r>
      <w:r>
        <w:rPr>
          <w:spacing w:val="-20"/>
        </w:rPr>
        <w:t xml:space="preserve"> </w:t>
      </w:r>
      <w:r>
        <w:t>controlled</w:t>
      </w:r>
      <w:r>
        <w:rPr>
          <w:spacing w:val="-20"/>
        </w:rPr>
        <w:t xml:space="preserve"> </w:t>
      </w:r>
      <w:r>
        <w:t>trial</w:t>
      </w:r>
      <w:r>
        <w:rPr>
          <w:spacing w:val="-20"/>
        </w:rPr>
        <w:t xml:space="preserve"> </w:t>
      </w:r>
      <w:r>
        <w:t>of</w:t>
      </w:r>
      <w:r>
        <w:rPr>
          <w:spacing w:val="-20"/>
        </w:rPr>
        <w:t xml:space="preserve"> </w:t>
      </w:r>
      <w:r>
        <w:t>the</w:t>
      </w:r>
      <w:r>
        <w:rPr>
          <w:spacing w:val="-20"/>
        </w:rPr>
        <w:t xml:space="preserve"> </w:t>
      </w:r>
      <w:r>
        <w:t>effect</w:t>
      </w:r>
      <w:r>
        <w:rPr>
          <w:spacing w:val="-20"/>
        </w:rPr>
        <w:t xml:space="preserve"> </w:t>
      </w:r>
      <w:r>
        <w:t>of</w:t>
      </w:r>
      <w:r>
        <w:rPr>
          <w:spacing w:val="-20"/>
        </w:rPr>
        <w:t xml:space="preserve"> </w:t>
      </w:r>
      <w:r>
        <w:t>a</w:t>
      </w:r>
      <w:r>
        <w:rPr>
          <w:spacing w:val="-20"/>
        </w:rPr>
        <w:t xml:space="preserve"> </w:t>
      </w:r>
      <w:r>
        <w:t>multi-faceted</w:t>
      </w:r>
      <w:r>
        <w:rPr>
          <w:spacing w:val="-20"/>
        </w:rPr>
        <w:t xml:space="preserve"> </w:t>
      </w:r>
      <w:r>
        <w:t>intervention</w:t>
      </w:r>
      <w:r>
        <w:rPr>
          <w:spacing w:val="-20"/>
        </w:rPr>
        <w:t xml:space="preserve"> </w:t>
      </w:r>
      <w:r>
        <w:t>on</w:t>
      </w:r>
      <w:r>
        <w:rPr>
          <w:spacing w:val="-20"/>
        </w:rPr>
        <w:t xml:space="preserve"> </w:t>
      </w:r>
      <w:r>
        <w:t>early</w:t>
      </w:r>
      <w:r>
        <w:rPr>
          <w:spacing w:val="-20"/>
        </w:rPr>
        <w:t xml:space="preserve"> </w:t>
      </w:r>
      <w:r>
        <w:t>recognition</w:t>
      </w:r>
      <w:r>
        <w:rPr>
          <w:spacing w:val="-20"/>
        </w:rPr>
        <w:t xml:space="preserve"> </w:t>
      </w:r>
      <w:r>
        <w:t>and</w:t>
      </w:r>
      <w:r>
        <w:rPr>
          <w:w w:val="99"/>
        </w:rPr>
        <w:t xml:space="preserve"> </w:t>
      </w:r>
      <w:r>
        <w:t>intervention</w:t>
      </w:r>
      <w:r>
        <w:rPr>
          <w:spacing w:val="-10"/>
        </w:rPr>
        <w:t xml:space="preserve"> </w:t>
      </w:r>
      <w:r>
        <w:t>in</w:t>
      </w:r>
      <w:r>
        <w:rPr>
          <w:spacing w:val="-10"/>
        </w:rPr>
        <w:t xml:space="preserve"> </w:t>
      </w:r>
      <w:r>
        <w:t>deteriorating</w:t>
      </w:r>
      <w:r>
        <w:rPr>
          <w:spacing w:val="-10"/>
        </w:rPr>
        <w:t xml:space="preserve"> </w:t>
      </w:r>
      <w:r>
        <w:t>hospital</w:t>
      </w:r>
      <w:r>
        <w:rPr>
          <w:spacing w:val="-10"/>
        </w:rPr>
        <w:t xml:space="preserve"> </w:t>
      </w:r>
      <w:r>
        <w:t>patients.</w:t>
      </w:r>
      <w:r>
        <w:rPr>
          <w:spacing w:val="11"/>
        </w:rPr>
        <w:t xml:space="preserve"> </w:t>
      </w:r>
      <w:r>
        <w:rPr>
          <w:rFonts w:cs="Arial"/>
          <w:i/>
        </w:rPr>
        <w:t>Resuscitation</w:t>
      </w:r>
      <w:r>
        <w:t>,</w:t>
      </w:r>
      <w:r>
        <w:rPr>
          <w:spacing w:val="-10"/>
        </w:rPr>
        <w:t xml:space="preserve"> </w:t>
      </w:r>
      <w:r>
        <w:t>81(6):658–666,</w:t>
      </w:r>
      <w:r>
        <w:rPr>
          <w:spacing w:val="-10"/>
        </w:rPr>
        <w:t xml:space="preserve"> </w:t>
      </w:r>
      <w:r>
        <w:t>Jun</w:t>
      </w:r>
      <w:r>
        <w:rPr>
          <w:spacing w:val="-10"/>
        </w:rPr>
        <w:t xml:space="preserve"> </w:t>
      </w:r>
      <w:r>
        <w:t>2010.</w:t>
      </w:r>
      <w:r>
        <w:rPr>
          <w:spacing w:val="-10"/>
        </w:rPr>
        <w:t xml:space="preserve"> </w:t>
      </w:r>
      <w:r>
        <w:t>PMID:</w:t>
      </w:r>
      <w:r>
        <w:rPr>
          <w:spacing w:val="-10"/>
        </w:rPr>
        <w:t xml:space="preserve"> </w:t>
      </w:r>
      <w:r>
        <w:t>20378235.</w:t>
      </w:r>
    </w:p>
    <w:p w14:paraId="0408CCDF" w14:textId="77777777" w:rsidR="006024AE" w:rsidRDefault="00DD5827">
      <w:pPr>
        <w:pStyle w:val="BodyText"/>
        <w:spacing w:before="179" w:line="268" w:lineRule="auto"/>
        <w:ind w:left="593" w:right="119" w:hanging="473"/>
        <w:jc w:val="both"/>
      </w:pPr>
      <w:r>
        <w:t xml:space="preserve">[10] </w:t>
      </w:r>
      <w:r>
        <w:rPr>
          <w:spacing w:val="-3"/>
        </w:rPr>
        <w:t xml:space="preserve">B. B. </w:t>
      </w:r>
      <w:r>
        <w:t xml:space="preserve">Dean, </w:t>
      </w:r>
      <w:r>
        <w:rPr>
          <w:spacing w:val="-4"/>
        </w:rPr>
        <w:t xml:space="preserve">J. </w:t>
      </w:r>
      <w:r>
        <w:t xml:space="preserve">Lam, </w:t>
      </w:r>
      <w:r>
        <w:rPr>
          <w:spacing w:val="-4"/>
        </w:rPr>
        <w:t xml:space="preserve">J. </w:t>
      </w:r>
      <w:r>
        <w:t xml:space="preserve">L. Natoli, Q. Butler, </w:t>
      </w:r>
      <w:r>
        <w:rPr>
          <w:spacing w:val="-9"/>
        </w:rPr>
        <w:t xml:space="preserve">D. </w:t>
      </w:r>
      <w:r>
        <w:t xml:space="preserve">Aguilar, and R. </w:t>
      </w:r>
      <w:r>
        <w:rPr>
          <w:spacing w:val="-4"/>
        </w:rPr>
        <w:t xml:space="preserve">J. </w:t>
      </w:r>
      <w:r>
        <w:t>Nordyke. Review: use of electronic</w:t>
      </w:r>
      <w:r>
        <w:rPr>
          <w:spacing w:val="16"/>
        </w:rPr>
        <w:t xml:space="preserve"> </w:t>
      </w:r>
      <w:r>
        <w:t>medical</w:t>
      </w:r>
      <w:r>
        <w:rPr>
          <w:w w:val="99"/>
        </w:rPr>
        <w:t xml:space="preserve"> </w:t>
      </w:r>
      <w:r>
        <w:t xml:space="preserve">records </w:t>
      </w:r>
      <w:r>
        <w:rPr>
          <w:spacing w:val="-3"/>
        </w:rPr>
        <w:t xml:space="preserve">for </w:t>
      </w:r>
      <w:r>
        <w:t xml:space="preserve">health outcomes research: a literature </w:t>
      </w:r>
      <w:r>
        <w:rPr>
          <w:spacing w:val="-5"/>
        </w:rPr>
        <w:t xml:space="preserve">review. </w:t>
      </w:r>
      <w:r>
        <w:rPr>
          <w:rFonts w:cs="Arial"/>
          <w:i/>
        </w:rPr>
        <w:t>Med Care Res Rev</w:t>
      </w:r>
      <w:r>
        <w:t>, 66(6):611–638, Dec</w:t>
      </w:r>
      <w:r>
        <w:rPr>
          <w:spacing w:val="21"/>
        </w:rPr>
        <w:t xml:space="preserve"> </w:t>
      </w:r>
      <w:r>
        <w:t>2009.</w:t>
      </w:r>
      <w:r>
        <w:rPr>
          <w:w w:val="99"/>
        </w:rPr>
        <w:t xml:space="preserve"> </w:t>
      </w:r>
      <w:r>
        <w:t>PMID:</w:t>
      </w:r>
      <w:r>
        <w:rPr>
          <w:spacing w:val="-15"/>
        </w:rPr>
        <w:t xml:space="preserve"> </w:t>
      </w:r>
      <w:r>
        <w:t>19279318.</w:t>
      </w:r>
    </w:p>
    <w:p w14:paraId="60A83CE2" w14:textId="77777777" w:rsidR="006024AE" w:rsidRDefault="00DD5827">
      <w:pPr>
        <w:pStyle w:val="BodyText"/>
        <w:spacing w:before="179" w:line="268" w:lineRule="auto"/>
        <w:ind w:left="593" w:right="119" w:hanging="473"/>
        <w:jc w:val="both"/>
      </w:pPr>
      <w:r>
        <w:t>[11]</w:t>
      </w:r>
      <w:r>
        <w:rPr>
          <w:spacing w:val="41"/>
        </w:rPr>
        <w:t xml:space="preserve"> </w:t>
      </w:r>
      <w:r>
        <w:t>M.</w:t>
      </w:r>
      <w:r>
        <w:rPr>
          <w:spacing w:val="16"/>
        </w:rPr>
        <w:t xml:space="preserve"> </w:t>
      </w:r>
      <w:r>
        <w:rPr>
          <w:spacing w:val="-3"/>
        </w:rPr>
        <w:t>Bayes</w:t>
      </w:r>
      <w:r>
        <w:rPr>
          <w:spacing w:val="16"/>
        </w:rPr>
        <w:t xml:space="preserve"> </w:t>
      </w:r>
      <w:r>
        <w:t>and</w:t>
      </w:r>
      <w:r>
        <w:rPr>
          <w:spacing w:val="15"/>
        </w:rPr>
        <w:t xml:space="preserve"> </w:t>
      </w:r>
      <w:r>
        <w:t>M.</w:t>
      </w:r>
      <w:r>
        <w:rPr>
          <w:spacing w:val="16"/>
        </w:rPr>
        <w:t xml:space="preserve"> </w:t>
      </w:r>
      <w:r>
        <w:t>Price.</w:t>
      </w:r>
      <w:r>
        <w:rPr>
          <w:spacing w:val="18"/>
        </w:rPr>
        <w:t xml:space="preserve"> </w:t>
      </w:r>
      <w:r>
        <w:t>An</w:t>
      </w:r>
      <w:r>
        <w:rPr>
          <w:spacing w:val="16"/>
        </w:rPr>
        <w:t xml:space="preserve"> </w:t>
      </w:r>
      <w:r>
        <w:t>essay</w:t>
      </w:r>
      <w:r>
        <w:rPr>
          <w:spacing w:val="16"/>
        </w:rPr>
        <w:t xml:space="preserve"> </w:t>
      </w:r>
      <w:r>
        <w:t>towards</w:t>
      </w:r>
      <w:r>
        <w:rPr>
          <w:spacing w:val="16"/>
        </w:rPr>
        <w:t xml:space="preserve"> </w:t>
      </w:r>
      <w:r>
        <w:t>solving</w:t>
      </w:r>
      <w:r>
        <w:rPr>
          <w:spacing w:val="15"/>
        </w:rPr>
        <w:t xml:space="preserve"> </w:t>
      </w:r>
      <w:r>
        <w:t>a</w:t>
      </w:r>
      <w:r>
        <w:rPr>
          <w:spacing w:val="16"/>
        </w:rPr>
        <w:t xml:space="preserve"> </w:t>
      </w:r>
      <w:r>
        <w:t>problem</w:t>
      </w:r>
      <w:r>
        <w:rPr>
          <w:spacing w:val="16"/>
        </w:rPr>
        <w:t xml:space="preserve"> </w:t>
      </w:r>
      <w:r>
        <w:t>in</w:t>
      </w:r>
      <w:r>
        <w:rPr>
          <w:spacing w:val="16"/>
        </w:rPr>
        <w:t xml:space="preserve"> </w:t>
      </w:r>
      <w:r>
        <w:t>the</w:t>
      </w:r>
      <w:r>
        <w:rPr>
          <w:spacing w:val="15"/>
        </w:rPr>
        <w:t xml:space="preserve"> </w:t>
      </w:r>
      <w:r>
        <w:t>doctrine</w:t>
      </w:r>
      <w:r>
        <w:rPr>
          <w:spacing w:val="16"/>
        </w:rPr>
        <w:t xml:space="preserve"> </w:t>
      </w:r>
      <w:r>
        <w:t>of</w:t>
      </w:r>
      <w:r>
        <w:rPr>
          <w:spacing w:val="16"/>
        </w:rPr>
        <w:t xml:space="preserve"> </w:t>
      </w:r>
      <w:r>
        <w:t>chances.</w:t>
      </w:r>
      <w:r>
        <w:rPr>
          <w:spacing w:val="16"/>
        </w:rPr>
        <w:t xml:space="preserve"> </w:t>
      </w:r>
      <w:r>
        <w:rPr>
          <w:spacing w:val="-3"/>
        </w:rPr>
        <w:t>by</w:t>
      </w:r>
      <w:r>
        <w:rPr>
          <w:spacing w:val="16"/>
        </w:rPr>
        <w:t xml:space="preserve"> </w:t>
      </w:r>
      <w:r>
        <w:t>the</w:t>
      </w:r>
      <w:r>
        <w:rPr>
          <w:spacing w:val="15"/>
        </w:rPr>
        <w:t xml:space="preserve"> </w:t>
      </w:r>
      <w:r>
        <w:t>late</w:t>
      </w:r>
      <w:r>
        <w:rPr>
          <w:spacing w:val="16"/>
        </w:rPr>
        <w:t xml:space="preserve"> </w:t>
      </w:r>
      <w:r>
        <w:rPr>
          <w:spacing w:val="-7"/>
        </w:rPr>
        <w:t>rev.</w:t>
      </w:r>
      <w:r>
        <w:rPr>
          <w:w w:val="99"/>
        </w:rPr>
        <w:t xml:space="preserve"> </w:t>
      </w:r>
      <w:r>
        <w:rPr>
          <w:spacing w:val="-4"/>
        </w:rPr>
        <w:t xml:space="preserve">mr. </w:t>
      </w:r>
      <w:r>
        <w:rPr>
          <w:spacing w:val="-3"/>
        </w:rPr>
        <w:t xml:space="preserve">bayes, </w:t>
      </w:r>
      <w:r>
        <w:t xml:space="preserve">frs communicated </w:t>
      </w:r>
      <w:r>
        <w:rPr>
          <w:spacing w:val="-3"/>
        </w:rPr>
        <w:t xml:space="preserve">by </w:t>
      </w:r>
      <w:r>
        <w:rPr>
          <w:spacing w:val="-4"/>
        </w:rPr>
        <w:t xml:space="preserve">mr. </w:t>
      </w:r>
      <w:r>
        <w:t xml:space="preserve">price, in a letter to john canton, amfrs. </w:t>
      </w:r>
      <w:r>
        <w:rPr>
          <w:rFonts w:cs="Arial"/>
          <w:i/>
        </w:rPr>
        <w:t>Philosophical</w:t>
      </w:r>
      <w:r>
        <w:rPr>
          <w:rFonts w:cs="Arial"/>
          <w:i/>
          <w:spacing w:val="20"/>
        </w:rPr>
        <w:t xml:space="preserve"> </w:t>
      </w:r>
      <w:r>
        <w:rPr>
          <w:rFonts w:cs="Arial"/>
          <w:i/>
          <w:spacing w:val="-3"/>
        </w:rPr>
        <w:t>Transactions</w:t>
      </w:r>
      <w:r>
        <w:rPr>
          <w:rFonts w:cs="Arial"/>
          <w:i/>
          <w:w w:val="99"/>
        </w:rPr>
        <w:t xml:space="preserve"> </w:t>
      </w:r>
      <w:r>
        <w:rPr>
          <w:rFonts w:cs="Arial"/>
          <w:i/>
        </w:rPr>
        <w:t>(1683-1775)</w:t>
      </w:r>
      <w:r>
        <w:t>, pages 370–418,</w:t>
      </w:r>
      <w:r>
        <w:rPr>
          <w:spacing w:val="-31"/>
        </w:rPr>
        <w:t xml:space="preserve"> </w:t>
      </w:r>
      <w:r>
        <w:t>1763.</w:t>
      </w:r>
    </w:p>
    <w:p w14:paraId="31349AF2" w14:textId="77777777" w:rsidR="006024AE" w:rsidRDefault="00DD5827">
      <w:pPr>
        <w:pStyle w:val="BodyText"/>
        <w:spacing w:before="179"/>
        <w:ind w:left="119"/>
      </w:pPr>
      <w:r>
        <w:t>[12]</w:t>
      </w:r>
      <w:r>
        <w:rPr>
          <w:spacing w:val="41"/>
        </w:rPr>
        <w:t xml:space="preserve"> </w:t>
      </w:r>
      <w:r>
        <w:rPr>
          <w:spacing w:val="-4"/>
        </w:rPr>
        <w:t>J.</w:t>
      </w:r>
      <w:r>
        <w:rPr>
          <w:spacing w:val="17"/>
        </w:rPr>
        <w:t xml:space="preserve"> </w:t>
      </w:r>
      <w:r>
        <w:rPr>
          <w:spacing w:val="-3"/>
        </w:rPr>
        <w:t>B.</w:t>
      </w:r>
      <w:r>
        <w:rPr>
          <w:spacing w:val="17"/>
        </w:rPr>
        <w:t xml:space="preserve"> </w:t>
      </w:r>
      <w:r>
        <w:t xml:space="preserve">Carlin. </w:t>
      </w:r>
      <w:r>
        <w:rPr>
          <w:spacing w:val="21"/>
        </w:rPr>
        <w:t xml:space="preserve"> </w:t>
      </w:r>
      <w:r>
        <w:t>Meta-analysis</w:t>
      </w:r>
      <w:r>
        <w:rPr>
          <w:spacing w:val="17"/>
        </w:rPr>
        <w:t xml:space="preserve"> </w:t>
      </w:r>
      <w:r>
        <w:rPr>
          <w:spacing w:val="-3"/>
        </w:rPr>
        <w:t>for</w:t>
      </w:r>
      <w:r>
        <w:rPr>
          <w:spacing w:val="17"/>
        </w:rPr>
        <w:t xml:space="preserve"> </w:t>
      </w:r>
      <w:r>
        <w:t>2</w:t>
      </w:r>
      <w:r>
        <w:rPr>
          <w:spacing w:val="17"/>
        </w:rPr>
        <w:t xml:space="preserve"> </w:t>
      </w:r>
      <w:r>
        <w:t>x</w:t>
      </w:r>
      <w:r>
        <w:rPr>
          <w:spacing w:val="17"/>
        </w:rPr>
        <w:t xml:space="preserve"> </w:t>
      </w:r>
      <w:r>
        <w:t>2</w:t>
      </w:r>
      <w:r>
        <w:rPr>
          <w:spacing w:val="17"/>
        </w:rPr>
        <w:t xml:space="preserve"> </w:t>
      </w:r>
      <w:r>
        <w:t>tables:</w:t>
      </w:r>
      <w:r>
        <w:rPr>
          <w:spacing w:val="52"/>
        </w:rPr>
        <w:t xml:space="preserve"> </w:t>
      </w:r>
      <w:r>
        <w:t>a</w:t>
      </w:r>
      <w:r>
        <w:rPr>
          <w:spacing w:val="17"/>
        </w:rPr>
        <w:t xml:space="preserve"> </w:t>
      </w:r>
      <w:r>
        <w:t>Bayesian</w:t>
      </w:r>
      <w:r>
        <w:rPr>
          <w:spacing w:val="17"/>
        </w:rPr>
        <w:t xml:space="preserve"> </w:t>
      </w:r>
      <w:r>
        <w:t xml:space="preserve">approach. </w:t>
      </w:r>
      <w:r>
        <w:rPr>
          <w:spacing w:val="21"/>
        </w:rPr>
        <w:t xml:space="preserve"> </w:t>
      </w:r>
      <w:r>
        <w:rPr>
          <w:rFonts w:cs="Arial"/>
          <w:i/>
        </w:rPr>
        <w:t>Stat</w:t>
      </w:r>
      <w:r>
        <w:rPr>
          <w:rFonts w:cs="Arial"/>
          <w:i/>
          <w:spacing w:val="17"/>
        </w:rPr>
        <w:t xml:space="preserve"> </w:t>
      </w:r>
      <w:r>
        <w:rPr>
          <w:rFonts w:cs="Arial"/>
          <w:i/>
        </w:rPr>
        <w:t>Med</w:t>
      </w:r>
      <w:r>
        <w:t>,</w:t>
      </w:r>
      <w:r>
        <w:rPr>
          <w:spacing w:val="22"/>
        </w:rPr>
        <w:t xml:space="preserve"> </w:t>
      </w:r>
      <w:r>
        <w:t>11(2):141–158,</w:t>
      </w:r>
      <w:r>
        <w:rPr>
          <w:spacing w:val="22"/>
        </w:rPr>
        <w:t xml:space="preserve"> </w:t>
      </w:r>
      <w:r>
        <w:t>Jan</w:t>
      </w:r>
      <w:r>
        <w:rPr>
          <w:spacing w:val="17"/>
        </w:rPr>
        <w:t xml:space="preserve"> </w:t>
      </w:r>
      <w:r>
        <w:t>1992.</w:t>
      </w:r>
    </w:p>
    <w:p w14:paraId="4A28FE85" w14:textId="77777777" w:rsidR="006024AE" w:rsidRDefault="00DD5827">
      <w:pPr>
        <w:pStyle w:val="BodyText"/>
        <w:spacing w:before="31"/>
        <w:ind w:left="593"/>
      </w:pPr>
      <w:r>
        <w:t>PMID:</w:t>
      </w:r>
      <w:r>
        <w:rPr>
          <w:spacing w:val="-14"/>
        </w:rPr>
        <w:t xml:space="preserve"> </w:t>
      </w:r>
      <w:r>
        <w:t>1349763.</w:t>
      </w:r>
    </w:p>
    <w:p w14:paraId="21B90E88" w14:textId="77777777" w:rsidR="006024AE" w:rsidRDefault="006024AE">
      <w:pPr>
        <w:spacing w:before="2"/>
        <w:rPr>
          <w:rFonts w:ascii="Arial" w:eastAsia="Arial" w:hAnsi="Arial" w:cs="Arial"/>
          <w:sz w:val="18"/>
          <w:szCs w:val="18"/>
        </w:rPr>
      </w:pPr>
    </w:p>
    <w:p w14:paraId="536F458E" w14:textId="77777777" w:rsidR="006024AE" w:rsidRDefault="00DD5827">
      <w:pPr>
        <w:spacing w:line="268" w:lineRule="auto"/>
        <w:ind w:left="593" w:right="118" w:hanging="473"/>
        <w:jc w:val="both"/>
        <w:rPr>
          <w:rFonts w:ascii="Arial" w:eastAsia="Arial" w:hAnsi="Arial" w:cs="Arial"/>
        </w:rPr>
      </w:pPr>
      <w:r>
        <w:rPr>
          <w:rFonts w:ascii="Arial"/>
        </w:rPr>
        <w:t>[13]</w:t>
      </w:r>
      <w:r>
        <w:rPr>
          <w:rFonts w:ascii="Arial"/>
          <w:spacing w:val="37"/>
        </w:rPr>
        <w:t xml:space="preserve"> </w:t>
      </w:r>
      <w:r>
        <w:rPr>
          <w:rFonts w:ascii="Arial"/>
        </w:rPr>
        <w:t>A.</w:t>
      </w:r>
      <w:r>
        <w:rPr>
          <w:rFonts w:ascii="Arial"/>
          <w:spacing w:val="-15"/>
        </w:rPr>
        <w:t xml:space="preserve"> </w:t>
      </w:r>
      <w:r>
        <w:rPr>
          <w:rFonts w:ascii="Arial"/>
          <w:spacing w:val="-4"/>
        </w:rPr>
        <w:t>J.</w:t>
      </w:r>
      <w:r>
        <w:rPr>
          <w:rFonts w:ascii="Arial"/>
          <w:spacing w:val="-14"/>
        </w:rPr>
        <w:t xml:space="preserve"> </w:t>
      </w:r>
      <w:r>
        <w:rPr>
          <w:rFonts w:ascii="Arial"/>
        </w:rPr>
        <w:t>Sutton,</w:t>
      </w:r>
      <w:r>
        <w:rPr>
          <w:rFonts w:ascii="Arial"/>
          <w:spacing w:val="-13"/>
        </w:rPr>
        <w:t xml:space="preserve"> </w:t>
      </w:r>
      <w:r>
        <w:rPr>
          <w:rFonts w:ascii="Arial"/>
        </w:rPr>
        <w:t>N.</w:t>
      </w:r>
      <w:r>
        <w:rPr>
          <w:rFonts w:ascii="Arial"/>
          <w:spacing w:val="-14"/>
        </w:rPr>
        <w:t xml:space="preserve"> </w:t>
      </w:r>
      <w:r>
        <w:rPr>
          <w:rFonts w:ascii="Arial"/>
          <w:spacing w:val="-4"/>
        </w:rPr>
        <w:t>J.</w:t>
      </w:r>
      <w:r>
        <w:rPr>
          <w:rFonts w:ascii="Arial"/>
          <w:spacing w:val="-15"/>
        </w:rPr>
        <w:t xml:space="preserve"> </w:t>
      </w:r>
      <w:r>
        <w:rPr>
          <w:rFonts w:ascii="Arial"/>
        </w:rPr>
        <w:t>Cooper,</w:t>
      </w:r>
      <w:r>
        <w:rPr>
          <w:rFonts w:ascii="Arial"/>
          <w:spacing w:val="-13"/>
        </w:rPr>
        <w:t xml:space="preserve"> </w:t>
      </w:r>
      <w:r>
        <w:rPr>
          <w:rFonts w:ascii="Arial"/>
        </w:rPr>
        <w:t>K.</w:t>
      </w:r>
      <w:r>
        <w:rPr>
          <w:rFonts w:ascii="Arial"/>
          <w:spacing w:val="-14"/>
        </w:rPr>
        <w:t xml:space="preserve"> </w:t>
      </w:r>
      <w:r>
        <w:rPr>
          <w:rFonts w:ascii="Arial"/>
        </w:rPr>
        <w:t>R.</w:t>
      </w:r>
      <w:r>
        <w:rPr>
          <w:rFonts w:ascii="Arial"/>
          <w:spacing w:val="-15"/>
        </w:rPr>
        <w:t xml:space="preserve"> </w:t>
      </w:r>
      <w:r>
        <w:rPr>
          <w:rFonts w:ascii="Arial"/>
        </w:rPr>
        <w:t>Abrams,</w:t>
      </w:r>
      <w:r>
        <w:rPr>
          <w:rFonts w:ascii="Arial"/>
          <w:spacing w:val="-13"/>
        </w:rPr>
        <w:t xml:space="preserve"> </w:t>
      </w:r>
      <w:r>
        <w:rPr>
          <w:rFonts w:ascii="Arial"/>
        </w:rPr>
        <w:t>and</w:t>
      </w:r>
      <w:r>
        <w:rPr>
          <w:rFonts w:ascii="Arial"/>
          <w:spacing w:val="-14"/>
        </w:rPr>
        <w:t xml:space="preserve"> </w:t>
      </w:r>
      <w:r>
        <w:rPr>
          <w:rFonts w:ascii="Arial"/>
        </w:rPr>
        <w:t>A.</w:t>
      </w:r>
      <w:r>
        <w:rPr>
          <w:rFonts w:ascii="Arial"/>
          <w:spacing w:val="-15"/>
        </w:rPr>
        <w:t xml:space="preserve"> </w:t>
      </w:r>
      <w:r>
        <w:rPr>
          <w:rFonts w:ascii="Arial"/>
        </w:rPr>
        <w:t>Ades.</w:t>
      </w:r>
      <w:r>
        <w:rPr>
          <w:rFonts w:ascii="Arial"/>
          <w:spacing w:val="-2"/>
        </w:rPr>
        <w:t xml:space="preserve"> </w:t>
      </w:r>
      <w:r>
        <w:rPr>
          <w:rFonts w:ascii="Arial"/>
          <w:i/>
        </w:rPr>
        <w:t>Evidence</w:t>
      </w:r>
      <w:r>
        <w:rPr>
          <w:rFonts w:ascii="Arial"/>
          <w:i/>
          <w:spacing w:val="-15"/>
        </w:rPr>
        <w:t xml:space="preserve"> </w:t>
      </w:r>
      <w:r>
        <w:rPr>
          <w:rFonts w:ascii="Arial"/>
          <w:i/>
        </w:rPr>
        <w:t>synthesis</w:t>
      </w:r>
      <w:r>
        <w:rPr>
          <w:rFonts w:ascii="Arial"/>
          <w:i/>
          <w:spacing w:val="-14"/>
        </w:rPr>
        <w:t xml:space="preserve"> </w:t>
      </w:r>
      <w:r>
        <w:rPr>
          <w:rFonts w:ascii="Arial"/>
          <w:i/>
          <w:spacing w:val="-3"/>
        </w:rPr>
        <w:t>for</w:t>
      </w:r>
      <w:r>
        <w:rPr>
          <w:rFonts w:ascii="Arial"/>
          <w:i/>
          <w:spacing w:val="-15"/>
        </w:rPr>
        <w:t xml:space="preserve"> </w:t>
      </w:r>
      <w:r>
        <w:rPr>
          <w:rFonts w:ascii="Arial"/>
          <w:i/>
        </w:rPr>
        <w:t>decision</w:t>
      </w:r>
      <w:r>
        <w:rPr>
          <w:rFonts w:ascii="Arial"/>
          <w:i/>
          <w:spacing w:val="-14"/>
        </w:rPr>
        <w:t xml:space="preserve"> </w:t>
      </w:r>
      <w:r>
        <w:rPr>
          <w:rFonts w:ascii="Arial"/>
          <w:i/>
        </w:rPr>
        <w:t>making</w:t>
      </w:r>
      <w:r>
        <w:rPr>
          <w:rFonts w:ascii="Arial"/>
          <w:i/>
          <w:spacing w:val="-15"/>
        </w:rPr>
        <w:t xml:space="preserve"> </w:t>
      </w:r>
      <w:r>
        <w:rPr>
          <w:rFonts w:ascii="Arial"/>
          <w:i/>
        </w:rPr>
        <w:t>in</w:t>
      </w:r>
      <w:r>
        <w:rPr>
          <w:rFonts w:ascii="Arial"/>
          <w:i/>
          <w:spacing w:val="-15"/>
        </w:rPr>
        <w:t xml:space="preserve"> </w:t>
      </w:r>
      <w:r>
        <w:rPr>
          <w:rFonts w:ascii="Arial"/>
          <w:i/>
        </w:rPr>
        <w:t>healthcare</w:t>
      </w:r>
      <w:r>
        <w:rPr>
          <w:rFonts w:ascii="Arial"/>
        </w:rPr>
        <w:t>,</w:t>
      </w:r>
      <w:r>
        <w:rPr>
          <w:rFonts w:ascii="Arial"/>
          <w:w w:val="99"/>
        </w:rPr>
        <w:t xml:space="preserve"> </w:t>
      </w:r>
      <w:r>
        <w:rPr>
          <w:rFonts w:ascii="Arial"/>
        </w:rPr>
        <w:t>volume 132. John Wiley &amp; Sons,</w:t>
      </w:r>
      <w:r>
        <w:rPr>
          <w:rFonts w:ascii="Arial"/>
          <w:spacing w:val="-26"/>
        </w:rPr>
        <w:t xml:space="preserve"> </w:t>
      </w:r>
      <w:r>
        <w:rPr>
          <w:rFonts w:ascii="Arial"/>
        </w:rPr>
        <w:t>2012.</w:t>
      </w:r>
    </w:p>
    <w:p w14:paraId="6ECC43BB" w14:textId="77777777" w:rsidR="006024AE" w:rsidRDefault="00DD5827">
      <w:pPr>
        <w:pStyle w:val="BodyText"/>
        <w:spacing w:before="179" w:line="268" w:lineRule="auto"/>
        <w:ind w:left="593" w:right="117" w:hanging="473"/>
        <w:jc w:val="both"/>
      </w:pPr>
      <w:r>
        <w:t xml:space="preserve">[14] </w:t>
      </w:r>
      <w:r>
        <w:rPr>
          <w:spacing w:val="-9"/>
        </w:rPr>
        <w:t xml:space="preserve">D. </w:t>
      </w:r>
      <w:r>
        <w:rPr>
          <w:spacing w:val="-5"/>
        </w:rPr>
        <w:t xml:space="preserve">Ashby. </w:t>
      </w:r>
      <w:r>
        <w:t xml:space="preserve">Bayesian statistics in medicine: a 25 year </w:t>
      </w:r>
      <w:r>
        <w:rPr>
          <w:spacing w:val="-5"/>
        </w:rPr>
        <w:t xml:space="preserve">review. </w:t>
      </w:r>
      <w:r>
        <w:rPr>
          <w:rFonts w:cs="Arial"/>
          <w:i/>
        </w:rPr>
        <w:t>Stat Med</w:t>
      </w:r>
      <w:r>
        <w:t>, 25(21):3589–3631, Nov 2006.</w:t>
      </w:r>
      <w:r>
        <w:rPr>
          <w:spacing w:val="6"/>
        </w:rPr>
        <w:t xml:space="preserve"> </w:t>
      </w:r>
      <w:r>
        <w:t>PMID:</w:t>
      </w:r>
      <w:r>
        <w:rPr>
          <w:w w:val="99"/>
        </w:rPr>
        <w:t xml:space="preserve"> </w:t>
      </w:r>
      <w:r>
        <w:t>16947924.</w:t>
      </w:r>
    </w:p>
    <w:p w14:paraId="2D4F5366" w14:textId="77777777" w:rsidR="006024AE" w:rsidRDefault="00DD5827">
      <w:pPr>
        <w:pStyle w:val="BodyText"/>
        <w:spacing w:before="179" w:line="268" w:lineRule="auto"/>
        <w:ind w:left="593" w:right="119" w:hanging="473"/>
        <w:jc w:val="both"/>
      </w:pPr>
      <w:r>
        <w:t>[15]</w:t>
      </w:r>
      <w:r>
        <w:rPr>
          <w:spacing w:val="39"/>
        </w:rPr>
        <w:t xml:space="preserve"> </w:t>
      </w:r>
      <w:r>
        <w:rPr>
          <w:spacing w:val="-9"/>
        </w:rPr>
        <w:t>D.</w:t>
      </w:r>
      <w:r>
        <w:rPr>
          <w:spacing w:val="15"/>
        </w:rPr>
        <w:t xml:space="preserve"> </w:t>
      </w:r>
      <w:r>
        <w:rPr>
          <w:spacing w:val="-4"/>
        </w:rPr>
        <w:t>J.</w:t>
      </w:r>
      <w:r>
        <w:rPr>
          <w:spacing w:val="15"/>
        </w:rPr>
        <w:t xml:space="preserve"> </w:t>
      </w:r>
      <w:r>
        <w:t>Spiegelhalter,</w:t>
      </w:r>
      <w:r>
        <w:rPr>
          <w:spacing w:val="20"/>
        </w:rPr>
        <w:t xml:space="preserve"> </w:t>
      </w:r>
      <w:r>
        <w:rPr>
          <w:spacing w:val="-4"/>
        </w:rPr>
        <w:t>J.</w:t>
      </w:r>
      <w:r>
        <w:rPr>
          <w:spacing w:val="15"/>
        </w:rPr>
        <w:t xml:space="preserve"> </w:t>
      </w:r>
      <w:r>
        <w:rPr>
          <w:spacing w:val="-21"/>
        </w:rPr>
        <w:t>P.</w:t>
      </w:r>
      <w:r>
        <w:rPr>
          <w:spacing w:val="15"/>
        </w:rPr>
        <w:t xml:space="preserve"> </w:t>
      </w:r>
      <w:r>
        <w:t>Myles,</w:t>
      </w:r>
      <w:r>
        <w:rPr>
          <w:spacing w:val="20"/>
        </w:rPr>
        <w:t xml:space="preserve"> </w:t>
      </w:r>
      <w:r>
        <w:rPr>
          <w:spacing w:val="-9"/>
        </w:rPr>
        <w:t>D.</w:t>
      </w:r>
      <w:r>
        <w:rPr>
          <w:spacing w:val="15"/>
        </w:rPr>
        <w:t xml:space="preserve"> </w:t>
      </w:r>
      <w:r>
        <w:t>R.</w:t>
      </w:r>
      <w:r>
        <w:rPr>
          <w:spacing w:val="15"/>
        </w:rPr>
        <w:t xml:space="preserve"> </w:t>
      </w:r>
      <w:r>
        <w:t>Jones,</w:t>
      </w:r>
      <w:r>
        <w:rPr>
          <w:spacing w:val="20"/>
        </w:rPr>
        <w:t xml:space="preserve"> </w:t>
      </w:r>
      <w:r>
        <w:t>and</w:t>
      </w:r>
      <w:r>
        <w:rPr>
          <w:spacing w:val="15"/>
        </w:rPr>
        <w:t xml:space="preserve"> </w:t>
      </w:r>
      <w:r>
        <w:t>K.</w:t>
      </w:r>
      <w:r>
        <w:rPr>
          <w:spacing w:val="15"/>
        </w:rPr>
        <w:t xml:space="preserve"> </w:t>
      </w:r>
      <w:r>
        <w:t>R.</w:t>
      </w:r>
      <w:r>
        <w:rPr>
          <w:spacing w:val="15"/>
        </w:rPr>
        <w:t xml:space="preserve"> </w:t>
      </w:r>
      <w:r>
        <w:t>Abrams.</w:t>
      </w:r>
      <w:r>
        <w:rPr>
          <w:spacing w:val="16"/>
        </w:rPr>
        <w:t xml:space="preserve"> </w:t>
      </w:r>
      <w:r>
        <w:t>Bayesian</w:t>
      </w:r>
      <w:r>
        <w:rPr>
          <w:spacing w:val="15"/>
        </w:rPr>
        <w:t xml:space="preserve"> </w:t>
      </w:r>
      <w:r>
        <w:t>methods</w:t>
      </w:r>
      <w:r>
        <w:rPr>
          <w:spacing w:val="15"/>
        </w:rPr>
        <w:t xml:space="preserve"> </w:t>
      </w:r>
      <w:r>
        <w:t>in</w:t>
      </w:r>
      <w:r>
        <w:rPr>
          <w:spacing w:val="15"/>
        </w:rPr>
        <w:t xml:space="preserve"> </w:t>
      </w:r>
      <w:r>
        <w:t>health</w:t>
      </w:r>
      <w:r>
        <w:rPr>
          <w:spacing w:val="15"/>
        </w:rPr>
        <w:t xml:space="preserve"> </w:t>
      </w:r>
      <w:r>
        <w:t>technology</w:t>
      </w:r>
      <w:r>
        <w:rPr>
          <w:w w:val="99"/>
        </w:rPr>
        <w:t xml:space="preserve"> </w:t>
      </w:r>
      <w:r>
        <w:t xml:space="preserve">assessment: a </w:t>
      </w:r>
      <w:r>
        <w:rPr>
          <w:spacing w:val="-5"/>
        </w:rPr>
        <w:t xml:space="preserve">review. </w:t>
      </w:r>
      <w:r>
        <w:rPr>
          <w:rFonts w:cs="Arial"/>
          <w:i/>
        </w:rPr>
        <w:t xml:space="preserve">Health </w:t>
      </w:r>
      <w:r>
        <w:rPr>
          <w:rFonts w:cs="Arial"/>
          <w:i/>
          <w:spacing w:val="-4"/>
        </w:rPr>
        <w:t xml:space="preserve">Technol </w:t>
      </w:r>
      <w:r>
        <w:rPr>
          <w:rFonts w:cs="Arial"/>
          <w:i/>
        </w:rPr>
        <w:t>Assess</w:t>
      </w:r>
      <w:r>
        <w:t>, 4(38):1–130, 2000. PMID:</w:t>
      </w:r>
      <w:r>
        <w:rPr>
          <w:spacing w:val="-17"/>
        </w:rPr>
        <w:t xml:space="preserve"> </w:t>
      </w:r>
      <w:r>
        <w:t>11134920.</w:t>
      </w:r>
    </w:p>
    <w:p w14:paraId="573F2A46" w14:textId="77777777" w:rsidR="006024AE" w:rsidRDefault="00DD5827">
      <w:pPr>
        <w:pStyle w:val="BodyText"/>
        <w:spacing w:before="179" w:line="268" w:lineRule="auto"/>
        <w:ind w:left="593" w:right="119" w:hanging="473"/>
        <w:jc w:val="both"/>
      </w:pPr>
      <w:r>
        <w:t xml:space="preserve">[16] </w:t>
      </w:r>
      <w:r>
        <w:rPr>
          <w:spacing w:val="-4"/>
        </w:rPr>
        <w:t xml:space="preserve">C. </w:t>
      </w:r>
      <w:r>
        <w:rPr>
          <w:spacing w:val="-11"/>
        </w:rPr>
        <w:t xml:space="preserve">Yoo, </w:t>
      </w:r>
      <w:r>
        <w:t xml:space="preserve">L. Ramirez, and </w:t>
      </w:r>
      <w:r>
        <w:rPr>
          <w:spacing w:val="-4"/>
        </w:rPr>
        <w:t xml:space="preserve">J. </w:t>
      </w:r>
      <w:r>
        <w:t>Liuzzi. Big data analysis using modern statistical and machine learning</w:t>
      </w:r>
      <w:r>
        <w:rPr>
          <w:spacing w:val="-35"/>
        </w:rPr>
        <w:t xml:space="preserve"> </w:t>
      </w:r>
      <w:r>
        <w:t>methods</w:t>
      </w:r>
      <w:r>
        <w:rPr>
          <w:w w:val="99"/>
        </w:rPr>
        <w:t xml:space="preserve"> </w:t>
      </w:r>
      <w:r>
        <w:t>in</w:t>
      </w:r>
      <w:r>
        <w:rPr>
          <w:spacing w:val="-8"/>
        </w:rPr>
        <w:t xml:space="preserve"> </w:t>
      </w:r>
      <w:r>
        <w:t>medicine.</w:t>
      </w:r>
      <w:r>
        <w:rPr>
          <w:spacing w:val="13"/>
        </w:rPr>
        <w:t xml:space="preserve"> </w:t>
      </w:r>
      <w:r>
        <w:rPr>
          <w:rFonts w:cs="Arial"/>
          <w:i/>
        </w:rPr>
        <w:t>Int</w:t>
      </w:r>
      <w:r>
        <w:rPr>
          <w:rFonts w:cs="Arial"/>
          <w:i/>
          <w:spacing w:val="-8"/>
        </w:rPr>
        <w:t xml:space="preserve"> </w:t>
      </w:r>
      <w:r>
        <w:rPr>
          <w:rFonts w:cs="Arial"/>
          <w:i/>
        </w:rPr>
        <w:t>Neurourol</w:t>
      </w:r>
      <w:r>
        <w:rPr>
          <w:rFonts w:cs="Arial"/>
          <w:i/>
          <w:spacing w:val="-8"/>
        </w:rPr>
        <w:t xml:space="preserve"> </w:t>
      </w:r>
      <w:r>
        <w:rPr>
          <w:rFonts w:cs="Arial"/>
          <w:i/>
        </w:rPr>
        <w:t>J</w:t>
      </w:r>
      <w:r>
        <w:t>,</w:t>
      </w:r>
      <w:r>
        <w:rPr>
          <w:spacing w:val="-8"/>
        </w:rPr>
        <w:t xml:space="preserve"> </w:t>
      </w:r>
      <w:r>
        <w:t>18(2):50–57,</w:t>
      </w:r>
      <w:r>
        <w:rPr>
          <w:spacing w:val="-8"/>
        </w:rPr>
        <w:t xml:space="preserve"> </w:t>
      </w:r>
      <w:r>
        <w:t>Jun</w:t>
      </w:r>
      <w:r>
        <w:rPr>
          <w:spacing w:val="-8"/>
        </w:rPr>
        <w:t xml:space="preserve"> </w:t>
      </w:r>
      <w:r>
        <w:t>2014.</w:t>
      </w:r>
      <w:r>
        <w:rPr>
          <w:spacing w:val="-8"/>
        </w:rPr>
        <w:t xml:space="preserve"> </w:t>
      </w:r>
      <w:r>
        <w:t>PMID:</w:t>
      </w:r>
      <w:r>
        <w:rPr>
          <w:spacing w:val="-8"/>
        </w:rPr>
        <w:t xml:space="preserve"> </w:t>
      </w:r>
      <w:r>
        <w:t>24987556.</w:t>
      </w:r>
    </w:p>
    <w:p w14:paraId="2D459E71" w14:textId="77777777" w:rsidR="006024AE" w:rsidRDefault="006024AE">
      <w:pPr>
        <w:spacing w:line="268" w:lineRule="auto"/>
        <w:jc w:val="both"/>
        <w:sectPr w:rsidR="006024AE">
          <w:pgSz w:w="12240" w:h="15840"/>
          <w:pgMar w:top="680" w:right="600" w:bottom="280" w:left="600" w:header="720" w:footer="720" w:gutter="0"/>
          <w:cols w:space="720"/>
        </w:sectPr>
      </w:pPr>
    </w:p>
    <w:p w14:paraId="62DC14D0" w14:textId="77777777" w:rsidR="006024AE" w:rsidRDefault="00DD5827">
      <w:pPr>
        <w:pStyle w:val="BodyText"/>
        <w:spacing w:before="33"/>
        <w:ind w:left="120"/>
      </w:pPr>
      <w:r>
        <w:lastRenderedPageBreak/>
        <w:t xml:space="preserve">[17] Stan Development </w:t>
      </w:r>
      <w:r>
        <w:rPr>
          <w:spacing w:val="-6"/>
        </w:rPr>
        <w:t xml:space="preserve">Team. </w:t>
      </w:r>
      <w:r>
        <w:t xml:space="preserve">Stan: A C++ Library </w:t>
      </w:r>
      <w:r>
        <w:rPr>
          <w:spacing w:val="-3"/>
        </w:rPr>
        <w:t xml:space="preserve">for </w:t>
      </w:r>
      <w:r>
        <w:t xml:space="preserve">Probability and Sampling, </w:t>
      </w:r>
      <w:r>
        <w:rPr>
          <w:spacing w:val="-3"/>
        </w:rPr>
        <w:t xml:space="preserve">Version </w:t>
      </w:r>
      <w:r>
        <w:t>2.5.0,</w:t>
      </w:r>
      <w:r>
        <w:rPr>
          <w:spacing w:val="7"/>
        </w:rPr>
        <w:t xml:space="preserve"> </w:t>
      </w:r>
      <w:r>
        <w:t>2014.</w:t>
      </w:r>
    </w:p>
    <w:p w14:paraId="30175F82" w14:textId="77777777" w:rsidR="006024AE" w:rsidRDefault="006024AE">
      <w:pPr>
        <w:spacing w:before="4"/>
        <w:rPr>
          <w:rFonts w:ascii="Arial" w:eastAsia="Arial" w:hAnsi="Arial" w:cs="Arial"/>
          <w:sz w:val="18"/>
          <w:szCs w:val="18"/>
        </w:rPr>
      </w:pPr>
    </w:p>
    <w:p w14:paraId="0BB7BFF1" w14:textId="77777777" w:rsidR="006024AE" w:rsidRDefault="00DD5827">
      <w:pPr>
        <w:pStyle w:val="BodyText"/>
        <w:spacing w:before="0" w:line="268" w:lineRule="auto"/>
        <w:ind w:left="593" w:right="118" w:hanging="473"/>
        <w:jc w:val="both"/>
      </w:pPr>
      <w:r>
        <w:t xml:space="preserve">[18] A. Gelman, </w:t>
      </w:r>
      <w:r>
        <w:rPr>
          <w:spacing w:val="-4"/>
        </w:rPr>
        <w:t xml:space="preserve">J. </w:t>
      </w:r>
      <w:r>
        <w:rPr>
          <w:spacing w:val="-3"/>
        </w:rPr>
        <w:t xml:space="preserve">B. </w:t>
      </w:r>
      <w:r>
        <w:t xml:space="preserve">Carlin, H. </w:t>
      </w:r>
      <w:r>
        <w:rPr>
          <w:spacing w:val="-3"/>
        </w:rPr>
        <w:t xml:space="preserve">S. </w:t>
      </w:r>
      <w:r>
        <w:t xml:space="preserve">Stern, and </w:t>
      </w:r>
      <w:r>
        <w:rPr>
          <w:spacing w:val="-9"/>
        </w:rPr>
        <w:t xml:space="preserve">D. </w:t>
      </w:r>
      <w:r>
        <w:rPr>
          <w:spacing w:val="-3"/>
        </w:rPr>
        <w:t xml:space="preserve">B. </w:t>
      </w:r>
      <w:r>
        <w:t xml:space="preserve">Rubin. </w:t>
      </w:r>
      <w:r>
        <w:rPr>
          <w:i/>
        </w:rPr>
        <w:t>Bayesian data analysis</w:t>
      </w:r>
      <w:r>
        <w:t xml:space="preserve">, volume 2. </w:t>
      </w:r>
      <w:r>
        <w:rPr>
          <w:spacing w:val="-6"/>
        </w:rPr>
        <w:t xml:space="preserve">Taylor </w:t>
      </w:r>
      <w:r>
        <w:t>&amp;</w:t>
      </w:r>
      <w:r>
        <w:rPr>
          <w:spacing w:val="16"/>
        </w:rPr>
        <w:t xml:space="preserve"> </w:t>
      </w:r>
      <w:r>
        <w:rPr>
          <w:spacing w:val="-3"/>
        </w:rPr>
        <w:t>Francis,</w:t>
      </w:r>
      <w:r>
        <w:rPr>
          <w:w w:val="99"/>
        </w:rPr>
        <w:t xml:space="preserve"> </w:t>
      </w:r>
      <w:r>
        <w:t>2014.</w:t>
      </w:r>
    </w:p>
    <w:p w14:paraId="234B3F7E" w14:textId="77777777" w:rsidR="006024AE" w:rsidRDefault="00DD5827">
      <w:pPr>
        <w:pStyle w:val="BodyText"/>
        <w:spacing w:before="181"/>
        <w:ind w:left="119"/>
      </w:pPr>
      <w:r>
        <w:t xml:space="preserve">[19] </w:t>
      </w:r>
      <w:r>
        <w:rPr>
          <w:spacing w:val="-4"/>
        </w:rPr>
        <w:t xml:space="preserve">J. </w:t>
      </w:r>
      <w:r>
        <w:t xml:space="preserve">K. Kruschke. Bayesian estimation supersedes the t test. </w:t>
      </w:r>
      <w:r>
        <w:rPr>
          <w:rFonts w:cs="Arial"/>
          <w:i/>
        </w:rPr>
        <w:t>J Exp Psychol Gen</w:t>
      </w:r>
      <w:r>
        <w:t xml:space="preserve">, 142(2):573–603, </w:t>
      </w:r>
      <w:r>
        <w:rPr>
          <w:spacing w:val="-3"/>
        </w:rPr>
        <w:t>May</w:t>
      </w:r>
      <w:r>
        <w:rPr>
          <w:spacing w:val="-42"/>
        </w:rPr>
        <w:t xml:space="preserve"> </w:t>
      </w:r>
      <w:r>
        <w:t>2013.</w:t>
      </w:r>
    </w:p>
    <w:p w14:paraId="18CF8E6E" w14:textId="77777777" w:rsidR="006024AE" w:rsidRDefault="00DD5827">
      <w:pPr>
        <w:pStyle w:val="BodyText"/>
        <w:spacing w:before="31"/>
        <w:ind w:left="593"/>
      </w:pPr>
      <w:r>
        <w:t>PMID:</w:t>
      </w:r>
      <w:r>
        <w:rPr>
          <w:spacing w:val="-15"/>
        </w:rPr>
        <w:t xml:space="preserve"> </w:t>
      </w:r>
      <w:r>
        <w:t>22774788.</w:t>
      </w:r>
    </w:p>
    <w:p w14:paraId="6D97DAA4" w14:textId="77777777" w:rsidR="006024AE" w:rsidRDefault="006024AE">
      <w:pPr>
        <w:spacing w:before="4"/>
        <w:rPr>
          <w:rFonts w:ascii="Arial" w:eastAsia="Arial" w:hAnsi="Arial" w:cs="Arial"/>
          <w:sz w:val="18"/>
          <w:szCs w:val="18"/>
        </w:rPr>
      </w:pPr>
    </w:p>
    <w:p w14:paraId="75ABA6C2" w14:textId="77777777" w:rsidR="006024AE" w:rsidRDefault="00DD5827">
      <w:pPr>
        <w:spacing w:line="268" w:lineRule="auto"/>
        <w:ind w:left="593" w:right="118" w:hanging="473"/>
        <w:jc w:val="both"/>
        <w:rPr>
          <w:rFonts w:ascii="Arial" w:eastAsia="Arial" w:hAnsi="Arial" w:cs="Arial"/>
        </w:rPr>
      </w:pPr>
      <w:r>
        <w:rPr>
          <w:rFonts w:ascii="Arial"/>
        </w:rPr>
        <w:t xml:space="preserve">[20] A. Gelman. </w:t>
      </w:r>
      <w:r>
        <w:rPr>
          <w:rFonts w:ascii="Arial"/>
          <w:i/>
        </w:rPr>
        <w:t xml:space="preserve">Red state, blue state, rich state, poor state: </w:t>
      </w:r>
      <w:r>
        <w:rPr>
          <w:rFonts w:ascii="Arial"/>
          <w:i/>
          <w:spacing w:val="-3"/>
        </w:rPr>
        <w:t xml:space="preserve">why </w:t>
      </w:r>
      <w:r>
        <w:rPr>
          <w:rFonts w:ascii="Arial"/>
          <w:i/>
        </w:rPr>
        <w:t xml:space="preserve">Americans vote the </w:t>
      </w:r>
      <w:r>
        <w:rPr>
          <w:rFonts w:ascii="Arial"/>
          <w:i/>
          <w:spacing w:val="-4"/>
        </w:rPr>
        <w:t xml:space="preserve">way </w:t>
      </w:r>
      <w:r>
        <w:rPr>
          <w:rFonts w:ascii="Arial"/>
          <w:i/>
        </w:rPr>
        <w:t>they do</w:t>
      </w:r>
      <w:r>
        <w:rPr>
          <w:rFonts w:ascii="Arial"/>
        </w:rPr>
        <w:t>.</w:t>
      </w:r>
      <w:r>
        <w:rPr>
          <w:rFonts w:ascii="Arial"/>
          <w:spacing w:val="41"/>
        </w:rPr>
        <w:t xml:space="preserve"> </w:t>
      </w:r>
      <w:r>
        <w:rPr>
          <w:rFonts w:ascii="Arial"/>
        </w:rPr>
        <w:t>Princeton</w:t>
      </w:r>
      <w:r>
        <w:rPr>
          <w:rFonts w:ascii="Arial"/>
          <w:w w:val="99"/>
        </w:rPr>
        <w:t xml:space="preserve"> </w:t>
      </w:r>
      <w:r>
        <w:rPr>
          <w:rFonts w:ascii="Arial"/>
        </w:rPr>
        <w:t>University Press,</w:t>
      </w:r>
      <w:r>
        <w:rPr>
          <w:rFonts w:ascii="Arial"/>
          <w:spacing w:val="-30"/>
        </w:rPr>
        <w:t xml:space="preserve"> </w:t>
      </w:r>
      <w:r>
        <w:rPr>
          <w:rFonts w:ascii="Arial"/>
        </w:rPr>
        <w:t>2009.</w:t>
      </w:r>
    </w:p>
    <w:p w14:paraId="552950F1" w14:textId="77777777" w:rsidR="006024AE" w:rsidRDefault="00DD5827">
      <w:pPr>
        <w:pStyle w:val="BodyText"/>
        <w:spacing w:before="181" w:line="268" w:lineRule="auto"/>
        <w:ind w:left="593" w:right="119" w:hanging="473"/>
        <w:jc w:val="both"/>
      </w:pPr>
      <w:r>
        <w:t xml:space="preserve">[21] </w:t>
      </w:r>
      <w:r>
        <w:rPr>
          <w:spacing w:val="-4"/>
        </w:rPr>
        <w:t xml:space="preserve">J. </w:t>
      </w:r>
      <w:r>
        <w:t>Bafumi and A. Gelman. Fitting Multilevel Models When Predictors and Group Effects Correlate.</w:t>
      </w:r>
      <w:r>
        <w:rPr>
          <w:spacing w:val="51"/>
        </w:rPr>
        <w:t xml:space="preserve"> </w:t>
      </w:r>
      <w:r>
        <w:t>SSRN</w:t>
      </w:r>
      <w:r>
        <w:rPr>
          <w:w w:val="99"/>
        </w:rPr>
        <w:t xml:space="preserve"> </w:t>
      </w:r>
      <w:r>
        <w:t>Scholarly</w:t>
      </w:r>
      <w:r>
        <w:rPr>
          <w:spacing w:val="-10"/>
        </w:rPr>
        <w:t xml:space="preserve"> </w:t>
      </w:r>
      <w:r>
        <w:t>Paper</w:t>
      </w:r>
      <w:r>
        <w:rPr>
          <w:spacing w:val="-10"/>
        </w:rPr>
        <w:t xml:space="preserve"> </w:t>
      </w:r>
      <w:r>
        <w:t>ID</w:t>
      </w:r>
      <w:r>
        <w:rPr>
          <w:spacing w:val="-10"/>
        </w:rPr>
        <w:t xml:space="preserve"> </w:t>
      </w:r>
      <w:r>
        <w:t>1010095,</w:t>
      </w:r>
      <w:r>
        <w:rPr>
          <w:spacing w:val="-10"/>
        </w:rPr>
        <w:t xml:space="preserve"> </w:t>
      </w:r>
      <w:r>
        <w:t>Social</w:t>
      </w:r>
      <w:r>
        <w:rPr>
          <w:spacing w:val="-10"/>
        </w:rPr>
        <w:t xml:space="preserve"> </w:t>
      </w:r>
      <w:r>
        <w:t>Science</w:t>
      </w:r>
      <w:r>
        <w:rPr>
          <w:spacing w:val="-10"/>
        </w:rPr>
        <w:t xml:space="preserve"> </w:t>
      </w:r>
      <w:r>
        <w:t>Research</w:t>
      </w:r>
      <w:r>
        <w:rPr>
          <w:spacing w:val="-10"/>
        </w:rPr>
        <w:t xml:space="preserve"> </w:t>
      </w:r>
      <w:r>
        <w:t>Network,</w:t>
      </w:r>
      <w:r>
        <w:rPr>
          <w:spacing w:val="-10"/>
        </w:rPr>
        <w:t xml:space="preserve"> </w:t>
      </w:r>
      <w:r>
        <w:t>Rochester,</w:t>
      </w:r>
      <w:r>
        <w:rPr>
          <w:spacing w:val="-10"/>
        </w:rPr>
        <w:t xml:space="preserve"> </w:t>
      </w:r>
      <w:r>
        <w:t>NY,</w:t>
      </w:r>
      <w:r>
        <w:rPr>
          <w:spacing w:val="-10"/>
        </w:rPr>
        <w:t xml:space="preserve"> </w:t>
      </w:r>
      <w:r>
        <w:t>September</w:t>
      </w:r>
      <w:r>
        <w:rPr>
          <w:spacing w:val="-10"/>
        </w:rPr>
        <w:t xml:space="preserve"> </w:t>
      </w:r>
      <w:r>
        <w:t>2007.</w:t>
      </w:r>
    </w:p>
    <w:p w14:paraId="2D13201E" w14:textId="77777777" w:rsidR="006024AE" w:rsidRDefault="00DD5827">
      <w:pPr>
        <w:pStyle w:val="BodyText"/>
        <w:spacing w:before="181" w:line="268" w:lineRule="auto"/>
        <w:ind w:left="593" w:right="117" w:hanging="473"/>
        <w:jc w:val="both"/>
      </w:pPr>
      <w:r>
        <w:t xml:space="preserve">[22] A. Gelman. Multilevel (Hierarchical) Modeling: What It Can and Cannot </w:t>
      </w:r>
      <w:r>
        <w:rPr>
          <w:spacing w:val="-4"/>
        </w:rPr>
        <w:t xml:space="preserve">Do. </w:t>
      </w:r>
      <w:r>
        <w:rPr>
          <w:rFonts w:cs="Arial"/>
          <w:i/>
        </w:rPr>
        <w:t>Technometrics</w:t>
      </w:r>
      <w:r>
        <w:t>,</w:t>
      </w:r>
      <w:r>
        <w:rPr>
          <w:spacing w:val="-28"/>
        </w:rPr>
        <w:t xml:space="preserve"> </w:t>
      </w:r>
      <w:r>
        <w:t>48(3):432–435,</w:t>
      </w:r>
      <w:r>
        <w:rPr>
          <w:w w:val="99"/>
        </w:rPr>
        <w:t xml:space="preserve"> </w:t>
      </w:r>
      <w:r>
        <w:t>August</w:t>
      </w:r>
      <w:r>
        <w:rPr>
          <w:spacing w:val="-19"/>
        </w:rPr>
        <w:t xml:space="preserve"> </w:t>
      </w:r>
      <w:r>
        <w:t>2006.</w:t>
      </w:r>
    </w:p>
    <w:p w14:paraId="51C3EE52" w14:textId="77777777" w:rsidR="006024AE" w:rsidRDefault="00DD5827">
      <w:pPr>
        <w:pStyle w:val="BodyText"/>
        <w:spacing w:before="181"/>
        <w:ind w:left="119"/>
      </w:pPr>
      <w:r>
        <w:t xml:space="preserve">[23]  </w:t>
      </w:r>
      <w:r>
        <w:rPr>
          <w:spacing w:val="-9"/>
        </w:rPr>
        <w:t xml:space="preserve">D. </w:t>
      </w:r>
      <w:r>
        <w:rPr>
          <w:spacing w:val="-3"/>
        </w:rPr>
        <w:t xml:space="preserve">B. </w:t>
      </w:r>
      <w:r>
        <w:t xml:space="preserve">Rubin. Inference and missing data. </w:t>
      </w:r>
      <w:r>
        <w:rPr>
          <w:rFonts w:cs="Arial"/>
          <w:i/>
        </w:rPr>
        <w:t>Biometrika</w:t>
      </w:r>
      <w:r>
        <w:t>, 63(3):581–592,</w:t>
      </w:r>
      <w:r>
        <w:rPr>
          <w:spacing w:val="-23"/>
        </w:rPr>
        <w:t xml:space="preserve"> </w:t>
      </w:r>
      <w:r>
        <w:t>1976.</w:t>
      </w:r>
    </w:p>
    <w:p w14:paraId="649AAE4E" w14:textId="77777777" w:rsidR="006024AE" w:rsidRDefault="006024AE">
      <w:pPr>
        <w:spacing w:before="4"/>
        <w:rPr>
          <w:rFonts w:ascii="Arial" w:eastAsia="Arial" w:hAnsi="Arial" w:cs="Arial"/>
          <w:sz w:val="18"/>
          <w:szCs w:val="18"/>
        </w:rPr>
      </w:pPr>
    </w:p>
    <w:p w14:paraId="1D1DE378" w14:textId="77777777" w:rsidR="006024AE" w:rsidRDefault="00DD5827">
      <w:pPr>
        <w:pStyle w:val="BodyText"/>
        <w:spacing w:before="0" w:line="268" w:lineRule="auto"/>
        <w:ind w:left="593" w:right="119" w:hanging="473"/>
        <w:jc w:val="both"/>
      </w:pPr>
      <w:r>
        <w:t>[24]</w:t>
      </w:r>
      <w:r>
        <w:rPr>
          <w:spacing w:val="38"/>
        </w:rPr>
        <w:t xml:space="preserve"> </w:t>
      </w:r>
      <w:r>
        <w:t>M.</w:t>
      </w:r>
      <w:r>
        <w:rPr>
          <w:spacing w:val="13"/>
        </w:rPr>
        <w:t xml:space="preserve"> </w:t>
      </w:r>
      <w:r>
        <w:rPr>
          <w:spacing w:val="-4"/>
        </w:rPr>
        <w:t>J.</w:t>
      </w:r>
      <w:r>
        <w:rPr>
          <w:spacing w:val="13"/>
        </w:rPr>
        <w:t xml:space="preserve"> </w:t>
      </w:r>
      <w:r>
        <w:t>Daniels,</w:t>
      </w:r>
      <w:r>
        <w:rPr>
          <w:spacing w:val="19"/>
        </w:rPr>
        <w:t xml:space="preserve"> </w:t>
      </w:r>
      <w:r>
        <w:rPr>
          <w:spacing w:val="-4"/>
        </w:rPr>
        <w:t>C.</w:t>
      </w:r>
      <w:r>
        <w:rPr>
          <w:spacing w:val="13"/>
        </w:rPr>
        <w:t xml:space="preserve"> </w:t>
      </w:r>
      <w:r>
        <w:t>Wang,</w:t>
      </w:r>
      <w:r>
        <w:rPr>
          <w:spacing w:val="19"/>
        </w:rPr>
        <w:t xml:space="preserve"> </w:t>
      </w:r>
      <w:r>
        <w:t>and</w:t>
      </w:r>
      <w:r>
        <w:rPr>
          <w:spacing w:val="13"/>
        </w:rPr>
        <w:t xml:space="preserve"> </w:t>
      </w:r>
      <w:r>
        <w:rPr>
          <w:spacing w:val="-3"/>
        </w:rPr>
        <w:t>B.</w:t>
      </w:r>
      <w:r>
        <w:rPr>
          <w:spacing w:val="13"/>
        </w:rPr>
        <w:t xml:space="preserve"> </w:t>
      </w:r>
      <w:r>
        <w:t>H.</w:t>
      </w:r>
      <w:r>
        <w:rPr>
          <w:spacing w:val="13"/>
        </w:rPr>
        <w:t xml:space="preserve"> </w:t>
      </w:r>
      <w:r>
        <w:t>Marcus.</w:t>
      </w:r>
      <w:r>
        <w:rPr>
          <w:spacing w:val="13"/>
        </w:rPr>
        <w:t xml:space="preserve"> </w:t>
      </w:r>
      <w:r>
        <w:t>Fully</w:t>
      </w:r>
      <w:r>
        <w:rPr>
          <w:spacing w:val="13"/>
        </w:rPr>
        <w:t xml:space="preserve"> </w:t>
      </w:r>
      <w:r>
        <w:t>Bayesian</w:t>
      </w:r>
      <w:r>
        <w:rPr>
          <w:spacing w:val="13"/>
        </w:rPr>
        <w:t xml:space="preserve"> </w:t>
      </w:r>
      <w:r>
        <w:t>inference</w:t>
      </w:r>
      <w:r>
        <w:rPr>
          <w:spacing w:val="13"/>
        </w:rPr>
        <w:t xml:space="preserve"> </w:t>
      </w:r>
      <w:r>
        <w:t>under</w:t>
      </w:r>
      <w:r>
        <w:rPr>
          <w:spacing w:val="13"/>
        </w:rPr>
        <w:t xml:space="preserve"> </w:t>
      </w:r>
      <w:r>
        <w:t>ignorable</w:t>
      </w:r>
      <w:r>
        <w:rPr>
          <w:spacing w:val="13"/>
        </w:rPr>
        <w:t xml:space="preserve"> </w:t>
      </w:r>
      <w:r>
        <w:t>missingness</w:t>
      </w:r>
      <w:r>
        <w:rPr>
          <w:spacing w:val="13"/>
        </w:rPr>
        <w:t xml:space="preserve"> </w:t>
      </w:r>
      <w:r>
        <w:t>in</w:t>
      </w:r>
      <w:r>
        <w:rPr>
          <w:spacing w:val="13"/>
        </w:rPr>
        <w:t xml:space="preserve"> </w:t>
      </w:r>
      <w:r>
        <w:t>the</w:t>
      </w:r>
      <w:r>
        <w:rPr>
          <w:w w:val="99"/>
        </w:rPr>
        <w:t xml:space="preserve"> </w:t>
      </w:r>
      <w:r>
        <w:t>presence</w:t>
      </w:r>
      <w:r>
        <w:rPr>
          <w:spacing w:val="-9"/>
        </w:rPr>
        <w:t xml:space="preserve"> </w:t>
      </w:r>
      <w:r>
        <w:t>of</w:t>
      </w:r>
      <w:r>
        <w:rPr>
          <w:spacing w:val="-9"/>
        </w:rPr>
        <w:t xml:space="preserve"> </w:t>
      </w:r>
      <w:r>
        <w:t>auxiliary</w:t>
      </w:r>
      <w:r>
        <w:rPr>
          <w:spacing w:val="-9"/>
        </w:rPr>
        <w:t xml:space="preserve"> </w:t>
      </w:r>
      <w:r>
        <w:t>covariates.</w:t>
      </w:r>
      <w:r>
        <w:rPr>
          <w:spacing w:val="12"/>
        </w:rPr>
        <w:t xml:space="preserve"> </w:t>
      </w:r>
      <w:r>
        <w:rPr>
          <w:rFonts w:cs="Arial"/>
          <w:i/>
        </w:rPr>
        <w:t>Biometrics</w:t>
      </w:r>
      <w:r>
        <w:t>,</w:t>
      </w:r>
      <w:r>
        <w:rPr>
          <w:spacing w:val="-9"/>
        </w:rPr>
        <w:t xml:space="preserve"> </w:t>
      </w:r>
      <w:r>
        <w:t>70(1):62–72,</w:t>
      </w:r>
      <w:r>
        <w:rPr>
          <w:spacing w:val="-9"/>
        </w:rPr>
        <w:t xml:space="preserve"> </w:t>
      </w:r>
      <w:r>
        <w:t>Mar</w:t>
      </w:r>
      <w:r>
        <w:rPr>
          <w:spacing w:val="-9"/>
        </w:rPr>
        <w:t xml:space="preserve"> </w:t>
      </w:r>
      <w:r>
        <w:t>2014.</w:t>
      </w:r>
      <w:r>
        <w:rPr>
          <w:spacing w:val="-9"/>
        </w:rPr>
        <w:t xml:space="preserve"> </w:t>
      </w:r>
      <w:r>
        <w:t>PMID:</w:t>
      </w:r>
      <w:r>
        <w:rPr>
          <w:spacing w:val="-9"/>
        </w:rPr>
        <w:t xml:space="preserve"> </w:t>
      </w:r>
      <w:r>
        <w:t>24571539.</w:t>
      </w:r>
    </w:p>
    <w:p w14:paraId="1EAC331C" w14:textId="77777777" w:rsidR="006024AE" w:rsidRDefault="00DD5827">
      <w:pPr>
        <w:pStyle w:val="BodyText"/>
        <w:spacing w:before="181" w:line="268" w:lineRule="auto"/>
        <w:ind w:left="593" w:right="119" w:hanging="473"/>
        <w:jc w:val="both"/>
      </w:pPr>
      <w:r>
        <w:t>[25]</w:t>
      </w:r>
      <w:r>
        <w:rPr>
          <w:spacing w:val="42"/>
        </w:rPr>
        <w:t xml:space="preserve"> </w:t>
      </w:r>
      <w:r>
        <w:rPr>
          <w:spacing w:val="-4"/>
        </w:rPr>
        <w:t>C.</w:t>
      </w:r>
      <w:r>
        <w:rPr>
          <w:spacing w:val="31"/>
        </w:rPr>
        <w:t xml:space="preserve"> </w:t>
      </w:r>
      <w:r>
        <w:rPr>
          <w:spacing w:val="-3"/>
        </w:rPr>
        <w:t>Wang</w:t>
      </w:r>
      <w:r>
        <w:rPr>
          <w:spacing w:val="31"/>
        </w:rPr>
        <w:t xml:space="preserve"> </w:t>
      </w:r>
      <w:r>
        <w:t>and</w:t>
      </w:r>
      <w:r>
        <w:rPr>
          <w:spacing w:val="31"/>
        </w:rPr>
        <w:t xml:space="preserve"> </w:t>
      </w:r>
      <w:r>
        <w:rPr>
          <w:spacing w:val="-4"/>
        </w:rPr>
        <w:t>C.</w:t>
      </w:r>
      <w:r>
        <w:rPr>
          <w:spacing w:val="31"/>
        </w:rPr>
        <w:t xml:space="preserve"> </w:t>
      </w:r>
      <w:r>
        <w:rPr>
          <w:spacing w:val="-3"/>
        </w:rPr>
        <w:t>B.</w:t>
      </w:r>
      <w:r>
        <w:rPr>
          <w:spacing w:val="31"/>
        </w:rPr>
        <w:t xml:space="preserve"> </w:t>
      </w:r>
      <w:r>
        <w:t>Hall. Correction</w:t>
      </w:r>
      <w:r>
        <w:rPr>
          <w:spacing w:val="31"/>
        </w:rPr>
        <w:t xml:space="preserve"> </w:t>
      </w:r>
      <w:r>
        <w:t>of</w:t>
      </w:r>
      <w:r>
        <w:rPr>
          <w:spacing w:val="31"/>
        </w:rPr>
        <w:t xml:space="preserve"> </w:t>
      </w:r>
      <w:r>
        <w:t>bias</w:t>
      </w:r>
      <w:r>
        <w:rPr>
          <w:spacing w:val="31"/>
        </w:rPr>
        <w:t xml:space="preserve"> </w:t>
      </w:r>
      <w:r>
        <w:t>from</w:t>
      </w:r>
      <w:r>
        <w:rPr>
          <w:spacing w:val="31"/>
        </w:rPr>
        <w:t xml:space="preserve"> </w:t>
      </w:r>
      <w:r>
        <w:t>non-random</w:t>
      </w:r>
      <w:r>
        <w:rPr>
          <w:spacing w:val="31"/>
        </w:rPr>
        <w:t xml:space="preserve"> </w:t>
      </w:r>
      <w:r>
        <w:t>missing</w:t>
      </w:r>
      <w:r>
        <w:rPr>
          <w:spacing w:val="31"/>
        </w:rPr>
        <w:t xml:space="preserve"> </w:t>
      </w:r>
      <w:r>
        <w:t>longitudinal</w:t>
      </w:r>
      <w:r>
        <w:rPr>
          <w:spacing w:val="31"/>
        </w:rPr>
        <w:t xml:space="preserve"> </w:t>
      </w:r>
      <w:r>
        <w:t>data</w:t>
      </w:r>
      <w:r>
        <w:rPr>
          <w:spacing w:val="31"/>
        </w:rPr>
        <w:t xml:space="preserve"> </w:t>
      </w:r>
      <w:r>
        <w:t>using</w:t>
      </w:r>
      <w:r>
        <w:rPr>
          <w:spacing w:val="31"/>
        </w:rPr>
        <w:t xml:space="preserve"> </w:t>
      </w:r>
      <w:r>
        <w:t>auxiliary</w:t>
      </w:r>
      <w:r>
        <w:rPr>
          <w:w w:val="99"/>
        </w:rPr>
        <w:t xml:space="preserve"> </w:t>
      </w:r>
      <w:r>
        <w:t xml:space="preserve">information. </w:t>
      </w:r>
      <w:r>
        <w:rPr>
          <w:rFonts w:cs="Arial"/>
          <w:i/>
        </w:rPr>
        <w:t>Stat Med</w:t>
      </w:r>
      <w:r>
        <w:t>, 29(6):671–679, Mar 2010. PMID:</w:t>
      </w:r>
      <w:r>
        <w:rPr>
          <w:spacing w:val="-37"/>
        </w:rPr>
        <w:t xml:space="preserve"> </w:t>
      </w:r>
      <w:r>
        <w:t>20029935.</w:t>
      </w:r>
    </w:p>
    <w:p w14:paraId="4F317BB5" w14:textId="77777777" w:rsidR="006024AE" w:rsidRDefault="00DD5827">
      <w:pPr>
        <w:pStyle w:val="BodyText"/>
        <w:spacing w:before="181" w:line="268" w:lineRule="auto"/>
        <w:ind w:left="593" w:right="117" w:hanging="473"/>
        <w:jc w:val="both"/>
      </w:pPr>
      <w:r>
        <w:t xml:space="preserve">[26] X.-L. Meng. Multiple-Imputation Inferences with Uncongenial Sources of Input. </w:t>
      </w:r>
      <w:r>
        <w:rPr>
          <w:rFonts w:cs="Arial"/>
          <w:i/>
        </w:rPr>
        <w:t>Statist. Sci.</w:t>
      </w:r>
      <w:r>
        <w:t>,</w:t>
      </w:r>
      <w:r>
        <w:rPr>
          <w:spacing w:val="44"/>
        </w:rPr>
        <w:t xml:space="preserve"> </w:t>
      </w:r>
      <w:r>
        <w:t>9(4):538–558,</w:t>
      </w:r>
      <w:r>
        <w:rPr>
          <w:w w:val="99"/>
        </w:rPr>
        <w:t xml:space="preserve"> </w:t>
      </w:r>
      <w:r>
        <w:t>11</w:t>
      </w:r>
      <w:r>
        <w:rPr>
          <w:spacing w:val="-8"/>
        </w:rPr>
        <w:t xml:space="preserve"> </w:t>
      </w:r>
      <w:r>
        <w:t>1994.</w:t>
      </w:r>
    </w:p>
    <w:p w14:paraId="3863B3FC" w14:textId="77777777" w:rsidR="006024AE" w:rsidRDefault="00DD5827">
      <w:pPr>
        <w:pStyle w:val="BodyText"/>
        <w:spacing w:before="181" w:line="268" w:lineRule="auto"/>
        <w:ind w:left="593" w:right="119" w:hanging="473"/>
        <w:jc w:val="both"/>
      </w:pPr>
      <w:r>
        <w:t xml:space="preserve">[27] L. M. Collins, </w:t>
      </w:r>
      <w:r>
        <w:rPr>
          <w:spacing w:val="-4"/>
        </w:rPr>
        <w:t xml:space="preserve">J. </w:t>
      </w:r>
      <w:r>
        <w:t xml:space="preserve">L. </w:t>
      </w:r>
      <w:r>
        <w:rPr>
          <w:spacing w:val="-3"/>
        </w:rPr>
        <w:t xml:space="preserve">Schafer, </w:t>
      </w:r>
      <w:r>
        <w:t xml:space="preserve">and </w:t>
      </w:r>
      <w:r>
        <w:rPr>
          <w:spacing w:val="-4"/>
        </w:rPr>
        <w:t xml:space="preserve">C. </w:t>
      </w:r>
      <w:r>
        <w:t>M. Kam. A comparison of inclusive and restrictive strategies in</w:t>
      </w:r>
      <w:r>
        <w:rPr>
          <w:spacing w:val="28"/>
        </w:rPr>
        <w:t xml:space="preserve"> </w:t>
      </w:r>
      <w:r>
        <w:t>modern</w:t>
      </w:r>
      <w:r>
        <w:rPr>
          <w:w w:val="99"/>
        </w:rPr>
        <w:t xml:space="preserve"> </w:t>
      </w:r>
      <w:r>
        <w:t>missing</w:t>
      </w:r>
      <w:r>
        <w:rPr>
          <w:spacing w:val="-9"/>
        </w:rPr>
        <w:t xml:space="preserve"> </w:t>
      </w:r>
      <w:r>
        <w:t>data</w:t>
      </w:r>
      <w:r>
        <w:rPr>
          <w:spacing w:val="-9"/>
        </w:rPr>
        <w:t xml:space="preserve"> </w:t>
      </w:r>
      <w:r>
        <w:t>procedures.</w:t>
      </w:r>
      <w:r>
        <w:rPr>
          <w:spacing w:val="12"/>
        </w:rPr>
        <w:t xml:space="preserve"> </w:t>
      </w:r>
      <w:r>
        <w:rPr>
          <w:rFonts w:cs="Arial"/>
          <w:i/>
        </w:rPr>
        <w:t>Psychol</w:t>
      </w:r>
      <w:r>
        <w:rPr>
          <w:rFonts w:cs="Arial"/>
          <w:i/>
          <w:spacing w:val="-9"/>
        </w:rPr>
        <w:t xml:space="preserve"> </w:t>
      </w:r>
      <w:r>
        <w:rPr>
          <w:rFonts w:cs="Arial"/>
          <w:i/>
        </w:rPr>
        <w:t>Methods</w:t>
      </w:r>
      <w:r>
        <w:t>,</w:t>
      </w:r>
      <w:r>
        <w:rPr>
          <w:spacing w:val="-9"/>
        </w:rPr>
        <w:t xml:space="preserve"> </w:t>
      </w:r>
      <w:r>
        <w:t>6(4):330–351,</w:t>
      </w:r>
      <w:r>
        <w:rPr>
          <w:spacing w:val="-9"/>
        </w:rPr>
        <w:t xml:space="preserve"> </w:t>
      </w:r>
      <w:r>
        <w:t>Dec</w:t>
      </w:r>
      <w:r>
        <w:rPr>
          <w:spacing w:val="-9"/>
        </w:rPr>
        <w:t xml:space="preserve"> </w:t>
      </w:r>
      <w:r>
        <w:t>2001.</w:t>
      </w:r>
      <w:r>
        <w:rPr>
          <w:spacing w:val="-9"/>
        </w:rPr>
        <w:t xml:space="preserve"> </w:t>
      </w:r>
      <w:r>
        <w:t>PMID:</w:t>
      </w:r>
      <w:r>
        <w:rPr>
          <w:spacing w:val="-9"/>
        </w:rPr>
        <w:t xml:space="preserve"> </w:t>
      </w:r>
      <w:r>
        <w:t>11778676.</w:t>
      </w:r>
    </w:p>
    <w:p w14:paraId="63FC8D3B" w14:textId="77777777" w:rsidR="006024AE" w:rsidRDefault="00DD5827">
      <w:pPr>
        <w:spacing w:before="181" w:line="268" w:lineRule="auto"/>
        <w:ind w:left="593" w:right="118" w:hanging="473"/>
        <w:jc w:val="both"/>
        <w:rPr>
          <w:rFonts w:ascii="Arial" w:eastAsia="Arial" w:hAnsi="Arial" w:cs="Arial"/>
        </w:rPr>
      </w:pPr>
      <w:r>
        <w:rPr>
          <w:rFonts w:ascii="Arial" w:eastAsia="Arial" w:hAnsi="Arial" w:cs="Arial"/>
        </w:rPr>
        <w:t xml:space="preserve">[28] </w:t>
      </w:r>
      <w:r>
        <w:rPr>
          <w:rFonts w:ascii="Arial" w:eastAsia="Arial" w:hAnsi="Arial" w:cs="Arial"/>
          <w:spacing w:val="-9"/>
        </w:rPr>
        <w:t xml:space="preserve">D. </w:t>
      </w:r>
      <w:r>
        <w:rPr>
          <w:rFonts w:ascii="Arial" w:eastAsia="Arial" w:hAnsi="Arial" w:cs="Arial"/>
          <w:spacing w:val="-3"/>
        </w:rPr>
        <w:t xml:space="preserve">B. </w:t>
      </w:r>
      <w:r>
        <w:rPr>
          <w:rFonts w:ascii="Arial" w:eastAsia="Arial" w:hAnsi="Arial" w:cs="Arial"/>
        </w:rPr>
        <w:t xml:space="preserve">Rubin. Multiple imputation after 18+ years. </w:t>
      </w:r>
      <w:r>
        <w:rPr>
          <w:rFonts w:ascii="Arial" w:eastAsia="Arial" w:hAnsi="Arial" w:cs="Arial"/>
          <w:i/>
        </w:rPr>
        <w:t>Journal of the American Statistical</w:t>
      </w:r>
      <w:r>
        <w:rPr>
          <w:rFonts w:ascii="Arial" w:eastAsia="Arial" w:hAnsi="Arial" w:cs="Arial"/>
          <w:i/>
          <w:spacing w:val="55"/>
        </w:rPr>
        <w:t xml:space="preserve"> </w:t>
      </w:r>
      <w:r>
        <w:rPr>
          <w:rFonts w:ascii="Arial" w:eastAsia="Arial" w:hAnsi="Arial" w:cs="Arial"/>
          <w:i/>
        </w:rPr>
        <w:t>Association</w:t>
      </w:r>
      <w:r>
        <w:rPr>
          <w:rFonts w:ascii="Arial" w:eastAsia="Arial" w:hAnsi="Arial" w:cs="Arial"/>
        </w:rPr>
        <w:t>,</w:t>
      </w:r>
      <w:r>
        <w:rPr>
          <w:rFonts w:ascii="Arial" w:eastAsia="Arial" w:hAnsi="Arial" w:cs="Arial"/>
          <w:w w:val="99"/>
        </w:rPr>
        <w:t xml:space="preserve"> </w:t>
      </w:r>
      <w:r>
        <w:rPr>
          <w:rFonts w:ascii="Arial" w:eastAsia="Arial" w:hAnsi="Arial" w:cs="Arial"/>
        </w:rPr>
        <w:t>91(434):473–489,</w:t>
      </w:r>
      <w:r>
        <w:rPr>
          <w:rFonts w:ascii="Arial" w:eastAsia="Arial" w:hAnsi="Arial" w:cs="Arial"/>
          <w:spacing w:val="-20"/>
        </w:rPr>
        <w:t xml:space="preserve"> </w:t>
      </w:r>
      <w:r>
        <w:rPr>
          <w:rFonts w:ascii="Arial" w:eastAsia="Arial" w:hAnsi="Arial" w:cs="Arial"/>
        </w:rPr>
        <w:t>1996.</w:t>
      </w:r>
    </w:p>
    <w:p w14:paraId="6AC30399" w14:textId="77777777" w:rsidR="006024AE" w:rsidRDefault="00DD5827">
      <w:pPr>
        <w:spacing w:before="181" w:line="268" w:lineRule="auto"/>
        <w:ind w:left="593" w:right="119" w:hanging="473"/>
        <w:jc w:val="both"/>
        <w:rPr>
          <w:rFonts w:ascii="Arial" w:eastAsia="Arial" w:hAnsi="Arial" w:cs="Arial"/>
        </w:rPr>
      </w:pPr>
      <w:r>
        <w:rPr>
          <w:rFonts w:ascii="Arial"/>
        </w:rPr>
        <w:t xml:space="preserve">[29] M. </w:t>
      </w:r>
      <w:r>
        <w:rPr>
          <w:rFonts w:ascii="Arial"/>
          <w:spacing w:val="-4"/>
        </w:rPr>
        <w:t xml:space="preserve">J. </w:t>
      </w:r>
      <w:r>
        <w:rPr>
          <w:rFonts w:ascii="Arial"/>
        </w:rPr>
        <w:t xml:space="preserve">Daniels and </w:t>
      </w:r>
      <w:r>
        <w:rPr>
          <w:rFonts w:ascii="Arial"/>
          <w:spacing w:val="-4"/>
        </w:rPr>
        <w:t xml:space="preserve">J. </w:t>
      </w:r>
      <w:r>
        <w:rPr>
          <w:rFonts w:ascii="Arial"/>
          <w:spacing w:val="-10"/>
        </w:rPr>
        <w:t xml:space="preserve">W. </w:t>
      </w:r>
      <w:r>
        <w:rPr>
          <w:rFonts w:ascii="Arial"/>
        </w:rPr>
        <w:t xml:space="preserve">Hogan. </w:t>
      </w:r>
      <w:r>
        <w:rPr>
          <w:rFonts w:ascii="Arial"/>
          <w:i/>
        </w:rPr>
        <w:t xml:space="preserve">Missing data in longitudinal studies: Strategies </w:t>
      </w:r>
      <w:r>
        <w:rPr>
          <w:rFonts w:ascii="Arial"/>
          <w:i/>
          <w:spacing w:val="-3"/>
        </w:rPr>
        <w:t xml:space="preserve">for </w:t>
      </w:r>
      <w:r>
        <w:rPr>
          <w:rFonts w:ascii="Arial"/>
          <w:i/>
        </w:rPr>
        <w:t>Bayesian modeling</w:t>
      </w:r>
      <w:r>
        <w:rPr>
          <w:rFonts w:ascii="Arial"/>
          <w:i/>
          <w:spacing w:val="33"/>
        </w:rPr>
        <w:t xml:space="preserve"> </w:t>
      </w:r>
      <w:r>
        <w:rPr>
          <w:rFonts w:ascii="Arial"/>
          <w:i/>
        </w:rPr>
        <w:t>and</w:t>
      </w:r>
      <w:r>
        <w:rPr>
          <w:rFonts w:ascii="Arial"/>
          <w:i/>
          <w:w w:val="99"/>
        </w:rPr>
        <w:t xml:space="preserve"> </w:t>
      </w:r>
      <w:r>
        <w:rPr>
          <w:rFonts w:ascii="Arial"/>
          <w:i/>
        </w:rPr>
        <w:t>sensitivity analysis</w:t>
      </w:r>
      <w:r>
        <w:rPr>
          <w:rFonts w:ascii="Arial"/>
        </w:rPr>
        <w:t>. CRC Press,</w:t>
      </w:r>
      <w:r>
        <w:rPr>
          <w:rFonts w:ascii="Arial"/>
          <w:spacing w:val="-14"/>
        </w:rPr>
        <w:t xml:space="preserve"> </w:t>
      </w:r>
      <w:r>
        <w:rPr>
          <w:rFonts w:ascii="Arial"/>
        </w:rPr>
        <w:t>2008.</w:t>
      </w:r>
    </w:p>
    <w:p w14:paraId="566DE563" w14:textId="77777777" w:rsidR="006024AE" w:rsidRDefault="00DD5827">
      <w:pPr>
        <w:spacing w:before="181"/>
        <w:ind w:left="119"/>
        <w:rPr>
          <w:rFonts w:ascii="Arial" w:eastAsia="Arial" w:hAnsi="Arial" w:cs="Arial"/>
        </w:rPr>
      </w:pPr>
      <w:r>
        <w:rPr>
          <w:rFonts w:ascii="Arial"/>
        </w:rPr>
        <w:t xml:space="preserve">[30]  </w:t>
      </w:r>
      <w:r>
        <w:rPr>
          <w:rFonts w:ascii="Arial"/>
          <w:spacing w:val="-4"/>
        </w:rPr>
        <w:t xml:space="preserve">J. </w:t>
      </w:r>
      <w:r>
        <w:rPr>
          <w:rFonts w:ascii="Arial"/>
        </w:rPr>
        <w:t xml:space="preserve">L. </w:t>
      </w:r>
      <w:r>
        <w:rPr>
          <w:rFonts w:ascii="Arial"/>
          <w:spacing w:val="-3"/>
        </w:rPr>
        <w:t xml:space="preserve">Schafer. </w:t>
      </w:r>
      <w:r>
        <w:rPr>
          <w:rFonts w:ascii="Arial"/>
          <w:i/>
        </w:rPr>
        <w:t>Analysis of incomplete multivariate data</w:t>
      </w:r>
      <w:r>
        <w:rPr>
          <w:rFonts w:ascii="Arial"/>
        </w:rPr>
        <w:t>. CRC press,</w:t>
      </w:r>
      <w:r>
        <w:rPr>
          <w:rFonts w:ascii="Arial"/>
          <w:spacing w:val="-30"/>
        </w:rPr>
        <w:t xml:space="preserve"> </w:t>
      </w:r>
      <w:r>
        <w:rPr>
          <w:rFonts w:ascii="Arial"/>
        </w:rPr>
        <w:t>1997.</w:t>
      </w:r>
    </w:p>
    <w:p w14:paraId="5105FAE1" w14:textId="77777777" w:rsidR="006024AE" w:rsidRDefault="006024AE">
      <w:pPr>
        <w:spacing w:before="4"/>
        <w:rPr>
          <w:rFonts w:ascii="Arial" w:eastAsia="Arial" w:hAnsi="Arial" w:cs="Arial"/>
          <w:sz w:val="18"/>
          <w:szCs w:val="18"/>
        </w:rPr>
      </w:pPr>
    </w:p>
    <w:p w14:paraId="6D766380" w14:textId="77777777" w:rsidR="006024AE" w:rsidRDefault="00DD5827">
      <w:pPr>
        <w:spacing w:line="268" w:lineRule="auto"/>
        <w:ind w:left="593" w:right="118" w:hanging="474"/>
        <w:jc w:val="both"/>
        <w:rPr>
          <w:rFonts w:ascii="Arial" w:eastAsia="Arial" w:hAnsi="Arial" w:cs="Arial"/>
        </w:rPr>
      </w:pPr>
      <w:r>
        <w:rPr>
          <w:rFonts w:ascii="Arial"/>
        </w:rPr>
        <w:t>[31]</w:t>
      </w:r>
      <w:r>
        <w:rPr>
          <w:rFonts w:ascii="Arial"/>
          <w:spacing w:val="40"/>
        </w:rPr>
        <w:t xml:space="preserve"> </w:t>
      </w:r>
      <w:r>
        <w:rPr>
          <w:rFonts w:ascii="Arial"/>
        </w:rPr>
        <w:t>G.</w:t>
      </w:r>
      <w:r>
        <w:rPr>
          <w:rFonts w:ascii="Arial"/>
          <w:spacing w:val="15"/>
        </w:rPr>
        <w:t xml:space="preserve"> </w:t>
      </w:r>
      <w:r>
        <w:rPr>
          <w:rFonts w:ascii="Arial"/>
        </w:rPr>
        <w:t>Fitzmaurice,</w:t>
      </w:r>
      <w:r>
        <w:rPr>
          <w:rFonts w:ascii="Arial"/>
          <w:spacing w:val="21"/>
        </w:rPr>
        <w:t xml:space="preserve"> </w:t>
      </w:r>
      <w:r>
        <w:rPr>
          <w:rFonts w:ascii="Arial"/>
        </w:rPr>
        <w:t>M.</w:t>
      </w:r>
      <w:r>
        <w:rPr>
          <w:rFonts w:ascii="Arial"/>
          <w:spacing w:val="15"/>
        </w:rPr>
        <w:t xml:space="preserve"> </w:t>
      </w:r>
      <w:r>
        <w:rPr>
          <w:rFonts w:ascii="Arial"/>
        </w:rPr>
        <w:t>Davidian,</w:t>
      </w:r>
      <w:r>
        <w:rPr>
          <w:rFonts w:ascii="Arial"/>
          <w:spacing w:val="21"/>
        </w:rPr>
        <w:t xml:space="preserve"> </w:t>
      </w:r>
      <w:r>
        <w:rPr>
          <w:rFonts w:ascii="Arial"/>
        </w:rPr>
        <w:t>G.</w:t>
      </w:r>
      <w:r>
        <w:rPr>
          <w:rFonts w:ascii="Arial"/>
          <w:spacing w:val="15"/>
        </w:rPr>
        <w:t xml:space="preserve"> </w:t>
      </w:r>
      <w:r>
        <w:rPr>
          <w:rFonts w:ascii="Arial"/>
          <w:spacing w:val="-4"/>
        </w:rPr>
        <w:t>Verbeke,</w:t>
      </w:r>
      <w:r>
        <w:rPr>
          <w:rFonts w:ascii="Arial"/>
          <w:spacing w:val="21"/>
        </w:rPr>
        <w:t xml:space="preserve"> </w:t>
      </w:r>
      <w:r>
        <w:rPr>
          <w:rFonts w:ascii="Arial"/>
        </w:rPr>
        <w:t>and</w:t>
      </w:r>
      <w:r>
        <w:rPr>
          <w:rFonts w:ascii="Arial"/>
          <w:spacing w:val="15"/>
        </w:rPr>
        <w:t xml:space="preserve"> </w:t>
      </w:r>
      <w:r>
        <w:rPr>
          <w:rFonts w:ascii="Arial"/>
        </w:rPr>
        <w:t>G.</w:t>
      </w:r>
      <w:r>
        <w:rPr>
          <w:rFonts w:ascii="Arial"/>
          <w:spacing w:val="15"/>
        </w:rPr>
        <w:t xml:space="preserve"> </w:t>
      </w:r>
      <w:r>
        <w:rPr>
          <w:rFonts w:ascii="Arial"/>
        </w:rPr>
        <w:t>Molenberghs.</w:t>
      </w:r>
      <w:r>
        <w:rPr>
          <w:rFonts w:ascii="Arial"/>
          <w:spacing w:val="19"/>
        </w:rPr>
        <w:t xml:space="preserve"> </w:t>
      </w:r>
      <w:r>
        <w:rPr>
          <w:rFonts w:ascii="Arial"/>
          <w:i/>
        </w:rPr>
        <w:t>Longitudinal</w:t>
      </w:r>
      <w:r>
        <w:rPr>
          <w:rFonts w:ascii="Arial"/>
          <w:i/>
          <w:spacing w:val="15"/>
        </w:rPr>
        <w:t xml:space="preserve"> </w:t>
      </w:r>
      <w:r>
        <w:rPr>
          <w:rFonts w:ascii="Arial"/>
          <w:i/>
        </w:rPr>
        <w:t>data</w:t>
      </w:r>
      <w:r>
        <w:rPr>
          <w:rFonts w:ascii="Arial"/>
          <w:i/>
          <w:spacing w:val="15"/>
        </w:rPr>
        <w:t xml:space="preserve"> </w:t>
      </w:r>
      <w:r>
        <w:rPr>
          <w:rFonts w:ascii="Arial"/>
          <w:i/>
        </w:rPr>
        <w:t>analysis</w:t>
      </w:r>
      <w:r>
        <w:rPr>
          <w:rFonts w:ascii="Arial"/>
        </w:rPr>
        <w:t>.</w:t>
      </w:r>
      <w:r>
        <w:rPr>
          <w:rFonts w:ascii="Arial"/>
          <w:spacing w:val="19"/>
        </w:rPr>
        <w:t xml:space="preserve"> </w:t>
      </w:r>
      <w:r>
        <w:rPr>
          <w:rFonts w:ascii="Arial"/>
        </w:rPr>
        <w:t>CRC</w:t>
      </w:r>
      <w:r>
        <w:rPr>
          <w:rFonts w:ascii="Arial"/>
          <w:spacing w:val="15"/>
        </w:rPr>
        <w:t xml:space="preserve"> </w:t>
      </w:r>
      <w:r>
        <w:rPr>
          <w:rFonts w:ascii="Arial"/>
        </w:rPr>
        <w:t>Press,</w:t>
      </w:r>
      <w:r>
        <w:rPr>
          <w:rFonts w:ascii="Arial"/>
          <w:w w:val="99"/>
        </w:rPr>
        <w:t xml:space="preserve"> </w:t>
      </w:r>
      <w:r>
        <w:rPr>
          <w:rFonts w:ascii="Arial"/>
        </w:rPr>
        <w:t>2008.</w:t>
      </w:r>
    </w:p>
    <w:p w14:paraId="71D41690" w14:textId="77777777" w:rsidR="006024AE" w:rsidRDefault="00DD5827">
      <w:pPr>
        <w:pStyle w:val="BodyText"/>
        <w:spacing w:before="181" w:line="268" w:lineRule="auto"/>
        <w:ind w:left="593" w:right="119" w:hanging="473"/>
        <w:jc w:val="both"/>
      </w:pPr>
      <w:r>
        <w:t>[32]</w:t>
      </w:r>
      <w:r>
        <w:rPr>
          <w:spacing w:val="40"/>
        </w:rPr>
        <w:t xml:space="preserve"> </w:t>
      </w:r>
      <w:r>
        <w:rPr>
          <w:spacing w:val="-4"/>
        </w:rPr>
        <w:t>C.</w:t>
      </w:r>
      <w:r>
        <w:rPr>
          <w:spacing w:val="-10"/>
        </w:rPr>
        <w:t xml:space="preserve"> </w:t>
      </w:r>
      <w:r>
        <w:rPr>
          <w:spacing w:val="-3"/>
        </w:rPr>
        <w:t>B.</w:t>
      </w:r>
      <w:r>
        <w:rPr>
          <w:spacing w:val="-10"/>
        </w:rPr>
        <w:t xml:space="preserve"> </w:t>
      </w:r>
      <w:r>
        <w:t>Hall,</w:t>
      </w:r>
      <w:r>
        <w:rPr>
          <w:spacing w:val="-9"/>
        </w:rPr>
        <w:t xml:space="preserve"> </w:t>
      </w:r>
      <w:r>
        <w:t>R.</w:t>
      </w:r>
      <w:r>
        <w:rPr>
          <w:spacing w:val="-10"/>
        </w:rPr>
        <w:t xml:space="preserve"> </w:t>
      </w:r>
      <w:r>
        <w:rPr>
          <w:spacing w:val="-3"/>
        </w:rPr>
        <w:t>B.</w:t>
      </w:r>
      <w:r>
        <w:rPr>
          <w:spacing w:val="-10"/>
        </w:rPr>
        <w:t xml:space="preserve"> </w:t>
      </w:r>
      <w:r>
        <w:t>Lipton,</w:t>
      </w:r>
      <w:r>
        <w:rPr>
          <w:spacing w:val="-9"/>
        </w:rPr>
        <w:t xml:space="preserve"> </w:t>
      </w:r>
      <w:r>
        <w:t>M.</w:t>
      </w:r>
      <w:r>
        <w:rPr>
          <w:spacing w:val="-10"/>
        </w:rPr>
        <w:t xml:space="preserve"> </w:t>
      </w:r>
      <w:r>
        <w:rPr>
          <w:spacing w:val="-4"/>
        </w:rPr>
        <w:t>J.</w:t>
      </w:r>
      <w:r>
        <w:rPr>
          <w:spacing w:val="-10"/>
        </w:rPr>
        <w:t xml:space="preserve"> </w:t>
      </w:r>
      <w:r>
        <w:t>Katz,</w:t>
      </w:r>
      <w:r>
        <w:rPr>
          <w:spacing w:val="-9"/>
        </w:rPr>
        <w:t xml:space="preserve"> </w:t>
      </w:r>
      <w:r>
        <w:t>and</w:t>
      </w:r>
      <w:r>
        <w:rPr>
          <w:spacing w:val="-10"/>
        </w:rPr>
        <w:t xml:space="preserve"> </w:t>
      </w:r>
      <w:r>
        <w:rPr>
          <w:spacing w:val="-4"/>
        </w:rPr>
        <w:t>C.</w:t>
      </w:r>
      <w:r>
        <w:rPr>
          <w:spacing w:val="-10"/>
        </w:rPr>
        <w:t xml:space="preserve"> </w:t>
      </w:r>
      <w:r>
        <w:t>Wang.</w:t>
      </w:r>
      <w:r>
        <w:rPr>
          <w:spacing w:val="8"/>
        </w:rPr>
        <w:t xml:space="preserve"> </w:t>
      </w:r>
      <w:r>
        <w:t>Correcting</w:t>
      </w:r>
      <w:r>
        <w:rPr>
          <w:spacing w:val="-10"/>
        </w:rPr>
        <w:t xml:space="preserve"> </w:t>
      </w:r>
      <w:r>
        <w:t>Bias</w:t>
      </w:r>
      <w:r>
        <w:rPr>
          <w:spacing w:val="-10"/>
        </w:rPr>
        <w:t xml:space="preserve"> </w:t>
      </w:r>
      <w:r>
        <w:t>Caused</w:t>
      </w:r>
      <w:r>
        <w:rPr>
          <w:spacing w:val="-10"/>
        </w:rPr>
        <w:t xml:space="preserve"> </w:t>
      </w:r>
      <w:r>
        <w:rPr>
          <w:spacing w:val="-3"/>
        </w:rPr>
        <w:t>by</w:t>
      </w:r>
      <w:r>
        <w:rPr>
          <w:spacing w:val="-10"/>
        </w:rPr>
        <w:t xml:space="preserve"> </w:t>
      </w:r>
      <w:r>
        <w:t>Missing</w:t>
      </w:r>
      <w:r>
        <w:rPr>
          <w:spacing w:val="-10"/>
        </w:rPr>
        <w:t xml:space="preserve"> </w:t>
      </w:r>
      <w:r>
        <w:t>Data</w:t>
      </w:r>
      <w:r>
        <w:rPr>
          <w:spacing w:val="-10"/>
        </w:rPr>
        <w:t xml:space="preserve"> </w:t>
      </w:r>
      <w:r>
        <w:t>in</w:t>
      </w:r>
      <w:r>
        <w:rPr>
          <w:spacing w:val="-10"/>
        </w:rPr>
        <w:t xml:space="preserve"> </w:t>
      </w:r>
      <w:r>
        <w:t>the</w:t>
      </w:r>
      <w:r>
        <w:rPr>
          <w:spacing w:val="-10"/>
        </w:rPr>
        <w:t xml:space="preserve"> </w:t>
      </w:r>
      <w:r>
        <w:t>Estimate</w:t>
      </w:r>
      <w:r>
        <w:rPr>
          <w:spacing w:val="-10"/>
        </w:rPr>
        <w:t xml:space="preserve"> </w:t>
      </w:r>
      <w:r>
        <w:t>of</w:t>
      </w:r>
      <w:r>
        <w:rPr>
          <w:w w:val="99"/>
        </w:rPr>
        <w:t xml:space="preserve"> </w:t>
      </w:r>
      <w:r>
        <w:t xml:space="preserve">the Effect of Apolipoprotein epsilon 4 on Cognitive Decline. </w:t>
      </w:r>
      <w:r>
        <w:rPr>
          <w:rFonts w:cs="Arial"/>
          <w:i/>
        </w:rPr>
        <w:t>J Int Neuropsychol Soc</w:t>
      </w:r>
      <w:r>
        <w:t>, pages 1–6, Nov 2014.</w:t>
      </w:r>
      <w:r>
        <w:rPr>
          <w:w w:val="99"/>
        </w:rPr>
        <w:t xml:space="preserve"> </w:t>
      </w:r>
      <w:r>
        <w:t>PMID:</w:t>
      </w:r>
      <w:r>
        <w:rPr>
          <w:spacing w:val="-15"/>
        </w:rPr>
        <w:t xml:space="preserve"> </w:t>
      </w:r>
      <w:r>
        <w:t>25389642.</w:t>
      </w:r>
    </w:p>
    <w:p w14:paraId="70729642" w14:textId="77777777" w:rsidR="006024AE" w:rsidRDefault="00DD5827">
      <w:pPr>
        <w:pStyle w:val="BodyText"/>
        <w:spacing w:before="181" w:line="268" w:lineRule="auto"/>
        <w:ind w:left="593" w:right="119" w:hanging="473"/>
        <w:jc w:val="both"/>
      </w:pPr>
      <w:r>
        <w:t>[33]</w:t>
      </w:r>
      <w:r>
        <w:rPr>
          <w:spacing w:val="36"/>
        </w:rPr>
        <w:t xml:space="preserve"> </w:t>
      </w:r>
      <w:r>
        <w:t>M.</w:t>
      </w:r>
      <w:r>
        <w:rPr>
          <w:spacing w:val="-18"/>
        </w:rPr>
        <w:t xml:space="preserve"> </w:t>
      </w:r>
      <w:r>
        <w:t>M.</w:t>
      </w:r>
      <w:r>
        <w:rPr>
          <w:spacing w:val="-18"/>
        </w:rPr>
        <w:t xml:space="preserve"> </w:t>
      </w:r>
      <w:r>
        <w:t>Duncan,</w:t>
      </w:r>
      <w:r>
        <w:rPr>
          <w:spacing w:val="-15"/>
        </w:rPr>
        <w:t xml:space="preserve"> </w:t>
      </w:r>
      <w:r>
        <w:rPr>
          <w:spacing w:val="-21"/>
        </w:rPr>
        <w:t>P.</w:t>
      </w:r>
      <w:r>
        <w:rPr>
          <w:spacing w:val="-18"/>
        </w:rPr>
        <w:t xml:space="preserve"> </w:t>
      </w:r>
      <w:r>
        <w:t>A.</w:t>
      </w:r>
      <w:r>
        <w:rPr>
          <w:spacing w:val="-18"/>
        </w:rPr>
        <w:t xml:space="preserve"> </w:t>
      </w:r>
      <w:r>
        <w:t>McIntosh,</w:t>
      </w:r>
      <w:r>
        <w:rPr>
          <w:spacing w:val="-16"/>
        </w:rPr>
        <w:t xml:space="preserve"> </w:t>
      </w:r>
      <w:r>
        <w:rPr>
          <w:spacing w:val="-4"/>
        </w:rPr>
        <w:t>C.</w:t>
      </w:r>
      <w:r>
        <w:rPr>
          <w:spacing w:val="-18"/>
        </w:rPr>
        <w:t xml:space="preserve"> </w:t>
      </w:r>
      <w:r>
        <w:rPr>
          <w:spacing w:val="-9"/>
        </w:rPr>
        <w:t>D.</w:t>
      </w:r>
      <w:r>
        <w:rPr>
          <w:spacing w:val="-18"/>
        </w:rPr>
        <w:t xml:space="preserve"> </w:t>
      </w:r>
      <w:r>
        <w:t>Stayton,</w:t>
      </w:r>
      <w:r>
        <w:rPr>
          <w:spacing w:val="-16"/>
        </w:rPr>
        <w:t xml:space="preserve"> </w:t>
      </w:r>
      <w:r>
        <w:t>and</w:t>
      </w:r>
      <w:r>
        <w:rPr>
          <w:spacing w:val="-18"/>
        </w:rPr>
        <w:t xml:space="preserve"> </w:t>
      </w:r>
      <w:r>
        <w:rPr>
          <w:spacing w:val="-4"/>
        </w:rPr>
        <w:t>C.</w:t>
      </w:r>
      <w:r>
        <w:rPr>
          <w:spacing w:val="-18"/>
        </w:rPr>
        <w:t xml:space="preserve"> </w:t>
      </w:r>
      <w:r>
        <w:rPr>
          <w:spacing w:val="-3"/>
        </w:rPr>
        <w:t>B.</w:t>
      </w:r>
      <w:r>
        <w:rPr>
          <w:spacing w:val="-18"/>
        </w:rPr>
        <w:t xml:space="preserve"> </w:t>
      </w:r>
      <w:r>
        <w:t>Hall.</w:t>
      </w:r>
      <w:r>
        <w:rPr>
          <w:spacing w:val="-6"/>
        </w:rPr>
        <w:t xml:space="preserve"> </w:t>
      </w:r>
      <w:r>
        <w:t>Individualized</w:t>
      </w:r>
      <w:r>
        <w:rPr>
          <w:spacing w:val="-18"/>
        </w:rPr>
        <w:t xml:space="preserve"> </w:t>
      </w:r>
      <w:r>
        <w:t>performance</w:t>
      </w:r>
      <w:r>
        <w:rPr>
          <w:spacing w:val="-18"/>
        </w:rPr>
        <w:t xml:space="preserve"> </w:t>
      </w:r>
      <w:r>
        <w:t>feedback</w:t>
      </w:r>
      <w:r>
        <w:rPr>
          <w:spacing w:val="-18"/>
        </w:rPr>
        <w:t xml:space="preserve"> </w:t>
      </w:r>
      <w:r>
        <w:t>to</w:t>
      </w:r>
      <w:r>
        <w:rPr>
          <w:spacing w:val="-18"/>
        </w:rPr>
        <w:t xml:space="preserve"> </w:t>
      </w:r>
      <w:r>
        <w:t>increase</w:t>
      </w:r>
      <w:r>
        <w:rPr>
          <w:w w:val="99"/>
        </w:rPr>
        <w:t xml:space="preserve"> </w:t>
      </w:r>
      <w:r>
        <w:t>prenatal</w:t>
      </w:r>
      <w:r>
        <w:rPr>
          <w:spacing w:val="-8"/>
        </w:rPr>
        <w:t xml:space="preserve"> </w:t>
      </w:r>
      <w:r>
        <w:t>domestic</w:t>
      </w:r>
      <w:r>
        <w:rPr>
          <w:spacing w:val="-8"/>
        </w:rPr>
        <w:t xml:space="preserve"> </w:t>
      </w:r>
      <w:r>
        <w:t>violence</w:t>
      </w:r>
      <w:r>
        <w:rPr>
          <w:spacing w:val="-8"/>
        </w:rPr>
        <w:t xml:space="preserve"> </w:t>
      </w:r>
      <w:r>
        <w:t>screening.</w:t>
      </w:r>
      <w:r>
        <w:rPr>
          <w:spacing w:val="14"/>
        </w:rPr>
        <w:t xml:space="preserve"> </w:t>
      </w:r>
      <w:r>
        <w:rPr>
          <w:rFonts w:cs="Arial"/>
          <w:i/>
        </w:rPr>
        <w:t>Matern</w:t>
      </w:r>
      <w:r>
        <w:rPr>
          <w:rFonts w:cs="Arial"/>
          <w:i/>
          <w:spacing w:val="-8"/>
        </w:rPr>
        <w:t xml:space="preserve"> </w:t>
      </w:r>
      <w:r>
        <w:rPr>
          <w:rFonts w:cs="Arial"/>
          <w:i/>
        </w:rPr>
        <w:t>Child</w:t>
      </w:r>
      <w:r>
        <w:rPr>
          <w:rFonts w:cs="Arial"/>
          <w:i/>
          <w:spacing w:val="-8"/>
        </w:rPr>
        <w:t xml:space="preserve"> </w:t>
      </w:r>
      <w:r>
        <w:rPr>
          <w:rFonts w:cs="Arial"/>
          <w:i/>
        </w:rPr>
        <w:t>Health</w:t>
      </w:r>
      <w:r>
        <w:rPr>
          <w:rFonts w:cs="Arial"/>
          <w:i/>
          <w:spacing w:val="-8"/>
        </w:rPr>
        <w:t xml:space="preserve"> </w:t>
      </w:r>
      <w:r>
        <w:rPr>
          <w:rFonts w:cs="Arial"/>
          <w:i/>
        </w:rPr>
        <w:t>J</w:t>
      </w:r>
      <w:r>
        <w:t>,</w:t>
      </w:r>
      <w:r>
        <w:rPr>
          <w:spacing w:val="-8"/>
        </w:rPr>
        <w:t xml:space="preserve"> </w:t>
      </w:r>
      <w:r>
        <w:t>10(5):443–449,</w:t>
      </w:r>
      <w:r>
        <w:rPr>
          <w:spacing w:val="-8"/>
        </w:rPr>
        <w:t xml:space="preserve"> </w:t>
      </w:r>
      <w:r>
        <w:t>Sep</w:t>
      </w:r>
      <w:r>
        <w:rPr>
          <w:spacing w:val="-8"/>
        </w:rPr>
        <w:t xml:space="preserve"> </w:t>
      </w:r>
      <w:r>
        <w:t>2006.</w:t>
      </w:r>
      <w:r>
        <w:rPr>
          <w:spacing w:val="-8"/>
        </w:rPr>
        <w:t xml:space="preserve"> </w:t>
      </w:r>
      <w:r>
        <w:t>PMID:</w:t>
      </w:r>
      <w:r>
        <w:rPr>
          <w:spacing w:val="-8"/>
        </w:rPr>
        <w:t xml:space="preserve"> </w:t>
      </w:r>
      <w:r>
        <w:t>16710766.</w:t>
      </w:r>
    </w:p>
    <w:p w14:paraId="76FB5D3B" w14:textId="77777777" w:rsidR="006024AE" w:rsidRDefault="00DD5827">
      <w:pPr>
        <w:pStyle w:val="BodyText"/>
        <w:spacing w:before="181" w:line="268" w:lineRule="auto"/>
        <w:ind w:left="593" w:right="119" w:hanging="473"/>
        <w:jc w:val="both"/>
      </w:pPr>
      <w:r>
        <w:t>[34]</w:t>
      </w:r>
      <w:r>
        <w:rPr>
          <w:spacing w:val="34"/>
        </w:rPr>
        <w:t xml:space="preserve"> </w:t>
      </w:r>
      <w:r>
        <w:rPr>
          <w:spacing w:val="-9"/>
        </w:rPr>
        <w:t>D.</w:t>
      </w:r>
      <w:r>
        <w:rPr>
          <w:spacing w:val="-18"/>
        </w:rPr>
        <w:t xml:space="preserve"> </w:t>
      </w:r>
      <w:r>
        <w:t>A.</w:t>
      </w:r>
      <w:r>
        <w:rPr>
          <w:spacing w:val="-18"/>
        </w:rPr>
        <w:t xml:space="preserve"> </w:t>
      </w:r>
      <w:r>
        <w:t>Davis,</w:t>
      </w:r>
      <w:r>
        <w:rPr>
          <w:spacing w:val="-16"/>
        </w:rPr>
        <w:t xml:space="preserve"> </w:t>
      </w:r>
      <w:r>
        <w:t>M.</w:t>
      </w:r>
      <w:r>
        <w:rPr>
          <w:spacing w:val="-18"/>
        </w:rPr>
        <w:t xml:space="preserve"> </w:t>
      </w:r>
      <w:r>
        <w:t>A.</w:t>
      </w:r>
      <w:r>
        <w:rPr>
          <w:spacing w:val="-18"/>
        </w:rPr>
        <w:t xml:space="preserve"> </w:t>
      </w:r>
      <w:r>
        <w:t>Thomson,</w:t>
      </w:r>
      <w:r>
        <w:rPr>
          <w:spacing w:val="-16"/>
        </w:rPr>
        <w:t xml:space="preserve"> </w:t>
      </w:r>
      <w:r>
        <w:t>A.</w:t>
      </w:r>
      <w:r>
        <w:rPr>
          <w:spacing w:val="-18"/>
        </w:rPr>
        <w:t xml:space="preserve"> </w:t>
      </w:r>
      <w:r>
        <w:rPr>
          <w:spacing w:val="-9"/>
        </w:rPr>
        <w:t>D.</w:t>
      </w:r>
      <w:r>
        <w:rPr>
          <w:spacing w:val="-18"/>
        </w:rPr>
        <w:t xml:space="preserve"> </w:t>
      </w:r>
      <w:r>
        <w:t>Oxman,</w:t>
      </w:r>
      <w:r>
        <w:rPr>
          <w:spacing w:val="-16"/>
        </w:rPr>
        <w:t xml:space="preserve"> </w:t>
      </w:r>
      <w:r>
        <w:t>and</w:t>
      </w:r>
      <w:r>
        <w:rPr>
          <w:spacing w:val="-18"/>
        </w:rPr>
        <w:t xml:space="preserve"> </w:t>
      </w:r>
      <w:r>
        <w:t>R.</w:t>
      </w:r>
      <w:r>
        <w:rPr>
          <w:spacing w:val="-18"/>
        </w:rPr>
        <w:t xml:space="preserve"> </w:t>
      </w:r>
      <w:r>
        <w:rPr>
          <w:spacing w:val="-3"/>
        </w:rPr>
        <w:t>B.</w:t>
      </w:r>
      <w:r>
        <w:rPr>
          <w:spacing w:val="-18"/>
        </w:rPr>
        <w:t xml:space="preserve"> </w:t>
      </w:r>
      <w:r>
        <w:t>Haynes.</w:t>
      </w:r>
      <w:r>
        <w:rPr>
          <w:spacing w:val="-8"/>
        </w:rPr>
        <w:t xml:space="preserve"> </w:t>
      </w:r>
      <w:r>
        <w:t>Changing</w:t>
      </w:r>
      <w:r>
        <w:rPr>
          <w:spacing w:val="-18"/>
        </w:rPr>
        <w:t xml:space="preserve"> </w:t>
      </w:r>
      <w:r>
        <w:t>physician</w:t>
      </w:r>
      <w:r>
        <w:rPr>
          <w:spacing w:val="-18"/>
        </w:rPr>
        <w:t xml:space="preserve"> </w:t>
      </w:r>
      <w:r>
        <w:t>performance.</w:t>
      </w:r>
      <w:r>
        <w:rPr>
          <w:spacing w:val="-18"/>
        </w:rPr>
        <w:t xml:space="preserve"> </w:t>
      </w:r>
      <w:r>
        <w:t>A</w:t>
      </w:r>
      <w:r>
        <w:rPr>
          <w:spacing w:val="-18"/>
        </w:rPr>
        <w:t xml:space="preserve"> </w:t>
      </w:r>
      <w:r>
        <w:t>systematic</w:t>
      </w:r>
      <w:r>
        <w:rPr>
          <w:w w:val="99"/>
        </w:rPr>
        <w:t xml:space="preserve"> </w:t>
      </w:r>
      <w:r>
        <w:rPr>
          <w:spacing w:val="-3"/>
        </w:rPr>
        <w:t xml:space="preserve">review </w:t>
      </w:r>
      <w:r>
        <w:t xml:space="preserve">of the effect of continuing medical education strategies. </w:t>
      </w:r>
      <w:r>
        <w:rPr>
          <w:rFonts w:cs="Arial"/>
          <w:i/>
        </w:rPr>
        <w:t>JAMA</w:t>
      </w:r>
      <w:r>
        <w:t>, 274(9):700–705, Sep 1995.</w:t>
      </w:r>
      <w:r>
        <w:rPr>
          <w:spacing w:val="27"/>
        </w:rPr>
        <w:t xml:space="preserve"> </w:t>
      </w:r>
      <w:r>
        <w:t>PMID:</w:t>
      </w:r>
      <w:r>
        <w:rPr>
          <w:w w:val="99"/>
        </w:rPr>
        <w:t xml:space="preserve"> </w:t>
      </w:r>
      <w:r>
        <w:t>7650822.</w:t>
      </w:r>
    </w:p>
    <w:p w14:paraId="243498FF" w14:textId="77777777" w:rsidR="006024AE" w:rsidRDefault="00DD5827">
      <w:pPr>
        <w:pStyle w:val="BodyText"/>
        <w:spacing w:before="181" w:line="268" w:lineRule="auto"/>
        <w:ind w:left="593" w:right="117" w:hanging="473"/>
        <w:jc w:val="both"/>
      </w:pPr>
      <w:r>
        <w:t xml:space="preserve">[35] </w:t>
      </w:r>
      <w:r>
        <w:rPr>
          <w:spacing w:val="-3"/>
        </w:rPr>
        <w:t xml:space="preserve">S. </w:t>
      </w:r>
      <w:r>
        <w:rPr>
          <w:spacing w:val="-9"/>
        </w:rPr>
        <w:t xml:space="preserve">Yu, </w:t>
      </w:r>
      <w:r>
        <w:rPr>
          <w:spacing w:val="-3"/>
        </w:rPr>
        <w:t xml:space="preserve">S. </w:t>
      </w:r>
      <w:r>
        <w:t xml:space="preserve">Leung, M. </w:t>
      </w:r>
      <w:r>
        <w:rPr>
          <w:spacing w:val="-3"/>
        </w:rPr>
        <w:t xml:space="preserve">Heo, </w:t>
      </w:r>
      <w:r>
        <w:t xml:space="preserve">G. </w:t>
      </w:r>
      <w:r>
        <w:rPr>
          <w:spacing w:val="-4"/>
        </w:rPr>
        <w:t xml:space="preserve">J. </w:t>
      </w:r>
      <w:r>
        <w:t xml:space="preserve">Soto, R. </w:t>
      </w:r>
      <w:r>
        <w:rPr>
          <w:spacing w:val="-14"/>
        </w:rPr>
        <w:t xml:space="preserve">T. </w:t>
      </w:r>
      <w:r>
        <w:t xml:space="preserve">Shah, </w:t>
      </w:r>
      <w:r>
        <w:rPr>
          <w:spacing w:val="-3"/>
        </w:rPr>
        <w:t xml:space="preserve">S. </w:t>
      </w:r>
      <w:r>
        <w:t>Gunda, and M. N. Gong. Comparison of risk</w:t>
      </w:r>
      <w:r>
        <w:rPr>
          <w:spacing w:val="18"/>
        </w:rPr>
        <w:t xml:space="preserve"> </w:t>
      </w:r>
      <w:r>
        <w:t>prediction</w:t>
      </w:r>
      <w:r>
        <w:rPr>
          <w:w w:val="99"/>
        </w:rPr>
        <w:t xml:space="preserve"> </w:t>
      </w:r>
      <w:r>
        <w:t xml:space="preserve">scoring systems </w:t>
      </w:r>
      <w:r>
        <w:rPr>
          <w:spacing w:val="-3"/>
        </w:rPr>
        <w:t xml:space="preserve">for </w:t>
      </w:r>
      <w:r>
        <w:t xml:space="preserve">ward patients: a retrospective nested case-control </w:t>
      </w:r>
      <w:r>
        <w:rPr>
          <w:spacing w:val="-4"/>
        </w:rPr>
        <w:t xml:space="preserve">study. </w:t>
      </w:r>
      <w:r>
        <w:rPr>
          <w:i/>
        </w:rPr>
        <w:t>Crit Care</w:t>
      </w:r>
      <w:r>
        <w:t>, 18(3):R132,</w:t>
      </w:r>
      <w:r>
        <w:rPr>
          <w:spacing w:val="10"/>
        </w:rPr>
        <w:t xml:space="preserve"> </w:t>
      </w:r>
      <w:r>
        <w:t>2014.</w:t>
      </w:r>
      <w:r>
        <w:rPr>
          <w:w w:val="99"/>
        </w:rPr>
        <w:t xml:space="preserve"> </w:t>
      </w:r>
      <w:r>
        <w:t>PMID:</w:t>
      </w:r>
      <w:r>
        <w:rPr>
          <w:spacing w:val="-15"/>
        </w:rPr>
        <w:t xml:space="preserve"> </w:t>
      </w:r>
      <w:r>
        <w:t>24970344.</w:t>
      </w:r>
    </w:p>
    <w:p w14:paraId="10DE2C28" w14:textId="77777777" w:rsidR="006024AE" w:rsidRDefault="006024AE">
      <w:pPr>
        <w:spacing w:line="268" w:lineRule="auto"/>
        <w:jc w:val="both"/>
        <w:sectPr w:rsidR="006024AE">
          <w:pgSz w:w="12240" w:h="15840"/>
          <w:pgMar w:top="700" w:right="600" w:bottom="280" w:left="600" w:header="720" w:footer="720" w:gutter="0"/>
          <w:cols w:space="720"/>
        </w:sectPr>
      </w:pPr>
    </w:p>
    <w:p w14:paraId="3650B2E1" w14:textId="77777777" w:rsidR="006024AE" w:rsidRDefault="00DD5827">
      <w:pPr>
        <w:pStyle w:val="BodyText"/>
        <w:spacing w:before="33"/>
      </w:pPr>
      <w:r>
        <w:lastRenderedPageBreak/>
        <w:t xml:space="preserve">[36]  M. </w:t>
      </w:r>
      <w:r>
        <w:rPr>
          <w:spacing w:val="-3"/>
        </w:rPr>
        <w:t xml:space="preserve">S. </w:t>
      </w:r>
      <w:r>
        <w:t xml:space="preserve">Herridge, A. M. Cheung, </w:t>
      </w:r>
      <w:r>
        <w:rPr>
          <w:spacing w:val="-4"/>
        </w:rPr>
        <w:t xml:space="preserve">C. </w:t>
      </w:r>
      <w:r>
        <w:t xml:space="preserve">M. </w:t>
      </w:r>
      <w:r>
        <w:rPr>
          <w:spacing w:val="-9"/>
        </w:rPr>
        <w:t xml:space="preserve">Tansey, </w:t>
      </w:r>
      <w:r>
        <w:t xml:space="preserve">A. Matte-Martyn, N. Diaz-Granados, </w:t>
      </w:r>
      <w:r>
        <w:rPr>
          <w:spacing w:val="-17"/>
        </w:rPr>
        <w:t xml:space="preserve">F. </w:t>
      </w:r>
      <w:r>
        <w:t xml:space="preserve">Al-Saidi, A. </w:t>
      </w:r>
      <w:r>
        <w:rPr>
          <w:spacing w:val="-3"/>
        </w:rPr>
        <w:t>B.</w:t>
      </w:r>
      <w:r>
        <w:rPr>
          <w:spacing w:val="-21"/>
        </w:rPr>
        <w:t xml:space="preserve"> </w:t>
      </w:r>
      <w:r>
        <w:t>Cooper,</w:t>
      </w:r>
    </w:p>
    <w:p w14:paraId="50EB2BFE" w14:textId="77777777" w:rsidR="006024AE" w:rsidRDefault="00DD5827">
      <w:pPr>
        <w:pStyle w:val="BodyText"/>
        <w:spacing w:before="31" w:line="268" w:lineRule="auto"/>
        <w:ind w:left="573" w:right="117"/>
        <w:jc w:val="both"/>
      </w:pPr>
      <w:r>
        <w:rPr>
          <w:spacing w:val="-4"/>
        </w:rPr>
        <w:t xml:space="preserve">C. </w:t>
      </w:r>
      <w:r>
        <w:rPr>
          <w:spacing w:val="-3"/>
        </w:rPr>
        <w:t xml:space="preserve">B. </w:t>
      </w:r>
      <w:r>
        <w:t xml:space="preserve">Guest, </w:t>
      </w:r>
      <w:r>
        <w:rPr>
          <w:spacing w:val="-4"/>
        </w:rPr>
        <w:t xml:space="preserve">C. </w:t>
      </w:r>
      <w:r>
        <w:rPr>
          <w:spacing w:val="-9"/>
        </w:rPr>
        <w:t xml:space="preserve">D. </w:t>
      </w:r>
      <w:r>
        <w:rPr>
          <w:spacing w:val="-3"/>
        </w:rPr>
        <w:t xml:space="preserve">Mazer, S. </w:t>
      </w:r>
      <w:r>
        <w:t xml:space="preserve">Mehta, </w:t>
      </w:r>
      <w:r>
        <w:rPr>
          <w:spacing w:val="-14"/>
        </w:rPr>
        <w:t xml:space="preserve">T. </w:t>
      </w:r>
      <w:r>
        <w:t xml:space="preserve">E. Stewart, A. </w:t>
      </w:r>
      <w:r>
        <w:rPr>
          <w:spacing w:val="-3"/>
        </w:rPr>
        <w:t xml:space="preserve">Barr, </w:t>
      </w:r>
      <w:r>
        <w:rPr>
          <w:spacing w:val="-9"/>
        </w:rPr>
        <w:t xml:space="preserve">D. </w:t>
      </w:r>
      <w:r>
        <w:t xml:space="preserve">Cook, A. </w:t>
      </w:r>
      <w:r>
        <w:rPr>
          <w:spacing w:val="-3"/>
        </w:rPr>
        <w:t xml:space="preserve">S. Slutsky, </w:t>
      </w:r>
      <w:r>
        <w:t xml:space="preserve">and </w:t>
      </w:r>
      <w:r>
        <w:rPr>
          <w:spacing w:val="-4"/>
        </w:rPr>
        <w:t xml:space="preserve">C. C. C. </w:t>
      </w:r>
      <w:r>
        <w:rPr>
          <w:spacing w:val="-14"/>
        </w:rPr>
        <w:t xml:space="preserve">T. </w:t>
      </w:r>
      <w:r>
        <w:t>G.</w:t>
      </w:r>
      <w:r>
        <w:rPr>
          <w:spacing w:val="39"/>
        </w:rPr>
        <w:t xml:space="preserve"> </w:t>
      </w:r>
      <w:r>
        <w:t>.</w:t>
      </w:r>
      <w:r>
        <w:rPr>
          <w:w w:val="99"/>
        </w:rPr>
        <w:t xml:space="preserve"> </w:t>
      </w:r>
      <w:r>
        <w:t>One-year</w:t>
      </w:r>
      <w:r>
        <w:rPr>
          <w:spacing w:val="-10"/>
        </w:rPr>
        <w:t xml:space="preserve"> </w:t>
      </w:r>
      <w:r>
        <w:t>outcomes</w:t>
      </w:r>
      <w:r>
        <w:rPr>
          <w:spacing w:val="-10"/>
        </w:rPr>
        <w:t xml:space="preserve"> </w:t>
      </w:r>
      <w:r>
        <w:t>in</w:t>
      </w:r>
      <w:r>
        <w:rPr>
          <w:spacing w:val="-10"/>
        </w:rPr>
        <w:t xml:space="preserve"> </w:t>
      </w:r>
      <w:r>
        <w:t>survivors</w:t>
      </w:r>
      <w:r>
        <w:rPr>
          <w:spacing w:val="-10"/>
        </w:rPr>
        <w:t xml:space="preserve"> </w:t>
      </w:r>
      <w:r>
        <w:t>of</w:t>
      </w:r>
      <w:r>
        <w:rPr>
          <w:spacing w:val="-10"/>
        </w:rPr>
        <w:t xml:space="preserve"> </w:t>
      </w:r>
      <w:r>
        <w:t>the</w:t>
      </w:r>
      <w:r>
        <w:rPr>
          <w:spacing w:val="-10"/>
        </w:rPr>
        <w:t xml:space="preserve"> </w:t>
      </w:r>
      <w:r>
        <w:t>acute</w:t>
      </w:r>
      <w:r>
        <w:rPr>
          <w:spacing w:val="-10"/>
        </w:rPr>
        <w:t xml:space="preserve"> </w:t>
      </w:r>
      <w:r>
        <w:t>respiratory</w:t>
      </w:r>
      <w:r>
        <w:rPr>
          <w:spacing w:val="-10"/>
        </w:rPr>
        <w:t xml:space="preserve"> </w:t>
      </w:r>
      <w:r>
        <w:t>distress</w:t>
      </w:r>
      <w:r>
        <w:rPr>
          <w:spacing w:val="-10"/>
        </w:rPr>
        <w:t xml:space="preserve"> </w:t>
      </w:r>
      <w:r>
        <w:t>syndrome.</w:t>
      </w:r>
      <w:r>
        <w:rPr>
          <w:spacing w:val="8"/>
        </w:rPr>
        <w:t xml:space="preserve"> </w:t>
      </w:r>
      <w:r>
        <w:rPr>
          <w:rFonts w:cs="Arial"/>
          <w:i/>
        </w:rPr>
        <w:t>N</w:t>
      </w:r>
      <w:r>
        <w:rPr>
          <w:rFonts w:cs="Arial"/>
          <w:i/>
          <w:spacing w:val="-10"/>
        </w:rPr>
        <w:t xml:space="preserve"> </w:t>
      </w:r>
      <w:r>
        <w:rPr>
          <w:rFonts w:cs="Arial"/>
          <w:i/>
        </w:rPr>
        <w:t>Engl</w:t>
      </w:r>
      <w:r>
        <w:rPr>
          <w:rFonts w:cs="Arial"/>
          <w:i/>
          <w:spacing w:val="-10"/>
        </w:rPr>
        <w:t xml:space="preserve"> </w:t>
      </w:r>
      <w:r>
        <w:rPr>
          <w:rFonts w:cs="Arial"/>
          <w:i/>
        </w:rPr>
        <w:t>J</w:t>
      </w:r>
      <w:r>
        <w:rPr>
          <w:rFonts w:cs="Arial"/>
          <w:i/>
          <w:spacing w:val="-10"/>
        </w:rPr>
        <w:t xml:space="preserve"> </w:t>
      </w:r>
      <w:r>
        <w:rPr>
          <w:rFonts w:cs="Arial"/>
          <w:i/>
        </w:rPr>
        <w:t>Med</w:t>
      </w:r>
      <w:r>
        <w:t>,</w:t>
      </w:r>
      <w:r>
        <w:rPr>
          <w:spacing w:val="-10"/>
        </w:rPr>
        <w:t xml:space="preserve"> </w:t>
      </w:r>
      <w:r>
        <w:t>348(8):683–693,</w:t>
      </w:r>
      <w:r>
        <w:rPr>
          <w:w w:val="99"/>
        </w:rPr>
        <w:t xml:space="preserve"> </w:t>
      </w:r>
      <w:r>
        <w:rPr>
          <w:spacing w:val="-3"/>
        </w:rPr>
        <w:t xml:space="preserve">Feb </w:t>
      </w:r>
      <w:r>
        <w:t>2003. PMID:</w:t>
      </w:r>
      <w:r>
        <w:rPr>
          <w:spacing w:val="-20"/>
        </w:rPr>
        <w:t xml:space="preserve"> </w:t>
      </w:r>
      <w:r>
        <w:t>12594312.</w:t>
      </w:r>
    </w:p>
    <w:p w14:paraId="69038956" w14:textId="77777777" w:rsidR="006024AE" w:rsidRDefault="00DD5827">
      <w:pPr>
        <w:pStyle w:val="BodyText"/>
        <w:spacing w:before="181" w:line="268" w:lineRule="auto"/>
        <w:ind w:left="573" w:right="119" w:hanging="473"/>
        <w:jc w:val="both"/>
      </w:pPr>
      <w:r>
        <w:t xml:space="preserve">[37] H.-B. Rothenhäusler, </w:t>
      </w:r>
      <w:r>
        <w:rPr>
          <w:spacing w:val="-3"/>
        </w:rPr>
        <w:t xml:space="preserve">B. </w:t>
      </w:r>
      <w:r>
        <w:t xml:space="preserve">Grieser, G. Nollert, </w:t>
      </w:r>
      <w:r>
        <w:rPr>
          <w:spacing w:val="-3"/>
        </w:rPr>
        <w:t xml:space="preserve">B. </w:t>
      </w:r>
      <w:r>
        <w:t xml:space="preserve">Reichart, G. Schelling, and </w:t>
      </w:r>
      <w:r>
        <w:rPr>
          <w:spacing w:val="-9"/>
        </w:rPr>
        <w:t xml:space="preserve">H.-P. </w:t>
      </w:r>
      <w:r>
        <w:t>Kapfhammer.</w:t>
      </w:r>
      <w:r>
        <w:rPr>
          <w:spacing w:val="14"/>
        </w:rPr>
        <w:t xml:space="preserve"> </w:t>
      </w:r>
      <w:r>
        <w:t>Psychiatric</w:t>
      </w:r>
      <w:r>
        <w:rPr>
          <w:w w:val="99"/>
        </w:rPr>
        <w:t xml:space="preserve"> </w:t>
      </w:r>
      <w:r>
        <w:t>and</w:t>
      </w:r>
      <w:r>
        <w:rPr>
          <w:spacing w:val="-10"/>
        </w:rPr>
        <w:t xml:space="preserve"> </w:t>
      </w:r>
      <w:r>
        <w:t>psychosocial</w:t>
      </w:r>
      <w:r>
        <w:rPr>
          <w:spacing w:val="-10"/>
        </w:rPr>
        <w:t xml:space="preserve"> </w:t>
      </w:r>
      <w:r>
        <w:t>outcome</w:t>
      </w:r>
      <w:r>
        <w:rPr>
          <w:spacing w:val="-10"/>
        </w:rPr>
        <w:t xml:space="preserve"> </w:t>
      </w:r>
      <w:r>
        <w:t>of</w:t>
      </w:r>
      <w:r>
        <w:rPr>
          <w:spacing w:val="-10"/>
        </w:rPr>
        <w:t xml:space="preserve"> </w:t>
      </w:r>
      <w:r>
        <w:t>cardiac</w:t>
      </w:r>
      <w:r>
        <w:rPr>
          <w:spacing w:val="-10"/>
        </w:rPr>
        <w:t xml:space="preserve"> </w:t>
      </w:r>
      <w:r>
        <w:t>surgery</w:t>
      </w:r>
      <w:r>
        <w:rPr>
          <w:spacing w:val="-10"/>
        </w:rPr>
        <w:t xml:space="preserve"> </w:t>
      </w:r>
      <w:r>
        <w:t>with</w:t>
      </w:r>
      <w:r>
        <w:rPr>
          <w:spacing w:val="-10"/>
        </w:rPr>
        <w:t xml:space="preserve"> </w:t>
      </w:r>
      <w:r>
        <w:t>cardiopulmonary</w:t>
      </w:r>
      <w:r>
        <w:rPr>
          <w:spacing w:val="-10"/>
        </w:rPr>
        <w:t xml:space="preserve"> </w:t>
      </w:r>
      <w:r>
        <w:t>bypass:</w:t>
      </w:r>
      <w:r>
        <w:rPr>
          <w:spacing w:val="3"/>
        </w:rPr>
        <w:t xml:space="preserve"> </w:t>
      </w:r>
      <w:r>
        <w:t>a</w:t>
      </w:r>
      <w:r>
        <w:rPr>
          <w:spacing w:val="-10"/>
        </w:rPr>
        <w:t xml:space="preserve"> </w:t>
      </w:r>
      <w:r>
        <w:t>prospective</w:t>
      </w:r>
      <w:r>
        <w:rPr>
          <w:spacing w:val="-10"/>
        </w:rPr>
        <w:t xml:space="preserve"> </w:t>
      </w:r>
      <w:r>
        <w:t>12-month</w:t>
      </w:r>
      <w:r>
        <w:rPr>
          <w:spacing w:val="-10"/>
        </w:rPr>
        <w:t xml:space="preserve"> </w:t>
      </w:r>
      <w:r>
        <w:t>follow-</w:t>
      </w:r>
      <w:r>
        <w:rPr>
          <w:w w:val="99"/>
        </w:rPr>
        <w:t xml:space="preserve"> </w:t>
      </w:r>
      <w:r>
        <w:t xml:space="preserve">up </w:t>
      </w:r>
      <w:r>
        <w:rPr>
          <w:spacing w:val="-4"/>
        </w:rPr>
        <w:t xml:space="preserve">study. </w:t>
      </w:r>
      <w:r>
        <w:rPr>
          <w:rFonts w:cs="Arial"/>
          <w:i/>
        </w:rPr>
        <w:t>Gen Hosp Psychiatry</w:t>
      </w:r>
      <w:r>
        <w:t>, 27(1):18–28, 2005. PMID:</w:t>
      </w:r>
      <w:r>
        <w:rPr>
          <w:spacing w:val="-25"/>
        </w:rPr>
        <w:t xml:space="preserve"> </w:t>
      </w:r>
      <w:r>
        <w:t>15694215.</w:t>
      </w:r>
    </w:p>
    <w:p w14:paraId="47B88ED2" w14:textId="77777777" w:rsidR="006024AE" w:rsidRDefault="00DD5827">
      <w:pPr>
        <w:pStyle w:val="BodyText"/>
        <w:spacing w:before="181" w:line="268" w:lineRule="auto"/>
        <w:ind w:left="573" w:right="117" w:hanging="473"/>
        <w:jc w:val="both"/>
      </w:pPr>
      <w:r>
        <w:t xml:space="preserve">[38] M. Rotte, </w:t>
      </w:r>
      <w:r>
        <w:rPr>
          <w:spacing w:val="-4"/>
        </w:rPr>
        <w:t xml:space="preserve">C. </w:t>
      </w:r>
      <w:r>
        <w:t xml:space="preserve">Baerecke, G. Pottag, </w:t>
      </w:r>
      <w:r>
        <w:rPr>
          <w:spacing w:val="-3"/>
        </w:rPr>
        <w:t xml:space="preserve">S. </w:t>
      </w:r>
      <w:r>
        <w:t>Klose, E. Kanneberg, H.-J. Heinze, and H. Lehnert. Insulin affects</w:t>
      </w:r>
      <w:r>
        <w:rPr>
          <w:spacing w:val="9"/>
        </w:rPr>
        <w:t xml:space="preserve"> </w:t>
      </w:r>
      <w:r>
        <w:t>the</w:t>
      </w:r>
      <w:r>
        <w:rPr>
          <w:w w:val="99"/>
        </w:rPr>
        <w:t xml:space="preserve"> </w:t>
      </w:r>
      <w:r>
        <w:t xml:space="preserve">neuronal response in the medial temporal lobe in humans. </w:t>
      </w:r>
      <w:r>
        <w:rPr>
          <w:rFonts w:cs="Arial"/>
          <w:i/>
        </w:rPr>
        <w:t>Neuroendocrinology</w:t>
      </w:r>
      <w:r>
        <w:t>, 81(1):49–55, 2005.</w:t>
      </w:r>
      <w:r>
        <w:rPr>
          <w:spacing w:val="-27"/>
        </w:rPr>
        <w:t xml:space="preserve"> </w:t>
      </w:r>
      <w:r>
        <w:t>PMID:</w:t>
      </w:r>
      <w:r>
        <w:rPr>
          <w:w w:val="99"/>
        </w:rPr>
        <w:t xml:space="preserve"> </w:t>
      </w:r>
      <w:r>
        <w:t>15809512.</w:t>
      </w:r>
    </w:p>
    <w:p w14:paraId="0E4BDB52" w14:textId="77777777" w:rsidR="006024AE" w:rsidRDefault="00DD5827">
      <w:pPr>
        <w:pStyle w:val="BodyText"/>
        <w:spacing w:before="181" w:line="268" w:lineRule="auto"/>
        <w:ind w:left="573" w:right="119" w:hanging="473"/>
        <w:jc w:val="both"/>
      </w:pPr>
      <w:r>
        <w:t xml:space="preserve">[39] A. Gelman, </w:t>
      </w:r>
      <w:r>
        <w:rPr>
          <w:spacing w:val="-16"/>
        </w:rPr>
        <w:t xml:space="preserve">Y. </w:t>
      </w:r>
      <w:r>
        <w:t xml:space="preserve">Goegebeur, </w:t>
      </w:r>
      <w:r>
        <w:rPr>
          <w:spacing w:val="-17"/>
        </w:rPr>
        <w:t xml:space="preserve">F. </w:t>
      </w:r>
      <w:r>
        <w:rPr>
          <w:spacing w:val="-3"/>
        </w:rPr>
        <w:t xml:space="preserve">Tuerlinckx, </w:t>
      </w:r>
      <w:r>
        <w:t xml:space="preserve">and I. </w:t>
      </w:r>
      <w:r>
        <w:rPr>
          <w:spacing w:val="-6"/>
        </w:rPr>
        <w:t xml:space="preserve">Van </w:t>
      </w:r>
      <w:r>
        <w:t xml:space="preserve">Mechelen. Diagnostic Checks </w:t>
      </w:r>
      <w:r>
        <w:rPr>
          <w:spacing w:val="-3"/>
        </w:rPr>
        <w:t xml:space="preserve">for </w:t>
      </w:r>
      <w:r>
        <w:t>Discrete Data</w:t>
      </w:r>
      <w:r>
        <w:rPr>
          <w:spacing w:val="-22"/>
        </w:rPr>
        <w:t xml:space="preserve"> </w:t>
      </w:r>
      <w:r>
        <w:t>Regres-</w:t>
      </w:r>
      <w:r>
        <w:rPr>
          <w:w w:val="99"/>
        </w:rPr>
        <w:t xml:space="preserve"> </w:t>
      </w:r>
      <w:r>
        <w:t>sion</w:t>
      </w:r>
      <w:r>
        <w:rPr>
          <w:spacing w:val="-10"/>
        </w:rPr>
        <w:t xml:space="preserve"> </w:t>
      </w:r>
      <w:r>
        <w:t>Models</w:t>
      </w:r>
      <w:r>
        <w:rPr>
          <w:spacing w:val="-10"/>
        </w:rPr>
        <w:t xml:space="preserve"> </w:t>
      </w:r>
      <w:r>
        <w:t>Using</w:t>
      </w:r>
      <w:r>
        <w:rPr>
          <w:spacing w:val="-10"/>
        </w:rPr>
        <w:t xml:space="preserve"> </w:t>
      </w:r>
      <w:r>
        <w:t>Posterior</w:t>
      </w:r>
      <w:r>
        <w:rPr>
          <w:spacing w:val="-10"/>
        </w:rPr>
        <w:t xml:space="preserve"> </w:t>
      </w:r>
      <w:r>
        <w:t>Predictive</w:t>
      </w:r>
      <w:r>
        <w:rPr>
          <w:spacing w:val="-10"/>
        </w:rPr>
        <w:t xml:space="preserve"> </w:t>
      </w:r>
      <w:r>
        <w:t>Simulations.</w:t>
      </w:r>
      <w:r>
        <w:rPr>
          <w:spacing w:val="10"/>
        </w:rPr>
        <w:t xml:space="preserve"> </w:t>
      </w:r>
      <w:r>
        <w:rPr>
          <w:rFonts w:cs="Arial"/>
          <w:i/>
        </w:rPr>
        <w:t>Applied</w:t>
      </w:r>
      <w:r>
        <w:rPr>
          <w:rFonts w:cs="Arial"/>
          <w:i/>
          <w:spacing w:val="-10"/>
        </w:rPr>
        <w:t xml:space="preserve"> </w:t>
      </w:r>
      <w:r>
        <w:rPr>
          <w:rFonts w:cs="Arial"/>
          <w:i/>
        </w:rPr>
        <w:t>Statistics</w:t>
      </w:r>
      <w:r>
        <w:t>,</w:t>
      </w:r>
      <w:r>
        <w:rPr>
          <w:spacing w:val="-10"/>
        </w:rPr>
        <w:t xml:space="preserve"> </w:t>
      </w:r>
      <w:r>
        <w:t>pages</w:t>
      </w:r>
      <w:r>
        <w:rPr>
          <w:spacing w:val="-10"/>
        </w:rPr>
        <w:t xml:space="preserve"> </w:t>
      </w:r>
      <w:r>
        <w:t>247–268,</w:t>
      </w:r>
      <w:r>
        <w:rPr>
          <w:spacing w:val="-10"/>
        </w:rPr>
        <w:t xml:space="preserve"> </w:t>
      </w:r>
      <w:r>
        <w:t>2000.</w:t>
      </w:r>
    </w:p>
    <w:p w14:paraId="0F2981C7" w14:textId="77777777" w:rsidR="006024AE" w:rsidRDefault="00DD5827">
      <w:pPr>
        <w:pStyle w:val="BodyText"/>
        <w:spacing w:before="181" w:line="268" w:lineRule="auto"/>
        <w:ind w:left="573" w:right="118" w:hanging="474"/>
        <w:jc w:val="both"/>
      </w:pPr>
      <w:r>
        <w:t xml:space="preserve">[40] </w:t>
      </w:r>
      <w:r>
        <w:rPr>
          <w:spacing w:val="-4"/>
        </w:rPr>
        <w:t xml:space="preserve">J. </w:t>
      </w:r>
      <w:r>
        <w:t xml:space="preserve">L. Huntington and A. Dueck. Handling missing data. </w:t>
      </w:r>
      <w:r>
        <w:rPr>
          <w:rFonts w:cs="Arial"/>
          <w:i/>
        </w:rPr>
        <w:t>Curr Probl Cancer</w:t>
      </w:r>
      <w:r>
        <w:t>, 29(6):317–325, 2005.</w:t>
      </w:r>
      <w:r>
        <w:rPr>
          <w:spacing w:val="1"/>
        </w:rPr>
        <w:t xml:space="preserve"> </w:t>
      </w:r>
      <w:r>
        <w:t>PMID:</w:t>
      </w:r>
      <w:r>
        <w:rPr>
          <w:w w:val="99"/>
        </w:rPr>
        <w:t xml:space="preserve"> </w:t>
      </w:r>
      <w:r>
        <w:t>16311133.</w:t>
      </w:r>
    </w:p>
    <w:p w14:paraId="4664707B" w14:textId="77777777" w:rsidR="006024AE" w:rsidRDefault="00DD5827">
      <w:pPr>
        <w:pStyle w:val="BodyText"/>
        <w:spacing w:before="181" w:line="268" w:lineRule="auto"/>
        <w:ind w:left="573" w:right="119" w:hanging="473"/>
        <w:jc w:val="both"/>
      </w:pPr>
      <w:r>
        <w:t>[41]</w:t>
      </w:r>
      <w:r>
        <w:rPr>
          <w:spacing w:val="38"/>
        </w:rPr>
        <w:t xml:space="preserve"> </w:t>
      </w:r>
      <w:r>
        <w:rPr>
          <w:spacing w:val="-4"/>
        </w:rPr>
        <w:t>J.</w:t>
      </w:r>
      <w:r>
        <w:rPr>
          <w:spacing w:val="-9"/>
        </w:rPr>
        <w:t xml:space="preserve"> </w:t>
      </w:r>
      <w:r>
        <w:t>A.</w:t>
      </w:r>
      <w:r>
        <w:rPr>
          <w:spacing w:val="-9"/>
        </w:rPr>
        <w:t xml:space="preserve"> </w:t>
      </w:r>
      <w:r>
        <w:t>Sloan</w:t>
      </w:r>
      <w:r>
        <w:rPr>
          <w:spacing w:val="-9"/>
        </w:rPr>
        <w:t xml:space="preserve"> </w:t>
      </w:r>
      <w:r>
        <w:t>and</w:t>
      </w:r>
      <w:r>
        <w:rPr>
          <w:spacing w:val="-9"/>
        </w:rPr>
        <w:t xml:space="preserve"> </w:t>
      </w:r>
      <w:r>
        <w:t>A.</w:t>
      </w:r>
      <w:r>
        <w:rPr>
          <w:spacing w:val="-10"/>
        </w:rPr>
        <w:t xml:space="preserve"> </w:t>
      </w:r>
      <w:r>
        <w:t>Dueck.</w:t>
      </w:r>
      <w:r>
        <w:rPr>
          <w:spacing w:val="10"/>
        </w:rPr>
        <w:t xml:space="preserve"> </w:t>
      </w:r>
      <w:r>
        <w:t>Issues</w:t>
      </w:r>
      <w:r>
        <w:rPr>
          <w:spacing w:val="-9"/>
        </w:rPr>
        <w:t xml:space="preserve"> </w:t>
      </w:r>
      <w:r>
        <w:rPr>
          <w:spacing w:val="-3"/>
        </w:rPr>
        <w:t>for</w:t>
      </w:r>
      <w:r>
        <w:rPr>
          <w:spacing w:val="-9"/>
        </w:rPr>
        <w:t xml:space="preserve"> </w:t>
      </w:r>
      <w:r>
        <w:t>statisticians</w:t>
      </w:r>
      <w:r>
        <w:rPr>
          <w:spacing w:val="-9"/>
        </w:rPr>
        <w:t xml:space="preserve"> </w:t>
      </w:r>
      <w:r>
        <w:t>in</w:t>
      </w:r>
      <w:r>
        <w:rPr>
          <w:spacing w:val="-9"/>
        </w:rPr>
        <w:t xml:space="preserve"> </w:t>
      </w:r>
      <w:r>
        <w:t>conducting</w:t>
      </w:r>
      <w:r>
        <w:rPr>
          <w:spacing w:val="-9"/>
        </w:rPr>
        <w:t xml:space="preserve"> </w:t>
      </w:r>
      <w:r>
        <w:t>analyses</w:t>
      </w:r>
      <w:r>
        <w:rPr>
          <w:spacing w:val="-9"/>
        </w:rPr>
        <w:t xml:space="preserve"> </w:t>
      </w:r>
      <w:r>
        <w:t>and</w:t>
      </w:r>
      <w:r>
        <w:rPr>
          <w:spacing w:val="-9"/>
        </w:rPr>
        <w:t xml:space="preserve"> </w:t>
      </w:r>
      <w:r>
        <w:t>translating</w:t>
      </w:r>
      <w:r>
        <w:rPr>
          <w:spacing w:val="-9"/>
        </w:rPr>
        <w:t xml:space="preserve"> </w:t>
      </w:r>
      <w:r>
        <w:t>results</w:t>
      </w:r>
      <w:r>
        <w:rPr>
          <w:spacing w:val="-9"/>
        </w:rPr>
        <w:t xml:space="preserve"> </w:t>
      </w:r>
      <w:r>
        <w:rPr>
          <w:spacing w:val="-3"/>
        </w:rPr>
        <w:t>for</w:t>
      </w:r>
      <w:r>
        <w:rPr>
          <w:spacing w:val="-9"/>
        </w:rPr>
        <w:t xml:space="preserve"> </w:t>
      </w:r>
      <w:r>
        <w:t>quality</w:t>
      </w:r>
      <w:r>
        <w:rPr>
          <w:spacing w:val="-9"/>
        </w:rPr>
        <w:t xml:space="preserve"> </w:t>
      </w:r>
      <w:r>
        <w:t>of</w:t>
      </w:r>
      <w:r>
        <w:rPr>
          <w:w w:val="99"/>
        </w:rPr>
        <w:t xml:space="preserve"> </w:t>
      </w:r>
      <w:r>
        <w:t>life</w:t>
      </w:r>
      <w:r>
        <w:rPr>
          <w:spacing w:val="-7"/>
        </w:rPr>
        <w:t xml:space="preserve"> </w:t>
      </w:r>
      <w:r>
        <w:t>end</w:t>
      </w:r>
      <w:r>
        <w:rPr>
          <w:spacing w:val="-7"/>
        </w:rPr>
        <w:t xml:space="preserve"> </w:t>
      </w:r>
      <w:r>
        <w:t>points</w:t>
      </w:r>
      <w:r>
        <w:rPr>
          <w:spacing w:val="-7"/>
        </w:rPr>
        <w:t xml:space="preserve"> </w:t>
      </w:r>
      <w:r>
        <w:t>in</w:t>
      </w:r>
      <w:r>
        <w:rPr>
          <w:spacing w:val="-7"/>
        </w:rPr>
        <w:t xml:space="preserve"> </w:t>
      </w:r>
      <w:r>
        <w:t>clinical</w:t>
      </w:r>
      <w:r>
        <w:rPr>
          <w:spacing w:val="-7"/>
        </w:rPr>
        <w:t xml:space="preserve"> </w:t>
      </w:r>
      <w:r>
        <w:t>trials.</w:t>
      </w:r>
      <w:r>
        <w:rPr>
          <w:spacing w:val="15"/>
        </w:rPr>
        <w:t xml:space="preserve"> </w:t>
      </w:r>
      <w:r>
        <w:rPr>
          <w:rFonts w:cs="Arial"/>
          <w:i/>
        </w:rPr>
        <w:t>J</w:t>
      </w:r>
      <w:r>
        <w:rPr>
          <w:rFonts w:cs="Arial"/>
          <w:i/>
          <w:spacing w:val="-7"/>
        </w:rPr>
        <w:t xml:space="preserve"> </w:t>
      </w:r>
      <w:r>
        <w:rPr>
          <w:rFonts w:cs="Arial"/>
          <w:i/>
        </w:rPr>
        <w:t>Biopharm</w:t>
      </w:r>
      <w:r>
        <w:rPr>
          <w:rFonts w:cs="Arial"/>
          <w:i/>
          <w:spacing w:val="-7"/>
        </w:rPr>
        <w:t xml:space="preserve"> </w:t>
      </w:r>
      <w:r>
        <w:rPr>
          <w:rFonts w:cs="Arial"/>
          <w:i/>
        </w:rPr>
        <w:t>Stat</w:t>
      </w:r>
      <w:r>
        <w:t>,</w:t>
      </w:r>
      <w:r>
        <w:rPr>
          <w:spacing w:val="-7"/>
        </w:rPr>
        <w:t xml:space="preserve"> </w:t>
      </w:r>
      <w:r>
        <w:t>14(1):73–96,</w:t>
      </w:r>
      <w:r>
        <w:rPr>
          <w:spacing w:val="-7"/>
        </w:rPr>
        <w:t xml:space="preserve"> </w:t>
      </w:r>
      <w:r>
        <w:rPr>
          <w:spacing w:val="-3"/>
        </w:rPr>
        <w:t>Feb</w:t>
      </w:r>
      <w:r>
        <w:rPr>
          <w:spacing w:val="-7"/>
        </w:rPr>
        <w:t xml:space="preserve"> </w:t>
      </w:r>
      <w:r>
        <w:t>2004.</w:t>
      </w:r>
      <w:r>
        <w:rPr>
          <w:spacing w:val="-7"/>
        </w:rPr>
        <w:t xml:space="preserve"> </w:t>
      </w:r>
      <w:r>
        <w:t>PMID:</w:t>
      </w:r>
      <w:r>
        <w:rPr>
          <w:spacing w:val="-7"/>
        </w:rPr>
        <w:t xml:space="preserve"> </w:t>
      </w:r>
      <w:r>
        <w:t>15027501.</w:t>
      </w:r>
    </w:p>
    <w:p w14:paraId="163BF993" w14:textId="77777777" w:rsidR="006024AE" w:rsidRDefault="00DD5827">
      <w:pPr>
        <w:pStyle w:val="BodyText"/>
        <w:spacing w:before="181"/>
      </w:pPr>
      <w:r>
        <w:t>[42]</w:t>
      </w:r>
      <w:r>
        <w:rPr>
          <w:spacing w:val="40"/>
        </w:rPr>
        <w:t xml:space="preserve"> </w:t>
      </w:r>
      <w:r>
        <w:t>A.</w:t>
      </w:r>
      <w:r>
        <w:rPr>
          <w:spacing w:val="18"/>
        </w:rPr>
        <w:t xml:space="preserve"> </w:t>
      </w:r>
      <w:r>
        <w:t>Gelman,</w:t>
      </w:r>
      <w:r>
        <w:rPr>
          <w:spacing w:val="24"/>
        </w:rPr>
        <w:t xml:space="preserve"> </w:t>
      </w:r>
      <w:r>
        <w:t>G.</w:t>
      </w:r>
      <w:r>
        <w:rPr>
          <w:spacing w:val="18"/>
        </w:rPr>
        <w:t xml:space="preserve"> </w:t>
      </w:r>
      <w:r>
        <w:t>King,</w:t>
      </w:r>
      <w:r>
        <w:rPr>
          <w:spacing w:val="24"/>
        </w:rPr>
        <w:t xml:space="preserve"> </w:t>
      </w:r>
      <w:r>
        <w:t>and</w:t>
      </w:r>
      <w:r>
        <w:rPr>
          <w:spacing w:val="18"/>
        </w:rPr>
        <w:t xml:space="preserve"> </w:t>
      </w:r>
      <w:r>
        <w:rPr>
          <w:spacing w:val="-4"/>
        </w:rPr>
        <w:t>C.</w:t>
      </w:r>
      <w:r>
        <w:rPr>
          <w:spacing w:val="18"/>
        </w:rPr>
        <w:t xml:space="preserve"> </w:t>
      </w:r>
      <w:r>
        <w:t xml:space="preserve">Liu. </w:t>
      </w:r>
      <w:r>
        <w:rPr>
          <w:spacing w:val="27"/>
        </w:rPr>
        <w:t xml:space="preserve"> </w:t>
      </w:r>
      <w:r>
        <w:t>Not</w:t>
      </w:r>
      <w:r>
        <w:rPr>
          <w:spacing w:val="18"/>
        </w:rPr>
        <w:t xml:space="preserve"> </w:t>
      </w:r>
      <w:r>
        <w:t>asked</w:t>
      </w:r>
      <w:r>
        <w:rPr>
          <w:spacing w:val="18"/>
        </w:rPr>
        <w:t xml:space="preserve"> </w:t>
      </w:r>
      <w:r>
        <w:t>and</w:t>
      </w:r>
      <w:r>
        <w:rPr>
          <w:spacing w:val="18"/>
        </w:rPr>
        <w:t xml:space="preserve"> </w:t>
      </w:r>
      <w:r>
        <w:t>not</w:t>
      </w:r>
      <w:r>
        <w:rPr>
          <w:spacing w:val="18"/>
        </w:rPr>
        <w:t xml:space="preserve"> </w:t>
      </w:r>
      <w:r>
        <w:t>answered:</w:t>
      </w:r>
      <w:r>
        <w:rPr>
          <w:spacing w:val="55"/>
        </w:rPr>
        <w:t xml:space="preserve"> </w:t>
      </w:r>
      <w:r>
        <w:t>Multiple</w:t>
      </w:r>
      <w:r>
        <w:rPr>
          <w:spacing w:val="18"/>
        </w:rPr>
        <w:t xml:space="preserve"> </w:t>
      </w:r>
      <w:r>
        <w:t>imputation</w:t>
      </w:r>
      <w:r>
        <w:rPr>
          <w:spacing w:val="18"/>
        </w:rPr>
        <w:t xml:space="preserve"> </w:t>
      </w:r>
      <w:r>
        <w:rPr>
          <w:spacing w:val="-3"/>
        </w:rPr>
        <w:t>for</w:t>
      </w:r>
      <w:r>
        <w:rPr>
          <w:spacing w:val="18"/>
        </w:rPr>
        <w:t xml:space="preserve"> </w:t>
      </w:r>
      <w:r>
        <w:t>multiple</w:t>
      </w:r>
      <w:r>
        <w:rPr>
          <w:spacing w:val="18"/>
        </w:rPr>
        <w:t xml:space="preserve"> </w:t>
      </w:r>
      <w:r>
        <w:t>surveys.</w:t>
      </w:r>
    </w:p>
    <w:p w14:paraId="15E23C8B" w14:textId="77777777" w:rsidR="006024AE" w:rsidRDefault="00DD5827">
      <w:pPr>
        <w:spacing w:before="31"/>
        <w:ind w:left="573"/>
        <w:jc w:val="both"/>
        <w:rPr>
          <w:rFonts w:ascii="Arial" w:eastAsia="Arial" w:hAnsi="Arial" w:cs="Arial"/>
        </w:rPr>
      </w:pPr>
      <w:r>
        <w:rPr>
          <w:rFonts w:ascii="Arial" w:eastAsia="Arial" w:hAnsi="Arial" w:cs="Arial"/>
          <w:i/>
        </w:rPr>
        <w:t>Journal</w:t>
      </w:r>
      <w:r>
        <w:rPr>
          <w:rFonts w:ascii="Arial" w:eastAsia="Arial" w:hAnsi="Arial" w:cs="Arial"/>
          <w:i/>
          <w:spacing w:val="-8"/>
        </w:rPr>
        <w:t xml:space="preserve"> </w:t>
      </w:r>
      <w:r>
        <w:rPr>
          <w:rFonts w:ascii="Arial" w:eastAsia="Arial" w:hAnsi="Arial" w:cs="Arial"/>
          <w:i/>
        </w:rPr>
        <w:t>of</w:t>
      </w:r>
      <w:r>
        <w:rPr>
          <w:rFonts w:ascii="Arial" w:eastAsia="Arial" w:hAnsi="Arial" w:cs="Arial"/>
          <w:i/>
          <w:spacing w:val="-8"/>
        </w:rPr>
        <w:t xml:space="preserve"> </w:t>
      </w:r>
      <w:r>
        <w:rPr>
          <w:rFonts w:ascii="Arial" w:eastAsia="Arial" w:hAnsi="Arial" w:cs="Arial"/>
          <w:i/>
        </w:rPr>
        <w:t>the</w:t>
      </w:r>
      <w:r>
        <w:rPr>
          <w:rFonts w:ascii="Arial" w:eastAsia="Arial" w:hAnsi="Arial" w:cs="Arial"/>
          <w:i/>
          <w:spacing w:val="-8"/>
        </w:rPr>
        <w:t xml:space="preserve"> </w:t>
      </w:r>
      <w:r>
        <w:rPr>
          <w:rFonts w:ascii="Arial" w:eastAsia="Arial" w:hAnsi="Arial" w:cs="Arial"/>
          <w:i/>
        </w:rPr>
        <w:t>American</w:t>
      </w:r>
      <w:r>
        <w:rPr>
          <w:rFonts w:ascii="Arial" w:eastAsia="Arial" w:hAnsi="Arial" w:cs="Arial"/>
          <w:i/>
          <w:spacing w:val="-8"/>
        </w:rPr>
        <w:t xml:space="preserve"> </w:t>
      </w:r>
      <w:r>
        <w:rPr>
          <w:rFonts w:ascii="Arial" w:eastAsia="Arial" w:hAnsi="Arial" w:cs="Arial"/>
          <w:i/>
        </w:rPr>
        <w:t>Statistical</w:t>
      </w:r>
      <w:r>
        <w:rPr>
          <w:rFonts w:ascii="Arial" w:eastAsia="Arial" w:hAnsi="Arial" w:cs="Arial"/>
          <w:i/>
          <w:spacing w:val="-8"/>
        </w:rPr>
        <w:t xml:space="preserve"> </w:t>
      </w:r>
      <w:r>
        <w:rPr>
          <w:rFonts w:ascii="Arial" w:eastAsia="Arial" w:hAnsi="Arial" w:cs="Arial"/>
          <w:i/>
        </w:rPr>
        <w:t>Association</w:t>
      </w:r>
      <w:r>
        <w:rPr>
          <w:rFonts w:ascii="Arial" w:eastAsia="Arial" w:hAnsi="Arial" w:cs="Arial"/>
        </w:rPr>
        <w:t>,</w:t>
      </w:r>
      <w:r>
        <w:rPr>
          <w:rFonts w:ascii="Arial" w:eastAsia="Arial" w:hAnsi="Arial" w:cs="Arial"/>
          <w:spacing w:val="-8"/>
        </w:rPr>
        <w:t xml:space="preserve"> </w:t>
      </w:r>
      <w:r>
        <w:rPr>
          <w:rFonts w:ascii="Arial" w:eastAsia="Arial" w:hAnsi="Arial" w:cs="Arial"/>
        </w:rPr>
        <w:t>93(443):846–857,</w:t>
      </w:r>
      <w:r>
        <w:rPr>
          <w:rFonts w:ascii="Arial" w:eastAsia="Arial" w:hAnsi="Arial" w:cs="Arial"/>
          <w:spacing w:val="-8"/>
        </w:rPr>
        <w:t xml:space="preserve"> </w:t>
      </w:r>
      <w:r>
        <w:rPr>
          <w:rFonts w:ascii="Arial" w:eastAsia="Arial" w:hAnsi="Arial" w:cs="Arial"/>
        </w:rPr>
        <w:t>1998.</w:t>
      </w:r>
    </w:p>
    <w:p w14:paraId="2339668E" w14:textId="77777777" w:rsidR="006024AE" w:rsidRDefault="006024AE">
      <w:pPr>
        <w:spacing w:before="4"/>
        <w:rPr>
          <w:rFonts w:ascii="Arial" w:eastAsia="Arial" w:hAnsi="Arial" w:cs="Arial"/>
          <w:sz w:val="18"/>
          <w:szCs w:val="18"/>
        </w:rPr>
      </w:pPr>
    </w:p>
    <w:p w14:paraId="6C20290E" w14:textId="77777777" w:rsidR="006024AE" w:rsidRDefault="00DD5827">
      <w:pPr>
        <w:pStyle w:val="BodyText"/>
        <w:spacing w:before="0" w:line="268" w:lineRule="auto"/>
        <w:ind w:left="573" w:right="117" w:hanging="473"/>
        <w:jc w:val="both"/>
      </w:pPr>
      <w:r>
        <w:t>[43]</w:t>
      </w:r>
      <w:r>
        <w:rPr>
          <w:spacing w:val="42"/>
        </w:rPr>
        <w:t xml:space="preserve"> </w:t>
      </w:r>
      <w:r>
        <w:rPr>
          <w:spacing w:val="-4"/>
        </w:rPr>
        <w:t>C.</w:t>
      </w:r>
      <w:r>
        <w:rPr>
          <w:spacing w:val="-13"/>
        </w:rPr>
        <w:t xml:space="preserve"> </w:t>
      </w:r>
      <w:r>
        <w:t>H.</w:t>
      </w:r>
      <w:r>
        <w:rPr>
          <w:spacing w:val="-13"/>
        </w:rPr>
        <w:t xml:space="preserve"> </w:t>
      </w:r>
      <w:r>
        <w:rPr>
          <w:spacing w:val="-2"/>
        </w:rPr>
        <w:t>Weiss,</w:t>
      </w:r>
      <w:r>
        <w:rPr>
          <w:spacing w:val="-11"/>
        </w:rPr>
        <w:t xml:space="preserve"> </w:t>
      </w:r>
      <w:r>
        <w:rPr>
          <w:spacing w:val="-17"/>
        </w:rPr>
        <w:t>F.</w:t>
      </w:r>
      <w:r>
        <w:rPr>
          <w:spacing w:val="-13"/>
        </w:rPr>
        <w:t xml:space="preserve"> </w:t>
      </w:r>
      <w:r>
        <w:t>Moazed,</w:t>
      </w:r>
      <w:r>
        <w:rPr>
          <w:spacing w:val="-11"/>
        </w:rPr>
        <w:t xml:space="preserve"> </w:t>
      </w:r>
      <w:r>
        <w:rPr>
          <w:spacing w:val="-4"/>
        </w:rPr>
        <w:t>C.</w:t>
      </w:r>
      <w:r>
        <w:rPr>
          <w:spacing w:val="-13"/>
        </w:rPr>
        <w:t xml:space="preserve"> </w:t>
      </w:r>
      <w:r>
        <w:t>A.</w:t>
      </w:r>
      <w:r>
        <w:rPr>
          <w:spacing w:val="-13"/>
        </w:rPr>
        <w:t xml:space="preserve"> </w:t>
      </w:r>
      <w:r>
        <w:rPr>
          <w:spacing w:val="-6"/>
        </w:rPr>
        <w:t>McEvoy,</w:t>
      </w:r>
      <w:r>
        <w:rPr>
          <w:spacing w:val="-11"/>
        </w:rPr>
        <w:t xml:space="preserve"> </w:t>
      </w:r>
      <w:r>
        <w:rPr>
          <w:spacing w:val="-3"/>
        </w:rPr>
        <w:t>B.</w:t>
      </w:r>
      <w:r>
        <w:rPr>
          <w:spacing w:val="-13"/>
        </w:rPr>
        <w:t xml:space="preserve"> </w:t>
      </w:r>
      <w:r>
        <w:rPr>
          <w:spacing w:val="-9"/>
        </w:rPr>
        <w:t>D.</w:t>
      </w:r>
      <w:r>
        <w:rPr>
          <w:spacing w:val="-13"/>
        </w:rPr>
        <w:t xml:space="preserve"> </w:t>
      </w:r>
      <w:r>
        <w:t>Singer,</w:t>
      </w:r>
      <w:r>
        <w:rPr>
          <w:spacing w:val="-11"/>
        </w:rPr>
        <w:t xml:space="preserve"> </w:t>
      </w:r>
      <w:r>
        <w:t>I.</w:t>
      </w:r>
      <w:r>
        <w:rPr>
          <w:spacing w:val="-13"/>
        </w:rPr>
        <w:t xml:space="preserve"> </w:t>
      </w:r>
      <w:r>
        <w:rPr>
          <w:spacing w:val="-3"/>
        </w:rPr>
        <w:t>Szleifer,</w:t>
      </w:r>
      <w:r>
        <w:rPr>
          <w:spacing w:val="-11"/>
        </w:rPr>
        <w:t xml:space="preserve"> </w:t>
      </w:r>
      <w:r>
        <w:t>L.</w:t>
      </w:r>
      <w:r>
        <w:rPr>
          <w:spacing w:val="-13"/>
        </w:rPr>
        <w:t xml:space="preserve"> </w:t>
      </w:r>
      <w:r>
        <w:t>A.</w:t>
      </w:r>
      <w:r>
        <w:rPr>
          <w:spacing w:val="-13"/>
        </w:rPr>
        <w:t xml:space="preserve"> </w:t>
      </w:r>
      <w:r>
        <w:t>N.</w:t>
      </w:r>
      <w:r>
        <w:rPr>
          <w:spacing w:val="-13"/>
        </w:rPr>
        <w:t xml:space="preserve"> </w:t>
      </w:r>
      <w:r>
        <w:t>Amaral,</w:t>
      </w:r>
      <w:r>
        <w:rPr>
          <w:spacing w:val="-11"/>
        </w:rPr>
        <w:t xml:space="preserve"> </w:t>
      </w:r>
      <w:r>
        <w:t>M.</w:t>
      </w:r>
      <w:r>
        <w:rPr>
          <w:spacing w:val="-13"/>
        </w:rPr>
        <w:t xml:space="preserve"> </w:t>
      </w:r>
      <w:r>
        <w:rPr>
          <w:spacing w:val="-5"/>
        </w:rPr>
        <w:t>Kwasny,</w:t>
      </w:r>
      <w:r>
        <w:rPr>
          <w:spacing w:val="-11"/>
        </w:rPr>
        <w:t xml:space="preserve"> </w:t>
      </w:r>
      <w:r>
        <w:rPr>
          <w:spacing w:val="-4"/>
        </w:rPr>
        <w:t>C.</w:t>
      </w:r>
      <w:r>
        <w:rPr>
          <w:spacing w:val="-13"/>
        </w:rPr>
        <w:t xml:space="preserve"> </w:t>
      </w:r>
      <w:r>
        <w:t>M.</w:t>
      </w:r>
      <w:r>
        <w:rPr>
          <w:spacing w:val="-13"/>
        </w:rPr>
        <w:t xml:space="preserve"> </w:t>
      </w:r>
      <w:r>
        <w:rPr>
          <w:spacing w:val="-3"/>
        </w:rPr>
        <w:t>Watts,</w:t>
      </w:r>
      <w:r>
        <w:rPr>
          <w:spacing w:val="-11"/>
        </w:rPr>
        <w:t xml:space="preserve"> </w:t>
      </w:r>
      <w:r>
        <w:rPr>
          <w:spacing w:val="-3"/>
        </w:rPr>
        <w:t>S.</w:t>
      </w:r>
      <w:r>
        <w:rPr>
          <w:spacing w:val="-13"/>
        </w:rPr>
        <w:t xml:space="preserve"> </w:t>
      </w:r>
      <w:r>
        <w:rPr>
          <w:spacing w:val="-9"/>
        </w:rPr>
        <w:t>D.</w:t>
      </w:r>
      <w:r>
        <w:rPr>
          <w:w w:val="99"/>
        </w:rPr>
        <w:t xml:space="preserve"> </w:t>
      </w:r>
      <w:r>
        <w:t>Persell,</w:t>
      </w:r>
      <w:r>
        <w:rPr>
          <w:spacing w:val="-7"/>
        </w:rPr>
        <w:t xml:space="preserve"> </w:t>
      </w:r>
      <w:r>
        <w:rPr>
          <w:spacing w:val="-9"/>
        </w:rPr>
        <w:t>D.</w:t>
      </w:r>
      <w:r>
        <w:rPr>
          <w:spacing w:val="-7"/>
        </w:rPr>
        <w:t xml:space="preserve"> </w:t>
      </w:r>
      <w:r>
        <w:rPr>
          <w:spacing w:val="-10"/>
        </w:rPr>
        <w:t>W.</w:t>
      </w:r>
      <w:r>
        <w:rPr>
          <w:spacing w:val="-7"/>
        </w:rPr>
        <w:t xml:space="preserve"> </w:t>
      </w:r>
      <w:r>
        <w:rPr>
          <w:spacing w:val="-3"/>
        </w:rPr>
        <w:t>Baker,</w:t>
      </w:r>
      <w:r>
        <w:rPr>
          <w:spacing w:val="-7"/>
        </w:rPr>
        <w:t xml:space="preserve"> </w:t>
      </w:r>
      <w:r>
        <w:rPr>
          <w:spacing w:val="-4"/>
        </w:rPr>
        <w:t>J.</w:t>
      </w:r>
      <w:r>
        <w:rPr>
          <w:spacing w:val="-7"/>
        </w:rPr>
        <w:t xml:space="preserve"> </w:t>
      </w:r>
      <w:r>
        <w:t>I.</w:t>
      </w:r>
      <w:r>
        <w:rPr>
          <w:spacing w:val="-7"/>
        </w:rPr>
        <w:t xml:space="preserve"> </w:t>
      </w:r>
      <w:r>
        <w:t>Sznajder,</w:t>
      </w:r>
      <w:r>
        <w:rPr>
          <w:spacing w:val="-7"/>
        </w:rPr>
        <w:t xml:space="preserve"> </w:t>
      </w:r>
      <w:r>
        <w:t>and</w:t>
      </w:r>
      <w:r>
        <w:rPr>
          <w:spacing w:val="-7"/>
        </w:rPr>
        <w:t xml:space="preserve"> </w:t>
      </w:r>
      <w:r>
        <w:t>R.</w:t>
      </w:r>
      <w:r>
        <w:rPr>
          <w:spacing w:val="-7"/>
        </w:rPr>
        <w:t xml:space="preserve"> </w:t>
      </w:r>
      <w:r>
        <w:t>G.</w:t>
      </w:r>
      <w:r>
        <w:rPr>
          <w:spacing w:val="-7"/>
        </w:rPr>
        <w:t xml:space="preserve"> </w:t>
      </w:r>
      <w:r>
        <w:t>Wunderink.</w:t>
      </w:r>
      <w:r>
        <w:rPr>
          <w:spacing w:val="16"/>
        </w:rPr>
        <w:t xml:space="preserve"> </w:t>
      </w:r>
      <w:r>
        <w:t>Prompting</w:t>
      </w:r>
      <w:r>
        <w:rPr>
          <w:spacing w:val="-7"/>
        </w:rPr>
        <w:t xml:space="preserve"> </w:t>
      </w:r>
      <w:r>
        <w:t>physicians</w:t>
      </w:r>
      <w:r>
        <w:rPr>
          <w:spacing w:val="-7"/>
        </w:rPr>
        <w:t xml:space="preserve"> </w:t>
      </w:r>
      <w:r>
        <w:t>to</w:t>
      </w:r>
      <w:r>
        <w:rPr>
          <w:spacing w:val="-7"/>
        </w:rPr>
        <w:t xml:space="preserve"> </w:t>
      </w:r>
      <w:r>
        <w:t>address</w:t>
      </w:r>
      <w:r>
        <w:rPr>
          <w:spacing w:val="-7"/>
        </w:rPr>
        <w:t xml:space="preserve"> </w:t>
      </w:r>
      <w:r>
        <w:t>a</w:t>
      </w:r>
      <w:r>
        <w:rPr>
          <w:spacing w:val="-7"/>
        </w:rPr>
        <w:t xml:space="preserve"> </w:t>
      </w:r>
      <w:r>
        <w:t>daily</w:t>
      </w:r>
      <w:r>
        <w:rPr>
          <w:spacing w:val="-7"/>
        </w:rPr>
        <w:t xml:space="preserve"> </w:t>
      </w:r>
      <w:r>
        <w:t>checklist</w:t>
      </w:r>
      <w:r>
        <w:rPr>
          <w:w w:val="99"/>
        </w:rPr>
        <w:t xml:space="preserve"> </w:t>
      </w:r>
      <w:r>
        <w:t>and</w:t>
      </w:r>
      <w:r>
        <w:rPr>
          <w:spacing w:val="-10"/>
        </w:rPr>
        <w:t xml:space="preserve"> </w:t>
      </w:r>
      <w:r>
        <w:t>process</w:t>
      </w:r>
      <w:r>
        <w:rPr>
          <w:spacing w:val="-11"/>
        </w:rPr>
        <w:t xml:space="preserve"> </w:t>
      </w:r>
      <w:r>
        <w:t>of</w:t>
      </w:r>
      <w:r>
        <w:rPr>
          <w:spacing w:val="-10"/>
        </w:rPr>
        <w:t xml:space="preserve"> </w:t>
      </w:r>
      <w:r>
        <w:t>care</w:t>
      </w:r>
      <w:r>
        <w:rPr>
          <w:spacing w:val="-10"/>
        </w:rPr>
        <w:t xml:space="preserve"> </w:t>
      </w:r>
      <w:r>
        <w:t>and</w:t>
      </w:r>
      <w:r>
        <w:rPr>
          <w:spacing w:val="-11"/>
        </w:rPr>
        <w:t xml:space="preserve"> </w:t>
      </w:r>
      <w:r>
        <w:t>clinical</w:t>
      </w:r>
      <w:r>
        <w:rPr>
          <w:spacing w:val="-10"/>
        </w:rPr>
        <w:t xml:space="preserve"> </w:t>
      </w:r>
      <w:r>
        <w:t>outcomes:</w:t>
      </w:r>
      <w:r>
        <w:rPr>
          <w:spacing w:val="5"/>
        </w:rPr>
        <w:t xml:space="preserve"> </w:t>
      </w:r>
      <w:r>
        <w:t>a</w:t>
      </w:r>
      <w:r>
        <w:rPr>
          <w:spacing w:val="-11"/>
        </w:rPr>
        <w:t xml:space="preserve"> </w:t>
      </w:r>
      <w:r>
        <w:t>single-site</w:t>
      </w:r>
      <w:r>
        <w:rPr>
          <w:spacing w:val="-10"/>
        </w:rPr>
        <w:t xml:space="preserve"> </w:t>
      </w:r>
      <w:r>
        <w:rPr>
          <w:spacing w:val="-4"/>
        </w:rPr>
        <w:t>study.</w:t>
      </w:r>
      <w:r>
        <w:rPr>
          <w:spacing w:val="8"/>
        </w:rPr>
        <w:t xml:space="preserve"> </w:t>
      </w:r>
      <w:r>
        <w:rPr>
          <w:rFonts w:cs="Arial"/>
          <w:i/>
        </w:rPr>
        <w:t>Am</w:t>
      </w:r>
      <w:r>
        <w:rPr>
          <w:rFonts w:cs="Arial"/>
          <w:i/>
          <w:spacing w:val="-10"/>
        </w:rPr>
        <w:t xml:space="preserve"> </w:t>
      </w:r>
      <w:r>
        <w:rPr>
          <w:rFonts w:cs="Arial"/>
          <w:i/>
        </w:rPr>
        <w:t>J</w:t>
      </w:r>
      <w:r>
        <w:rPr>
          <w:rFonts w:cs="Arial"/>
          <w:i/>
          <w:spacing w:val="-11"/>
        </w:rPr>
        <w:t xml:space="preserve"> </w:t>
      </w:r>
      <w:r>
        <w:rPr>
          <w:rFonts w:cs="Arial"/>
          <w:i/>
        </w:rPr>
        <w:t>Respir</w:t>
      </w:r>
      <w:r>
        <w:rPr>
          <w:rFonts w:cs="Arial"/>
          <w:i/>
          <w:spacing w:val="-10"/>
        </w:rPr>
        <w:t xml:space="preserve"> </w:t>
      </w:r>
      <w:r>
        <w:rPr>
          <w:rFonts w:cs="Arial"/>
          <w:i/>
        </w:rPr>
        <w:t>Crit</w:t>
      </w:r>
      <w:r>
        <w:rPr>
          <w:rFonts w:cs="Arial"/>
          <w:i/>
          <w:spacing w:val="-10"/>
        </w:rPr>
        <w:t xml:space="preserve"> </w:t>
      </w:r>
      <w:r>
        <w:rPr>
          <w:rFonts w:cs="Arial"/>
          <w:i/>
        </w:rPr>
        <w:t>Care</w:t>
      </w:r>
      <w:r>
        <w:rPr>
          <w:rFonts w:cs="Arial"/>
          <w:i/>
          <w:spacing w:val="-11"/>
        </w:rPr>
        <w:t xml:space="preserve"> </w:t>
      </w:r>
      <w:r>
        <w:rPr>
          <w:rFonts w:cs="Arial"/>
          <w:i/>
        </w:rPr>
        <w:t>Med</w:t>
      </w:r>
      <w:r>
        <w:t>,</w:t>
      </w:r>
      <w:r>
        <w:rPr>
          <w:spacing w:val="-9"/>
        </w:rPr>
        <w:t xml:space="preserve"> </w:t>
      </w:r>
      <w:r>
        <w:t>184(6):680–686,</w:t>
      </w:r>
      <w:r>
        <w:rPr>
          <w:w w:val="99"/>
        </w:rPr>
        <w:t xml:space="preserve"> </w:t>
      </w:r>
      <w:r>
        <w:t>Sep 2011. PMID:</w:t>
      </w:r>
      <w:r>
        <w:rPr>
          <w:spacing w:val="-25"/>
        </w:rPr>
        <w:t xml:space="preserve"> </w:t>
      </w:r>
      <w:r>
        <w:t>21616996.</w:t>
      </w:r>
    </w:p>
    <w:sectPr w:rsidR="006024AE">
      <w:pgSz w:w="12240" w:h="15840"/>
      <w:pgMar w:top="700" w:right="600" w:bottom="280" w:left="62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MNGong" w:date="2015-02-24T08:12:00Z" w:initials="M">
    <w:p w14:paraId="33CA0023" w14:textId="77777777" w:rsidR="005A12B8" w:rsidRDefault="005A12B8">
      <w:pPr>
        <w:pStyle w:val="CommentText"/>
      </w:pPr>
      <w:r>
        <w:rPr>
          <w:rStyle w:val="CommentReference"/>
        </w:rPr>
        <w:annotationRef/>
      </w:r>
      <w:r>
        <w:t>May  need to explain why you are not doing all data including Mayo given that you talk about the trial as multicenter.</w:t>
      </w:r>
    </w:p>
  </w:comment>
  <w:comment w:id="21" w:author="MNGong" w:date="2015-02-24T08:13:00Z" w:initials="M">
    <w:p w14:paraId="67740FA3" w14:textId="77777777" w:rsidR="005A12B8" w:rsidRDefault="005A12B8">
      <w:pPr>
        <w:pStyle w:val="CommentText"/>
      </w:pPr>
      <w:r>
        <w:rPr>
          <w:rStyle w:val="CommentReference"/>
        </w:rPr>
        <w:annotationRef/>
      </w:r>
      <w:r>
        <w:t>I would be a little cautious of this as the timing of your analysis may not fit into the timing of the project.  I worry that you will not have enough time to develop a Bayesian approach that will be better and that can be implemented into the trial for pt triage into the trial.  You can say that you can work on the PROOFCheck part but I admit that I am not clear on how you will be using Bayesian modeling to help with the compliance.  I had thought you were going to look at compliance during the intervention to determine what features may have the least compliance or have the most effect on outcome which can help direct our educational efforts even early in the trial when the numbers post-intervention is small.   But even if you cannot do it in the midst of the trial to help me with improving compliance, it is still worthy to do if it can advance our understanding of the trial results with regards to what degree of compliance or which elements in the decision support checklist is most important to outcome or lack of outcome.</w:t>
      </w:r>
    </w:p>
    <w:p w14:paraId="6A88C0A5" w14:textId="77777777" w:rsidR="005A12B8" w:rsidRDefault="005A12B8">
      <w:pPr>
        <w:pStyle w:val="CommentText"/>
      </w:pPr>
    </w:p>
    <w:p w14:paraId="1B537161" w14:textId="77777777" w:rsidR="005A12B8" w:rsidRDefault="005A12B8">
      <w:pPr>
        <w:pStyle w:val="CommentText"/>
      </w:pPr>
      <w:r>
        <w:t>This may be my own incomplete knowledge of BA but I do think it should be clearer in the aims.</w:t>
      </w:r>
    </w:p>
  </w:comment>
  <w:comment w:id="22" w:author="MNGong" w:date="2015-02-24T08:21:00Z" w:initials="M">
    <w:p w14:paraId="6B315E3E" w14:textId="77777777" w:rsidR="001364FC" w:rsidRDefault="001364FC">
      <w:pPr>
        <w:pStyle w:val="CommentText"/>
      </w:pPr>
      <w:r>
        <w:rPr>
          <w:rStyle w:val="CommentReference"/>
        </w:rPr>
        <w:annotationRef/>
      </w:r>
      <w:r>
        <w:t>In think I like this as it is possible that learning during the trial might mean some checklist items are done even before we identify pts as high risk which can affect the performance of the trial.  We see this in severe sepsis where we see clinical action for sepsis that starts before the sepsis triggers are activated.</w:t>
      </w:r>
    </w:p>
  </w:comment>
  <w:comment w:id="27" w:author="MNGong" w:date="2015-02-24T08:26:00Z" w:initials="M">
    <w:p w14:paraId="5828C9D5" w14:textId="6B7A5295" w:rsidR="00DD5827" w:rsidRDefault="00DD5827">
      <w:pPr>
        <w:pStyle w:val="CommentText"/>
      </w:pPr>
      <w:r>
        <w:rPr>
          <w:rStyle w:val="CommentReference"/>
        </w:rPr>
        <w:annotationRef/>
      </w:r>
      <w:r>
        <w:t>I am not sure that it will prevent intubation and intubation can be life saving so it should be done when it is needed.  Rather I am hoping that it can shorten duration of mechanical ventilation and improve outcomes from that.</w:t>
      </w:r>
    </w:p>
  </w:comment>
  <w:comment w:id="31" w:author="MNGong" w:date="2015-02-24T12:42:00Z" w:initials="M">
    <w:p w14:paraId="72040748" w14:textId="301E329E" w:rsidR="00BF55CD" w:rsidRDefault="00BF55CD">
      <w:pPr>
        <w:pStyle w:val="CommentText"/>
      </w:pPr>
      <w:r>
        <w:rPr>
          <w:rStyle w:val="CommentReference"/>
        </w:rPr>
        <w:annotationRef/>
      </w:r>
      <w:r>
        <w:t>Check with Dan about clinical trials.gov</w:t>
      </w:r>
    </w:p>
  </w:comment>
  <w:comment w:id="64" w:author="MNGong" w:date="2015-02-24T12:56:00Z" w:initials="M">
    <w:p w14:paraId="52FC3907" w14:textId="5AF2601A" w:rsidR="00491ABA" w:rsidRDefault="00491ABA">
      <w:pPr>
        <w:pStyle w:val="CommentText"/>
      </w:pPr>
      <w:r>
        <w:rPr>
          <w:rStyle w:val="CommentReference"/>
        </w:rPr>
        <w:annotationRef/>
      </w:r>
      <w:r>
        <w:t>Could this then potentially make generalizeability and transmission of results more effective across different sites whose patient population may differ from Monte?   In other words, could the results from Monte be more applicable to other institutions even if those institutions’s patient population has a much larger proportion of certain types of patients even if they are a minority at Monte?</w:t>
      </w:r>
    </w:p>
  </w:comment>
  <w:comment w:id="83" w:author="MNGong" w:date="2015-02-24T13:51:00Z" w:initials="M">
    <w:p w14:paraId="31A13E8A" w14:textId="21188801" w:rsidR="0023396D" w:rsidRDefault="0023396D">
      <w:pPr>
        <w:pStyle w:val="CommentText"/>
      </w:pPr>
      <w:r>
        <w:rPr>
          <w:rStyle w:val="CommentReference"/>
        </w:rPr>
        <w:annotationRef/>
      </w:r>
      <w:r>
        <w:t xml:space="preserve">This is probably not phrased well as the analysis cannot reduce mortality.  </w:t>
      </w:r>
      <w:r w:rsidR="00D1150F">
        <w:t>You cannot prove this hypothesis. Do you mean to say that Bayseian modeling will improve prediction of death and prolonged resp failure compared to the classical model, APPROVE?</w:t>
      </w:r>
    </w:p>
  </w:comment>
  <w:comment w:id="88" w:author="MNGong" w:date="2015-02-24T23:06:00Z" w:initials="M">
    <w:p w14:paraId="198CCCDF" w14:textId="36F8033D" w:rsidR="007A3365" w:rsidRDefault="007A3365">
      <w:pPr>
        <w:pStyle w:val="CommentText"/>
      </w:pPr>
      <w:r>
        <w:rPr>
          <w:rStyle w:val="CommentReference"/>
        </w:rPr>
        <w:annotationRef/>
      </w:r>
      <w:r>
        <w:t>In your grant, you talk about clustering around different hospitals but you only talk about getting Monte data.  Clearly describe the multiple hospitals at Monte in order to avoid contradicting yourself.  APPROVE is to be derived from Weiler and Moses but the trial will also include wakefield.</w:t>
      </w:r>
    </w:p>
  </w:comment>
  <w:comment w:id="89" w:author="MNGong" w:date="2015-02-24T23:13:00Z" w:initials="M">
    <w:p w14:paraId="2FFBDD06" w14:textId="5621437B" w:rsidR="00450C97" w:rsidRDefault="00450C97">
      <w:pPr>
        <w:pStyle w:val="CommentText"/>
      </w:pPr>
      <w:r>
        <w:rPr>
          <w:rStyle w:val="CommentReference"/>
        </w:rPr>
        <w:annotationRef/>
      </w:r>
      <w:r>
        <w:t>This did not happen. Because of the truncated year that the NIH gave  for year 1, we had to make this a year worth of data from 2013. From this (68,000 patients, 58,000 from Monte), we will create 2 cohhorts for derivation and validation. We made it a year to ensure that both the derivation and validation cohort will be representative of the entire year given seasonal variability.</w:t>
      </w:r>
    </w:p>
  </w:comment>
  <w:comment w:id="90" w:author="MNGong" w:date="2015-02-24T23:18:00Z" w:initials="M">
    <w:p w14:paraId="5526A9DD" w14:textId="0AAD6663" w:rsidR="00450C97" w:rsidRDefault="00450C97">
      <w:pPr>
        <w:pStyle w:val="CommentText"/>
      </w:pPr>
      <w:r>
        <w:rPr>
          <w:rStyle w:val="CommentReference"/>
        </w:rPr>
        <w:annotationRef/>
      </w:r>
      <w:r>
        <w:t>This is all done as part of the funded trial so you don’t want to go into too much description of how it is done unless it is central to your analysis.  Otherwise, the reviewers can critique it even when it has already been peer reviewed and funded.  Keep the focus of the reviewers on what you will do as part of the K23.  Provide details on how PROOFcheck is conducted only as background.</w:t>
      </w:r>
    </w:p>
  </w:comment>
  <w:comment w:id="91" w:author="MNGong" w:date="2015-02-24T23:21:00Z" w:initials="M">
    <w:p w14:paraId="393D9C63" w14:textId="5FD68B18" w:rsidR="00450C97" w:rsidRDefault="00450C97">
      <w:pPr>
        <w:pStyle w:val="CommentText"/>
      </w:pPr>
      <w:r>
        <w:rPr>
          <w:rStyle w:val="CommentReference"/>
        </w:rPr>
        <w:annotationRef/>
      </w:r>
      <w:r>
        <w:t xml:space="preserve">Ifyou want this, you will need to pull this data out separately as this is not in the current dataset.  Co-morbidity may be too big a driver of resp failure or death that may dilute effect of the temporal changes seen in the hospital.  For example, </w:t>
      </w:r>
      <w:r w:rsidR="00207B5B">
        <w:t>End stage</w:t>
      </w:r>
      <w:r>
        <w:t xml:space="preserve"> ILD or</w:t>
      </w:r>
      <w:r w:rsidR="00207B5B">
        <w:t xml:space="preserve"> terminal cancer will predict strongly for mortality or resp failure more so than resp rate, for example. </w:t>
      </w:r>
    </w:p>
  </w:comment>
  <w:comment w:id="92" w:author="MNGong" w:date="2015-02-24T23:29:00Z" w:initials="M">
    <w:p w14:paraId="44A30EEE" w14:textId="2B57B3C1" w:rsidR="00207B5B" w:rsidRDefault="00207B5B">
      <w:pPr>
        <w:pStyle w:val="CommentText"/>
      </w:pPr>
      <w:r>
        <w:rPr>
          <w:rStyle w:val="CommentReference"/>
        </w:rPr>
        <w:annotationRef/>
      </w:r>
      <w:r>
        <w:t>Again  provide enough as background for your proposal but you do not want reviewers to review an already funded project that you cannot change.</w:t>
      </w:r>
    </w:p>
  </w:comment>
  <w:comment w:id="93" w:author="MNGong" w:date="2015-02-24T23:32:00Z" w:initials="M">
    <w:p w14:paraId="5E97B619" w14:textId="36734E86" w:rsidR="00207B5B" w:rsidRDefault="00207B5B">
      <w:pPr>
        <w:pStyle w:val="CommentText"/>
      </w:pPr>
      <w:r>
        <w:rPr>
          <w:rStyle w:val="CommentReference"/>
        </w:rPr>
        <w:annotationRef/>
      </w:r>
      <w:r>
        <w:t>Make clear what is your proposal and what is already part of the RCT. This will not be clear to reviewers from here.</w:t>
      </w:r>
    </w:p>
  </w:comment>
  <w:comment w:id="94" w:author="MNGong" w:date="2015-02-24T23:34:00Z" w:initials="M">
    <w:p w14:paraId="0B1C051D" w14:textId="1C612622" w:rsidR="00EE5109" w:rsidRDefault="00EE5109">
      <w:pPr>
        <w:pStyle w:val="CommentText"/>
      </w:pPr>
      <w:r>
        <w:rPr>
          <w:rStyle w:val="CommentReference"/>
        </w:rPr>
        <w:annotationRef/>
      </w:r>
      <w:r>
        <w:t>We will not be reviewing MD notes</w:t>
      </w:r>
    </w:p>
  </w:comment>
  <w:comment w:id="95" w:author="MNGong" w:date="2015-02-24T23:35:00Z" w:initials="M">
    <w:p w14:paraId="5600B2C7" w14:textId="588BE9E6" w:rsidR="00EE5109" w:rsidRDefault="00EE5109">
      <w:pPr>
        <w:pStyle w:val="CommentText"/>
      </w:pPr>
      <w:r>
        <w:rPr>
          <w:rStyle w:val="CommentReference"/>
        </w:rPr>
        <w:annotationRef/>
      </w:r>
      <w:r>
        <w:t>It is not clear what you are doing in Aim 2 as part of your K and how baysian analysis apply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CA0023" w15:done="0"/>
  <w15:commentEx w15:paraId="1B537161" w15:done="0"/>
  <w15:commentEx w15:paraId="6B315E3E" w15:done="0"/>
  <w15:commentEx w15:paraId="5828C9D5" w15:done="0"/>
  <w15:commentEx w15:paraId="72040748" w15:done="0"/>
  <w15:commentEx w15:paraId="52FC3907" w15:done="0"/>
  <w15:commentEx w15:paraId="31A13E8A" w15:done="0"/>
  <w15:commentEx w15:paraId="198CCCDF" w15:done="0"/>
  <w15:commentEx w15:paraId="2FFBDD06" w15:done="0"/>
  <w15:commentEx w15:paraId="5526A9DD" w15:done="0"/>
  <w15:commentEx w15:paraId="393D9C63" w15:done="0"/>
  <w15:commentEx w15:paraId="44A30EEE" w15:done="0"/>
  <w15:commentEx w15:paraId="5E97B619" w15:done="0"/>
  <w15:commentEx w15:paraId="0B1C051D" w15:done="0"/>
  <w15:commentEx w15:paraId="5600B2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97BBB"/>
    <w:multiLevelType w:val="hybridMultilevel"/>
    <w:tmpl w:val="13E6DDFE"/>
    <w:lvl w:ilvl="0" w:tplc="FC38860C">
      <w:start w:val="1"/>
      <w:numFmt w:val="upperLetter"/>
      <w:lvlText w:val="%1."/>
      <w:lvlJc w:val="left"/>
      <w:pPr>
        <w:ind w:left="466" w:hanging="367"/>
        <w:jc w:val="right"/>
      </w:pPr>
      <w:rPr>
        <w:rFonts w:ascii="Arial" w:eastAsia="Arial" w:hAnsi="Arial" w:hint="default"/>
        <w:b/>
        <w:bCs/>
        <w:w w:val="102"/>
        <w:sz w:val="28"/>
        <w:szCs w:val="28"/>
      </w:rPr>
    </w:lvl>
    <w:lvl w:ilvl="1" w:tplc="25267DFE">
      <w:start w:val="1"/>
      <w:numFmt w:val="bullet"/>
      <w:lvlText w:val="•"/>
      <w:lvlJc w:val="left"/>
      <w:pPr>
        <w:ind w:left="1516" w:hanging="367"/>
      </w:pPr>
      <w:rPr>
        <w:rFonts w:hint="default"/>
      </w:rPr>
    </w:lvl>
    <w:lvl w:ilvl="2" w:tplc="1410138C">
      <w:start w:val="1"/>
      <w:numFmt w:val="bullet"/>
      <w:lvlText w:val="•"/>
      <w:lvlJc w:val="left"/>
      <w:pPr>
        <w:ind w:left="2572" w:hanging="367"/>
      </w:pPr>
      <w:rPr>
        <w:rFonts w:hint="default"/>
      </w:rPr>
    </w:lvl>
    <w:lvl w:ilvl="3" w:tplc="43F8FBD6">
      <w:start w:val="1"/>
      <w:numFmt w:val="bullet"/>
      <w:lvlText w:val="•"/>
      <w:lvlJc w:val="left"/>
      <w:pPr>
        <w:ind w:left="3628" w:hanging="367"/>
      </w:pPr>
      <w:rPr>
        <w:rFonts w:hint="default"/>
      </w:rPr>
    </w:lvl>
    <w:lvl w:ilvl="4" w:tplc="C666D4F8">
      <w:start w:val="1"/>
      <w:numFmt w:val="bullet"/>
      <w:lvlText w:val="•"/>
      <w:lvlJc w:val="left"/>
      <w:pPr>
        <w:ind w:left="4684" w:hanging="367"/>
      </w:pPr>
      <w:rPr>
        <w:rFonts w:hint="default"/>
      </w:rPr>
    </w:lvl>
    <w:lvl w:ilvl="5" w:tplc="E7F2CE5C">
      <w:start w:val="1"/>
      <w:numFmt w:val="bullet"/>
      <w:lvlText w:val="•"/>
      <w:lvlJc w:val="left"/>
      <w:pPr>
        <w:ind w:left="5740" w:hanging="367"/>
      </w:pPr>
      <w:rPr>
        <w:rFonts w:hint="default"/>
      </w:rPr>
    </w:lvl>
    <w:lvl w:ilvl="6" w:tplc="43765474">
      <w:start w:val="1"/>
      <w:numFmt w:val="bullet"/>
      <w:lvlText w:val="•"/>
      <w:lvlJc w:val="left"/>
      <w:pPr>
        <w:ind w:left="6796" w:hanging="367"/>
      </w:pPr>
      <w:rPr>
        <w:rFonts w:hint="default"/>
      </w:rPr>
    </w:lvl>
    <w:lvl w:ilvl="7" w:tplc="5DE8E912">
      <w:start w:val="1"/>
      <w:numFmt w:val="bullet"/>
      <w:lvlText w:val="•"/>
      <w:lvlJc w:val="left"/>
      <w:pPr>
        <w:ind w:left="7852" w:hanging="367"/>
      </w:pPr>
      <w:rPr>
        <w:rFonts w:hint="default"/>
      </w:rPr>
    </w:lvl>
    <w:lvl w:ilvl="8" w:tplc="02967688">
      <w:start w:val="1"/>
      <w:numFmt w:val="bullet"/>
      <w:lvlText w:val="•"/>
      <w:lvlJc w:val="left"/>
      <w:pPr>
        <w:ind w:left="8908" w:hanging="367"/>
      </w:pPr>
      <w:rPr>
        <w:rFonts w:hint="default"/>
      </w:rPr>
    </w:lvl>
  </w:abstractNum>
  <w:abstractNum w:abstractNumId="1">
    <w:nsid w:val="713E392B"/>
    <w:multiLevelType w:val="hybridMultilevel"/>
    <w:tmpl w:val="DF3C8260"/>
    <w:lvl w:ilvl="0" w:tplc="337C89E4">
      <w:start w:val="1"/>
      <w:numFmt w:val="decimal"/>
      <w:lvlText w:val="(%1)"/>
      <w:lvlJc w:val="left"/>
      <w:pPr>
        <w:ind w:left="120" w:hanging="335"/>
        <w:jc w:val="left"/>
      </w:pPr>
      <w:rPr>
        <w:rFonts w:ascii="Arial" w:eastAsia="Arial" w:hAnsi="Arial" w:hint="default"/>
        <w:w w:val="99"/>
        <w:sz w:val="22"/>
        <w:szCs w:val="22"/>
      </w:rPr>
    </w:lvl>
    <w:lvl w:ilvl="1" w:tplc="7D48CCB0">
      <w:start w:val="1"/>
      <w:numFmt w:val="bullet"/>
      <w:lvlText w:val="•"/>
      <w:lvlJc w:val="left"/>
      <w:pPr>
        <w:ind w:left="1212" w:hanging="335"/>
      </w:pPr>
      <w:rPr>
        <w:rFonts w:hint="default"/>
      </w:rPr>
    </w:lvl>
    <w:lvl w:ilvl="2" w:tplc="3A02EFDC">
      <w:start w:val="1"/>
      <w:numFmt w:val="bullet"/>
      <w:lvlText w:val="•"/>
      <w:lvlJc w:val="left"/>
      <w:pPr>
        <w:ind w:left="2304" w:hanging="335"/>
      </w:pPr>
      <w:rPr>
        <w:rFonts w:hint="default"/>
      </w:rPr>
    </w:lvl>
    <w:lvl w:ilvl="3" w:tplc="8E5E42F8">
      <w:start w:val="1"/>
      <w:numFmt w:val="bullet"/>
      <w:lvlText w:val="•"/>
      <w:lvlJc w:val="left"/>
      <w:pPr>
        <w:ind w:left="3396" w:hanging="335"/>
      </w:pPr>
      <w:rPr>
        <w:rFonts w:hint="default"/>
      </w:rPr>
    </w:lvl>
    <w:lvl w:ilvl="4" w:tplc="A56217DE">
      <w:start w:val="1"/>
      <w:numFmt w:val="bullet"/>
      <w:lvlText w:val="•"/>
      <w:lvlJc w:val="left"/>
      <w:pPr>
        <w:ind w:left="4488" w:hanging="335"/>
      </w:pPr>
      <w:rPr>
        <w:rFonts w:hint="default"/>
      </w:rPr>
    </w:lvl>
    <w:lvl w:ilvl="5" w:tplc="FF66A0A6">
      <w:start w:val="1"/>
      <w:numFmt w:val="bullet"/>
      <w:lvlText w:val="•"/>
      <w:lvlJc w:val="left"/>
      <w:pPr>
        <w:ind w:left="5580" w:hanging="335"/>
      </w:pPr>
      <w:rPr>
        <w:rFonts w:hint="default"/>
      </w:rPr>
    </w:lvl>
    <w:lvl w:ilvl="6" w:tplc="B2029F52">
      <w:start w:val="1"/>
      <w:numFmt w:val="bullet"/>
      <w:lvlText w:val="•"/>
      <w:lvlJc w:val="left"/>
      <w:pPr>
        <w:ind w:left="6672" w:hanging="335"/>
      </w:pPr>
      <w:rPr>
        <w:rFonts w:hint="default"/>
      </w:rPr>
    </w:lvl>
    <w:lvl w:ilvl="7" w:tplc="817031AA">
      <w:start w:val="1"/>
      <w:numFmt w:val="bullet"/>
      <w:lvlText w:val="•"/>
      <w:lvlJc w:val="left"/>
      <w:pPr>
        <w:ind w:left="7764" w:hanging="335"/>
      </w:pPr>
      <w:rPr>
        <w:rFonts w:hint="default"/>
      </w:rPr>
    </w:lvl>
    <w:lvl w:ilvl="8" w:tplc="BF06D458">
      <w:start w:val="1"/>
      <w:numFmt w:val="bullet"/>
      <w:lvlText w:val="•"/>
      <w:lvlJc w:val="left"/>
      <w:pPr>
        <w:ind w:left="8856" w:hanging="335"/>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NGong">
    <w15:presenceInfo w15:providerId="None" w15:userId="MNG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trackRevisions/>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4AE"/>
    <w:rsid w:val="001364FC"/>
    <w:rsid w:val="00207B5B"/>
    <w:rsid w:val="0023396D"/>
    <w:rsid w:val="00450C97"/>
    <w:rsid w:val="00491ABA"/>
    <w:rsid w:val="005A12B8"/>
    <w:rsid w:val="006024AE"/>
    <w:rsid w:val="007A3365"/>
    <w:rsid w:val="008A149A"/>
    <w:rsid w:val="009F68F8"/>
    <w:rsid w:val="00A37044"/>
    <w:rsid w:val="00B35C62"/>
    <w:rsid w:val="00BF55CD"/>
    <w:rsid w:val="00C71806"/>
    <w:rsid w:val="00CB1936"/>
    <w:rsid w:val="00D1150F"/>
    <w:rsid w:val="00DD5827"/>
    <w:rsid w:val="00EE5109"/>
    <w:rsid w:val="00F446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8"/>
      <w:ind w:left="100"/>
      <w:outlineLvl w:val="0"/>
    </w:pPr>
    <w:rPr>
      <w:rFonts w:ascii="Arial" w:eastAsia="Arial" w:hAnsi="Arial"/>
      <w:b/>
      <w:bCs/>
      <w:sz w:val="41"/>
      <w:szCs w:val="41"/>
    </w:rPr>
  </w:style>
  <w:style w:type="paragraph" w:styleId="Heading2">
    <w:name w:val="heading 2"/>
    <w:basedOn w:val="Normal"/>
    <w:uiPriority w:val="1"/>
    <w:qFormat/>
    <w:pPr>
      <w:spacing w:before="131"/>
      <w:ind w:left="1046" w:hanging="366"/>
      <w:outlineLvl w:val="1"/>
    </w:pPr>
    <w:rPr>
      <w:rFonts w:ascii="Arial" w:eastAsia="Arial" w:hAnsi="Arial"/>
      <w:b/>
      <w:bCs/>
      <w:sz w:val="28"/>
      <w:szCs w:val="28"/>
    </w:rPr>
  </w:style>
  <w:style w:type="paragraph" w:styleId="Heading3">
    <w:name w:val="heading 3"/>
    <w:basedOn w:val="Normal"/>
    <w:uiPriority w:val="1"/>
    <w:qFormat/>
    <w:pPr>
      <w:spacing w:before="85"/>
      <w:ind w:left="100"/>
      <w:outlineLvl w:val="2"/>
    </w:pPr>
    <w:rPr>
      <w:rFonts w:ascii="Arial" w:eastAsia="Arial" w:hAnsi="Arial"/>
      <w:b/>
      <w:bCs/>
      <w:sz w:val="24"/>
      <w:szCs w:val="24"/>
    </w:rPr>
  </w:style>
  <w:style w:type="paragraph" w:styleId="Heading4">
    <w:name w:val="heading 4"/>
    <w:basedOn w:val="Normal"/>
    <w:uiPriority w:val="1"/>
    <w:qFormat/>
    <w:pPr>
      <w:spacing w:before="96"/>
      <w:ind w:left="120"/>
      <w:outlineLvl w:val="3"/>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6"/>
      <w:ind w:left="10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5A12B8"/>
    <w:rPr>
      <w:sz w:val="16"/>
      <w:szCs w:val="16"/>
    </w:rPr>
  </w:style>
  <w:style w:type="paragraph" w:styleId="CommentText">
    <w:name w:val="annotation text"/>
    <w:basedOn w:val="Normal"/>
    <w:link w:val="CommentTextChar"/>
    <w:uiPriority w:val="99"/>
    <w:semiHidden/>
    <w:unhideWhenUsed/>
    <w:rsid w:val="005A12B8"/>
    <w:rPr>
      <w:sz w:val="20"/>
      <w:szCs w:val="20"/>
    </w:rPr>
  </w:style>
  <w:style w:type="character" w:customStyle="1" w:styleId="CommentTextChar">
    <w:name w:val="Comment Text Char"/>
    <w:basedOn w:val="DefaultParagraphFont"/>
    <w:link w:val="CommentText"/>
    <w:uiPriority w:val="99"/>
    <w:semiHidden/>
    <w:rsid w:val="005A12B8"/>
    <w:rPr>
      <w:sz w:val="20"/>
      <w:szCs w:val="20"/>
    </w:rPr>
  </w:style>
  <w:style w:type="paragraph" w:styleId="CommentSubject">
    <w:name w:val="annotation subject"/>
    <w:basedOn w:val="CommentText"/>
    <w:next w:val="CommentText"/>
    <w:link w:val="CommentSubjectChar"/>
    <w:uiPriority w:val="99"/>
    <w:semiHidden/>
    <w:unhideWhenUsed/>
    <w:rsid w:val="005A12B8"/>
    <w:rPr>
      <w:b/>
      <w:bCs/>
    </w:rPr>
  </w:style>
  <w:style w:type="character" w:customStyle="1" w:styleId="CommentSubjectChar">
    <w:name w:val="Comment Subject Char"/>
    <w:basedOn w:val="CommentTextChar"/>
    <w:link w:val="CommentSubject"/>
    <w:uiPriority w:val="99"/>
    <w:semiHidden/>
    <w:rsid w:val="005A12B8"/>
    <w:rPr>
      <w:b/>
      <w:bCs/>
      <w:sz w:val="20"/>
      <w:szCs w:val="20"/>
    </w:rPr>
  </w:style>
  <w:style w:type="paragraph" w:styleId="BalloonText">
    <w:name w:val="Balloon Text"/>
    <w:basedOn w:val="Normal"/>
    <w:link w:val="BalloonTextChar"/>
    <w:uiPriority w:val="99"/>
    <w:semiHidden/>
    <w:unhideWhenUsed/>
    <w:rsid w:val="005A1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2B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8"/>
      <w:ind w:left="100"/>
      <w:outlineLvl w:val="0"/>
    </w:pPr>
    <w:rPr>
      <w:rFonts w:ascii="Arial" w:eastAsia="Arial" w:hAnsi="Arial"/>
      <w:b/>
      <w:bCs/>
      <w:sz w:val="41"/>
      <w:szCs w:val="41"/>
    </w:rPr>
  </w:style>
  <w:style w:type="paragraph" w:styleId="Heading2">
    <w:name w:val="heading 2"/>
    <w:basedOn w:val="Normal"/>
    <w:uiPriority w:val="1"/>
    <w:qFormat/>
    <w:pPr>
      <w:spacing w:before="131"/>
      <w:ind w:left="1046" w:hanging="366"/>
      <w:outlineLvl w:val="1"/>
    </w:pPr>
    <w:rPr>
      <w:rFonts w:ascii="Arial" w:eastAsia="Arial" w:hAnsi="Arial"/>
      <w:b/>
      <w:bCs/>
      <w:sz w:val="28"/>
      <w:szCs w:val="28"/>
    </w:rPr>
  </w:style>
  <w:style w:type="paragraph" w:styleId="Heading3">
    <w:name w:val="heading 3"/>
    <w:basedOn w:val="Normal"/>
    <w:uiPriority w:val="1"/>
    <w:qFormat/>
    <w:pPr>
      <w:spacing w:before="85"/>
      <w:ind w:left="100"/>
      <w:outlineLvl w:val="2"/>
    </w:pPr>
    <w:rPr>
      <w:rFonts w:ascii="Arial" w:eastAsia="Arial" w:hAnsi="Arial"/>
      <w:b/>
      <w:bCs/>
      <w:sz w:val="24"/>
      <w:szCs w:val="24"/>
    </w:rPr>
  </w:style>
  <w:style w:type="paragraph" w:styleId="Heading4">
    <w:name w:val="heading 4"/>
    <w:basedOn w:val="Normal"/>
    <w:uiPriority w:val="1"/>
    <w:qFormat/>
    <w:pPr>
      <w:spacing w:before="96"/>
      <w:ind w:left="120"/>
      <w:outlineLvl w:val="3"/>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6"/>
      <w:ind w:left="10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5A12B8"/>
    <w:rPr>
      <w:sz w:val="16"/>
      <w:szCs w:val="16"/>
    </w:rPr>
  </w:style>
  <w:style w:type="paragraph" w:styleId="CommentText">
    <w:name w:val="annotation text"/>
    <w:basedOn w:val="Normal"/>
    <w:link w:val="CommentTextChar"/>
    <w:uiPriority w:val="99"/>
    <w:semiHidden/>
    <w:unhideWhenUsed/>
    <w:rsid w:val="005A12B8"/>
    <w:rPr>
      <w:sz w:val="20"/>
      <w:szCs w:val="20"/>
    </w:rPr>
  </w:style>
  <w:style w:type="character" w:customStyle="1" w:styleId="CommentTextChar">
    <w:name w:val="Comment Text Char"/>
    <w:basedOn w:val="DefaultParagraphFont"/>
    <w:link w:val="CommentText"/>
    <w:uiPriority w:val="99"/>
    <w:semiHidden/>
    <w:rsid w:val="005A12B8"/>
    <w:rPr>
      <w:sz w:val="20"/>
      <w:szCs w:val="20"/>
    </w:rPr>
  </w:style>
  <w:style w:type="paragraph" w:styleId="CommentSubject">
    <w:name w:val="annotation subject"/>
    <w:basedOn w:val="CommentText"/>
    <w:next w:val="CommentText"/>
    <w:link w:val="CommentSubjectChar"/>
    <w:uiPriority w:val="99"/>
    <w:semiHidden/>
    <w:unhideWhenUsed/>
    <w:rsid w:val="005A12B8"/>
    <w:rPr>
      <w:b/>
      <w:bCs/>
    </w:rPr>
  </w:style>
  <w:style w:type="character" w:customStyle="1" w:styleId="CommentSubjectChar">
    <w:name w:val="Comment Subject Char"/>
    <w:basedOn w:val="CommentTextChar"/>
    <w:link w:val="CommentSubject"/>
    <w:uiPriority w:val="99"/>
    <w:semiHidden/>
    <w:rsid w:val="005A12B8"/>
    <w:rPr>
      <w:b/>
      <w:bCs/>
      <w:sz w:val="20"/>
      <w:szCs w:val="20"/>
    </w:rPr>
  </w:style>
  <w:style w:type="paragraph" w:styleId="BalloonText">
    <w:name w:val="Balloon Text"/>
    <w:basedOn w:val="Normal"/>
    <w:link w:val="BalloonTextChar"/>
    <w:uiPriority w:val="99"/>
    <w:semiHidden/>
    <w:unhideWhenUsed/>
    <w:rsid w:val="005A1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2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6455</Words>
  <Characters>36796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MNGong</dc:creator>
  <cp:lastModifiedBy>Michael Andreae</cp:lastModifiedBy>
  <cp:revision>2</cp:revision>
  <dcterms:created xsi:type="dcterms:W3CDTF">2015-02-26T12:53:00Z</dcterms:created>
  <dcterms:modified xsi:type="dcterms:W3CDTF">2015-02-26T12:53:00Z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2015-02-19T00:00:00Z</vt:filetime>
  </property>
  <property fmtid="{D5CDD505-2E9C-101B-9397-08002B2CF9AE}" pid="3" name="Creator">
    <vt:lpwstr>TeX</vt:lpwstr>
  </property>
  <property fmtid="{D5CDD505-2E9C-101B-9397-08002B2CF9AE}" pid="4" name="LastSaved">
    <vt:filetime>2015-02-20T00:00:00Z</vt:filetime>
  </property>
</Properties>
</file>