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F2D71" w14:textId="77777777" w:rsidR="003C4974" w:rsidRDefault="00CC2BE2">
      <w:pPr>
        <w:pStyle w:val="Heading1"/>
        <w:spacing w:before="17"/>
        <w:ind w:left="120"/>
        <w:jc w:val="both"/>
        <w:rPr>
          <w:b w:val="0"/>
          <w:bCs w:val="0"/>
        </w:rPr>
      </w:pPr>
      <w:bookmarkStart w:id="0" w:name="_GoBack"/>
      <w:bookmarkEnd w:id="0"/>
      <w:r>
        <w:t>Specific</w:t>
      </w:r>
      <w:r>
        <w:rPr>
          <w:spacing w:val="20"/>
        </w:rPr>
        <w:t xml:space="preserve"> </w:t>
      </w:r>
      <w:r>
        <w:t>Aims</w:t>
      </w:r>
    </w:p>
    <w:p w14:paraId="173F2E55" w14:textId="77777777" w:rsidR="003C4974" w:rsidRDefault="00CC2BE2">
      <w:pPr>
        <w:pStyle w:val="BodyText"/>
        <w:spacing w:before="333" w:line="268" w:lineRule="auto"/>
        <w:ind w:left="120" w:right="119"/>
        <w:jc w:val="both"/>
      </w:pPr>
      <w:r>
        <w:rPr>
          <w:spacing w:val="-4"/>
        </w:rPr>
        <w:t>We</w:t>
      </w:r>
      <w:r>
        <w:rPr>
          <w:spacing w:val="-8"/>
        </w:rPr>
        <w:t xml:space="preserve"> </w:t>
      </w:r>
      <w:r>
        <w:t>propose</w:t>
      </w:r>
      <w:r>
        <w:rPr>
          <w:spacing w:val="-7"/>
        </w:rPr>
        <w:t xml:space="preserve"> </w:t>
      </w:r>
      <w:r>
        <w:t>to</w:t>
      </w:r>
      <w:r>
        <w:rPr>
          <w:spacing w:val="-8"/>
        </w:rPr>
        <w:t xml:space="preserve"> </w:t>
      </w:r>
      <w:r>
        <w:t>improve</w:t>
      </w:r>
      <w:r>
        <w:rPr>
          <w:spacing w:val="-8"/>
        </w:rPr>
        <w:t xml:space="preserve"> </w:t>
      </w:r>
      <w:r>
        <w:t>prediction</w:t>
      </w:r>
      <w:r>
        <w:rPr>
          <w:spacing w:val="-8"/>
        </w:rPr>
        <w:t xml:space="preserve"> </w:t>
      </w:r>
      <w:r>
        <w:t>and</w:t>
      </w:r>
      <w:r>
        <w:rPr>
          <w:spacing w:val="-7"/>
        </w:rPr>
        <w:t xml:space="preserve"> </w:t>
      </w:r>
      <w:r>
        <w:t>prevention</w:t>
      </w:r>
      <w:r>
        <w:rPr>
          <w:spacing w:val="-8"/>
        </w:rPr>
        <w:t xml:space="preserve"> </w:t>
      </w:r>
      <w:r>
        <w:t>of</w:t>
      </w:r>
      <w:r>
        <w:rPr>
          <w:spacing w:val="-8"/>
        </w:rPr>
        <w:t xml:space="preserve"> </w:t>
      </w:r>
      <w:r>
        <w:t>respiratory</w:t>
      </w:r>
      <w:r>
        <w:rPr>
          <w:spacing w:val="-8"/>
        </w:rPr>
        <w:t xml:space="preserve"> </w:t>
      </w:r>
      <w:r>
        <w:t>failure</w:t>
      </w:r>
      <w:r>
        <w:rPr>
          <w:spacing w:val="-7"/>
        </w:rPr>
        <w:t xml:space="preserve"> </w:t>
      </w:r>
      <w:r>
        <w:t>and</w:t>
      </w:r>
      <w:r>
        <w:rPr>
          <w:spacing w:val="-8"/>
        </w:rPr>
        <w:t xml:space="preserve"> </w:t>
      </w:r>
      <w:r>
        <w:t>death</w:t>
      </w:r>
      <w:r>
        <w:rPr>
          <w:spacing w:val="-8"/>
        </w:rPr>
        <w:t xml:space="preserve"> </w:t>
      </w:r>
      <w:r>
        <w:t>in</w:t>
      </w:r>
      <w:r>
        <w:rPr>
          <w:spacing w:val="-8"/>
        </w:rPr>
        <w:t xml:space="preserve"> </w:t>
      </w:r>
      <w:r>
        <w:t>hospitalized</w:t>
      </w:r>
      <w:r>
        <w:rPr>
          <w:spacing w:val="-7"/>
        </w:rPr>
        <w:t xml:space="preserve"> </w:t>
      </w:r>
      <w:r>
        <w:t>patients</w:t>
      </w:r>
      <w:r>
        <w:rPr>
          <w:spacing w:val="-8"/>
        </w:rPr>
        <w:t xml:space="preserve"> </w:t>
      </w:r>
      <w:r>
        <w:rPr>
          <w:spacing w:val="-3"/>
        </w:rPr>
        <w:t>by</w:t>
      </w:r>
      <w:r>
        <w:rPr>
          <w:spacing w:val="-8"/>
        </w:rPr>
        <w:t xml:space="preserve"> </w:t>
      </w:r>
      <w:proofErr w:type="spellStart"/>
      <w:r>
        <w:t>inte</w:t>
      </w:r>
      <w:proofErr w:type="spellEnd"/>
      <w:r>
        <w:t>-</w:t>
      </w:r>
      <w:r>
        <w:rPr>
          <w:w w:val="99"/>
        </w:rPr>
        <w:t xml:space="preserve"> </w:t>
      </w:r>
      <w:r>
        <w:t>grating</w:t>
      </w:r>
      <w:r>
        <w:rPr>
          <w:spacing w:val="-18"/>
        </w:rPr>
        <w:t xml:space="preserve"> </w:t>
      </w:r>
      <w:r>
        <w:t>complex</w:t>
      </w:r>
      <w:r>
        <w:rPr>
          <w:spacing w:val="-18"/>
        </w:rPr>
        <w:t xml:space="preserve"> </w:t>
      </w:r>
      <w:r>
        <w:t>Bayesian</w:t>
      </w:r>
      <w:r>
        <w:rPr>
          <w:spacing w:val="-18"/>
        </w:rPr>
        <w:t xml:space="preserve"> </w:t>
      </w:r>
      <w:r>
        <w:t>hierarchical</w:t>
      </w:r>
      <w:r>
        <w:rPr>
          <w:spacing w:val="-18"/>
        </w:rPr>
        <w:t xml:space="preserve"> </w:t>
      </w:r>
      <w:r>
        <w:t>modeling</w:t>
      </w:r>
      <w:r>
        <w:rPr>
          <w:spacing w:val="-18"/>
        </w:rPr>
        <w:t xml:space="preserve"> </w:t>
      </w:r>
      <w:r>
        <w:t>into</w:t>
      </w:r>
      <w:r>
        <w:rPr>
          <w:spacing w:val="-18"/>
        </w:rPr>
        <w:t xml:space="preserve"> </w:t>
      </w:r>
      <w:r>
        <w:t>data</w:t>
      </w:r>
      <w:r>
        <w:rPr>
          <w:spacing w:val="-18"/>
        </w:rPr>
        <w:t xml:space="preserve"> </w:t>
      </w:r>
      <w:r>
        <w:t>imputation,</w:t>
      </w:r>
      <w:r>
        <w:rPr>
          <w:spacing w:val="-17"/>
        </w:rPr>
        <w:t xml:space="preserve"> </w:t>
      </w:r>
      <w:r>
        <w:t>patient</w:t>
      </w:r>
      <w:r>
        <w:rPr>
          <w:spacing w:val="-18"/>
        </w:rPr>
        <w:t xml:space="preserve"> </w:t>
      </w:r>
      <w:r>
        <w:t>triage</w:t>
      </w:r>
      <w:r>
        <w:rPr>
          <w:spacing w:val="-18"/>
        </w:rPr>
        <w:t xml:space="preserve"> </w:t>
      </w:r>
      <w:r>
        <w:t>and</w:t>
      </w:r>
      <w:r>
        <w:rPr>
          <w:spacing w:val="-18"/>
        </w:rPr>
        <w:t xml:space="preserve"> </w:t>
      </w:r>
      <w:r>
        <w:t>treatment</w:t>
      </w:r>
      <w:r>
        <w:rPr>
          <w:spacing w:val="-18"/>
        </w:rPr>
        <w:t xml:space="preserve"> </w:t>
      </w:r>
      <w:r>
        <w:t>implementation</w:t>
      </w:r>
      <w:r>
        <w:rPr>
          <w:w w:val="99"/>
        </w:rPr>
        <w:t xml:space="preserve"> </w:t>
      </w:r>
      <w:r>
        <w:t>in</w:t>
      </w:r>
      <w:r>
        <w:rPr>
          <w:spacing w:val="-9"/>
        </w:rPr>
        <w:t xml:space="preserve"> </w:t>
      </w:r>
      <w:r>
        <w:t>electronic</w:t>
      </w:r>
      <w:r>
        <w:rPr>
          <w:spacing w:val="-9"/>
        </w:rPr>
        <w:t xml:space="preserve"> </w:t>
      </w:r>
      <w:r>
        <w:t>medical</w:t>
      </w:r>
      <w:r>
        <w:rPr>
          <w:spacing w:val="-9"/>
        </w:rPr>
        <w:t xml:space="preserve"> </w:t>
      </w:r>
      <w:r>
        <w:t>record</w:t>
      </w:r>
      <w:r>
        <w:rPr>
          <w:spacing w:val="-9"/>
        </w:rPr>
        <w:t xml:space="preserve"> </w:t>
      </w:r>
      <w:r>
        <w:t>based</w:t>
      </w:r>
      <w:r>
        <w:rPr>
          <w:spacing w:val="-9"/>
        </w:rPr>
        <w:t xml:space="preserve"> </w:t>
      </w:r>
      <w:r>
        <w:t>(EMR)</w:t>
      </w:r>
      <w:r>
        <w:rPr>
          <w:spacing w:val="-9"/>
        </w:rPr>
        <w:t xml:space="preserve"> </w:t>
      </w:r>
      <w:r>
        <w:t>surveillance.</w:t>
      </w:r>
    </w:p>
    <w:p w14:paraId="6DE12408" w14:textId="77777777" w:rsidR="003C4974" w:rsidRDefault="00CC2BE2">
      <w:pPr>
        <w:pStyle w:val="BodyText"/>
        <w:spacing w:before="2" w:line="268" w:lineRule="auto"/>
        <w:ind w:left="120" w:right="119"/>
        <w:jc w:val="both"/>
      </w:pPr>
      <w:r>
        <w:rPr>
          <w:b/>
        </w:rPr>
        <w:t>Severe acute respiratory failure (ARF) requiring mechanical ventilation leads to increased mortality,</w:t>
      </w:r>
      <w:r>
        <w:rPr>
          <w:b/>
          <w:spacing w:val="10"/>
        </w:rPr>
        <w:t xml:space="preserve"> </w:t>
      </w:r>
      <w:r>
        <w:t>in-</w:t>
      </w:r>
      <w:r>
        <w:rPr>
          <w:w w:val="99"/>
        </w:rPr>
        <w:t xml:space="preserve"> </w:t>
      </w:r>
      <w:r>
        <w:t xml:space="preserve">creased cognitive and functional </w:t>
      </w:r>
      <w:commentRangeStart w:id="1"/>
      <w:r>
        <w:t>impairment</w:t>
      </w:r>
      <w:commentRangeEnd w:id="1"/>
      <w:r w:rsidR="00623D60">
        <w:rPr>
          <w:rStyle w:val="CommentReference"/>
          <w:rFonts w:asciiTheme="minorHAnsi" w:eastAsiaTheme="minorHAnsi" w:hAnsiTheme="minorHAnsi"/>
        </w:rPr>
        <w:commentReference w:id="1"/>
      </w:r>
      <w:r>
        <w:t>. EMR surveillance can identify hospitalized patients at risk,</w:t>
      </w:r>
      <w:r>
        <w:rPr>
          <w:spacing w:val="17"/>
        </w:rPr>
        <w:t xml:space="preserve"> </w:t>
      </w:r>
      <w:r>
        <w:t>days</w:t>
      </w:r>
      <w:r>
        <w:rPr>
          <w:w w:val="99"/>
        </w:rPr>
        <w:t xml:space="preserve"> </w:t>
      </w:r>
      <w:r>
        <w:t xml:space="preserve">before their deteriorating conditions are typically recognized; earlier initiation of </w:t>
      </w:r>
      <w:r>
        <w:rPr>
          <w:spacing w:val="-3"/>
        </w:rPr>
        <w:t xml:space="preserve">preventive </w:t>
      </w:r>
      <w:r>
        <w:t>interventions can</w:t>
      </w:r>
      <w:r>
        <w:rPr>
          <w:spacing w:val="33"/>
        </w:rPr>
        <w:t xml:space="preserve"> </w:t>
      </w:r>
      <w:r>
        <w:t>re-</w:t>
      </w:r>
      <w:r>
        <w:rPr>
          <w:w w:val="99"/>
        </w:rPr>
        <w:t xml:space="preserve"> </w:t>
      </w:r>
      <w:r>
        <w:t xml:space="preserve">duce </w:t>
      </w:r>
      <w:r>
        <w:rPr>
          <w:spacing w:val="-3"/>
        </w:rPr>
        <w:t xml:space="preserve">morbidity, </w:t>
      </w:r>
      <w:r>
        <w:t xml:space="preserve">mortality and </w:t>
      </w:r>
      <w:commentRangeStart w:id="2"/>
      <w:r>
        <w:t>expenses</w:t>
      </w:r>
      <w:commentRangeEnd w:id="2"/>
      <w:r w:rsidR="00623D60">
        <w:rPr>
          <w:rStyle w:val="CommentReference"/>
          <w:rFonts w:asciiTheme="minorHAnsi" w:eastAsiaTheme="minorHAnsi" w:hAnsiTheme="minorHAnsi"/>
        </w:rPr>
        <w:commentReference w:id="2"/>
      </w:r>
      <w:r>
        <w:t xml:space="preserve">: My mentor </w:t>
      </w:r>
      <w:r>
        <w:rPr>
          <w:spacing w:val="-4"/>
        </w:rPr>
        <w:t xml:space="preserve">Dr. </w:t>
      </w:r>
      <w:r>
        <w:t>Gong is leading a two phase pragmatic trial:</w:t>
      </w:r>
      <w:r>
        <w:rPr>
          <w:spacing w:val="5"/>
        </w:rPr>
        <w:t xml:space="preserve"> </w:t>
      </w:r>
      <w:r>
        <w:rPr>
          <w:spacing w:val="-3"/>
        </w:rPr>
        <w:t>APPROVE,</w:t>
      </w:r>
      <w:r>
        <w:rPr>
          <w:w w:val="99"/>
        </w:rPr>
        <w:t xml:space="preserve"> </w:t>
      </w:r>
      <w:r>
        <w:t>phase</w:t>
      </w:r>
      <w:r>
        <w:rPr>
          <w:spacing w:val="-5"/>
        </w:rPr>
        <w:t xml:space="preserve"> </w:t>
      </w:r>
      <w:r>
        <w:t>1,</w:t>
      </w:r>
      <w:r>
        <w:rPr>
          <w:spacing w:val="-4"/>
        </w:rPr>
        <w:t xml:space="preserve"> </w:t>
      </w:r>
      <w:r>
        <w:t>develops</w:t>
      </w:r>
      <w:r>
        <w:rPr>
          <w:spacing w:val="-5"/>
        </w:rPr>
        <w:t xml:space="preserve"> </w:t>
      </w:r>
      <w:r>
        <w:t>a</w:t>
      </w:r>
      <w:r>
        <w:rPr>
          <w:spacing w:val="-5"/>
        </w:rPr>
        <w:t xml:space="preserve"> </w:t>
      </w:r>
      <w:r>
        <w:t>classical</w:t>
      </w:r>
      <w:r>
        <w:rPr>
          <w:spacing w:val="-5"/>
        </w:rPr>
        <w:t xml:space="preserve"> </w:t>
      </w:r>
      <w:r>
        <w:t>algorithm</w:t>
      </w:r>
      <w:r>
        <w:rPr>
          <w:spacing w:val="-5"/>
        </w:rPr>
        <w:t xml:space="preserve"> </w:t>
      </w:r>
      <w:r>
        <w:t>to</w:t>
      </w:r>
      <w:r>
        <w:rPr>
          <w:spacing w:val="-5"/>
        </w:rPr>
        <w:t xml:space="preserve"> </w:t>
      </w:r>
      <w:r>
        <w:t>identify</w:t>
      </w:r>
      <w:r>
        <w:rPr>
          <w:spacing w:val="-5"/>
        </w:rPr>
        <w:t xml:space="preserve"> </w:t>
      </w:r>
      <w:r>
        <w:t>patients</w:t>
      </w:r>
      <w:r>
        <w:rPr>
          <w:spacing w:val="-5"/>
        </w:rPr>
        <w:t xml:space="preserve"> </w:t>
      </w:r>
      <w:r>
        <w:t>at</w:t>
      </w:r>
      <w:r>
        <w:rPr>
          <w:spacing w:val="-5"/>
        </w:rPr>
        <w:t xml:space="preserve"> </w:t>
      </w:r>
      <w:r>
        <w:t>risk;</w:t>
      </w:r>
      <w:r>
        <w:rPr>
          <w:spacing w:val="-4"/>
        </w:rPr>
        <w:t xml:space="preserve"> </w:t>
      </w:r>
      <w:proofErr w:type="spellStart"/>
      <w:r>
        <w:t>PROOFCheck</w:t>
      </w:r>
      <w:proofErr w:type="spellEnd"/>
      <w:r>
        <w:t>,</w:t>
      </w:r>
      <w:r>
        <w:rPr>
          <w:spacing w:val="-4"/>
        </w:rPr>
        <w:t xml:space="preserve"> </w:t>
      </w:r>
      <w:r>
        <w:t>phase</w:t>
      </w:r>
      <w:r>
        <w:rPr>
          <w:spacing w:val="-5"/>
        </w:rPr>
        <w:t xml:space="preserve"> </w:t>
      </w:r>
      <w:r>
        <w:t>2,</w:t>
      </w:r>
      <w:r>
        <w:rPr>
          <w:spacing w:val="-4"/>
        </w:rPr>
        <w:t xml:space="preserve"> </w:t>
      </w:r>
      <w:r>
        <w:t>aims</w:t>
      </w:r>
      <w:r>
        <w:rPr>
          <w:spacing w:val="-5"/>
        </w:rPr>
        <w:t xml:space="preserve"> </w:t>
      </w:r>
      <w:r>
        <w:t>to</w:t>
      </w:r>
      <w:r>
        <w:rPr>
          <w:spacing w:val="-5"/>
        </w:rPr>
        <w:t xml:space="preserve"> </w:t>
      </w:r>
      <w:r>
        <w:t>improve</w:t>
      </w:r>
      <w:r>
        <w:rPr>
          <w:spacing w:val="-5"/>
        </w:rPr>
        <w:t xml:space="preserve"> </w:t>
      </w:r>
      <w:r>
        <w:t>out-</w:t>
      </w:r>
      <w:r>
        <w:rPr>
          <w:w w:val="99"/>
        </w:rPr>
        <w:t xml:space="preserve"> </w:t>
      </w:r>
      <w:r>
        <w:t>comes</w:t>
      </w:r>
      <w:r>
        <w:rPr>
          <w:spacing w:val="-7"/>
        </w:rPr>
        <w:t xml:space="preserve"> </w:t>
      </w:r>
      <w:r>
        <w:rPr>
          <w:spacing w:val="-3"/>
        </w:rPr>
        <w:t>by</w:t>
      </w:r>
      <w:r>
        <w:rPr>
          <w:spacing w:val="-7"/>
        </w:rPr>
        <w:t xml:space="preserve"> </w:t>
      </w:r>
      <w:r>
        <w:t>triggering</w:t>
      </w:r>
      <w:r>
        <w:rPr>
          <w:spacing w:val="-7"/>
        </w:rPr>
        <w:t xml:space="preserve"> </w:t>
      </w:r>
      <w:r>
        <w:t>an</w:t>
      </w:r>
      <w:r>
        <w:rPr>
          <w:spacing w:val="-7"/>
        </w:rPr>
        <w:t xml:space="preserve"> </w:t>
      </w:r>
      <w:r>
        <w:t>individualized</w:t>
      </w:r>
      <w:r>
        <w:rPr>
          <w:spacing w:val="-7"/>
        </w:rPr>
        <w:t xml:space="preserve"> </w:t>
      </w:r>
      <w:r>
        <w:t>prevention</w:t>
      </w:r>
      <w:r>
        <w:rPr>
          <w:spacing w:val="-7"/>
        </w:rPr>
        <w:t xml:space="preserve"> </w:t>
      </w:r>
      <w:r>
        <w:t>checklist</w:t>
      </w:r>
      <w:r>
        <w:rPr>
          <w:spacing w:val="-7"/>
        </w:rPr>
        <w:t xml:space="preserve"> </w:t>
      </w:r>
      <w:r>
        <w:rPr>
          <w:spacing w:val="-3"/>
        </w:rPr>
        <w:t>for</w:t>
      </w:r>
      <w:r>
        <w:rPr>
          <w:spacing w:val="-7"/>
        </w:rPr>
        <w:t xml:space="preserve"> </w:t>
      </w:r>
      <w:r>
        <w:t>patients</w:t>
      </w:r>
      <w:r>
        <w:rPr>
          <w:spacing w:val="-7"/>
        </w:rPr>
        <w:t xml:space="preserve"> </w:t>
      </w:r>
      <w:r>
        <w:t>identified</w:t>
      </w:r>
      <w:r>
        <w:rPr>
          <w:spacing w:val="-7"/>
        </w:rPr>
        <w:t xml:space="preserve"> </w:t>
      </w:r>
      <w:r>
        <w:t>as</w:t>
      </w:r>
      <w:r>
        <w:rPr>
          <w:spacing w:val="-7"/>
        </w:rPr>
        <w:t xml:space="preserve"> </w:t>
      </w:r>
      <w:r>
        <w:t>at</w:t>
      </w:r>
      <w:r>
        <w:rPr>
          <w:spacing w:val="-7"/>
        </w:rPr>
        <w:t xml:space="preserve"> </w:t>
      </w:r>
      <w:r>
        <w:t>risk</w:t>
      </w:r>
      <w:r>
        <w:rPr>
          <w:spacing w:val="-7"/>
        </w:rPr>
        <w:t xml:space="preserve"> </w:t>
      </w:r>
      <w:r>
        <w:rPr>
          <w:spacing w:val="-3"/>
        </w:rPr>
        <w:t>by</w:t>
      </w:r>
      <w:r>
        <w:rPr>
          <w:spacing w:val="-7"/>
        </w:rPr>
        <w:t xml:space="preserve"> </w:t>
      </w:r>
      <w:r>
        <w:rPr>
          <w:spacing w:val="-3"/>
        </w:rPr>
        <w:t>APPROVE.</w:t>
      </w:r>
    </w:p>
    <w:p w14:paraId="713026BD" w14:textId="77777777" w:rsidR="003C4974" w:rsidRPr="00623D60" w:rsidDel="00623D60" w:rsidRDefault="00623D60" w:rsidP="00623D60">
      <w:pPr>
        <w:spacing w:before="2" w:line="268" w:lineRule="auto"/>
        <w:ind w:left="120" w:right="119"/>
        <w:jc w:val="both"/>
        <w:rPr>
          <w:del w:id="3" w:author="Charles Hall" w:date="2015-03-08T10:50:00Z"/>
          <w:rFonts w:asciiTheme="minorBidi" w:eastAsia="Arial" w:hAnsiTheme="minorBidi"/>
          <w:rPrChange w:id="4" w:author="Charles Hall" w:date="2015-03-08T10:50:00Z">
            <w:rPr>
              <w:del w:id="5" w:author="Charles Hall" w:date="2015-03-08T10:50:00Z"/>
              <w:rFonts w:ascii="Arial" w:eastAsia="Arial" w:hAnsi="Arial" w:cs="Arial"/>
            </w:rPr>
          </w:rPrChange>
        </w:rPr>
      </w:pPr>
      <w:ins w:id="6" w:author="Charles Hall" w:date="2015-03-08T10:49:00Z">
        <w:r>
          <w:rPr>
            <w:rFonts w:ascii="Arial" w:eastAsia="Arial" w:hAnsi="Arial" w:cs="Arial"/>
            <w:b/>
            <w:bCs/>
          </w:rPr>
          <w:t>A</w:t>
        </w:r>
      </w:ins>
      <w:del w:id="7" w:author="Charles Hall" w:date="2015-03-08T10:49:00Z">
        <w:r w:rsidR="00CC2BE2" w:rsidDel="00623D60">
          <w:rPr>
            <w:rFonts w:ascii="Arial" w:eastAsia="Arial" w:hAnsi="Arial" w:cs="Arial"/>
            <w:b/>
            <w:bCs/>
          </w:rPr>
          <w:delText>Our</w:delText>
        </w:r>
      </w:del>
      <w:r w:rsidR="00CC2BE2">
        <w:rPr>
          <w:rFonts w:ascii="Arial" w:eastAsia="Arial" w:hAnsi="Arial" w:cs="Arial"/>
          <w:b/>
          <w:bCs/>
        </w:rPr>
        <w:t xml:space="preserve"> Bayesian </w:t>
      </w:r>
      <w:ins w:id="8" w:author="Charles Hall" w:date="2015-03-08T10:49:00Z">
        <w:r>
          <w:rPr>
            <w:rFonts w:ascii="Arial" w:eastAsia="Arial" w:hAnsi="Arial" w:cs="Arial"/>
            <w:b/>
            <w:bCs/>
          </w:rPr>
          <w:t xml:space="preserve">prediction </w:t>
        </w:r>
      </w:ins>
      <w:r w:rsidR="00CC2BE2">
        <w:rPr>
          <w:rFonts w:ascii="Arial" w:eastAsia="Arial" w:hAnsi="Arial" w:cs="Arial"/>
          <w:b/>
          <w:bCs/>
        </w:rPr>
        <w:t xml:space="preserve">model may outperform the classical prediction model thanks to partial pooling. </w:t>
      </w:r>
      <w:r w:rsidR="00CC2BE2">
        <w:rPr>
          <w:rFonts w:ascii="Arial" w:eastAsia="Arial" w:hAnsi="Arial" w:cs="Arial"/>
          <w:spacing w:val="-4"/>
        </w:rPr>
        <w:t>We</w:t>
      </w:r>
      <w:r w:rsidR="00CC2BE2">
        <w:rPr>
          <w:rFonts w:ascii="Arial" w:eastAsia="Arial" w:hAnsi="Arial" w:cs="Arial"/>
          <w:spacing w:val="31"/>
        </w:rPr>
        <w:t xml:space="preserve"> </w:t>
      </w:r>
      <w:r w:rsidR="00CC2BE2">
        <w:rPr>
          <w:rFonts w:ascii="Arial" w:eastAsia="Arial" w:hAnsi="Arial" w:cs="Arial"/>
        </w:rPr>
        <w:t>pr</w:t>
      </w:r>
      <w:ins w:id="9" w:author="Charles Hall" w:date="2015-03-08T10:49:00Z">
        <w:r>
          <w:rPr>
            <w:rFonts w:ascii="Arial" w:eastAsia="Arial" w:hAnsi="Arial" w:cs="Arial"/>
            <w:w w:val="99"/>
          </w:rPr>
          <w:t>o</w:t>
        </w:r>
      </w:ins>
      <w:del w:id="10" w:author="Charles Hall" w:date="2015-03-08T10:49:00Z">
        <w:r w:rsidR="00CC2BE2" w:rsidDel="00623D60">
          <w:rPr>
            <w:rFonts w:ascii="Arial" w:eastAsia="Arial" w:hAnsi="Arial" w:cs="Arial"/>
          </w:rPr>
          <w:delText>o-</w:delText>
        </w:r>
        <w:r w:rsidR="00CC2BE2" w:rsidDel="00623D60">
          <w:rPr>
            <w:rFonts w:ascii="Arial" w:eastAsia="Arial" w:hAnsi="Arial" w:cs="Arial"/>
            <w:w w:val="99"/>
          </w:rPr>
          <w:delText xml:space="preserve"> </w:delText>
        </w:r>
      </w:del>
      <w:r w:rsidR="00CC2BE2">
        <w:rPr>
          <w:rFonts w:ascii="Arial" w:eastAsia="Arial" w:hAnsi="Arial" w:cs="Arial"/>
        </w:rPr>
        <w:t xml:space="preserve">pose to fit a more complex hierarchical Bayesian prediction algorithm, (1) </w:t>
      </w:r>
      <w:r w:rsidR="00CC2BE2">
        <w:rPr>
          <w:rFonts w:ascii="Arial" w:eastAsia="Arial" w:hAnsi="Arial" w:cs="Arial"/>
          <w:spacing w:val="-3"/>
        </w:rPr>
        <w:t xml:space="preserve">by </w:t>
      </w:r>
      <w:r w:rsidR="00CC2BE2">
        <w:rPr>
          <w:rFonts w:ascii="Arial" w:eastAsia="Arial" w:hAnsi="Arial" w:cs="Arial"/>
        </w:rPr>
        <w:t>allowing model parameters to</w:t>
      </w:r>
      <w:r w:rsidR="00CC2BE2">
        <w:rPr>
          <w:rFonts w:ascii="Arial" w:eastAsia="Arial" w:hAnsi="Arial" w:cs="Arial"/>
          <w:spacing w:val="-6"/>
        </w:rPr>
        <w:t xml:space="preserve"> </w:t>
      </w:r>
      <w:r w:rsidR="00CC2BE2">
        <w:rPr>
          <w:rFonts w:ascii="Arial" w:eastAsia="Arial" w:hAnsi="Arial" w:cs="Arial"/>
        </w:rPr>
        <w:t>vary</w:t>
      </w:r>
      <w:r w:rsidR="00CC2BE2">
        <w:rPr>
          <w:rFonts w:ascii="Arial" w:eastAsia="Arial" w:hAnsi="Arial" w:cs="Arial"/>
          <w:w w:val="99"/>
        </w:rPr>
        <w:t xml:space="preserve"> </w:t>
      </w:r>
      <w:r w:rsidR="00CC2BE2">
        <w:rPr>
          <w:rFonts w:ascii="Arial" w:eastAsia="Arial" w:hAnsi="Arial" w:cs="Arial"/>
        </w:rPr>
        <w:t xml:space="preserve">between patients, between medical floors, services or institutions and (2) </w:t>
      </w:r>
      <w:r w:rsidR="00CC2BE2">
        <w:rPr>
          <w:rFonts w:ascii="Arial" w:eastAsia="Arial" w:hAnsi="Arial" w:cs="Arial"/>
          <w:spacing w:val="-3"/>
        </w:rPr>
        <w:t xml:space="preserve">by </w:t>
      </w:r>
      <w:r w:rsidR="00CC2BE2">
        <w:rPr>
          <w:rFonts w:ascii="Arial" w:eastAsia="Arial" w:hAnsi="Arial" w:cs="Arial"/>
        </w:rPr>
        <w:t>modeling temporal effects, e.g.</w:t>
      </w:r>
      <w:r w:rsidR="00CC2BE2">
        <w:rPr>
          <w:rFonts w:ascii="Arial" w:eastAsia="Arial" w:hAnsi="Arial" w:cs="Arial"/>
          <w:spacing w:val="51"/>
        </w:rPr>
        <w:t xml:space="preserve"> </w:t>
      </w:r>
      <w:r w:rsidR="00CC2BE2" w:rsidRPr="00623D60">
        <w:rPr>
          <w:rFonts w:asciiTheme="minorBidi" w:eastAsia="Arial" w:hAnsiTheme="minorBidi"/>
          <w:rPrChange w:id="11" w:author="Charles Hall" w:date="2015-03-08T10:50:00Z">
            <w:rPr>
              <w:rFonts w:ascii="Arial" w:eastAsia="Arial" w:hAnsi="Arial" w:cs="Arial"/>
            </w:rPr>
          </w:rPrChange>
        </w:rPr>
        <w:t>in</w:t>
      </w:r>
      <w:del w:id="12" w:author="Charles Hall" w:date="2015-03-08T10:49:00Z">
        <w:r w:rsidR="00CC2BE2" w:rsidRPr="00623D60" w:rsidDel="00623D60">
          <w:rPr>
            <w:rFonts w:asciiTheme="minorBidi" w:eastAsia="Arial" w:hAnsiTheme="minorBidi"/>
            <w:rPrChange w:id="13" w:author="Charles Hall" w:date="2015-03-08T10:50:00Z">
              <w:rPr>
                <w:rFonts w:ascii="Arial" w:eastAsia="Arial" w:hAnsi="Arial" w:cs="Arial"/>
              </w:rPr>
            </w:rPrChange>
          </w:rPr>
          <w:delText>-</w:delText>
        </w:r>
        <w:r w:rsidR="00CC2BE2" w:rsidRPr="00623D60" w:rsidDel="00623D60">
          <w:rPr>
            <w:rFonts w:asciiTheme="minorBidi" w:eastAsia="Arial" w:hAnsiTheme="minorBidi"/>
            <w:w w:val="99"/>
            <w:rPrChange w:id="14" w:author="Charles Hall" w:date="2015-03-08T10:50:00Z">
              <w:rPr>
                <w:rFonts w:ascii="Arial" w:eastAsia="Arial" w:hAnsi="Arial" w:cs="Arial"/>
                <w:w w:val="99"/>
              </w:rPr>
            </w:rPrChange>
          </w:rPr>
          <w:delText xml:space="preserve"> </w:delText>
        </w:r>
      </w:del>
      <w:r w:rsidR="00CC2BE2" w:rsidRPr="00623D60">
        <w:rPr>
          <w:rFonts w:asciiTheme="minorBidi" w:eastAsia="Arial" w:hAnsiTheme="minorBidi"/>
          <w:rPrChange w:id="15" w:author="Charles Hall" w:date="2015-03-08T10:50:00Z">
            <w:rPr>
              <w:rFonts w:ascii="Arial" w:eastAsia="Arial" w:hAnsi="Arial" w:cs="Arial"/>
            </w:rPr>
          </w:rPrChange>
        </w:rPr>
        <w:t xml:space="preserve">stitutional learning during trial implementation.  </w:t>
      </w:r>
      <w:r w:rsidR="00CC2BE2" w:rsidRPr="00623D60">
        <w:rPr>
          <w:rFonts w:asciiTheme="minorBidi" w:eastAsia="Arial" w:hAnsiTheme="minorBidi"/>
          <w:spacing w:val="-4"/>
          <w:rPrChange w:id="16" w:author="Charles Hall" w:date="2015-03-08T10:50:00Z">
            <w:rPr>
              <w:rFonts w:ascii="Arial" w:eastAsia="Arial" w:hAnsi="Arial" w:cs="Arial"/>
              <w:spacing w:val="-4"/>
            </w:rPr>
          </w:rPrChange>
        </w:rPr>
        <w:t xml:space="preserve">We </w:t>
      </w:r>
      <w:ins w:id="17" w:author="Charles Hall" w:date="2015-03-08T10:50:00Z">
        <w:r w:rsidRPr="00623D60">
          <w:rPr>
            <w:rFonts w:asciiTheme="minorBidi" w:eastAsia="Arial" w:hAnsiTheme="minorBidi"/>
            <w:spacing w:val="-4"/>
            <w:rPrChange w:id="18" w:author="Charles Hall" w:date="2015-03-08T10:50:00Z">
              <w:rPr>
                <w:rFonts w:ascii="Arial" w:eastAsia="Arial" w:hAnsi="Arial" w:cs="Arial"/>
                <w:spacing w:val="-4"/>
              </w:rPr>
            </w:rPrChange>
          </w:rPr>
          <w:t>hope to</w:t>
        </w:r>
      </w:ins>
      <w:del w:id="19" w:author="Charles Hall" w:date="2015-03-08T10:50:00Z">
        <w:r w:rsidR="00CC2BE2" w:rsidRPr="00623D60" w:rsidDel="00623D60">
          <w:rPr>
            <w:rFonts w:asciiTheme="minorBidi" w:eastAsia="Arial" w:hAnsiTheme="minorBidi"/>
            <w:rPrChange w:id="20" w:author="Charles Hall" w:date="2015-03-08T10:50:00Z">
              <w:rPr>
                <w:rFonts w:ascii="Arial" w:eastAsia="Arial" w:hAnsi="Arial" w:cs="Arial"/>
              </w:rPr>
            </w:rPrChange>
          </w:rPr>
          <w:delText xml:space="preserve">will </w:delText>
        </w:r>
      </w:del>
      <w:ins w:id="21" w:author="Charles Hall" w:date="2015-03-08T10:50:00Z">
        <w:r w:rsidRPr="00623D60">
          <w:rPr>
            <w:rFonts w:asciiTheme="minorBidi" w:eastAsia="Arial" w:hAnsiTheme="minorBidi"/>
            <w:rPrChange w:id="22" w:author="Charles Hall" w:date="2015-03-08T10:50:00Z">
              <w:rPr>
                <w:rFonts w:ascii="Arial" w:eastAsia="Arial" w:hAnsi="Arial" w:cs="Arial"/>
              </w:rPr>
            </w:rPrChange>
          </w:rPr>
          <w:t xml:space="preserve"> </w:t>
        </w:r>
      </w:ins>
      <w:r w:rsidR="00CC2BE2" w:rsidRPr="00623D60">
        <w:rPr>
          <w:rFonts w:asciiTheme="minorBidi" w:eastAsia="Arial" w:hAnsiTheme="minorBidi"/>
          <w:rPrChange w:id="23" w:author="Charles Hall" w:date="2015-03-08T10:50:00Z">
            <w:rPr>
              <w:rFonts w:ascii="Arial" w:eastAsia="Arial" w:hAnsi="Arial" w:cs="Arial"/>
            </w:rPr>
          </w:rPrChange>
        </w:rPr>
        <w:t xml:space="preserve">outperform </w:t>
      </w:r>
      <w:r w:rsidR="00CC2BE2" w:rsidRPr="00623D60">
        <w:rPr>
          <w:rFonts w:asciiTheme="minorBidi" w:eastAsia="Arial" w:hAnsiTheme="minorBidi"/>
          <w:spacing w:val="-4"/>
          <w:rPrChange w:id="24" w:author="Charles Hall" w:date="2015-03-08T10:50:00Z">
            <w:rPr>
              <w:rFonts w:ascii="Arial" w:eastAsia="Arial" w:hAnsi="Arial" w:cs="Arial"/>
              <w:spacing w:val="-4"/>
            </w:rPr>
          </w:rPrChange>
        </w:rPr>
        <w:t xml:space="preserve">Dr.  </w:t>
      </w:r>
      <w:r w:rsidR="00CC2BE2" w:rsidRPr="00623D60">
        <w:rPr>
          <w:rFonts w:asciiTheme="minorBidi" w:eastAsia="Arial" w:hAnsiTheme="minorBidi"/>
          <w:rPrChange w:id="25" w:author="Charles Hall" w:date="2015-03-08T10:50:00Z">
            <w:rPr>
              <w:rFonts w:ascii="Arial" w:eastAsia="Arial" w:hAnsi="Arial" w:cs="Arial"/>
            </w:rPr>
          </w:rPrChange>
        </w:rPr>
        <w:t xml:space="preserve">Gong’s classical prediction algorithm </w:t>
      </w:r>
      <w:del w:id="26" w:author="Charles Hall" w:date="2015-03-08T10:50:00Z">
        <w:r w:rsidR="00CC2BE2" w:rsidRPr="00623D60" w:rsidDel="00623D60">
          <w:rPr>
            <w:rFonts w:asciiTheme="minorBidi" w:eastAsia="Arial" w:hAnsiTheme="minorBidi"/>
            <w:spacing w:val="6"/>
            <w:rPrChange w:id="27" w:author="Charles Hall" w:date="2015-03-08T10:50:00Z">
              <w:rPr>
                <w:rFonts w:ascii="Arial" w:eastAsia="Arial" w:hAnsi="Arial" w:cs="Arial"/>
                <w:spacing w:val="6"/>
              </w:rPr>
            </w:rPrChange>
          </w:rPr>
          <w:delText xml:space="preserve"> </w:delText>
        </w:r>
      </w:del>
      <w:r w:rsidR="00CC2BE2" w:rsidRPr="00623D60">
        <w:rPr>
          <w:rFonts w:asciiTheme="minorBidi" w:eastAsia="Arial" w:hAnsiTheme="minorBidi"/>
          <w:spacing w:val="-3"/>
          <w:rPrChange w:id="28" w:author="Charles Hall" w:date="2015-03-08T10:50:00Z">
            <w:rPr>
              <w:rFonts w:ascii="Arial" w:eastAsia="Arial" w:hAnsi="Arial" w:cs="Arial"/>
              <w:spacing w:val="-3"/>
            </w:rPr>
          </w:rPrChange>
        </w:rPr>
        <w:t>by</w:t>
      </w:r>
      <w:ins w:id="29" w:author="Charles Hall" w:date="2015-03-08T10:50:00Z">
        <w:r w:rsidRPr="00623D60">
          <w:rPr>
            <w:rFonts w:asciiTheme="minorBidi" w:eastAsia="Arial" w:hAnsiTheme="minorBidi"/>
            <w:spacing w:val="-3"/>
            <w:rPrChange w:id="30" w:author="Charles Hall" w:date="2015-03-08T10:50:00Z">
              <w:rPr>
                <w:rFonts w:ascii="Arial" w:eastAsia="Arial" w:hAnsi="Arial" w:cs="Arial"/>
                <w:spacing w:val="-3"/>
              </w:rPr>
            </w:rPrChange>
          </w:rPr>
          <w:t xml:space="preserve"> </w:t>
        </w:r>
      </w:ins>
    </w:p>
    <w:p w14:paraId="5F4B06C9" w14:textId="77777777" w:rsidR="003C4974" w:rsidRPr="00623D60" w:rsidRDefault="00CC2BE2">
      <w:pPr>
        <w:spacing w:before="2" w:line="268" w:lineRule="auto"/>
        <w:ind w:left="120" w:right="119"/>
        <w:jc w:val="both"/>
        <w:rPr>
          <w:rFonts w:asciiTheme="minorBidi" w:hAnsiTheme="minorBidi"/>
          <w:rPrChange w:id="31" w:author="Charles Hall" w:date="2015-03-08T10:50:00Z">
            <w:rPr/>
          </w:rPrChange>
        </w:rPr>
        <w:pPrChange w:id="32" w:author="Charles Hall" w:date="2015-03-08T10:51:00Z">
          <w:pPr>
            <w:pStyle w:val="BodyText"/>
            <w:spacing w:before="2" w:line="268" w:lineRule="auto"/>
            <w:ind w:left="120" w:right="119"/>
            <w:jc w:val="both"/>
          </w:pPr>
        </w:pPrChange>
      </w:pPr>
      <w:r w:rsidRPr="00623D60">
        <w:rPr>
          <w:rFonts w:asciiTheme="minorBidi" w:hAnsiTheme="minorBidi"/>
          <w:rPrChange w:id="33" w:author="Charles Hall" w:date="2015-03-08T10:50:00Z">
            <w:rPr/>
          </w:rPrChange>
        </w:rPr>
        <w:t>(a) partial pooling and (b) modeling the rich spatial and temporal organization of our electronic medical</w:t>
      </w:r>
      <w:r w:rsidRPr="00623D60">
        <w:rPr>
          <w:rFonts w:asciiTheme="minorBidi" w:hAnsiTheme="minorBidi"/>
          <w:spacing w:val="55"/>
          <w:rPrChange w:id="34" w:author="Charles Hall" w:date="2015-03-08T10:50:00Z">
            <w:rPr>
              <w:spacing w:val="55"/>
            </w:rPr>
          </w:rPrChange>
        </w:rPr>
        <w:t xml:space="preserve"> </w:t>
      </w:r>
      <w:r w:rsidRPr="00623D60">
        <w:rPr>
          <w:rFonts w:asciiTheme="minorBidi" w:hAnsiTheme="minorBidi"/>
          <w:rPrChange w:id="35" w:author="Charles Hall" w:date="2015-03-08T10:50:00Z">
            <w:rPr/>
          </w:rPrChange>
        </w:rPr>
        <w:t>records</w:t>
      </w:r>
      <w:r w:rsidRPr="00623D60">
        <w:rPr>
          <w:rFonts w:asciiTheme="minorBidi" w:hAnsiTheme="minorBidi"/>
          <w:w w:val="99"/>
          <w:rPrChange w:id="36" w:author="Charles Hall" w:date="2015-03-08T10:50:00Z">
            <w:rPr>
              <w:w w:val="99"/>
            </w:rPr>
          </w:rPrChange>
        </w:rPr>
        <w:t xml:space="preserve"> </w:t>
      </w:r>
      <w:r w:rsidRPr="00623D60">
        <w:rPr>
          <w:rFonts w:asciiTheme="minorBidi" w:hAnsiTheme="minorBidi"/>
          <w:rPrChange w:id="37" w:author="Charles Hall" w:date="2015-03-08T10:50:00Z">
            <w:rPr/>
          </w:rPrChange>
        </w:rPr>
        <w:t>more realistically</w:t>
      </w:r>
      <w:ins w:id="38" w:author="Charles Hall" w:date="2015-03-08T10:50:00Z">
        <w:r w:rsidR="00623D60">
          <w:rPr>
            <w:rFonts w:asciiTheme="minorBidi" w:hAnsiTheme="minorBidi"/>
          </w:rPr>
          <w:t xml:space="preserve">. The basis for this is </w:t>
        </w:r>
      </w:ins>
      <w:ins w:id="39" w:author="Charles Hall" w:date="2015-03-08T10:51:00Z">
        <w:r w:rsidR="00623D60">
          <w:rPr>
            <w:rFonts w:asciiTheme="minorBidi" w:hAnsiTheme="minorBidi"/>
          </w:rPr>
          <w:t xml:space="preserve">that the model will better take into account the fact that </w:t>
        </w:r>
      </w:ins>
      <w:del w:id="40" w:author="Charles Hall" w:date="2015-03-08T10:51:00Z">
        <w:r w:rsidRPr="00623D60" w:rsidDel="00623D60">
          <w:rPr>
            <w:rFonts w:asciiTheme="minorBidi" w:hAnsiTheme="minorBidi"/>
            <w:rPrChange w:id="41" w:author="Charles Hall" w:date="2015-03-08T10:50:00Z">
              <w:rPr/>
            </w:rPrChange>
          </w:rPr>
          <w:delText>: P</w:delText>
        </w:r>
      </w:del>
      <w:ins w:id="42" w:author="Charles Hall" w:date="2015-03-08T10:51:00Z">
        <w:r w:rsidR="00623D60">
          <w:rPr>
            <w:rFonts w:asciiTheme="minorBidi" w:hAnsiTheme="minorBidi"/>
          </w:rPr>
          <w:t>p</w:t>
        </w:r>
      </w:ins>
      <w:r w:rsidRPr="00623D60">
        <w:rPr>
          <w:rFonts w:asciiTheme="minorBidi" w:hAnsiTheme="minorBidi"/>
          <w:rPrChange w:id="43" w:author="Charles Hall" w:date="2015-03-08T10:50:00Z">
            <w:rPr/>
          </w:rPrChange>
        </w:rPr>
        <w:t xml:space="preserve">atients treated </w:t>
      </w:r>
      <w:r w:rsidRPr="00623D60">
        <w:rPr>
          <w:rFonts w:asciiTheme="minorBidi" w:hAnsiTheme="minorBidi"/>
          <w:spacing w:val="-3"/>
          <w:rPrChange w:id="44" w:author="Charles Hall" w:date="2015-03-08T10:50:00Z">
            <w:rPr>
              <w:spacing w:val="-3"/>
            </w:rPr>
          </w:rPrChange>
        </w:rPr>
        <w:t xml:space="preserve">by </w:t>
      </w:r>
      <w:r w:rsidRPr="00623D60">
        <w:rPr>
          <w:rFonts w:asciiTheme="minorBidi" w:hAnsiTheme="minorBidi"/>
          <w:rPrChange w:id="45" w:author="Charles Hall" w:date="2015-03-08T10:50:00Z">
            <w:rPr/>
          </w:rPrChange>
        </w:rPr>
        <w:t>the same team, in similar settings will show similar clinical trajectories</w:t>
      </w:r>
      <w:r w:rsidRPr="00623D60">
        <w:rPr>
          <w:rFonts w:asciiTheme="minorBidi" w:hAnsiTheme="minorBidi"/>
          <w:spacing w:val="-41"/>
          <w:rPrChange w:id="46" w:author="Charles Hall" w:date="2015-03-08T10:50:00Z">
            <w:rPr>
              <w:spacing w:val="-41"/>
            </w:rPr>
          </w:rPrChange>
        </w:rPr>
        <w:t xml:space="preserve"> </w:t>
      </w:r>
      <w:r w:rsidRPr="00623D60">
        <w:rPr>
          <w:rFonts w:asciiTheme="minorBidi" w:hAnsiTheme="minorBidi"/>
          <w:rPrChange w:id="47" w:author="Charles Hall" w:date="2015-03-08T10:50:00Z">
            <w:rPr/>
          </w:rPrChange>
        </w:rPr>
        <w:t>and</w:t>
      </w:r>
      <w:r w:rsidRPr="00623D60">
        <w:rPr>
          <w:rFonts w:asciiTheme="minorBidi" w:hAnsiTheme="minorBidi"/>
          <w:w w:val="99"/>
          <w:rPrChange w:id="48" w:author="Charles Hall" w:date="2015-03-08T10:50:00Z">
            <w:rPr>
              <w:w w:val="99"/>
            </w:rPr>
          </w:rPrChange>
        </w:rPr>
        <w:t xml:space="preserve"> </w:t>
      </w:r>
      <w:r w:rsidRPr="00623D60">
        <w:rPr>
          <w:rFonts w:asciiTheme="minorBidi" w:hAnsiTheme="minorBidi"/>
          <w:rPrChange w:id="49" w:author="Charles Hall" w:date="2015-03-08T10:50:00Z">
            <w:rPr/>
          </w:rPrChange>
        </w:rPr>
        <w:t>responses.</w:t>
      </w:r>
      <w:r w:rsidRPr="00623D60">
        <w:rPr>
          <w:rFonts w:asciiTheme="minorBidi" w:hAnsiTheme="minorBidi"/>
          <w:spacing w:val="12"/>
          <w:rPrChange w:id="50" w:author="Charles Hall" w:date="2015-03-08T10:50:00Z">
            <w:rPr>
              <w:spacing w:val="12"/>
            </w:rPr>
          </w:rPrChange>
        </w:rPr>
        <w:t xml:space="preserve"> </w:t>
      </w:r>
      <w:r w:rsidRPr="00623D60">
        <w:rPr>
          <w:rFonts w:asciiTheme="minorBidi" w:hAnsiTheme="minorBidi"/>
          <w:rPrChange w:id="51" w:author="Charles Hall" w:date="2015-03-08T10:50:00Z">
            <w:rPr/>
          </w:rPrChange>
        </w:rPr>
        <w:t>Especially</w:t>
      </w:r>
      <w:r w:rsidRPr="00623D60">
        <w:rPr>
          <w:rFonts w:asciiTheme="minorBidi" w:hAnsiTheme="minorBidi"/>
          <w:spacing w:val="-5"/>
          <w:rPrChange w:id="52" w:author="Charles Hall" w:date="2015-03-08T10:50:00Z">
            <w:rPr>
              <w:spacing w:val="-5"/>
            </w:rPr>
          </w:rPrChange>
        </w:rPr>
        <w:t xml:space="preserve"> </w:t>
      </w:r>
      <w:r w:rsidRPr="00623D60">
        <w:rPr>
          <w:rFonts w:asciiTheme="minorBidi" w:hAnsiTheme="minorBidi"/>
          <w:rPrChange w:id="53" w:author="Charles Hall" w:date="2015-03-08T10:50:00Z">
            <w:rPr/>
          </w:rPrChange>
        </w:rPr>
        <w:t>in</w:t>
      </w:r>
      <w:r w:rsidRPr="00623D60">
        <w:rPr>
          <w:rFonts w:asciiTheme="minorBidi" w:hAnsiTheme="minorBidi"/>
          <w:spacing w:val="-5"/>
          <w:rPrChange w:id="54" w:author="Charles Hall" w:date="2015-03-08T10:50:00Z">
            <w:rPr>
              <w:spacing w:val="-5"/>
            </w:rPr>
          </w:rPrChange>
        </w:rPr>
        <w:t xml:space="preserve"> </w:t>
      </w:r>
      <w:r w:rsidRPr="00623D60">
        <w:rPr>
          <w:rFonts w:asciiTheme="minorBidi" w:hAnsiTheme="minorBidi"/>
          <w:rPrChange w:id="55" w:author="Charles Hall" w:date="2015-03-08T10:50:00Z">
            <w:rPr/>
          </w:rPrChange>
        </w:rPr>
        <w:t>the</w:t>
      </w:r>
      <w:r w:rsidRPr="00623D60">
        <w:rPr>
          <w:rFonts w:asciiTheme="minorBidi" w:hAnsiTheme="minorBidi"/>
          <w:spacing w:val="-5"/>
          <w:rPrChange w:id="56" w:author="Charles Hall" w:date="2015-03-08T10:50:00Z">
            <w:rPr>
              <w:spacing w:val="-5"/>
            </w:rPr>
          </w:rPrChange>
        </w:rPr>
        <w:t xml:space="preserve"> </w:t>
      </w:r>
      <w:del w:id="57" w:author="Charles Hall" w:date="2015-03-08T10:51:00Z">
        <w:r w:rsidRPr="00623D60" w:rsidDel="00623D60">
          <w:rPr>
            <w:rFonts w:asciiTheme="minorBidi" w:hAnsiTheme="minorBidi"/>
            <w:rPrChange w:id="58" w:author="Charles Hall" w:date="2015-03-08T10:50:00Z">
              <w:rPr/>
            </w:rPrChange>
          </w:rPr>
          <w:delText>subset</w:delText>
        </w:r>
        <w:r w:rsidRPr="00623D60" w:rsidDel="00623D60">
          <w:rPr>
            <w:rFonts w:asciiTheme="minorBidi" w:hAnsiTheme="minorBidi"/>
            <w:spacing w:val="-5"/>
            <w:rPrChange w:id="59" w:author="Charles Hall" w:date="2015-03-08T10:50:00Z">
              <w:rPr>
                <w:spacing w:val="-5"/>
              </w:rPr>
            </w:rPrChange>
          </w:rPr>
          <w:delText xml:space="preserve"> </w:delText>
        </w:r>
      </w:del>
      <w:ins w:id="60" w:author="Charles Hall" w:date="2015-03-08T10:51:00Z">
        <w:r w:rsidR="00623D60">
          <w:rPr>
            <w:rFonts w:asciiTheme="minorBidi" w:hAnsiTheme="minorBidi"/>
          </w:rPr>
          <w:t xml:space="preserve">common situation in which there is </w:t>
        </w:r>
      </w:ins>
      <w:del w:id="61" w:author="Charles Hall" w:date="2015-03-08T10:51:00Z">
        <w:r w:rsidRPr="00623D60" w:rsidDel="00623D60">
          <w:rPr>
            <w:rFonts w:asciiTheme="minorBidi" w:hAnsiTheme="minorBidi"/>
            <w:rPrChange w:id="62" w:author="Charles Hall" w:date="2015-03-08T10:50:00Z">
              <w:rPr/>
            </w:rPrChange>
          </w:rPr>
          <w:delText>with</w:delText>
        </w:r>
        <w:r w:rsidRPr="00623D60" w:rsidDel="00623D60">
          <w:rPr>
            <w:rFonts w:asciiTheme="minorBidi" w:hAnsiTheme="minorBidi"/>
            <w:spacing w:val="-5"/>
            <w:rPrChange w:id="63" w:author="Charles Hall" w:date="2015-03-08T10:50:00Z">
              <w:rPr>
                <w:spacing w:val="-5"/>
              </w:rPr>
            </w:rPrChange>
          </w:rPr>
          <w:delText xml:space="preserve"> </w:delText>
        </w:r>
      </w:del>
      <w:r w:rsidRPr="00623D60">
        <w:rPr>
          <w:rFonts w:asciiTheme="minorBidi" w:hAnsiTheme="minorBidi"/>
          <w:rPrChange w:id="64" w:author="Charles Hall" w:date="2015-03-08T10:50:00Z">
            <w:rPr/>
          </w:rPrChange>
        </w:rPr>
        <w:t>sparse</w:t>
      </w:r>
      <w:r w:rsidRPr="00623D60">
        <w:rPr>
          <w:rFonts w:asciiTheme="minorBidi" w:hAnsiTheme="minorBidi"/>
          <w:spacing w:val="-5"/>
          <w:rPrChange w:id="65" w:author="Charles Hall" w:date="2015-03-08T10:50:00Z">
            <w:rPr>
              <w:spacing w:val="-5"/>
            </w:rPr>
          </w:rPrChange>
        </w:rPr>
        <w:t xml:space="preserve"> </w:t>
      </w:r>
      <w:r w:rsidRPr="00623D60">
        <w:rPr>
          <w:rFonts w:asciiTheme="minorBidi" w:hAnsiTheme="minorBidi"/>
          <w:rPrChange w:id="66" w:author="Charles Hall" w:date="2015-03-08T10:50:00Z">
            <w:rPr/>
          </w:rPrChange>
        </w:rPr>
        <w:t>or</w:t>
      </w:r>
      <w:r w:rsidRPr="00623D60">
        <w:rPr>
          <w:rFonts w:asciiTheme="minorBidi" w:hAnsiTheme="minorBidi"/>
          <w:spacing w:val="-5"/>
          <w:rPrChange w:id="67" w:author="Charles Hall" w:date="2015-03-08T10:50:00Z">
            <w:rPr>
              <w:spacing w:val="-5"/>
            </w:rPr>
          </w:rPrChange>
        </w:rPr>
        <w:t xml:space="preserve"> </w:t>
      </w:r>
      <w:r w:rsidRPr="00623D60">
        <w:rPr>
          <w:rFonts w:asciiTheme="minorBidi" w:hAnsiTheme="minorBidi"/>
          <w:rPrChange w:id="68" w:author="Charles Hall" w:date="2015-03-08T10:50:00Z">
            <w:rPr/>
          </w:rPrChange>
        </w:rPr>
        <w:t>missing</w:t>
      </w:r>
      <w:r w:rsidRPr="00623D60">
        <w:rPr>
          <w:rFonts w:asciiTheme="minorBidi" w:hAnsiTheme="minorBidi"/>
          <w:spacing w:val="-5"/>
          <w:rPrChange w:id="69" w:author="Charles Hall" w:date="2015-03-08T10:50:00Z">
            <w:rPr>
              <w:spacing w:val="-5"/>
            </w:rPr>
          </w:rPrChange>
        </w:rPr>
        <w:t xml:space="preserve"> </w:t>
      </w:r>
      <w:r w:rsidRPr="00623D60">
        <w:rPr>
          <w:rFonts w:asciiTheme="minorBidi" w:hAnsiTheme="minorBidi"/>
          <w:rPrChange w:id="70" w:author="Charles Hall" w:date="2015-03-08T10:50:00Z">
            <w:rPr/>
          </w:rPrChange>
        </w:rPr>
        <w:t>data,</w:t>
      </w:r>
      <w:r w:rsidRPr="00623D60">
        <w:rPr>
          <w:rFonts w:asciiTheme="minorBidi" w:hAnsiTheme="minorBidi"/>
          <w:spacing w:val="-5"/>
          <w:rPrChange w:id="71" w:author="Charles Hall" w:date="2015-03-08T10:50:00Z">
            <w:rPr>
              <w:spacing w:val="-5"/>
            </w:rPr>
          </w:rPrChange>
        </w:rPr>
        <w:t xml:space="preserve"> </w:t>
      </w:r>
      <w:r w:rsidRPr="00623D60">
        <w:rPr>
          <w:rFonts w:asciiTheme="minorBidi" w:hAnsiTheme="minorBidi"/>
          <w:rPrChange w:id="72" w:author="Charles Hall" w:date="2015-03-08T10:50:00Z">
            <w:rPr/>
          </w:rPrChange>
        </w:rPr>
        <w:t>precision</w:t>
      </w:r>
      <w:r w:rsidRPr="00623D60">
        <w:rPr>
          <w:rFonts w:asciiTheme="minorBidi" w:hAnsiTheme="minorBidi"/>
          <w:spacing w:val="-5"/>
          <w:rPrChange w:id="73" w:author="Charles Hall" w:date="2015-03-08T10:50:00Z">
            <w:rPr>
              <w:spacing w:val="-5"/>
            </w:rPr>
          </w:rPrChange>
        </w:rPr>
        <w:t xml:space="preserve"> </w:t>
      </w:r>
      <w:r w:rsidRPr="00623D60">
        <w:rPr>
          <w:rFonts w:asciiTheme="minorBidi" w:hAnsiTheme="minorBidi"/>
          <w:rPrChange w:id="74" w:author="Charles Hall" w:date="2015-03-08T10:50:00Z">
            <w:rPr/>
          </w:rPrChange>
        </w:rPr>
        <w:t>and</w:t>
      </w:r>
      <w:r w:rsidRPr="00623D60">
        <w:rPr>
          <w:rFonts w:asciiTheme="minorBidi" w:hAnsiTheme="minorBidi"/>
          <w:spacing w:val="-5"/>
          <w:rPrChange w:id="75" w:author="Charles Hall" w:date="2015-03-08T10:50:00Z">
            <w:rPr>
              <w:spacing w:val="-5"/>
            </w:rPr>
          </w:rPrChange>
        </w:rPr>
        <w:t xml:space="preserve"> </w:t>
      </w:r>
      <w:r w:rsidRPr="00623D60">
        <w:rPr>
          <w:rFonts w:asciiTheme="minorBidi" w:hAnsiTheme="minorBidi"/>
          <w:rPrChange w:id="76" w:author="Charles Hall" w:date="2015-03-08T10:50:00Z">
            <w:rPr/>
          </w:rPrChange>
        </w:rPr>
        <w:t>accuracy</w:t>
      </w:r>
      <w:r w:rsidRPr="00623D60">
        <w:rPr>
          <w:rFonts w:asciiTheme="minorBidi" w:hAnsiTheme="minorBidi"/>
          <w:spacing w:val="-5"/>
          <w:rPrChange w:id="77" w:author="Charles Hall" w:date="2015-03-08T10:50:00Z">
            <w:rPr>
              <w:spacing w:val="-5"/>
            </w:rPr>
          </w:rPrChange>
        </w:rPr>
        <w:t xml:space="preserve"> </w:t>
      </w:r>
      <w:r w:rsidRPr="00623D60">
        <w:rPr>
          <w:rFonts w:asciiTheme="minorBidi" w:hAnsiTheme="minorBidi"/>
          <w:rPrChange w:id="78" w:author="Charles Hall" w:date="2015-03-08T10:50:00Z">
            <w:rPr/>
          </w:rPrChange>
        </w:rPr>
        <w:t>of</w:t>
      </w:r>
      <w:r w:rsidRPr="00623D60">
        <w:rPr>
          <w:rFonts w:asciiTheme="minorBidi" w:hAnsiTheme="minorBidi"/>
          <w:spacing w:val="-5"/>
          <w:rPrChange w:id="79" w:author="Charles Hall" w:date="2015-03-08T10:50:00Z">
            <w:rPr>
              <w:spacing w:val="-5"/>
            </w:rPr>
          </w:rPrChange>
        </w:rPr>
        <w:t xml:space="preserve"> </w:t>
      </w:r>
      <w:r w:rsidRPr="00623D60">
        <w:rPr>
          <w:rFonts w:asciiTheme="minorBidi" w:hAnsiTheme="minorBidi"/>
          <w:rPrChange w:id="80" w:author="Charles Hall" w:date="2015-03-08T10:50:00Z">
            <w:rPr/>
          </w:rPrChange>
        </w:rPr>
        <w:t>parameter</w:t>
      </w:r>
      <w:r w:rsidRPr="00623D60">
        <w:rPr>
          <w:rFonts w:asciiTheme="minorBidi" w:hAnsiTheme="minorBidi"/>
          <w:spacing w:val="-5"/>
          <w:rPrChange w:id="81" w:author="Charles Hall" w:date="2015-03-08T10:50:00Z">
            <w:rPr>
              <w:spacing w:val="-5"/>
            </w:rPr>
          </w:rPrChange>
        </w:rPr>
        <w:t xml:space="preserve"> </w:t>
      </w:r>
      <w:r w:rsidRPr="00623D60">
        <w:rPr>
          <w:rFonts w:asciiTheme="minorBidi" w:hAnsiTheme="minorBidi"/>
          <w:rPrChange w:id="82" w:author="Charles Hall" w:date="2015-03-08T10:50:00Z">
            <w:rPr/>
          </w:rPrChange>
        </w:rPr>
        <w:t>estimates</w:t>
      </w:r>
      <w:r w:rsidRPr="00623D60">
        <w:rPr>
          <w:rFonts w:asciiTheme="minorBidi" w:hAnsiTheme="minorBidi"/>
          <w:w w:val="99"/>
          <w:rPrChange w:id="83" w:author="Charles Hall" w:date="2015-03-08T10:50:00Z">
            <w:rPr>
              <w:w w:val="99"/>
            </w:rPr>
          </w:rPrChange>
        </w:rPr>
        <w:t xml:space="preserve"> </w:t>
      </w:r>
      <w:r w:rsidRPr="00623D60">
        <w:rPr>
          <w:rFonts w:asciiTheme="minorBidi" w:hAnsiTheme="minorBidi"/>
          <w:rPrChange w:id="84" w:author="Charles Hall" w:date="2015-03-08T10:50:00Z">
            <w:rPr/>
          </w:rPrChange>
        </w:rPr>
        <w:t>will</w:t>
      </w:r>
      <w:r w:rsidRPr="00623D60">
        <w:rPr>
          <w:rFonts w:asciiTheme="minorBidi" w:hAnsiTheme="minorBidi"/>
          <w:spacing w:val="-7"/>
          <w:rPrChange w:id="85" w:author="Charles Hall" w:date="2015-03-08T10:50:00Z">
            <w:rPr>
              <w:spacing w:val="-7"/>
            </w:rPr>
          </w:rPrChange>
        </w:rPr>
        <w:t xml:space="preserve"> </w:t>
      </w:r>
      <w:r w:rsidRPr="00623D60">
        <w:rPr>
          <w:rFonts w:asciiTheme="minorBidi" w:hAnsiTheme="minorBidi"/>
          <w:rPrChange w:id="86" w:author="Charles Hall" w:date="2015-03-08T10:50:00Z">
            <w:rPr/>
          </w:rPrChange>
        </w:rPr>
        <w:t>be</w:t>
      </w:r>
      <w:r w:rsidRPr="00623D60">
        <w:rPr>
          <w:rFonts w:asciiTheme="minorBidi" w:hAnsiTheme="minorBidi"/>
          <w:spacing w:val="-7"/>
          <w:rPrChange w:id="87" w:author="Charles Hall" w:date="2015-03-08T10:50:00Z">
            <w:rPr>
              <w:spacing w:val="-7"/>
            </w:rPr>
          </w:rPrChange>
        </w:rPr>
        <w:t xml:space="preserve"> </w:t>
      </w:r>
      <w:r w:rsidRPr="00623D60">
        <w:rPr>
          <w:rFonts w:asciiTheme="minorBidi" w:hAnsiTheme="minorBidi"/>
          <w:rPrChange w:id="88" w:author="Charles Hall" w:date="2015-03-08T10:50:00Z">
            <w:rPr/>
          </w:rPrChange>
        </w:rPr>
        <w:t>improved</w:t>
      </w:r>
      <w:r w:rsidRPr="00623D60">
        <w:rPr>
          <w:rFonts w:asciiTheme="minorBidi" w:hAnsiTheme="minorBidi"/>
          <w:spacing w:val="-7"/>
          <w:rPrChange w:id="89" w:author="Charles Hall" w:date="2015-03-08T10:50:00Z">
            <w:rPr>
              <w:spacing w:val="-7"/>
            </w:rPr>
          </w:rPrChange>
        </w:rPr>
        <w:t xml:space="preserve"> </w:t>
      </w:r>
      <w:r w:rsidRPr="00623D60">
        <w:rPr>
          <w:rFonts w:asciiTheme="minorBidi" w:hAnsiTheme="minorBidi"/>
          <w:spacing w:val="-3"/>
          <w:rPrChange w:id="90" w:author="Charles Hall" w:date="2015-03-08T10:50:00Z">
            <w:rPr>
              <w:spacing w:val="-3"/>
            </w:rPr>
          </w:rPrChange>
        </w:rPr>
        <w:t>by</w:t>
      </w:r>
      <w:r w:rsidRPr="00623D60">
        <w:rPr>
          <w:rFonts w:asciiTheme="minorBidi" w:hAnsiTheme="minorBidi"/>
          <w:spacing w:val="-7"/>
          <w:rPrChange w:id="91" w:author="Charles Hall" w:date="2015-03-08T10:50:00Z">
            <w:rPr>
              <w:spacing w:val="-7"/>
            </w:rPr>
          </w:rPrChange>
        </w:rPr>
        <w:t xml:space="preserve"> </w:t>
      </w:r>
      <w:r w:rsidRPr="00623D60">
        <w:rPr>
          <w:rFonts w:asciiTheme="minorBidi" w:hAnsiTheme="minorBidi"/>
          <w:rPrChange w:id="92" w:author="Charles Hall" w:date="2015-03-08T10:50:00Z">
            <w:rPr/>
          </w:rPrChange>
        </w:rPr>
        <w:t>partial</w:t>
      </w:r>
      <w:r w:rsidRPr="00623D60">
        <w:rPr>
          <w:rFonts w:asciiTheme="minorBidi" w:hAnsiTheme="minorBidi"/>
          <w:spacing w:val="-7"/>
          <w:rPrChange w:id="93" w:author="Charles Hall" w:date="2015-03-08T10:50:00Z">
            <w:rPr>
              <w:spacing w:val="-7"/>
            </w:rPr>
          </w:rPrChange>
        </w:rPr>
        <w:t xml:space="preserve"> </w:t>
      </w:r>
      <w:r w:rsidRPr="00623D60">
        <w:rPr>
          <w:rFonts w:asciiTheme="minorBidi" w:hAnsiTheme="minorBidi"/>
          <w:rPrChange w:id="94" w:author="Charles Hall" w:date="2015-03-08T10:50:00Z">
            <w:rPr/>
          </w:rPrChange>
        </w:rPr>
        <w:t>pooling,</w:t>
      </w:r>
      <w:r w:rsidRPr="00623D60">
        <w:rPr>
          <w:rFonts w:asciiTheme="minorBidi" w:hAnsiTheme="minorBidi"/>
          <w:spacing w:val="-7"/>
          <w:rPrChange w:id="95" w:author="Charles Hall" w:date="2015-03-08T10:50:00Z">
            <w:rPr>
              <w:spacing w:val="-7"/>
            </w:rPr>
          </w:rPrChange>
        </w:rPr>
        <w:t xml:space="preserve"> </w:t>
      </w:r>
      <w:r w:rsidRPr="00623D60">
        <w:rPr>
          <w:rFonts w:asciiTheme="minorBidi" w:hAnsiTheme="minorBidi"/>
          <w:rPrChange w:id="96" w:author="Charles Hall" w:date="2015-03-08T10:50:00Z">
            <w:rPr/>
          </w:rPrChange>
        </w:rPr>
        <w:t>because</w:t>
      </w:r>
      <w:r w:rsidRPr="00623D60">
        <w:rPr>
          <w:rFonts w:asciiTheme="minorBidi" w:hAnsiTheme="minorBidi"/>
          <w:spacing w:val="-7"/>
          <w:rPrChange w:id="97" w:author="Charles Hall" w:date="2015-03-08T10:50:00Z">
            <w:rPr>
              <w:spacing w:val="-7"/>
            </w:rPr>
          </w:rPrChange>
        </w:rPr>
        <w:t xml:space="preserve"> </w:t>
      </w:r>
      <w:r w:rsidRPr="00623D60">
        <w:rPr>
          <w:rFonts w:asciiTheme="minorBidi" w:hAnsiTheme="minorBidi"/>
          <w:rPrChange w:id="98" w:author="Charles Hall" w:date="2015-03-08T10:50:00Z">
            <w:rPr/>
          </w:rPrChange>
        </w:rPr>
        <w:t>they</w:t>
      </w:r>
      <w:r w:rsidRPr="00623D60">
        <w:rPr>
          <w:rFonts w:asciiTheme="minorBidi" w:hAnsiTheme="minorBidi"/>
          <w:spacing w:val="-7"/>
          <w:rPrChange w:id="99" w:author="Charles Hall" w:date="2015-03-08T10:50:00Z">
            <w:rPr>
              <w:spacing w:val="-7"/>
            </w:rPr>
          </w:rPrChange>
        </w:rPr>
        <w:t xml:space="preserve"> </w:t>
      </w:r>
      <w:r w:rsidRPr="00623D60">
        <w:rPr>
          <w:rFonts w:asciiTheme="minorBidi" w:hAnsiTheme="minorBidi"/>
          <w:rPrChange w:id="100" w:author="Charles Hall" w:date="2015-03-08T10:50:00Z">
            <w:rPr/>
          </w:rPrChange>
        </w:rPr>
        <w:t>are</w:t>
      </w:r>
      <w:r w:rsidRPr="00623D60">
        <w:rPr>
          <w:rFonts w:asciiTheme="minorBidi" w:hAnsiTheme="minorBidi"/>
          <w:spacing w:val="-7"/>
          <w:rPrChange w:id="101" w:author="Charles Hall" w:date="2015-03-08T10:50:00Z">
            <w:rPr>
              <w:spacing w:val="-7"/>
            </w:rPr>
          </w:rPrChange>
        </w:rPr>
        <w:t xml:space="preserve"> </w:t>
      </w:r>
      <w:r w:rsidRPr="00623D60">
        <w:rPr>
          <w:rFonts w:asciiTheme="minorBidi" w:hAnsiTheme="minorBidi"/>
          <w:rPrChange w:id="102" w:author="Charles Hall" w:date="2015-03-08T10:50:00Z">
            <w:rPr/>
          </w:rPrChange>
        </w:rPr>
        <w:t>informed</w:t>
      </w:r>
      <w:r w:rsidRPr="00623D60">
        <w:rPr>
          <w:rFonts w:asciiTheme="minorBidi" w:hAnsiTheme="minorBidi"/>
          <w:spacing w:val="-7"/>
          <w:rPrChange w:id="103" w:author="Charles Hall" w:date="2015-03-08T10:50:00Z">
            <w:rPr>
              <w:spacing w:val="-7"/>
            </w:rPr>
          </w:rPrChange>
        </w:rPr>
        <w:t xml:space="preserve"> </w:t>
      </w:r>
      <w:r w:rsidRPr="00623D60">
        <w:rPr>
          <w:rFonts w:asciiTheme="minorBidi" w:hAnsiTheme="minorBidi"/>
          <w:spacing w:val="-3"/>
          <w:rPrChange w:id="104" w:author="Charles Hall" w:date="2015-03-08T10:50:00Z">
            <w:rPr>
              <w:spacing w:val="-3"/>
            </w:rPr>
          </w:rPrChange>
        </w:rPr>
        <w:t>by</w:t>
      </w:r>
      <w:r w:rsidRPr="00623D60">
        <w:rPr>
          <w:rFonts w:asciiTheme="minorBidi" w:hAnsiTheme="minorBidi"/>
          <w:spacing w:val="-7"/>
          <w:rPrChange w:id="105" w:author="Charles Hall" w:date="2015-03-08T10:50:00Z">
            <w:rPr>
              <w:spacing w:val="-7"/>
            </w:rPr>
          </w:rPrChange>
        </w:rPr>
        <w:t xml:space="preserve"> </w:t>
      </w:r>
      <w:r w:rsidRPr="00623D60">
        <w:rPr>
          <w:rFonts w:asciiTheme="minorBidi" w:hAnsiTheme="minorBidi"/>
          <w:rPrChange w:id="106" w:author="Charles Hall" w:date="2015-03-08T10:50:00Z">
            <w:rPr/>
          </w:rPrChange>
        </w:rPr>
        <w:t>data</w:t>
      </w:r>
      <w:r w:rsidRPr="00623D60">
        <w:rPr>
          <w:rFonts w:asciiTheme="minorBidi" w:hAnsiTheme="minorBidi"/>
          <w:spacing w:val="-7"/>
          <w:rPrChange w:id="107" w:author="Charles Hall" w:date="2015-03-08T10:50:00Z">
            <w:rPr>
              <w:spacing w:val="-7"/>
            </w:rPr>
          </w:rPrChange>
        </w:rPr>
        <w:t xml:space="preserve"> </w:t>
      </w:r>
      <w:r w:rsidRPr="00623D60">
        <w:rPr>
          <w:rFonts w:asciiTheme="minorBidi" w:hAnsiTheme="minorBidi"/>
          <w:rPrChange w:id="108" w:author="Charles Hall" w:date="2015-03-08T10:50:00Z">
            <w:rPr/>
          </w:rPrChange>
        </w:rPr>
        <w:t>from</w:t>
      </w:r>
      <w:r w:rsidRPr="00623D60">
        <w:rPr>
          <w:rFonts w:asciiTheme="minorBidi" w:hAnsiTheme="minorBidi"/>
          <w:spacing w:val="-7"/>
          <w:rPrChange w:id="109" w:author="Charles Hall" w:date="2015-03-08T10:50:00Z">
            <w:rPr>
              <w:spacing w:val="-7"/>
            </w:rPr>
          </w:rPrChange>
        </w:rPr>
        <w:t xml:space="preserve"> </w:t>
      </w:r>
      <w:r w:rsidRPr="00623D60">
        <w:rPr>
          <w:rFonts w:asciiTheme="minorBidi" w:hAnsiTheme="minorBidi"/>
          <w:rPrChange w:id="110" w:author="Charles Hall" w:date="2015-03-08T10:50:00Z">
            <w:rPr/>
          </w:rPrChange>
        </w:rPr>
        <w:t>all</w:t>
      </w:r>
      <w:r w:rsidRPr="00623D60">
        <w:rPr>
          <w:rFonts w:asciiTheme="minorBidi" w:hAnsiTheme="minorBidi"/>
          <w:spacing w:val="-7"/>
          <w:rPrChange w:id="111" w:author="Charles Hall" w:date="2015-03-08T10:50:00Z">
            <w:rPr>
              <w:spacing w:val="-7"/>
            </w:rPr>
          </w:rPrChange>
        </w:rPr>
        <w:t xml:space="preserve"> </w:t>
      </w:r>
      <w:r w:rsidRPr="00623D60">
        <w:rPr>
          <w:rFonts w:asciiTheme="minorBidi" w:hAnsiTheme="minorBidi"/>
          <w:rPrChange w:id="112" w:author="Charles Hall" w:date="2015-03-08T10:50:00Z">
            <w:rPr/>
          </w:rPrChange>
        </w:rPr>
        <w:t>the</w:t>
      </w:r>
      <w:r w:rsidRPr="00623D60">
        <w:rPr>
          <w:rFonts w:asciiTheme="minorBidi" w:hAnsiTheme="minorBidi"/>
          <w:spacing w:val="-7"/>
          <w:rPrChange w:id="113" w:author="Charles Hall" w:date="2015-03-08T10:50:00Z">
            <w:rPr>
              <w:spacing w:val="-7"/>
            </w:rPr>
          </w:rPrChange>
        </w:rPr>
        <w:t xml:space="preserve"> </w:t>
      </w:r>
      <w:r w:rsidRPr="00623D60">
        <w:rPr>
          <w:rFonts w:asciiTheme="minorBidi" w:hAnsiTheme="minorBidi"/>
          <w:rPrChange w:id="114" w:author="Charles Hall" w:date="2015-03-08T10:50:00Z">
            <w:rPr/>
          </w:rPrChange>
        </w:rPr>
        <w:t>other</w:t>
      </w:r>
      <w:r w:rsidRPr="00623D60">
        <w:rPr>
          <w:rFonts w:asciiTheme="minorBidi" w:hAnsiTheme="minorBidi"/>
          <w:spacing w:val="-7"/>
          <w:rPrChange w:id="115" w:author="Charles Hall" w:date="2015-03-08T10:50:00Z">
            <w:rPr>
              <w:spacing w:val="-7"/>
            </w:rPr>
          </w:rPrChange>
        </w:rPr>
        <w:t xml:space="preserve"> </w:t>
      </w:r>
      <w:r w:rsidRPr="00623D60">
        <w:rPr>
          <w:rFonts w:asciiTheme="minorBidi" w:hAnsiTheme="minorBidi"/>
          <w:rPrChange w:id="116" w:author="Charles Hall" w:date="2015-03-08T10:50:00Z">
            <w:rPr/>
          </w:rPrChange>
        </w:rPr>
        <w:t>patients.</w:t>
      </w:r>
    </w:p>
    <w:p w14:paraId="5C503D09" w14:textId="77777777" w:rsidR="00623D60" w:rsidRDefault="00CC2BE2">
      <w:pPr>
        <w:pStyle w:val="BodyText"/>
        <w:spacing w:before="2" w:line="268" w:lineRule="auto"/>
        <w:ind w:left="120" w:right="119"/>
        <w:rPr>
          <w:ins w:id="117" w:author="Charles Hall" w:date="2015-03-08T10:54:00Z"/>
          <w:w w:val="99"/>
        </w:rPr>
      </w:pPr>
      <w:r>
        <w:rPr>
          <w:rFonts w:cs="Arial"/>
          <w:b/>
          <w:bCs/>
        </w:rPr>
        <w:t>Incomplete data limits prediction algorithms, poor compliance compromises effective interventions</w:t>
      </w:r>
      <w:r>
        <w:rPr>
          <w:rFonts w:cs="Arial"/>
          <w:b/>
          <w:bCs/>
          <w:spacing w:val="-28"/>
        </w:rPr>
        <w:t xml:space="preserve"> </w:t>
      </w:r>
      <w:r>
        <w:t>and</w:t>
      </w:r>
      <w:r>
        <w:rPr>
          <w:w w:val="99"/>
        </w:rPr>
        <w:t xml:space="preserve"> </w:t>
      </w:r>
      <w:r>
        <w:t xml:space="preserve">outcomes research. With my co-mentor </w:t>
      </w:r>
      <w:r>
        <w:rPr>
          <w:spacing w:val="-4"/>
        </w:rPr>
        <w:t xml:space="preserve">Dr. </w:t>
      </w:r>
      <w:r>
        <w:t>Hall, I will advance Bayesian data imputation using auxiliary data,</w:t>
      </w:r>
      <w:r>
        <w:rPr>
          <w:spacing w:val="6"/>
        </w:rPr>
        <w:t xml:space="preserve"> </w:t>
      </w:r>
      <w:r>
        <w:t>a</w:t>
      </w:r>
      <w:r>
        <w:rPr>
          <w:w w:val="99"/>
        </w:rPr>
        <w:t xml:space="preserve"> </w:t>
      </w:r>
      <w:r>
        <w:rPr>
          <w:spacing w:val="-3"/>
        </w:rPr>
        <w:t>novel</w:t>
      </w:r>
      <w:r>
        <w:rPr>
          <w:spacing w:val="-9"/>
        </w:rPr>
        <w:t xml:space="preserve"> </w:t>
      </w:r>
      <w:r>
        <w:t>approach</w:t>
      </w:r>
      <w:r>
        <w:rPr>
          <w:spacing w:val="-9"/>
        </w:rPr>
        <w:t xml:space="preserve"> </w:t>
      </w:r>
      <w:r>
        <w:t>to</w:t>
      </w:r>
      <w:r>
        <w:rPr>
          <w:spacing w:val="-9"/>
        </w:rPr>
        <w:t xml:space="preserve"> </w:t>
      </w:r>
      <w:r>
        <w:t>overcome</w:t>
      </w:r>
      <w:r>
        <w:rPr>
          <w:spacing w:val="-9"/>
        </w:rPr>
        <w:t xml:space="preserve"> </w:t>
      </w:r>
      <w:r>
        <w:t>issues</w:t>
      </w:r>
      <w:r>
        <w:rPr>
          <w:spacing w:val="-9"/>
        </w:rPr>
        <w:t xml:space="preserve"> </w:t>
      </w:r>
      <w:r>
        <w:t>with</w:t>
      </w:r>
      <w:r>
        <w:rPr>
          <w:spacing w:val="-9"/>
        </w:rPr>
        <w:t xml:space="preserve"> </w:t>
      </w:r>
      <w:r>
        <w:t>missing</w:t>
      </w:r>
      <w:r>
        <w:rPr>
          <w:spacing w:val="-9"/>
        </w:rPr>
        <w:t xml:space="preserve"> </w:t>
      </w:r>
      <w:r>
        <w:t>at</w:t>
      </w:r>
      <w:r>
        <w:rPr>
          <w:spacing w:val="-9"/>
        </w:rPr>
        <w:t xml:space="preserve"> </w:t>
      </w:r>
      <w:r>
        <w:t>random</w:t>
      </w:r>
      <w:r>
        <w:rPr>
          <w:spacing w:val="-9"/>
        </w:rPr>
        <w:t xml:space="preserve"> </w:t>
      </w:r>
      <w:r>
        <w:t>assumptions.</w:t>
      </w:r>
      <w:r>
        <w:rPr>
          <w:spacing w:val="4"/>
        </w:rPr>
        <w:t xml:space="preserve"> </w:t>
      </w:r>
      <w:r>
        <w:t>Seasonal</w:t>
      </w:r>
      <w:r>
        <w:rPr>
          <w:spacing w:val="-9"/>
        </w:rPr>
        <w:t xml:space="preserve"> </w:t>
      </w:r>
      <w:r>
        <w:t>effects,</w:t>
      </w:r>
      <w:r>
        <w:rPr>
          <w:spacing w:val="-9"/>
        </w:rPr>
        <w:t xml:space="preserve"> </w:t>
      </w:r>
      <w:r>
        <w:t>changing</w:t>
      </w:r>
      <w:r>
        <w:rPr>
          <w:spacing w:val="-9"/>
        </w:rPr>
        <w:t xml:space="preserve"> </w:t>
      </w:r>
      <w:r>
        <w:t>population</w:t>
      </w:r>
      <w:r>
        <w:rPr>
          <w:w w:val="99"/>
        </w:rPr>
        <w:t xml:space="preserve"> </w:t>
      </w:r>
      <w:r>
        <w:t xml:space="preserve">characteristics or provider behavior </w:t>
      </w:r>
      <w:r>
        <w:rPr>
          <w:spacing w:val="-3"/>
        </w:rPr>
        <w:t xml:space="preserve">may </w:t>
      </w:r>
      <w:r>
        <w:t xml:space="preserve">limit prediction </w:t>
      </w:r>
      <w:r>
        <w:rPr>
          <w:spacing w:val="-3"/>
        </w:rPr>
        <w:t xml:space="preserve">accuracy. </w:t>
      </w:r>
      <w:r>
        <w:rPr>
          <w:spacing w:val="-4"/>
        </w:rPr>
        <w:t xml:space="preserve">We </w:t>
      </w:r>
      <w:r>
        <w:t xml:space="preserve">will update our model </w:t>
      </w:r>
      <w:commentRangeStart w:id="118"/>
      <w:r>
        <w:t>continuously</w:t>
      </w:r>
      <w:commentRangeEnd w:id="118"/>
      <w:r w:rsidR="00623D60">
        <w:rPr>
          <w:rStyle w:val="CommentReference"/>
          <w:rFonts w:asciiTheme="minorHAnsi" w:eastAsiaTheme="minorHAnsi" w:hAnsiTheme="minorHAnsi"/>
        </w:rPr>
        <w:commentReference w:id="118"/>
      </w:r>
      <w:r>
        <w:rPr>
          <w:spacing w:val="29"/>
        </w:rPr>
        <w:t xml:space="preserve"> </w:t>
      </w:r>
      <w:r>
        <w:t>with</w:t>
      </w:r>
      <w:r>
        <w:rPr>
          <w:w w:val="99"/>
        </w:rPr>
        <w:t xml:space="preserve"> </w:t>
      </w:r>
      <w:r>
        <w:t>new</w:t>
      </w:r>
      <w:r>
        <w:rPr>
          <w:spacing w:val="-9"/>
        </w:rPr>
        <w:t xml:space="preserve"> </w:t>
      </w:r>
      <w:r>
        <w:t>patient</w:t>
      </w:r>
      <w:r>
        <w:rPr>
          <w:spacing w:val="-9"/>
        </w:rPr>
        <w:t xml:space="preserve"> </w:t>
      </w:r>
      <w:r>
        <w:t>information,</w:t>
      </w:r>
      <w:r>
        <w:rPr>
          <w:spacing w:val="-9"/>
        </w:rPr>
        <w:t xml:space="preserve"> </w:t>
      </w:r>
      <w:r>
        <w:t>a</w:t>
      </w:r>
      <w:ins w:id="119" w:author="Charles Hall" w:date="2015-03-08T10:53:00Z">
        <w:r w:rsidR="00623D60">
          <w:t>ccount</w:t>
        </w:r>
      </w:ins>
      <w:del w:id="120" w:author="Charles Hall" w:date="2015-03-08T10:53:00Z">
        <w:r w:rsidDel="00623D60">
          <w:delText>djust</w:delText>
        </w:r>
      </w:del>
      <w:r>
        <w:rPr>
          <w:spacing w:val="-9"/>
        </w:rPr>
        <w:t xml:space="preserve"> </w:t>
      </w:r>
      <w:r>
        <w:rPr>
          <w:spacing w:val="-3"/>
        </w:rPr>
        <w:t>for</w:t>
      </w:r>
      <w:r>
        <w:rPr>
          <w:spacing w:val="-9"/>
        </w:rPr>
        <w:t xml:space="preserve"> </w:t>
      </w:r>
      <w:r>
        <w:t>seasonal</w:t>
      </w:r>
      <w:r>
        <w:rPr>
          <w:spacing w:val="-9"/>
        </w:rPr>
        <w:t xml:space="preserve"> </w:t>
      </w:r>
      <w:r>
        <w:t>effects</w:t>
      </w:r>
      <w:r>
        <w:rPr>
          <w:spacing w:val="-9"/>
        </w:rPr>
        <w:t xml:space="preserve"> </w:t>
      </w:r>
      <w:r>
        <w:t>and</w:t>
      </w:r>
      <w:r>
        <w:rPr>
          <w:spacing w:val="-9"/>
        </w:rPr>
        <w:t xml:space="preserve"> </w:t>
      </w:r>
      <w:r>
        <w:t>institutional</w:t>
      </w:r>
      <w:r>
        <w:rPr>
          <w:spacing w:val="-9"/>
        </w:rPr>
        <w:t xml:space="preserve"> </w:t>
      </w:r>
      <w:r>
        <w:t>learning.</w:t>
      </w:r>
      <w:r>
        <w:rPr>
          <w:spacing w:val="3"/>
        </w:rPr>
        <w:t xml:space="preserve"> </w:t>
      </w:r>
      <w:r>
        <w:t>Last</w:t>
      </w:r>
      <w:r>
        <w:rPr>
          <w:spacing w:val="-9"/>
        </w:rPr>
        <w:t xml:space="preserve"> </w:t>
      </w:r>
      <w:r>
        <w:t>but</w:t>
      </w:r>
      <w:r>
        <w:rPr>
          <w:spacing w:val="-9"/>
        </w:rPr>
        <w:t xml:space="preserve"> </w:t>
      </w:r>
      <w:r>
        <w:t>not</w:t>
      </w:r>
      <w:r>
        <w:rPr>
          <w:spacing w:val="-9"/>
        </w:rPr>
        <w:t xml:space="preserve"> </w:t>
      </w:r>
      <w:r>
        <w:t>least,</w:t>
      </w:r>
      <w:r>
        <w:rPr>
          <w:spacing w:val="-9"/>
        </w:rPr>
        <w:t xml:space="preserve"> </w:t>
      </w:r>
      <w:r>
        <w:t>effective</w:t>
      </w:r>
      <w:r>
        <w:rPr>
          <w:spacing w:val="-9"/>
        </w:rPr>
        <w:t xml:space="preserve"> </w:t>
      </w:r>
      <w:r>
        <w:t>therapy</w:t>
      </w:r>
      <w:r>
        <w:rPr>
          <w:w w:val="99"/>
        </w:rPr>
        <w:t xml:space="preserve"> </w:t>
      </w:r>
      <w:r>
        <w:t>only</w:t>
      </w:r>
      <w:r>
        <w:rPr>
          <w:spacing w:val="-7"/>
        </w:rPr>
        <w:t xml:space="preserve"> </w:t>
      </w:r>
      <w:r>
        <w:t>works</w:t>
      </w:r>
      <w:r>
        <w:rPr>
          <w:spacing w:val="-7"/>
        </w:rPr>
        <w:t xml:space="preserve"> </w:t>
      </w:r>
      <w:r>
        <w:t>if</w:t>
      </w:r>
      <w:r>
        <w:rPr>
          <w:spacing w:val="-7"/>
        </w:rPr>
        <w:t xml:space="preserve"> </w:t>
      </w:r>
      <w:r>
        <w:t>implemented;</w:t>
      </w:r>
      <w:r>
        <w:rPr>
          <w:spacing w:val="-7"/>
        </w:rPr>
        <w:t xml:space="preserve"> </w:t>
      </w:r>
      <w:r>
        <w:t>we</w:t>
      </w:r>
      <w:r>
        <w:rPr>
          <w:spacing w:val="-7"/>
        </w:rPr>
        <w:t xml:space="preserve"> </w:t>
      </w:r>
      <w:r>
        <w:t>will</w:t>
      </w:r>
      <w:r>
        <w:rPr>
          <w:spacing w:val="-7"/>
        </w:rPr>
        <w:t xml:space="preserve"> </w:t>
      </w:r>
      <w:r>
        <w:t>investigate</w:t>
      </w:r>
      <w:r>
        <w:rPr>
          <w:spacing w:val="-7"/>
        </w:rPr>
        <w:t xml:space="preserve"> </w:t>
      </w:r>
      <w:r>
        <w:t>what</w:t>
      </w:r>
      <w:r>
        <w:rPr>
          <w:spacing w:val="-7"/>
        </w:rPr>
        <w:t xml:space="preserve"> </w:t>
      </w:r>
      <w:r>
        <w:t>predicts</w:t>
      </w:r>
      <w:r>
        <w:rPr>
          <w:spacing w:val="-7"/>
        </w:rPr>
        <w:t xml:space="preserve"> </w:t>
      </w:r>
      <w:r>
        <w:t>provider</w:t>
      </w:r>
      <w:r>
        <w:rPr>
          <w:spacing w:val="-7"/>
        </w:rPr>
        <w:t xml:space="preserve"> </w:t>
      </w:r>
      <w:r>
        <w:t>compliance</w:t>
      </w:r>
      <w:r>
        <w:rPr>
          <w:spacing w:val="-7"/>
        </w:rPr>
        <w:t xml:space="preserve"> </w:t>
      </w:r>
      <w:r>
        <w:t>with</w:t>
      </w:r>
      <w:r>
        <w:rPr>
          <w:spacing w:val="-7"/>
        </w:rPr>
        <w:t xml:space="preserve"> </w:t>
      </w:r>
      <w:r>
        <w:t>our</w:t>
      </w:r>
      <w:r>
        <w:rPr>
          <w:spacing w:val="-7"/>
        </w:rPr>
        <w:t xml:space="preserve"> </w:t>
      </w:r>
      <w:r>
        <w:t>EMR-triggered</w:t>
      </w:r>
      <w:r>
        <w:rPr>
          <w:spacing w:val="-7"/>
        </w:rPr>
        <w:t xml:space="preserve"> </w:t>
      </w:r>
      <w:r>
        <w:t>alerts.</w:t>
      </w:r>
      <w:r>
        <w:rPr>
          <w:w w:val="99"/>
        </w:rPr>
        <w:t xml:space="preserve"> </w:t>
      </w:r>
    </w:p>
    <w:p w14:paraId="0D427151" w14:textId="77777777" w:rsidR="003C4974" w:rsidRDefault="00CC2BE2">
      <w:pPr>
        <w:pStyle w:val="BodyText"/>
        <w:spacing w:before="2" w:line="268" w:lineRule="auto"/>
        <w:ind w:left="120" w:right="119"/>
      </w:pPr>
      <w:r>
        <w:rPr>
          <w:rFonts w:cs="Arial"/>
          <w:b/>
          <w:bCs/>
        </w:rPr>
        <w:t>Implementation of Bayesian hierarchical modeling can be computationally challenging for Big Data.</w:t>
      </w:r>
      <w:r>
        <w:rPr>
          <w:rFonts w:cs="Arial"/>
          <w:b/>
          <w:bCs/>
          <w:spacing w:val="19"/>
        </w:rPr>
        <w:t xml:space="preserve"> </w:t>
      </w:r>
      <w:r>
        <w:t>My</w:t>
      </w:r>
      <w:r>
        <w:rPr>
          <w:w w:val="99"/>
        </w:rPr>
        <w:t xml:space="preserve"> </w:t>
      </w:r>
      <w:r>
        <w:t>co-mentor</w:t>
      </w:r>
      <w:r>
        <w:rPr>
          <w:spacing w:val="-16"/>
        </w:rPr>
        <w:t xml:space="preserve"> </w:t>
      </w:r>
      <w:r>
        <w:rPr>
          <w:spacing w:val="-4"/>
        </w:rPr>
        <w:t>Dr.</w:t>
      </w:r>
      <w:r>
        <w:rPr>
          <w:spacing w:val="2"/>
        </w:rPr>
        <w:t xml:space="preserve"> </w:t>
      </w:r>
      <w:proofErr w:type="spellStart"/>
      <w:r>
        <w:t>Gelman</w:t>
      </w:r>
      <w:proofErr w:type="spellEnd"/>
      <w:r>
        <w:rPr>
          <w:spacing w:val="-16"/>
        </w:rPr>
        <w:t xml:space="preserve"> </w:t>
      </w:r>
      <w:r>
        <w:t>is</w:t>
      </w:r>
      <w:r>
        <w:rPr>
          <w:spacing w:val="-16"/>
        </w:rPr>
        <w:t xml:space="preserve"> </w:t>
      </w:r>
      <w:r>
        <w:t>leading</w:t>
      </w:r>
      <w:r>
        <w:rPr>
          <w:spacing w:val="-16"/>
        </w:rPr>
        <w:t xml:space="preserve"> </w:t>
      </w:r>
      <w:r>
        <w:t>the</w:t>
      </w:r>
      <w:r>
        <w:rPr>
          <w:spacing w:val="-16"/>
        </w:rPr>
        <w:t xml:space="preserve"> </w:t>
      </w:r>
      <w:r>
        <w:t>NSF-funded</w:t>
      </w:r>
      <w:r>
        <w:rPr>
          <w:spacing w:val="-16"/>
        </w:rPr>
        <w:t xml:space="preserve"> </w:t>
      </w:r>
      <w:r>
        <w:t>development</w:t>
      </w:r>
      <w:r>
        <w:rPr>
          <w:spacing w:val="-16"/>
        </w:rPr>
        <w:t xml:space="preserve"> </w:t>
      </w:r>
      <w:r>
        <w:t>of</w:t>
      </w:r>
      <w:r>
        <w:rPr>
          <w:spacing w:val="-16"/>
        </w:rPr>
        <w:t xml:space="preserve"> </w:t>
      </w:r>
      <w:r>
        <w:rPr>
          <w:spacing w:val="-6"/>
        </w:rPr>
        <w:t>STAN.</w:t>
      </w:r>
      <w:r>
        <w:rPr>
          <w:spacing w:val="-16"/>
        </w:rPr>
        <w:t xml:space="preserve"> </w:t>
      </w:r>
      <w:r>
        <w:rPr>
          <w:spacing w:val="-7"/>
        </w:rPr>
        <w:t>STAN’s</w:t>
      </w:r>
      <w:r>
        <w:rPr>
          <w:spacing w:val="-16"/>
        </w:rPr>
        <w:t xml:space="preserve"> </w:t>
      </w:r>
      <w:r>
        <w:rPr>
          <w:spacing w:val="-3"/>
        </w:rPr>
        <w:t>novel</w:t>
      </w:r>
      <w:r>
        <w:rPr>
          <w:spacing w:val="-16"/>
        </w:rPr>
        <w:t xml:space="preserve"> </w:t>
      </w:r>
      <w:r>
        <w:t>Hamiltonian</w:t>
      </w:r>
      <w:r>
        <w:rPr>
          <w:spacing w:val="-16"/>
        </w:rPr>
        <w:t xml:space="preserve"> </w:t>
      </w:r>
      <w:r>
        <w:t>Markov</w:t>
      </w:r>
      <w:r>
        <w:rPr>
          <w:spacing w:val="-16"/>
        </w:rPr>
        <w:t xml:space="preserve"> </w:t>
      </w:r>
      <w:r>
        <w:t>Chain</w:t>
      </w:r>
      <w:r>
        <w:rPr>
          <w:w w:val="99"/>
        </w:rPr>
        <w:t xml:space="preserve"> </w:t>
      </w:r>
      <w:r>
        <w:t>Monte Carlo algorithm achieves much faster convergence and parameter estimation. With my exceptional</w:t>
      </w:r>
      <w:r>
        <w:rPr>
          <w:spacing w:val="28"/>
        </w:rPr>
        <w:t xml:space="preserve"> </w:t>
      </w:r>
      <w:r>
        <w:t>and</w:t>
      </w:r>
      <w:r>
        <w:rPr>
          <w:w w:val="99"/>
        </w:rPr>
        <w:t xml:space="preserve"> </w:t>
      </w:r>
      <w:r>
        <w:t>multidisciplinary</w:t>
      </w:r>
      <w:r>
        <w:rPr>
          <w:spacing w:val="-20"/>
        </w:rPr>
        <w:t xml:space="preserve"> </w:t>
      </w:r>
      <w:r>
        <w:t>team</w:t>
      </w:r>
      <w:r>
        <w:rPr>
          <w:spacing w:val="-20"/>
        </w:rPr>
        <w:t xml:space="preserve"> </w:t>
      </w:r>
      <w:r>
        <w:t>of</w:t>
      </w:r>
      <w:r>
        <w:rPr>
          <w:spacing w:val="-20"/>
        </w:rPr>
        <w:t xml:space="preserve"> </w:t>
      </w:r>
      <w:r>
        <w:t>mentors,</w:t>
      </w:r>
      <w:r>
        <w:rPr>
          <w:spacing w:val="-18"/>
        </w:rPr>
        <w:t xml:space="preserve"> </w:t>
      </w:r>
      <w:r>
        <w:t>I</w:t>
      </w:r>
      <w:r>
        <w:rPr>
          <w:spacing w:val="-20"/>
        </w:rPr>
        <w:t xml:space="preserve"> </w:t>
      </w:r>
      <w:r>
        <w:t>will</w:t>
      </w:r>
      <w:r>
        <w:rPr>
          <w:spacing w:val="-20"/>
        </w:rPr>
        <w:t xml:space="preserve"> </w:t>
      </w:r>
      <w:r>
        <w:t>integrate</w:t>
      </w:r>
      <w:r>
        <w:rPr>
          <w:spacing w:val="-20"/>
        </w:rPr>
        <w:t xml:space="preserve"> </w:t>
      </w:r>
      <w:r>
        <w:t>innovative</w:t>
      </w:r>
      <w:r>
        <w:rPr>
          <w:spacing w:val="-20"/>
        </w:rPr>
        <w:t xml:space="preserve"> </w:t>
      </w:r>
      <w:r>
        <w:t>approaches</w:t>
      </w:r>
      <w:r>
        <w:rPr>
          <w:spacing w:val="-20"/>
        </w:rPr>
        <w:t xml:space="preserve"> </w:t>
      </w:r>
      <w:r>
        <w:t>to</w:t>
      </w:r>
      <w:r>
        <w:rPr>
          <w:spacing w:val="-20"/>
        </w:rPr>
        <w:t xml:space="preserve"> </w:t>
      </w:r>
      <w:r>
        <w:t>data</w:t>
      </w:r>
      <w:r>
        <w:rPr>
          <w:spacing w:val="-20"/>
        </w:rPr>
        <w:t xml:space="preserve"> </w:t>
      </w:r>
      <w:r>
        <w:t>imputation</w:t>
      </w:r>
      <w:r>
        <w:rPr>
          <w:spacing w:val="-20"/>
        </w:rPr>
        <w:t xml:space="preserve"> </w:t>
      </w:r>
      <w:r>
        <w:t>with</w:t>
      </w:r>
      <w:r>
        <w:rPr>
          <w:spacing w:val="-20"/>
        </w:rPr>
        <w:t xml:space="preserve"> </w:t>
      </w:r>
      <w:r>
        <w:t>complex</w:t>
      </w:r>
      <w:r>
        <w:rPr>
          <w:spacing w:val="-20"/>
        </w:rPr>
        <w:t xml:space="preserve"> </w:t>
      </w:r>
      <w:r>
        <w:t>hierarchi</w:t>
      </w:r>
      <w:del w:id="121" w:author="Charles Hall" w:date="2015-03-08T10:54:00Z">
        <w:r w:rsidDel="00623D60">
          <w:delText>-</w:delText>
        </w:r>
        <w:r w:rsidDel="00623D60">
          <w:rPr>
            <w:w w:val="99"/>
          </w:rPr>
          <w:delText xml:space="preserve"> </w:delText>
        </w:r>
      </w:del>
      <w:r>
        <w:t>cal</w:t>
      </w:r>
      <w:r>
        <w:rPr>
          <w:spacing w:val="-9"/>
        </w:rPr>
        <w:t xml:space="preserve"> </w:t>
      </w:r>
      <w:r>
        <w:t>prediction</w:t>
      </w:r>
      <w:r>
        <w:rPr>
          <w:spacing w:val="-8"/>
        </w:rPr>
        <w:t xml:space="preserve"> </w:t>
      </w:r>
      <w:r>
        <w:t>models</w:t>
      </w:r>
      <w:r>
        <w:rPr>
          <w:spacing w:val="-9"/>
        </w:rPr>
        <w:t xml:space="preserve"> </w:t>
      </w:r>
      <w:r>
        <w:t>to</w:t>
      </w:r>
      <w:r>
        <w:rPr>
          <w:spacing w:val="-9"/>
        </w:rPr>
        <w:t xml:space="preserve"> </w:t>
      </w:r>
      <w:r>
        <w:t>form</w:t>
      </w:r>
      <w:r>
        <w:rPr>
          <w:spacing w:val="-9"/>
        </w:rPr>
        <w:t xml:space="preserve"> </w:t>
      </w:r>
      <w:r>
        <w:t>a</w:t>
      </w:r>
      <w:r>
        <w:rPr>
          <w:spacing w:val="-8"/>
        </w:rPr>
        <w:t xml:space="preserve"> </w:t>
      </w:r>
      <w:r>
        <w:t>"real</w:t>
      </w:r>
      <w:r>
        <w:rPr>
          <w:spacing w:val="-9"/>
        </w:rPr>
        <w:t xml:space="preserve"> </w:t>
      </w:r>
      <w:commentRangeStart w:id="122"/>
      <w:r>
        <w:t>time</w:t>
      </w:r>
      <w:commentRangeEnd w:id="122"/>
      <w:r w:rsidR="00623D60">
        <w:rPr>
          <w:rStyle w:val="CommentReference"/>
          <w:rFonts w:asciiTheme="minorHAnsi" w:eastAsiaTheme="minorHAnsi" w:hAnsiTheme="minorHAnsi"/>
        </w:rPr>
        <w:commentReference w:id="122"/>
      </w:r>
      <w:r>
        <w:t>"</w:t>
      </w:r>
      <w:r>
        <w:rPr>
          <w:spacing w:val="-9"/>
        </w:rPr>
        <w:t xml:space="preserve"> </w:t>
      </w:r>
      <w:r>
        <w:t>EMR-based</w:t>
      </w:r>
      <w:r>
        <w:rPr>
          <w:spacing w:val="-8"/>
        </w:rPr>
        <w:t xml:space="preserve"> </w:t>
      </w:r>
      <w:r>
        <w:t>clinical</w:t>
      </w:r>
      <w:r>
        <w:rPr>
          <w:spacing w:val="-9"/>
        </w:rPr>
        <w:t xml:space="preserve"> </w:t>
      </w:r>
      <w:r>
        <w:t>decision</w:t>
      </w:r>
      <w:r>
        <w:rPr>
          <w:spacing w:val="-9"/>
        </w:rPr>
        <w:t xml:space="preserve"> </w:t>
      </w:r>
      <w:r>
        <w:t>tool.</w:t>
      </w:r>
      <w:r>
        <w:rPr>
          <w:spacing w:val="5"/>
        </w:rPr>
        <w:t xml:space="preserve"> </w:t>
      </w:r>
      <w:r>
        <w:rPr>
          <w:spacing w:val="-4"/>
        </w:rPr>
        <w:t>We</w:t>
      </w:r>
      <w:r>
        <w:rPr>
          <w:spacing w:val="-9"/>
        </w:rPr>
        <w:t xml:space="preserve"> </w:t>
      </w:r>
      <w:r>
        <w:t>will</w:t>
      </w:r>
      <w:r>
        <w:rPr>
          <w:spacing w:val="-8"/>
        </w:rPr>
        <w:t xml:space="preserve"> </w:t>
      </w:r>
      <w:r>
        <w:t>overcome</w:t>
      </w:r>
      <w:r>
        <w:rPr>
          <w:spacing w:val="-9"/>
        </w:rPr>
        <w:t xml:space="preserve"> </w:t>
      </w:r>
      <w:r>
        <w:t>current</w:t>
      </w:r>
      <w:r>
        <w:rPr>
          <w:spacing w:val="-9"/>
        </w:rPr>
        <w:t xml:space="preserve"> </w:t>
      </w:r>
      <w:r>
        <w:t>limitations</w:t>
      </w:r>
      <w:r>
        <w:rPr>
          <w:w w:val="99"/>
        </w:rPr>
        <w:t xml:space="preserve"> </w:t>
      </w:r>
      <w:r>
        <w:t xml:space="preserve">in Bayesian computational implementation </w:t>
      </w:r>
      <w:r>
        <w:rPr>
          <w:spacing w:val="-3"/>
        </w:rPr>
        <w:t xml:space="preserve">for </w:t>
      </w:r>
      <w:r>
        <w:t>multi-center EMR-based outcomes research. This integration</w:t>
      </w:r>
      <w:r>
        <w:rPr>
          <w:spacing w:val="4"/>
        </w:rPr>
        <w:t xml:space="preserve"> </w:t>
      </w:r>
      <w:r>
        <w:t>of</w:t>
      </w:r>
      <w:r>
        <w:rPr>
          <w:w w:val="99"/>
        </w:rPr>
        <w:t xml:space="preserve"> </w:t>
      </w:r>
      <w:r>
        <w:t>pioneering</w:t>
      </w:r>
      <w:r>
        <w:rPr>
          <w:spacing w:val="-22"/>
        </w:rPr>
        <w:t xml:space="preserve"> </w:t>
      </w:r>
      <w:r>
        <w:t>statistical</w:t>
      </w:r>
      <w:r>
        <w:rPr>
          <w:spacing w:val="-22"/>
        </w:rPr>
        <w:t xml:space="preserve"> </w:t>
      </w:r>
      <w:r>
        <w:t>modeling</w:t>
      </w:r>
      <w:r>
        <w:rPr>
          <w:spacing w:val="-22"/>
        </w:rPr>
        <w:t xml:space="preserve"> </w:t>
      </w:r>
      <w:r>
        <w:t>with</w:t>
      </w:r>
      <w:r>
        <w:rPr>
          <w:spacing w:val="-22"/>
        </w:rPr>
        <w:t xml:space="preserve"> </w:t>
      </w:r>
      <w:r>
        <w:t>pragmatic</w:t>
      </w:r>
      <w:r>
        <w:rPr>
          <w:spacing w:val="-22"/>
        </w:rPr>
        <w:t xml:space="preserve"> </w:t>
      </w:r>
      <w:r>
        <w:t>EMR-surveillance</w:t>
      </w:r>
      <w:r>
        <w:rPr>
          <w:spacing w:val="-22"/>
        </w:rPr>
        <w:t xml:space="preserve"> </w:t>
      </w:r>
      <w:r>
        <w:t>constitutes</w:t>
      </w:r>
      <w:r>
        <w:rPr>
          <w:spacing w:val="-22"/>
        </w:rPr>
        <w:t xml:space="preserve"> </w:t>
      </w:r>
      <w:r>
        <w:t>the</w:t>
      </w:r>
      <w:r>
        <w:rPr>
          <w:spacing w:val="-22"/>
        </w:rPr>
        <w:t xml:space="preserve"> </w:t>
      </w:r>
      <w:r>
        <w:t>unique</w:t>
      </w:r>
      <w:r>
        <w:rPr>
          <w:spacing w:val="-22"/>
        </w:rPr>
        <w:t xml:space="preserve"> </w:t>
      </w:r>
      <w:r>
        <w:t>innovation</w:t>
      </w:r>
      <w:r>
        <w:rPr>
          <w:spacing w:val="-22"/>
        </w:rPr>
        <w:t xml:space="preserve"> </w:t>
      </w:r>
      <w:r>
        <w:t>of</w:t>
      </w:r>
      <w:r>
        <w:rPr>
          <w:spacing w:val="-22"/>
        </w:rPr>
        <w:t xml:space="preserve"> </w:t>
      </w:r>
      <w:r>
        <w:t>my</w:t>
      </w:r>
      <w:r>
        <w:rPr>
          <w:spacing w:val="-22"/>
        </w:rPr>
        <w:t xml:space="preserve"> </w:t>
      </w:r>
      <w:r>
        <w:t>proposal.</w:t>
      </w:r>
    </w:p>
    <w:p w14:paraId="4901EB3F" w14:textId="77777777" w:rsidR="003C4974" w:rsidRDefault="00CC2BE2">
      <w:pPr>
        <w:spacing w:before="135" w:line="268" w:lineRule="auto"/>
        <w:ind w:left="120" w:right="119"/>
        <w:rPr>
          <w:rFonts w:ascii="Arial" w:eastAsia="Arial" w:hAnsi="Arial" w:cs="Arial"/>
        </w:rPr>
      </w:pPr>
      <w:r>
        <w:rPr>
          <w:rFonts w:ascii="Arial"/>
          <w:b/>
        </w:rPr>
        <w:t>Hypothesis:</w:t>
      </w:r>
      <w:r>
        <w:rPr>
          <w:rFonts w:ascii="Arial"/>
          <w:b/>
          <w:spacing w:val="1"/>
        </w:rPr>
        <w:t xml:space="preserve"> </w:t>
      </w:r>
      <w:r>
        <w:rPr>
          <w:rFonts w:ascii="Arial"/>
          <w:i/>
        </w:rPr>
        <w:t>Hierarchical</w:t>
      </w:r>
      <w:r>
        <w:rPr>
          <w:rFonts w:ascii="Arial"/>
          <w:i/>
          <w:spacing w:val="-11"/>
        </w:rPr>
        <w:t xml:space="preserve"> </w:t>
      </w:r>
      <w:r>
        <w:rPr>
          <w:rFonts w:ascii="Arial"/>
          <w:i/>
        </w:rPr>
        <w:t>Bayesian</w:t>
      </w:r>
      <w:r>
        <w:rPr>
          <w:rFonts w:ascii="Arial"/>
          <w:i/>
          <w:spacing w:val="-11"/>
        </w:rPr>
        <w:t xml:space="preserve"> </w:t>
      </w:r>
      <w:r>
        <w:rPr>
          <w:rFonts w:ascii="Arial"/>
          <w:i/>
        </w:rPr>
        <w:t>modeling</w:t>
      </w:r>
      <w:r>
        <w:rPr>
          <w:rFonts w:ascii="Arial"/>
          <w:i/>
          <w:spacing w:val="-11"/>
        </w:rPr>
        <w:t xml:space="preserve"> </w:t>
      </w:r>
      <w:r>
        <w:rPr>
          <w:rFonts w:ascii="Arial"/>
          <w:i/>
        </w:rPr>
        <w:t>compared</w:t>
      </w:r>
      <w:r>
        <w:rPr>
          <w:rFonts w:ascii="Arial"/>
          <w:i/>
          <w:spacing w:val="-11"/>
        </w:rPr>
        <w:t xml:space="preserve"> </w:t>
      </w:r>
      <w:r>
        <w:rPr>
          <w:rFonts w:ascii="Arial"/>
          <w:i/>
        </w:rPr>
        <w:t>to</w:t>
      </w:r>
      <w:r>
        <w:rPr>
          <w:rFonts w:ascii="Arial"/>
          <w:i/>
          <w:spacing w:val="-11"/>
        </w:rPr>
        <w:t xml:space="preserve"> </w:t>
      </w:r>
      <w:r>
        <w:rPr>
          <w:rFonts w:ascii="Arial"/>
          <w:i/>
        </w:rPr>
        <w:t>the</w:t>
      </w:r>
      <w:r>
        <w:rPr>
          <w:rFonts w:ascii="Arial"/>
          <w:i/>
          <w:spacing w:val="-11"/>
        </w:rPr>
        <w:t xml:space="preserve"> </w:t>
      </w:r>
      <w:r>
        <w:rPr>
          <w:rFonts w:ascii="Arial"/>
          <w:i/>
        </w:rPr>
        <w:t>classical</w:t>
      </w:r>
      <w:r>
        <w:rPr>
          <w:rFonts w:ascii="Arial"/>
          <w:i/>
          <w:spacing w:val="-11"/>
        </w:rPr>
        <w:t xml:space="preserve"> </w:t>
      </w:r>
      <w:r>
        <w:rPr>
          <w:rFonts w:ascii="Arial"/>
          <w:i/>
        </w:rPr>
        <w:t>model</w:t>
      </w:r>
      <w:r>
        <w:rPr>
          <w:rFonts w:ascii="Arial"/>
          <w:i/>
          <w:spacing w:val="-11"/>
        </w:rPr>
        <w:t xml:space="preserve"> </w:t>
      </w:r>
      <w:r>
        <w:rPr>
          <w:rFonts w:ascii="Arial"/>
          <w:i/>
        </w:rPr>
        <w:t>improves</w:t>
      </w:r>
      <w:r>
        <w:rPr>
          <w:rFonts w:ascii="Arial"/>
          <w:i/>
          <w:spacing w:val="-11"/>
        </w:rPr>
        <w:t xml:space="preserve"> </w:t>
      </w:r>
      <w:r>
        <w:rPr>
          <w:rFonts w:ascii="Arial"/>
          <w:i/>
        </w:rPr>
        <w:t>imputation,</w:t>
      </w:r>
      <w:r>
        <w:rPr>
          <w:rFonts w:ascii="Arial"/>
          <w:i/>
          <w:spacing w:val="-11"/>
        </w:rPr>
        <w:t xml:space="preserve"> </w:t>
      </w:r>
      <w:r>
        <w:rPr>
          <w:rFonts w:ascii="Arial"/>
          <w:i/>
        </w:rPr>
        <w:t>prediction,</w:t>
      </w:r>
      <w:r>
        <w:rPr>
          <w:rFonts w:ascii="Arial"/>
          <w:i/>
          <w:w w:val="99"/>
        </w:rPr>
        <w:t xml:space="preserve"> </w:t>
      </w:r>
      <w:proofErr w:type="gramStart"/>
      <w:r>
        <w:rPr>
          <w:rFonts w:ascii="Arial"/>
          <w:i/>
        </w:rPr>
        <w:t>prevention</w:t>
      </w:r>
      <w:proofErr w:type="gramEnd"/>
      <w:r>
        <w:rPr>
          <w:rFonts w:ascii="Arial"/>
          <w:i/>
          <w:spacing w:val="-8"/>
        </w:rPr>
        <w:t xml:space="preserve"> </w:t>
      </w:r>
      <w:r>
        <w:rPr>
          <w:rFonts w:ascii="Arial"/>
          <w:i/>
        </w:rPr>
        <w:t>and</w:t>
      </w:r>
      <w:r>
        <w:rPr>
          <w:rFonts w:ascii="Arial"/>
          <w:i/>
          <w:spacing w:val="-8"/>
        </w:rPr>
        <w:t xml:space="preserve"> </w:t>
      </w:r>
      <w:r>
        <w:rPr>
          <w:rFonts w:ascii="Arial"/>
          <w:i/>
        </w:rPr>
        <w:t>compliance</w:t>
      </w:r>
      <w:r>
        <w:rPr>
          <w:rFonts w:ascii="Arial"/>
          <w:i/>
          <w:spacing w:val="-8"/>
        </w:rPr>
        <w:t xml:space="preserve"> </w:t>
      </w:r>
      <w:r>
        <w:rPr>
          <w:rFonts w:ascii="Arial"/>
          <w:i/>
        </w:rPr>
        <w:t>analysis</w:t>
      </w:r>
      <w:r>
        <w:rPr>
          <w:rFonts w:ascii="Arial"/>
          <w:i/>
          <w:spacing w:val="-8"/>
        </w:rPr>
        <w:t xml:space="preserve"> </w:t>
      </w:r>
      <w:r>
        <w:rPr>
          <w:rFonts w:ascii="Arial"/>
          <w:i/>
        </w:rPr>
        <w:t>in</w:t>
      </w:r>
      <w:r>
        <w:rPr>
          <w:rFonts w:ascii="Arial"/>
          <w:i/>
          <w:spacing w:val="-8"/>
        </w:rPr>
        <w:t xml:space="preserve"> </w:t>
      </w:r>
      <w:r>
        <w:rPr>
          <w:rFonts w:ascii="Arial"/>
          <w:i/>
        </w:rPr>
        <w:t>a</w:t>
      </w:r>
      <w:r>
        <w:rPr>
          <w:rFonts w:ascii="Arial"/>
          <w:i/>
          <w:spacing w:val="-8"/>
        </w:rPr>
        <w:t xml:space="preserve"> </w:t>
      </w:r>
      <w:r>
        <w:rPr>
          <w:rFonts w:ascii="Arial"/>
          <w:i/>
        </w:rPr>
        <w:t>pragmatic</w:t>
      </w:r>
      <w:r>
        <w:rPr>
          <w:rFonts w:ascii="Arial"/>
          <w:i/>
          <w:spacing w:val="-8"/>
        </w:rPr>
        <w:t xml:space="preserve"> </w:t>
      </w:r>
      <w:r>
        <w:rPr>
          <w:rFonts w:ascii="Arial"/>
          <w:i/>
        </w:rPr>
        <w:t>trial</w:t>
      </w:r>
      <w:r>
        <w:rPr>
          <w:rFonts w:ascii="Arial"/>
          <w:i/>
          <w:spacing w:val="-8"/>
        </w:rPr>
        <w:t xml:space="preserve"> </w:t>
      </w:r>
      <w:r>
        <w:rPr>
          <w:rFonts w:ascii="Arial"/>
          <w:i/>
        </w:rPr>
        <w:t>to</w:t>
      </w:r>
      <w:r>
        <w:rPr>
          <w:rFonts w:ascii="Arial"/>
          <w:i/>
          <w:spacing w:val="-8"/>
        </w:rPr>
        <w:t xml:space="preserve"> </w:t>
      </w:r>
      <w:r>
        <w:rPr>
          <w:rFonts w:ascii="Arial"/>
          <w:i/>
          <w:spacing w:val="-3"/>
        </w:rPr>
        <w:t>prevent</w:t>
      </w:r>
      <w:r>
        <w:rPr>
          <w:rFonts w:ascii="Arial"/>
          <w:i/>
          <w:spacing w:val="-8"/>
        </w:rPr>
        <w:t xml:space="preserve"> </w:t>
      </w:r>
      <w:r>
        <w:rPr>
          <w:rFonts w:ascii="Arial"/>
          <w:i/>
        </w:rPr>
        <w:t>respiratory</w:t>
      </w:r>
      <w:r>
        <w:rPr>
          <w:rFonts w:ascii="Arial"/>
          <w:i/>
          <w:spacing w:val="-8"/>
        </w:rPr>
        <w:t xml:space="preserve"> </w:t>
      </w:r>
      <w:r>
        <w:rPr>
          <w:rFonts w:ascii="Arial"/>
          <w:i/>
        </w:rPr>
        <w:t>failure</w:t>
      </w:r>
      <w:r>
        <w:rPr>
          <w:rFonts w:ascii="Arial"/>
          <w:i/>
          <w:spacing w:val="-8"/>
        </w:rPr>
        <w:t xml:space="preserve"> </w:t>
      </w:r>
      <w:r>
        <w:rPr>
          <w:rFonts w:ascii="Arial"/>
          <w:i/>
        </w:rPr>
        <w:t>in</w:t>
      </w:r>
      <w:r>
        <w:rPr>
          <w:rFonts w:ascii="Arial"/>
          <w:i/>
          <w:spacing w:val="-8"/>
        </w:rPr>
        <w:t xml:space="preserve"> </w:t>
      </w:r>
      <w:r>
        <w:rPr>
          <w:rFonts w:ascii="Arial"/>
          <w:i/>
        </w:rPr>
        <w:t>hospitalized</w:t>
      </w:r>
      <w:r>
        <w:rPr>
          <w:rFonts w:ascii="Arial"/>
          <w:i/>
          <w:spacing w:val="-8"/>
        </w:rPr>
        <w:t xml:space="preserve"> </w:t>
      </w:r>
      <w:r>
        <w:rPr>
          <w:rFonts w:ascii="Arial"/>
          <w:i/>
        </w:rPr>
        <w:t>patients.</w:t>
      </w:r>
    </w:p>
    <w:p w14:paraId="69AA99EA" w14:textId="77777777" w:rsidR="003C4974" w:rsidRDefault="00CC2BE2">
      <w:pPr>
        <w:pStyle w:val="Heading3"/>
        <w:spacing w:before="124"/>
        <w:jc w:val="both"/>
        <w:rPr>
          <w:b w:val="0"/>
          <w:bCs w:val="0"/>
        </w:rPr>
      </w:pPr>
      <w:r>
        <w:t>Specific</w:t>
      </w:r>
      <w:r>
        <w:rPr>
          <w:spacing w:val="-7"/>
        </w:rPr>
        <w:t xml:space="preserve"> </w:t>
      </w:r>
      <w:r>
        <w:t>aims:</w:t>
      </w:r>
    </w:p>
    <w:p w14:paraId="50DF9187" w14:textId="77777777" w:rsidR="003C4974" w:rsidRDefault="00CC2BE2">
      <w:pPr>
        <w:pStyle w:val="Heading4"/>
        <w:spacing w:before="143"/>
        <w:ind w:left="120"/>
        <w:jc w:val="both"/>
        <w:rPr>
          <w:b w:val="0"/>
          <w:bCs w:val="0"/>
        </w:rPr>
      </w:pPr>
      <w:r>
        <w:t>Aim</w:t>
      </w:r>
      <w:r>
        <w:rPr>
          <w:spacing w:val="-8"/>
        </w:rPr>
        <w:t xml:space="preserve"> </w:t>
      </w:r>
      <w:r>
        <w:t>1:</w:t>
      </w:r>
      <w:r>
        <w:rPr>
          <w:spacing w:val="5"/>
        </w:rPr>
        <w:t xml:space="preserve"> </w:t>
      </w:r>
      <w:r>
        <w:rPr>
          <w:spacing w:val="-10"/>
        </w:rPr>
        <w:t>To</w:t>
      </w:r>
      <w:r>
        <w:rPr>
          <w:spacing w:val="-8"/>
        </w:rPr>
        <w:t xml:space="preserve"> </w:t>
      </w:r>
      <w:r>
        <w:t>improve</w:t>
      </w:r>
      <w:r>
        <w:rPr>
          <w:spacing w:val="-8"/>
        </w:rPr>
        <w:t xml:space="preserve"> </w:t>
      </w:r>
      <w:r>
        <w:t>incomplete</w:t>
      </w:r>
      <w:r>
        <w:rPr>
          <w:spacing w:val="-8"/>
        </w:rPr>
        <w:t xml:space="preserve"> </w:t>
      </w:r>
      <w:r>
        <w:t>data</w:t>
      </w:r>
      <w:r>
        <w:rPr>
          <w:spacing w:val="-8"/>
        </w:rPr>
        <w:t xml:space="preserve"> </w:t>
      </w:r>
      <w:r>
        <w:t>imputation</w:t>
      </w:r>
      <w:r>
        <w:rPr>
          <w:spacing w:val="-8"/>
        </w:rPr>
        <w:t xml:space="preserve"> </w:t>
      </w:r>
      <w:r>
        <w:t>and</w:t>
      </w:r>
      <w:r>
        <w:rPr>
          <w:spacing w:val="-8"/>
        </w:rPr>
        <w:t xml:space="preserve"> </w:t>
      </w:r>
      <w:r>
        <w:t>early</w:t>
      </w:r>
      <w:r>
        <w:rPr>
          <w:spacing w:val="-8"/>
        </w:rPr>
        <w:t xml:space="preserve"> </w:t>
      </w:r>
      <w:r>
        <w:t>prediction</w:t>
      </w:r>
      <w:r>
        <w:rPr>
          <w:spacing w:val="-8"/>
        </w:rPr>
        <w:t xml:space="preserve"> </w:t>
      </w:r>
      <w:r>
        <w:t>of</w:t>
      </w:r>
      <w:r>
        <w:rPr>
          <w:spacing w:val="-8"/>
        </w:rPr>
        <w:t xml:space="preserve"> </w:t>
      </w:r>
      <w:r>
        <w:t>acute</w:t>
      </w:r>
      <w:r>
        <w:rPr>
          <w:spacing w:val="-8"/>
        </w:rPr>
        <w:t xml:space="preserve"> </w:t>
      </w:r>
      <w:r>
        <w:t>respiratory</w:t>
      </w:r>
      <w:r>
        <w:rPr>
          <w:spacing w:val="-8"/>
        </w:rPr>
        <w:t xml:space="preserve"> </w:t>
      </w:r>
      <w:r>
        <w:t>failure.</w:t>
      </w:r>
    </w:p>
    <w:p w14:paraId="2BDEDAFC" w14:textId="77777777" w:rsidR="003C4974" w:rsidRDefault="00CC2BE2">
      <w:pPr>
        <w:pStyle w:val="BodyText"/>
        <w:spacing w:before="125" w:line="268" w:lineRule="auto"/>
        <w:ind w:left="119" w:right="119"/>
        <w:jc w:val="both"/>
      </w:pPr>
      <w:r>
        <w:rPr>
          <w:b/>
        </w:rPr>
        <w:t xml:space="preserve">SA 1a: </w:t>
      </w:r>
      <w:r>
        <w:rPr>
          <w:spacing w:val="-14"/>
        </w:rPr>
        <w:t xml:space="preserve">To </w:t>
      </w:r>
      <w:r>
        <w:t>build a pragmatic EMR based hierarchical Bayesian model implemented in the ultra-fast</w:t>
      </w:r>
      <w:r>
        <w:rPr>
          <w:spacing w:val="38"/>
        </w:rPr>
        <w:t xml:space="preserve"> </w:t>
      </w:r>
      <w:r>
        <w:t>statistical</w:t>
      </w:r>
      <w:r>
        <w:rPr>
          <w:w w:val="99"/>
        </w:rPr>
        <w:t xml:space="preserve"> </w:t>
      </w:r>
      <w:r>
        <w:t>software</w:t>
      </w:r>
      <w:r>
        <w:rPr>
          <w:spacing w:val="22"/>
        </w:rPr>
        <w:t xml:space="preserve"> </w:t>
      </w:r>
      <w:r>
        <w:t>Stan</w:t>
      </w:r>
      <w:r>
        <w:rPr>
          <w:spacing w:val="22"/>
        </w:rPr>
        <w:t xml:space="preserve"> </w:t>
      </w:r>
      <w:r>
        <w:t>to</w:t>
      </w:r>
      <w:r>
        <w:rPr>
          <w:spacing w:val="22"/>
        </w:rPr>
        <w:t xml:space="preserve"> </w:t>
      </w:r>
      <w:r>
        <w:t>predict</w:t>
      </w:r>
      <w:r>
        <w:rPr>
          <w:spacing w:val="22"/>
        </w:rPr>
        <w:t xml:space="preserve"> </w:t>
      </w:r>
      <w:r>
        <w:t>a</w:t>
      </w:r>
      <w:r>
        <w:rPr>
          <w:spacing w:val="22"/>
        </w:rPr>
        <w:t xml:space="preserve"> </w:t>
      </w:r>
      <w:r>
        <w:t>composite</w:t>
      </w:r>
      <w:r>
        <w:rPr>
          <w:spacing w:val="22"/>
        </w:rPr>
        <w:t xml:space="preserve"> </w:t>
      </w:r>
      <w:r>
        <w:t>outcome</w:t>
      </w:r>
      <w:r>
        <w:rPr>
          <w:spacing w:val="22"/>
        </w:rPr>
        <w:t xml:space="preserve"> </w:t>
      </w:r>
      <w:r>
        <w:t>[death</w:t>
      </w:r>
      <w:r>
        <w:rPr>
          <w:spacing w:val="22"/>
        </w:rPr>
        <w:t xml:space="preserve"> </w:t>
      </w:r>
      <w:r>
        <w:t>or</w:t>
      </w:r>
      <w:r>
        <w:rPr>
          <w:spacing w:val="22"/>
        </w:rPr>
        <w:t xml:space="preserve"> </w:t>
      </w:r>
      <w:r>
        <w:t>prolonged</w:t>
      </w:r>
      <w:r>
        <w:rPr>
          <w:spacing w:val="22"/>
        </w:rPr>
        <w:t xml:space="preserve"> </w:t>
      </w:r>
      <w:r>
        <w:t>mechanical</w:t>
      </w:r>
      <w:r>
        <w:rPr>
          <w:spacing w:val="22"/>
        </w:rPr>
        <w:t xml:space="preserve"> </w:t>
      </w:r>
      <w:r>
        <w:t>ventilation</w:t>
      </w:r>
      <w:r>
        <w:rPr>
          <w:spacing w:val="22"/>
        </w:rPr>
        <w:t xml:space="preserve"> </w:t>
      </w:r>
      <w:r>
        <w:t>&gt;</w:t>
      </w:r>
      <w:r>
        <w:rPr>
          <w:spacing w:val="22"/>
        </w:rPr>
        <w:t xml:space="preserve"> </w:t>
      </w:r>
      <w:r>
        <w:t>48</w:t>
      </w:r>
      <w:r>
        <w:rPr>
          <w:spacing w:val="22"/>
        </w:rPr>
        <w:t xml:space="preserve"> </w:t>
      </w:r>
      <w:r>
        <w:t>hours]</w:t>
      </w:r>
      <w:r>
        <w:rPr>
          <w:spacing w:val="22"/>
        </w:rPr>
        <w:t xml:space="preserve"> </w:t>
      </w:r>
      <w:r>
        <w:t>in</w:t>
      </w:r>
      <w:r>
        <w:rPr>
          <w:spacing w:val="22"/>
        </w:rPr>
        <w:t xml:space="preserve"> </w:t>
      </w:r>
      <w:r>
        <w:t>our</w:t>
      </w:r>
      <w:r>
        <w:rPr>
          <w:w w:val="99"/>
        </w:rPr>
        <w:t xml:space="preserve"> </w:t>
      </w:r>
      <w:r>
        <w:t>Montefiore</w:t>
      </w:r>
      <w:r>
        <w:rPr>
          <w:spacing w:val="-8"/>
        </w:rPr>
        <w:t xml:space="preserve"> </w:t>
      </w:r>
      <w:r>
        <w:t>Medical</w:t>
      </w:r>
      <w:r>
        <w:rPr>
          <w:spacing w:val="-8"/>
        </w:rPr>
        <w:t xml:space="preserve"> </w:t>
      </w:r>
      <w:commentRangeStart w:id="123"/>
      <w:r>
        <w:t>Center</w:t>
      </w:r>
      <w:commentRangeEnd w:id="123"/>
      <w:r w:rsidR="00623D60">
        <w:rPr>
          <w:rStyle w:val="CommentReference"/>
          <w:rFonts w:asciiTheme="minorHAnsi" w:eastAsiaTheme="minorHAnsi" w:hAnsiTheme="minorHAnsi"/>
        </w:rPr>
        <w:commentReference w:id="123"/>
      </w:r>
      <w:r>
        <w:rPr>
          <w:spacing w:val="-8"/>
        </w:rPr>
        <w:t xml:space="preserve"> </w:t>
      </w:r>
      <w:r>
        <w:t>inpatients</w:t>
      </w:r>
      <w:r>
        <w:rPr>
          <w:spacing w:val="-8"/>
        </w:rPr>
        <w:t xml:space="preserve"> </w:t>
      </w:r>
      <w:r>
        <w:t>and</w:t>
      </w:r>
      <w:r>
        <w:rPr>
          <w:spacing w:val="-8"/>
        </w:rPr>
        <w:t xml:space="preserve"> </w:t>
      </w:r>
      <w:r>
        <w:t>compare</w:t>
      </w:r>
      <w:r>
        <w:rPr>
          <w:spacing w:val="-8"/>
        </w:rPr>
        <w:t xml:space="preserve"> </w:t>
      </w:r>
      <w:r>
        <w:t>it</w:t>
      </w:r>
      <w:r>
        <w:rPr>
          <w:spacing w:val="-8"/>
        </w:rPr>
        <w:t xml:space="preserve"> </w:t>
      </w:r>
      <w:r>
        <w:t>with</w:t>
      </w:r>
      <w:r>
        <w:rPr>
          <w:spacing w:val="-8"/>
        </w:rPr>
        <w:t xml:space="preserve"> </w:t>
      </w:r>
      <w:r>
        <w:t>the</w:t>
      </w:r>
      <w:r>
        <w:rPr>
          <w:spacing w:val="-8"/>
        </w:rPr>
        <w:t xml:space="preserve"> </w:t>
      </w:r>
      <w:r>
        <w:t>existing</w:t>
      </w:r>
      <w:r>
        <w:rPr>
          <w:spacing w:val="-8"/>
        </w:rPr>
        <w:t xml:space="preserve"> </w:t>
      </w:r>
      <w:r>
        <w:t>classical</w:t>
      </w:r>
      <w:r>
        <w:rPr>
          <w:spacing w:val="-8"/>
        </w:rPr>
        <w:t xml:space="preserve"> </w:t>
      </w:r>
      <w:r>
        <w:t>(frequentist)</w:t>
      </w:r>
      <w:r>
        <w:rPr>
          <w:spacing w:val="-8"/>
        </w:rPr>
        <w:t xml:space="preserve"> </w:t>
      </w:r>
      <w:r>
        <w:t>algorithm.</w:t>
      </w:r>
    </w:p>
    <w:p w14:paraId="1F83C174" w14:textId="77777777" w:rsidR="003C4974" w:rsidRDefault="00CC2BE2">
      <w:pPr>
        <w:pStyle w:val="BodyText"/>
        <w:spacing w:before="2" w:line="268" w:lineRule="auto"/>
        <w:ind w:left="119" w:right="117"/>
        <w:jc w:val="both"/>
      </w:pPr>
      <w:r>
        <w:rPr>
          <w:b/>
        </w:rPr>
        <w:t xml:space="preserve">SA 1b: </w:t>
      </w:r>
      <w:r>
        <w:rPr>
          <w:spacing w:val="-14"/>
        </w:rPr>
        <w:t xml:space="preserve">To </w:t>
      </w:r>
      <w:r>
        <w:t xml:space="preserve">further </w:t>
      </w:r>
      <w:r>
        <w:rPr>
          <w:spacing w:val="-3"/>
        </w:rPr>
        <w:t xml:space="preserve">develop </w:t>
      </w:r>
      <w:r>
        <w:t xml:space="preserve">Bayesian data imputation algorithms of </w:t>
      </w:r>
      <w:commentRangeStart w:id="124"/>
      <w:r>
        <w:t>missing</w:t>
      </w:r>
      <w:commentRangeEnd w:id="124"/>
      <w:r w:rsidR="00623D60">
        <w:rPr>
          <w:rStyle w:val="CommentReference"/>
          <w:rFonts w:asciiTheme="minorHAnsi" w:eastAsiaTheme="minorHAnsi" w:hAnsiTheme="minorHAnsi"/>
        </w:rPr>
        <w:commentReference w:id="124"/>
      </w:r>
      <w:r>
        <w:t xml:space="preserve"> clinical data using auxiliary data,</w:t>
      </w:r>
      <w:r>
        <w:rPr>
          <w:spacing w:val="7"/>
        </w:rPr>
        <w:t xml:space="preserve"> </w:t>
      </w:r>
      <w:r>
        <w:t>to</w:t>
      </w:r>
      <w:r>
        <w:rPr>
          <w:w w:val="99"/>
        </w:rPr>
        <w:t xml:space="preserve"> </w:t>
      </w:r>
      <w:r>
        <w:t>identify auxiliary measure properties (ceiling, floor and threshold effects), to integrate imputation and</w:t>
      </w:r>
      <w:r>
        <w:rPr>
          <w:spacing w:val="42"/>
        </w:rPr>
        <w:t xml:space="preserve"> </w:t>
      </w:r>
      <w:r>
        <w:t>prediction</w:t>
      </w:r>
      <w:r>
        <w:rPr>
          <w:w w:val="99"/>
        </w:rPr>
        <w:t xml:space="preserve"> </w:t>
      </w:r>
      <w:r>
        <w:t>in</w:t>
      </w:r>
      <w:r>
        <w:rPr>
          <w:spacing w:val="-7"/>
        </w:rPr>
        <w:t xml:space="preserve"> </w:t>
      </w:r>
      <w:r>
        <w:t>one</w:t>
      </w:r>
      <w:r>
        <w:rPr>
          <w:spacing w:val="-7"/>
        </w:rPr>
        <w:t xml:space="preserve"> </w:t>
      </w:r>
      <w:r>
        <w:t>coherent</w:t>
      </w:r>
      <w:r>
        <w:rPr>
          <w:spacing w:val="-7"/>
        </w:rPr>
        <w:t xml:space="preserve"> </w:t>
      </w:r>
      <w:r>
        <w:t>hierarchical</w:t>
      </w:r>
      <w:r>
        <w:rPr>
          <w:spacing w:val="-7"/>
        </w:rPr>
        <w:t xml:space="preserve"> </w:t>
      </w:r>
      <w:r>
        <w:t>Bayesian</w:t>
      </w:r>
      <w:r>
        <w:rPr>
          <w:spacing w:val="-7"/>
        </w:rPr>
        <w:t xml:space="preserve"> </w:t>
      </w:r>
      <w:r>
        <w:t>model</w:t>
      </w:r>
      <w:r>
        <w:rPr>
          <w:spacing w:val="-7"/>
        </w:rPr>
        <w:t xml:space="preserve"> </w:t>
      </w:r>
      <w:r>
        <w:t>and</w:t>
      </w:r>
      <w:r>
        <w:rPr>
          <w:spacing w:val="-7"/>
        </w:rPr>
        <w:t xml:space="preserve"> </w:t>
      </w:r>
      <w:r>
        <w:t>compare</w:t>
      </w:r>
      <w:r>
        <w:rPr>
          <w:spacing w:val="-7"/>
        </w:rPr>
        <w:t xml:space="preserve"> </w:t>
      </w:r>
      <w:commentRangeStart w:id="125"/>
      <w:r>
        <w:t>it</w:t>
      </w:r>
      <w:commentRangeEnd w:id="125"/>
      <w:r w:rsidR="00623D60">
        <w:rPr>
          <w:rStyle w:val="CommentReference"/>
          <w:rFonts w:asciiTheme="minorHAnsi" w:eastAsiaTheme="minorHAnsi" w:hAnsiTheme="minorHAnsi"/>
        </w:rPr>
        <w:commentReference w:id="125"/>
      </w:r>
      <w:r>
        <w:rPr>
          <w:spacing w:val="-7"/>
        </w:rPr>
        <w:t xml:space="preserve"> </w:t>
      </w:r>
      <w:r>
        <w:t>to</w:t>
      </w:r>
      <w:r>
        <w:rPr>
          <w:spacing w:val="-7"/>
        </w:rPr>
        <w:t xml:space="preserve"> </w:t>
      </w:r>
      <w:r>
        <w:t>the</w:t>
      </w:r>
      <w:r>
        <w:rPr>
          <w:spacing w:val="-7"/>
        </w:rPr>
        <w:t xml:space="preserve"> </w:t>
      </w:r>
      <w:r>
        <w:t>classical</w:t>
      </w:r>
      <w:r>
        <w:rPr>
          <w:spacing w:val="-7"/>
        </w:rPr>
        <w:t xml:space="preserve"> </w:t>
      </w:r>
      <w:r>
        <w:t>algorithm</w:t>
      </w:r>
      <w:r>
        <w:rPr>
          <w:spacing w:val="-7"/>
        </w:rPr>
        <w:t xml:space="preserve"> </w:t>
      </w:r>
      <w:r>
        <w:rPr>
          <w:spacing w:val="-3"/>
        </w:rPr>
        <w:t>by</w:t>
      </w:r>
      <w:r>
        <w:rPr>
          <w:spacing w:val="-7"/>
        </w:rPr>
        <w:t xml:space="preserve"> </w:t>
      </w:r>
      <w:r>
        <w:rPr>
          <w:spacing w:val="-4"/>
        </w:rPr>
        <w:t>Dr.</w:t>
      </w:r>
      <w:r>
        <w:rPr>
          <w:spacing w:val="6"/>
        </w:rPr>
        <w:t xml:space="preserve"> </w:t>
      </w:r>
      <w:r>
        <w:t>Gong.</w:t>
      </w:r>
    </w:p>
    <w:p w14:paraId="1CA132B2" w14:textId="77777777" w:rsidR="003C4974" w:rsidRDefault="00CC2BE2">
      <w:pPr>
        <w:pStyle w:val="Heading4"/>
        <w:spacing w:before="91"/>
        <w:ind w:left="119"/>
        <w:jc w:val="both"/>
        <w:rPr>
          <w:b w:val="0"/>
          <w:bCs w:val="0"/>
        </w:rPr>
      </w:pPr>
      <w:r>
        <w:t>Aim</w:t>
      </w:r>
      <w:r>
        <w:rPr>
          <w:spacing w:val="-10"/>
        </w:rPr>
        <w:t xml:space="preserve"> </w:t>
      </w:r>
      <w:r>
        <w:t>2:</w:t>
      </w:r>
      <w:r>
        <w:rPr>
          <w:spacing w:val="2"/>
        </w:rPr>
        <w:t xml:space="preserve"> </w:t>
      </w:r>
      <w:r>
        <w:rPr>
          <w:spacing w:val="-10"/>
        </w:rPr>
        <w:t xml:space="preserve">To </w:t>
      </w:r>
      <w:r>
        <w:t>model</w:t>
      </w:r>
      <w:r>
        <w:rPr>
          <w:spacing w:val="-10"/>
        </w:rPr>
        <w:t xml:space="preserve"> </w:t>
      </w:r>
      <w:r>
        <w:t>temporality</w:t>
      </w:r>
      <w:r>
        <w:rPr>
          <w:spacing w:val="-10"/>
        </w:rPr>
        <w:t xml:space="preserve"> </w:t>
      </w:r>
      <w:r>
        <w:t>(institutional</w:t>
      </w:r>
      <w:r>
        <w:rPr>
          <w:spacing w:val="-10"/>
        </w:rPr>
        <w:t xml:space="preserve"> </w:t>
      </w:r>
      <w:r>
        <w:t>learning,</w:t>
      </w:r>
      <w:r>
        <w:rPr>
          <w:spacing w:val="-10"/>
        </w:rPr>
        <w:t xml:space="preserve"> </w:t>
      </w:r>
      <w:r>
        <w:t>seasons)</w:t>
      </w:r>
      <w:r>
        <w:rPr>
          <w:spacing w:val="-10"/>
        </w:rPr>
        <w:t xml:space="preserve"> </w:t>
      </w:r>
      <w:r>
        <w:t>and</w:t>
      </w:r>
      <w:r>
        <w:rPr>
          <w:spacing w:val="-10"/>
        </w:rPr>
        <w:t xml:space="preserve"> </w:t>
      </w:r>
      <w:r>
        <w:t>investigate</w:t>
      </w:r>
      <w:r>
        <w:rPr>
          <w:spacing w:val="-10"/>
        </w:rPr>
        <w:t xml:space="preserve"> </w:t>
      </w:r>
      <w:r>
        <w:t>provider</w:t>
      </w:r>
      <w:r>
        <w:rPr>
          <w:spacing w:val="-10"/>
        </w:rPr>
        <w:t xml:space="preserve"> </w:t>
      </w:r>
      <w:r>
        <w:t>compliance.</w:t>
      </w:r>
    </w:p>
    <w:p w14:paraId="6F2288F0" w14:textId="77777777" w:rsidR="003C4974" w:rsidRDefault="00CC2BE2">
      <w:pPr>
        <w:pStyle w:val="BodyText"/>
        <w:spacing w:before="125" w:line="268" w:lineRule="auto"/>
        <w:ind w:left="119" w:right="117"/>
        <w:jc w:val="both"/>
      </w:pPr>
      <w:r>
        <w:rPr>
          <w:b/>
        </w:rPr>
        <w:t xml:space="preserve">SA 2a: </w:t>
      </w:r>
      <w:r>
        <w:rPr>
          <w:spacing w:val="-14"/>
        </w:rPr>
        <w:t xml:space="preserve">To </w:t>
      </w:r>
      <w:r>
        <w:t xml:space="preserve">update our model </w:t>
      </w:r>
      <w:commentRangeStart w:id="126"/>
      <w:r>
        <w:t>continuously</w:t>
      </w:r>
      <w:commentRangeEnd w:id="126"/>
      <w:r w:rsidR="00623D60">
        <w:rPr>
          <w:rStyle w:val="CommentReference"/>
          <w:rFonts w:asciiTheme="minorHAnsi" w:eastAsiaTheme="minorHAnsi" w:hAnsiTheme="minorHAnsi"/>
        </w:rPr>
        <w:commentReference w:id="126"/>
      </w:r>
      <w:r>
        <w:t xml:space="preserve"> with new incoming patients to reflect their changing risk profile and</w:t>
      </w:r>
      <w:r>
        <w:rPr>
          <w:spacing w:val="2"/>
        </w:rPr>
        <w:t xml:space="preserve"> </w:t>
      </w:r>
      <w:r>
        <w:t>to</w:t>
      </w:r>
      <w:r>
        <w:rPr>
          <w:w w:val="99"/>
        </w:rPr>
        <w:t xml:space="preserve"> </w:t>
      </w:r>
      <w:r>
        <w:t>model</w:t>
      </w:r>
      <w:r>
        <w:rPr>
          <w:spacing w:val="-9"/>
        </w:rPr>
        <w:t xml:space="preserve"> </w:t>
      </w:r>
      <w:r>
        <w:t>institutional</w:t>
      </w:r>
      <w:r>
        <w:rPr>
          <w:spacing w:val="-9"/>
        </w:rPr>
        <w:t xml:space="preserve"> </w:t>
      </w:r>
      <w:r>
        <w:t>learning</w:t>
      </w:r>
      <w:r>
        <w:rPr>
          <w:spacing w:val="-9"/>
        </w:rPr>
        <w:t xml:space="preserve"> </w:t>
      </w:r>
      <w:r>
        <w:t>and</w:t>
      </w:r>
      <w:r>
        <w:rPr>
          <w:spacing w:val="-9"/>
        </w:rPr>
        <w:t xml:space="preserve"> </w:t>
      </w:r>
      <w:r>
        <w:t>temporal</w:t>
      </w:r>
      <w:r>
        <w:rPr>
          <w:spacing w:val="-9"/>
        </w:rPr>
        <w:t xml:space="preserve"> </w:t>
      </w:r>
      <w:r>
        <w:t>effects</w:t>
      </w:r>
      <w:r>
        <w:rPr>
          <w:spacing w:val="-9"/>
        </w:rPr>
        <w:t xml:space="preserve"> </w:t>
      </w:r>
      <w:r>
        <w:t>like</w:t>
      </w:r>
      <w:r>
        <w:rPr>
          <w:spacing w:val="-9"/>
        </w:rPr>
        <w:t xml:space="preserve"> </w:t>
      </w:r>
      <w:r>
        <w:t>seasons</w:t>
      </w:r>
      <w:r>
        <w:rPr>
          <w:spacing w:val="-9"/>
        </w:rPr>
        <w:t xml:space="preserve"> </w:t>
      </w:r>
      <w:r>
        <w:t>and</w:t>
      </w:r>
      <w:r>
        <w:rPr>
          <w:spacing w:val="-9"/>
        </w:rPr>
        <w:t xml:space="preserve"> </w:t>
      </w:r>
      <w:r>
        <w:t>endemics.</w:t>
      </w:r>
    </w:p>
    <w:p w14:paraId="1AEC5AD2" w14:textId="77777777" w:rsidR="003C4974" w:rsidRDefault="00CC2BE2">
      <w:pPr>
        <w:pStyle w:val="BodyText"/>
        <w:spacing w:before="2" w:line="268" w:lineRule="auto"/>
        <w:ind w:left="119" w:right="106"/>
        <w:jc w:val="both"/>
      </w:pPr>
      <w:r>
        <w:rPr>
          <w:rFonts w:cs="Arial"/>
          <w:b/>
          <w:bCs/>
        </w:rPr>
        <w:t>SA</w:t>
      </w:r>
      <w:r>
        <w:rPr>
          <w:rFonts w:cs="Arial"/>
          <w:b/>
          <w:bCs/>
          <w:spacing w:val="-23"/>
        </w:rPr>
        <w:t xml:space="preserve"> </w:t>
      </w:r>
      <w:r>
        <w:rPr>
          <w:rFonts w:cs="Arial"/>
          <w:b/>
          <w:bCs/>
        </w:rPr>
        <w:t>2b:</w:t>
      </w:r>
      <w:r>
        <w:rPr>
          <w:rFonts w:cs="Arial"/>
          <w:b/>
          <w:bCs/>
          <w:spacing w:val="-5"/>
        </w:rPr>
        <w:t xml:space="preserve"> </w:t>
      </w:r>
      <w:r>
        <w:rPr>
          <w:spacing w:val="-14"/>
        </w:rPr>
        <w:t>To</w:t>
      </w:r>
      <w:r>
        <w:rPr>
          <w:spacing w:val="-23"/>
        </w:rPr>
        <w:t xml:space="preserve"> </w:t>
      </w:r>
      <w:r>
        <w:t>investigate</w:t>
      </w:r>
      <w:r>
        <w:rPr>
          <w:spacing w:val="-23"/>
        </w:rPr>
        <w:t xml:space="preserve"> </w:t>
      </w:r>
      <w:r>
        <w:t>patient</w:t>
      </w:r>
      <w:r>
        <w:rPr>
          <w:spacing w:val="-23"/>
        </w:rPr>
        <w:t xml:space="preserve"> </w:t>
      </w:r>
      <w:r>
        <w:t>and</w:t>
      </w:r>
      <w:r>
        <w:rPr>
          <w:spacing w:val="-23"/>
        </w:rPr>
        <w:t xml:space="preserve"> </w:t>
      </w:r>
      <w:r>
        <w:t>provider</w:t>
      </w:r>
      <w:r>
        <w:rPr>
          <w:spacing w:val="-23"/>
        </w:rPr>
        <w:t xml:space="preserve"> </w:t>
      </w:r>
      <w:r>
        <w:t>characteristics</w:t>
      </w:r>
      <w:r>
        <w:rPr>
          <w:spacing w:val="-23"/>
        </w:rPr>
        <w:t xml:space="preserve"> </w:t>
      </w:r>
      <w:r>
        <w:t>as</w:t>
      </w:r>
      <w:r>
        <w:rPr>
          <w:spacing w:val="-23"/>
        </w:rPr>
        <w:t xml:space="preserve"> </w:t>
      </w:r>
      <w:r>
        <w:t>drivers</w:t>
      </w:r>
      <w:r>
        <w:rPr>
          <w:spacing w:val="-23"/>
        </w:rPr>
        <w:t xml:space="preserve"> </w:t>
      </w:r>
      <w:r>
        <w:t>of</w:t>
      </w:r>
      <w:r>
        <w:rPr>
          <w:spacing w:val="-23"/>
        </w:rPr>
        <w:t xml:space="preserve"> </w:t>
      </w:r>
      <w:r>
        <w:t>poor</w:t>
      </w:r>
      <w:r>
        <w:rPr>
          <w:spacing w:val="-23"/>
        </w:rPr>
        <w:t xml:space="preserve"> </w:t>
      </w:r>
      <w:r>
        <w:t>provider</w:t>
      </w:r>
      <w:r>
        <w:rPr>
          <w:spacing w:val="-23"/>
        </w:rPr>
        <w:t xml:space="preserve"> </w:t>
      </w:r>
      <w:r>
        <w:t>compliance</w:t>
      </w:r>
      <w:r>
        <w:rPr>
          <w:spacing w:val="-23"/>
        </w:rPr>
        <w:t xml:space="preserve"> </w:t>
      </w:r>
      <w:r>
        <w:t>in</w:t>
      </w:r>
      <w:r>
        <w:rPr>
          <w:spacing w:val="-23"/>
        </w:rPr>
        <w:t xml:space="preserve"> </w:t>
      </w:r>
      <w:proofErr w:type="spellStart"/>
      <w:r>
        <w:t>PROOFCheck</w:t>
      </w:r>
      <w:proofErr w:type="spellEnd"/>
      <w:r>
        <w:t>,</w:t>
      </w:r>
      <w:r>
        <w:rPr>
          <w:w w:val="99"/>
        </w:rPr>
        <w:t xml:space="preserve"> </w:t>
      </w:r>
      <w:r>
        <w:rPr>
          <w:spacing w:val="-4"/>
        </w:rPr>
        <w:lastRenderedPageBreak/>
        <w:t>Dr.</w:t>
      </w:r>
      <w:r>
        <w:t xml:space="preserve"> Gong’s</w:t>
      </w:r>
      <w:r>
        <w:rPr>
          <w:spacing w:val="-15"/>
        </w:rPr>
        <w:t xml:space="preserve"> </w:t>
      </w:r>
      <w:r>
        <w:t>pragmatic</w:t>
      </w:r>
      <w:r>
        <w:rPr>
          <w:spacing w:val="-15"/>
        </w:rPr>
        <w:t xml:space="preserve"> </w:t>
      </w:r>
      <w:r>
        <w:t>trial,</w:t>
      </w:r>
      <w:r>
        <w:rPr>
          <w:spacing w:val="-14"/>
        </w:rPr>
        <w:t xml:space="preserve"> </w:t>
      </w:r>
      <w:r>
        <w:t>to</w:t>
      </w:r>
      <w:r>
        <w:rPr>
          <w:spacing w:val="-15"/>
        </w:rPr>
        <w:t xml:space="preserve"> </w:t>
      </w:r>
      <w:r>
        <w:t>inform</w:t>
      </w:r>
      <w:r>
        <w:rPr>
          <w:spacing w:val="-15"/>
        </w:rPr>
        <w:t xml:space="preserve"> </w:t>
      </w:r>
      <w:r>
        <w:t>the</w:t>
      </w:r>
      <w:r>
        <w:rPr>
          <w:spacing w:val="-15"/>
        </w:rPr>
        <w:t xml:space="preserve"> </w:t>
      </w:r>
      <w:r>
        <w:t>ongoing</w:t>
      </w:r>
      <w:r>
        <w:rPr>
          <w:spacing w:val="-15"/>
        </w:rPr>
        <w:t xml:space="preserve"> </w:t>
      </w:r>
      <w:proofErr w:type="spellStart"/>
      <w:r>
        <w:t>PROOFCheck</w:t>
      </w:r>
      <w:proofErr w:type="spellEnd"/>
      <w:r>
        <w:rPr>
          <w:spacing w:val="-15"/>
        </w:rPr>
        <w:t xml:space="preserve"> </w:t>
      </w:r>
      <w:r>
        <w:t>trial</w:t>
      </w:r>
      <w:r>
        <w:rPr>
          <w:spacing w:val="-15"/>
        </w:rPr>
        <w:t xml:space="preserve"> </w:t>
      </w:r>
      <w:r>
        <w:t>implementation,</w:t>
      </w:r>
      <w:r>
        <w:rPr>
          <w:spacing w:val="-14"/>
        </w:rPr>
        <w:t xml:space="preserve"> </w:t>
      </w:r>
      <w:r>
        <w:t>refocus</w:t>
      </w:r>
      <w:r>
        <w:rPr>
          <w:spacing w:val="-15"/>
        </w:rPr>
        <w:t xml:space="preserve"> </w:t>
      </w:r>
      <w:r>
        <w:t>our</w:t>
      </w:r>
      <w:r>
        <w:rPr>
          <w:spacing w:val="-15"/>
        </w:rPr>
        <w:t xml:space="preserve"> </w:t>
      </w:r>
      <w:r>
        <w:t>retraining</w:t>
      </w:r>
      <w:r>
        <w:rPr>
          <w:spacing w:val="-15"/>
        </w:rPr>
        <w:t xml:space="preserve"> </w:t>
      </w:r>
      <w:r>
        <w:t>efforts</w:t>
      </w:r>
      <w:r>
        <w:rPr>
          <w:w w:val="99"/>
        </w:rPr>
        <w:t xml:space="preserve"> </w:t>
      </w:r>
      <w:r>
        <w:t>and</w:t>
      </w:r>
      <w:r>
        <w:rPr>
          <w:spacing w:val="-9"/>
        </w:rPr>
        <w:t xml:space="preserve"> </w:t>
      </w:r>
      <w:r>
        <w:t>to</w:t>
      </w:r>
      <w:r>
        <w:rPr>
          <w:spacing w:val="-9"/>
        </w:rPr>
        <w:t xml:space="preserve"> </w:t>
      </w:r>
      <w:r>
        <w:t>explore</w:t>
      </w:r>
      <w:r>
        <w:rPr>
          <w:spacing w:val="-9"/>
        </w:rPr>
        <w:t xml:space="preserve"> </w:t>
      </w:r>
      <w:r>
        <w:t>the</w:t>
      </w:r>
      <w:r>
        <w:rPr>
          <w:spacing w:val="-9"/>
        </w:rPr>
        <w:t xml:space="preserve"> </w:t>
      </w:r>
      <w:r>
        <w:t>individualization</w:t>
      </w:r>
      <w:r>
        <w:rPr>
          <w:spacing w:val="-9"/>
        </w:rPr>
        <w:t xml:space="preserve"> </w:t>
      </w:r>
      <w:r>
        <w:t>of</w:t>
      </w:r>
      <w:r>
        <w:rPr>
          <w:spacing w:val="-9"/>
        </w:rPr>
        <w:t xml:space="preserve"> </w:t>
      </w:r>
      <w:r>
        <w:rPr>
          <w:spacing w:val="-3"/>
        </w:rPr>
        <w:t>preventive</w:t>
      </w:r>
      <w:r>
        <w:rPr>
          <w:spacing w:val="-9"/>
        </w:rPr>
        <w:t xml:space="preserve"> </w:t>
      </w:r>
      <w:r>
        <w:t>interventions</w:t>
      </w:r>
      <w:r>
        <w:rPr>
          <w:spacing w:val="-9"/>
        </w:rPr>
        <w:t xml:space="preserve"> </w:t>
      </w:r>
      <w:r>
        <w:t>using</w:t>
      </w:r>
      <w:r>
        <w:rPr>
          <w:spacing w:val="-9"/>
        </w:rPr>
        <w:t xml:space="preserve"> </w:t>
      </w:r>
      <w:r>
        <w:t>EMR-context.</w:t>
      </w:r>
    </w:p>
    <w:p w14:paraId="7864F909" w14:textId="77777777" w:rsidR="003C4974" w:rsidRDefault="003C4974">
      <w:pPr>
        <w:spacing w:line="268" w:lineRule="auto"/>
        <w:jc w:val="both"/>
        <w:sectPr w:rsidR="003C4974">
          <w:type w:val="continuous"/>
          <w:pgSz w:w="12240" w:h="15840"/>
          <w:pgMar w:top="620" w:right="600" w:bottom="280" w:left="600" w:header="720" w:footer="720" w:gutter="0"/>
          <w:cols w:space="720"/>
        </w:sectPr>
      </w:pPr>
    </w:p>
    <w:p w14:paraId="54B2CACD" w14:textId="77777777" w:rsidR="003C4974" w:rsidRDefault="00CC2BE2">
      <w:pPr>
        <w:pStyle w:val="Heading1"/>
        <w:rPr>
          <w:b w:val="0"/>
          <w:bCs w:val="0"/>
        </w:rPr>
      </w:pPr>
      <w:r>
        <w:lastRenderedPageBreak/>
        <w:t>Research</w:t>
      </w:r>
      <w:r>
        <w:rPr>
          <w:spacing w:val="7"/>
        </w:rPr>
        <w:t xml:space="preserve"> </w:t>
      </w:r>
      <w:r>
        <w:t>Plan</w:t>
      </w:r>
    </w:p>
    <w:p w14:paraId="6A1AF01D" w14:textId="77777777" w:rsidR="003C4974" w:rsidRDefault="003C4974">
      <w:pPr>
        <w:spacing w:before="1"/>
        <w:rPr>
          <w:rFonts w:ascii="Arial" w:eastAsia="Arial" w:hAnsi="Arial" w:cs="Arial"/>
          <w:b/>
          <w:bCs/>
          <w:sz w:val="32"/>
          <w:szCs w:val="32"/>
        </w:rPr>
      </w:pPr>
    </w:p>
    <w:p w14:paraId="267A79FA" w14:textId="77777777" w:rsidR="003C4974" w:rsidRDefault="00CC2BE2">
      <w:pPr>
        <w:pStyle w:val="Heading2"/>
        <w:numPr>
          <w:ilvl w:val="0"/>
          <w:numId w:val="1"/>
        </w:numPr>
        <w:tabs>
          <w:tab w:val="left" w:pos="467"/>
        </w:tabs>
        <w:spacing w:before="0"/>
        <w:ind w:hanging="366"/>
        <w:rPr>
          <w:b w:val="0"/>
          <w:bCs w:val="0"/>
        </w:rPr>
      </w:pPr>
      <w:r>
        <w:t>Significance</w:t>
      </w:r>
    </w:p>
    <w:p w14:paraId="43A645CF" w14:textId="77777777" w:rsidR="003C4974" w:rsidRDefault="00CC2BE2">
      <w:pPr>
        <w:pStyle w:val="Heading3"/>
        <w:spacing w:before="147"/>
        <w:ind w:left="100"/>
        <w:rPr>
          <w:b w:val="0"/>
          <w:bCs w:val="0"/>
        </w:rPr>
      </w:pPr>
      <w:r>
        <w:t>Respiratory failure in hospitalized patients can be predicted and should be</w:t>
      </w:r>
      <w:r>
        <w:rPr>
          <w:spacing w:val="-45"/>
        </w:rPr>
        <w:t xml:space="preserve"> </w:t>
      </w:r>
      <w:r>
        <w:t>prevented.</w:t>
      </w:r>
    </w:p>
    <w:p w14:paraId="5CD0F5CE" w14:textId="13AD3FB8" w:rsidR="003C4974" w:rsidRDefault="00623D60">
      <w:pPr>
        <w:pStyle w:val="BodyText"/>
        <w:spacing w:before="121" w:line="268" w:lineRule="auto"/>
        <w:ind w:left="100" w:right="4215"/>
        <w:jc w:val="both"/>
        <w:pPrChange w:id="127" w:author="Charles Hall" w:date="2015-03-08T11:14:00Z">
          <w:pPr>
            <w:pStyle w:val="BodyText"/>
            <w:spacing w:before="121" w:line="268" w:lineRule="auto"/>
            <w:ind w:left="100" w:right="4215"/>
            <w:jc w:val="right"/>
          </w:pPr>
        </w:pPrChange>
      </w:pPr>
      <w:r>
        <w:rPr>
          <w:noProof/>
          <w:lang w:bidi="he-IL"/>
        </w:rPr>
        <w:drawing>
          <wp:anchor distT="0" distB="0" distL="114300" distR="114300" simplePos="0" relativeHeight="251655168" behindDoc="0" locked="0" layoutInCell="1" allowOverlap="1" wp14:anchorId="48CF49F2" wp14:editId="5D8A09F7">
            <wp:simplePos x="0" y="0"/>
            <wp:positionH relativeFrom="page">
              <wp:posOffset>4878705</wp:posOffset>
            </wp:positionH>
            <wp:positionV relativeFrom="paragraph">
              <wp:posOffset>258445</wp:posOffset>
            </wp:positionV>
            <wp:extent cx="2398395" cy="1741170"/>
            <wp:effectExtent l="0" t="0" r="190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8395" cy="1741170"/>
                    </a:xfrm>
                    <a:prstGeom prst="rect">
                      <a:avLst/>
                    </a:prstGeom>
                    <a:noFill/>
                    <a:ln>
                      <a:noFill/>
                    </a:ln>
                  </pic:spPr>
                </pic:pic>
              </a:graphicData>
            </a:graphic>
            <wp14:sizeRelH relativeFrom="page">
              <wp14:pctWidth>0</wp14:pctWidth>
            </wp14:sizeRelH>
            <wp14:sizeRelV relativeFrom="page">
              <wp14:pctHeight>0</wp14:pctHeight>
            </wp14:sizeRelV>
          </wp:anchor>
        </w:drawing>
      </w:r>
      <w:r w:rsidR="00CC2BE2">
        <w:t>Acute respiratory failure (ARF) requiring mechanical ventilation</w:t>
      </w:r>
      <w:r w:rsidR="00CC2BE2">
        <w:rPr>
          <w:spacing w:val="-2"/>
        </w:rPr>
        <w:t xml:space="preserve"> </w:t>
      </w:r>
      <w:r w:rsidR="00CC2BE2">
        <w:t>is</w:t>
      </w:r>
      <w:r w:rsidR="00CC2BE2">
        <w:rPr>
          <w:w w:val="99"/>
        </w:rPr>
        <w:t xml:space="preserve"> </w:t>
      </w:r>
      <w:r w:rsidR="00CC2BE2">
        <w:t>common in hospitalized patients, consuming a</w:t>
      </w:r>
      <w:r w:rsidR="00CC2BE2">
        <w:rPr>
          <w:spacing w:val="9"/>
        </w:rPr>
        <w:t xml:space="preserve"> </w:t>
      </w:r>
      <w:r w:rsidR="00CC2BE2">
        <w:t>disproportionate</w:t>
      </w:r>
      <w:r w:rsidR="00CC2BE2">
        <w:rPr>
          <w:w w:val="99"/>
        </w:rPr>
        <w:t xml:space="preserve"> </w:t>
      </w:r>
      <w:r w:rsidR="00CC2BE2">
        <w:t>amount of health care resources in the USA [2]. Short term</w:t>
      </w:r>
      <w:r w:rsidR="00CC2BE2">
        <w:rPr>
          <w:spacing w:val="6"/>
        </w:rPr>
        <w:t xml:space="preserve"> </w:t>
      </w:r>
      <w:proofErr w:type="spellStart"/>
      <w:r w:rsidR="00CC2BE2">
        <w:t>mechani</w:t>
      </w:r>
      <w:proofErr w:type="spellEnd"/>
      <w:r w:rsidR="00CC2BE2">
        <w:t>-</w:t>
      </w:r>
      <w:r w:rsidR="00CC2BE2">
        <w:rPr>
          <w:w w:val="99"/>
        </w:rPr>
        <w:t xml:space="preserve"> </w:t>
      </w:r>
      <w:proofErr w:type="spellStart"/>
      <w:r w:rsidR="00CC2BE2">
        <w:t>cal</w:t>
      </w:r>
      <w:proofErr w:type="spellEnd"/>
      <w:r w:rsidR="00CC2BE2">
        <w:rPr>
          <w:spacing w:val="-16"/>
        </w:rPr>
        <w:t xml:space="preserve"> </w:t>
      </w:r>
      <w:r w:rsidR="00CC2BE2">
        <w:t>ventilation</w:t>
      </w:r>
      <w:r w:rsidR="00CC2BE2">
        <w:rPr>
          <w:spacing w:val="-16"/>
        </w:rPr>
        <w:t xml:space="preserve"> </w:t>
      </w:r>
      <w:r w:rsidR="00CC2BE2">
        <w:t>can</w:t>
      </w:r>
      <w:r w:rsidR="00CC2BE2">
        <w:rPr>
          <w:spacing w:val="-16"/>
        </w:rPr>
        <w:t xml:space="preserve"> </w:t>
      </w:r>
      <w:r w:rsidR="00CC2BE2">
        <w:t>be</w:t>
      </w:r>
      <w:r w:rsidR="00CC2BE2">
        <w:rPr>
          <w:spacing w:val="-16"/>
        </w:rPr>
        <w:t xml:space="preserve"> </w:t>
      </w:r>
      <w:r w:rsidR="00CC2BE2">
        <w:t>live</w:t>
      </w:r>
      <w:r w:rsidR="00CC2BE2">
        <w:rPr>
          <w:spacing w:val="-16"/>
        </w:rPr>
        <w:t xml:space="preserve"> </w:t>
      </w:r>
      <w:r w:rsidR="00CC2BE2">
        <w:t>saving,</w:t>
      </w:r>
      <w:r w:rsidR="00CC2BE2">
        <w:rPr>
          <w:spacing w:val="-16"/>
        </w:rPr>
        <w:t xml:space="preserve"> </w:t>
      </w:r>
      <w:r w:rsidR="00CC2BE2">
        <w:t>but</w:t>
      </w:r>
      <w:r w:rsidR="00CC2BE2">
        <w:rPr>
          <w:spacing w:val="-16"/>
        </w:rPr>
        <w:t xml:space="preserve"> </w:t>
      </w:r>
      <w:r w:rsidR="00CC2BE2">
        <w:t>prolonged</w:t>
      </w:r>
      <w:r w:rsidR="00CC2BE2">
        <w:rPr>
          <w:spacing w:val="-16"/>
        </w:rPr>
        <w:t xml:space="preserve"> </w:t>
      </w:r>
      <w:r w:rsidR="00CC2BE2">
        <w:t>mechanical</w:t>
      </w:r>
      <w:r w:rsidR="00CC2BE2">
        <w:rPr>
          <w:spacing w:val="-16"/>
        </w:rPr>
        <w:t xml:space="preserve"> </w:t>
      </w:r>
      <w:r w:rsidR="00CC2BE2">
        <w:t>ventilation</w:t>
      </w:r>
      <w:r w:rsidR="00CC2BE2">
        <w:rPr>
          <w:w w:val="99"/>
        </w:rPr>
        <w:t xml:space="preserve"> </w:t>
      </w:r>
      <w:r w:rsidR="00CC2BE2">
        <w:t>often</w:t>
      </w:r>
      <w:r w:rsidR="00CC2BE2">
        <w:rPr>
          <w:spacing w:val="-7"/>
        </w:rPr>
        <w:t xml:space="preserve"> </w:t>
      </w:r>
      <w:r w:rsidR="00CC2BE2">
        <w:t>leads</w:t>
      </w:r>
      <w:r w:rsidR="00CC2BE2">
        <w:rPr>
          <w:spacing w:val="-6"/>
        </w:rPr>
        <w:t xml:space="preserve"> </w:t>
      </w:r>
      <w:r w:rsidR="00CC2BE2">
        <w:t>to</w:t>
      </w:r>
      <w:r w:rsidR="00CC2BE2">
        <w:rPr>
          <w:spacing w:val="-7"/>
        </w:rPr>
        <w:t xml:space="preserve"> </w:t>
      </w:r>
      <w:r w:rsidR="00CC2BE2">
        <w:t>multi-organ</w:t>
      </w:r>
      <w:r w:rsidR="00CC2BE2">
        <w:rPr>
          <w:spacing w:val="-6"/>
        </w:rPr>
        <w:t xml:space="preserve"> </w:t>
      </w:r>
      <w:r w:rsidR="00CC2BE2">
        <w:t>failure</w:t>
      </w:r>
      <w:r w:rsidR="00CC2BE2">
        <w:rPr>
          <w:spacing w:val="-7"/>
        </w:rPr>
        <w:t xml:space="preserve"> </w:t>
      </w:r>
      <w:r w:rsidR="00CC2BE2">
        <w:t>and</w:t>
      </w:r>
      <w:r w:rsidR="00CC2BE2">
        <w:rPr>
          <w:spacing w:val="-7"/>
        </w:rPr>
        <w:t xml:space="preserve"> </w:t>
      </w:r>
      <w:r w:rsidR="00CC2BE2">
        <w:t>death</w:t>
      </w:r>
      <w:r w:rsidR="00CC2BE2">
        <w:rPr>
          <w:spacing w:val="-6"/>
        </w:rPr>
        <w:t xml:space="preserve"> </w:t>
      </w:r>
      <w:r w:rsidR="00CC2BE2">
        <w:t>in</w:t>
      </w:r>
      <w:r w:rsidR="00CC2BE2">
        <w:rPr>
          <w:spacing w:val="-7"/>
        </w:rPr>
        <w:t xml:space="preserve"> </w:t>
      </w:r>
      <w:r w:rsidR="00CC2BE2">
        <w:t>a</w:t>
      </w:r>
      <w:r w:rsidR="00CC2BE2">
        <w:rPr>
          <w:spacing w:val="-6"/>
        </w:rPr>
        <w:t xml:space="preserve"> </w:t>
      </w:r>
      <w:r w:rsidR="00CC2BE2">
        <w:t>third</w:t>
      </w:r>
      <w:r w:rsidR="00CC2BE2">
        <w:rPr>
          <w:spacing w:val="-7"/>
        </w:rPr>
        <w:t xml:space="preserve"> </w:t>
      </w:r>
      <w:r w:rsidR="00CC2BE2">
        <w:t>of</w:t>
      </w:r>
      <w:r w:rsidR="00CC2BE2">
        <w:rPr>
          <w:spacing w:val="-6"/>
        </w:rPr>
        <w:t xml:space="preserve"> </w:t>
      </w:r>
      <w:r w:rsidR="00CC2BE2">
        <w:t>patients</w:t>
      </w:r>
      <w:r w:rsidR="00CC2BE2">
        <w:rPr>
          <w:spacing w:val="-6"/>
        </w:rPr>
        <w:t xml:space="preserve"> </w:t>
      </w:r>
      <w:r w:rsidR="00CC2BE2">
        <w:t>[2,</w:t>
      </w:r>
      <w:r w:rsidR="00CC2BE2">
        <w:rPr>
          <w:spacing w:val="-7"/>
        </w:rPr>
        <w:t xml:space="preserve"> </w:t>
      </w:r>
      <w:r w:rsidR="00CC2BE2">
        <w:t>3].</w:t>
      </w:r>
      <w:r w:rsidR="00CC2BE2">
        <w:rPr>
          <w:w w:val="99"/>
        </w:rPr>
        <w:t xml:space="preserve"> </w:t>
      </w:r>
      <w:r w:rsidR="00CC2BE2">
        <w:t xml:space="preserve">Most research focuses on </w:t>
      </w:r>
      <w:r w:rsidR="00CC2BE2">
        <w:rPr>
          <w:i/>
        </w:rPr>
        <w:t xml:space="preserve">established </w:t>
      </w:r>
      <w:r w:rsidR="00CC2BE2">
        <w:t>respiratory failure in</w:t>
      </w:r>
      <w:r w:rsidR="00CC2BE2">
        <w:rPr>
          <w:spacing w:val="59"/>
        </w:rPr>
        <w:t xml:space="preserve"> </w:t>
      </w:r>
      <w:r w:rsidR="00CC2BE2">
        <w:t>the</w:t>
      </w:r>
      <w:r w:rsidR="00CC2BE2">
        <w:rPr>
          <w:w w:val="99"/>
        </w:rPr>
        <w:t xml:space="preserve"> </w:t>
      </w:r>
      <w:r w:rsidR="00CC2BE2">
        <w:rPr>
          <w:spacing w:val="-3"/>
        </w:rPr>
        <w:t xml:space="preserve">ICU, </w:t>
      </w:r>
      <w:r w:rsidR="00CC2BE2">
        <w:t>while detectable clinical signs and symptoms often herald</w:t>
      </w:r>
      <w:r w:rsidR="00CC2BE2">
        <w:rPr>
          <w:spacing w:val="15"/>
        </w:rPr>
        <w:t xml:space="preserve"> </w:t>
      </w:r>
      <w:r w:rsidR="00CC2BE2">
        <w:t>the</w:t>
      </w:r>
      <w:r w:rsidR="00CC2BE2">
        <w:rPr>
          <w:w w:val="99"/>
        </w:rPr>
        <w:t xml:space="preserve"> </w:t>
      </w:r>
      <w:r w:rsidR="00CC2BE2">
        <w:t>impending respiratory decompensation much earlier [</w:t>
      </w:r>
      <w:commentRangeStart w:id="128"/>
      <w:r w:rsidR="00CC2BE2">
        <w:t>4</w:t>
      </w:r>
      <w:commentRangeEnd w:id="128"/>
      <w:r w:rsidR="00CC2BE2">
        <w:rPr>
          <w:rStyle w:val="CommentReference"/>
          <w:rFonts w:asciiTheme="minorHAnsi" w:eastAsiaTheme="minorHAnsi" w:hAnsiTheme="minorHAnsi"/>
        </w:rPr>
        <w:commentReference w:id="128"/>
      </w:r>
      <w:r w:rsidR="00CC2BE2">
        <w:t xml:space="preserve">]. </w:t>
      </w:r>
      <w:r w:rsidR="00CC2BE2">
        <w:rPr>
          <w:spacing w:val="-4"/>
        </w:rPr>
        <w:t>Dr.</w:t>
      </w:r>
      <w:r w:rsidR="00CC2BE2">
        <w:rPr>
          <w:spacing w:val="32"/>
        </w:rPr>
        <w:t xml:space="preserve"> </w:t>
      </w:r>
      <w:r w:rsidR="00CC2BE2">
        <w:t>Gong</w:t>
      </w:r>
      <w:r w:rsidR="00CC2BE2">
        <w:rPr>
          <w:w w:val="99"/>
        </w:rPr>
        <w:t xml:space="preserve"> </w:t>
      </w:r>
      <w:r w:rsidR="00CC2BE2">
        <w:t>co-developed</w:t>
      </w:r>
      <w:r w:rsidR="00CC2BE2">
        <w:rPr>
          <w:spacing w:val="21"/>
        </w:rPr>
        <w:t xml:space="preserve"> </w:t>
      </w:r>
      <w:r w:rsidR="00CC2BE2">
        <w:t>the</w:t>
      </w:r>
      <w:r w:rsidR="00CC2BE2">
        <w:rPr>
          <w:spacing w:val="21"/>
        </w:rPr>
        <w:t xml:space="preserve"> </w:t>
      </w:r>
      <w:r w:rsidR="00CC2BE2">
        <w:t>LIPS</w:t>
      </w:r>
      <w:r w:rsidR="00CC2BE2">
        <w:rPr>
          <w:spacing w:val="21"/>
        </w:rPr>
        <w:t xml:space="preserve"> </w:t>
      </w:r>
      <w:r w:rsidR="00CC2BE2">
        <w:t>score</w:t>
      </w:r>
      <w:r w:rsidR="00CC2BE2">
        <w:rPr>
          <w:spacing w:val="21"/>
        </w:rPr>
        <w:t xml:space="preserve"> </w:t>
      </w:r>
      <w:r w:rsidR="00CC2BE2">
        <w:t>to</w:t>
      </w:r>
      <w:r w:rsidR="00CC2BE2">
        <w:rPr>
          <w:spacing w:val="21"/>
        </w:rPr>
        <w:t xml:space="preserve"> </w:t>
      </w:r>
      <w:r w:rsidR="00CC2BE2">
        <w:t>identify</w:t>
      </w:r>
      <w:r w:rsidR="00CC2BE2">
        <w:rPr>
          <w:spacing w:val="21"/>
        </w:rPr>
        <w:t xml:space="preserve"> </w:t>
      </w:r>
      <w:r w:rsidR="00CC2BE2">
        <w:t>patients</w:t>
      </w:r>
      <w:r w:rsidR="00CC2BE2">
        <w:rPr>
          <w:spacing w:val="21"/>
        </w:rPr>
        <w:t xml:space="preserve"> </w:t>
      </w:r>
      <w:r w:rsidR="00CC2BE2">
        <w:t>at</w:t>
      </w:r>
      <w:r w:rsidR="00CC2BE2">
        <w:rPr>
          <w:spacing w:val="21"/>
        </w:rPr>
        <w:t xml:space="preserve"> </w:t>
      </w:r>
      <w:r w:rsidR="00CC2BE2">
        <w:t>high</w:t>
      </w:r>
      <w:r w:rsidR="00CC2BE2">
        <w:rPr>
          <w:spacing w:val="21"/>
        </w:rPr>
        <w:t xml:space="preserve"> </w:t>
      </w:r>
      <w:r w:rsidR="00CC2BE2">
        <w:t>risk</w:t>
      </w:r>
      <w:r w:rsidR="00CC2BE2">
        <w:rPr>
          <w:spacing w:val="21"/>
        </w:rPr>
        <w:t xml:space="preserve"> </w:t>
      </w:r>
      <w:r w:rsidR="00CC2BE2">
        <w:rPr>
          <w:spacing w:val="-3"/>
        </w:rPr>
        <w:t>for</w:t>
      </w:r>
      <w:r w:rsidR="00CC2BE2">
        <w:rPr>
          <w:spacing w:val="21"/>
        </w:rPr>
        <w:t xml:space="preserve"> </w:t>
      </w:r>
      <w:r w:rsidR="00CC2BE2">
        <w:t>the</w:t>
      </w:r>
      <w:r w:rsidR="00CC2BE2">
        <w:rPr>
          <w:w w:val="99"/>
        </w:rPr>
        <w:t xml:space="preserve"> </w:t>
      </w:r>
      <w:r w:rsidR="00CC2BE2">
        <w:t>development of Adult Respiratory Distress Syndrome (ARDS) in</w:t>
      </w:r>
      <w:r w:rsidR="00CC2BE2">
        <w:rPr>
          <w:spacing w:val="45"/>
        </w:rPr>
        <w:t xml:space="preserve"> </w:t>
      </w:r>
      <w:r w:rsidR="00CC2BE2">
        <w:t>the</w:t>
      </w:r>
      <w:r w:rsidR="00CC2BE2">
        <w:rPr>
          <w:w w:val="99"/>
        </w:rPr>
        <w:t xml:space="preserve"> </w:t>
      </w:r>
      <w:r w:rsidR="00CC2BE2">
        <w:t>emergency department [5], which proved equally able to</w:t>
      </w:r>
      <w:r w:rsidR="00CC2BE2">
        <w:rPr>
          <w:spacing w:val="-6"/>
        </w:rPr>
        <w:t xml:space="preserve"> </w:t>
      </w:r>
      <w:r w:rsidR="00CC2BE2">
        <w:t>discriminate</w:t>
      </w:r>
    </w:p>
    <w:p w14:paraId="5772D758" w14:textId="77777777" w:rsidR="003C4974" w:rsidRDefault="003C4974">
      <w:pPr>
        <w:spacing w:line="268" w:lineRule="auto"/>
        <w:jc w:val="right"/>
        <w:sectPr w:rsidR="003C4974">
          <w:pgSz w:w="12240" w:h="15840"/>
          <w:pgMar w:top="620" w:right="600" w:bottom="280" w:left="620" w:header="720" w:footer="720" w:gutter="0"/>
          <w:cols w:space="720"/>
        </w:sectPr>
      </w:pPr>
    </w:p>
    <w:p w14:paraId="6BBC404E" w14:textId="77777777" w:rsidR="003C4974" w:rsidRDefault="00CC2BE2">
      <w:pPr>
        <w:pStyle w:val="BodyText"/>
        <w:spacing w:before="2"/>
        <w:ind w:left="100"/>
        <w:jc w:val="both"/>
      </w:pPr>
      <w:proofErr w:type="gramStart"/>
      <w:r>
        <w:lastRenderedPageBreak/>
        <w:t>the</w:t>
      </w:r>
      <w:proofErr w:type="gramEnd"/>
      <w:r>
        <w:rPr>
          <w:spacing w:val="-13"/>
        </w:rPr>
        <w:t xml:space="preserve"> </w:t>
      </w:r>
      <w:r>
        <w:t>587</w:t>
      </w:r>
      <w:r>
        <w:rPr>
          <w:spacing w:val="-13"/>
        </w:rPr>
        <w:t xml:space="preserve"> </w:t>
      </w:r>
      <w:r>
        <w:t>patients</w:t>
      </w:r>
      <w:r>
        <w:rPr>
          <w:spacing w:val="-13"/>
        </w:rPr>
        <w:t xml:space="preserve"> </w:t>
      </w:r>
      <w:r>
        <w:t>in</w:t>
      </w:r>
      <w:r>
        <w:rPr>
          <w:spacing w:val="-13"/>
        </w:rPr>
        <w:t xml:space="preserve"> </w:t>
      </w:r>
      <w:r>
        <w:t>the</w:t>
      </w:r>
      <w:r>
        <w:rPr>
          <w:spacing w:val="-13"/>
        </w:rPr>
        <w:t xml:space="preserve"> </w:t>
      </w:r>
      <w:r>
        <w:t>cohort</w:t>
      </w:r>
      <w:r>
        <w:rPr>
          <w:spacing w:val="-13"/>
        </w:rPr>
        <w:t xml:space="preserve"> </w:t>
      </w:r>
      <w:r>
        <w:t>who</w:t>
      </w:r>
      <w:r>
        <w:rPr>
          <w:spacing w:val="-13"/>
        </w:rPr>
        <w:t xml:space="preserve"> </w:t>
      </w:r>
      <w:r>
        <w:t>progressed</w:t>
      </w:r>
      <w:r>
        <w:rPr>
          <w:spacing w:val="-13"/>
        </w:rPr>
        <w:t xml:space="preserve"> </w:t>
      </w:r>
      <w:r>
        <w:t>to</w:t>
      </w:r>
      <w:r>
        <w:rPr>
          <w:spacing w:val="-13"/>
        </w:rPr>
        <w:t xml:space="preserve"> </w:t>
      </w:r>
      <w:r>
        <w:rPr>
          <w:spacing w:val="-3"/>
        </w:rPr>
        <w:t>severe</w:t>
      </w:r>
      <w:r>
        <w:rPr>
          <w:spacing w:val="-13"/>
        </w:rPr>
        <w:t xml:space="preserve"> </w:t>
      </w:r>
      <w:r>
        <w:t>ARF</w:t>
      </w:r>
      <w:r>
        <w:rPr>
          <w:spacing w:val="-13"/>
        </w:rPr>
        <w:t xml:space="preserve"> </w:t>
      </w:r>
      <w:r>
        <w:t>requiring</w:t>
      </w:r>
    </w:p>
    <w:p w14:paraId="2FFBDB69" w14:textId="77777777" w:rsidR="003C4974" w:rsidRDefault="00CC2BE2">
      <w:pPr>
        <w:pStyle w:val="BodyText"/>
        <w:spacing w:before="31" w:line="268" w:lineRule="auto"/>
        <w:ind w:left="100"/>
        <w:jc w:val="both"/>
      </w:pPr>
      <w:r>
        <w:t>&gt;</w:t>
      </w:r>
      <w:r>
        <w:rPr>
          <w:spacing w:val="-14"/>
        </w:rPr>
        <w:t xml:space="preserve"> </w:t>
      </w:r>
      <w:r>
        <w:t>48</w:t>
      </w:r>
      <w:r>
        <w:rPr>
          <w:spacing w:val="-14"/>
        </w:rPr>
        <w:t xml:space="preserve"> </w:t>
      </w:r>
      <w:proofErr w:type="spellStart"/>
      <w:r>
        <w:t>hrs</w:t>
      </w:r>
      <w:proofErr w:type="spellEnd"/>
      <w:r>
        <w:rPr>
          <w:spacing w:val="-14"/>
        </w:rPr>
        <w:t xml:space="preserve"> </w:t>
      </w:r>
      <w:r>
        <w:t>of</w:t>
      </w:r>
      <w:r>
        <w:rPr>
          <w:spacing w:val="-14"/>
        </w:rPr>
        <w:t xml:space="preserve"> </w:t>
      </w:r>
      <w:r>
        <w:t>mechanical</w:t>
      </w:r>
      <w:r>
        <w:rPr>
          <w:spacing w:val="-14"/>
        </w:rPr>
        <w:t xml:space="preserve"> </w:t>
      </w:r>
      <w:r>
        <w:t>ventilation.</w:t>
      </w:r>
      <w:r>
        <w:rPr>
          <w:spacing w:val="3"/>
        </w:rPr>
        <w:t xml:space="preserve"> </w:t>
      </w:r>
      <w:r>
        <w:t>She</w:t>
      </w:r>
      <w:r>
        <w:rPr>
          <w:spacing w:val="-14"/>
        </w:rPr>
        <w:t xml:space="preserve"> </w:t>
      </w:r>
      <w:r>
        <w:t>also</w:t>
      </w:r>
      <w:r>
        <w:rPr>
          <w:spacing w:val="-14"/>
        </w:rPr>
        <w:t xml:space="preserve"> </w:t>
      </w:r>
      <w:r>
        <w:t>demonstrated</w:t>
      </w:r>
      <w:r>
        <w:rPr>
          <w:spacing w:val="-14"/>
        </w:rPr>
        <w:t xml:space="preserve"> </w:t>
      </w:r>
      <w:r>
        <w:t>that</w:t>
      </w:r>
      <w:r>
        <w:rPr>
          <w:spacing w:val="-14"/>
        </w:rPr>
        <w:t xml:space="preserve"> </w:t>
      </w:r>
      <w:proofErr w:type="spellStart"/>
      <w:r>
        <w:t>predic</w:t>
      </w:r>
      <w:proofErr w:type="spellEnd"/>
      <w:r>
        <w:t>-</w:t>
      </w:r>
      <w:r>
        <w:rPr>
          <w:w w:val="99"/>
        </w:rPr>
        <w:t xml:space="preserve"> </w:t>
      </w:r>
      <w:proofErr w:type="spellStart"/>
      <w:r>
        <w:t>tive</w:t>
      </w:r>
      <w:proofErr w:type="spellEnd"/>
      <w:r>
        <w:t xml:space="preserve"> scores deteriorate as early as 24-48 hours before ICU</w:t>
      </w:r>
      <w:r>
        <w:rPr>
          <w:spacing w:val="-1"/>
        </w:rPr>
        <w:t xml:space="preserve"> </w:t>
      </w:r>
      <w:r>
        <w:t>admission</w:t>
      </w:r>
      <w:r>
        <w:rPr>
          <w:w w:val="99"/>
        </w:rPr>
        <w:t xml:space="preserve"> </w:t>
      </w:r>
      <w:r>
        <w:t>[Figure</w:t>
      </w:r>
      <w:r>
        <w:rPr>
          <w:spacing w:val="-7"/>
        </w:rPr>
        <w:t xml:space="preserve"> </w:t>
      </w:r>
      <w:r>
        <w:t>1]</w:t>
      </w:r>
      <w:r>
        <w:rPr>
          <w:spacing w:val="-7"/>
        </w:rPr>
        <w:t xml:space="preserve"> </w:t>
      </w:r>
      <w:r>
        <w:t>[1];</w:t>
      </w:r>
      <w:r>
        <w:rPr>
          <w:spacing w:val="-6"/>
        </w:rPr>
        <w:t xml:space="preserve"> </w:t>
      </w:r>
      <w:r>
        <w:t>but</w:t>
      </w:r>
      <w:r>
        <w:rPr>
          <w:spacing w:val="-7"/>
        </w:rPr>
        <w:t xml:space="preserve"> </w:t>
      </w:r>
      <w:r>
        <w:t>such</w:t>
      </w:r>
      <w:r>
        <w:rPr>
          <w:spacing w:val="-7"/>
        </w:rPr>
        <w:t xml:space="preserve"> </w:t>
      </w:r>
      <w:r>
        <w:t>ominous</w:t>
      </w:r>
      <w:r>
        <w:rPr>
          <w:spacing w:val="-7"/>
        </w:rPr>
        <w:t xml:space="preserve"> </w:t>
      </w:r>
      <w:r>
        <w:t>signs</w:t>
      </w:r>
      <w:r>
        <w:rPr>
          <w:spacing w:val="-7"/>
        </w:rPr>
        <w:t xml:space="preserve"> </w:t>
      </w:r>
      <w:r>
        <w:t>are</w:t>
      </w:r>
      <w:r>
        <w:rPr>
          <w:spacing w:val="-7"/>
        </w:rPr>
        <w:t xml:space="preserve"> </w:t>
      </w:r>
      <w:r>
        <w:t>either</w:t>
      </w:r>
      <w:r>
        <w:rPr>
          <w:spacing w:val="-7"/>
        </w:rPr>
        <w:t xml:space="preserve"> </w:t>
      </w:r>
      <w:r>
        <w:t>not</w:t>
      </w:r>
      <w:r>
        <w:rPr>
          <w:spacing w:val="-7"/>
        </w:rPr>
        <w:t xml:space="preserve"> </w:t>
      </w:r>
      <w:r>
        <w:t>recognized</w:t>
      </w:r>
      <w:r>
        <w:rPr>
          <w:spacing w:val="-7"/>
        </w:rPr>
        <w:t xml:space="preserve"> </w:t>
      </w:r>
      <w:r>
        <w:t>or</w:t>
      </w:r>
      <w:r>
        <w:rPr>
          <w:spacing w:val="-7"/>
        </w:rPr>
        <w:t xml:space="preserve"> </w:t>
      </w:r>
      <w:r>
        <w:t>not</w:t>
      </w:r>
    </w:p>
    <w:p w14:paraId="6C1D1459" w14:textId="77777777" w:rsidR="003C4974" w:rsidRDefault="00CC2BE2">
      <w:pPr>
        <w:spacing w:before="129" w:line="266" w:lineRule="auto"/>
        <w:ind w:left="100" w:right="118"/>
        <w:jc w:val="both"/>
        <w:rPr>
          <w:rFonts w:ascii="Arial" w:eastAsia="Arial" w:hAnsi="Arial" w:cs="Arial"/>
          <w:sz w:val="18"/>
          <w:szCs w:val="18"/>
        </w:rPr>
      </w:pPr>
      <w:r>
        <w:br w:type="column"/>
      </w:r>
      <w:r>
        <w:rPr>
          <w:rFonts w:ascii="Arial"/>
          <w:sz w:val="18"/>
        </w:rPr>
        <w:lastRenderedPageBreak/>
        <w:t>Figure 1: Deterioration of the Sequential</w:t>
      </w:r>
      <w:r>
        <w:rPr>
          <w:rFonts w:ascii="Arial"/>
          <w:spacing w:val="3"/>
          <w:sz w:val="18"/>
        </w:rPr>
        <w:t xml:space="preserve"> </w:t>
      </w:r>
      <w:r>
        <w:rPr>
          <w:rFonts w:ascii="Arial"/>
          <w:sz w:val="18"/>
        </w:rPr>
        <w:t>Organ</w:t>
      </w:r>
      <w:r>
        <w:rPr>
          <w:rFonts w:ascii="Arial"/>
          <w:w w:val="99"/>
          <w:sz w:val="18"/>
        </w:rPr>
        <w:t xml:space="preserve"> </w:t>
      </w:r>
      <w:r>
        <w:rPr>
          <w:rFonts w:ascii="Arial"/>
          <w:sz w:val="18"/>
        </w:rPr>
        <w:t xml:space="preserve">Failure Assessment score </w:t>
      </w:r>
      <w:r>
        <w:rPr>
          <w:rFonts w:ascii="Arial"/>
          <w:spacing w:val="-3"/>
          <w:sz w:val="18"/>
        </w:rPr>
        <w:t xml:space="preserve">(SOFA) </w:t>
      </w:r>
      <w:r>
        <w:rPr>
          <w:rFonts w:ascii="Arial"/>
          <w:sz w:val="18"/>
        </w:rPr>
        <w:t>can be</w:t>
      </w:r>
      <w:r>
        <w:rPr>
          <w:rFonts w:ascii="Arial"/>
          <w:spacing w:val="37"/>
          <w:sz w:val="18"/>
        </w:rPr>
        <w:t xml:space="preserve"> </w:t>
      </w:r>
      <w:r>
        <w:rPr>
          <w:rFonts w:ascii="Arial"/>
          <w:sz w:val="18"/>
        </w:rPr>
        <w:t>de-</w:t>
      </w:r>
      <w:r>
        <w:rPr>
          <w:rFonts w:ascii="Arial"/>
          <w:w w:val="99"/>
          <w:sz w:val="18"/>
        </w:rPr>
        <w:t xml:space="preserve"> </w:t>
      </w:r>
      <w:proofErr w:type="spellStart"/>
      <w:r>
        <w:rPr>
          <w:rFonts w:ascii="Arial"/>
          <w:sz w:val="18"/>
        </w:rPr>
        <w:t>tected</w:t>
      </w:r>
      <w:proofErr w:type="spellEnd"/>
      <w:r>
        <w:rPr>
          <w:rFonts w:ascii="Arial"/>
          <w:sz w:val="18"/>
        </w:rPr>
        <w:t xml:space="preserve"> 24 to 48 hours before clinical</w:t>
      </w:r>
      <w:r>
        <w:rPr>
          <w:rFonts w:ascii="Arial"/>
          <w:spacing w:val="1"/>
          <w:sz w:val="18"/>
        </w:rPr>
        <w:t xml:space="preserve"> </w:t>
      </w:r>
      <w:r>
        <w:rPr>
          <w:rFonts w:ascii="Arial"/>
          <w:sz w:val="18"/>
        </w:rPr>
        <w:t>deterioration</w:t>
      </w:r>
      <w:r>
        <w:rPr>
          <w:rFonts w:ascii="Arial"/>
          <w:w w:val="99"/>
          <w:sz w:val="18"/>
        </w:rPr>
        <w:t xml:space="preserve"> </w:t>
      </w:r>
      <w:r>
        <w:rPr>
          <w:rFonts w:ascii="Arial"/>
          <w:sz w:val="18"/>
        </w:rPr>
        <w:t>leads to ICU admission</w:t>
      </w:r>
      <w:r>
        <w:rPr>
          <w:rFonts w:ascii="Arial"/>
          <w:spacing w:val="-12"/>
          <w:sz w:val="18"/>
        </w:rPr>
        <w:t xml:space="preserve"> </w:t>
      </w:r>
      <w:r>
        <w:rPr>
          <w:rFonts w:ascii="Arial"/>
          <w:sz w:val="18"/>
        </w:rPr>
        <w:t>[1].</w:t>
      </w:r>
    </w:p>
    <w:p w14:paraId="32A285EE" w14:textId="1A370402" w:rsidR="003C4974" w:rsidRDefault="003C4974">
      <w:pPr>
        <w:spacing w:line="266" w:lineRule="auto"/>
        <w:jc w:val="both"/>
        <w:rPr>
          <w:rFonts w:ascii="Arial" w:eastAsia="Arial" w:hAnsi="Arial" w:cs="Arial"/>
          <w:sz w:val="18"/>
          <w:szCs w:val="18"/>
        </w:rPr>
        <w:sectPr w:rsidR="003C4974">
          <w:type w:val="continuous"/>
          <w:pgSz w:w="12240" w:h="15840"/>
          <w:pgMar w:top="620" w:right="600" w:bottom="280" w:left="620" w:header="720" w:footer="720" w:gutter="0"/>
          <w:cols w:num="2" w:space="720" w:equalWidth="0">
            <w:col w:w="6803" w:space="99"/>
            <w:col w:w="4118"/>
          </w:cols>
        </w:sectPr>
      </w:pPr>
    </w:p>
    <w:p w14:paraId="1FF8CF02" w14:textId="77777777" w:rsidR="003C4974" w:rsidRDefault="00CC2BE2">
      <w:pPr>
        <w:pStyle w:val="BodyText"/>
        <w:spacing w:before="2" w:line="268" w:lineRule="auto"/>
        <w:ind w:left="100" w:right="119"/>
        <w:jc w:val="both"/>
      </w:pPr>
      <w:commentRangeStart w:id="129"/>
      <w:proofErr w:type="gramStart"/>
      <w:r>
        <w:lastRenderedPageBreak/>
        <w:t>acted</w:t>
      </w:r>
      <w:commentRangeEnd w:id="129"/>
      <w:proofErr w:type="gramEnd"/>
      <w:r>
        <w:rPr>
          <w:rStyle w:val="CommentReference"/>
          <w:rFonts w:asciiTheme="minorHAnsi" w:eastAsiaTheme="minorHAnsi" w:hAnsiTheme="minorHAnsi"/>
        </w:rPr>
        <w:commentReference w:id="129"/>
      </w:r>
      <w:r>
        <w:t xml:space="preserve"> upon [6, 7]. Early interventions (</w:t>
      </w:r>
      <w:proofErr w:type="spellStart"/>
      <w:r>
        <w:t>e.g</w:t>
      </w:r>
      <w:proofErr w:type="spellEnd"/>
      <w:r>
        <w:t xml:space="preserve"> appropriate antibiotic </w:t>
      </w:r>
      <w:r>
        <w:rPr>
          <w:spacing w:val="-5"/>
        </w:rPr>
        <w:t xml:space="preserve">therapy, </w:t>
      </w:r>
      <w:r>
        <w:t>diuretics and chest physiotherapy)</w:t>
      </w:r>
      <w:r>
        <w:rPr>
          <w:spacing w:val="32"/>
        </w:rPr>
        <w:t xml:space="preserve"> </w:t>
      </w:r>
      <w:r>
        <w:t>and</w:t>
      </w:r>
      <w:r>
        <w:rPr>
          <w:w w:val="99"/>
        </w:rPr>
        <w:t xml:space="preserve"> </w:t>
      </w:r>
      <w:r>
        <w:rPr>
          <w:spacing w:val="-3"/>
        </w:rPr>
        <w:t>preventive</w:t>
      </w:r>
      <w:r>
        <w:rPr>
          <w:spacing w:val="-20"/>
        </w:rPr>
        <w:t xml:space="preserve"> </w:t>
      </w:r>
      <w:r>
        <w:t>measures</w:t>
      </w:r>
      <w:r>
        <w:rPr>
          <w:spacing w:val="-20"/>
        </w:rPr>
        <w:t xml:space="preserve"> </w:t>
      </w:r>
      <w:r>
        <w:t>(e.g.</w:t>
      </w:r>
      <w:r>
        <w:rPr>
          <w:spacing w:val="1"/>
        </w:rPr>
        <w:t xml:space="preserve"> </w:t>
      </w:r>
      <w:r>
        <w:t>head</w:t>
      </w:r>
      <w:r>
        <w:rPr>
          <w:spacing w:val="-20"/>
        </w:rPr>
        <w:t xml:space="preserve"> </w:t>
      </w:r>
      <w:r>
        <w:t>elevation)</w:t>
      </w:r>
      <w:r>
        <w:rPr>
          <w:spacing w:val="-20"/>
        </w:rPr>
        <w:t xml:space="preserve"> </w:t>
      </w:r>
      <w:r>
        <w:t>would</w:t>
      </w:r>
      <w:r>
        <w:rPr>
          <w:spacing w:val="-20"/>
        </w:rPr>
        <w:t xml:space="preserve"> </w:t>
      </w:r>
      <w:r>
        <w:t>be</w:t>
      </w:r>
      <w:r>
        <w:rPr>
          <w:spacing w:val="-20"/>
        </w:rPr>
        <w:t xml:space="preserve"> </w:t>
      </w:r>
      <w:r>
        <w:t>able</w:t>
      </w:r>
      <w:r>
        <w:rPr>
          <w:spacing w:val="-20"/>
        </w:rPr>
        <w:t xml:space="preserve"> </w:t>
      </w:r>
      <w:r>
        <w:t>to</w:t>
      </w:r>
      <w:r>
        <w:rPr>
          <w:spacing w:val="-20"/>
        </w:rPr>
        <w:t xml:space="preserve"> </w:t>
      </w:r>
      <w:r>
        <w:t>stop</w:t>
      </w:r>
      <w:r>
        <w:rPr>
          <w:spacing w:val="-20"/>
        </w:rPr>
        <w:t xml:space="preserve"> </w:t>
      </w:r>
      <w:r>
        <w:t>or</w:t>
      </w:r>
      <w:r>
        <w:rPr>
          <w:spacing w:val="-20"/>
        </w:rPr>
        <w:t xml:space="preserve"> </w:t>
      </w:r>
      <w:r>
        <w:rPr>
          <w:spacing w:val="-3"/>
        </w:rPr>
        <w:t>reverse</w:t>
      </w:r>
      <w:r>
        <w:rPr>
          <w:spacing w:val="-20"/>
        </w:rPr>
        <w:t xml:space="preserve"> </w:t>
      </w:r>
      <w:r>
        <w:t>the</w:t>
      </w:r>
      <w:r>
        <w:rPr>
          <w:spacing w:val="-20"/>
        </w:rPr>
        <w:t xml:space="preserve"> </w:t>
      </w:r>
      <w:r>
        <w:t>clinical</w:t>
      </w:r>
      <w:r>
        <w:rPr>
          <w:spacing w:val="-20"/>
        </w:rPr>
        <w:t xml:space="preserve"> </w:t>
      </w:r>
      <w:r>
        <w:t>deterioration</w:t>
      </w:r>
      <w:r>
        <w:rPr>
          <w:spacing w:val="-20"/>
        </w:rPr>
        <w:t xml:space="preserve"> </w:t>
      </w:r>
      <w:r>
        <w:t>and/or</w:t>
      </w:r>
      <w:r>
        <w:rPr>
          <w:spacing w:val="-20"/>
        </w:rPr>
        <w:t xml:space="preserve"> </w:t>
      </w:r>
      <w:r>
        <w:rPr>
          <w:spacing w:val="-3"/>
        </w:rPr>
        <w:t>prevent</w:t>
      </w:r>
      <w:r>
        <w:rPr>
          <w:w w:val="99"/>
        </w:rPr>
        <w:t xml:space="preserve"> </w:t>
      </w:r>
      <w:r>
        <w:t>progression to multiple organ failure and prolonged mechanical ventilation or at least attenuate the</w:t>
      </w:r>
      <w:r>
        <w:rPr>
          <w:spacing w:val="23"/>
        </w:rPr>
        <w:t xml:space="preserve"> </w:t>
      </w:r>
      <w:r>
        <w:t>subsequent</w:t>
      </w:r>
      <w:r>
        <w:rPr>
          <w:w w:val="99"/>
        </w:rPr>
        <w:t xml:space="preserve"> </w:t>
      </w:r>
      <w:r>
        <w:t>clinical course [8, 9, 10,</w:t>
      </w:r>
      <w:r>
        <w:rPr>
          <w:spacing w:val="-25"/>
        </w:rPr>
        <w:t xml:space="preserve"> </w:t>
      </w:r>
      <w:r>
        <w:t>11].</w:t>
      </w:r>
    </w:p>
    <w:p w14:paraId="272A4782" w14:textId="77777777" w:rsidR="003C4974" w:rsidRDefault="00CC2BE2">
      <w:pPr>
        <w:pStyle w:val="BodyText"/>
        <w:spacing w:before="116" w:line="268" w:lineRule="auto"/>
        <w:ind w:left="100" w:right="119" w:firstLine="338"/>
        <w:jc w:val="both"/>
      </w:pPr>
      <w:commentRangeStart w:id="130"/>
      <w:r>
        <w:rPr>
          <w:b/>
        </w:rPr>
        <w:t>A</w:t>
      </w:r>
      <w:commentRangeEnd w:id="130"/>
      <w:r>
        <w:rPr>
          <w:rStyle w:val="CommentReference"/>
          <w:rFonts w:asciiTheme="minorHAnsi" w:eastAsiaTheme="minorHAnsi" w:hAnsiTheme="minorHAnsi"/>
        </w:rPr>
        <w:commentReference w:id="130"/>
      </w:r>
      <w:r>
        <w:rPr>
          <w:b/>
          <w:spacing w:val="-15"/>
        </w:rPr>
        <w:t xml:space="preserve"> </w:t>
      </w:r>
      <w:r>
        <w:rPr>
          <w:b/>
        </w:rPr>
        <w:t>pragmatic</w:t>
      </w:r>
      <w:r>
        <w:rPr>
          <w:b/>
          <w:spacing w:val="-15"/>
        </w:rPr>
        <w:t xml:space="preserve"> </w:t>
      </w:r>
      <w:r>
        <w:rPr>
          <w:b/>
        </w:rPr>
        <w:t>trials</w:t>
      </w:r>
      <w:r>
        <w:rPr>
          <w:b/>
          <w:spacing w:val="-15"/>
        </w:rPr>
        <w:t xml:space="preserve"> </w:t>
      </w:r>
      <w:r>
        <w:rPr>
          <w:b/>
        </w:rPr>
        <w:t>to</w:t>
      </w:r>
      <w:r>
        <w:rPr>
          <w:b/>
          <w:spacing w:val="-15"/>
        </w:rPr>
        <w:t xml:space="preserve"> </w:t>
      </w:r>
      <w:r>
        <w:rPr>
          <w:b/>
        </w:rPr>
        <w:t>predict</w:t>
      </w:r>
      <w:r>
        <w:rPr>
          <w:b/>
          <w:spacing w:val="-15"/>
        </w:rPr>
        <w:t xml:space="preserve"> </w:t>
      </w:r>
      <w:r>
        <w:rPr>
          <w:b/>
        </w:rPr>
        <w:t>and</w:t>
      </w:r>
      <w:r>
        <w:rPr>
          <w:b/>
          <w:spacing w:val="-15"/>
        </w:rPr>
        <w:t xml:space="preserve"> </w:t>
      </w:r>
      <w:r>
        <w:rPr>
          <w:b/>
        </w:rPr>
        <w:t>prevent</w:t>
      </w:r>
      <w:r>
        <w:rPr>
          <w:b/>
          <w:spacing w:val="-15"/>
        </w:rPr>
        <w:t xml:space="preserve"> </w:t>
      </w:r>
      <w:r>
        <w:rPr>
          <w:b/>
        </w:rPr>
        <w:t>mortality</w:t>
      </w:r>
      <w:r>
        <w:rPr>
          <w:b/>
          <w:spacing w:val="-15"/>
        </w:rPr>
        <w:t xml:space="preserve"> </w:t>
      </w:r>
      <w:r>
        <w:rPr>
          <w:b/>
        </w:rPr>
        <w:t>from</w:t>
      </w:r>
      <w:r>
        <w:rPr>
          <w:b/>
          <w:spacing w:val="-15"/>
        </w:rPr>
        <w:t xml:space="preserve"> </w:t>
      </w:r>
      <w:r>
        <w:rPr>
          <w:b/>
        </w:rPr>
        <w:t>respiratory</w:t>
      </w:r>
      <w:r>
        <w:rPr>
          <w:b/>
          <w:spacing w:val="-15"/>
        </w:rPr>
        <w:t xml:space="preserve"> </w:t>
      </w:r>
      <w:r>
        <w:rPr>
          <w:b/>
        </w:rPr>
        <w:t>failure</w:t>
      </w:r>
      <w:r>
        <w:rPr>
          <w:b/>
          <w:spacing w:val="-15"/>
        </w:rPr>
        <w:t xml:space="preserve"> </w:t>
      </w:r>
      <w:r>
        <w:rPr>
          <w:b/>
        </w:rPr>
        <w:t>in</w:t>
      </w:r>
      <w:r>
        <w:rPr>
          <w:b/>
          <w:spacing w:val="-15"/>
        </w:rPr>
        <w:t xml:space="preserve"> </w:t>
      </w:r>
      <w:r>
        <w:rPr>
          <w:b/>
        </w:rPr>
        <w:t>hospitalized</w:t>
      </w:r>
      <w:r>
        <w:rPr>
          <w:b/>
          <w:spacing w:val="-15"/>
        </w:rPr>
        <w:t xml:space="preserve"> </w:t>
      </w:r>
      <w:r>
        <w:rPr>
          <w:b/>
        </w:rPr>
        <w:t>patients.</w:t>
      </w:r>
      <w:r>
        <w:rPr>
          <w:b/>
          <w:spacing w:val="35"/>
        </w:rPr>
        <w:t xml:space="preserve"> </w:t>
      </w:r>
      <w:r>
        <w:t>My</w:t>
      </w:r>
      <w:r>
        <w:rPr>
          <w:w w:val="99"/>
        </w:rPr>
        <w:t xml:space="preserve"> </w:t>
      </w:r>
      <w:r>
        <w:t xml:space="preserve">mentor </w:t>
      </w:r>
      <w:r>
        <w:rPr>
          <w:spacing w:val="-4"/>
        </w:rPr>
        <w:t xml:space="preserve">Dr. </w:t>
      </w:r>
      <w:r>
        <w:t>Gong is leading a NHLBI-funded multi-center cluster randomized pragmatic trial in two phases.</w:t>
      </w:r>
      <w:r>
        <w:rPr>
          <w:spacing w:val="50"/>
        </w:rPr>
        <w:t xml:space="preserve"> </w:t>
      </w:r>
      <w:r>
        <w:t>(1)</w:t>
      </w:r>
      <w:r>
        <w:rPr>
          <w:w w:val="99"/>
        </w:rPr>
        <w:t xml:space="preserve"> </w:t>
      </w:r>
      <w:r>
        <w:t xml:space="preserve">the first phase </w:t>
      </w:r>
      <w:r>
        <w:rPr>
          <w:spacing w:val="-3"/>
        </w:rPr>
        <w:t xml:space="preserve">APPROVE </w:t>
      </w:r>
      <w:r>
        <w:t xml:space="preserve">aims to identify patients at risk </w:t>
      </w:r>
      <w:r>
        <w:rPr>
          <w:spacing w:val="-3"/>
        </w:rPr>
        <w:t xml:space="preserve">by </w:t>
      </w:r>
      <w:r>
        <w:t>building classical logistic regression models</w:t>
      </w:r>
      <w:r>
        <w:rPr>
          <w:spacing w:val="54"/>
        </w:rPr>
        <w:t xml:space="preserve"> </w:t>
      </w:r>
      <w:r>
        <w:t>based</w:t>
      </w:r>
      <w:r>
        <w:rPr>
          <w:w w:val="99"/>
        </w:rPr>
        <w:t xml:space="preserve"> </w:t>
      </w:r>
      <w:r>
        <w:t>on</w:t>
      </w:r>
      <w:r>
        <w:rPr>
          <w:spacing w:val="25"/>
        </w:rPr>
        <w:t xml:space="preserve"> </w:t>
      </w:r>
      <w:r>
        <w:t>electronic</w:t>
      </w:r>
      <w:r>
        <w:rPr>
          <w:spacing w:val="26"/>
        </w:rPr>
        <w:t xml:space="preserve"> </w:t>
      </w:r>
      <w:r>
        <w:t>medical</w:t>
      </w:r>
      <w:r>
        <w:rPr>
          <w:spacing w:val="25"/>
        </w:rPr>
        <w:t xml:space="preserve"> </w:t>
      </w:r>
      <w:r>
        <w:t>records</w:t>
      </w:r>
      <w:r>
        <w:rPr>
          <w:spacing w:val="26"/>
        </w:rPr>
        <w:t xml:space="preserve"> </w:t>
      </w:r>
      <w:r>
        <w:t>(EMR)</w:t>
      </w:r>
      <w:r>
        <w:rPr>
          <w:spacing w:val="25"/>
        </w:rPr>
        <w:t xml:space="preserve"> </w:t>
      </w:r>
      <w:r>
        <w:t>to</w:t>
      </w:r>
      <w:r>
        <w:rPr>
          <w:spacing w:val="25"/>
        </w:rPr>
        <w:t xml:space="preserve"> </w:t>
      </w:r>
      <w:r>
        <w:t>Accurately</w:t>
      </w:r>
      <w:r>
        <w:rPr>
          <w:spacing w:val="26"/>
        </w:rPr>
        <w:t xml:space="preserve"> </w:t>
      </w:r>
      <w:r>
        <w:t>Predict</w:t>
      </w:r>
      <w:r>
        <w:rPr>
          <w:spacing w:val="25"/>
        </w:rPr>
        <w:t xml:space="preserve"> </w:t>
      </w:r>
      <w:proofErr w:type="spellStart"/>
      <w:r>
        <w:t>PROlonged</w:t>
      </w:r>
      <w:proofErr w:type="spellEnd"/>
      <w:r>
        <w:rPr>
          <w:spacing w:val="25"/>
        </w:rPr>
        <w:t xml:space="preserve"> </w:t>
      </w:r>
      <w:r>
        <w:t>Ventilation.</w:t>
      </w:r>
      <w:r>
        <w:rPr>
          <w:spacing w:val="40"/>
        </w:rPr>
        <w:t xml:space="preserve"> </w:t>
      </w:r>
      <w:r>
        <w:t>(2)</w:t>
      </w:r>
      <w:r>
        <w:rPr>
          <w:spacing w:val="26"/>
        </w:rPr>
        <w:t xml:space="preserve"> </w:t>
      </w:r>
      <w:r>
        <w:t>In</w:t>
      </w:r>
      <w:r>
        <w:rPr>
          <w:spacing w:val="25"/>
        </w:rPr>
        <w:t xml:space="preserve"> </w:t>
      </w:r>
      <w:r>
        <w:t>the</w:t>
      </w:r>
      <w:r>
        <w:rPr>
          <w:spacing w:val="26"/>
        </w:rPr>
        <w:t xml:space="preserve"> </w:t>
      </w:r>
      <w:r>
        <w:t>second</w:t>
      </w:r>
      <w:r>
        <w:rPr>
          <w:spacing w:val="25"/>
        </w:rPr>
        <w:t xml:space="preserve"> </w:t>
      </w:r>
      <w:r>
        <w:t>phase</w:t>
      </w:r>
      <w:r>
        <w:rPr>
          <w:w w:val="99"/>
        </w:rPr>
        <w:t xml:space="preserve"> </w:t>
      </w:r>
      <w:proofErr w:type="spellStart"/>
      <w:r>
        <w:t>PROOFCheck</w:t>
      </w:r>
      <w:proofErr w:type="spellEnd"/>
      <w:r>
        <w:t>, identification of a patients at high risk triggers a decision support tool and bundled checklist</w:t>
      </w:r>
      <w:r>
        <w:rPr>
          <w:spacing w:val="51"/>
        </w:rPr>
        <w:t xml:space="preserve"> </w:t>
      </w:r>
      <w:r>
        <w:t>of</w:t>
      </w:r>
      <w:r>
        <w:rPr>
          <w:w w:val="99"/>
        </w:rPr>
        <w:t xml:space="preserve"> </w:t>
      </w:r>
      <w:r>
        <w:t>processes</w:t>
      </w:r>
      <w:r>
        <w:rPr>
          <w:spacing w:val="26"/>
        </w:rPr>
        <w:t xml:space="preserve"> </w:t>
      </w:r>
      <w:r>
        <w:t>of</w:t>
      </w:r>
      <w:r>
        <w:rPr>
          <w:spacing w:val="26"/>
        </w:rPr>
        <w:t xml:space="preserve"> </w:t>
      </w:r>
      <w:r>
        <w:t>care</w:t>
      </w:r>
      <w:r>
        <w:rPr>
          <w:spacing w:val="26"/>
        </w:rPr>
        <w:t xml:space="preserve"> </w:t>
      </w:r>
      <w:r>
        <w:t>known</w:t>
      </w:r>
      <w:r>
        <w:rPr>
          <w:spacing w:val="26"/>
        </w:rPr>
        <w:t xml:space="preserve"> </w:t>
      </w:r>
      <w:r>
        <w:t>to</w:t>
      </w:r>
      <w:r>
        <w:rPr>
          <w:spacing w:val="26"/>
        </w:rPr>
        <w:t xml:space="preserve"> </w:t>
      </w:r>
      <w:r>
        <w:t>be</w:t>
      </w:r>
      <w:r>
        <w:rPr>
          <w:spacing w:val="26"/>
        </w:rPr>
        <w:t xml:space="preserve"> </w:t>
      </w:r>
      <w:r>
        <w:t>beneficial</w:t>
      </w:r>
      <w:r>
        <w:rPr>
          <w:spacing w:val="26"/>
        </w:rPr>
        <w:t xml:space="preserve"> </w:t>
      </w:r>
      <w:r>
        <w:t>in</w:t>
      </w:r>
      <w:r>
        <w:rPr>
          <w:spacing w:val="26"/>
        </w:rPr>
        <w:t xml:space="preserve"> </w:t>
      </w:r>
      <w:r>
        <w:t>critically</w:t>
      </w:r>
      <w:r>
        <w:rPr>
          <w:spacing w:val="26"/>
        </w:rPr>
        <w:t xml:space="preserve"> </w:t>
      </w:r>
      <w:r>
        <w:t>ill</w:t>
      </w:r>
      <w:r>
        <w:rPr>
          <w:spacing w:val="26"/>
        </w:rPr>
        <w:t xml:space="preserve"> </w:t>
      </w:r>
      <w:r>
        <w:t>patients</w:t>
      </w:r>
      <w:r>
        <w:rPr>
          <w:spacing w:val="26"/>
        </w:rPr>
        <w:t xml:space="preserve"> </w:t>
      </w:r>
      <w:r>
        <w:t>to</w:t>
      </w:r>
      <w:r>
        <w:rPr>
          <w:spacing w:val="26"/>
        </w:rPr>
        <w:t xml:space="preserve"> </w:t>
      </w:r>
      <w:proofErr w:type="spellStart"/>
      <w:r>
        <w:rPr>
          <w:spacing w:val="-3"/>
        </w:rPr>
        <w:t>PRevent</w:t>
      </w:r>
      <w:proofErr w:type="spellEnd"/>
      <w:r>
        <w:rPr>
          <w:spacing w:val="26"/>
        </w:rPr>
        <w:t xml:space="preserve"> </w:t>
      </w:r>
      <w:r>
        <w:t>Organ</w:t>
      </w:r>
      <w:r>
        <w:rPr>
          <w:spacing w:val="26"/>
        </w:rPr>
        <w:t xml:space="preserve"> </w:t>
      </w:r>
      <w:r>
        <w:t>Failure.</w:t>
      </w:r>
      <w:r>
        <w:rPr>
          <w:spacing w:val="38"/>
        </w:rPr>
        <w:t xml:space="preserve"> </w:t>
      </w:r>
      <w:r>
        <w:t>CITE</w:t>
      </w:r>
      <w:r>
        <w:rPr>
          <w:spacing w:val="26"/>
        </w:rPr>
        <w:t xml:space="preserve"> </w:t>
      </w:r>
      <w:r>
        <w:t>CLINICAL</w:t>
      </w:r>
      <w:r>
        <w:rPr>
          <w:w w:val="99"/>
        </w:rPr>
        <w:t xml:space="preserve"> </w:t>
      </w:r>
      <w:r>
        <w:rPr>
          <w:spacing w:val="-5"/>
        </w:rPr>
        <w:t>TRIALS.GOV.</w:t>
      </w:r>
      <w:r>
        <w:rPr>
          <w:spacing w:val="17"/>
        </w:rPr>
        <w:t xml:space="preserve"> </w:t>
      </w:r>
      <w:r>
        <w:t>The</w:t>
      </w:r>
      <w:r>
        <w:rPr>
          <w:spacing w:val="17"/>
        </w:rPr>
        <w:t xml:space="preserve"> </w:t>
      </w:r>
      <w:r>
        <w:t>hypothesis</w:t>
      </w:r>
      <w:r>
        <w:rPr>
          <w:spacing w:val="17"/>
        </w:rPr>
        <w:t xml:space="preserve"> </w:t>
      </w:r>
      <w:r>
        <w:t>is</w:t>
      </w:r>
      <w:r>
        <w:rPr>
          <w:spacing w:val="17"/>
        </w:rPr>
        <w:t xml:space="preserve"> </w:t>
      </w:r>
      <w:r>
        <w:t>that</w:t>
      </w:r>
      <w:r>
        <w:rPr>
          <w:spacing w:val="17"/>
        </w:rPr>
        <w:t xml:space="preserve"> </w:t>
      </w:r>
      <w:r>
        <w:rPr>
          <w:spacing w:val="-3"/>
        </w:rPr>
        <w:t>for</w:t>
      </w:r>
      <w:r>
        <w:rPr>
          <w:spacing w:val="17"/>
        </w:rPr>
        <w:t xml:space="preserve"> </w:t>
      </w:r>
      <w:r>
        <w:t>the</w:t>
      </w:r>
      <w:r>
        <w:rPr>
          <w:spacing w:val="17"/>
        </w:rPr>
        <w:t xml:space="preserve"> </w:t>
      </w:r>
      <w:r>
        <w:t>patients</w:t>
      </w:r>
      <w:r>
        <w:rPr>
          <w:spacing w:val="17"/>
        </w:rPr>
        <w:t xml:space="preserve"> </w:t>
      </w:r>
      <w:r>
        <w:t>identified</w:t>
      </w:r>
      <w:r>
        <w:rPr>
          <w:spacing w:val="17"/>
        </w:rPr>
        <w:t xml:space="preserve"> </w:t>
      </w:r>
      <w:r>
        <w:t>as</w:t>
      </w:r>
      <w:r>
        <w:rPr>
          <w:spacing w:val="17"/>
        </w:rPr>
        <w:t xml:space="preserve"> </w:t>
      </w:r>
      <w:r>
        <w:t>at</w:t>
      </w:r>
      <w:r>
        <w:rPr>
          <w:spacing w:val="17"/>
        </w:rPr>
        <w:t xml:space="preserve"> </w:t>
      </w:r>
      <w:r>
        <w:t>high</w:t>
      </w:r>
      <w:r>
        <w:rPr>
          <w:spacing w:val="17"/>
        </w:rPr>
        <w:t xml:space="preserve"> </w:t>
      </w:r>
      <w:r>
        <w:t>risk</w:t>
      </w:r>
      <w:r>
        <w:rPr>
          <w:spacing w:val="17"/>
        </w:rPr>
        <w:t xml:space="preserve"> </w:t>
      </w:r>
      <w:r>
        <w:rPr>
          <w:spacing w:val="-3"/>
        </w:rPr>
        <w:t>for</w:t>
      </w:r>
      <w:r>
        <w:rPr>
          <w:spacing w:val="17"/>
        </w:rPr>
        <w:t xml:space="preserve"> </w:t>
      </w:r>
      <w:r>
        <w:t>prolonged</w:t>
      </w:r>
      <w:r>
        <w:rPr>
          <w:spacing w:val="17"/>
        </w:rPr>
        <w:t xml:space="preserve"> </w:t>
      </w:r>
      <w:r>
        <w:t>respiratory</w:t>
      </w:r>
      <w:r>
        <w:rPr>
          <w:spacing w:val="17"/>
        </w:rPr>
        <w:t xml:space="preserve"> </w:t>
      </w:r>
      <w:r>
        <w:t>failure</w:t>
      </w:r>
      <w:r>
        <w:rPr>
          <w:w w:val="99"/>
        </w:rPr>
        <w:t xml:space="preserve"> </w:t>
      </w:r>
      <w:r>
        <w:t xml:space="preserve">or death in </w:t>
      </w:r>
      <w:r>
        <w:rPr>
          <w:spacing w:val="-3"/>
        </w:rPr>
        <w:t xml:space="preserve">APPROVE, </w:t>
      </w:r>
      <w:r>
        <w:t xml:space="preserve">the early implementation of a checklist of </w:t>
      </w:r>
      <w:r>
        <w:rPr>
          <w:spacing w:val="-3"/>
        </w:rPr>
        <w:t xml:space="preserve">preventive </w:t>
      </w:r>
      <w:r>
        <w:t>measure (</w:t>
      </w:r>
      <w:proofErr w:type="spellStart"/>
      <w:r>
        <w:t>PROOFCheck</w:t>
      </w:r>
      <w:proofErr w:type="spellEnd"/>
      <w:r>
        <w:t>),</w:t>
      </w:r>
      <w:r>
        <w:rPr>
          <w:spacing w:val="12"/>
        </w:rPr>
        <w:t xml:space="preserve"> </w:t>
      </w:r>
      <w:r>
        <w:t>reduces</w:t>
      </w:r>
      <w:r>
        <w:rPr>
          <w:w w:val="99"/>
        </w:rPr>
        <w:t xml:space="preserve"> </w:t>
      </w:r>
      <w:r>
        <w:t>severity</w:t>
      </w:r>
      <w:r>
        <w:rPr>
          <w:spacing w:val="-10"/>
        </w:rPr>
        <w:t xml:space="preserve"> </w:t>
      </w:r>
      <w:r>
        <w:t>of</w:t>
      </w:r>
      <w:r>
        <w:rPr>
          <w:spacing w:val="-10"/>
        </w:rPr>
        <w:t xml:space="preserve"> </w:t>
      </w:r>
      <w:r>
        <w:t>organ</w:t>
      </w:r>
      <w:r>
        <w:rPr>
          <w:spacing w:val="-10"/>
        </w:rPr>
        <w:t xml:space="preserve"> </w:t>
      </w:r>
      <w:r>
        <w:t>failure,</w:t>
      </w:r>
      <w:r>
        <w:rPr>
          <w:spacing w:val="-10"/>
        </w:rPr>
        <w:t xml:space="preserve"> </w:t>
      </w:r>
      <w:r>
        <w:t>mortality</w:t>
      </w:r>
      <w:r>
        <w:rPr>
          <w:spacing w:val="-10"/>
        </w:rPr>
        <w:t xml:space="preserve"> </w:t>
      </w:r>
      <w:r>
        <w:t>and</w:t>
      </w:r>
      <w:r>
        <w:rPr>
          <w:spacing w:val="-10"/>
        </w:rPr>
        <w:t xml:space="preserve"> </w:t>
      </w:r>
      <w:r>
        <w:t>duration</w:t>
      </w:r>
      <w:r>
        <w:rPr>
          <w:spacing w:val="-10"/>
        </w:rPr>
        <w:t xml:space="preserve"> </w:t>
      </w:r>
      <w:r>
        <w:t>of</w:t>
      </w:r>
      <w:r>
        <w:rPr>
          <w:spacing w:val="-10"/>
        </w:rPr>
        <w:t xml:space="preserve"> </w:t>
      </w:r>
      <w:r>
        <w:t>mechanical</w:t>
      </w:r>
      <w:r>
        <w:rPr>
          <w:spacing w:val="-10"/>
        </w:rPr>
        <w:t xml:space="preserve"> </w:t>
      </w:r>
      <w:r>
        <w:t>ventilation.</w:t>
      </w:r>
    </w:p>
    <w:p w14:paraId="1C062085" w14:textId="6D61F913" w:rsidR="003C4974" w:rsidRDefault="00CC2BE2">
      <w:pPr>
        <w:pStyle w:val="BodyText"/>
        <w:spacing w:before="116" w:line="268" w:lineRule="auto"/>
        <w:ind w:left="100" w:right="117" w:firstLine="338"/>
        <w:jc w:val="both"/>
      </w:pPr>
      <w:r>
        <w:rPr>
          <w:rFonts w:cs="Arial"/>
          <w:b/>
          <w:bCs/>
        </w:rPr>
        <w:t>Electronic medical records are an eminent example of richly structured and correlated Big Data</w:t>
      </w:r>
      <w:r>
        <w:rPr>
          <w:rFonts w:cs="Arial"/>
          <w:b/>
          <w:bCs/>
          <w:spacing w:val="60"/>
        </w:rPr>
        <w:t xml:space="preserve"> </w:t>
      </w:r>
      <w:r>
        <w:t>and</w:t>
      </w:r>
      <w:r>
        <w:rPr>
          <w:w w:val="99"/>
        </w:rPr>
        <w:t xml:space="preserve"> </w:t>
      </w:r>
      <w:r>
        <w:t xml:space="preserve">hold enormous promise </w:t>
      </w:r>
      <w:r>
        <w:rPr>
          <w:spacing w:val="-3"/>
        </w:rPr>
        <w:t xml:space="preserve">for </w:t>
      </w:r>
      <w:r>
        <w:t xml:space="preserve">outcomes research [12, 13], exemplified </w:t>
      </w:r>
      <w:r>
        <w:rPr>
          <w:spacing w:val="-3"/>
        </w:rPr>
        <w:t xml:space="preserve">by </w:t>
      </w:r>
      <w:r>
        <w:rPr>
          <w:spacing w:val="-4"/>
        </w:rPr>
        <w:t xml:space="preserve">Dr. </w:t>
      </w:r>
      <w:r>
        <w:t>Gong’s pragmatic trial.</w:t>
      </w:r>
      <w:r>
        <w:rPr>
          <w:spacing w:val="21"/>
        </w:rPr>
        <w:t xml:space="preserve"> </w:t>
      </w:r>
      <w:r>
        <w:rPr>
          <w:spacing w:val="-5"/>
        </w:rPr>
        <w:t>However,</w:t>
      </w:r>
      <w:r>
        <w:rPr>
          <w:w w:val="99"/>
        </w:rPr>
        <w:t xml:space="preserve"> </w:t>
      </w:r>
      <w:r>
        <w:t>large</w:t>
      </w:r>
      <w:r>
        <w:rPr>
          <w:spacing w:val="11"/>
        </w:rPr>
        <w:t xml:space="preserve"> </w:t>
      </w:r>
      <w:r>
        <w:t>electronic</w:t>
      </w:r>
      <w:r>
        <w:rPr>
          <w:spacing w:val="12"/>
        </w:rPr>
        <w:t xml:space="preserve"> </w:t>
      </w:r>
      <w:r>
        <w:t>medical</w:t>
      </w:r>
      <w:r>
        <w:rPr>
          <w:spacing w:val="11"/>
        </w:rPr>
        <w:t xml:space="preserve"> </w:t>
      </w:r>
      <w:r>
        <w:t>data</w:t>
      </w:r>
      <w:r>
        <w:rPr>
          <w:spacing w:val="12"/>
        </w:rPr>
        <w:t xml:space="preserve"> </w:t>
      </w:r>
      <w:r>
        <w:t>sets</w:t>
      </w:r>
      <w:r>
        <w:rPr>
          <w:spacing w:val="11"/>
        </w:rPr>
        <w:t xml:space="preserve"> </w:t>
      </w:r>
      <w:r>
        <w:t>are</w:t>
      </w:r>
      <w:r>
        <w:rPr>
          <w:spacing w:val="12"/>
        </w:rPr>
        <w:t xml:space="preserve"> </w:t>
      </w:r>
      <w:r>
        <w:t>not</w:t>
      </w:r>
      <w:r>
        <w:rPr>
          <w:spacing w:val="12"/>
        </w:rPr>
        <w:t xml:space="preserve"> </w:t>
      </w:r>
      <w:r>
        <w:t>just</w:t>
      </w:r>
      <w:r>
        <w:rPr>
          <w:spacing w:val="11"/>
        </w:rPr>
        <w:t xml:space="preserve"> </w:t>
      </w:r>
      <w:r>
        <w:t>bigger</w:t>
      </w:r>
      <w:r>
        <w:rPr>
          <w:spacing w:val="12"/>
        </w:rPr>
        <w:t xml:space="preserve"> </w:t>
      </w:r>
      <w:r>
        <w:t>in</w:t>
      </w:r>
      <w:r>
        <w:rPr>
          <w:spacing w:val="11"/>
        </w:rPr>
        <w:t xml:space="preserve"> </w:t>
      </w:r>
      <w:r>
        <w:t>that</w:t>
      </w:r>
      <w:r>
        <w:rPr>
          <w:spacing w:val="12"/>
        </w:rPr>
        <w:t xml:space="preserve"> </w:t>
      </w:r>
      <w:r>
        <w:t>there</w:t>
      </w:r>
      <w:r>
        <w:rPr>
          <w:spacing w:val="11"/>
        </w:rPr>
        <w:t xml:space="preserve"> </w:t>
      </w:r>
      <w:r>
        <w:t>are</w:t>
      </w:r>
      <w:r>
        <w:rPr>
          <w:spacing w:val="11"/>
        </w:rPr>
        <w:t xml:space="preserve"> </w:t>
      </w:r>
      <w:r>
        <w:t>more</w:t>
      </w:r>
      <w:r>
        <w:rPr>
          <w:spacing w:val="12"/>
        </w:rPr>
        <w:t xml:space="preserve"> </w:t>
      </w:r>
      <w:r>
        <w:t>instances</w:t>
      </w:r>
      <w:r>
        <w:rPr>
          <w:spacing w:val="11"/>
        </w:rPr>
        <w:t xml:space="preserve"> </w:t>
      </w:r>
      <w:r>
        <w:t>of</w:t>
      </w:r>
      <w:r>
        <w:rPr>
          <w:spacing w:val="12"/>
        </w:rPr>
        <w:t xml:space="preserve"> </w:t>
      </w:r>
      <w:r>
        <w:t>the</w:t>
      </w:r>
      <w:r>
        <w:rPr>
          <w:spacing w:val="11"/>
        </w:rPr>
        <w:t xml:space="preserve"> </w:t>
      </w:r>
      <w:r>
        <w:t>same</w:t>
      </w:r>
      <w:r>
        <w:rPr>
          <w:spacing w:val="12"/>
        </w:rPr>
        <w:t xml:space="preserve"> </w:t>
      </w:r>
      <w:r>
        <w:t>thing,</w:t>
      </w:r>
      <w:r>
        <w:rPr>
          <w:spacing w:val="16"/>
        </w:rPr>
        <w:t xml:space="preserve"> </w:t>
      </w:r>
      <w:r>
        <w:t>(e.g.</w:t>
      </w:r>
      <w:r>
        <w:rPr>
          <w:w w:val="99"/>
        </w:rPr>
        <w:t xml:space="preserve"> </w:t>
      </w:r>
      <w:r>
        <w:t>more patients would make data analysis only easier). Rather, there is more breadth to the data, and in the</w:t>
      </w:r>
      <w:r>
        <w:rPr>
          <w:spacing w:val="-37"/>
        </w:rPr>
        <w:t xml:space="preserve"> </w:t>
      </w:r>
      <w:r>
        <w:t>case</w:t>
      </w:r>
      <w:r>
        <w:rPr>
          <w:w w:val="99"/>
        </w:rPr>
        <w:t xml:space="preserve"> </w:t>
      </w:r>
      <w:r>
        <w:t>of</w:t>
      </w:r>
      <w:r>
        <w:rPr>
          <w:spacing w:val="15"/>
        </w:rPr>
        <w:t xml:space="preserve"> </w:t>
      </w:r>
      <w:r>
        <w:t>pragmatic</w:t>
      </w:r>
      <w:r>
        <w:rPr>
          <w:spacing w:val="15"/>
        </w:rPr>
        <w:t xml:space="preserve"> </w:t>
      </w:r>
      <w:r>
        <w:t>trials,</w:t>
      </w:r>
      <w:r>
        <w:rPr>
          <w:spacing w:val="20"/>
        </w:rPr>
        <w:t xml:space="preserve"> </w:t>
      </w:r>
      <w:r>
        <w:t>more</w:t>
      </w:r>
      <w:r>
        <w:rPr>
          <w:spacing w:val="15"/>
        </w:rPr>
        <w:t xml:space="preserve"> </w:t>
      </w:r>
      <w:r>
        <w:t>heterogeneity,</w:t>
      </w:r>
      <w:r>
        <w:rPr>
          <w:spacing w:val="20"/>
        </w:rPr>
        <w:t xml:space="preserve"> </w:t>
      </w:r>
      <w:r>
        <w:t>more</w:t>
      </w:r>
      <w:r>
        <w:rPr>
          <w:spacing w:val="15"/>
        </w:rPr>
        <w:t xml:space="preserve"> </w:t>
      </w:r>
      <w:r>
        <w:t>subgroups,</w:t>
      </w:r>
      <w:r>
        <w:rPr>
          <w:spacing w:val="20"/>
        </w:rPr>
        <w:t xml:space="preserve"> </w:t>
      </w:r>
      <w:r>
        <w:t>locations,</w:t>
      </w:r>
      <w:r>
        <w:rPr>
          <w:spacing w:val="20"/>
        </w:rPr>
        <w:t xml:space="preserve"> </w:t>
      </w:r>
      <w:r>
        <w:t>or</w:t>
      </w:r>
      <w:r>
        <w:rPr>
          <w:spacing w:val="15"/>
        </w:rPr>
        <w:t xml:space="preserve"> </w:t>
      </w:r>
      <w:r>
        <w:t>time</w:t>
      </w:r>
      <w:r>
        <w:rPr>
          <w:spacing w:val="15"/>
        </w:rPr>
        <w:t xml:space="preserve"> </w:t>
      </w:r>
      <w:r>
        <w:t>granularity</w:t>
      </w:r>
      <w:r>
        <w:rPr>
          <w:spacing w:val="15"/>
        </w:rPr>
        <w:t xml:space="preserve"> </w:t>
      </w:r>
      <w:r>
        <w:t>than</w:t>
      </w:r>
      <w:r>
        <w:rPr>
          <w:spacing w:val="15"/>
        </w:rPr>
        <w:t xml:space="preserve"> </w:t>
      </w:r>
      <w:r>
        <w:t>is</w:t>
      </w:r>
      <w:r>
        <w:rPr>
          <w:spacing w:val="15"/>
        </w:rPr>
        <w:t xml:space="preserve"> </w:t>
      </w:r>
      <w:r>
        <w:t>currently</w:t>
      </w:r>
      <w:r>
        <w:rPr>
          <w:spacing w:val="15"/>
        </w:rPr>
        <w:t xml:space="preserve"> </w:t>
      </w:r>
      <w:r>
        <w:t>being</w:t>
      </w:r>
      <w:r>
        <w:rPr>
          <w:w w:val="99"/>
        </w:rPr>
        <w:t xml:space="preserve"> </w:t>
      </w:r>
      <w:r>
        <w:t>modeled,</w:t>
      </w:r>
      <w:r>
        <w:rPr>
          <w:spacing w:val="-5"/>
        </w:rPr>
        <w:t xml:space="preserve"> </w:t>
      </w:r>
      <w:r>
        <w:t>more</w:t>
      </w:r>
      <w:r>
        <w:rPr>
          <w:spacing w:val="-5"/>
        </w:rPr>
        <w:t xml:space="preserve"> </w:t>
      </w:r>
      <w:r>
        <w:t>frequent</w:t>
      </w:r>
      <w:r>
        <w:rPr>
          <w:spacing w:val="-5"/>
        </w:rPr>
        <w:t xml:space="preserve"> </w:t>
      </w:r>
      <w:r>
        <w:t>and</w:t>
      </w:r>
      <w:r>
        <w:rPr>
          <w:spacing w:val="-5"/>
        </w:rPr>
        <w:t xml:space="preserve"> </w:t>
      </w:r>
      <w:r>
        <w:t>detailed</w:t>
      </w:r>
      <w:r>
        <w:rPr>
          <w:spacing w:val="-5"/>
        </w:rPr>
        <w:t xml:space="preserve"> </w:t>
      </w:r>
      <w:r>
        <w:t>measurements</w:t>
      </w:r>
      <w:r>
        <w:rPr>
          <w:spacing w:val="-5"/>
        </w:rPr>
        <w:t xml:space="preserve"> </w:t>
      </w:r>
      <w:r>
        <w:t>than</w:t>
      </w:r>
      <w:r>
        <w:rPr>
          <w:spacing w:val="-5"/>
        </w:rPr>
        <w:t xml:space="preserve"> </w:t>
      </w:r>
      <w:r>
        <w:t>can</w:t>
      </w:r>
      <w:r>
        <w:rPr>
          <w:spacing w:val="-5"/>
        </w:rPr>
        <w:t xml:space="preserve"> </w:t>
      </w:r>
      <w:r>
        <w:t>easily</w:t>
      </w:r>
      <w:r>
        <w:rPr>
          <w:spacing w:val="-5"/>
        </w:rPr>
        <w:t xml:space="preserve"> </w:t>
      </w:r>
      <w:r>
        <w:t>be</w:t>
      </w:r>
      <w:r>
        <w:rPr>
          <w:spacing w:val="-5"/>
        </w:rPr>
        <w:t xml:space="preserve"> </w:t>
      </w:r>
      <w:r>
        <w:t>incorporated</w:t>
      </w:r>
      <w:r>
        <w:rPr>
          <w:spacing w:val="-5"/>
        </w:rPr>
        <w:t xml:space="preserve"> </w:t>
      </w:r>
      <w:r>
        <w:t>into</w:t>
      </w:r>
      <w:r>
        <w:rPr>
          <w:spacing w:val="-5"/>
        </w:rPr>
        <w:t xml:space="preserve"> </w:t>
      </w:r>
      <w:r>
        <w:t>classical</w:t>
      </w:r>
      <w:r>
        <w:rPr>
          <w:spacing w:val="-5"/>
        </w:rPr>
        <w:t xml:space="preserve"> </w:t>
      </w:r>
      <w:r>
        <w:t>models.</w:t>
      </w:r>
      <w:r>
        <w:rPr>
          <w:spacing w:val="11"/>
        </w:rPr>
        <w:t xml:space="preserve"> </w:t>
      </w:r>
      <w:r>
        <w:t>This</w:t>
      </w:r>
      <w:r>
        <w:rPr>
          <w:w w:val="99"/>
        </w:rPr>
        <w:t xml:space="preserve"> </w:t>
      </w:r>
      <w:r>
        <w:t>currently</w:t>
      </w:r>
      <w:r>
        <w:rPr>
          <w:spacing w:val="-19"/>
        </w:rPr>
        <w:t xml:space="preserve"> </w:t>
      </w:r>
      <w:r>
        <w:t>limits</w:t>
      </w:r>
      <w:r>
        <w:rPr>
          <w:spacing w:val="-19"/>
        </w:rPr>
        <w:t xml:space="preserve"> </w:t>
      </w:r>
      <w:r>
        <w:t>the</w:t>
      </w:r>
      <w:r>
        <w:rPr>
          <w:spacing w:val="-19"/>
        </w:rPr>
        <w:t xml:space="preserve"> </w:t>
      </w:r>
      <w:r>
        <w:t>scientific</w:t>
      </w:r>
      <w:r>
        <w:rPr>
          <w:spacing w:val="-19"/>
        </w:rPr>
        <w:t xml:space="preserve"> </w:t>
      </w:r>
      <w:r>
        <w:t>hypotheses</w:t>
      </w:r>
      <w:r>
        <w:rPr>
          <w:spacing w:val="-19"/>
        </w:rPr>
        <w:t xml:space="preserve"> </w:t>
      </w:r>
      <w:del w:id="131" w:author="Charles Hall" w:date="2015-03-08T11:17:00Z">
        <w:r w:rsidDel="00CC2BE2">
          <w:delText>and</w:delText>
        </w:r>
        <w:r w:rsidDel="00CC2BE2">
          <w:rPr>
            <w:spacing w:val="-19"/>
          </w:rPr>
          <w:delText xml:space="preserve"> </w:delText>
        </w:r>
        <w:r w:rsidDel="00CC2BE2">
          <w:delText>clinical</w:delText>
        </w:r>
        <w:r w:rsidDel="00CC2BE2">
          <w:rPr>
            <w:spacing w:val="-19"/>
          </w:rPr>
          <w:delText xml:space="preserve"> </w:delText>
        </w:r>
        <w:r w:rsidDel="00CC2BE2">
          <w:delText>inferences,</w:delText>
        </w:r>
        <w:r w:rsidDel="00CC2BE2">
          <w:rPr>
            <w:spacing w:val="-17"/>
          </w:rPr>
          <w:delText xml:space="preserve"> </w:delText>
        </w:r>
      </w:del>
      <w:r>
        <w:t>that</w:t>
      </w:r>
      <w:r>
        <w:rPr>
          <w:spacing w:val="-19"/>
        </w:rPr>
        <w:t xml:space="preserve"> </w:t>
      </w:r>
      <w:r>
        <w:t>can</w:t>
      </w:r>
      <w:r>
        <w:rPr>
          <w:spacing w:val="-19"/>
        </w:rPr>
        <w:t xml:space="preserve"> </w:t>
      </w:r>
      <w:r>
        <w:t>be</w:t>
      </w:r>
      <w:r>
        <w:rPr>
          <w:spacing w:val="-19"/>
        </w:rPr>
        <w:t xml:space="preserve"> </w:t>
      </w:r>
      <w:r>
        <w:t>explored</w:t>
      </w:r>
      <w:r>
        <w:rPr>
          <w:spacing w:val="-19"/>
        </w:rPr>
        <w:t xml:space="preserve"> </w:t>
      </w:r>
      <w:r>
        <w:t>and</w:t>
      </w:r>
      <w:r>
        <w:rPr>
          <w:spacing w:val="-19"/>
        </w:rPr>
        <w:t xml:space="preserve"> </w:t>
      </w:r>
      <w:r>
        <w:t>evaluated</w:t>
      </w:r>
      <w:ins w:id="132" w:author="Charles Hall" w:date="2015-03-08T11:17:00Z">
        <w:r>
          <w:t xml:space="preserve"> and the</w:t>
        </w:r>
        <w:r w:rsidRPr="00CC2BE2">
          <w:t xml:space="preserve"> clinical inferences</w:t>
        </w:r>
        <w:r>
          <w:t xml:space="preserve"> that can be made</w:t>
        </w:r>
      </w:ins>
      <w:r>
        <w:t>.</w:t>
      </w:r>
      <w:r>
        <w:rPr>
          <w:spacing w:val="-1"/>
        </w:rPr>
        <w:t xml:space="preserve"> </w:t>
      </w:r>
      <w:r>
        <w:t>In</w:t>
      </w:r>
      <w:r>
        <w:rPr>
          <w:spacing w:val="-19"/>
        </w:rPr>
        <w:t xml:space="preserve"> </w:t>
      </w:r>
      <w:r>
        <w:rPr>
          <w:spacing w:val="-4"/>
        </w:rPr>
        <w:t>Dr.</w:t>
      </w:r>
      <w:r>
        <w:rPr>
          <w:spacing w:val="-1"/>
        </w:rPr>
        <w:t xml:space="preserve"> </w:t>
      </w:r>
      <w:r>
        <w:t>Gong’s</w:t>
      </w:r>
      <w:r>
        <w:rPr>
          <w:w w:val="99"/>
        </w:rPr>
        <w:t xml:space="preserve"> </w:t>
      </w:r>
      <w:r>
        <w:t>pragmatic</w:t>
      </w:r>
      <w:r>
        <w:rPr>
          <w:spacing w:val="-18"/>
        </w:rPr>
        <w:t xml:space="preserve"> </w:t>
      </w:r>
      <w:r>
        <w:t>trial</w:t>
      </w:r>
      <w:r>
        <w:rPr>
          <w:spacing w:val="-18"/>
        </w:rPr>
        <w:t xml:space="preserve"> </w:t>
      </w:r>
      <w:r>
        <w:t>in</w:t>
      </w:r>
      <w:r>
        <w:rPr>
          <w:spacing w:val="-18"/>
        </w:rPr>
        <w:t xml:space="preserve"> </w:t>
      </w:r>
      <w:r>
        <w:t>particular,</w:t>
      </w:r>
      <w:r>
        <w:rPr>
          <w:spacing w:val="-17"/>
        </w:rPr>
        <w:t xml:space="preserve"> </w:t>
      </w:r>
      <w:r>
        <w:t>we</w:t>
      </w:r>
      <w:r>
        <w:rPr>
          <w:spacing w:val="-18"/>
        </w:rPr>
        <w:t xml:space="preserve"> </w:t>
      </w:r>
      <w:r>
        <w:t>desire</w:t>
      </w:r>
      <w:r>
        <w:rPr>
          <w:spacing w:val="-18"/>
        </w:rPr>
        <w:t xml:space="preserve"> </w:t>
      </w:r>
      <w:r>
        <w:t>more</w:t>
      </w:r>
      <w:r>
        <w:rPr>
          <w:spacing w:val="-18"/>
        </w:rPr>
        <w:t xml:space="preserve"> </w:t>
      </w:r>
      <w:r>
        <w:t>fine-grained</w:t>
      </w:r>
      <w:r>
        <w:rPr>
          <w:spacing w:val="-18"/>
        </w:rPr>
        <w:t xml:space="preserve"> </w:t>
      </w:r>
      <w:r>
        <w:t>information</w:t>
      </w:r>
      <w:r>
        <w:rPr>
          <w:spacing w:val="-18"/>
        </w:rPr>
        <w:t xml:space="preserve"> </w:t>
      </w:r>
      <w:r>
        <w:t>on</w:t>
      </w:r>
      <w:r>
        <w:rPr>
          <w:spacing w:val="-18"/>
        </w:rPr>
        <w:t xml:space="preserve"> </w:t>
      </w:r>
      <w:r>
        <w:t>the</w:t>
      </w:r>
      <w:r>
        <w:rPr>
          <w:spacing w:val="-18"/>
        </w:rPr>
        <w:t xml:space="preserve"> </w:t>
      </w:r>
      <w:r>
        <w:t>predictions</w:t>
      </w:r>
      <w:r>
        <w:rPr>
          <w:spacing w:val="-18"/>
        </w:rPr>
        <w:t xml:space="preserve"> </w:t>
      </w:r>
      <w:r>
        <w:t>to</w:t>
      </w:r>
      <w:r>
        <w:rPr>
          <w:spacing w:val="-18"/>
        </w:rPr>
        <w:t xml:space="preserve"> </w:t>
      </w:r>
      <w:r>
        <w:t>individualize</w:t>
      </w:r>
      <w:r>
        <w:rPr>
          <w:spacing w:val="-18"/>
        </w:rPr>
        <w:t xml:space="preserve"> </w:t>
      </w:r>
      <w:r>
        <w:t>prevention.</w:t>
      </w:r>
    </w:p>
    <w:p w14:paraId="321A3D13" w14:textId="77777777" w:rsidR="003C4974" w:rsidRDefault="00CC2BE2">
      <w:pPr>
        <w:pStyle w:val="BodyText"/>
        <w:spacing w:before="96" w:line="268" w:lineRule="auto"/>
        <w:ind w:left="100" w:right="117"/>
        <w:jc w:val="both"/>
      </w:pPr>
      <w:r>
        <w:rPr>
          <w:b/>
          <w:spacing w:val="-5"/>
        </w:rPr>
        <w:t xml:space="preserve">We </w:t>
      </w:r>
      <w:r>
        <w:rPr>
          <w:b/>
        </w:rPr>
        <w:t xml:space="preserve">can individualize prevention targeting patients at risk. </w:t>
      </w:r>
      <w:r>
        <w:rPr>
          <w:spacing w:val="-3"/>
        </w:rPr>
        <w:t xml:space="preserve">Preventive </w:t>
      </w:r>
      <w:r>
        <w:t xml:space="preserve">measure, </w:t>
      </w:r>
      <w:r>
        <w:rPr>
          <w:spacing w:val="-3"/>
        </w:rPr>
        <w:t xml:space="preserve">for </w:t>
      </w:r>
      <w:r>
        <w:t>example goal</w:t>
      </w:r>
      <w:r>
        <w:rPr>
          <w:spacing w:val="13"/>
        </w:rPr>
        <w:t xml:space="preserve"> </w:t>
      </w:r>
      <w:r>
        <w:t>targeted</w:t>
      </w:r>
      <w:r>
        <w:rPr>
          <w:w w:val="99"/>
        </w:rPr>
        <w:t xml:space="preserve"> </w:t>
      </w:r>
      <w:r>
        <w:t>resuscitation,</w:t>
      </w:r>
      <w:r>
        <w:rPr>
          <w:spacing w:val="29"/>
        </w:rPr>
        <w:t xml:space="preserve"> </w:t>
      </w:r>
      <w:r>
        <w:t>decrease</w:t>
      </w:r>
      <w:r>
        <w:rPr>
          <w:spacing w:val="21"/>
        </w:rPr>
        <w:t xml:space="preserve"> </w:t>
      </w:r>
      <w:r>
        <w:t>respiratory</w:t>
      </w:r>
      <w:r>
        <w:rPr>
          <w:spacing w:val="21"/>
        </w:rPr>
        <w:t xml:space="preserve"> </w:t>
      </w:r>
      <w:r>
        <w:t>failure</w:t>
      </w:r>
      <w:r>
        <w:rPr>
          <w:spacing w:val="21"/>
        </w:rPr>
        <w:t xml:space="preserve"> </w:t>
      </w:r>
      <w:r>
        <w:t>requiring</w:t>
      </w:r>
      <w:r>
        <w:rPr>
          <w:spacing w:val="21"/>
        </w:rPr>
        <w:t xml:space="preserve"> </w:t>
      </w:r>
      <w:r>
        <w:t>mechanical</w:t>
      </w:r>
      <w:r>
        <w:rPr>
          <w:spacing w:val="21"/>
        </w:rPr>
        <w:t xml:space="preserve"> </w:t>
      </w:r>
      <w:r>
        <w:t>ventilation,</w:t>
      </w:r>
      <w:r>
        <w:rPr>
          <w:spacing w:val="29"/>
        </w:rPr>
        <w:t xml:space="preserve"> </w:t>
      </w:r>
      <w:r>
        <w:t>when</w:t>
      </w:r>
      <w:r>
        <w:rPr>
          <w:spacing w:val="21"/>
        </w:rPr>
        <w:t xml:space="preserve"> </w:t>
      </w:r>
      <w:r>
        <w:t>they</w:t>
      </w:r>
      <w:r>
        <w:rPr>
          <w:spacing w:val="21"/>
        </w:rPr>
        <w:t xml:space="preserve"> </w:t>
      </w:r>
      <w:r>
        <w:t>are</w:t>
      </w:r>
      <w:r>
        <w:rPr>
          <w:spacing w:val="21"/>
        </w:rPr>
        <w:t xml:space="preserve"> </w:t>
      </w:r>
      <w:r>
        <w:t>initiated</w:t>
      </w:r>
      <w:r>
        <w:rPr>
          <w:spacing w:val="21"/>
        </w:rPr>
        <w:t xml:space="preserve"> </w:t>
      </w:r>
      <w:r>
        <w:t>early</w:t>
      </w:r>
      <w:r>
        <w:rPr>
          <w:spacing w:val="21"/>
        </w:rPr>
        <w:t xml:space="preserve"> </w:t>
      </w:r>
      <w:r>
        <w:t>[10].</w:t>
      </w:r>
      <w:r>
        <w:rPr>
          <w:w w:val="99"/>
        </w:rPr>
        <w:t xml:space="preserve"> </w:t>
      </w:r>
      <w:r>
        <w:rPr>
          <w:spacing w:val="-5"/>
        </w:rPr>
        <w:t>However,</w:t>
      </w:r>
      <w:r>
        <w:rPr>
          <w:spacing w:val="-14"/>
        </w:rPr>
        <w:t xml:space="preserve"> </w:t>
      </w:r>
      <w:r>
        <w:t>an</w:t>
      </w:r>
      <w:r>
        <w:rPr>
          <w:spacing w:val="-15"/>
        </w:rPr>
        <w:t xml:space="preserve"> </w:t>
      </w:r>
      <w:r>
        <w:t>indiscriminate</w:t>
      </w:r>
      <w:r>
        <w:rPr>
          <w:spacing w:val="-15"/>
        </w:rPr>
        <w:t xml:space="preserve"> </w:t>
      </w:r>
      <w:r>
        <w:t>approach</w:t>
      </w:r>
      <w:r>
        <w:rPr>
          <w:spacing w:val="-15"/>
        </w:rPr>
        <w:t xml:space="preserve"> </w:t>
      </w:r>
      <w:r>
        <w:t>to</w:t>
      </w:r>
      <w:r>
        <w:rPr>
          <w:spacing w:val="-15"/>
        </w:rPr>
        <w:t xml:space="preserve"> </w:t>
      </w:r>
      <w:r>
        <w:t>prevention</w:t>
      </w:r>
      <w:r>
        <w:rPr>
          <w:spacing w:val="-15"/>
        </w:rPr>
        <w:t xml:space="preserve"> </w:t>
      </w:r>
      <w:r>
        <w:t>of</w:t>
      </w:r>
      <w:r>
        <w:rPr>
          <w:spacing w:val="-15"/>
        </w:rPr>
        <w:t xml:space="preserve"> </w:t>
      </w:r>
      <w:r>
        <w:t>respiratory</w:t>
      </w:r>
      <w:r>
        <w:rPr>
          <w:spacing w:val="-15"/>
        </w:rPr>
        <w:t xml:space="preserve"> </w:t>
      </w:r>
      <w:r>
        <w:t>failure</w:t>
      </w:r>
      <w:r>
        <w:rPr>
          <w:spacing w:val="-15"/>
        </w:rPr>
        <w:t xml:space="preserve"> </w:t>
      </w:r>
      <w:r>
        <w:t>in</w:t>
      </w:r>
      <w:r>
        <w:rPr>
          <w:spacing w:val="-15"/>
        </w:rPr>
        <w:t xml:space="preserve"> </w:t>
      </w:r>
      <w:r>
        <w:t>hospitalized</w:t>
      </w:r>
      <w:r>
        <w:rPr>
          <w:spacing w:val="-15"/>
        </w:rPr>
        <w:t xml:space="preserve"> </w:t>
      </w:r>
      <w:r>
        <w:t>patients</w:t>
      </w:r>
      <w:r>
        <w:rPr>
          <w:spacing w:val="-15"/>
        </w:rPr>
        <w:t xml:space="preserve"> </w:t>
      </w:r>
      <w:r>
        <w:t>will</w:t>
      </w:r>
      <w:r>
        <w:rPr>
          <w:spacing w:val="-15"/>
        </w:rPr>
        <w:t xml:space="preserve"> </w:t>
      </w:r>
      <w:r>
        <w:t>be</w:t>
      </w:r>
      <w:r>
        <w:rPr>
          <w:spacing w:val="-15"/>
        </w:rPr>
        <w:t xml:space="preserve"> </w:t>
      </w:r>
      <w:r>
        <w:t>ineffective,</w:t>
      </w:r>
      <w:r>
        <w:rPr>
          <w:w w:val="99"/>
        </w:rPr>
        <w:t xml:space="preserve"> </w:t>
      </w:r>
      <w:r>
        <w:t>because</w:t>
      </w:r>
      <w:r>
        <w:rPr>
          <w:spacing w:val="19"/>
        </w:rPr>
        <w:t xml:space="preserve"> </w:t>
      </w:r>
      <w:r>
        <w:t>only</w:t>
      </w:r>
      <w:r>
        <w:rPr>
          <w:spacing w:val="19"/>
        </w:rPr>
        <w:t xml:space="preserve"> </w:t>
      </w:r>
      <w:r>
        <w:t>one</w:t>
      </w:r>
      <w:r>
        <w:rPr>
          <w:spacing w:val="19"/>
        </w:rPr>
        <w:t xml:space="preserve"> </w:t>
      </w:r>
      <w:r>
        <w:t>in</w:t>
      </w:r>
      <w:r>
        <w:rPr>
          <w:spacing w:val="19"/>
        </w:rPr>
        <w:t xml:space="preserve"> </w:t>
      </w:r>
      <w:r>
        <w:t>30</w:t>
      </w:r>
      <w:r>
        <w:rPr>
          <w:spacing w:val="19"/>
        </w:rPr>
        <w:t xml:space="preserve"> </w:t>
      </w:r>
      <w:r>
        <w:t>hospitalized</w:t>
      </w:r>
      <w:r>
        <w:rPr>
          <w:spacing w:val="19"/>
        </w:rPr>
        <w:t xml:space="preserve"> </w:t>
      </w:r>
      <w:r>
        <w:t>adults</w:t>
      </w:r>
      <w:r>
        <w:rPr>
          <w:spacing w:val="19"/>
        </w:rPr>
        <w:t xml:space="preserve"> </w:t>
      </w:r>
      <w:r>
        <w:t>requires</w:t>
      </w:r>
      <w:r>
        <w:rPr>
          <w:spacing w:val="19"/>
        </w:rPr>
        <w:t xml:space="preserve"> </w:t>
      </w:r>
      <w:r>
        <w:t>mechanical</w:t>
      </w:r>
      <w:r>
        <w:rPr>
          <w:spacing w:val="19"/>
        </w:rPr>
        <w:t xml:space="preserve"> </w:t>
      </w:r>
      <w:r>
        <w:t>ventilation.</w:t>
      </w:r>
      <w:r>
        <w:rPr>
          <w:spacing w:val="20"/>
        </w:rPr>
        <w:t xml:space="preserve"> </w:t>
      </w:r>
      <w:r>
        <w:rPr>
          <w:spacing w:val="-3"/>
        </w:rPr>
        <w:t>Secondly,</w:t>
      </w:r>
      <w:r>
        <w:rPr>
          <w:spacing w:val="25"/>
        </w:rPr>
        <w:t xml:space="preserve"> </w:t>
      </w:r>
      <w:r>
        <w:t>individualizing</w:t>
      </w:r>
      <w:r>
        <w:rPr>
          <w:spacing w:val="19"/>
        </w:rPr>
        <w:t xml:space="preserve"> </w:t>
      </w:r>
      <w:r>
        <w:rPr>
          <w:spacing w:val="-3"/>
        </w:rPr>
        <w:t>preven</w:t>
      </w:r>
      <w:del w:id="133" w:author="Charles Hall" w:date="2015-03-08T11:18:00Z">
        <w:r w:rsidDel="00CC2BE2">
          <w:rPr>
            <w:spacing w:val="-3"/>
          </w:rPr>
          <w:delText>-</w:delText>
        </w:r>
        <w:r w:rsidDel="00CC2BE2">
          <w:rPr>
            <w:w w:val="99"/>
          </w:rPr>
          <w:delText xml:space="preserve"> </w:delText>
        </w:r>
      </w:del>
      <w:r>
        <w:t>tive</w:t>
      </w:r>
      <w:r>
        <w:rPr>
          <w:spacing w:val="13"/>
        </w:rPr>
        <w:t xml:space="preserve"> </w:t>
      </w:r>
      <w:r>
        <w:t>and</w:t>
      </w:r>
      <w:r>
        <w:rPr>
          <w:spacing w:val="13"/>
        </w:rPr>
        <w:t xml:space="preserve"> </w:t>
      </w:r>
      <w:r>
        <w:t>therapeutic</w:t>
      </w:r>
      <w:r>
        <w:rPr>
          <w:spacing w:val="13"/>
        </w:rPr>
        <w:t xml:space="preserve"> </w:t>
      </w:r>
      <w:r>
        <w:t>measures</w:t>
      </w:r>
      <w:r>
        <w:rPr>
          <w:spacing w:val="13"/>
        </w:rPr>
        <w:t xml:space="preserve"> </w:t>
      </w:r>
      <w:r>
        <w:t>specifically</w:t>
      </w:r>
      <w:r>
        <w:rPr>
          <w:spacing w:val="13"/>
        </w:rPr>
        <w:t xml:space="preserve"> </w:t>
      </w:r>
      <w:r>
        <w:t>based</w:t>
      </w:r>
      <w:r>
        <w:rPr>
          <w:spacing w:val="13"/>
        </w:rPr>
        <w:t xml:space="preserve"> </w:t>
      </w:r>
      <w:r>
        <w:t>on</w:t>
      </w:r>
      <w:r>
        <w:rPr>
          <w:spacing w:val="13"/>
        </w:rPr>
        <w:t xml:space="preserve"> </w:t>
      </w:r>
      <w:r>
        <w:t>patient</w:t>
      </w:r>
      <w:r>
        <w:rPr>
          <w:spacing w:val="13"/>
        </w:rPr>
        <w:t xml:space="preserve"> </w:t>
      </w:r>
      <w:r>
        <w:t>characteristics</w:t>
      </w:r>
      <w:r>
        <w:rPr>
          <w:spacing w:val="13"/>
        </w:rPr>
        <w:t xml:space="preserve"> </w:t>
      </w:r>
      <w:r>
        <w:t>will</w:t>
      </w:r>
      <w:r>
        <w:rPr>
          <w:spacing w:val="13"/>
        </w:rPr>
        <w:t xml:space="preserve"> </w:t>
      </w:r>
      <w:r>
        <w:t>be</w:t>
      </w:r>
      <w:r>
        <w:rPr>
          <w:spacing w:val="13"/>
        </w:rPr>
        <w:t xml:space="preserve"> </w:t>
      </w:r>
      <w:r>
        <w:t>more</w:t>
      </w:r>
      <w:r>
        <w:rPr>
          <w:spacing w:val="13"/>
        </w:rPr>
        <w:t xml:space="preserve"> </w:t>
      </w:r>
      <w:r>
        <w:t>efficient</w:t>
      </w:r>
      <w:r>
        <w:rPr>
          <w:spacing w:val="13"/>
        </w:rPr>
        <w:t xml:space="preserve"> </w:t>
      </w:r>
      <w:r>
        <w:t>in</w:t>
      </w:r>
      <w:r>
        <w:rPr>
          <w:spacing w:val="13"/>
        </w:rPr>
        <w:t xml:space="preserve"> </w:t>
      </w:r>
      <w:r>
        <w:t>preventing</w:t>
      </w:r>
      <w:r>
        <w:rPr>
          <w:w w:val="99"/>
        </w:rPr>
        <w:t xml:space="preserve"> </w:t>
      </w:r>
      <w:r>
        <w:t xml:space="preserve">potentially irreversible end organ damage, while also leading to improved compliance </w:t>
      </w:r>
      <w:r>
        <w:rPr>
          <w:spacing w:val="-3"/>
        </w:rPr>
        <w:t xml:space="preserve">by </w:t>
      </w:r>
      <w:r>
        <w:t>providers and cost</w:t>
      </w:r>
      <w:r>
        <w:rPr>
          <w:spacing w:val="55"/>
        </w:rPr>
        <w:t xml:space="preserve"> </w:t>
      </w:r>
      <w:proofErr w:type="spellStart"/>
      <w:r>
        <w:t>ef</w:t>
      </w:r>
      <w:proofErr w:type="spellEnd"/>
      <w:r>
        <w:t>-</w:t>
      </w:r>
      <w:r>
        <w:rPr>
          <w:w w:val="99"/>
        </w:rPr>
        <w:t xml:space="preserve"> </w:t>
      </w:r>
      <w:proofErr w:type="spellStart"/>
      <w:r>
        <w:t>fectiveness</w:t>
      </w:r>
      <w:proofErr w:type="spellEnd"/>
      <w:r>
        <w:t>.</w:t>
      </w:r>
      <w:r>
        <w:rPr>
          <w:spacing w:val="-1"/>
        </w:rPr>
        <w:t xml:space="preserve"> </w:t>
      </w:r>
      <w:r>
        <w:t>So</w:t>
      </w:r>
      <w:r>
        <w:rPr>
          <w:spacing w:val="-12"/>
        </w:rPr>
        <w:t xml:space="preserve"> </w:t>
      </w:r>
      <w:r>
        <w:t>how</w:t>
      </w:r>
      <w:r>
        <w:rPr>
          <w:spacing w:val="-12"/>
        </w:rPr>
        <w:t xml:space="preserve"> </w:t>
      </w:r>
      <w:r>
        <w:t>can</w:t>
      </w:r>
      <w:r>
        <w:rPr>
          <w:spacing w:val="-12"/>
        </w:rPr>
        <w:t xml:space="preserve"> </w:t>
      </w:r>
      <w:r>
        <w:t>we</w:t>
      </w:r>
      <w:r>
        <w:rPr>
          <w:spacing w:val="-12"/>
        </w:rPr>
        <w:t xml:space="preserve"> </w:t>
      </w:r>
      <w:r>
        <w:t>improve</w:t>
      </w:r>
      <w:r>
        <w:rPr>
          <w:spacing w:val="-12"/>
        </w:rPr>
        <w:t xml:space="preserve"> </w:t>
      </w:r>
      <w:r>
        <w:t>and</w:t>
      </w:r>
      <w:r>
        <w:rPr>
          <w:spacing w:val="-12"/>
        </w:rPr>
        <w:t xml:space="preserve"> </w:t>
      </w:r>
      <w:r>
        <w:t>individualize</w:t>
      </w:r>
      <w:r>
        <w:rPr>
          <w:spacing w:val="-12"/>
        </w:rPr>
        <w:t xml:space="preserve"> </w:t>
      </w:r>
      <w:r>
        <w:t>prediction</w:t>
      </w:r>
      <w:r>
        <w:rPr>
          <w:spacing w:val="-12"/>
        </w:rPr>
        <w:t xml:space="preserve"> </w:t>
      </w:r>
      <w:r>
        <w:t>and</w:t>
      </w:r>
      <w:r>
        <w:rPr>
          <w:spacing w:val="-12"/>
        </w:rPr>
        <w:t xml:space="preserve"> </w:t>
      </w:r>
      <w:r>
        <w:t>prevention?</w:t>
      </w:r>
    </w:p>
    <w:p w14:paraId="33A5C291" w14:textId="77777777" w:rsidR="003C4974" w:rsidRDefault="003C4974">
      <w:pPr>
        <w:spacing w:line="268" w:lineRule="auto"/>
        <w:jc w:val="both"/>
        <w:sectPr w:rsidR="003C4974">
          <w:type w:val="continuous"/>
          <w:pgSz w:w="12240" w:h="15840"/>
          <w:pgMar w:top="620" w:right="600" w:bottom="280" w:left="620" w:header="720" w:footer="720" w:gutter="0"/>
          <w:cols w:space="720"/>
        </w:sectPr>
      </w:pPr>
    </w:p>
    <w:p w14:paraId="79260525" w14:textId="77777777" w:rsidR="003C4974" w:rsidRDefault="00CC2BE2">
      <w:pPr>
        <w:pStyle w:val="Heading3"/>
        <w:spacing w:before="34"/>
        <w:ind w:right="119"/>
        <w:rPr>
          <w:b w:val="0"/>
          <w:bCs w:val="0"/>
        </w:rPr>
      </w:pPr>
      <w:r>
        <w:lastRenderedPageBreak/>
        <w:t>Bayesian</w:t>
      </w:r>
      <w:r>
        <w:rPr>
          <w:spacing w:val="-9"/>
        </w:rPr>
        <w:t xml:space="preserve"> </w:t>
      </w:r>
      <w:r>
        <w:t>hierarchical</w:t>
      </w:r>
      <w:r>
        <w:rPr>
          <w:spacing w:val="-9"/>
        </w:rPr>
        <w:t xml:space="preserve"> </w:t>
      </w:r>
      <w:r>
        <w:t>modeling</w:t>
      </w:r>
      <w:r>
        <w:rPr>
          <w:spacing w:val="-9"/>
        </w:rPr>
        <w:t xml:space="preserve"> </w:t>
      </w:r>
      <w:r>
        <w:t>is</w:t>
      </w:r>
      <w:r>
        <w:rPr>
          <w:spacing w:val="-9"/>
        </w:rPr>
        <w:t xml:space="preserve"> </w:t>
      </w:r>
      <w:r>
        <w:t>transformative</w:t>
      </w:r>
      <w:r>
        <w:rPr>
          <w:spacing w:val="-9"/>
        </w:rPr>
        <w:t xml:space="preserve"> </w:t>
      </w:r>
      <w:r>
        <w:t>for</w:t>
      </w:r>
      <w:r>
        <w:rPr>
          <w:spacing w:val="-9"/>
        </w:rPr>
        <w:t xml:space="preserve"> </w:t>
      </w:r>
      <w:r>
        <w:t>EMR</w:t>
      </w:r>
      <w:r>
        <w:rPr>
          <w:spacing w:val="-9"/>
        </w:rPr>
        <w:t xml:space="preserve"> </w:t>
      </w:r>
      <w:r>
        <w:t>based</w:t>
      </w:r>
      <w:r>
        <w:rPr>
          <w:spacing w:val="-9"/>
        </w:rPr>
        <w:t xml:space="preserve"> </w:t>
      </w:r>
      <w:r>
        <w:t>prediction.</w:t>
      </w:r>
    </w:p>
    <w:p w14:paraId="42A05FCA" w14:textId="40AB91C7" w:rsidR="003C4974" w:rsidRDefault="00623D60">
      <w:pPr>
        <w:pStyle w:val="BodyText"/>
        <w:spacing w:before="121" w:line="268" w:lineRule="auto"/>
        <w:ind w:left="119" w:right="3151" w:firstLine="338"/>
        <w:jc w:val="both"/>
      </w:pPr>
      <w:r>
        <w:rPr>
          <w:noProof/>
          <w:lang w:bidi="he-IL"/>
        </w:rPr>
        <w:drawing>
          <wp:anchor distT="0" distB="0" distL="114300" distR="114300" simplePos="0" relativeHeight="251656192" behindDoc="0" locked="0" layoutInCell="1" allowOverlap="1" wp14:anchorId="5354A73F" wp14:editId="1E1DBA12">
            <wp:simplePos x="0" y="0"/>
            <wp:positionH relativeFrom="page">
              <wp:posOffset>5583555</wp:posOffset>
            </wp:positionH>
            <wp:positionV relativeFrom="paragraph">
              <wp:posOffset>73660</wp:posOffset>
            </wp:positionV>
            <wp:extent cx="1496695" cy="1496695"/>
            <wp:effectExtent l="0" t="0" r="8255" b="82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6695" cy="1496695"/>
                    </a:xfrm>
                    <a:prstGeom prst="rect">
                      <a:avLst/>
                    </a:prstGeom>
                    <a:noFill/>
                    <a:ln>
                      <a:noFill/>
                    </a:ln>
                  </pic:spPr>
                </pic:pic>
              </a:graphicData>
            </a:graphic>
            <wp14:sizeRelH relativeFrom="page">
              <wp14:pctWidth>0</wp14:pctWidth>
            </wp14:sizeRelH>
            <wp14:sizeRelV relativeFrom="page">
              <wp14:pctHeight>0</wp14:pctHeight>
            </wp14:sizeRelV>
          </wp:anchor>
        </w:drawing>
      </w:r>
      <w:r w:rsidR="00CC2BE2">
        <w:rPr>
          <w:b/>
        </w:rPr>
        <w:t>Bayesian</w:t>
      </w:r>
      <w:r w:rsidR="00CC2BE2">
        <w:rPr>
          <w:b/>
          <w:spacing w:val="40"/>
        </w:rPr>
        <w:t xml:space="preserve"> </w:t>
      </w:r>
      <w:r w:rsidR="00CC2BE2">
        <w:rPr>
          <w:b/>
        </w:rPr>
        <w:t>methods</w:t>
      </w:r>
      <w:r w:rsidR="00CC2BE2">
        <w:rPr>
          <w:b/>
          <w:spacing w:val="40"/>
        </w:rPr>
        <w:t xml:space="preserve"> </w:t>
      </w:r>
      <w:r w:rsidR="00CC2BE2">
        <w:rPr>
          <w:b/>
        </w:rPr>
        <w:t>are</w:t>
      </w:r>
      <w:r w:rsidR="00CC2BE2">
        <w:rPr>
          <w:b/>
          <w:spacing w:val="40"/>
        </w:rPr>
        <w:t xml:space="preserve"> </w:t>
      </w:r>
      <w:r w:rsidR="00CC2BE2">
        <w:rPr>
          <w:b/>
        </w:rPr>
        <w:t>old,</w:t>
      </w:r>
      <w:r w:rsidR="00CC2BE2">
        <w:rPr>
          <w:b/>
          <w:spacing w:val="52"/>
        </w:rPr>
        <w:t xml:space="preserve"> </w:t>
      </w:r>
      <w:r w:rsidR="00CC2BE2">
        <w:rPr>
          <w:b/>
        </w:rPr>
        <w:t>but</w:t>
      </w:r>
      <w:r w:rsidR="00CC2BE2">
        <w:rPr>
          <w:b/>
          <w:spacing w:val="40"/>
        </w:rPr>
        <w:t xml:space="preserve"> </w:t>
      </w:r>
      <w:r w:rsidR="00CC2BE2">
        <w:rPr>
          <w:b/>
        </w:rPr>
        <w:t>novel</w:t>
      </w:r>
      <w:r w:rsidR="00CC2BE2">
        <w:rPr>
          <w:b/>
          <w:spacing w:val="40"/>
        </w:rPr>
        <w:t xml:space="preserve"> </w:t>
      </w:r>
      <w:r w:rsidR="00CC2BE2">
        <w:rPr>
          <w:b/>
        </w:rPr>
        <w:t>in</w:t>
      </w:r>
      <w:r w:rsidR="00CC2BE2">
        <w:rPr>
          <w:b/>
          <w:spacing w:val="40"/>
        </w:rPr>
        <w:t xml:space="preserve"> </w:t>
      </w:r>
      <w:r w:rsidR="00CC2BE2">
        <w:rPr>
          <w:b/>
        </w:rPr>
        <w:t>EMR</w:t>
      </w:r>
      <w:r w:rsidR="00CC2BE2">
        <w:rPr>
          <w:b/>
          <w:spacing w:val="40"/>
        </w:rPr>
        <w:t xml:space="preserve"> </w:t>
      </w:r>
      <w:r w:rsidR="00CC2BE2">
        <w:rPr>
          <w:b/>
        </w:rPr>
        <w:t>surveillance.</w:t>
      </w:r>
      <w:r w:rsidR="00CC2BE2">
        <w:rPr>
          <w:b/>
          <w:spacing w:val="38"/>
        </w:rPr>
        <w:t xml:space="preserve"> </w:t>
      </w:r>
      <w:r w:rsidR="00CC2BE2">
        <w:t>Reverend</w:t>
      </w:r>
      <w:r w:rsidR="00CC2BE2">
        <w:rPr>
          <w:w w:val="99"/>
        </w:rPr>
        <w:t xml:space="preserve"> </w:t>
      </w:r>
      <w:r w:rsidR="00CC2BE2">
        <w:t>Thomas</w:t>
      </w:r>
      <w:r w:rsidR="00CC2BE2">
        <w:rPr>
          <w:spacing w:val="22"/>
        </w:rPr>
        <w:t xml:space="preserve"> </w:t>
      </w:r>
      <w:r w:rsidR="00CC2BE2">
        <w:rPr>
          <w:spacing w:val="-3"/>
        </w:rPr>
        <w:t>Bayes</w:t>
      </w:r>
      <w:r w:rsidR="00CC2BE2">
        <w:rPr>
          <w:spacing w:val="22"/>
        </w:rPr>
        <w:t xml:space="preserve"> </w:t>
      </w:r>
      <w:r w:rsidR="00CC2BE2">
        <w:t>(Portrait</w:t>
      </w:r>
      <w:r w:rsidR="00CC2BE2">
        <w:rPr>
          <w:spacing w:val="22"/>
        </w:rPr>
        <w:t xml:space="preserve"> </w:t>
      </w:r>
      <w:r w:rsidR="00CC2BE2">
        <w:t>in</w:t>
      </w:r>
      <w:r w:rsidR="00CC2BE2">
        <w:rPr>
          <w:spacing w:val="22"/>
        </w:rPr>
        <w:t xml:space="preserve"> </w:t>
      </w:r>
      <w:r w:rsidR="00CC2BE2">
        <w:t>Fig.1</w:t>
      </w:r>
      <w:proofErr w:type="gramStart"/>
      <w:r w:rsidR="00CC2BE2">
        <w:t>)[</w:t>
      </w:r>
      <w:proofErr w:type="gramEnd"/>
      <w:r w:rsidR="00CC2BE2">
        <w:t>14]</w:t>
      </w:r>
      <w:r w:rsidR="00CC2BE2">
        <w:rPr>
          <w:spacing w:val="22"/>
        </w:rPr>
        <w:t xml:space="preserve"> </w:t>
      </w:r>
      <w:r w:rsidR="00CC2BE2">
        <w:t>formulated</w:t>
      </w:r>
      <w:r w:rsidR="00CC2BE2">
        <w:rPr>
          <w:spacing w:val="22"/>
        </w:rPr>
        <w:t xml:space="preserve"> </w:t>
      </w:r>
      <w:r w:rsidR="00CC2BE2">
        <w:t>the</w:t>
      </w:r>
      <w:r w:rsidR="00CC2BE2">
        <w:rPr>
          <w:spacing w:val="22"/>
        </w:rPr>
        <w:t xml:space="preserve"> </w:t>
      </w:r>
      <w:r w:rsidR="00CC2BE2">
        <w:rPr>
          <w:spacing w:val="-3"/>
        </w:rPr>
        <w:t>Bayes</w:t>
      </w:r>
      <w:r w:rsidR="00CC2BE2">
        <w:rPr>
          <w:spacing w:val="22"/>
        </w:rPr>
        <w:t xml:space="preserve"> </w:t>
      </w:r>
      <w:r w:rsidR="00CC2BE2">
        <w:t>theorem</w:t>
      </w:r>
      <w:r w:rsidR="00CC2BE2">
        <w:rPr>
          <w:spacing w:val="22"/>
        </w:rPr>
        <w:t xml:space="preserve"> </w:t>
      </w:r>
      <w:r w:rsidR="00CC2BE2">
        <w:t>already</w:t>
      </w:r>
      <w:r w:rsidR="00CC2BE2">
        <w:rPr>
          <w:spacing w:val="22"/>
        </w:rPr>
        <w:t xml:space="preserve"> </w:t>
      </w:r>
      <w:r w:rsidR="00CC2BE2">
        <w:t>in</w:t>
      </w:r>
      <w:r w:rsidR="00CC2BE2">
        <w:rPr>
          <w:w w:val="99"/>
        </w:rPr>
        <w:t xml:space="preserve"> </w:t>
      </w:r>
      <w:r w:rsidR="00CC2BE2">
        <w:t xml:space="preserve">1763 as an alternative statistical </w:t>
      </w:r>
      <w:commentRangeStart w:id="134"/>
      <w:r w:rsidR="00CC2BE2">
        <w:t>model</w:t>
      </w:r>
      <w:commentRangeEnd w:id="134"/>
      <w:r w:rsidR="00CC2BE2">
        <w:rPr>
          <w:rStyle w:val="CommentReference"/>
          <w:rFonts w:asciiTheme="minorHAnsi" w:eastAsiaTheme="minorHAnsi" w:hAnsiTheme="minorHAnsi"/>
        </w:rPr>
        <w:commentReference w:id="134"/>
      </w:r>
      <w:r w:rsidR="00CC2BE2">
        <w:t>. With a well</w:t>
      </w:r>
      <w:ins w:id="135" w:author="Charles Hall" w:date="2015-03-08T11:18:00Z">
        <w:r w:rsidR="00CC2BE2">
          <w:t>-</w:t>
        </w:r>
      </w:ins>
      <w:del w:id="136" w:author="Charles Hall" w:date="2015-03-08T11:18:00Z">
        <w:r w:rsidR="00CC2BE2" w:rsidDel="00CC2BE2">
          <w:delText xml:space="preserve"> </w:delText>
        </w:r>
      </w:del>
      <w:r w:rsidR="00CC2BE2">
        <w:t xml:space="preserve">developed </w:t>
      </w:r>
      <w:r w:rsidR="00CC2BE2">
        <w:rPr>
          <w:spacing w:val="-3"/>
        </w:rPr>
        <w:t>theory,</w:t>
      </w:r>
      <w:r w:rsidR="00CC2BE2">
        <w:rPr>
          <w:spacing w:val="27"/>
        </w:rPr>
        <w:t xml:space="preserve"> </w:t>
      </w:r>
      <w:r w:rsidR="00CC2BE2">
        <w:t>Bayesian</w:t>
      </w:r>
      <w:r w:rsidR="00CC2BE2">
        <w:rPr>
          <w:w w:val="99"/>
        </w:rPr>
        <w:t xml:space="preserve"> </w:t>
      </w:r>
      <w:r w:rsidR="00CC2BE2">
        <w:t>methods</w:t>
      </w:r>
      <w:r w:rsidR="00CC2BE2">
        <w:rPr>
          <w:spacing w:val="-10"/>
        </w:rPr>
        <w:t xml:space="preserve"> </w:t>
      </w:r>
      <w:r w:rsidR="00CC2BE2">
        <w:t>are</w:t>
      </w:r>
      <w:r w:rsidR="00CC2BE2">
        <w:rPr>
          <w:spacing w:val="-10"/>
        </w:rPr>
        <w:t xml:space="preserve"> </w:t>
      </w:r>
      <w:r w:rsidR="00CC2BE2">
        <w:t>only</w:t>
      </w:r>
      <w:r w:rsidR="00CC2BE2">
        <w:rPr>
          <w:spacing w:val="-10"/>
        </w:rPr>
        <w:t xml:space="preserve"> </w:t>
      </w:r>
      <w:r w:rsidR="00CC2BE2">
        <w:rPr>
          <w:spacing w:val="-3"/>
        </w:rPr>
        <w:t>novel</w:t>
      </w:r>
      <w:r w:rsidR="00CC2BE2">
        <w:rPr>
          <w:spacing w:val="-10"/>
        </w:rPr>
        <w:t xml:space="preserve"> </w:t>
      </w:r>
      <w:r w:rsidR="00CC2BE2">
        <w:t>in</w:t>
      </w:r>
      <w:r w:rsidR="00CC2BE2">
        <w:rPr>
          <w:spacing w:val="-10"/>
        </w:rPr>
        <w:t xml:space="preserve"> </w:t>
      </w:r>
      <w:r w:rsidR="00CC2BE2">
        <w:t>so</w:t>
      </w:r>
      <w:r w:rsidR="00CC2BE2">
        <w:rPr>
          <w:spacing w:val="-10"/>
        </w:rPr>
        <w:t xml:space="preserve"> </w:t>
      </w:r>
      <w:r w:rsidR="00CC2BE2">
        <w:rPr>
          <w:spacing w:val="-3"/>
        </w:rPr>
        <w:t>far</w:t>
      </w:r>
      <w:r w:rsidR="00CC2BE2">
        <w:rPr>
          <w:spacing w:val="-10"/>
        </w:rPr>
        <w:t xml:space="preserve"> </w:t>
      </w:r>
      <w:r w:rsidR="00CC2BE2">
        <w:t>as</w:t>
      </w:r>
      <w:r w:rsidR="00CC2BE2">
        <w:rPr>
          <w:spacing w:val="-10"/>
        </w:rPr>
        <w:t xml:space="preserve"> </w:t>
      </w:r>
      <w:r w:rsidR="00CC2BE2">
        <w:t>they</w:t>
      </w:r>
      <w:r w:rsidR="00CC2BE2">
        <w:rPr>
          <w:spacing w:val="-10"/>
        </w:rPr>
        <w:t xml:space="preserve"> </w:t>
      </w:r>
      <w:r w:rsidR="00CC2BE2">
        <w:t>were</w:t>
      </w:r>
      <w:r w:rsidR="00CC2BE2">
        <w:rPr>
          <w:spacing w:val="-10"/>
        </w:rPr>
        <w:t xml:space="preserve"> </w:t>
      </w:r>
      <w:r w:rsidR="00CC2BE2">
        <w:t>rarely</w:t>
      </w:r>
      <w:r w:rsidR="00CC2BE2">
        <w:rPr>
          <w:spacing w:val="-10"/>
        </w:rPr>
        <w:t xml:space="preserve"> </w:t>
      </w:r>
      <w:r w:rsidR="00CC2BE2">
        <w:t>used</w:t>
      </w:r>
      <w:r w:rsidR="00CC2BE2">
        <w:rPr>
          <w:spacing w:val="-10"/>
        </w:rPr>
        <w:t xml:space="preserve"> </w:t>
      </w:r>
      <w:r w:rsidR="00CC2BE2">
        <w:t>in</w:t>
      </w:r>
      <w:r w:rsidR="00CC2BE2">
        <w:rPr>
          <w:spacing w:val="-10"/>
        </w:rPr>
        <w:t xml:space="preserve"> </w:t>
      </w:r>
      <w:r w:rsidR="00CC2BE2">
        <w:t>medical</w:t>
      </w:r>
      <w:r w:rsidR="00CC2BE2">
        <w:rPr>
          <w:spacing w:val="-10"/>
        </w:rPr>
        <w:t xml:space="preserve"> </w:t>
      </w:r>
      <w:r w:rsidR="00CC2BE2">
        <w:t>research</w:t>
      </w:r>
      <w:r w:rsidR="00CC2BE2">
        <w:rPr>
          <w:spacing w:val="-10"/>
        </w:rPr>
        <w:t xml:space="preserve"> </w:t>
      </w:r>
      <w:r w:rsidR="00CC2BE2">
        <w:t>un</w:t>
      </w:r>
      <w:del w:id="137" w:author="Charles Hall" w:date="2015-03-08T11:18:00Z">
        <w:r w:rsidR="00CC2BE2" w:rsidDel="00CC2BE2">
          <w:delText>-</w:delText>
        </w:r>
        <w:r w:rsidR="00CC2BE2" w:rsidDel="00CC2BE2">
          <w:rPr>
            <w:w w:val="99"/>
          </w:rPr>
          <w:delText xml:space="preserve"> </w:delText>
        </w:r>
      </w:del>
      <w:r w:rsidR="00CC2BE2">
        <w:t>til</w:t>
      </w:r>
      <w:r w:rsidR="00CC2BE2">
        <w:rPr>
          <w:spacing w:val="-9"/>
        </w:rPr>
        <w:t xml:space="preserve"> </w:t>
      </w:r>
      <w:r w:rsidR="00CC2BE2">
        <w:t>computers</w:t>
      </w:r>
      <w:r w:rsidR="00CC2BE2">
        <w:rPr>
          <w:spacing w:val="-9"/>
        </w:rPr>
        <w:t xml:space="preserve"> </w:t>
      </w:r>
      <w:r w:rsidR="00CC2BE2">
        <w:t>and</w:t>
      </w:r>
      <w:r w:rsidR="00CC2BE2">
        <w:rPr>
          <w:spacing w:val="-9"/>
        </w:rPr>
        <w:t xml:space="preserve"> </w:t>
      </w:r>
      <w:r w:rsidR="00CC2BE2">
        <w:t>Markov</w:t>
      </w:r>
      <w:r w:rsidR="00CC2BE2">
        <w:rPr>
          <w:spacing w:val="-9"/>
        </w:rPr>
        <w:t xml:space="preserve"> </w:t>
      </w:r>
      <w:r w:rsidR="00CC2BE2">
        <w:t>Chain</w:t>
      </w:r>
      <w:r w:rsidR="00CC2BE2">
        <w:rPr>
          <w:spacing w:val="-9"/>
        </w:rPr>
        <w:t xml:space="preserve"> </w:t>
      </w:r>
      <w:r w:rsidR="00CC2BE2">
        <w:t>Monte</w:t>
      </w:r>
      <w:r w:rsidR="00CC2BE2">
        <w:rPr>
          <w:spacing w:val="-9"/>
        </w:rPr>
        <w:t xml:space="preserve"> </w:t>
      </w:r>
      <w:r w:rsidR="00CC2BE2">
        <w:t>Carlo</w:t>
      </w:r>
      <w:r w:rsidR="00CC2BE2">
        <w:rPr>
          <w:spacing w:val="-9"/>
        </w:rPr>
        <w:t xml:space="preserve"> </w:t>
      </w:r>
      <w:r w:rsidR="00CC2BE2">
        <w:t>algorithms</w:t>
      </w:r>
      <w:r w:rsidR="00CC2BE2">
        <w:rPr>
          <w:spacing w:val="-9"/>
        </w:rPr>
        <w:t xml:space="preserve"> </w:t>
      </w:r>
      <w:r w:rsidR="00CC2BE2">
        <w:t>became</w:t>
      </w:r>
      <w:r w:rsidR="00CC2BE2">
        <w:rPr>
          <w:spacing w:val="-9"/>
        </w:rPr>
        <w:t xml:space="preserve"> </w:t>
      </w:r>
      <w:r w:rsidR="00CC2BE2">
        <w:t>widely</w:t>
      </w:r>
      <w:r w:rsidR="00CC2BE2">
        <w:rPr>
          <w:spacing w:val="-9"/>
        </w:rPr>
        <w:t xml:space="preserve"> </w:t>
      </w:r>
      <w:r w:rsidR="00CC2BE2">
        <w:rPr>
          <w:spacing w:val="-3"/>
        </w:rPr>
        <w:t>available</w:t>
      </w:r>
      <w:r w:rsidR="00CC2BE2">
        <w:rPr>
          <w:w w:val="99"/>
        </w:rPr>
        <w:t xml:space="preserve"> </w:t>
      </w:r>
      <w:r w:rsidR="00CC2BE2">
        <w:t>in the 1990s, leading to an expansion of applied Bayesian work [15, 16],</w:t>
      </w:r>
      <w:r w:rsidR="00CC2BE2">
        <w:rPr>
          <w:spacing w:val="7"/>
        </w:rPr>
        <w:t xml:space="preserve"> </w:t>
      </w:r>
      <w:r w:rsidR="00CC2BE2">
        <w:t>more</w:t>
      </w:r>
      <w:r w:rsidR="00CC2BE2">
        <w:rPr>
          <w:w w:val="99"/>
        </w:rPr>
        <w:t xml:space="preserve"> </w:t>
      </w:r>
      <w:r w:rsidR="00CC2BE2">
        <w:t xml:space="preserve">recently also in Big Data [17]. </w:t>
      </w:r>
      <w:r w:rsidR="00CC2BE2">
        <w:rPr>
          <w:spacing w:val="-3"/>
        </w:rPr>
        <w:t xml:space="preserve">Past </w:t>
      </w:r>
      <w:r w:rsidR="00CC2BE2">
        <w:t>constraints in computational</w:t>
      </w:r>
      <w:r w:rsidR="00CC2BE2">
        <w:rPr>
          <w:spacing w:val="9"/>
        </w:rPr>
        <w:t xml:space="preserve"> </w:t>
      </w:r>
      <w:r w:rsidR="00CC2BE2">
        <w:t>implementation</w:t>
      </w:r>
      <w:r w:rsidR="00CC2BE2">
        <w:rPr>
          <w:w w:val="99"/>
        </w:rPr>
        <w:t xml:space="preserve"> </w:t>
      </w:r>
      <w:r w:rsidR="00CC2BE2">
        <w:rPr>
          <w:spacing w:val="-4"/>
        </w:rPr>
        <w:t xml:space="preserve">have </w:t>
      </w:r>
      <w:r w:rsidR="00CC2BE2">
        <w:t xml:space="preserve">largely been overcome, except maybe </w:t>
      </w:r>
      <w:r w:rsidR="00CC2BE2">
        <w:rPr>
          <w:spacing w:val="-3"/>
        </w:rPr>
        <w:t xml:space="preserve">for </w:t>
      </w:r>
      <w:r w:rsidR="00CC2BE2">
        <w:t>very large complex data sets</w:t>
      </w:r>
      <w:r w:rsidR="00CC2BE2">
        <w:rPr>
          <w:spacing w:val="-35"/>
        </w:rPr>
        <w:t xml:space="preserve"> </w:t>
      </w:r>
      <w:r w:rsidR="00CC2BE2">
        <w:t>like</w:t>
      </w:r>
      <w:r w:rsidR="00CC2BE2">
        <w:rPr>
          <w:w w:val="99"/>
        </w:rPr>
        <w:t xml:space="preserve"> </w:t>
      </w:r>
      <w:r w:rsidR="00CC2BE2">
        <w:t xml:space="preserve">EMRs.  </w:t>
      </w:r>
      <w:r w:rsidR="00CC2BE2">
        <w:rPr>
          <w:spacing w:val="-4"/>
        </w:rPr>
        <w:t xml:space="preserve">We </w:t>
      </w:r>
      <w:r w:rsidR="00CC2BE2">
        <w:t>are not aware of any Bayesian hierarchical prediction mode</w:t>
      </w:r>
      <w:ins w:id="138" w:author="Charles Hall" w:date="2015-03-08T11:20:00Z">
        <w:r w:rsidR="00CC2BE2">
          <w:t xml:space="preserve">l </w:t>
        </w:r>
      </w:ins>
      <w:del w:id="139" w:author="Charles Hall" w:date="2015-03-08T11:20:00Z">
        <w:r w:rsidR="00CC2BE2" w:rsidDel="00CC2BE2">
          <w:delText>l</w:delText>
        </w:r>
      </w:del>
      <w:del w:id="140" w:author="Charles Hall" w:date="2015-03-08T11:18:00Z">
        <w:r w:rsidR="00CC2BE2" w:rsidDel="00CC2BE2">
          <w:delText xml:space="preserve"> </w:delText>
        </w:r>
        <w:r w:rsidR="00CC2BE2" w:rsidDel="00CC2BE2">
          <w:rPr>
            <w:spacing w:val="41"/>
          </w:rPr>
          <w:delText xml:space="preserve"> </w:delText>
        </w:r>
      </w:del>
      <w:r w:rsidR="00CC2BE2">
        <w:t>based</w:t>
      </w:r>
    </w:p>
    <w:p w14:paraId="1D87B242" w14:textId="77777777" w:rsidR="003C4974" w:rsidRDefault="003C4974">
      <w:pPr>
        <w:spacing w:line="268" w:lineRule="auto"/>
        <w:jc w:val="both"/>
        <w:sectPr w:rsidR="003C4974">
          <w:pgSz w:w="12240" w:h="15840"/>
          <w:pgMar w:top="680" w:right="600" w:bottom="280" w:left="600" w:header="720" w:footer="720" w:gutter="0"/>
          <w:cols w:space="720"/>
        </w:sectPr>
      </w:pPr>
    </w:p>
    <w:p w14:paraId="79CE5AB3" w14:textId="77777777" w:rsidR="003C4974" w:rsidRDefault="00CC2BE2">
      <w:pPr>
        <w:pStyle w:val="BodyText"/>
        <w:spacing w:before="2" w:line="268" w:lineRule="auto"/>
        <w:ind w:left="119"/>
        <w:jc w:val="both"/>
      </w:pPr>
      <w:proofErr w:type="gramStart"/>
      <w:r>
        <w:lastRenderedPageBreak/>
        <w:t>on</w:t>
      </w:r>
      <w:proofErr w:type="gramEnd"/>
      <w:r>
        <w:t xml:space="preserve"> large EMRs to date. </w:t>
      </w:r>
      <w:r>
        <w:rPr>
          <w:spacing w:val="-5"/>
        </w:rPr>
        <w:t xml:space="preserve">However, </w:t>
      </w:r>
      <w:r>
        <w:t>now ultra-fast Hamiltonian Monte Carlo</w:t>
      </w:r>
      <w:r>
        <w:rPr>
          <w:spacing w:val="23"/>
        </w:rPr>
        <w:t xml:space="preserve"> </w:t>
      </w:r>
      <w:r>
        <w:t>algo</w:t>
      </w:r>
      <w:del w:id="141" w:author="Charles Hall" w:date="2015-03-08T11:20:00Z">
        <w:r w:rsidDel="00CC2BE2">
          <w:delText>-</w:delText>
        </w:r>
        <w:r w:rsidDel="00CC2BE2">
          <w:rPr>
            <w:w w:val="99"/>
          </w:rPr>
          <w:delText xml:space="preserve"> </w:delText>
        </w:r>
      </w:del>
      <w:r>
        <w:t xml:space="preserve">rithms [18] and </w:t>
      </w:r>
      <w:r>
        <w:rPr>
          <w:spacing w:val="-3"/>
        </w:rPr>
        <w:t xml:space="preserve">clever </w:t>
      </w:r>
      <w:r>
        <w:t>statistical formulation or transformation allow to push</w:t>
      </w:r>
      <w:r>
        <w:rPr>
          <w:spacing w:val="2"/>
        </w:rPr>
        <w:t xml:space="preserve"> </w:t>
      </w:r>
      <w:r>
        <w:t>the</w:t>
      </w:r>
      <w:r>
        <w:rPr>
          <w:w w:val="99"/>
        </w:rPr>
        <w:t xml:space="preserve"> </w:t>
      </w:r>
      <w:r>
        <w:t>boundaries</w:t>
      </w:r>
      <w:r>
        <w:rPr>
          <w:spacing w:val="-8"/>
        </w:rPr>
        <w:t xml:space="preserve"> </w:t>
      </w:r>
      <w:r>
        <w:t>of</w:t>
      </w:r>
      <w:r>
        <w:rPr>
          <w:spacing w:val="-8"/>
        </w:rPr>
        <w:t xml:space="preserve"> </w:t>
      </w:r>
      <w:r>
        <w:t>computability,</w:t>
      </w:r>
      <w:r>
        <w:rPr>
          <w:spacing w:val="-8"/>
        </w:rPr>
        <w:t xml:space="preserve"> </w:t>
      </w:r>
      <w:r>
        <w:t>also</w:t>
      </w:r>
      <w:r>
        <w:rPr>
          <w:spacing w:val="-8"/>
        </w:rPr>
        <w:t xml:space="preserve"> </w:t>
      </w:r>
      <w:r>
        <w:rPr>
          <w:spacing w:val="-3"/>
        </w:rPr>
        <w:t>for</w:t>
      </w:r>
      <w:r>
        <w:rPr>
          <w:spacing w:val="-8"/>
        </w:rPr>
        <w:t xml:space="preserve"> </w:t>
      </w:r>
      <w:r>
        <w:t>very</w:t>
      </w:r>
      <w:r>
        <w:rPr>
          <w:spacing w:val="-8"/>
        </w:rPr>
        <w:t xml:space="preserve"> </w:t>
      </w:r>
      <w:r>
        <w:t>large</w:t>
      </w:r>
      <w:r>
        <w:rPr>
          <w:spacing w:val="-8"/>
        </w:rPr>
        <w:t xml:space="preserve"> </w:t>
      </w:r>
      <w:r>
        <w:t>EMR</w:t>
      </w:r>
      <w:r>
        <w:rPr>
          <w:spacing w:val="-8"/>
        </w:rPr>
        <w:t xml:space="preserve"> </w:t>
      </w:r>
      <w:r>
        <w:t>data</w:t>
      </w:r>
      <w:r>
        <w:rPr>
          <w:spacing w:val="-8"/>
        </w:rPr>
        <w:t xml:space="preserve"> </w:t>
      </w:r>
      <w:r>
        <w:t>sets</w:t>
      </w:r>
      <w:r>
        <w:rPr>
          <w:spacing w:val="-8"/>
        </w:rPr>
        <w:t xml:space="preserve"> </w:t>
      </w:r>
      <w:r>
        <w:t>[19].</w:t>
      </w:r>
    </w:p>
    <w:p w14:paraId="7C7A853A" w14:textId="77777777" w:rsidR="003C4974" w:rsidRDefault="00CC2BE2">
      <w:pPr>
        <w:spacing w:line="158" w:lineRule="exact"/>
        <w:ind w:left="119"/>
        <w:rPr>
          <w:rFonts w:ascii="Arial" w:eastAsia="Arial" w:hAnsi="Arial" w:cs="Arial"/>
          <w:sz w:val="18"/>
          <w:szCs w:val="18"/>
        </w:rPr>
      </w:pPr>
      <w:r>
        <w:br w:type="column"/>
      </w:r>
      <w:r>
        <w:rPr>
          <w:rFonts w:ascii="Arial"/>
          <w:sz w:val="18"/>
        </w:rPr>
        <w:lastRenderedPageBreak/>
        <w:t>Figure 2: Thomas Bayes</w:t>
      </w:r>
      <w:r>
        <w:rPr>
          <w:rFonts w:ascii="Arial"/>
          <w:spacing w:val="-30"/>
          <w:sz w:val="18"/>
        </w:rPr>
        <w:t xml:space="preserve"> </w:t>
      </w:r>
      <w:r>
        <w:rPr>
          <w:rFonts w:ascii="Arial"/>
          <w:sz w:val="18"/>
        </w:rPr>
        <w:t>formulated</w:t>
      </w:r>
    </w:p>
    <w:p w14:paraId="0355FA2F" w14:textId="77777777" w:rsidR="003C4974" w:rsidRDefault="00CC2BE2">
      <w:pPr>
        <w:spacing w:before="23" w:line="266" w:lineRule="auto"/>
        <w:ind w:left="119"/>
        <w:rPr>
          <w:rFonts w:ascii="Arial" w:eastAsia="Arial" w:hAnsi="Arial" w:cs="Arial"/>
          <w:sz w:val="18"/>
          <w:szCs w:val="18"/>
        </w:rPr>
      </w:pPr>
      <w:proofErr w:type="gramStart"/>
      <w:r>
        <w:rPr>
          <w:rFonts w:ascii="Arial"/>
          <w:sz w:val="18"/>
        </w:rPr>
        <w:t>the</w:t>
      </w:r>
      <w:proofErr w:type="gramEnd"/>
      <w:r>
        <w:rPr>
          <w:rFonts w:ascii="Arial"/>
          <w:sz w:val="18"/>
        </w:rPr>
        <w:t xml:space="preserve"> Bayes Theorem, published in</w:t>
      </w:r>
      <w:r>
        <w:rPr>
          <w:rFonts w:ascii="Arial"/>
          <w:spacing w:val="49"/>
          <w:sz w:val="18"/>
        </w:rPr>
        <w:t xml:space="preserve"> </w:t>
      </w:r>
      <w:r>
        <w:rPr>
          <w:rFonts w:ascii="Arial"/>
          <w:sz w:val="18"/>
        </w:rPr>
        <w:t>a</w:t>
      </w:r>
      <w:r>
        <w:rPr>
          <w:rFonts w:ascii="Arial"/>
          <w:w w:val="99"/>
          <w:sz w:val="18"/>
        </w:rPr>
        <w:t xml:space="preserve"> </w:t>
      </w:r>
      <w:r>
        <w:rPr>
          <w:rFonts w:ascii="Arial"/>
          <w:sz w:val="18"/>
        </w:rPr>
        <w:t>posthumous paper in 1763.</w:t>
      </w:r>
      <w:r>
        <w:rPr>
          <w:rFonts w:ascii="Arial"/>
          <w:spacing w:val="-1"/>
          <w:sz w:val="18"/>
        </w:rPr>
        <w:t xml:space="preserve"> </w:t>
      </w:r>
      <w:r>
        <w:rPr>
          <w:rFonts w:ascii="Arial"/>
          <w:sz w:val="18"/>
        </w:rPr>
        <w:t>[</w:t>
      </w:r>
      <w:commentRangeStart w:id="142"/>
      <w:r>
        <w:rPr>
          <w:rFonts w:ascii="Arial"/>
          <w:sz w:val="18"/>
        </w:rPr>
        <w:t>14</w:t>
      </w:r>
      <w:commentRangeEnd w:id="142"/>
      <w:r>
        <w:rPr>
          <w:rStyle w:val="CommentReference"/>
        </w:rPr>
        <w:commentReference w:id="142"/>
      </w:r>
      <w:r>
        <w:rPr>
          <w:rFonts w:ascii="Arial"/>
          <w:sz w:val="18"/>
        </w:rPr>
        <w:t>].</w:t>
      </w:r>
    </w:p>
    <w:p w14:paraId="146B9726" w14:textId="77777777" w:rsidR="003C4974" w:rsidRDefault="003C4974">
      <w:pPr>
        <w:spacing w:line="266" w:lineRule="auto"/>
        <w:rPr>
          <w:rFonts w:ascii="Arial" w:eastAsia="Arial" w:hAnsi="Arial" w:cs="Arial"/>
          <w:sz w:val="18"/>
          <w:szCs w:val="18"/>
        </w:rPr>
        <w:sectPr w:rsidR="003C4974">
          <w:type w:val="continuous"/>
          <w:pgSz w:w="12240" w:h="15840"/>
          <w:pgMar w:top="620" w:right="600" w:bottom="280" w:left="600" w:header="720" w:footer="720" w:gutter="0"/>
          <w:cols w:num="2" w:space="720" w:equalWidth="0">
            <w:col w:w="7887" w:space="79"/>
            <w:col w:w="3074"/>
          </w:cols>
        </w:sectPr>
      </w:pPr>
    </w:p>
    <w:p w14:paraId="7E923783" w14:textId="77777777" w:rsidR="003C4974" w:rsidRDefault="00CC2BE2">
      <w:pPr>
        <w:pStyle w:val="BodyText"/>
        <w:spacing w:before="109" w:line="268" w:lineRule="auto"/>
        <w:ind w:left="119" w:right="117" w:firstLine="338"/>
        <w:jc w:val="both"/>
        <w:rPr>
          <w:rFonts w:cs="Arial"/>
        </w:rPr>
      </w:pPr>
      <w:r>
        <w:rPr>
          <w:b/>
        </w:rPr>
        <w:lastRenderedPageBreak/>
        <w:t xml:space="preserve">A too brief introduction to Bayesian inference and its computational implementation. </w:t>
      </w:r>
      <w:r>
        <w:t>In Bayesian</w:t>
      </w:r>
      <w:r>
        <w:rPr>
          <w:spacing w:val="12"/>
        </w:rPr>
        <w:t xml:space="preserve"> </w:t>
      </w:r>
      <w:r>
        <w:t>in-</w:t>
      </w:r>
      <w:r>
        <w:rPr>
          <w:w w:val="99"/>
        </w:rPr>
        <w:t xml:space="preserve"> </w:t>
      </w:r>
      <w:proofErr w:type="spellStart"/>
      <w:r>
        <w:t>ference</w:t>
      </w:r>
      <w:proofErr w:type="spellEnd"/>
      <w:r>
        <w:t>,</w:t>
      </w:r>
      <w:r>
        <w:rPr>
          <w:spacing w:val="19"/>
        </w:rPr>
        <w:t xml:space="preserve"> </w:t>
      </w:r>
      <w:r>
        <w:t>prior</w:t>
      </w:r>
      <w:r>
        <w:rPr>
          <w:spacing w:val="14"/>
        </w:rPr>
        <w:t xml:space="preserve"> </w:t>
      </w:r>
      <w:r>
        <w:t>information</w:t>
      </w:r>
      <w:r>
        <w:rPr>
          <w:spacing w:val="14"/>
        </w:rPr>
        <w:t xml:space="preserve"> </w:t>
      </w:r>
      <w:r>
        <w:t>is</w:t>
      </w:r>
      <w:r>
        <w:rPr>
          <w:spacing w:val="14"/>
        </w:rPr>
        <w:t xml:space="preserve"> </w:t>
      </w:r>
      <w:r>
        <w:t>combined</w:t>
      </w:r>
      <w:r>
        <w:rPr>
          <w:spacing w:val="14"/>
        </w:rPr>
        <w:t xml:space="preserve"> </w:t>
      </w:r>
      <w:r>
        <w:t>with</w:t>
      </w:r>
      <w:r>
        <w:rPr>
          <w:spacing w:val="14"/>
        </w:rPr>
        <w:t xml:space="preserve"> </w:t>
      </w:r>
      <w:r>
        <w:t>new</w:t>
      </w:r>
      <w:r>
        <w:rPr>
          <w:spacing w:val="14"/>
        </w:rPr>
        <w:t xml:space="preserve"> </w:t>
      </w:r>
      <w:r>
        <w:t>data</w:t>
      </w:r>
      <w:r>
        <w:rPr>
          <w:spacing w:val="14"/>
        </w:rPr>
        <w:t xml:space="preserve"> </w:t>
      </w:r>
      <w:r>
        <w:t>to</w:t>
      </w:r>
      <w:r>
        <w:rPr>
          <w:spacing w:val="14"/>
        </w:rPr>
        <w:t xml:space="preserve"> </w:t>
      </w:r>
      <w:r>
        <w:t>yield</w:t>
      </w:r>
      <w:r>
        <w:rPr>
          <w:spacing w:val="14"/>
        </w:rPr>
        <w:t xml:space="preserve"> </w:t>
      </w:r>
      <w:r>
        <w:t>an</w:t>
      </w:r>
      <w:r>
        <w:rPr>
          <w:spacing w:val="14"/>
        </w:rPr>
        <w:t xml:space="preserve"> </w:t>
      </w:r>
      <w:r>
        <w:t>updated</w:t>
      </w:r>
      <w:r>
        <w:rPr>
          <w:spacing w:val="14"/>
        </w:rPr>
        <w:t xml:space="preserve"> </w:t>
      </w:r>
      <w:r>
        <w:t>posterior</w:t>
      </w:r>
      <w:r>
        <w:rPr>
          <w:spacing w:val="14"/>
        </w:rPr>
        <w:t xml:space="preserve"> </w:t>
      </w:r>
      <w:r>
        <w:t>estimate</w:t>
      </w:r>
      <w:r>
        <w:rPr>
          <w:spacing w:val="14"/>
        </w:rPr>
        <w:t xml:space="preserve"> </w:t>
      </w:r>
      <w:r>
        <w:rPr>
          <w:spacing w:val="-3"/>
        </w:rPr>
        <w:t>for</w:t>
      </w:r>
      <w:r>
        <w:rPr>
          <w:spacing w:val="14"/>
        </w:rPr>
        <w:t xml:space="preserve"> </w:t>
      </w:r>
      <w:r>
        <w:t>the</w:t>
      </w:r>
      <w:r>
        <w:rPr>
          <w:spacing w:val="14"/>
        </w:rPr>
        <w:t xml:space="preserve"> </w:t>
      </w:r>
      <w:r>
        <w:t>probability</w:t>
      </w:r>
      <w:r>
        <w:rPr>
          <w:w w:val="99"/>
        </w:rPr>
        <w:t xml:space="preserve"> </w:t>
      </w:r>
      <w:r>
        <w:t>of a hypothesis [20]. The Bayesian approach is hence analogous to clinical decision-making [16].</w:t>
      </w:r>
      <w:r>
        <w:rPr>
          <w:spacing w:val="21"/>
        </w:rPr>
        <w:t xml:space="preserve"> </w:t>
      </w:r>
      <w:r>
        <w:t>Physicians</w:t>
      </w:r>
      <w:r>
        <w:rPr>
          <w:w w:val="99"/>
        </w:rPr>
        <w:t xml:space="preserve"> </w:t>
      </w:r>
      <w:r>
        <w:t xml:space="preserve">continuously update their preliminary diagnosis as new information comes in. Prior belief in a diagnosis </w:t>
      </w:r>
      <w:r>
        <w:rPr>
          <w:spacing w:val="-3"/>
        </w:rPr>
        <w:t>may</w:t>
      </w:r>
      <w:r>
        <w:rPr>
          <w:spacing w:val="10"/>
        </w:rPr>
        <w:t xml:space="preserve"> </w:t>
      </w:r>
      <w:r>
        <w:t>be</w:t>
      </w:r>
      <w:r>
        <w:rPr>
          <w:w w:val="99"/>
        </w:rPr>
        <w:t xml:space="preserve"> </w:t>
      </w:r>
      <w:r>
        <w:t xml:space="preserve">weakened </w:t>
      </w:r>
      <w:r>
        <w:rPr>
          <w:spacing w:val="-3"/>
        </w:rPr>
        <w:t xml:space="preserve">by </w:t>
      </w:r>
      <w:r>
        <w:t>new laboratory information, leading to an alternative disease hypothesis; or new lab</w:t>
      </w:r>
      <w:r>
        <w:rPr>
          <w:spacing w:val="42"/>
        </w:rPr>
        <w:t xml:space="preserve"> </w:t>
      </w:r>
      <w:r>
        <w:t>information</w:t>
      </w:r>
      <w:r>
        <w:rPr>
          <w:w w:val="99"/>
        </w:rPr>
        <w:t xml:space="preserve"> </w:t>
      </w:r>
      <w:r>
        <w:rPr>
          <w:spacing w:val="-3"/>
        </w:rPr>
        <w:t xml:space="preserve">may </w:t>
      </w:r>
      <w:r>
        <w:t xml:space="preserve">reaffirm the initial diagnosis. [21]. Bayesian inference </w:t>
      </w:r>
      <w:r>
        <w:rPr>
          <w:spacing w:val="-3"/>
        </w:rPr>
        <w:t xml:space="preserve">for </w:t>
      </w:r>
      <w:r>
        <w:t>more complex (hierarchical) models can often</w:t>
      </w:r>
      <w:r>
        <w:rPr>
          <w:spacing w:val="-9"/>
        </w:rPr>
        <w:t xml:space="preserve"> </w:t>
      </w:r>
      <w:r>
        <w:t>not</w:t>
      </w:r>
      <w:r>
        <w:rPr>
          <w:w w:val="99"/>
        </w:rPr>
        <w:t xml:space="preserve"> </w:t>
      </w:r>
      <w:r>
        <w:t>be</w:t>
      </w:r>
      <w:r>
        <w:rPr>
          <w:spacing w:val="-18"/>
        </w:rPr>
        <w:t xml:space="preserve"> </w:t>
      </w:r>
      <w:r>
        <w:t>derived</w:t>
      </w:r>
      <w:r>
        <w:rPr>
          <w:spacing w:val="-18"/>
        </w:rPr>
        <w:t xml:space="preserve"> </w:t>
      </w:r>
      <w:commentRangeStart w:id="143"/>
      <w:r>
        <w:t>analytically</w:t>
      </w:r>
      <w:commentRangeEnd w:id="143"/>
      <w:r w:rsidR="000F75FC">
        <w:rPr>
          <w:rStyle w:val="CommentReference"/>
          <w:rFonts w:asciiTheme="minorHAnsi" w:eastAsiaTheme="minorHAnsi" w:hAnsiTheme="minorHAnsi"/>
        </w:rPr>
        <w:commentReference w:id="143"/>
      </w:r>
      <w:r>
        <w:t>;</w:t>
      </w:r>
      <w:r>
        <w:rPr>
          <w:spacing w:val="-16"/>
        </w:rPr>
        <w:t xml:space="preserve"> </w:t>
      </w:r>
      <w:r>
        <w:t>instead</w:t>
      </w:r>
      <w:r>
        <w:rPr>
          <w:spacing w:val="-18"/>
        </w:rPr>
        <w:t xml:space="preserve"> </w:t>
      </w:r>
      <w:r>
        <w:t>we</w:t>
      </w:r>
      <w:r>
        <w:rPr>
          <w:spacing w:val="-18"/>
        </w:rPr>
        <w:t xml:space="preserve"> </w:t>
      </w:r>
      <w:r>
        <w:t>calculate</w:t>
      </w:r>
      <w:r>
        <w:rPr>
          <w:spacing w:val="-18"/>
        </w:rPr>
        <w:t xml:space="preserve"> </w:t>
      </w:r>
      <w:r>
        <w:t>numerical</w:t>
      </w:r>
      <w:r>
        <w:rPr>
          <w:spacing w:val="-18"/>
        </w:rPr>
        <w:t xml:space="preserve"> </w:t>
      </w:r>
      <w:r>
        <w:t>approximations</w:t>
      </w:r>
      <w:r>
        <w:rPr>
          <w:spacing w:val="-18"/>
        </w:rPr>
        <w:t xml:space="preserve"> </w:t>
      </w:r>
      <w:r>
        <w:t>of</w:t>
      </w:r>
      <w:r>
        <w:rPr>
          <w:spacing w:val="-18"/>
        </w:rPr>
        <w:t xml:space="preserve"> </w:t>
      </w:r>
      <w:r>
        <w:t>the</w:t>
      </w:r>
      <w:r>
        <w:rPr>
          <w:spacing w:val="-18"/>
        </w:rPr>
        <w:t xml:space="preserve"> </w:t>
      </w:r>
      <w:r>
        <w:t>multi-dimensional</w:t>
      </w:r>
      <w:r>
        <w:rPr>
          <w:spacing w:val="-18"/>
        </w:rPr>
        <w:t xml:space="preserve"> </w:t>
      </w:r>
      <w:r>
        <w:t>integrals</w:t>
      </w:r>
      <w:r>
        <w:rPr>
          <w:spacing w:val="-18"/>
        </w:rPr>
        <w:t xml:space="preserve"> </w:t>
      </w:r>
      <w:r>
        <w:t>to</w:t>
      </w:r>
      <w:r>
        <w:rPr>
          <w:spacing w:val="-18"/>
        </w:rPr>
        <w:t xml:space="preserve"> </w:t>
      </w:r>
      <w:r>
        <w:t>obtain</w:t>
      </w:r>
      <w:r>
        <w:rPr>
          <w:w w:val="99"/>
        </w:rPr>
        <w:t xml:space="preserve"> </w:t>
      </w:r>
      <w:r>
        <w:t>the posterior distributions of the parameters of interest. In technical terms, Markov Chain Monte Carlo</w:t>
      </w:r>
      <w:r>
        <w:rPr>
          <w:spacing w:val="36"/>
        </w:rPr>
        <w:t xml:space="preserve"> </w:t>
      </w:r>
      <w:r>
        <w:t>(MCMC)</w:t>
      </w:r>
      <w:r>
        <w:rPr>
          <w:w w:val="99"/>
        </w:rPr>
        <w:t xml:space="preserve"> </w:t>
      </w:r>
      <w:r>
        <w:t>based</w:t>
      </w:r>
      <w:r>
        <w:rPr>
          <w:spacing w:val="-11"/>
        </w:rPr>
        <w:t xml:space="preserve"> </w:t>
      </w:r>
      <w:r>
        <w:t>Bayesian</w:t>
      </w:r>
      <w:r>
        <w:rPr>
          <w:spacing w:val="-11"/>
        </w:rPr>
        <w:t xml:space="preserve"> </w:t>
      </w:r>
      <w:r>
        <w:t>inference</w:t>
      </w:r>
      <w:r>
        <w:rPr>
          <w:spacing w:val="-11"/>
        </w:rPr>
        <w:t xml:space="preserve"> </w:t>
      </w:r>
      <w:r>
        <w:t>methods</w:t>
      </w:r>
      <w:r>
        <w:rPr>
          <w:spacing w:val="-11"/>
        </w:rPr>
        <w:t xml:space="preserve"> </w:t>
      </w:r>
      <w:r>
        <w:t>sample</w:t>
      </w:r>
      <w:r>
        <w:rPr>
          <w:spacing w:val="-11"/>
        </w:rPr>
        <w:t xml:space="preserve"> </w:t>
      </w:r>
      <w:r>
        <w:t>from</w:t>
      </w:r>
      <w:r>
        <w:rPr>
          <w:spacing w:val="-11"/>
        </w:rPr>
        <w:t xml:space="preserve"> </w:t>
      </w:r>
      <w:r>
        <w:t>a</w:t>
      </w:r>
      <w:r>
        <w:rPr>
          <w:spacing w:val="-11"/>
        </w:rPr>
        <w:t xml:space="preserve"> </w:t>
      </w:r>
      <w:r>
        <w:t>posterior</w:t>
      </w:r>
      <w:r>
        <w:rPr>
          <w:spacing w:val="-11"/>
        </w:rPr>
        <w:t xml:space="preserve"> </w:t>
      </w:r>
      <w:r>
        <w:t>probability</w:t>
      </w:r>
      <w:r>
        <w:rPr>
          <w:spacing w:val="-11"/>
        </w:rPr>
        <w:t xml:space="preserve"> </w:t>
      </w:r>
      <w:r>
        <w:t>distribution</w:t>
      </w:r>
      <w:r>
        <w:rPr>
          <w:spacing w:val="-11"/>
        </w:rPr>
        <w:t xml:space="preserve"> </w:t>
      </w:r>
      <w:r>
        <w:t>after</w:t>
      </w:r>
      <w:r>
        <w:rPr>
          <w:spacing w:val="-11"/>
        </w:rPr>
        <w:t xml:space="preserve"> </w:t>
      </w:r>
      <w:r>
        <w:t>building</w:t>
      </w:r>
      <w:r>
        <w:rPr>
          <w:spacing w:val="-11"/>
        </w:rPr>
        <w:t xml:space="preserve"> </w:t>
      </w:r>
      <w:r>
        <w:t>a</w:t>
      </w:r>
      <w:r>
        <w:rPr>
          <w:spacing w:val="-11"/>
        </w:rPr>
        <w:t xml:space="preserve"> </w:t>
      </w:r>
      <w:r>
        <w:t>Markov</w:t>
      </w:r>
      <w:r>
        <w:rPr>
          <w:spacing w:val="-11"/>
        </w:rPr>
        <w:t xml:space="preserve"> </w:t>
      </w:r>
      <w:r>
        <w:t>chain.</w:t>
      </w:r>
      <w:r>
        <w:rPr>
          <w:w w:val="99"/>
        </w:rPr>
        <w:t xml:space="preserve"> </w:t>
      </w:r>
      <w:r>
        <w:t xml:space="preserve">In </w:t>
      </w:r>
      <w:r>
        <w:rPr>
          <w:spacing w:val="-3"/>
        </w:rPr>
        <w:t xml:space="preserve">lay </w:t>
      </w:r>
      <w:r>
        <w:t>terms, MCMC simulation replaces intractable analytical integration with empirical summaries of</w:t>
      </w:r>
      <w:r>
        <w:rPr>
          <w:spacing w:val="52"/>
        </w:rPr>
        <w:t xml:space="preserve"> </w:t>
      </w:r>
      <w:r>
        <w:t>samples</w:t>
      </w:r>
      <w:r>
        <w:rPr>
          <w:w w:val="99"/>
        </w:rPr>
        <w:t xml:space="preserve"> </w:t>
      </w:r>
      <w:r>
        <w:t>from</w:t>
      </w:r>
      <w:r>
        <w:rPr>
          <w:spacing w:val="-7"/>
        </w:rPr>
        <w:t xml:space="preserve"> </w:t>
      </w:r>
      <w:r>
        <w:t>the</w:t>
      </w:r>
      <w:r>
        <w:rPr>
          <w:spacing w:val="-7"/>
        </w:rPr>
        <w:t xml:space="preserve"> </w:t>
      </w:r>
      <w:r>
        <w:t>posterior</w:t>
      </w:r>
      <w:r>
        <w:rPr>
          <w:spacing w:val="-7"/>
        </w:rPr>
        <w:t xml:space="preserve"> </w:t>
      </w:r>
      <w:r>
        <w:t>distribution</w:t>
      </w:r>
      <w:r>
        <w:rPr>
          <w:spacing w:val="-7"/>
        </w:rPr>
        <w:t xml:space="preserve"> </w:t>
      </w:r>
      <w:r>
        <w:t>[22]:</w:t>
      </w:r>
      <w:r>
        <w:rPr>
          <w:spacing w:val="6"/>
        </w:rPr>
        <w:t xml:space="preserve"> </w:t>
      </w:r>
      <w:r>
        <w:rPr>
          <w:i/>
        </w:rPr>
        <w:t>Instead</w:t>
      </w:r>
      <w:r>
        <w:rPr>
          <w:i/>
          <w:spacing w:val="-7"/>
        </w:rPr>
        <w:t xml:space="preserve"> </w:t>
      </w:r>
      <w:r>
        <w:rPr>
          <w:i/>
        </w:rPr>
        <w:t>of</w:t>
      </w:r>
      <w:r>
        <w:rPr>
          <w:i/>
          <w:spacing w:val="-7"/>
        </w:rPr>
        <w:t xml:space="preserve"> </w:t>
      </w:r>
      <w:r>
        <w:rPr>
          <w:i/>
        </w:rPr>
        <w:t>analyzing</w:t>
      </w:r>
      <w:r>
        <w:rPr>
          <w:i/>
          <w:spacing w:val="-7"/>
        </w:rPr>
        <w:t xml:space="preserve"> </w:t>
      </w:r>
      <w:r>
        <w:rPr>
          <w:i/>
        </w:rPr>
        <w:t>the</w:t>
      </w:r>
      <w:r>
        <w:rPr>
          <w:i/>
          <w:spacing w:val="-7"/>
        </w:rPr>
        <w:t xml:space="preserve"> </w:t>
      </w:r>
      <w:r>
        <w:rPr>
          <w:i/>
        </w:rPr>
        <w:t>odds,</w:t>
      </w:r>
      <w:r>
        <w:rPr>
          <w:i/>
          <w:spacing w:val="-7"/>
        </w:rPr>
        <w:t xml:space="preserve"> </w:t>
      </w:r>
      <w:r>
        <w:rPr>
          <w:i/>
        </w:rPr>
        <w:t>we</w:t>
      </w:r>
      <w:r>
        <w:rPr>
          <w:i/>
          <w:spacing w:val="-7"/>
        </w:rPr>
        <w:t xml:space="preserve"> </w:t>
      </w:r>
      <w:r>
        <w:rPr>
          <w:i/>
        </w:rPr>
        <w:t>simulate</w:t>
      </w:r>
      <w:r>
        <w:rPr>
          <w:i/>
          <w:spacing w:val="-7"/>
        </w:rPr>
        <w:t xml:space="preserve"> </w:t>
      </w:r>
      <w:r>
        <w:rPr>
          <w:i/>
        </w:rPr>
        <w:t>throwing</w:t>
      </w:r>
      <w:r>
        <w:rPr>
          <w:i/>
          <w:spacing w:val="-7"/>
        </w:rPr>
        <w:t xml:space="preserve"> </w:t>
      </w:r>
      <w:r>
        <w:rPr>
          <w:i/>
        </w:rPr>
        <w:t>the</w:t>
      </w:r>
      <w:r>
        <w:rPr>
          <w:i/>
          <w:spacing w:val="-7"/>
        </w:rPr>
        <w:t xml:space="preserve"> </w:t>
      </w:r>
      <w:r>
        <w:rPr>
          <w:i/>
        </w:rPr>
        <w:t>dice</w:t>
      </w:r>
      <w:r>
        <w:rPr>
          <w:i/>
          <w:spacing w:val="-7"/>
        </w:rPr>
        <w:t xml:space="preserve"> </w:t>
      </w:r>
      <w:commentRangeStart w:id="144"/>
      <w:r>
        <w:rPr>
          <w:i/>
          <w:spacing w:val="-3"/>
        </w:rPr>
        <w:t>repeatedly</w:t>
      </w:r>
      <w:commentRangeEnd w:id="144"/>
      <w:r w:rsidR="000F75FC">
        <w:rPr>
          <w:rStyle w:val="CommentReference"/>
          <w:rFonts w:asciiTheme="minorHAnsi" w:eastAsiaTheme="minorHAnsi" w:hAnsiTheme="minorHAnsi"/>
        </w:rPr>
        <w:commentReference w:id="144"/>
      </w:r>
      <w:r>
        <w:rPr>
          <w:i/>
          <w:spacing w:val="-3"/>
        </w:rPr>
        <w:t>.</w:t>
      </w:r>
    </w:p>
    <w:p w14:paraId="4A688AF5" w14:textId="77777777" w:rsidR="003C4974" w:rsidRDefault="00CC2BE2">
      <w:pPr>
        <w:pStyle w:val="BodyText"/>
        <w:spacing w:before="109" w:line="268" w:lineRule="auto"/>
        <w:ind w:left="119" w:right="119" w:firstLine="338"/>
        <w:jc w:val="both"/>
      </w:pPr>
      <w:r>
        <w:rPr>
          <w:rFonts w:cs="Arial"/>
          <w:b/>
          <w:bCs/>
        </w:rPr>
        <w:t xml:space="preserve">Observations and outcomes in </w:t>
      </w:r>
      <w:r>
        <w:rPr>
          <w:rFonts w:cs="Arial"/>
          <w:b/>
          <w:bCs/>
          <w:spacing w:val="-3"/>
        </w:rPr>
        <w:t xml:space="preserve">APPROVE </w:t>
      </w:r>
      <w:r>
        <w:rPr>
          <w:rFonts w:cs="Arial"/>
          <w:b/>
          <w:bCs/>
        </w:rPr>
        <w:t xml:space="preserve">and </w:t>
      </w:r>
      <w:proofErr w:type="spellStart"/>
      <w:r>
        <w:rPr>
          <w:rFonts w:cs="Arial"/>
          <w:b/>
          <w:bCs/>
        </w:rPr>
        <w:t>PROOFCheck</w:t>
      </w:r>
      <w:proofErr w:type="spellEnd"/>
      <w:r>
        <w:rPr>
          <w:rFonts w:cs="Arial"/>
          <w:b/>
          <w:bCs/>
        </w:rPr>
        <w:t xml:space="preserve"> will be nested </w:t>
      </w:r>
      <w:r>
        <w:rPr>
          <w:rFonts w:cs="Arial"/>
          <w:b/>
          <w:bCs/>
          <w:spacing w:val="-3"/>
        </w:rPr>
        <w:t xml:space="preserve">hierarchically. </w:t>
      </w:r>
      <w:r>
        <w:rPr>
          <w:spacing w:val="-3"/>
        </w:rPr>
        <w:t>For</w:t>
      </w:r>
      <w:r>
        <w:rPr>
          <w:spacing w:val="1"/>
        </w:rPr>
        <w:t xml:space="preserve"> </w:t>
      </w:r>
      <w:r>
        <w:t>exam-</w:t>
      </w:r>
      <w:r>
        <w:rPr>
          <w:w w:val="99"/>
        </w:rPr>
        <w:t xml:space="preserve"> </w:t>
      </w:r>
      <w:proofErr w:type="spellStart"/>
      <w:r>
        <w:t>ple</w:t>
      </w:r>
      <w:proofErr w:type="spellEnd"/>
      <w:r>
        <w:t>, repetitive oxygen saturation measurements will be similar in the same patients; the closer in time they</w:t>
      </w:r>
      <w:r>
        <w:rPr>
          <w:spacing w:val="8"/>
        </w:rPr>
        <w:t xml:space="preserve"> </w:t>
      </w:r>
      <w:r>
        <w:t>are,</w:t>
      </w:r>
      <w:r>
        <w:rPr>
          <w:w w:val="99"/>
        </w:rPr>
        <w:t xml:space="preserve"> </w:t>
      </w:r>
      <w:r>
        <w:t>the</w:t>
      </w:r>
      <w:r>
        <w:rPr>
          <w:spacing w:val="-13"/>
        </w:rPr>
        <w:t xml:space="preserve"> </w:t>
      </w:r>
      <w:r>
        <w:t>higher</w:t>
      </w:r>
      <w:r>
        <w:rPr>
          <w:spacing w:val="-13"/>
        </w:rPr>
        <w:t xml:space="preserve"> </w:t>
      </w:r>
      <w:r>
        <w:t>the</w:t>
      </w:r>
      <w:r>
        <w:rPr>
          <w:spacing w:val="-13"/>
        </w:rPr>
        <w:t xml:space="preserve"> </w:t>
      </w:r>
      <w:r>
        <w:t>correlation</w:t>
      </w:r>
      <w:r>
        <w:rPr>
          <w:spacing w:val="-13"/>
        </w:rPr>
        <w:t xml:space="preserve"> </w:t>
      </w:r>
      <w:r>
        <w:t>between</w:t>
      </w:r>
      <w:r>
        <w:rPr>
          <w:spacing w:val="-13"/>
        </w:rPr>
        <w:t xml:space="preserve"> </w:t>
      </w:r>
      <w:r>
        <w:t>repeated</w:t>
      </w:r>
      <w:r>
        <w:rPr>
          <w:spacing w:val="-13"/>
        </w:rPr>
        <w:t xml:space="preserve"> </w:t>
      </w:r>
      <w:r>
        <w:t>observations.</w:t>
      </w:r>
      <w:r>
        <w:rPr>
          <w:spacing w:val="3"/>
        </w:rPr>
        <w:t xml:space="preserve"> </w:t>
      </w:r>
      <w:r>
        <w:rPr>
          <w:spacing w:val="-3"/>
        </w:rPr>
        <w:t>Equally,</w:t>
      </w:r>
      <w:r>
        <w:rPr>
          <w:spacing w:val="-12"/>
        </w:rPr>
        <w:t xml:space="preserve"> </w:t>
      </w:r>
      <w:r>
        <w:t>patients</w:t>
      </w:r>
      <w:r>
        <w:rPr>
          <w:spacing w:val="-13"/>
        </w:rPr>
        <w:t xml:space="preserve"> </w:t>
      </w:r>
      <w:r>
        <w:t>seen</w:t>
      </w:r>
      <w:r>
        <w:rPr>
          <w:spacing w:val="-13"/>
        </w:rPr>
        <w:t xml:space="preserve"> </w:t>
      </w:r>
      <w:r>
        <w:rPr>
          <w:spacing w:val="-3"/>
        </w:rPr>
        <w:t>by</w:t>
      </w:r>
      <w:r>
        <w:rPr>
          <w:spacing w:val="-13"/>
        </w:rPr>
        <w:t xml:space="preserve"> </w:t>
      </w:r>
      <w:r>
        <w:t>one</w:t>
      </w:r>
      <w:r>
        <w:rPr>
          <w:spacing w:val="-13"/>
        </w:rPr>
        <w:t xml:space="preserve"> </w:t>
      </w:r>
      <w:r>
        <w:t>and</w:t>
      </w:r>
      <w:r>
        <w:rPr>
          <w:spacing w:val="-13"/>
        </w:rPr>
        <w:t xml:space="preserve"> </w:t>
      </w:r>
      <w:r>
        <w:t>same</w:t>
      </w:r>
      <w:r>
        <w:rPr>
          <w:spacing w:val="-13"/>
        </w:rPr>
        <w:t xml:space="preserve"> </w:t>
      </w:r>
      <w:r>
        <w:t>hospitalist</w:t>
      </w:r>
      <w:r>
        <w:rPr>
          <w:spacing w:val="-13"/>
        </w:rPr>
        <w:t xml:space="preserve"> </w:t>
      </w:r>
      <w:r>
        <w:t>will</w:t>
      </w:r>
      <w:r>
        <w:rPr>
          <w:w w:val="99"/>
        </w:rPr>
        <w:t xml:space="preserve"> </w:t>
      </w:r>
      <w:r>
        <w:t>tend</w:t>
      </w:r>
      <w:r>
        <w:rPr>
          <w:spacing w:val="-7"/>
        </w:rPr>
        <w:t xml:space="preserve"> </w:t>
      </w:r>
      <w:r>
        <w:t>to</w:t>
      </w:r>
      <w:r>
        <w:rPr>
          <w:spacing w:val="-7"/>
        </w:rPr>
        <w:t xml:space="preserve"> </w:t>
      </w:r>
      <w:r>
        <w:rPr>
          <w:spacing w:val="-4"/>
        </w:rPr>
        <w:t>have</w:t>
      </w:r>
      <w:r>
        <w:rPr>
          <w:spacing w:val="-7"/>
        </w:rPr>
        <w:t xml:space="preserve"> </w:t>
      </w:r>
      <w:r>
        <w:t>similar</w:t>
      </w:r>
      <w:r>
        <w:rPr>
          <w:spacing w:val="-7"/>
        </w:rPr>
        <w:t xml:space="preserve"> </w:t>
      </w:r>
      <w:r>
        <w:t>outcomes,</w:t>
      </w:r>
      <w:r>
        <w:rPr>
          <w:spacing w:val="-6"/>
        </w:rPr>
        <w:t xml:space="preserve"> </w:t>
      </w:r>
      <w:r>
        <w:t>predicted</w:t>
      </w:r>
      <w:r>
        <w:rPr>
          <w:spacing w:val="-7"/>
        </w:rPr>
        <w:t xml:space="preserve"> </w:t>
      </w:r>
      <w:r>
        <w:rPr>
          <w:spacing w:val="-3"/>
        </w:rPr>
        <w:t>by</w:t>
      </w:r>
      <w:r>
        <w:rPr>
          <w:spacing w:val="-7"/>
        </w:rPr>
        <w:t xml:space="preserve"> </w:t>
      </w:r>
      <w:r>
        <w:t>that</w:t>
      </w:r>
      <w:r>
        <w:rPr>
          <w:spacing w:val="-7"/>
        </w:rPr>
        <w:t xml:space="preserve"> </w:t>
      </w:r>
      <w:r>
        <w:t>physician’s</w:t>
      </w:r>
      <w:r>
        <w:rPr>
          <w:spacing w:val="-7"/>
        </w:rPr>
        <w:t xml:space="preserve"> </w:t>
      </w:r>
      <w:r>
        <w:t>behavior</w:t>
      </w:r>
      <w:r>
        <w:rPr>
          <w:spacing w:val="-7"/>
        </w:rPr>
        <w:t xml:space="preserve"> </w:t>
      </w:r>
      <w:r>
        <w:t>and</w:t>
      </w:r>
      <w:r>
        <w:rPr>
          <w:spacing w:val="-7"/>
        </w:rPr>
        <w:t xml:space="preserve"> </w:t>
      </w:r>
      <w:r>
        <w:t>qualities.</w:t>
      </w:r>
      <w:r>
        <w:rPr>
          <w:spacing w:val="10"/>
        </w:rPr>
        <w:t xml:space="preserve"> </w:t>
      </w:r>
      <w:r>
        <w:t>As</w:t>
      </w:r>
      <w:r>
        <w:rPr>
          <w:spacing w:val="-7"/>
        </w:rPr>
        <w:t xml:space="preserve"> </w:t>
      </w:r>
      <w:r>
        <w:t>an</w:t>
      </w:r>
      <w:r>
        <w:rPr>
          <w:spacing w:val="-7"/>
        </w:rPr>
        <w:t xml:space="preserve"> </w:t>
      </w:r>
      <w:r>
        <w:t>example,</w:t>
      </w:r>
      <w:r>
        <w:rPr>
          <w:spacing w:val="-6"/>
        </w:rPr>
        <w:t xml:space="preserve"> </w:t>
      </w:r>
      <w:r>
        <w:t>some</w:t>
      </w:r>
      <w:r>
        <w:rPr>
          <w:spacing w:val="-7"/>
        </w:rPr>
        <w:t xml:space="preserve"> </w:t>
      </w:r>
      <w:proofErr w:type="spellStart"/>
      <w:r>
        <w:t>physi</w:t>
      </w:r>
      <w:proofErr w:type="spellEnd"/>
      <w:r>
        <w:t>-</w:t>
      </w:r>
      <w:r>
        <w:rPr>
          <w:w w:val="99"/>
        </w:rPr>
        <w:t xml:space="preserve"> </w:t>
      </w:r>
      <w:proofErr w:type="spellStart"/>
      <w:r>
        <w:t>cians</w:t>
      </w:r>
      <w:proofErr w:type="spellEnd"/>
      <w:r>
        <w:t xml:space="preserve"> (or services) will </w:t>
      </w:r>
      <w:r>
        <w:rPr>
          <w:spacing w:val="-2"/>
        </w:rPr>
        <w:t xml:space="preserve">follow </w:t>
      </w:r>
      <w:r>
        <w:t xml:space="preserve">a more liberal fluid management, others will emphasize early </w:t>
      </w:r>
      <w:proofErr w:type="spellStart"/>
      <w:r>
        <w:t>diureses</w:t>
      </w:r>
      <w:proofErr w:type="spellEnd"/>
      <w:r>
        <w:t>; clearly</w:t>
      </w:r>
      <w:r>
        <w:rPr>
          <w:spacing w:val="11"/>
        </w:rPr>
        <w:t xml:space="preserve"> </w:t>
      </w:r>
      <w:r>
        <w:t>this</w:t>
      </w:r>
      <w:r>
        <w:rPr>
          <w:w w:val="99"/>
        </w:rPr>
        <w:t xml:space="preserve"> </w:t>
      </w:r>
      <w:r>
        <w:t>choice will summarily affect the respiratory failure risk of specifically those patients under this physician’s</w:t>
      </w:r>
      <w:r>
        <w:rPr>
          <w:spacing w:val="19"/>
        </w:rPr>
        <w:t xml:space="preserve"> </w:t>
      </w:r>
      <w:r>
        <w:t>care.</w:t>
      </w:r>
      <w:r>
        <w:rPr>
          <w:w w:val="99"/>
        </w:rPr>
        <w:t xml:space="preserve"> </w:t>
      </w:r>
      <w:r>
        <w:rPr>
          <w:spacing w:val="-3"/>
        </w:rPr>
        <w:t>Generally,</w:t>
      </w:r>
      <w:r>
        <w:rPr>
          <w:spacing w:val="-15"/>
        </w:rPr>
        <w:t xml:space="preserve"> </w:t>
      </w:r>
      <w:r>
        <w:t>physicians</w:t>
      </w:r>
      <w:r>
        <w:rPr>
          <w:spacing w:val="-16"/>
        </w:rPr>
        <w:t xml:space="preserve"> </w:t>
      </w:r>
      <w:r>
        <w:t>in</w:t>
      </w:r>
      <w:r>
        <w:rPr>
          <w:spacing w:val="-16"/>
        </w:rPr>
        <w:t xml:space="preserve"> </w:t>
      </w:r>
      <w:r>
        <w:t>large</w:t>
      </w:r>
      <w:r>
        <w:rPr>
          <w:spacing w:val="-16"/>
        </w:rPr>
        <w:t xml:space="preserve"> </w:t>
      </w:r>
      <w:r>
        <w:t>academic</w:t>
      </w:r>
      <w:r>
        <w:rPr>
          <w:spacing w:val="-16"/>
        </w:rPr>
        <w:t xml:space="preserve"> </w:t>
      </w:r>
      <w:r>
        <w:t>medical</w:t>
      </w:r>
      <w:r>
        <w:rPr>
          <w:spacing w:val="-16"/>
        </w:rPr>
        <w:t xml:space="preserve"> </w:t>
      </w:r>
      <w:r>
        <w:t>systems</w:t>
      </w:r>
      <w:r>
        <w:rPr>
          <w:spacing w:val="-16"/>
        </w:rPr>
        <w:t xml:space="preserve"> </w:t>
      </w:r>
      <w:r>
        <w:t>like</w:t>
      </w:r>
      <w:r>
        <w:rPr>
          <w:spacing w:val="-16"/>
        </w:rPr>
        <w:t xml:space="preserve"> </w:t>
      </w:r>
      <w:r>
        <w:t>ours</w:t>
      </w:r>
      <w:r>
        <w:rPr>
          <w:spacing w:val="-16"/>
        </w:rPr>
        <w:t xml:space="preserve"> </w:t>
      </w:r>
      <w:r>
        <w:t>are</w:t>
      </w:r>
      <w:r>
        <w:rPr>
          <w:spacing w:val="-16"/>
        </w:rPr>
        <w:t xml:space="preserve"> </w:t>
      </w:r>
      <w:r>
        <w:t>organized</w:t>
      </w:r>
      <w:r>
        <w:rPr>
          <w:spacing w:val="-16"/>
        </w:rPr>
        <w:t xml:space="preserve"> </w:t>
      </w:r>
      <w:r>
        <w:t>in</w:t>
      </w:r>
      <w:r>
        <w:rPr>
          <w:spacing w:val="-16"/>
        </w:rPr>
        <w:t xml:space="preserve"> </w:t>
      </w:r>
      <w:r>
        <w:t>services,</w:t>
      </w:r>
      <w:r>
        <w:rPr>
          <w:spacing w:val="-15"/>
        </w:rPr>
        <w:t xml:space="preserve"> </w:t>
      </w:r>
      <w:r>
        <w:t>which</w:t>
      </w:r>
      <w:r>
        <w:rPr>
          <w:spacing w:val="-16"/>
        </w:rPr>
        <w:t xml:space="preserve"> </w:t>
      </w:r>
      <w:r>
        <w:t>are</w:t>
      </w:r>
      <w:r>
        <w:rPr>
          <w:spacing w:val="-16"/>
        </w:rPr>
        <w:t xml:space="preserve"> </w:t>
      </w:r>
      <w:r>
        <w:t>integrated</w:t>
      </w:r>
      <w:r>
        <w:rPr>
          <w:w w:val="99"/>
        </w:rPr>
        <w:t xml:space="preserve"> </w:t>
      </w:r>
      <w:r>
        <w:t xml:space="preserve">across wards, clustered in </w:t>
      </w:r>
      <w:r>
        <w:rPr>
          <w:spacing w:val="-3"/>
        </w:rPr>
        <w:t xml:space="preserve">several </w:t>
      </w:r>
      <w:r>
        <w:t>hospitals. Consequently, the observations in our hospitalized patient</w:t>
      </w:r>
      <w:r>
        <w:rPr>
          <w:spacing w:val="16"/>
        </w:rPr>
        <w:t xml:space="preserve"> </w:t>
      </w:r>
      <w:r>
        <w:t>cohort</w:t>
      </w:r>
      <w:r>
        <w:rPr>
          <w:w w:val="99"/>
        </w:rPr>
        <w:t xml:space="preserve"> </w:t>
      </w:r>
      <w:r>
        <w:t xml:space="preserve">at the Albert Einstein College of </w:t>
      </w:r>
      <w:commentRangeStart w:id="145"/>
      <w:r>
        <w:t>Medicine</w:t>
      </w:r>
      <w:commentRangeEnd w:id="145"/>
      <w:r w:rsidR="000F75FC">
        <w:rPr>
          <w:rStyle w:val="CommentReference"/>
          <w:rFonts w:asciiTheme="minorHAnsi" w:eastAsiaTheme="minorHAnsi" w:hAnsiTheme="minorHAnsi"/>
        </w:rPr>
        <w:commentReference w:id="145"/>
      </w:r>
      <w:r>
        <w:t>, their outcomes and their propensity to respond to treatments, all</w:t>
      </w:r>
      <w:r>
        <w:rPr>
          <w:spacing w:val="42"/>
        </w:rPr>
        <w:t xml:space="preserve"> </w:t>
      </w:r>
      <w:r>
        <w:t>are</w:t>
      </w:r>
      <w:r>
        <w:rPr>
          <w:w w:val="99"/>
        </w:rPr>
        <w:t xml:space="preserve"> </w:t>
      </w:r>
      <w:r>
        <w:t>hierarchically</w:t>
      </w:r>
      <w:r>
        <w:rPr>
          <w:spacing w:val="-8"/>
        </w:rPr>
        <w:t xml:space="preserve"> </w:t>
      </w:r>
      <w:r>
        <w:t>nested;</w:t>
      </w:r>
      <w:r>
        <w:rPr>
          <w:spacing w:val="-8"/>
        </w:rPr>
        <w:t xml:space="preserve"> </w:t>
      </w:r>
      <w:r>
        <w:t>this</w:t>
      </w:r>
      <w:r>
        <w:rPr>
          <w:spacing w:val="-8"/>
        </w:rPr>
        <w:t xml:space="preserve"> </w:t>
      </w:r>
      <w:r>
        <w:t>requires</w:t>
      </w:r>
      <w:r>
        <w:rPr>
          <w:spacing w:val="-8"/>
        </w:rPr>
        <w:t xml:space="preserve"> </w:t>
      </w:r>
      <w:r>
        <w:t>more</w:t>
      </w:r>
      <w:r>
        <w:rPr>
          <w:spacing w:val="-8"/>
        </w:rPr>
        <w:t xml:space="preserve"> </w:t>
      </w:r>
      <w:r>
        <w:t>than</w:t>
      </w:r>
      <w:r>
        <w:rPr>
          <w:spacing w:val="-8"/>
        </w:rPr>
        <w:t xml:space="preserve"> </w:t>
      </w:r>
      <w:r>
        <w:t>just</w:t>
      </w:r>
      <w:r>
        <w:rPr>
          <w:spacing w:val="-8"/>
        </w:rPr>
        <w:t xml:space="preserve"> </w:t>
      </w:r>
      <w:r>
        <w:t>fitting</w:t>
      </w:r>
      <w:r>
        <w:rPr>
          <w:spacing w:val="-8"/>
        </w:rPr>
        <w:t xml:space="preserve"> </w:t>
      </w:r>
      <w:r>
        <w:t>well-known</w:t>
      </w:r>
      <w:r>
        <w:rPr>
          <w:spacing w:val="-8"/>
        </w:rPr>
        <w:t xml:space="preserve"> </w:t>
      </w:r>
      <w:r>
        <w:t>models</w:t>
      </w:r>
      <w:r>
        <w:rPr>
          <w:spacing w:val="-8"/>
        </w:rPr>
        <w:t xml:space="preserve"> </w:t>
      </w:r>
      <w:r>
        <w:t>at</w:t>
      </w:r>
      <w:r>
        <w:rPr>
          <w:spacing w:val="-8"/>
        </w:rPr>
        <w:t xml:space="preserve"> </w:t>
      </w:r>
      <w:r>
        <w:t>larger</w:t>
      </w:r>
      <w:r>
        <w:rPr>
          <w:spacing w:val="-8"/>
        </w:rPr>
        <w:t xml:space="preserve"> </w:t>
      </w:r>
      <w:r>
        <w:t>scales.</w:t>
      </w:r>
    </w:p>
    <w:p w14:paraId="27A7C846" w14:textId="6ABB6594" w:rsidR="003C4974" w:rsidRDefault="00CC2BE2">
      <w:pPr>
        <w:pStyle w:val="BodyText"/>
        <w:spacing w:before="109" w:line="268" w:lineRule="auto"/>
        <w:ind w:left="119" w:right="117" w:firstLine="338"/>
        <w:jc w:val="both"/>
      </w:pPr>
      <w:r>
        <w:rPr>
          <w:b/>
        </w:rPr>
        <w:t>Hierarchical</w:t>
      </w:r>
      <w:r>
        <w:rPr>
          <w:b/>
          <w:spacing w:val="-12"/>
        </w:rPr>
        <w:t xml:space="preserve"> </w:t>
      </w:r>
      <w:r>
        <w:rPr>
          <w:b/>
        </w:rPr>
        <w:t>models</w:t>
      </w:r>
      <w:r>
        <w:rPr>
          <w:b/>
          <w:spacing w:val="-12"/>
        </w:rPr>
        <w:t xml:space="preserve"> </w:t>
      </w:r>
      <w:r>
        <w:rPr>
          <w:b/>
        </w:rPr>
        <w:t>better</w:t>
      </w:r>
      <w:r>
        <w:rPr>
          <w:b/>
          <w:spacing w:val="-12"/>
        </w:rPr>
        <w:t xml:space="preserve"> </w:t>
      </w:r>
      <w:r>
        <w:rPr>
          <w:b/>
        </w:rPr>
        <w:t>exploit</w:t>
      </w:r>
      <w:r>
        <w:rPr>
          <w:b/>
          <w:spacing w:val="-12"/>
        </w:rPr>
        <w:t xml:space="preserve"> </w:t>
      </w:r>
      <w:r>
        <w:rPr>
          <w:b/>
        </w:rPr>
        <w:t>the</w:t>
      </w:r>
      <w:r>
        <w:rPr>
          <w:b/>
          <w:spacing w:val="-12"/>
        </w:rPr>
        <w:t xml:space="preserve"> </w:t>
      </w:r>
      <w:r>
        <w:rPr>
          <w:b/>
        </w:rPr>
        <w:t>fine-grained</w:t>
      </w:r>
      <w:r>
        <w:rPr>
          <w:b/>
          <w:spacing w:val="-12"/>
        </w:rPr>
        <w:t xml:space="preserve"> </w:t>
      </w:r>
      <w:r>
        <w:rPr>
          <w:b/>
        </w:rPr>
        <w:t>multilevel</w:t>
      </w:r>
      <w:r>
        <w:rPr>
          <w:b/>
          <w:spacing w:val="-12"/>
        </w:rPr>
        <w:t xml:space="preserve"> </w:t>
      </w:r>
      <w:r>
        <w:rPr>
          <w:b/>
        </w:rPr>
        <w:t>structures</w:t>
      </w:r>
      <w:r>
        <w:rPr>
          <w:b/>
          <w:spacing w:val="-12"/>
        </w:rPr>
        <w:t xml:space="preserve"> </w:t>
      </w:r>
      <w:r>
        <w:rPr>
          <w:b/>
        </w:rPr>
        <w:t>of</w:t>
      </w:r>
      <w:r>
        <w:rPr>
          <w:b/>
          <w:spacing w:val="-12"/>
        </w:rPr>
        <w:t xml:space="preserve"> </w:t>
      </w:r>
      <w:r>
        <w:rPr>
          <w:b/>
        </w:rPr>
        <w:t>electronic</w:t>
      </w:r>
      <w:r>
        <w:rPr>
          <w:b/>
          <w:spacing w:val="-12"/>
        </w:rPr>
        <w:t xml:space="preserve"> </w:t>
      </w:r>
      <w:r>
        <w:rPr>
          <w:b/>
        </w:rPr>
        <w:t>medical</w:t>
      </w:r>
      <w:r>
        <w:rPr>
          <w:b/>
          <w:spacing w:val="-12"/>
        </w:rPr>
        <w:t xml:space="preserve"> </w:t>
      </w:r>
      <w:r>
        <w:rPr>
          <w:b/>
        </w:rPr>
        <w:t>records</w:t>
      </w:r>
      <w:r>
        <w:rPr>
          <w:b/>
          <w:w w:val="99"/>
        </w:rPr>
        <w:t xml:space="preserve"> </w:t>
      </w:r>
      <w:r>
        <w:t xml:space="preserve">and will therefore </w:t>
      </w:r>
      <w:commentRangeStart w:id="146"/>
      <w:ins w:id="147" w:author="Charles Hall" w:date="2015-03-08T12:01:00Z">
        <w:r w:rsidR="000F75FC">
          <w:t>better</w:t>
        </w:r>
      </w:ins>
      <w:del w:id="148" w:author="Charles Hall" w:date="2015-03-08T12:01:00Z">
        <w:r w:rsidDel="000F75FC">
          <w:delText>optimally</w:delText>
        </w:r>
      </w:del>
      <w:commentRangeEnd w:id="146"/>
      <w:r w:rsidR="000F75FC">
        <w:rPr>
          <w:rStyle w:val="CommentReference"/>
          <w:rFonts w:asciiTheme="minorHAnsi" w:eastAsiaTheme="minorHAnsi" w:hAnsiTheme="minorHAnsi"/>
        </w:rPr>
        <w:commentReference w:id="146"/>
      </w:r>
      <w:r>
        <w:t xml:space="preserve"> predict acute respiratory failure in our trial cohort. Fitting our predictive</w:t>
      </w:r>
      <w:r>
        <w:rPr>
          <w:spacing w:val="32"/>
        </w:rPr>
        <w:t xml:space="preserve"> </w:t>
      </w:r>
      <w:r>
        <w:t>regression</w:t>
      </w:r>
      <w:r>
        <w:rPr>
          <w:w w:val="99"/>
        </w:rPr>
        <w:t xml:space="preserve"> </w:t>
      </w:r>
      <w:r>
        <w:t>model,</w:t>
      </w:r>
      <w:r>
        <w:rPr>
          <w:spacing w:val="26"/>
        </w:rPr>
        <w:t xml:space="preserve"> </w:t>
      </w:r>
      <w:del w:id="149" w:author="Charles Hall" w:date="2015-03-08T12:02:00Z">
        <w:r w:rsidDel="000F75FC">
          <w:delText>we</w:delText>
        </w:r>
        <w:r w:rsidDel="000F75FC">
          <w:rPr>
            <w:spacing w:val="19"/>
          </w:rPr>
          <w:delText xml:space="preserve"> </w:delText>
        </w:r>
        <w:r w:rsidDel="000F75FC">
          <w:delText>would</w:delText>
        </w:r>
        <w:r w:rsidDel="000F75FC">
          <w:rPr>
            <w:spacing w:val="19"/>
          </w:rPr>
          <w:delText xml:space="preserve"> </w:delText>
        </w:r>
        <w:r w:rsidDel="000F75FC">
          <w:delText>want</w:delText>
        </w:r>
        <w:r w:rsidDel="000F75FC">
          <w:rPr>
            <w:spacing w:val="19"/>
          </w:rPr>
          <w:delText xml:space="preserve"> </w:delText>
        </w:r>
        <w:r w:rsidDel="000F75FC">
          <w:delText>the</w:delText>
        </w:r>
        <w:r w:rsidDel="000F75FC">
          <w:rPr>
            <w:spacing w:val="20"/>
          </w:rPr>
          <w:delText xml:space="preserve"> </w:delText>
        </w:r>
      </w:del>
      <w:r>
        <w:t>regression</w:t>
      </w:r>
      <w:r>
        <w:rPr>
          <w:spacing w:val="19"/>
        </w:rPr>
        <w:t xml:space="preserve"> </w:t>
      </w:r>
      <w:r>
        <w:t>coefficients</w:t>
      </w:r>
      <w:r>
        <w:rPr>
          <w:spacing w:val="19"/>
        </w:rPr>
        <w:t xml:space="preserve"> </w:t>
      </w:r>
      <w:ins w:id="150" w:author="Charles Hall" w:date="2015-03-08T12:02:00Z">
        <w:r w:rsidR="000F75FC">
          <w:t>would</w:t>
        </w:r>
      </w:ins>
      <w:del w:id="151" w:author="Charles Hall" w:date="2015-03-08T12:02:00Z">
        <w:r w:rsidDel="000F75FC">
          <w:delText>to</w:delText>
        </w:r>
      </w:del>
      <w:r>
        <w:rPr>
          <w:spacing w:val="19"/>
        </w:rPr>
        <w:t xml:space="preserve"> </w:t>
      </w:r>
      <w:r>
        <w:t>vary</w:t>
      </w:r>
      <w:r>
        <w:rPr>
          <w:spacing w:val="19"/>
        </w:rPr>
        <w:t xml:space="preserve"> </w:t>
      </w:r>
      <w:r>
        <w:rPr>
          <w:spacing w:val="-3"/>
        </w:rPr>
        <w:t>by</w:t>
      </w:r>
      <w:r>
        <w:rPr>
          <w:spacing w:val="20"/>
        </w:rPr>
        <w:t xml:space="preserve"> </w:t>
      </w:r>
      <w:r>
        <w:t>group</w:t>
      </w:r>
      <w:r>
        <w:rPr>
          <w:spacing w:val="19"/>
        </w:rPr>
        <w:t xml:space="preserve"> </w:t>
      </w:r>
      <w:r>
        <w:t>(by</w:t>
      </w:r>
      <w:r>
        <w:rPr>
          <w:spacing w:val="19"/>
        </w:rPr>
        <w:t xml:space="preserve"> </w:t>
      </w:r>
      <w:r>
        <w:t>service,</w:t>
      </w:r>
      <w:r>
        <w:rPr>
          <w:spacing w:val="26"/>
        </w:rPr>
        <w:t xml:space="preserve"> </w:t>
      </w:r>
      <w:r>
        <w:rPr>
          <w:spacing w:val="-3"/>
        </w:rPr>
        <w:t>by</w:t>
      </w:r>
      <w:r>
        <w:rPr>
          <w:spacing w:val="19"/>
        </w:rPr>
        <w:t xml:space="preserve"> </w:t>
      </w:r>
      <w:r>
        <w:t>medical</w:t>
      </w:r>
      <w:r>
        <w:rPr>
          <w:spacing w:val="19"/>
        </w:rPr>
        <w:t xml:space="preserve"> </w:t>
      </w:r>
      <w:r>
        <w:t>unit,</w:t>
      </w:r>
      <w:r>
        <w:rPr>
          <w:spacing w:val="26"/>
        </w:rPr>
        <w:t xml:space="preserve"> </w:t>
      </w:r>
      <w:r>
        <w:rPr>
          <w:spacing w:val="-3"/>
        </w:rPr>
        <w:t>by</w:t>
      </w:r>
      <w:r>
        <w:rPr>
          <w:spacing w:val="19"/>
        </w:rPr>
        <w:t xml:space="preserve"> </w:t>
      </w:r>
      <w:r>
        <w:t>hospital),</w:t>
      </w:r>
      <w:r>
        <w:rPr>
          <w:w w:val="99"/>
        </w:rPr>
        <w:t xml:space="preserve"> </w:t>
      </w:r>
      <w:ins w:id="152" w:author="Charles Hall" w:date="2015-03-08T12:02:00Z">
        <w:r w:rsidR="000F75FC">
          <w:rPr>
            <w:w w:val="99"/>
          </w:rPr>
          <w:t xml:space="preserve">in order </w:t>
        </w:r>
      </w:ins>
      <w:r>
        <w:t>to</w:t>
      </w:r>
      <w:r>
        <w:rPr>
          <w:spacing w:val="23"/>
        </w:rPr>
        <w:t xml:space="preserve"> </w:t>
      </w:r>
      <w:r>
        <w:t>realistically</w:t>
      </w:r>
      <w:r>
        <w:rPr>
          <w:spacing w:val="23"/>
        </w:rPr>
        <w:t xml:space="preserve"> </w:t>
      </w:r>
      <w:r>
        <w:t>model</w:t>
      </w:r>
      <w:r>
        <w:rPr>
          <w:spacing w:val="23"/>
        </w:rPr>
        <w:t xml:space="preserve"> </w:t>
      </w:r>
      <w:r>
        <w:t>the</w:t>
      </w:r>
      <w:r>
        <w:rPr>
          <w:spacing w:val="23"/>
        </w:rPr>
        <w:t xml:space="preserve"> </w:t>
      </w:r>
      <w:r>
        <w:t>complex</w:t>
      </w:r>
      <w:r>
        <w:rPr>
          <w:spacing w:val="23"/>
        </w:rPr>
        <w:t xml:space="preserve"> </w:t>
      </w:r>
      <w:r>
        <w:t>correlations</w:t>
      </w:r>
      <w:r>
        <w:rPr>
          <w:spacing w:val="23"/>
        </w:rPr>
        <w:t xml:space="preserve"> </w:t>
      </w:r>
      <w:r>
        <w:t>seen</w:t>
      </w:r>
      <w:r>
        <w:rPr>
          <w:spacing w:val="23"/>
        </w:rPr>
        <w:t xml:space="preserve"> </w:t>
      </w:r>
      <w:r>
        <w:t>in</w:t>
      </w:r>
      <w:r>
        <w:rPr>
          <w:spacing w:val="23"/>
        </w:rPr>
        <w:t xml:space="preserve"> </w:t>
      </w:r>
      <w:r>
        <w:t>actual</w:t>
      </w:r>
      <w:r>
        <w:rPr>
          <w:spacing w:val="23"/>
        </w:rPr>
        <w:t xml:space="preserve"> </w:t>
      </w:r>
      <w:r>
        <w:t>clinical</w:t>
      </w:r>
      <w:r>
        <w:rPr>
          <w:spacing w:val="23"/>
        </w:rPr>
        <w:t xml:space="preserve"> </w:t>
      </w:r>
      <w:r>
        <w:t>practice.</w:t>
      </w:r>
      <w:r>
        <w:rPr>
          <w:spacing w:val="32"/>
        </w:rPr>
        <w:t xml:space="preserve"> </w:t>
      </w:r>
      <w:r>
        <w:t>The</w:t>
      </w:r>
      <w:r>
        <w:rPr>
          <w:spacing w:val="23"/>
        </w:rPr>
        <w:t xml:space="preserve"> </w:t>
      </w:r>
      <w:r>
        <w:t>number</w:t>
      </w:r>
      <w:r>
        <w:rPr>
          <w:spacing w:val="23"/>
        </w:rPr>
        <w:t xml:space="preserve"> </w:t>
      </w:r>
      <w:r>
        <w:t>of</w:t>
      </w:r>
      <w:r>
        <w:rPr>
          <w:spacing w:val="23"/>
        </w:rPr>
        <w:t xml:space="preserve"> </w:t>
      </w:r>
      <w:r>
        <w:t>parameters</w:t>
      </w:r>
      <w:r>
        <w:rPr>
          <w:spacing w:val="23"/>
        </w:rPr>
        <w:t xml:space="preserve"> </w:t>
      </w:r>
      <w:r>
        <w:t>to</w:t>
      </w:r>
      <w:r>
        <w:rPr>
          <w:w w:val="99"/>
        </w:rPr>
        <w:t xml:space="preserve"> </w:t>
      </w:r>
      <w:r>
        <w:t xml:space="preserve">estimate grows very quickly and so do the potential interactions. Reciprocally, </w:t>
      </w:r>
      <w:r>
        <w:rPr>
          <w:spacing w:val="-4"/>
        </w:rPr>
        <w:t xml:space="preserve">even </w:t>
      </w:r>
      <w:r>
        <w:t>with very large data</w:t>
      </w:r>
      <w:r>
        <w:rPr>
          <w:spacing w:val="45"/>
        </w:rPr>
        <w:t xml:space="preserve"> </w:t>
      </w:r>
      <w:r>
        <w:t>sets,</w:t>
      </w:r>
      <w:r>
        <w:rPr>
          <w:w w:val="99"/>
        </w:rPr>
        <w:t xml:space="preserve"> </w:t>
      </w:r>
      <w:r>
        <w:t>the sample size in each subgroup will shrink rapidly; estimates using least squares or maximum likelihood</w:t>
      </w:r>
      <w:r>
        <w:rPr>
          <w:spacing w:val="31"/>
        </w:rPr>
        <w:t xml:space="preserve"> </w:t>
      </w:r>
      <w:r>
        <w:t>will</w:t>
      </w:r>
      <w:r>
        <w:rPr>
          <w:w w:val="99"/>
        </w:rPr>
        <w:t xml:space="preserve"> </w:t>
      </w:r>
      <w:r>
        <w:t xml:space="preserve">become noisy and thus often become essentially useless. One solution lies in hierarchical </w:t>
      </w:r>
      <w:commentRangeStart w:id="153"/>
      <w:r>
        <w:t>modeling</w:t>
      </w:r>
      <w:commentRangeEnd w:id="153"/>
      <w:r w:rsidR="000F75FC">
        <w:rPr>
          <w:rStyle w:val="CommentReference"/>
          <w:rFonts w:asciiTheme="minorHAnsi" w:eastAsiaTheme="minorHAnsi" w:hAnsiTheme="minorHAnsi"/>
        </w:rPr>
        <w:commentReference w:id="153"/>
      </w:r>
      <w:r>
        <w:t>, where</w:t>
      </w:r>
      <w:r>
        <w:rPr>
          <w:spacing w:val="-1"/>
        </w:rPr>
        <w:t xml:space="preserve"> </w:t>
      </w:r>
      <w:r>
        <w:t>we</w:t>
      </w:r>
      <w:r>
        <w:rPr>
          <w:w w:val="99"/>
        </w:rPr>
        <w:t xml:space="preserve"> </w:t>
      </w:r>
      <w:r>
        <w:t xml:space="preserve">estimate hyper-parameters and hyper-hyper-parameters, to represent how lower </w:t>
      </w:r>
      <w:r>
        <w:rPr>
          <w:spacing w:val="-3"/>
        </w:rPr>
        <w:t xml:space="preserve">level </w:t>
      </w:r>
      <w:r>
        <w:t>parameters vary</w:t>
      </w:r>
      <w:r>
        <w:rPr>
          <w:spacing w:val="44"/>
        </w:rPr>
        <w:t xml:space="preserve"> </w:t>
      </w:r>
      <w:r>
        <w:t>across</w:t>
      </w:r>
      <w:r>
        <w:rPr>
          <w:w w:val="99"/>
        </w:rPr>
        <w:t xml:space="preserve"> </w:t>
      </w:r>
      <w:r>
        <w:t>different groupings, as detailed in the approach under aim 1 [23]. Bayesian methods are particularly suited</w:t>
      </w:r>
      <w:r>
        <w:rPr>
          <w:spacing w:val="37"/>
        </w:rPr>
        <w:t xml:space="preserve"> </w:t>
      </w:r>
      <w:r>
        <w:rPr>
          <w:spacing w:val="-3"/>
        </w:rPr>
        <w:t>for</w:t>
      </w:r>
      <w:r>
        <w:rPr>
          <w:w w:val="99"/>
        </w:rPr>
        <w:t xml:space="preserve"> </w:t>
      </w:r>
      <w:r>
        <w:t>flexible</w:t>
      </w:r>
      <w:r>
        <w:rPr>
          <w:spacing w:val="-15"/>
        </w:rPr>
        <w:t xml:space="preserve"> </w:t>
      </w:r>
      <w:r>
        <w:t>hierarchical</w:t>
      </w:r>
      <w:r>
        <w:rPr>
          <w:spacing w:val="-15"/>
        </w:rPr>
        <w:t xml:space="preserve"> </w:t>
      </w:r>
      <w:r>
        <w:t>modeling</w:t>
      </w:r>
      <w:r>
        <w:rPr>
          <w:spacing w:val="-15"/>
        </w:rPr>
        <w:t xml:space="preserve"> </w:t>
      </w:r>
      <w:r>
        <w:t>[24,</w:t>
      </w:r>
      <w:r>
        <w:rPr>
          <w:spacing w:val="-15"/>
        </w:rPr>
        <w:t xml:space="preserve"> </w:t>
      </w:r>
      <w:r>
        <w:t>25].</w:t>
      </w:r>
      <w:r>
        <w:rPr>
          <w:spacing w:val="-1"/>
        </w:rPr>
        <w:t xml:space="preserve"> </w:t>
      </w:r>
      <w:r>
        <w:t>With</w:t>
      </w:r>
      <w:r>
        <w:rPr>
          <w:spacing w:val="-15"/>
        </w:rPr>
        <w:t xml:space="preserve"> </w:t>
      </w:r>
      <w:r>
        <w:t>their</w:t>
      </w:r>
      <w:r>
        <w:rPr>
          <w:spacing w:val="-15"/>
        </w:rPr>
        <w:t xml:space="preserve"> </w:t>
      </w:r>
      <w:r>
        <w:t>inherent</w:t>
      </w:r>
      <w:r>
        <w:rPr>
          <w:spacing w:val="-15"/>
        </w:rPr>
        <w:t xml:space="preserve"> </w:t>
      </w:r>
      <w:r>
        <w:t>flexibility</w:t>
      </w:r>
      <w:r>
        <w:rPr>
          <w:spacing w:val="-15"/>
        </w:rPr>
        <w:t xml:space="preserve"> </w:t>
      </w:r>
      <w:r>
        <w:t>and</w:t>
      </w:r>
      <w:r>
        <w:rPr>
          <w:spacing w:val="-15"/>
        </w:rPr>
        <w:t xml:space="preserve"> </w:t>
      </w:r>
      <w:r>
        <w:t>robustness,</w:t>
      </w:r>
      <w:r>
        <w:rPr>
          <w:spacing w:val="-14"/>
        </w:rPr>
        <w:t xml:space="preserve"> </w:t>
      </w:r>
      <w:r>
        <w:t>Bayesian</w:t>
      </w:r>
      <w:r>
        <w:rPr>
          <w:spacing w:val="-15"/>
        </w:rPr>
        <w:t xml:space="preserve"> </w:t>
      </w:r>
      <w:r>
        <w:t>hierarchical</w:t>
      </w:r>
      <w:r>
        <w:rPr>
          <w:spacing w:val="-15"/>
        </w:rPr>
        <w:t xml:space="preserve"> </w:t>
      </w:r>
      <w:r>
        <w:t>models</w:t>
      </w:r>
      <w:r>
        <w:rPr>
          <w:w w:val="99"/>
        </w:rPr>
        <w:t xml:space="preserve"> </w:t>
      </w:r>
      <w:r>
        <w:t>will</w:t>
      </w:r>
      <w:r>
        <w:rPr>
          <w:spacing w:val="-6"/>
        </w:rPr>
        <w:t xml:space="preserve"> </w:t>
      </w:r>
      <w:r>
        <w:t>outperform</w:t>
      </w:r>
      <w:r>
        <w:rPr>
          <w:spacing w:val="-6"/>
        </w:rPr>
        <w:t xml:space="preserve"> </w:t>
      </w:r>
      <w:r>
        <w:t>classical</w:t>
      </w:r>
      <w:r>
        <w:rPr>
          <w:spacing w:val="-6"/>
        </w:rPr>
        <w:t xml:space="preserve"> </w:t>
      </w:r>
      <w:r>
        <w:t>models</w:t>
      </w:r>
      <w:r>
        <w:rPr>
          <w:spacing w:val="-6"/>
        </w:rPr>
        <w:t xml:space="preserve"> </w:t>
      </w:r>
      <w:r>
        <w:rPr>
          <w:spacing w:val="-3"/>
        </w:rPr>
        <w:t>for</w:t>
      </w:r>
      <w:r>
        <w:rPr>
          <w:spacing w:val="-6"/>
        </w:rPr>
        <w:t xml:space="preserve"> </w:t>
      </w:r>
      <w:r>
        <w:t>also</w:t>
      </w:r>
      <w:r>
        <w:rPr>
          <w:spacing w:val="-6"/>
        </w:rPr>
        <w:t xml:space="preserve"> </w:t>
      </w:r>
      <w:r>
        <w:rPr>
          <w:spacing w:val="-3"/>
        </w:rPr>
        <w:t>for</w:t>
      </w:r>
      <w:r>
        <w:rPr>
          <w:spacing w:val="-6"/>
        </w:rPr>
        <w:t xml:space="preserve"> </w:t>
      </w:r>
      <w:r>
        <w:t>EMR-</w:t>
      </w:r>
      <w:r>
        <w:rPr>
          <w:spacing w:val="-6"/>
        </w:rPr>
        <w:t xml:space="preserve"> </w:t>
      </w:r>
      <w:r>
        <w:t>based</w:t>
      </w:r>
      <w:r>
        <w:rPr>
          <w:spacing w:val="-6"/>
        </w:rPr>
        <w:t xml:space="preserve"> </w:t>
      </w:r>
      <w:r>
        <w:t>prediction</w:t>
      </w:r>
      <w:r>
        <w:rPr>
          <w:spacing w:val="-6"/>
        </w:rPr>
        <w:t xml:space="preserve"> </w:t>
      </w:r>
      <w:r>
        <w:t>thanks</w:t>
      </w:r>
      <w:r>
        <w:rPr>
          <w:spacing w:val="-6"/>
        </w:rPr>
        <w:t xml:space="preserve"> </w:t>
      </w:r>
      <w:r>
        <w:t>to</w:t>
      </w:r>
      <w:r>
        <w:rPr>
          <w:spacing w:val="-6"/>
        </w:rPr>
        <w:t xml:space="preserve"> </w:t>
      </w:r>
      <w:r>
        <w:t>"partial</w:t>
      </w:r>
      <w:r>
        <w:rPr>
          <w:spacing w:val="-6"/>
        </w:rPr>
        <w:t xml:space="preserve"> </w:t>
      </w:r>
      <w:r>
        <w:t>pooling"</w:t>
      </w:r>
      <w:r>
        <w:rPr>
          <w:spacing w:val="-6"/>
        </w:rPr>
        <w:t xml:space="preserve"> </w:t>
      </w:r>
      <w:r>
        <w:t>[26].</w:t>
      </w:r>
    </w:p>
    <w:p w14:paraId="6ABAF527" w14:textId="77777777" w:rsidR="003C4974" w:rsidRDefault="00CC2BE2">
      <w:pPr>
        <w:spacing w:before="109" w:line="268" w:lineRule="auto"/>
        <w:ind w:left="119" w:right="117" w:firstLine="338"/>
        <w:jc w:val="both"/>
        <w:rPr>
          <w:rFonts w:ascii="Arial" w:eastAsia="Arial" w:hAnsi="Arial" w:cs="Arial"/>
        </w:rPr>
      </w:pPr>
      <w:r>
        <w:rPr>
          <w:rFonts w:ascii="Arial"/>
          <w:b/>
        </w:rPr>
        <w:t>Prediction based on "partial pooling" outperforms the no-pooling and complete-pooling</w:t>
      </w:r>
      <w:r>
        <w:rPr>
          <w:rFonts w:ascii="Arial"/>
          <w:b/>
          <w:spacing w:val="39"/>
        </w:rPr>
        <w:t xml:space="preserve"> </w:t>
      </w:r>
      <w:r>
        <w:rPr>
          <w:rFonts w:ascii="Arial"/>
          <w:b/>
        </w:rPr>
        <w:t>approach.</w:t>
      </w:r>
      <w:r>
        <w:rPr>
          <w:rFonts w:ascii="Arial"/>
          <w:b/>
          <w:w w:val="99"/>
        </w:rPr>
        <w:t xml:space="preserve"> </w:t>
      </w:r>
      <w:r>
        <w:rPr>
          <w:rFonts w:ascii="Arial"/>
        </w:rPr>
        <w:t>Employing</w:t>
      </w:r>
      <w:r>
        <w:rPr>
          <w:rFonts w:ascii="Arial"/>
          <w:spacing w:val="17"/>
        </w:rPr>
        <w:t xml:space="preserve"> </w:t>
      </w:r>
      <w:r>
        <w:rPr>
          <w:rFonts w:ascii="Arial"/>
        </w:rPr>
        <w:t>hierarchical</w:t>
      </w:r>
      <w:r>
        <w:rPr>
          <w:rFonts w:ascii="Arial"/>
          <w:spacing w:val="17"/>
        </w:rPr>
        <w:t xml:space="preserve"> </w:t>
      </w:r>
      <w:r>
        <w:rPr>
          <w:rFonts w:ascii="Arial"/>
        </w:rPr>
        <w:t>modeling</w:t>
      </w:r>
      <w:r>
        <w:rPr>
          <w:rFonts w:ascii="Arial"/>
          <w:spacing w:val="17"/>
        </w:rPr>
        <w:t xml:space="preserve"> </w:t>
      </w:r>
      <w:r>
        <w:rPr>
          <w:rFonts w:ascii="Arial"/>
          <w:spacing w:val="-3"/>
        </w:rPr>
        <w:t>for</w:t>
      </w:r>
      <w:r>
        <w:rPr>
          <w:rFonts w:ascii="Arial"/>
          <w:spacing w:val="17"/>
        </w:rPr>
        <w:t xml:space="preserve"> </w:t>
      </w:r>
      <w:r>
        <w:rPr>
          <w:rFonts w:ascii="Arial"/>
        </w:rPr>
        <w:t>our</w:t>
      </w:r>
      <w:r>
        <w:rPr>
          <w:rFonts w:ascii="Arial"/>
          <w:spacing w:val="17"/>
        </w:rPr>
        <w:t xml:space="preserve"> </w:t>
      </w:r>
      <w:r>
        <w:rPr>
          <w:rFonts w:ascii="Arial"/>
        </w:rPr>
        <w:t>prediction</w:t>
      </w:r>
      <w:r>
        <w:rPr>
          <w:rFonts w:ascii="Arial"/>
          <w:spacing w:val="17"/>
        </w:rPr>
        <w:t xml:space="preserve"> </w:t>
      </w:r>
      <w:r>
        <w:rPr>
          <w:rFonts w:ascii="Arial"/>
        </w:rPr>
        <w:t>model</w:t>
      </w:r>
      <w:r>
        <w:rPr>
          <w:rFonts w:ascii="Arial"/>
          <w:spacing w:val="17"/>
        </w:rPr>
        <w:t xml:space="preserve"> </w:t>
      </w:r>
      <w:r>
        <w:rPr>
          <w:rFonts w:ascii="Arial"/>
        </w:rPr>
        <w:t>will</w:t>
      </w:r>
      <w:r>
        <w:rPr>
          <w:rFonts w:ascii="Arial"/>
          <w:spacing w:val="17"/>
        </w:rPr>
        <w:t xml:space="preserve"> </w:t>
      </w:r>
      <w:r>
        <w:rPr>
          <w:rFonts w:ascii="Arial"/>
        </w:rPr>
        <w:t>be</w:t>
      </w:r>
      <w:r>
        <w:rPr>
          <w:rFonts w:ascii="Arial"/>
          <w:spacing w:val="17"/>
        </w:rPr>
        <w:t xml:space="preserve"> </w:t>
      </w:r>
      <w:r>
        <w:rPr>
          <w:rFonts w:ascii="Arial"/>
        </w:rPr>
        <w:t>more</w:t>
      </w:r>
      <w:r>
        <w:rPr>
          <w:rFonts w:ascii="Arial"/>
          <w:spacing w:val="17"/>
        </w:rPr>
        <w:t xml:space="preserve"> </w:t>
      </w:r>
      <w:r>
        <w:rPr>
          <w:rFonts w:ascii="Arial"/>
        </w:rPr>
        <w:t>efficient,</w:t>
      </w:r>
      <w:r>
        <w:rPr>
          <w:rFonts w:ascii="Arial"/>
          <w:spacing w:val="23"/>
        </w:rPr>
        <w:t xml:space="preserve"> </w:t>
      </w:r>
      <w:r>
        <w:rPr>
          <w:rFonts w:ascii="Arial"/>
        </w:rPr>
        <w:t>as</w:t>
      </w:r>
      <w:r>
        <w:rPr>
          <w:rFonts w:ascii="Arial"/>
          <w:spacing w:val="17"/>
        </w:rPr>
        <w:t xml:space="preserve"> </w:t>
      </w:r>
      <w:r>
        <w:rPr>
          <w:rFonts w:ascii="Arial"/>
        </w:rPr>
        <w:t>can</w:t>
      </w:r>
      <w:r>
        <w:rPr>
          <w:rFonts w:ascii="Arial"/>
          <w:spacing w:val="17"/>
        </w:rPr>
        <w:t xml:space="preserve"> </w:t>
      </w:r>
      <w:r>
        <w:rPr>
          <w:rFonts w:ascii="Arial"/>
        </w:rPr>
        <w:t>be</w:t>
      </w:r>
      <w:r>
        <w:rPr>
          <w:rFonts w:ascii="Arial"/>
          <w:spacing w:val="17"/>
        </w:rPr>
        <w:t xml:space="preserve"> </w:t>
      </w:r>
      <w:r>
        <w:rPr>
          <w:rFonts w:ascii="Arial"/>
        </w:rPr>
        <w:t>shown</w:t>
      </w:r>
      <w:r>
        <w:rPr>
          <w:rFonts w:ascii="Arial"/>
          <w:spacing w:val="17"/>
        </w:rPr>
        <w:t xml:space="preserve"> </w:t>
      </w:r>
      <w:proofErr w:type="spellStart"/>
      <w:r>
        <w:rPr>
          <w:rFonts w:ascii="Arial"/>
        </w:rPr>
        <w:t>mathemati</w:t>
      </w:r>
      <w:proofErr w:type="spellEnd"/>
      <w:r>
        <w:rPr>
          <w:rFonts w:ascii="Arial"/>
        </w:rPr>
        <w:t>-</w:t>
      </w:r>
      <w:r>
        <w:rPr>
          <w:rFonts w:ascii="Arial"/>
          <w:w w:val="99"/>
        </w:rPr>
        <w:t xml:space="preserve"> </w:t>
      </w:r>
      <w:proofErr w:type="spellStart"/>
      <w:r>
        <w:rPr>
          <w:rFonts w:ascii="Arial"/>
        </w:rPr>
        <w:t>cally</w:t>
      </w:r>
      <w:proofErr w:type="spellEnd"/>
      <w:r>
        <w:rPr>
          <w:rFonts w:ascii="Arial"/>
        </w:rPr>
        <w:t xml:space="preserve"> or via cross-validation [19]. "No pooling" would be an alternative approach to estimate the model </w:t>
      </w:r>
      <w:r>
        <w:rPr>
          <w:rFonts w:ascii="Arial"/>
          <w:spacing w:val="-3"/>
        </w:rPr>
        <w:t>for</w:t>
      </w:r>
      <w:r>
        <w:rPr>
          <w:rFonts w:ascii="Arial"/>
          <w:spacing w:val="27"/>
        </w:rPr>
        <w:t xml:space="preserve"> </w:t>
      </w:r>
      <w:r>
        <w:rPr>
          <w:rFonts w:ascii="Arial"/>
        </w:rPr>
        <w:t>each</w:t>
      </w:r>
      <w:r>
        <w:rPr>
          <w:rFonts w:ascii="Arial"/>
          <w:w w:val="99"/>
        </w:rPr>
        <w:t xml:space="preserve"> </w:t>
      </w:r>
      <w:r>
        <w:rPr>
          <w:rFonts w:ascii="Arial"/>
        </w:rPr>
        <w:lastRenderedPageBreak/>
        <w:t xml:space="preserve">specific subset of interest </w:t>
      </w:r>
      <w:r>
        <w:rPr>
          <w:rFonts w:ascii="Arial"/>
          <w:spacing w:val="-3"/>
        </w:rPr>
        <w:t xml:space="preserve">separately.  </w:t>
      </w:r>
      <w:r>
        <w:rPr>
          <w:rFonts w:ascii="Arial"/>
        </w:rPr>
        <w:t xml:space="preserve">But addressing and exploring the complexity and </w:t>
      </w:r>
      <w:r>
        <w:rPr>
          <w:rFonts w:ascii="Arial"/>
          <w:spacing w:val="-3"/>
        </w:rPr>
        <w:t xml:space="preserve">granularity, </w:t>
      </w:r>
      <w:r>
        <w:rPr>
          <w:rFonts w:ascii="Arial"/>
        </w:rPr>
        <w:t>the</w:t>
      </w:r>
      <w:r>
        <w:rPr>
          <w:rFonts w:ascii="Arial"/>
          <w:spacing w:val="-9"/>
        </w:rPr>
        <w:t xml:space="preserve"> </w:t>
      </w:r>
      <w:r>
        <w:rPr>
          <w:rFonts w:ascii="Arial"/>
        </w:rPr>
        <w:t>richness</w:t>
      </w:r>
    </w:p>
    <w:p w14:paraId="215BBD33" w14:textId="77777777" w:rsidR="003C4974" w:rsidRDefault="003C4974">
      <w:pPr>
        <w:spacing w:line="268" w:lineRule="auto"/>
        <w:jc w:val="both"/>
        <w:rPr>
          <w:rFonts w:ascii="Arial" w:eastAsia="Arial" w:hAnsi="Arial" w:cs="Arial"/>
        </w:rPr>
        <w:sectPr w:rsidR="003C4974">
          <w:type w:val="continuous"/>
          <w:pgSz w:w="12240" w:h="15840"/>
          <w:pgMar w:top="620" w:right="600" w:bottom="280" w:left="600" w:header="720" w:footer="720" w:gutter="0"/>
          <w:cols w:space="720"/>
        </w:sectPr>
      </w:pPr>
    </w:p>
    <w:p w14:paraId="577613CF" w14:textId="77777777" w:rsidR="003C4974" w:rsidRDefault="00CC2BE2">
      <w:pPr>
        <w:pStyle w:val="BodyText"/>
        <w:spacing w:before="33" w:line="268" w:lineRule="auto"/>
        <w:ind w:left="100" w:right="119"/>
        <w:jc w:val="both"/>
      </w:pPr>
      <w:proofErr w:type="gramStart"/>
      <w:r>
        <w:lastRenderedPageBreak/>
        <w:t>of</w:t>
      </w:r>
      <w:proofErr w:type="gramEnd"/>
      <w:r>
        <w:t xml:space="preserve"> the EMR data would lead to </w:t>
      </w:r>
      <w:r>
        <w:rPr>
          <w:spacing w:val="-3"/>
        </w:rPr>
        <w:t xml:space="preserve">far </w:t>
      </w:r>
      <w:r>
        <w:t>too many sub-classifications, thus too small samples in any given</w:t>
      </w:r>
      <w:r>
        <w:rPr>
          <w:spacing w:val="23"/>
        </w:rPr>
        <w:t xml:space="preserve"> </w:t>
      </w:r>
      <w:r>
        <w:t>subgroup</w:t>
      </w:r>
      <w:r>
        <w:rPr>
          <w:w w:val="99"/>
        </w:rPr>
        <w:t xml:space="preserve"> </w:t>
      </w:r>
      <w:r>
        <w:rPr>
          <w:spacing w:val="-3"/>
        </w:rPr>
        <w:t xml:space="preserve">for </w:t>
      </w:r>
      <w:r>
        <w:t>useful inferences. "Complete pooling" or structural modeling constitutes the other extreme of the</w:t>
      </w:r>
      <w:r>
        <w:rPr>
          <w:spacing w:val="56"/>
        </w:rPr>
        <w:t xml:space="preserve"> </w:t>
      </w:r>
      <w:r>
        <w:t>spectrum,</w:t>
      </w:r>
      <w:r>
        <w:rPr>
          <w:w w:val="99"/>
        </w:rPr>
        <w:t xml:space="preserve"> </w:t>
      </w:r>
      <w:r>
        <w:t xml:space="preserve">but the implied hard constraints on the coefficients in different groups </w:t>
      </w:r>
      <w:r>
        <w:rPr>
          <w:spacing w:val="-3"/>
        </w:rPr>
        <w:t xml:space="preserve">may </w:t>
      </w:r>
      <w:r>
        <w:t xml:space="preserve">lead to bias: we </w:t>
      </w:r>
      <w:proofErr w:type="spellStart"/>
      <w:r>
        <w:t>loose</w:t>
      </w:r>
      <w:proofErr w:type="spellEnd"/>
      <w:r>
        <w:rPr>
          <w:spacing w:val="40"/>
        </w:rPr>
        <w:t xml:space="preserve"> </w:t>
      </w:r>
      <w:r>
        <w:t>information,</w:t>
      </w:r>
      <w:r>
        <w:rPr>
          <w:w w:val="99"/>
        </w:rPr>
        <w:t xml:space="preserve"> </w:t>
      </w:r>
      <w:r>
        <w:t>because</w:t>
      </w:r>
      <w:r>
        <w:rPr>
          <w:spacing w:val="-14"/>
        </w:rPr>
        <w:t xml:space="preserve"> </w:t>
      </w:r>
      <w:r>
        <w:t>we</w:t>
      </w:r>
      <w:r>
        <w:rPr>
          <w:spacing w:val="-14"/>
        </w:rPr>
        <w:t xml:space="preserve"> </w:t>
      </w:r>
      <w:r>
        <w:t>cannot</w:t>
      </w:r>
      <w:r>
        <w:rPr>
          <w:spacing w:val="-14"/>
        </w:rPr>
        <w:t xml:space="preserve"> </w:t>
      </w:r>
      <w:r>
        <w:t>learn</w:t>
      </w:r>
      <w:r>
        <w:rPr>
          <w:spacing w:val="-14"/>
        </w:rPr>
        <w:t xml:space="preserve"> </w:t>
      </w:r>
      <w:r>
        <w:t>from</w:t>
      </w:r>
      <w:r>
        <w:rPr>
          <w:spacing w:val="-14"/>
        </w:rPr>
        <w:t xml:space="preserve"> </w:t>
      </w:r>
      <w:r>
        <w:t>groups</w:t>
      </w:r>
      <w:r>
        <w:rPr>
          <w:spacing w:val="-14"/>
        </w:rPr>
        <w:t xml:space="preserve"> </w:t>
      </w:r>
      <w:r>
        <w:t>where</w:t>
      </w:r>
      <w:r>
        <w:rPr>
          <w:spacing w:val="-14"/>
        </w:rPr>
        <w:t xml:space="preserve"> </w:t>
      </w:r>
      <w:r>
        <w:t>we</w:t>
      </w:r>
      <w:r>
        <w:rPr>
          <w:spacing w:val="-14"/>
        </w:rPr>
        <w:t xml:space="preserve"> </w:t>
      </w:r>
      <w:r>
        <w:rPr>
          <w:spacing w:val="-4"/>
        </w:rPr>
        <w:t>have</w:t>
      </w:r>
      <w:r>
        <w:rPr>
          <w:spacing w:val="-14"/>
        </w:rPr>
        <w:t xml:space="preserve"> </w:t>
      </w:r>
      <w:r>
        <w:t>more</w:t>
      </w:r>
      <w:r>
        <w:rPr>
          <w:spacing w:val="-14"/>
        </w:rPr>
        <w:t xml:space="preserve"> </w:t>
      </w:r>
      <w:r>
        <w:t>data.</w:t>
      </w:r>
      <w:r>
        <w:rPr>
          <w:spacing w:val="4"/>
        </w:rPr>
        <w:t xml:space="preserve"> </w:t>
      </w:r>
      <w:r>
        <w:rPr>
          <w:spacing w:val="-4"/>
        </w:rPr>
        <w:t>We</w:t>
      </w:r>
      <w:r>
        <w:rPr>
          <w:spacing w:val="-14"/>
        </w:rPr>
        <w:t xml:space="preserve"> </w:t>
      </w:r>
      <w:r>
        <w:t>choose</w:t>
      </w:r>
      <w:r>
        <w:rPr>
          <w:spacing w:val="-14"/>
        </w:rPr>
        <w:t xml:space="preserve"> </w:t>
      </w:r>
      <w:r>
        <w:t>the</w:t>
      </w:r>
      <w:r>
        <w:rPr>
          <w:spacing w:val="-14"/>
        </w:rPr>
        <w:t xml:space="preserve"> </w:t>
      </w:r>
      <w:r>
        <w:t>middle</w:t>
      </w:r>
      <w:r>
        <w:rPr>
          <w:spacing w:val="-14"/>
        </w:rPr>
        <w:t xml:space="preserve"> </w:t>
      </w:r>
      <w:r>
        <w:t>ground:</w:t>
      </w:r>
      <w:r>
        <w:rPr>
          <w:spacing w:val="2"/>
        </w:rPr>
        <w:t xml:space="preserve"> </w:t>
      </w:r>
      <w:r>
        <w:t>Prediction</w:t>
      </w:r>
      <w:r>
        <w:rPr>
          <w:spacing w:val="-14"/>
        </w:rPr>
        <w:t xml:space="preserve"> </w:t>
      </w:r>
      <w:r>
        <w:t>using</w:t>
      </w:r>
      <w:r>
        <w:rPr>
          <w:w w:val="99"/>
        </w:rPr>
        <w:t xml:space="preserve"> </w:t>
      </w:r>
      <w:r>
        <w:t xml:space="preserve">"partial pooling" or hierarchical modeling is especially effective </w:t>
      </w:r>
      <w:r>
        <w:rPr>
          <w:spacing w:val="-3"/>
        </w:rPr>
        <w:t xml:space="preserve">for </w:t>
      </w:r>
      <w:r>
        <w:t>our richly organized EMR data, because</w:t>
      </w:r>
      <w:r>
        <w:rPr>
          <w:spacing w:val="35"/>
        </w:rPr>
        <w:t xml:space="preserve"> </w:t>
      </w:r>
      <w:r>
        <w:t>the</w:t>
      </w:r>
      <w:r>
        <w:rPr>
          <w:w w:val="99"/>
        </w:rPr>
        <w:t xml:space="preserve"> </w:t>
      </w:r>
      <w:r>
        <w:t>estimate</w:t>
      </w:r>
      <w:r>
        <w:rPr>
          <w:spacing w:val="-11"/>
        </w:rPr>
        <w:t xml:space="preserve"> </w:t>
      </w:r>
      <w:r>
        <w:t>of</w:t>
      </w:r>
      <w:r>
        <w:rPr>
          <w:spacing w:val="-11"/>
        </w:rPr>
        <w:t xml:space="preserve"> </w:t>
      </w:r>
      <w:r>
        <w:t>each</w:t>
      </w:r>
      <w:r>
        <w:rPr>
          <w:spacing w:val="-11"/>
        </w:rPr>
        <w:t xml:space="preserve"> </w:t>
      </w:r>
      <w:r>
        <w:t>individual</w:t>
      </w:r>
      <w:r>
        <w:rPr>
          <w:spacing w:val="-11"/>
        </w:rPr>
        <w:t xml:space="preserve"> </w:t>
      </w:r>
      <w:r>
        <w:t>parameter</w:t>
      </w:r>
      <w:r>
        <w:rPr>
          <w:spacing w:val="-11"/>
        </w:rPr>
        <w:t xml:space="preserve"> </w:t>
      </w:r>
      <w:r>
        <w:t>is</w:t>
      </w:r>
      <w:r>
        <w:rPr>
          <w:spacing w:val="-11"/>
        </w:rPr>
        <w:t xml:space="preserve"> </w:t>
      </w:r>
      <w:r>
        <w:t>simultaneously</w:t>
      </w:r>
      <w:r>
        <w:rPr>
          <w:spacing w:val="-11"/>
        </w:rPr>
        <w:t xml:space="preserve"> </w:t>
      </w:r>
      <w:r>
        <w:t>informed</w:t>
      </w:r>
      <w:r>
        <w:rPr>
          <w:spacing w:val="-11"/>
        </w:rPr>
        <w:t xml:space="preserve"> </w:t>
      </w:r>
      <w:r>
        <w:rPr>
          <w:spacing w:val="-3"/>
        </w:rPr>
        <w:t>by</w:t>
      </w:r>
      <w:r>
        <w:rPr>
          <w:spacing w:val="-11"/>
        </w:rPr>
        <w:t xml:space="preserve"> </w:t>
      </w:r>
      <w:r>
        <w:t>data</w:t>
      </w:r>
      <w:r>
        <w:rPr>
          <w:spacing w:val="-11"/>
        </w:rPr>
        <w:t xml:space="preserve"> </w:t>
      </w:r>
      <w:r>
        <w:t>from</w:t>
      </w:r>
      <w:r>
        <w:rPr>
          <w:spacing w:val="-11"/>
        </w:rPr>
        <w:t xml:space="preserve"> </w:t>
      </w:r>
      <w:r>
        <w:t>all</w:t>
      </w:r>
      <w:r>
        <w:rPr>
          <w:spacing w:val="-11"/>
        </w:rPr>
        <w:t xml:space="preserve"> </w:t>
      </w:r>
      <w:r>
        <w:t>the</w:t>
      </w:r>
      <w:r>
        <w:rPr>
          <w:spacing w:val="-11"/>
        </w:rPr>
        <w:t xml:space="preserve"> </w:t>
      </w:r>
      <w:r>
        <w:t>other</w:t>
      </w:r>
      <w:r>
        <w:rPr>
          <w:spacing w:val="-11"/>
        </w:rPr>
        <w:t xml:space="preserve"> </w:t>
      </w:r>
      <w:r>
        <w:t>patients</w:t>
      </w:r>
      <w:r>
        <w:rPr>
          <w:spacing w:val="-11"/>
        </w:rPr>
        <w:t xml:space="preserve"> </w:t>
      </w:r>
      <w:r>
        <w:t>in</w:t>
      </w:r>
      <w:r>
        <w:rPr>
          <w:spacing w:val="-11"/>
        </w:rPr>
        <w:t xml:space="preserve"> </w:t>
      </w:r>
      <w:r>
        <w:t>our</w:t>
      </w:r>
      <w:r>
        <w:rPr>
          <w:spacing w:val="-11"/>
        </w:rPr>
        <w:t xml:space="preserve"> </w:t>
      </w:r>
      <w:r>
        <w:t>cohort,</w:t>
      </w:r>
      <w:r>
        <w:rPr>
          <w:w w:val="99"/>
        </w:rPr>
        <w:t xml:space="preserve"> </w:t>
      </w:r>
      <w:r>
        <w:t>improving</w:t>
      </w:r>
      <w:r>
        <w:rPr>
          <w:spacing w:val="-7"/>
        </w:rPr>
        <w:t xml:space="preserve"> </w:t>
      </w:r>
      <w:r>
        <w:t>prediction</w:t>
      </w:r>
      <w:r>
        <w:rPr>
          <w:spacing w:val="-7"/>
        </w:rPr>
        <w:t xml:space="preserve"> </w:t>
      </w:r>
      <w:r>
        <w:t>in</w:t>
      </w:r>
      <w:r>
        <w:rPr>
          <w:spacing w:val="-7"/>
        </w:rPr>
        <w:t xml:space="preserve"> </w:t>
      </w:r>
      <w:r>
        <w:t>particular</w:t>
      </w:r>
      <w:r>
        <w:rPr>
          <w:spacing w:val="-7"/>
        </w:rPr>
        <w:t xml:space="preserve"> </w:t>
      </w:r>
      <w:r>
        <w:rPr>
          <w:spacing w:val="-3"/>
        </w:rPr>
        <w:t>for</w:t>
      </w:r>
      <w:r>
        <w:rPr>
          <w:spacing w:val="-7"/>
        </w:rPr>
        <w:t xml:space="preserve"> </w:t>
      </w:r>
      <w:r>
        <w:t>subgroups</w:t>
      </w:r>
      <w:r>
        <w:rPr>
          <w:spacing w:val="-7"/>
        </w:rPr>
        <w:t xml:space="preserve"> </w:t>
      </w:r>
      <w:r>
        <w:t>with</w:t>
      </w:r>
      <w:r>
        <w:rPr>
          <w:spacing w:val="-7"/>
        </w:rPr>
        <w:t xml:space="preserve"> </w:t>
      </w:r>
      <w:r>
        <w:t>sparse</w:t>
      </w:r>
      <w:r>
        <w:rPr>
          <w:spacing w:val="-7"/>
        </w:rPr>
        <w:t xml:space="preserve"> </w:t>
      </w:r>
      <w:r>
        <w:t>data</w:t>
      </w:r>
      <w:r>
        <w:rPr>
          <w:spacing w:val="-7"/>
        </w:rPr>
        <w:t xml:space="preserve"> </w:t>
      </w:r>
      <w:r>
        <w:t>[</w:t>
      </w:r>
      <w:commentRangeStart w:id="154"/>
      <w:r>
        <w:t>27</w:t>
      </w:r>
      <w:commentRangeEnd w:id="154"/>
      <w:r w:rsidR="006A38B0">
        <w:rPr>
          <w:rStyle w:val="CommentReference"/>
          <w:rFonts w:asciiTheme="minorHAnsi" w:eastAsiaTheme="minorHAnsi" w:hAnsiTheme="minorHAnsi"/>
        </w:rPr>
        <w:commentReference w:id="154"/>
      </w:r>
      <w:r>
        <w:t>].</w:t>
      </w:r>
    </w:p>
    <w:p w14:paraId="67E2D492" w14:textId="77777777" w:rsidR="003C4974" w:rsidRDefault="003C4974">
      <w:pPr>
        <w:spacing w:before="11"/>
        <w:rPr>
          <w:rFonts w:ascii="Arial" w:eastAsia="Arial" w:hAnsi="Arial" w:cs="Arial"/>
          <w:sz w:val="24"/>
          <w:szCs w:val="24"/>
        </w:rPr>
      </w:pPr>
    </w:p>
    <w:p w14:paraId="0401E638" w14:textId="77777777" w:rsidR="003C4974" w:rsidRDefault="00CC2BE2">
      <w:pPr>
        <w:spacing w:line="268" w:lineRule="auto"/>
        <w:ind w:left="100" w:right="117" w:firstLine="338"/>
        <w:jc w:val="both"/>
        <w:rPr>
          <w:rFonts w:ascii="Arial" w:eastAsia="Arial" w:hAnsi="Arial" w:cs="Arial"/>
        </w:rPr>
      </w:pPr>
      <w:r>
        <w:rPr>
          <w:rFonts w:ascii="Arial"/>
          <w:i/>
          <w:spacing w:val="-4"/>
        </w:rPr>
        <w:t>We</w:t>
      </w:r>
      <w:r>
        <w:rPr>
          <w:rFonts w:ascii="Arial"/>
          <w:i/>
          <w:spacing w:val="-8"/>
        </w:rPr>
        <w:t xml:space="preserve"> </w:t>
      </w:r>
      <w:r>
        <w:rPr>
          <w:rFonts w:ascii="Arial"/>
          <w:i/>
        </w:rPr>
        <w:t>hypothesize</w:t>
      </w:r>
      <w:r>
        <w:rPr>
          <w:rFonts w:ascii="Arial"/>
          <w:i/>
          <w:spacing w:val="-8"/>
        </w:rPr>
        <w:t xml:space="preserve"> </w:t>
      </w:r>
      <w:r>
        <w:rPr>
          <w:rFonts w:ascii="Arial"/>
          <w:i/>
        </w:rPr>
        <w:t>that</w:t>
      </w:r>
      <w:r>
        <w:rPr>
          <w:rFonts w:ascii="Arial"/>
          <w:i/>
          <w:spacing w:val="-8"/>
        </w:rPr>
        <w:t xml:space="preserve"> </w:t>
      </w:r>
      <w:r>
        <w:rPr>
          <w:rFonts w:ascii="Arial"/>
          <w:i/>
        </w:rPr>
        <w:t>Bayesian</w:t>
      </w:r>
      <w:r>
        <w:rPr>
          <w:rFonts w:ascii="Arial"/>
          <w:i/>
          <w:spacing w:val="-8"/>
        </w:rPr>
        <w:t xml:space="preserve"> </w:t>
      </w:r>
      <w:r>
        <w:rPr>
          <w:rFonts w:ascii="Arial"/>
          <w:i/>
        </w:rPr>
        <w:t>hierarchical</w:t>
      </w:r>
      <w:r>
        <w:rPr>
          <w:rFonts w:ascii="Arial"/>
          <w:i/>
          <w:spacing w:val="-8"/>
        </w:rPr>
        <w:t xml:space="preserve"> </w:t>
      </w:r>
      <w:r>
        <w:rPr>
          <w:rFonts w:ascii="Arial"/>
          <w:i/>
        </w:rPr>
        <w:t>modeling</w:t>
      </w:r>
      <w:r>
        <w:rPr>
          <w:rFonts w:ascii="Arial"/>
          <w:i/>
          <w:spacing w:val="-8"/>
        </w:rPr>
        <w:t xml:space="preserve"> </w:t>
      </w:r>
      <w:r>
        <w:rPr>
          <w:rFonts w:ascii="Arial"/>
          <w:i/>
          <w:spacing w:val="-3"/>
        </w:rPr>
        <w:t>may</w:t>
      </w:r>
      <w:r>
        <w:rPr>
          <w:rFonts w:ascii="Arial"/>
          <w:i/>
          <w:spacing w:val="-8"/>
        </w:rPr>
        <w:t xml:space="preserve"> </w:t>
      </w:r>
      <w:r>
        <w:rPr>
          <w:rFonts w:ascii="Arial"/>
          <w:i/>
        </w:rPr>
        <w:t>better</w:t>
      </w:r>
      <w:r>
        <w:rPr>
          <w:rFonts w:ascii="Arial"/>
          <w:i/>
          <w:spacing w:val="-8"/>
        </w:rPr>
        <w:t xml:space="preserve"> </w:t>
      </w:r>
      <w:r>
        <w:rPr>
          <w:rFonts w:ascii="Arial"/>
          <w:i/>
        </w:rPr>
        <w:t>identify</w:t>
      </w:r>
      <w:r>
        <w:rPr>
          <w:rFonts w:ascii="Arial"/>
          <w:i/>
          <w:spacing w:val="-8"/>
        </w:rPr>
        <w:t xml:space="preserve"> </w:t>
      </w:r>
      <w:r>
        <w:rPr>
          <w:rFonts w:ascii="Arial"/>
          <w:i/>
        </w:rPr>
        <w:t>hospitalized</w:t>
      </w:r>
      <w:r>
        <w:rPr>
          <w:rFonts w:ascii="Arial"/>
          <w:i/>
          <w:spacing w:val="-8"/>
        </w:rPr>
        <w:t xml:space="preserve"> </w:t>
      </w:r>
      <w:r>
        <w:rPr>
          <w:rFonts w:ascii="Arial"/>
          <w:i/>
        </w:rPr>
        <w:t>patients</w:t>
      </w:r>
      <w:r>
        <w:rPr>
          <w:rFonts w:ascii="Arial"/>
          <w:i/>
          <w:spacing w:val="-8"/>
        </w:rPr>
        <w:t xml:space="preserve"> </w:t>
      </w:r>
      <w:r>
        <w:rPr>
          <w:rFonts w:ascii="Arial"/>
          <w:i/>
        </w:rPr>
        <w:t>at</w:t>
      </w:r>
      <w:r>
        <w:rPr>
          <w:rFonts w:ascii="Arial"/>
          <w:i/>
          <w:spacing w:val="-8"/>
        </w:rPr>
        <w:t xml:space="preserve"> </w:t>
      </w:r>
      <w:r>
        <w:rPr>
          <w:rFonts w:ascii="Arial"/>
          <w:i/>
        </w:rPr>
        <w:t>risk</w:t>
      </w:r>
      <w:r>
        <w:rPr>
          <w:rFonts w:ascii="Arial"/>
          <w:i/>
          <w:spacing w:val="-8"/>
        </w:rPr>
        <w:t xml:space="preserve"> </w:t>
      </w:r>
      <w:r>
        <w:rPr>
          <w:rFonts w:ascii="Arial"/>
          <w:i/>
          <w:spacing w:val="-3"/>
        </w:rPr>
        <w:t>for</w:t>
      </w:r>
      <w:r>
        <w:rPr>
          <w:rFonts w:ascii="Arial"/>
          <w:i/>
          <w:spacing w:val="-8"/>
        </w:rPr>
        <w:t xml:space="preserve"> </w:t>
      </w:r>
      <w:r>
        <w:rPr>
          <w:rFonts w:ascii="Arial"/>
          <w:i/>
        </w:rPr>
        <w:t>acute</w:t>
      </w:r>
      <w:r>
        <w:rPr>
          <w:rFonts w:ascii="Arial"/>
          <w:i/>
          <w:w w:val="99"/>
        </w:rPr>
        <w:t xml:space="preserve"> </w:t>
      </w:r>
      <w:r>
        <w:rPr>
          <w:rFonts w:ascii="Arial"/>
          <w:i/>
        </w:rPr>
        <w:t>respiratory</w:t>
      </w:r>
      <w:r>
        <w:rPr>
          <w:rFonts w:ascii="Arial"/>
          <w:i/>
          <w:spacing w:val="-10"/>
        </w:rPr>
        <w:t xml:space="preserve"> </w:t>
      </w:r>
      <w:r>
        <w:rPr>
          <w:rFonts w:ascii="Arial"/>
          <w:i/>
        </w:rPr>
        <w:t>failure</w:t>
      </w:r>
      <w:r>
        <w:rPr>
          <w:rFonts w:ascii="Arial"/>
          <w:i/>
          <w:spacing w:val="-10"/>
        </w:rPr>
        <w:t xml:space="preserve"> </w:t>
      </w:r>
      <w:r>
        <w:rPr>
          <w:rFonts w:ascii="Arial"/>
          <w:i/>
        </w:rPr>
        <w:t>and</w:t>
      </w:r>
      <w:r>
        <w:rPr>
          <w:rFonts w:ascii="Arial"/>
          <w:i/>
          <w:spacing w:val="-10"/>
        </w:rPr>
        <w:t xml:space="preserve"> </w:t>
      </w:r>
      <w:r>
        <w:rPr>
          <w:rFonts w:ascii="Arial"/>
          <w:i/>
        </w:rPr>
        <w:t>prolonged</w:t>
      </w:r>
      <w:r>
        <w:rPr>
          <w:rFonts w:ascii="Arial"/>
          <w:i/>
          <w:spacing w:val="-10"/>
        </w:rPr>
        <w:t xml:space="preserve"> </w:t>
      </w:r>
      <w:r>
        <w:rPr>
          <w:rFonts w:ascii="Arial"/>
          <w:i/>
        </w:rPr>
        <w:t>mechanical</w:t>
      </w:r>
      <w:r>
        <w:rPr>
          <w:rFonts w:ascii="Arial"/>
          <w:i/>
          <w:spacing w:val="-10"/>
        </w:rPr>
        <w:t xml:space="preserve"> </w:t>
      </w:r>
      <w:r>
        <w:rPr>
          <w:rFonts w:ascii="Arial"/>
          <w:i/>
        </w:rPr>
        <w:t>ventilation</w:t>
      </w:r>
      <w:r>
        <w:rPr>
          <w:rFonts w:ascii="Arial"/>
          <w:i/>
          <w:spacing w:val="-10"/>
        </w:rPr>
        <w:t xml:space="preserve"> </w:t>
      </w:r>
      <w:r>
        <w:rPr>
          <w:rFonts w:ascii="Arial"/>
          <w:i/>
        </w:rPr>
        <w:t>than</w:t>
      </w:r>
      <w:r>
        <w:rPr>
          <w:rFonts w:ascii="Arial"/>
          <w:i/>
          <w:spacing w:val="-10"/>
        </w:rPr>
        <w:t xml:space="preserve"> </w:t>
      </w:r>
      <w:r>
        <w:rPr>
          <w:rFonts w:ascii="Arial"/>
          <w:i/>
        </w:rPr>
        <w:t>classical</w:t>
      </w:r>
      <w:r>
        <w:rPr>
          <w:rFonts w:ascii="Arial"/>
          <w:i/>
          <w:spacing w:val="-10"/>
        </w:rPr>
        <w:t xml:space="preserve"> </w:t>
      </w:r>
      <w:r>
        <w:rPr>
          <w:rFonts w:ascii="Arial"/>
          <w:i/>
        </w:rPr>
        <w:t>prediction</w:t>
      </w:r>
      <w:r>
        <w:rPr>
          <w:rFonts w:ascii="Arial"/>
          <w:i/>
          <w:spacing w:val="-10"/>
        </w:rPr>
        <w:t xml:space="preserve"> </w:t>
      </w:r>
      <w:r>
        <w:rPr>
          <w:rFonts w:ascii="Arial"/>
          <w:i/>
        </w:rPr>
        <w:t>algorithms.</w:t>
      </w:r>
    </w:p>
    <w:p w14:paraId="57E9AB83" w14:textId="2D0EF052" w:rsidR="003C4974" w:rsidRPr="006A38B0" w:rsidRDefault="00CC2BE2">
      <w:pPr>
        <w:pStyle w:val="BodyText"/>
        <w:spacing w:before="116" w:line="268" w:lineRule="auto"/>
        <w:ind w:left="100" w:right="117" w:firstLine="338"/>
        <w:jc w:val="both"/>
        <w:rPr>
          <w:rFonts w:asciiTheme="minorBidi" w:hAnsiTheme="minorBidi"/>
          <w:spacing w:val="15"/>
          <w:rPrChange w:id="155" w:author="Charles Hall" w:date="2015-03-08T13:16:00Z">
            <w:rPr/>
          </w:rPrChange>
        </w:rPr>
      </w:pPr>
      <w:r>
        <w:rPr>
          <w:b/>
        </w:rPr>
        <w:t xml:space="preserve">Heterogeneous and incomplete clinical data may limit prediction and implementation. </w:t>
      </w:r>
      <w:r>
        <w:rPr>
          <w:spacing w:val="-3"/>
        </w:rPr>
        <w:t>Variables</w:t>
      </w:r>
      <w:r>
        <w:rPr>
          <w:spacing w:val="53"/>
        </w:rPr>
        <w:t xml:space="preserve"> </w:t>
      </w:r>
      <w:r>
        <w:t>with</w:t>
      </w:r>
      <w:r>
        <w:rPr>
          <w:w w:val="99"/>
        </w:rPr>
        <w:t xml:space="preserve"> </w:t>
      </w:r>
      <w:r>
        <w:t xml:space="preserve">strong predictive power in our model </w:t>
      </w:r>
      <w:r>
        <w:rPr>
          <w:spacing w:val="-3"/>
        </w:rPr>
        <w:t xml:space="preserve">may </w:t>
      </w:r>
      <w:r>
        <w:t xml:space="preserve">not be recorded in all patients or </w:t>
      </w:r>
      <w:r>
        <w:rPr>
          <w:spacing w:val="-3"/>
        </w:rPr>
        <w:t xml:space="preserve">may </w:t>
      </w:r>
      <w:r>
        <w:t xml:space="preserve">be missing </w:t>
      </w:r>
      <w:r>
        <w:rPr>
          <w:spacing w:val="-3"/>
        </w:rPr>
        <w:t xml:space="preserve">for </w:t>
      </w:r>
      <w:r>
        <w:t>the time</w:t>
      </w:r>
      <w:r>
        <w:rPr>
          <w:spacing w:val="52"/>
        </w:rPr>
        <w:t xml:space="preserve"> </w:t>
      </w:r>
      <w:r>
        <w:t>window</w:t>
      </w:r>
      <w:r>
        <w:rPr>
          <w:w w:val="99"/>
        </w:rPr>
        <w:t xml:space="preserve"> </w:t>
      </w:r>
      <w:r>
        <w:t xml:space="preserve">needed </w:t>
      </w:r>
      <w:r>
        <w:rPr>
          <w:spacing w:val="-3"/>
        </w:rPr>
        <w:t xml:space="preserve">for </w:t>
      </w:r>
      <w:r>
        <w:t>prediction, limiting development of the prediction algorithm, implementation of the therapeutic</w:t>
      </w:r>
      <w:r>
        <w:rPr>
          <w:spacing w:val="24"/>
        </w:rPr>
        <w:t xml:space="preserve"> </w:t>
      </w:r>
      <w:r>
        <w:t>inter-</w:t>
      </w:r>
      <w:r>
        <w:rPr>
          <w:w w:val="99"/>
        </w:rPr>
        <w:t xml:space="preserve"> </w:t>
      </w:r>
      <w:proofErr w:type="spellStart"/>
      <w:r>
        <w:t>ventions</w:t>
      </w:r>
      <w:proofErr w:type="spellEnd"/>
      <w:r>
        <w:rPr>
          <w:spacing w:val="-15"/>
        </w:rPr>
        <w:t xml:space="preserve"> </w:t>
      </w:r>
      <w:r>
        <w:t>and</w:t>
      </w:r>
      <w:r>
        <w:rPr>
          <w:spacing w:val="-15"/>
        </w:rPr>
        <w:t xml:space="preserve"> </w:t>
      </w:r>
      <w:r w:rsidRPr="006A38B0">
        <w:rPr>
          <w:rFonts w:asciiTheme="minorBidi" w:hAnsiTheme="minorBidi"/>
          <w:rPrChange w:id="156" w:author="Charles Hall" w:date="2015-03-08T13:15:00Z">
            <w:rPr/>
          </w:rPrChange>
        </w:rPr>
        <w:t>the</w:t>
      </w:r>
      <w:r w:rsidRPr="006A38B0">
        <w:rPr>
          <w:rFonts w:asciiTheme="minorBidi" w:hAnsiTheme="minorBidi"/>
          <w:spacing w:val="-15"/>
          <w:rPrChange w:id="157" w:author="Charles Hall" w:date="2015-03-08T13:15:00Z">
            <w:rPr>
              <w:spacing w:val="-15"/>
            </w:rPr>
          </w:rPrChange>
        </w:rPr>
        <w:t xml:space="preserve"> </w:t>
      </w:r>
      <w:r w:rsidRPr="006A38B0">
        <w:rPr>
          <w:rFonts w:asciiTheme="minorBidi" w:hAnsiTheme="minorBidi"/>
          <w:rPrChange w:id="158" w:author="Charles Hall" w:date="2015-03-08T13:15:00Z">
            <w:rPr/>
          </w:rPrChange>
        </w:rPr>
        <w:t>trial</w:t>
      </w:r>
      <w:r w:rsidRPr="006A38B0">
        <w:rPr>
          <w:rFonts w:asciiTheme="minorBidi" w:hAnsiTheme="minorBidi"/>
          <w:spacing w:val="-15"/>
          <w:rPrChange w:id="159" w:author="Charles Hall" w:date="2015-03-08T13:15:00Z">
            <w:rPr>
              <w:spacing w:val="-15"/>
            </w:rPr>
          </w:rPrChange>
        </w:rPr>
        <w:t xml:space="preserve"> </w:t>
      </w:r>
      <w:r w:rsidRPr="006A38B0">
        <w:rPr>
          <w:rFonts w:asciiTheme="minorBidi" w:hAnsiTheme="minorBidi"/>
          <w:rPrChange w:id="160" w:author="Charles Hall" w:date="2015-03-08T13:15:00Z">
            <w:rPr/>
          </w:rPrChange>
        </w:rPr>
        <w:t>itself</w:t>
      </w:r>
      <w:r>
        <w:t>.</w:t>
      </w:r>
      <w:r>
        <w:rPr>
          <w:spacing w:val="3"/>
        </w:rPr>
        <w:t xml:space="preserve"> </w:t>
      </w:r>
      <w:r>
        <w:rPr>
          <w:spacing w:val="-14"/>
        </w:rPr>
        <w:t>To</w:t>
      </w:r>
      <w:r>
        <w:rPr>
          <w:spacing w:val="-15"/>
        </w:rPr>
        <w:t xml:space="preserve"> </w:t>
      </w:r>
      <w:r>
        <w:t>improve</w:t>
      </w:r>
      <w:r>
        <w:rPr>
          <w:spacing w:val="-15"/>
        </w:rPr>
        <w:t xml:space="preserve"> </w:t>
      </w:r>
      <w:r>
        <w:t>prediction</w:t>
      </w:r>
      <w:r>
        <w:rPr>
          <w:spacing w:val="-15"/>
        </w:rPr>
        <w:t xml:space="preserve"> </w:t>
      </w:r>
      <w:r>
        <w:rPr>
          <w:spacing w:val="-3"/>
        </w:rPr>
        <w:t>for</w:t>
      </w:r>
      <w:r>
        <w:rPr>
          <w:spacing w:val="-15"/>
        </w:rPr>
        <w:t xml:space="preserve"> </w:t>
      </w:r>
      <w:r>
        <w:t>cases</w:t>
      </w:r>
      <w:r>
        <w:rPr>
          <w:spacing w:val="-15"/>
        </w:rPr>
        <w:t xml:space="preserve"> </w:t>
      </w:r>
      <w:r>
        <w:t>with</w:t>
      </w:r>
      <w:r>
        <w:rPr>
          <w:spacing w:val="-15"/>
        </w:rPr>
        <w:t xml:space="preserve"> </w:t>
      </w:r>
      <w:r>
        <w:t>incomplete</w:t>
      </w:r>
      <w:r>
        <w:rPr>
          <w:spacing w:val="-15"/>
        </w:rPr>
        <w:t xml:space="preserve"> </w:t>
      </w:r>
      <w:r>
        <w:t>data,</w:t>
      </w:r>
      <w:r>
        <w:rPr>
          <w:spacing w:val="-14"/>
        </w:rPr>
        <w:t xml:space="preserve"> </w:t>
      </w:r>
      <w:r>
        <w:t>we</w:t>
      </w:r>
      <w:r>
        <w:rPr>
          <w:spacing w:val="-15"/>
        </w:rPr>
        <w:t xml:space="preserve"> </w:t>
      </w:r>
      <w:r>
        <w:t>can</w:t>
      </w:r>
      <w:r>
        <w:rPr>
          <w:spacing w:val="-15"/>
        </w:rPr>
        <w:t xml:space="preserve"> </w:t>
      </w:r>
      <w:r>
        <w:t>impute</w:t>
      </w:r>
      <w:r>
        <w:rPr>
          <w:spacing w:val="-15"/>
        </w:rPr>
        <w:t xml:space="preserve"> </w:t>
      </w:r>
      <w:r>
        <w:t>the</w:t>
      </w:r>
      <w:r>
        <w:rPr>
          <w:spacing w:val="-15"/>
        </w:rPr>
        <w:t xml:space="preserve"> </w:t>
      </w:r>
      <w:r>
        <w:t>missing</w:t>
      </w:r>
      <w:r>
        <w:rPr>
          <w:spacing w:val="-15"/>
        </w:rPr>
        <w:t xml:space="preserve"> </w:t>
      </w:r>
      <w:r>
        <w:t>data.</w:t>
      </w:r>
      <w:r>
        <w:rPr>
          <w:w w:val="99"/>
        </w:rPr>
        <w:t xml:space="preserve"> </w:t>
      </w:r>
      <w:r>
        <w:t xml:space="preserve">Informative loss </w:t>
      </w:r>
      <w:r>
        <w:rPr>
          <w:spacing w:val="-3"/>
        </w:rPr>
        <w:t xml:space="preserve">by </w:t>
      </w:r>
      <w:r>
        <w:t xml:space="preserve">non-ignorable incomplete data </w:t>
      </w:r>
      <w:r>
        <w:rPr>
          <w:spacing w:val="-3"/>
        </w:rPr>
        <w:t xml:space="preserve">may </w:t>
      </w:r>
      <w:r>
        <w:t xml:space="preserve">bias risk prediction or </w:t>
      </w:r>
      <w:r>
        <w:rPr>
          <w:spacing w:val="-3"/>
        </w:rPr>
        <w:t xml:space="preserve">may </w:t>
      </w:r>
      <w:r>
        <w:t>hamper the</w:t>
      </w:r>
      <w:r>
        <w:rPr>
          <w:spacing w:val="22"/>
        </w:rPr>
        <w:t xml:space="preserve"> </w:t>
      </w:r>
      <w:r>
        <w:t>implementation</w:t>
      </w:r>
      <w:r>
        <w:rPr>
          <w:w w:val="99"/>
        </w:rPr>
        <w:t xml:space="preserve"> </w:t>
      </w:r>
      <w:r>
        <w:t>of</w:t>
      </w:r>
      <w:r>
        <w:rPr>
          <w:spacing w:val="15"/>
        </w:rPr>
        <w:t xml:space="preserve"> </w:t>
      </w:r>
      <w:r>
        <w:t>the</w:t>
      </w:r>
      <w:r>
        <w:rPr>
          <w:spacing w:val="15"/>
        </w:rPr>
        <w:t xml:space="preserve"> </w:t>
      </w:r>
      <w:r>
        <w:t>prediction</w:t>
      </w:r>
      <w:r>
        <w:rPr>
          <w:spacing w:val="15"/>
        </w:rPr>
        <w:t xml:space="preserve"> </w:t>
      </w:r>
      <w:r>
        <w:t>algorithm.</w:t>
      </w:r>
      <w:r>
        <w:rPr>
          <w:spacing w:val="10"/>
        </w:rPr>
        <w:t xml:space="preserve"> </w:t>
      </w:r>
      <w:r>
        <w:t>Likelihood-based</w:t>
      </w:r>
      <w:r>
        <w:rPr>
          <w:spacing w:val="15"/>
        </w:rPr>
        <w:t xml:space="preserve"> </w:t>
      </w:r>
      <w:r>
        <w:t>mixed</w:t>
      </w:r>
      <w:r>
        <w:rPr>
          <w:spacing w:val="15"/>
        </w:rPr>
        <w:t xml:space="preserve"> </w:t>
      </w:r>
      <w:r>
        <w:t>effects</w:t>
      </w:r>
      <w:r>
        <w:rPr>
          <w:spacing w:val="15"/>
        </w:rPr>
        <w:t xml:space="preserve"> </w:t>
      </w:r>
      <w:r>
        <w:t>models</w:t>
      </w:r>
      <w:r>
        <w:rPr>
          <w:spacing w:val="15"/>
        </w:rPr>
        <w:t xml:space="preserve"> </w:t>
      </w:r>
      <w:r>
        <w:rPr>
          <w:spacing w:val="-3"/>
        </w:rPr>
        <w:t>for</w:t>
      </w:r>
      <w:r>
        <w:rPr>
          <w:spacing w:val="15"/>
        </w:rPr>
        <w:t xml:space="preserve"> </w:t>
      </w:r>
      <w:r w:rsidRPr="006A38B0">
        <w:rPr>
          <w:rFonts w:asciiTheme="minorBidi" w:hAnsiTheme="minorBidi"/>
          <w:rPrChange w:id="161" w:author="Charles Hall" w:date="2015-03-08T13:16:00Z">
            <w:rPr/>
          </w:rPrChange>
        </w:rPr>
        <w:t>incomplete</w:t>
      </w:r>
      <w:r w:rsidRPr="006A38B0">
        <w:rPr>
          <w:rFonts w:asciiTheme="minorBidi" w:hAnsiTheme="minorBidi"/>
          <w:spacing w:val="15"/>
          <w:rPrChange w:id="162" w:author="Charles Hall" w:date="2015-03-08T13:16:00Z">
            <w:rPr>
              <w:spacing w:val="15"/>
            </w:rPr>
          </w:rPrChange>
        </w:rPr>
        <w:t xml:space="preserve"> </w:t>
      </w:r>
      <w:r w:rsidRPr="006A38B0">
        <w:rPr>
          <w:rFonts w:asciiTheme="minorBidi" w:hAnsiTheme="minorBidi"/>
          <w:rPrChange w:id="163" w:author="Charles Hall" w:date="2015-03-08T13:16:00Z">
            <w:rPr/>
          </w:rPrChange>
        </w:rPr>
        <w:t>data</w:t>
      </w:r>
      <w:r w:rsidRPr="006A38B0">
        <w:rPr>
          <w:rFonts w:asciiTheme="minorBidi" w:hAnsiTheme="minorBidi"/>
          <w:spacing w:val="14"/>
          <w:rPrChange w:id="164" w:author="Charles Hall" w:date="2015-03-08T13:16:00Z">
            <w:rPr>
              <w:spacing w:val="14"/>
            </w:rPr>
          </w:rPrChange>
        </w:rPr>
        <w:t xml:space="preserve"> </w:t>
      </w:r>
      <w:ins w:id="165" w:author="Charles Hall" w:date="2015-03-08T13:14:00Z">
        <w:r w:rsidR="006A38B0" w:rsidRPr="006A38B0">
          <w:rPr>
            <w:rFonts w:asciiTheme="minorBidi" w:hAnsiTheme="minorBidi"/>
            <w:spacing w:val="14"/>
            <w:rPrChange w:id="166" w:author="Charles Hall" w:date="2015-03-08T13:16:00Z">
              <w:rPr>
                <w:spacing w:val="14"/>
              </w:rPr>
            </w:rPrChange>
          </w:rPr>
          <w:t>(</w:t>
        </w:r>
        <w:r w:rsidR="006A38B0" w:rsidRPr="006A38B0">
          <w:rPr>
            <w:rPrChange w:id="167" w:author="Charles Hall" w:date="2015-03-08T13:17:00Z">
              <w:rPr>
                <w:spacing w:val="14"/>
              </w:rPr>
            </w:rPrChange>
          </w:rPr>
          <w:t>including Bayesian approaches</w:t>
        </w:r>
        <w:r w:rsidR="006A38B0" w:rsidRPr="006A38B0">
          <w:rPr>
            <w:rFonts w:asciiTheme="minorBidi" w:hAnsiTheme="minorBidi"/>
            <w:spacing w:val="14"/>
            <w:rPrChange w:id="168" w:author="Charles Hall" w:date="2015-03-08T13:16:00Z">
              <w:rPr>
                <w:spacing w:val="14"/>
              </w:rPr>
            </w:rPrChange>
          </w:rPr>
          <w:t xml:space="preserve">) </w:t>
        </w:r>
      </w:ins>
      <w:r w:rsidRPr="006A38B0">
        <w:rPr>
          <w:rFonts w:asciiTheme="minorBidi" w:hAnsiTheme="minorBidi"/>
          <w:rPrChange w:id="169" w:author="Charles Hall" w:date="2015-03-08T13:16:00Z">
            <w:rPr/>
          </w:rPrChange>
        </w:rPr>
        <w:t>give</w:t>
      </w:r>
      <w:r w:rsidRPr="006A38B0">
        <w:rPr>
          <w:rFonts w:asciiTheme="minorBidi" w:hAnsiTheme="minorBidi"/>
          <w:spacing w:val="15"/>
          <w:rPrChange w:id="170" w:author="Charles Hall" w:date="2015-03-08T13:16:00Z">
            <w:rPr>
              <w:spacing w:val="15"/>
            </w:rPr>
          </w:rPrChange>
        </w:rPr>
        <w:t xml:space="preserve"> </w:t>
      </w:r>
      <w:r w:rsidRPr="006A38B0">
        <w:rPr>
          <w:rFonts w:asciiTheme="minorBidi" w:hAnsiTheme="minorBidi"/>
          <w:rPrChange w:id="171" w:author="Charles Hall" w:date="2015-03-08T13:15:00Z">
            <w:rPr/>
          </w:rPrChange>
        </w:rPr>
        <w:t>valid</w:t>
      </w:r>
      <w:r w:rsidRPr="006A38B0">
        <w:rPr>
          <w:rFonts w:asciiTheme="minorBidi" w:hAnsiTheme="minorBidi"/>
          <w:spacing w:val="15"/>
          <w:rPrChange w:id="172" w:author="Charles Hall" w:date="2015-03-08T13:15:00Z">
            <w:rPr>
              <w:spacing w:val="15"/>
            </w:rPr>
          </w:rPrChange>
        </w:rPr>
        <w:t xml:space="preserve"> </w:t>
      </w:r>
      <w:r>
        <w:t>estimates</w:t>
      </w:r>
      <w:r>
        <w:rPr>
          <w:spacing w:val="15"/>
        </w:rPr>
        <w:t xml:space="preserve"> </w:t>
      </w:r>
      <w:r>
        <w:t>if</w:t>
      </w:r>
      <w:r>
        <w:rPr>
          <w:w w:val="99"/>
        </w:rPr>
        <w:t xml:space="preserve"> </w:t>
      </w:r>
      <w:r>
        <w:t xml:space="preserve">and only if the data are </w:t>
      </w:r>
      <w:proofErr w:type="spellStart"/>
      <w:r>
        <w:t>ignorably</w:t>
      </w:r>
      <w:proofErr w:type="spellEnd"/>
      <w:r>
        <w:t xml:space="preserve"> missing; that is, the parameters </w:t>
      </w:r>
      <w:r>
        <w:rPr>
          <w:spacing w:val="-3"/>
        </w:rPr>
        <w:t xml:space="preserve">for </w:t>
      </w:r>
      <w:r>
        <w:t>the missing data process are distinct</w:t>
      </w:r>
      <w:r>
        <w:rPr>
          <w:spacing w:val="50"/>
        </w:rPr>
        <w:t xml:space="preserve"> </w:t>
      </w:r>
      <w:r>
        <w:t>from</w:t>
      </w:r>
      <w:r>
        <w:rPr>
          <w:w w:val="99"/>
        </w:rPr>
        <w:t xml:space="preserve"> </w:t>
      </w:r>
      <w:r>
        <w:t xml:space="preserve">those of the main model </w:t>
      </w:r>
      <w:r>
        <w:rPr>
          <w:spacing w:val="-3"/>
        </w:rPr>
        <w:t xml:space="preserve">for </w:t>
      </w:r>
      <w:r>
        <w:t xml:space="preserve">the outcome, and the data are missing at random (MAR) [28]. </w:t>
      </w:r>
      <w:r>
        <w:rPr>
          <w:spacing w:val="-5"/>
        </w:rPr>
        <w:t xml:space="preserve">However, </w:t>
      </w:r>
      <w:r>
        <w:t>this is</w:t>
      </w:r>
      <w:r>
        <w:rPr>
          <w:spacing w:val="37"/>
        </w:rPr>
        <w:t xml:space="preserve"> </w:t>
      </w:r>
      <w:r>
        <w:t>an</w:t>
      </w:r>
      <w:r>
        <w:rPr>
          <w:w w:val="99"/>
        </w:rPr>
        <w:t xml:space="preserve"> </w:t>
      </w:r>
      <w:r>
        <w:t xml:space="preserve">unreasonable assumption </w:t>
      </w:r>
      <w:r>
        <w:rPr>
          <w:spacing w:val="-3"/>
        </w:rPr>
        <w:t xml:space="preserve">for </w:t>
      </w:r>
      <w:r>
        <w:t xml:space="preserve">our electronic medical records, </w:t>
      </w:r>
      <w:r>
        <w:rPr>
          <w:spacing w:val="-3"/>
        </w:rPr>
        <w:t xml:space="preserve">for </w:t>
      </w:r>
      <w:r>
        <w:t>example because physicians</w:t>
      </w:r>
      <w:ins w:id="173" w:author="Charles Hall" w:date="2015-03-08T13:17:00Z">
        <w:r w:rsidR="006A38B0">
          <w:t xml:space="preserve"> </w:t>
        </w:r>
      </w:ins>
      <w:del w:id="174" w:author="Charles Hall" w:date="2015-03-08T13:17:00Z">
        <w:r w:rsidRPr="006A38B0" w:rsidDel="006A38B0">
          <w:delText xml:space="preserve"> will </w:delText>
        </w:r>
      </w:del>
      <w:r w:rsidRPr="006A38B0">
        <w:t>request</w:t>
      </w:r>
      <w:r w:rsidRPr="006A38B0">
        <w:rPr>
          <w:rPrChange w:id="175" w:author="Charles Hall" w:date="2015-03-08T13:19:00Z">
            <w:rPr>
              <w:spacing w:val="34"/>
            </w:rPr>
          </w:rPrChange>
        </w:rPr>
        <w:t xml:space="preserve"> </w:t>
      </w:r>
      <w:ins w:id="176" w:author="Charles Hall" w:date="2015-03-08T13:17:00Z">
        <w:r w:rsidR="006A38B0" w:rsidRPr="006A38B0">
          <w:rPr>
            <w:rPrChange w:id="177" w:author="Charles Hall" w:date="2015-03-08T13:19:00Z">
              <w:rPr>
                <w:spacing w:val="34"/>
              </w:rPr>
            </w:rPrChange>
          </w:rPr>
          <w:t xml:space="preserve">diagnostic </w:t>
        </w:r>
      </w:ins>
      <w:r w:rsidRPr="006A38B0">
        <w:t>test</w:t>
      </w:r>
      <w:ins w:id="178" w:author="Charles Hall" w:date="2015-03-08T13:17:00Z">
        <w:r w:rsidR="006A38B0" w:rsidRPr="006A38B0">
          <w:t>s</w:t>
        </w:r>
      </w:ins>
      <w:r>
        <w:rPr>
          <w:w w:val="99"/>
        </w:rPr>
        <w:t xml:space="preserve"> </w:t>
      </w:r>
      <w:r>
        <w:t>based on the patients</w:t>
      </w:r>
      <w:ins w:id="179" w:author="Charles Hall" w:date="2015-03-08T13:19:00Z">
        <w:r w:rsidR="006A38B0">
          <w:t>’</w:t>
        </w:r>
      </w:ins>
      <w:r>
        <w:t xml:space="preserve"> co-morbidity and current clinical conditions. Data will not be missing at random,</w:t>
      </w:r>
      <w:r>
        <w:rPr>
          <w:spacing w:val="44"/>
        </w:rPr>
        <w:t xml:space="preserve"> </w:t>
      </w:r>
      <w:r>
        <w:t>instead</w:t>
      </w:r>
      <w:r>
        <w:rPr>
          <w:w w:val="99"/>
        </w:rPr>
        <w:t xml:space="preserve"> </w:t>
      </w:r>
      <w:r>
        <w:t>incomplete</w:t>
      </w:r>
      <w:r>
        <w:rPr>
          <w:spacing w:val="-7"/>
        </w:rPr>
        <w:t xml:space="preserve"> </w:t>
      </w:r>
      <w:r>
        <w:t>data</w:t>
      </w:r>
      <w:r>
        <w:rPr>
          <w:spacing w:val="-7"/>
        </w:rPr>
        <w:t xml:space="preserve"> </w:t>
      </w:r>
      <w:r>
        <w:t>will</w:t>
      </w:r>
      <w:r>
        <w:rPr>
          <w:spacing w:val="-7"/>
        </w:rPr>
        <w:t xml:space="preserve"> </w:t>
      </w:r>
      <w:r>
        <w:t>be</w:t>
      </w:r>
      <w:r>
        <w:rPr>
          <w:spacing w:val="-7"/>
        </w:rPr>
        <w:t xml:space="preserve"> </w:t>
      </w:r>
      <w:r>
        <w:t>associated</w:t>
      </w:r>
      <w:r>
        <w:rPr>
          <w:spacing w:val="-7"/>
        </w:rPr>
        <w:t xml:space="preserve"> </w:t>
      </w:r>
      <w:r>
        <w:t>with</w:t>
      </w:r>
      <w:r>
        <w:rPr>
          <w:spacing w:val="-7"/>
        </w:rPr>
        <w:t xml:space="preserve"> </w:t>
      </w:r>
      <w:r>
        <w:t>predictors</w:t>
      </w:r>
      <w:r>
        <w:rPr>
          <w:spacing w:val="-7"/>
        </w:rPr>
        <w:t xml:space="preserve"> </w:t>
      </w:r>
      <w:r>
        <w:t>and</w:t>
      </w:r>
      <w:r>
        <w:rPr>
          <w:spacing w:val="-7"/>
        </w:rPr>
        <w:t xml:space="preserve"> </w:t>
      </w:r>
      <w:r>
        <w:t>outcomes;</w:t>
      </w:r>
      <w:r>
        <w:rPr>
          <w:spacing w:val="-7"/>
        </w:rPr>
        <w:t xml:space="preserve"> </w:t>
      </w:r>
      <w:r>
        <w:t>this</w:t>
      </w:r>
      <w:r>
        <w:rPr>
          <w:spacing w:val="-7"/>
        </w:rPr>
        <w:t xml:space="preserve"> </w:t>
      </w:r>
      <w:r>
        <w:t>could</w:t>
      </w:r>
      <w:r>
        <w:rPr>
          <w:spacing w:val="-7"/>
        </w:rPr>
        <w:t xml:space="preserve"> </w:t>
      </w:r>
      <w:r>
        <w:t>lead</w:t>
      </w:r>
      <w:r>
        <w:rPr>
          <w:spacing w:val="-7"/>
        </w:rPr>
        <w:t xml:space="preserve"> </w:t>
      </w:r>
      <w:r>
        <w:t>to</w:t>
      </w:r>
      <w:r>
        <w:rPr>
          <w:spacing w:val="-7"/>
        </w:rPr>
        <w:t xml:space="preserve"> </w:t>
      </w:r>
      <w:r>
        <w:t>biased</w:t>
      </w:r>
      <w:r>
        <w:rPr>
          <w:spacing w:val="-7"/>
        </w:rPr>
        <w:t xml:space="preserve"> </w:t>
      </w:r>
      <w:r>
        <w:t>imputations.</w:t>
      </w:r>
    </w:p>
    <w:p w14:paraId="3A65B122" w14:textId="330E759A" w:rsidR="003C4974" w:rsidDel="006A38B0" w:rsidRDefault="00623D60">
      <w:pPr>
        <w:pStyle w:val="BodyText"/>
        <w:spacing w:before="89" w:line="280" w:lineRule="atLeast"/>
        <w:ind w:left="100" w:right="5986" w:firstLine="338"/>
        <w:jc w:val="both"/>
        <w:rPr>
          <w:del w:id="180" w:author="Charles Hall" w:date="2015-03-08T13:19:00Z"/>
        </w:rPr>
      </w:pPr>
      <w:r>
        <w:rPr>
          <w:noProof/>
          <w:lang w:bidi="he-IL"/>
        </w:rPr>
        <mc:AlternateContent>
          <mc:Choice Requires="wps">
            <w:drawing>
              <wp:anchor distT="0" distB="0" distL="114300" distR="114300" simplePos="0" relativeHeight="251659264" behindDoc="1" locked="0" layoutInCell="1" allowOverlap="1" wp14:anchorId="71A11006" wp14:editId="55A38075">
                <wp:simplePos x="0" y="0"/>
                <wp:positionH relativeFrom="page">
                  <wp:posOffset>6392545</wp:posOffset>
                </wp:positionH>
                <wp:positionV relativeFrom="paragraph">
                  <wp:posOffset>740410</wp:posOffset>
                </wp:positionV>
                <wp:extent cx="789305" cy="452120"/>
                <wp:effectExtent l="1270" t="1270" r="0" b="381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452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07981" w14:textId="77777777" w:rsidR="00CC2BE2" w:rsidRDefault="00CC2BE2">
                            <w:pPr>
                              <w:rPr>
                                <w:rFonts w:ascii="Arial" w:eastAsia="Arial" w:hAnsi="Arial" w:cs="Arial"/>
                                <w:sz w:val="12"/>
                                <w:szCs w:val="12"/>
                              </w:rPr>
                            </w:pPr>
                          </w:p>
                          <w:p w14:paraId="0EB23C35" w14:textId="77777777" w:rsidR="00CC2BE2" w:rsidRDefault="00CC2BE2">
                            <w:pPr>
                              <w:spacing w:before="10"/>
                              <w:rPr>
                                <w:rFonts w:ascii="Arial" w:eastAsia="Arial" w:hAnsi="Arial" w:cs="Arial"/>
                                <w:sz w:val="11"/>
                                <w:szCs w:val="11"/>
                              </w:rPr>
                            </w:pPr>
                          </w:p>
                          <w:p w14:paraId="66BC77EC" w14:textId="77777777" w:rsidR="00CC2BE2" w:rsidRDefault="00CC2BE2">
                            <w:pPr>
                              <w:spacing w:line="398" w:lineRule="auto"/>
                              <w:ind w:left="517" w:right="125"/>
                              <w:rPr>
                                <w:rFonts w:ascii="Arial" w:eastAsia="Arial" w:hAnsi="Arial" w:cs="Arial"/>
                                <w:sz w:val="12"/>
                                <w:szCs w:val="12"/>
                              </w:rPr>
                            </w:pPr>
                            <w:r>
                              <w:rPr>
                                <w:rFonts w:ascii="Arial"/>
                                <w:w w:val="106"/>
                                <w:sz w:val="12"/>
                              </w:rPr>
                              <w:t>Causation Imputation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1A11006" id="_x0000_t202" coordsize="21600,21600" o:spt="202" path="m,l,21600r21600,l21600,xe">
                <v:stroke joinstyle="miter"/>
                <v:path gradientshapeok="t" o:connecttype="rect"/>
              </v:shapetype>
              <v:shape id="Text Box 16" o:spid="_x0000_s1026" type="#_x0000_t202" style="position:absolute;left:0;text-align:left;margin-left:503.35pt;margin-top:58.3pt;width:62.15pt;height:35.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4HrwIAAKo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" filled="f" stroked="f">
                <v:textbox inset="0,0,0,0">
                  <w:txbxContent>
                    <w:p w14:paraId="70307981" w14:textId="77777777" w:rsidR="00CC2BE2" w:rsidRDefault="00CC2BE2">
                      <w:pPr>
                        <w:rPr>
                          <w:rFonts w:ascii="Arial" w:eastAsia="Arial" w:hAnsi="Arial" w:cs="Arial"/>
                          <w:sz w:val="12"/>
                          <w:szCs w:val="12"/>
                        </w:rPr>
                      </w:pPr>
                    </w:p>
                    <w:p w14:paraId="0EB23C35" w14:textId="77777777" w:rsidR="00CC2BE2" w:rsidRDefault="00CC2BE2">
                      <w:pPr>
                        <w:spacing w:before="10"/>
                        <w:rPr>
                          <w:rFonts w:ascii="Arial" w:eastAsia="Arial" w:hAnsi="Arial" w:cs="Arial"/>
                          <w:sz w:val="11"/>
                          <w:szCs w:val="11"/>
                        </w:rPr>
                      </w:pPr>
                    </w:p>
                    <w:p w14:paraId="66BC77EC" w14:textId="77777777" w:rsidR="00CC2BE2" w:rsidRDefault="00CC2BE2">
                      <w:pPr>
                        <w:spacing w:line="398" w:lineRule="auto"/>
                        <w:ind w:left="517" w:right="125"/>
                        <w:rPr>
                          <w:rFonts w:ascii="Arial" w:eastAsia="Arial" w:hAnsi="Arial" w:cs="Arial"/>
                          <w:sz w:val="12"/>
                          <w:szCs w:val="12"/>
                        </w:rPr>
                      </w:pPr>
                      <w:r>
                        <w:rPr>
                          <w:rFonts w:ascii="Arial"/>
                          <w:w w:val="106"/>
                          <w:sz w:val="12"/>
                        </w:rPr>
                        <w:t>Causation Imputation</w:t>
                      </w:r>
                    </w:p>
                  </w:txbxContent>
                </v:textbox>
                <w10:wrap anchorx="page"/>
              </v:shape>
            </w:pict>
          </mc:Fallback>
        </mc:AlternateContent>
      </w:r>
      <w:r>
        <w:rPr>
          <w:noProof/>
          <w:lang w:bidi="he-IL"/>
        </w:rPr>
        <mc:AlternateContent>
          <mc:Choice Requires="wpg">
            <w:drawing>
              <wp:anchor distT="0" distB="0" distL="114300" distR="114300" simplePos="0" relativeHeight="251657216" behindDoc="0" locked="0" layoutInCell="1" allowOverlap="1" wp14:anchorId="4AF0A4D9" wp14:editId="0826DC68">
                <wp:simplePos x="0" y="0"/>
                <wp:positionH relativeFrom="page">
                  <wp:posOffset>3740150</wp:posOffset>
                </wp:positionH>
                <wp:positionV relativeFrom="paragraph">
                  <wp:posOffset>76200</wp:posOffset>
                </wp:positionV>
                <wp:extent cx="3453765" cy="1132205"/>
                <wp:effectExtent l="6350" t="381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3765" cy="1132205"/>
                          <a:chOff x="5890" y="120"/>
                          <a:chExt cx="5439" cy="1783"/>
                        </a:xfrm>
                      </wpg:grpSpPr>
                      <pic:pic xmlns:pic="http://schemas.openxmlformats.org/drawingml/2006/picture">
                        <pic:nvPicPr>
                          <pic:cNvPr id="7"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890" y="120"/>
                            <a:ext cx="5439"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Text Box 14"/>
                        <wps:cNvSpPr txBox="1">
                          <a:spLocks noChangeArrowheads="1"/>
                        </wps:cNvSpPr>
                        <wps:spPr bwMode="auto">
                          <a:xfrm>
                            <a:off x="5996" y="215"/>
                            <a:ext cx="1194"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FD434" w14:textId="77777777" w:rsidR="00CC2BE2" w:rsidRDefault="00CC2BE2">
                              <w:pPr>
                                <w:spacing w:line="146" w:lineRule="exact"/>
                                <w:rPr>
                                  <w:rFonts w:ascii="Times New Roman" w:eastAsia="Times New Roman" w:hAnsi="Times New Roman" w:cs="Times New Roman"/>
                                  <w:sz w:val="14"/>
                                  <w:szCs w:val="14"/>
                                </w:rPr>
                              </w:pPr>
                              <w:r>
                                <w:rPr>
                                  <w:rFonts w:ascii="Times New Roman"/>
                                  <w:b/>
                                  <w:i/>
                                  <w:w w:val="102"/>
                                  <w:sz w:val="14"/>
                                </w:rPr>
                                <w:t>A</w:t>
                              </w:r>
                              <w:r>
                                <w:rPr>
                                  <w:rFonts w:ascii="Times New Roman"/>
                                  <w:b/>
                                  <w:i/>
                                  <w:spacing w:val="-1"/>
                                  <w:w w:val="102"/>
                                  <w:sz w:val="14"/>
                                </w:rPr>
                                <w:t>u</w:t>
                              </w:r>
                              <w:r>
                                <w:rPr>
                                  <w:rFonts w:ascii="Times New Roman"/>
                                  <w:b/>
                                  <w:i/>
                                  <w:w w:val="102"/>
                                  <w:sz w:val="14"/>
                                </w:rPr>
                                <w:t>xiliary</w:t>
                              </w:r>
                              <w:r>
                                <w:rPr>
                                  <w:rFonts w:ascii="Times New Roman"/>
                                  <w:b/>
                                  <w:i/>
                                  <w:spacing w:val="1"/>
                                  <w:sz w:val="14"/>
                                </w:rPr>
                                <w:t xml:space="preserve"> </w:t>
                              </w:r>
                              <w:r>
                                <w:rPr>
                                  <w:rFonts w:ascii="Times New Roman"/>
                                  <w:b/>
                                  <w:i/>
                                  <w:w w:val="102"/>
                                  <w:sz w:val="14"/>
                                </w:rPr>
                                <w:t>varia</w:t>
                              </w:r>
                              <w:r>
                                <w:rPr>
                                  <w:rFonts w:ascii="Times New Roman"/>
                                  <w:b/>
                                  <w:i/>
                                  <w:spacing w:val="-1"/>
                                  <w:w w:val="102"/>
                                  <w:sz w:val="14"/>
                                </w:rPr>
                                <w:t>b</w:t>
                              </w:r>
                              <w:r>
                                <w:rPr>
                                  <w:rFonts w:ascii="Times New Roman"/>
                                  <w:b/>
                                  <w:i/>
                                  <w:w w:val="102"/>
                                  <w:sz w:val="14"/>
                                </w:rPr>
                                <w:t>le</w:t>
                              </w:r>
                              <w:r>
                                <w:rPr>
                                  <w:rFonts w:ascii="Times New Roman"/>
                                  <w:b/>
                                  <w:i/>
                                  <w:spacing w:val="1"/>
                                  <w:sz w:val="14"/>
                                </w:rPr>
                                <w:t xml:space="preserve"> </w:t>
                              </w:r>
                              <w:r>
                                <w:rPr>
                                  <w:rFonts w:ascii="Times New Roman"/>
                                  <w:b/>
                                  <w:i/>
                                  <w:w w:val="102"/>
                                  <w:sz w:val="14"/>
                                </w:rPr>
                                <w:t>1</w:t>
                              </w:r>
                            </w:p>
                            <w:p w14:paraId="7AAC9AB7" w14:textId="77777777" w:rsidR="00CC2BE2" w:rsidRDefault="00CC2BE2">
                              <w:pPr>
                                <w:spacing w:before="5" w:line="256" w:lineRule="auto"/>
                                <w:rPr>
                                  <w:rFonts w:ascii="Times New Roman" w:eastAsia="Times New Roman" w:hAnsi="Times New Roman" w:cs="Times New Roman"/>
                                  <w:sz w:val="12"/>
                                  <w:szCs w:val="12"/>
                                </w:rPr>
                              </w:pPr>
                              <w:r>
                                <w:rPr>
                                  <w:rFonts w:ascii="Times New Roman"/>
                                  <w:w w:val="106"/>
                                  <w:sz w:val="12"/>
                                </w:rPr>
                                <w:t>Low</w:t>
                              </w:r>
                              <w:r>
                                <w:rPr>
                                  <w:rFonts w:ascii="Times New Roman"/>
                                  <w:spacing w:val="1"/>
                                  <w:sz w:val="12"/>
                                </w:rPr>
                                <w:t xml:space="preserve"> </w:t>
                              </w:r>
                              <w:r>
                                <w:rPr>
                                  <w:rFonts w:ascii="Times New Roman"/>
                                  <w:w w:val="106"/>
                                  <w:sz w:val="12"/>
                                </w:rPr>
                                <w:t>peripheral</w:t>
                              </w:r>
                              <w:r>
                                <w:rPr>
                                  <w:rFonts w:ascii="Times New Roman"/>
                                  <w:spacing w:val="2"/>
                                  <w:sz w:val="12"/>
                                </w:rPr>
                                <w:t xml:space="preserve"> </w:t>
                              </w:r>
                              <w:r>
                                <w:rPr>
                                  <w:rFonts w:ascii="Times New Roman"/>
                                  <w:w w:val="106"/>
                                  <w:sz w:val="12"/>
                                </w:rPr>
                                <w:t>ox</w:t>
                              </w:r>
                              <w:r>
                                <w:rPr>
                                  <w:rFonts w:ascii="Times New Roman"/>
                                  <w:spacing w:val="-1"/>
                                  <w:w w:val="106"/>
                                  <w:sz w:val="12"/>
                                </w:rPr>
                                <w:t>y</w:t>
                              </w:r>
                              <w:r>
                                <w:rPr>
                                  <w:rFonts w:ascii="Times New Roman"/>
                                  <w:w w:val="106"/>
                                  <w:sz w:val="12"/>
                                </w:rPr>
                                <w:t>gen saturation</w:t>
                              </w:r>
                            </w:p>
                          </w:txbxContent>
                        </wps:txbx>
                        <wps:bodyPr rot="0" vert="horz" wrap="square" lIns="0" tIns="0" rIns="0" bIns="0" anchor="t" anchorCtr="0" upright="1">
                          <a:noAutofit/>
                        </wps:bodyPr>
                      </wps:wsp>
                      <wps:wsp>
                        <wps:cNvPr id="9" name="Text Box 13"/>
                        <wps:cNvSpPr txBox="1">
                          <a:spLocks noChangeArrowheads="1"/>
                        </wps:cNvSpPr>
                        <wps:spPr bwMode="auto">
                          <a:xfrm>
                            <a:off x="7694" y="224"/>
                            <a:ext cx="1141"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CBD39" w14:textId="77777777" w:rsidR="00CC2BE2" w:rsidRDefault="00CC2BE2">
                              <w:pPr>
                                <w:spacing w:line="213" w:lineRule="exact"/>
                                <w:rPr>
                                  <w:rFonts w:ascii="Arial" w:eastAsia="Arial" w:hAnsi="Arial" w:cs="Arial"/>
                                  <w:sz w:val="21"/>
                                  <w:szCs w:val="21"/>
                                </w:rPr>
                              </w:pPr>
                              <w:r>
                                <w:rPr>
                                  <w:rFonts w:ascii="Arial"/>
                                  <w:w w:val="99"/>
                                  <w:sz w:val="21"/>
                                </w:rPr>
                                <w:t>Pred</w:t>
                              </w:r>
                              <w:r>
                                <w:rPr>
                                  <w:rFonts w:ascii="Arial"/>
                                  <w:spacing w:val="-2"/>
                                  <w:w w:val="99"/>
                                  <w:sz w:val="21"/>
                                </w:rPr>
                                <w:t>i</w:t>
                              </w:r>
                              <w:r>
                                <w:rPr>
                                  <w:rFonts w:ascii="Arial"/>
                                  <w:w w:val="99"/>
                                  <w:sz w:val="21"/>
                                </w:rPr>
                                <w:t>ctor</w:t>
                              </w:r>
                              <w:r>
                                <w:rPr>
                                  <w:rFonts w:ascii="Arial"/>
                                  <w:spacing w:val="-2"/>
                                  <w:sz w:val="21"/>
                                </w:rPr>
                                <w:t xml:space="preserve"> </w:t>
                              </w:r>
                              <w:r>
                                <w:rPr>
                                  <w:rFonts w:ascii="Arial"/>
                                  <w:w w:val="99"/>
                                  <w:sz w:val="21"/>
                                </w:rPr>
                                <w:t>1</w:t>
                              </w:r>
                            </w:p>
                            <w:p w14:paraId="0CC3E936" w14:textId="77777777" w:rsidR="00CC2BE2" w:rsidRDefault="00CC2BE2">
                              <w:pPr>
                                <w:spacing w:before="8" w:line="137" w:lineRule="exact"/>
                                <w:rPr>
                                  <w:rFonts w:ascii="Times New Roman" w:eastAsia="Times New Roman" w:hAnsi="Times New Roman" w:cs="Times New Roman"/>
                                  <w:sz w:val="12"/>
                                  <w:szCs w:val="12"/>
                                </w:rPr>
                              </w:pPr>
                              <w:r>
                                <w:rPr>
                                  <w:rFonts w:ascii="Times New Roman"/>
                                  <w:w w:val="106"/>
                                  <w:sz w:val="12"/>
                                </w:rPr>
                                <w:t>Beginning</w:t>
                              </w:r>
                              <w:r>
                                <w:rPr>
                                  <w:rFonts w:ascii="Times New Roman"/>
                                  <w:spacing w:val="2"/>
                                  <w:sz w:val="12"/>
                                </w:rPr>
                                <w:t xml:space="preserve"> </w:t>
                              </w:r>
                              <w:r>
                                <w:rPr>
                                  <w:rFonts w:ascii="Times New Roman"/>
                                  <w:w w:val="106"/>
                                  <w:sz w:val="12"/>
                                </w:rPr>
                                <w:t>Pneu</w:t>
                              </w:r>
                              <w:r>
                                <w:rPr>
                                  <w:rFonts w:ascii="Times New Roman"/>
                                  <w:spacing w:val="-2"/>
                                  <w:w w:val="106"/>
                                  <w:sz w:val="12"/>
                                </w:rPr>
                                <w:t>m</w:t>
                              </w:r>
                              <w:r>
                                <w:rPr>
                                  <w:rFonts w:ascii="Times New Roman"/>
                                  <w:w w:val="106"/>
                                  <w:sz w:val="12"/>
                                </w:rPr>
                                <w:t>onia</w:t>
                              </w:r>
                            </w:p>
                          </w:txbxContent>
                        </wps:txbx>
                        <wps:bodyPr rot="0" vert="horz" wrap="square" lIns="0" tIns="0" rIns="0" bIns="0" anchor="t" anchorCtr="0" upright="1">
                          <a:noAutofit/>
                        </wps:bodyPr>
                      </wps:wsp>
                      <wps:wsp>
                        <wps:cNvPr id="10" name="Text Box 12"/>
                        <wps:cNvSpPr txBox="1">
                          <a:spLocks noChangeArrowheads="1"/>
                        </wps:cNvSpPr>
                        <wps:spPr bwMode="auto">
                          <a:xfrm>
                            <a:off x="6602" y="819"/>
                            <a:ext cx="66"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D0EED4" w14:textId="77777777" w:rsidR="00CC2BE2" w:rsidRDefault="00CC2BE2">
                              <w:pPr>
                                <w:spacing w:line="112" w:lineRule="exact"/>
                                <w:rPr>
                                  <w:rFonts w:ascii="Arial" w:eastAsia="Arial" w:hAnsi="Arial" w:cs="Arial"/>
                                  <w:sz w:val="11"/>
                                  <w:szCs w:val="11"/>
                                </w:rPr>
                              </w:pPr>
                              <w:r>
                                <w:rPr>
                                  <w:rFonts w:ascii="Arial"/>
                                  <w:w w:val="102"/>
                                  <w:sz w:val="11"/>
                                </w:rPr>
                                <w:t>+</w:t>
                              </w:r>
                            </w:p>
                          </w:txbxContent>
                        </wps:txbx>
                        <wps:bodyPr rot="0" vert="horz" wrap="square" lIns="0" tIns="0" rIns="0" bIns="0" anchor="t" anchorCtr="0" upright="1">
                          <a:noAutofit/>
                        </wps:bodyPr>
                      </wps:wsp>
                      <wps:wsp>
                        <wps:cNvPr id="11" name="Text Box 11"/>
                        <wps:cNvSpPr txBox="1">
                          <a:spLocks noChangeArrowheads="1"/>
                        </wps:cNvSpPr>
                        <wps:spPr bwMode="auto">
                          <a:xfrm>
                            <a:off x="9829" y="233"/>
                            <a:ext cx="1301" cy="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9EAC07" w14:textId="77777777" w:rsidR="00CC2BE2" w:rsidRDefault="00CC2BE2">
                              <w:pPr>
                                <w:spacing w:line="213" w:lineRule="exact"/>
                                <w:rPr>
                                  <w:rFonts w:ascii="Arial" w:eastAsia="Arial" w:hAnsi="Arial" w:cs="Arial"/>
                                  <w:sz w:val="21"/>
                                  <w:szCs w:val="21"/>
                                </w:rPr>
                              </w:pPr>
                              <w:r>
                                <w:rPr>
                                  <w:rFonts w:ascii="Arial"/>
                                  <w:w w:val="99"/>
                                  <w:sz w:val="21"/>
                                </w:rPr>
                                <w:t>Outco</w:t>
                              </w:r>
                              <w:r>
                                <w:rPr>
                                  <w:rFonts w:ascii="Arial"/>
                                  <w:spacing w:val="-1"/>
                                  <w:w w:val="99"/>
                                  <w:sz w:val="21"/>
                                </w:rPr>
                                <w:t>m</w:t>
                              </w:r>
                              <w:r>
                                <w:rPr>
                                  <w:rFonts w:ascii="Arial"/>
                                  <w:w w:val="99"/>
                                  <w:sz w:val="21"/>
                                </w:rPr>
                                <w:t>e</w:t>
                              </w:r>
                            </w:p>
                            <w:p w14:paraId="403A8DFE" w14:textId="77777777" w:rsidR="00CC2BE2" w:rsidRDefault="00CC2BE2">
                              <w:pPr>
                                <w:spacing w:before="5" w:line="256" w:lineRule="auto"/>
                                <w:rPr>
                                  <w:rFonts w:ascii="Times New Roman" w:eastAsia="Times New Roman" w:hAnsi="Times New Roman" w:cs="Times New Roman"/>
                                  <w:sz w:val="12"/>
                                  <w:szCs w:val="12"/>
                                </w:rPr>
                              </w:pPr>
                              <w:r>
                                <w:rPr>
                                  <w:rFonts w:ascii="Times New Roman"/>
                                  <w:w w:val="106"/>
                                  <w:sz w:val="12"/>
                                </w:rPr>
                                <w:t>S</w:t>
                              </w:r>
                              <w:r>
                                <w:rPr>
                                  <w:rFonts w:ascii="Times New Roman"/>
                                  <w:spacing w:val="-1"/>
                                  <w:w w:val="106"/>
                                  <w:sz w:val="12"/>
                                </w:rPr>
                                <w:t>e</w:t>
                              </w:r>
                              <w:r>
                                <w:rPr>
                                  <w:rFonts w:ascii="Times New Roman"/>
                                  <w:w w:val="106"/>
                                  <w:sz w:val="12"/>
                                </w:rPr>
                                <w:t>vere</w:t>
                              </w:r>
                              <w:r>
                                <w:rPr>
                                  <w:rFonts w:ascii="Times New Roman"/>
                                  <w:spacing w:val="1"/>
                                  <w:sz w:val="12"/>
                                </w:rPr>
                                <w:t xml:space="preserve"> </w:t>
                              </w:r>
                              <w:r>
                                <w:rPr>
                                  <w:rFonts w:ascii="Times New Roman"/>
                                  <w:w w:val="106"/>
                                  <w:sz w:val="12"/>
                                </w:rPr>
                                <w:t>respiratory</w:t>
                              </w:r>
                              <w:r>
                                <w:rPr>
                                  <w:rFonts w:ascii="Times New Roman"/>
                                  <w:spacing w:val="2"/>
                                  <w:sz w:val="12"/>
                                </w:rPr>
                                <w:t xml:space="preserve"> </w:t>
                              </w:r>
                              <w:r>
                                <w:rPr>
                                  <w:rFonts w:ascii="Times New Roman"/>
                                  <w:w w:val="106"/>
                                  <w:sz w:val="12"/>
                                </w:rPr>
                                <w:t>failure leading</w:t>
                              </w:r>
                              <w:r>
                                <w:rPr>
                                  <w:rFonts w:ascii="Times New Roman"/>
                                  <w:spacing w:val="2"/>
                                  <w:sz w:val="12"/>
                                </w:rPr>
                                <w:t xml:space="preserve"> </w:t>
                              </w:r>
                              <w:r>
                                <w:rPr>
                                  <w:rFonts w:ascii="Times New Roman"/>
                                  <w:w w:val="106"/>
                                  <w:sz w:val="12"/>
                                </w:rPr>
                                <w:t>to</w:t>
                              </w:r>
                              <w:r>
                                <w:rPr>
                                  <w:rFonts w:ascii="Times New Roman"/>
                                  <w:spacing w:val="2"/>
                                  <w:sz w:val="12"/>
                                </w:rPr>
                                <w:t xml:space="preserve"> </w:t>
                              </w:r>
                              <w:r>
                                <w:rPr>
                                  <w:rFonts w:ascii="Times New Roman"/>
                                  <w:spacing w:val="-2"/>
                                  <w:w w:val="106"/>
                                  <w:sz w:val="12"/>
                                </w:rPr>
                                <w:t>m</w:t>
                              </w:r>
                              <w:r>
                                <w:rPr>
                                  <w:rFonts w:ascii="Times New Roman"/>
                                  <w:w w:val="106"/>
                                  <w:sz w:val="12"/>
                                </w:rPr>
                                <w:t>echanical ventilation</w:t>
                              </w:r>
                            </w:p>
                          </w:txbxContent>
                        </wps:txbx>
                        <wps:bodyPr rot="0" vert="horz" wrap="square" lIns="0" tIns="0" rIns="0" bIns="0" anchor="t" anchorCtr="0" upright="1">
                          <a:noAutofit/>
                        </wps:bodyPr>
                      </wps:wsp>
                      <wps:wsp>
                        <wps:cNvPr id="12" name="Text Box 10"/>
                        <wps:cNvSpPr txBox="1">
                          <a:spLocks noChangeArrowheads="1"/>
                        </wps:cNvSpPr>
                        <wps:spPr bwMode="auto">
                          <a:xfrm>
                            <a:off x="5992" y="1055"/>
                            <a:ext cx="1186"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3C20E" w14:textId="77777777" w:rsidR="00CC2BE2" w:rsidRDefault="00CC2BE2">
                              <w:pPr>
                                <w:spacing w:line="146" w:lineRule="exact"/>
                                <w:rPr>
                                  <w:rFonts w:ascii="Times New Roman" w:eastAsia="Times New Roman" w:hAnsi="Times New Roman" w:cs="Times New Roman"/>
                                  <w:sz w:val="14"/>
                                  <w:szCs w:val="14"/>
                                </w:rPr>
                              </w:pPr>
                              <w:r>
                                <w:rPr>
                                  <w:rFonts w:ascii="Times New Roman"/>
                                  <w:b/>
                                  <w:i/>
                                  <w:w w:val="102"/>
                                  <w:sz w:val="14"/>
                                </w:rPr>
                                <w:t>A</w:t>
                              </w:r>
                              <w:r>
                                <w:rPr>
                                  <w:rFonts w:ascii="Times New Roman"/>
                                  <w:b/>
                                  <w:i/>
                                  <w:spacing w:val="-1"/>
                                  <w:w w:val="102"/>
                                  <w:sz w:val="14"/>
                                </w:rPr>
                                <w:t>u</w:t>
                              </w:r>
                              <w:r>
                                <w:rPr>
                                  <w:rFonts w:ascii="Times New Roman"/>
                                  <w:b/>
                                  <w:i/>
                                  <w:w w:val="102"/>
                                  <w:sz w:val="14"/>
                                </w:rPr>
                                <w:t>xiliary</w:t>
                              </w:r>
                              <w:r>
                                <w:rPr>
                                  <w:rFonts w:ascii="Times New Roman"/>
                                  <w:b/>
                                  <w:i/>
                                  <w:spacing w:val="1"/>
                                  <w:sz w:val="14"/>
                                </w:rPr>
                                <w:t xml:space="preserve"> </w:t>
                              </w:r>
                              <w:r>
                                <w:rPr>
                                  <w:rFonts w:ascii="Times New Roman"/>
                                  <w:b/>
                                  <w:i/>
                                  <w:w w:val="102"/>
                                  <w:sz w:val="14"/>
                                </w:rPr>
                                <w:t>varia</w:t>
                              </w:r>
                              <w:r>
                                <w:rPr>
                                  <w:rFonts w:ascii="Times New Roman"/>
                                  <w:b/>
                                  <w:i/>
                                  <w:spacing w:val="-1"/>
                                  <w:w w:val="102"/>
                                  <w:sz w:val="14"/>
                                </w:rPr>
                                <w:t>b</w:t>
                              </w:r>
                              <w:r>
                                <w:rPr>
                                  <w:rFonts w:ascii="Times New Roman"/>
                                  <w:b/>
                                  <w:i/>
                                  <w:w w:val="102"/>
                                  <w:sz w:val="14"/>
                                </w:rPr>
                                <w:t>le</w:t>
                              </w:r>
                              <w:r>
                                <w:rPr>
                                  <w:rFonts w:ascii="Times New Roman"/>
                                  <w:b/>
                                  <w:i/>
                                  <w:spacing w:val="1"/>
                                  <w:sz w:val="14"/>
                                </w:rPr>
                                <w:t xml:space="preserve"> </w:t>
                              </w:r>
                              <w:r>
                                <w:rPr>
                                  <w:rFonts w:ascii="Times New Roman"/>
                                  <w:b/>
                                  <w:i/>
                                  <w:w w:val="102"/>
                                  <w:sz w:val="14"/>
                                </w:rPr>
                                <w:t>2</w:t>
                              </w:r>
                            </w:p>
                            <w:p w14:paraId="50B8776A" w14:textId="77777777" w:rsidR="00CC2BE2" w:rsidRDefault="00CC2BE2">
                              <w:pPr>
                                <w:spacing w:before="7" w:line="137" w:lineRule="exact"/>
                                <w:rPr>
                                  <w:rFonts w:ascii="Times New Roman" w:eastAsia="Times New Roman" w:hAnsi="Times New Roman" w:cs="Times New Roman"/>
                                  <w:sz w:val="12"/>
                                  <w:szCs w:val="12"/>
                                </w:rPr>
                              </w:pPr>
                              <w:r>
                                <w:rPr>
                                  <w:rFonts w:ascii="Times New Roman"/>
                                  <w:w w:val="106"/>
                                  <w:sz w:val="12"/>
                                </w:rPr>
                                <w:t>Ox</w:t>
                              </w:r>
                              <w:r>
                                <w:rPr>
                                  <w:rFonts w:ascii="Times New Roman"/>
                                  <w:spacing w:val="-1"/>
                                  <w:w w:val="106"/>
                                  <w:sz w:val="12"/>
                                </w:rPr>
                                <w:t>y</w:t>
                              </w:r>
                              <w:r>
                                <w:rPr>
                                  <w:rFonts w:ascii="Times New Roman"/>
                                  <w:w w:val="106"/>
                                  <w:sz w:val="12"/>
                                </w:rPr>
                                <w:t>gen</w:t>
                              </w:r>
                              <w:r>
                                <w:rPr>
                                  <w:rFonts w:ascii="Times New Roman"/>
                                  <w:spacing w:val="2"/>
                                  <w:sz w:val="12"/>
                                </w:rPr>
                                <w:t xml:space="preserve"> </w:t>
                              </w:r>
                              <w:r>
                                <w:rPr>
                                  <w:rFonts w:ascii="Times New Roman"/>
                                  <w:spacing w:val="-1"/>
                                  <w:w w:val="106"/>
                                  <w:sz w:val="12"/>
                                </w:rPr>
                                <w:t>T</w:t>
                              </w:r>
                              <w:r>
                                <w:rPr>
                                  <w:rFonts w:ascii="Times New Roman"/>
                                  <w:w w:val="106"/>
                                  <w:sz w:val="12"/>
                                </w:rPr>
                                <w:t>herapy</w:t>
                              </w:r>
                            </w:p>
                          </w:txbxContent>
                        </wps:txbx>
                        <wps:bodyPr rot="0" vert="horz" wrap="square" lIns="0" tIns="0" rIns="0" bIns="0" anchor="t" anchorCtr="0" upright="1">
                          <a:noAutofit/>
                        </wps:bodyPr>
                      </wps:wsp>
                      <wps:wsp>
                        <wps:cNvPr id="13" name="Text Box 9"/>
                        <wps:cNvSpPr txBox="1">
                          <a:spLocks noChangeArrowheads="1"/>
                        </wps:cNvSpPr>
                        <wps:spPr bwMode="auto">
                          <a:xfrm>
                            <a:off x="10117" y="1204"/>
                            <a:ext cx="571"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1F4A7" w14:textId="77777777" w:rsidR="00CC2BE2" w:rsidRDefault="00CC2BE2">
                              <w:pPr>
                                <w:spacing w:line="208" w:lineRule="exact"/>
                                <w:rPr>
                                  <w:rFonts w:ascii="Arial" w:eastAsia="Arial" w:hAnsi="Arial" w:cs="Arial"/>
                                  <w:sz w:val="21"/>
                                  <w:szCs w:val="21"/>
                                </w:rPr>
                              </w:pPr>
                              <w:r>
                                <w:rPr>
                                  <w:rFonts w:ascii="Arial"/>
                                  <w:b/>
                                  <w:w w:val="102"/>
                                  <w:sz w:val="14"/>
                                </w:rPr>
                                <w:t>Legend</w:t>
                              </w:r>
                              <w:r>
                                <w:rPr>
                                  <w:rFonts w:ascii="Arial"/>
                                  <w:color w:val="FFFFFF"/>
                                  <w:w w:val="99"/>
                                  <w:sz w:val="21"/>
                                </w:rPr>
                                <w:t>:</w:t>
                              </w:r>
                            </w:p>
                          </w:txbxContent>
                        </wps:txbx>
                        <wps:bodyPr rot="0" vert="horz" wrap="square" lIns="0" tIns="0" rIns="0" bIns="0" anchor="t" anchorCtr="0" upright="1">
                          <a:noAutofit/>
                        </wps:bodyPr>
                      </wps:wsp>
                      <wps:wsp>
                        <wps:cNvPr id="14" name="Text Box 8"/>
                        <wps:cNvSpPr txBox="1">
                          <a:spLocks noChangeArrowheads="1"/>
                        </wps:cNvSpPr>
                        <wps:spPr bwMode="auto">
                          <a:xfrm>
                            <a:off x="6602" y="1590"/>
                            <a:ext cx="66"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E5ED9" w14:textId="77777777" w:rsidR="00CC2BE2" w:rsidRDefault="00CC2BE2">
                              <w:pPr>
                                <w:spacing w:line="112" w:lineRule="exact"/>
                                <w:rPr>
                                  <w:rFonts w:ascii="Arial" w:eastAsia="Arial" w:hAnsi="Arial" w:cs="Arial"/>
                                  <w:sz w:val="11"/>
                                  <w:szCs w:val="11"/>
                                </w:rPr>
                              </w:pPr>
                              <w:r>
                                <w:rPr>
                                  <w:rFonts w:ascii="Arial"/>
                                  <w:w w:val="102"/>
                                  <w:sz w:val="11"/>
                                </w:rPr>
                                <w:t>=</w:t>
                              </w:r>
                            </w:p>
                          </w:txbxContent>
                        </wps:txbx>
                        <wps:bodyPr rot="0" vert="horz" wrap="square" lIns="0" tIns="0" rIns="0" bIns="0" anchor="t" anchorCtr="0" upright="1">
                          <a:noAutofit/>
                        </wps:bodyPr>
                      </wps:wsp>
                      <wps:wsp>
                        <wps:cNvPr id="15" name="Text Box 7"/>
                        <wps:cNvSpPr txBox="1">
                          <a:spLocks noChangeArrowheads="1"/>
                        </wps:cNvSpPr>
                        <wps:spPr bwMode="auto">
                          <a:xfrm>
                            <a:off x="7675" y="1234"/>
                            <a:ext cx="1333"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05104" w14:textId="77777777" w:rsidR="00CC2BE2" w:rsidRDefault="00CC2BE2">
                              <w:pPr>
                                <w:spacing w:line="213" w:lineRule="exact"/>
                                <w:rPr>
                                  <w:rFonts w:ascii="Arial" w:eastAsia="Arial" w:hAnsi="Arial" w:cs="Arial"/>
                                  <w:sz w:val="21"/>
                                  <w:szCs w:val="21"/>
                                </w:rPr>
                              </w:pPr>
                              <w:r>
                                <w:rPr>
                                  <w:rFonts w:ascii="Arial"/>
                                  <w:w w:val="99"/>
                                  <w:sz w:val="21"/>
                                </w:rPr>
                                <w:t>Pred</w:t>
                              </w:r>
                              <w:r>
                                <w:rPr>
                                  <w:rFonts w:ascii="Arial"/>
                                  <w:spacing w:val="-2"/>
                                  <w:w w:val="99"/>
                                  <w:sz w:val="21"/>
                                </w:rPr>
                                <w:t>i</w:t>
                              </w:r>
                              <w:r>
                                <w:rPr>
                                  <w:rFonts w:ascii="Arial"/>
                                  <w:w w:val="99"/>
                                  <w:sz w:val="21"/>
                                </w:rPr>
                                <w:t>ctor</w:t>
                              </w:r>
                              <w:r>
                                <w:rPr>
                                  <w:rFonts w:ascii="Arial"/>
                                  <w:spacing w:val="-2"/>
                                  <w:sz w:val="21"/>
                                </w:rPr>
                                <w:t xml:space="preserve"> </w:t>
                              </w:r>
                              <w:r>
                                <w:rPr>
                                  <w:rFonts w:ascii="Arial"/>
                                  <w:w w:val="99"/>
                                  <w:sz w:val="21"/>
                                </w:rPr>
                                <w:t>2</w:t>
                              </w:r>
                            </w:p>
                            <w:p w14:paraId="5AC0D115" w14:textId="77777777" w:rsidR="00CC2BE2" w:rsidRDefault="00CC2BE2">
                              <w:pPr>
                                <w:spacing w:before="4" w:line="254" w:lineRule="auto"/>
                                <w:rPr>
                                  <w:rFonts w:ascii="Times New Roman" w:eastAsia="Times New Roman" w:hAnsi="Times New Roman" w:cs="Times New Roman"/>
                                  <w:sz w:val="12"/>
                                  <w:szCs w:val="12"/>
                                </w:rPr>
                              </w:pPr>
                              <w:r>
                                <w:rPr>
                                  <w:rFonts w:ascii="Times New Roman"/>
                                  <w:w w:val="106"/>
                                  <w:sz w:val="12"/>
                                </w:rPr>
                                <w:t>Arte</w:t>
                              </w:r>
                              <w:r>
                                <w:rPr>
                                  <w:rFonts w:ascii="Times New Roman"/>
                                  <w:spacing w:val="-1"/>
                                  <w:w w:val="106"/>
                                  <w:sz w:val="12"/>
                                </w:rPr>
                                <w:t>r</w:t>
                              </w:r>
                              <w:r>
                                <w:rPr>
                                  <w:rFonts w:ascii="Times New Roman"/>
                                  <w:w w:val="106"/>
                                  <w:sz w:val="12"/>
                                </w:rPr>
                                <w:t>ial</w:t>
                              </w:r>
                              <w:r>
                                <w:rPr>
                                  <w:rFonts w:ascii="Times New Roman"/>
                                  <w:spacing w:val="1"/>
                                  <w:sz w:val="12"/>
                                </w:rPr>
                                <w:t xml:space="preserve"> </w:t>
                              </w:r>
                              <w:r>
                                <w:rPr>
                                  <w:rFonts w:ascii="Times New Roman"/>
                                  <w:w w:val="106"/>
                                  <w:sz w:val="12"/>
                                </w:rPr>
                                <w:t>blood</w:t>
                              </w:r>
                              <w:r>
                                <w:rPr>
                                  <w:rFonts w:ascii="Times New Roman"/>
                                  <w:spacing w:val="2"/>
                                  <w:sz w:val="12"/>
                                </w:rPr>
                                <w:t xml:space="preserve"> </w:t>
                              </w:r>
                              <w:r>
                                <w:rPr>
                                  <w:rFonts w:ascii="Times New Roman"/>
                                  <w:w w:val="106"/>
                                  <w:sz w:val="12"/>
                                </w:rPr>
                                <w:t>gas</w:t>
                              </w:r>
                              <w:r>
                                <w:rPr>
                                  <w:rFonts w:ascii="Times New Roman"/>
                                  <w:spacing w:val="2"/>
                                  <w:sz w:val="12"/>
                                </w:rPr>
                                <w:t xml:space="preserve"> </w:t>
                              </w:r>
                              <w:r>
                                <w:rPr>
                                  <w:rFonts w:ascii="Times New Roman"/>
                                  <w:w w:val="106"/>
                                  <w:sz w:val="12"/>
                                </w:rPr>
                                <w:t>ox</w:t>
                              </w:r>
                              <w:r>
                                <w:rPr>
                                  <w:rFonts w:ascii="Times New Roman"/>
                                  <w:spacing w:val="-1"/>
                                  <w:w w:val="106"/>
                                  <w:sz w:val="12"/>
                                </w:rPr>
                                <w:t>y</w:t>
                              </w:r>
                              <w:r>
                                <w:rPr>
                                  <w:rFonts w:ascii="Times New Roman"/>
                                  <w:w w:val="106"/>
                                  <w:sz w:val="12"/>
                                </w:rPr>
                                <w:t>gen concentration</w:t>
                              </w:r>
                              <w:r>
                                <w:rPr>
                                  <w:rFonts w:ascii="Times New Roman"/>
                                  <w:spacing w:val="2"/>
                                  <w:sz w:val="12"/>
                                </w:rPr>
                                <w:t xml:space="preserve"> </w:t>
                              </w:r>
                              <w:r>
                                <w:rPr>
                                  <w:rFonts w:ascii="Times New Roman"/>
                                  <w:w w:val="106"/>
                                  <w:sz w:val="12"/>
                                </w:rPr>
                                <w:t>decr</w:t>
                              </w:r>
                              <w:r>
                                <w:rPr>
                                  <w:rFonts w:ascii="Times New Roman"/>
                                  <w:spacing w:val="-1"/>
                                  <w:w w:val="106"/>
                                  <w:sz w:val="12"/>
                                </w:rPr>
                                <w:t>e</w:t>
                              </w:r>
                              <w:r>
                                <w:rPr>
                                  <w:rFonts w:ascii="Times New Roman"/>
                                  <w:w w:val="106"/>
                                  <w:sz w:val="12"/>
                                </w:rPr>
                                <w:t>ases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AF0A4D9" id="Group 6" o:spid="_x0000_s1027" style="position:absolute;left:0;text-align:left;margin-left:294.5pt;margin-top:6pt;width:271.95pt;height:89.15pt;z-index:251657216;mso-position-horizontal-relative:page" coordorigin="5890,120" coordsize="5439,17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5890;top:120;width:5439;height:17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2qpfEAAAA2gAAAA8AAABkcnMvZG93bnJldi54bWxEj0FrwkAUhO+C/2F5Qi9SNxXREl3FKkVv&#10;xajQ3p7ZZxLMvo3ZVeO/dwuCx2FmvmEms8aU4kq1Kywr+OhFIIhTqwvOFOy23++fIJxH1lhaJgV3&#10;cjCbtlsTjLW98Yauic9EgLCLUUHufRVL6dKcDLqerYiDd7S1QR9knUld4y3ATSn7UTSUBgsOCzlW&#10;tMgpPSUXo+ByX/J5e/j71Xaw2Hf7yc/qa39U6q3TzMcgPDX+FX6211rBCP6vhBsgp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e2qpfEAAAA2gAAAA8AAAAAAAAAAAAAAAAA&#10;nwIAAGRycy9kb3ducmV2LnhtbFBLBQYAAAAABAAEAPcAAACQAwAAAAA=&#10;">
                  <v:imagedata r:id="rId11" o:title=""/>
                </v:shape>
                <v:shape id="Text Box 14" o:spid="_x0000_s1029" type="#_x0000_t202" style="position:absolute;left:5996;top:215;width:1194;height: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14:paraId="3BEFD434" w14:textId="77777777" w:rsidR="00CC2BE2" w:rsidRDefault="00CC2BE2">
                        <w:pPr>
                          <w:spacing w:line="146" w:lineRule="exact"/>
                          <w:rPr>
                            <w:rFonts w:ascii="Times New Roman" w:eastAsia="Times New Roman" w:hAnsi="Times New Roman" w:cs="Times New Roman"/>
                            <w:sz w:val="14"/>
                            <w:szCs w:val="14"/>
                          </w:rPr>
                        </w:pPr>
                        <w:r>
                          <w:rPr>
                            <w:rFonts w:ascii="Times New Roman"/>
                            <w:b/>
                            <w:i/>
                            <w:w w:val="102"/>
                            <w:sz w:val="14"/>
                          </w:rPr>
                          <w:t>A</w:t>
                        </w:r>
                        <w:r>
                          <w:rPr>
                            <w:rFonts w:ascii="Times New Roman"/>
                            <w:b/>
                            <w:i/>
                            <w:spacing w:val="-1"/>
                            <w:w w:val="102"/>
                            <w:sz w:val="14"/>
                          </w:rPr>
                          <w:t>u</w:t>
                        </w:r>
                        <w:r>
                          <w:rPr>
                            <w:rFonts w:ascii="Times New Roman"/>
                            <w:b/>
                            <w:i/>
                            <w:w w:val="102"/>
                            <w:sz w:val="14"/>
                          </w:rPr>
                          <w:t>xiliary</w:t>
                        </w:r>
                        <w:r>
                          <w:rPr>
                            <w:rFonts w:ascii="Times New Roman"/>
                            <w:b/>
                            <w:i/>
                            <w:spacing w:val="1"/>
                            <w:sz w:val="14"/>
                          </w:rPr>
                          <w:t xml:space="preserve"> </w:t>
                        </w:r>
                        <w:r>
                          <w:rPr>
                            <w:rFonts w:ascii="Times New Roman"/>
                            <w:b/>
                            <w:i/>
                            <w:w w:val="102"/>
                            <w:sz w:val="14"/>
                          </w:rPr>
                          <w:t>varia</w:t>
                        </w:r>
                        <w:r>
                          <w:rPr>
                            <w:rFonts w:ascii="Times New Roman"/>
                            <w:b/>
                            <w:i/>
                            <w:spacing w:val="-1"/>
                            <w:w w:val="102"/>
                            <w:sz w:val="14"/>
                          </w:rPr>
                          <w:t>b</w:t>
                        </w:r>
                        <w:r>
                          <w:rPr>
                            <w:rFonts w:ascii="Times New Roman"/>
                            <w:b/>
                            <w:i/>
                            <w:w w:val="102"/>
                            <w:sz w:val="14"/>
                          </w:rPr>
                          <w:t>le</w:t>
                        </w:r>
                        <w:r>
                          <w:rPr>
                            <w:rFonts w:ascii="Times New Roman"/>
                            <w:b/>
                            <w:i/>
                            <w:spacing w:val="1"/>
                            <w:sz w:val="14"/>
                          </w:rPr>
                          <w:t xml:space="preserve"> </w:t>
                        </w:r>
                        <w:r>
                          <w:rPr>
                            <w:rFonts w:ascii="Times New Roman"/>
                            <w:b/>
                            <w:i/>
                            <w:w w:val="102"/>
                            <w:sz w:val="14"/>
                          </w:rPr>
                          <w:t>1</w:t>
                        </w:r>
                      </w:p>
                      <w:p w14:paraId="7AAC9AB7" w14:textId="77777777" w:rsidR="00CC2BE2" w:rsidRDefault="00CC2BE2">
                        <w:pPr>
                          <w:spacing w:before="5" w:line="256" w:lineRule="auto"/>
                          <w:rPr>
                            <w:rFonts w:ascii="Times New Roman" w:eastAsia="Times New Roman" w:hAnsi="Times New Roman" w:cs="Times New Roman"/>
                            <w:sz w:val="12"/>
                            <w:szCs w:val="12"/>
                          </w:rPr>
                        </w:pPr>
                        <w:r>
                          <w:rPr>
                            <w:rFonts w:ascii="Times New Roman"/>
                            <w:w w:val="106"/>
                            <w:sz w:val="12"/>
                          </w:rPr>
                          <w:t>Low</w:t>
                        </w:r>
                        <w:r>
                          <w:rPr>
                            <w:rFonts w:ascii="Times New Roman"/>
                            <w:spacing w:val="1"/>
                            <w:sz w:val="12"/>
                          </w:rPr>
                          <w:t xml:space="preserve"> </w:t>
                        </w:r>
                        <w:r>
                          <w:rPr>
                            <w:rFonts w:ascii="Times New Roman"/>
                            <w:w w:val="106"/>
                            <w:sz w:val="12"/>
                          </w:rPr>
                          <w:t>peripheral</w:t>
                        </w:r>
                        <w:r>
                          <w:rPr>
                            <w:rFonts w:ascii="Times New Roman"/>
                            <w:spacing w:val="2"/>
                            <w:sz w:val="12"/>
                          </w:rPr>
                          <w:t xml:space="preserve"> </w:t>
                        </w:r>
                        <w:r>
                          <w:rPr>
                            <w:rFonts w:ascii="Times New Roman"/>
                            <w:w w:val="106"/>
                            <w:sz w:val="12"/>
                          </w:rPr>
                          <w:t>ox</w:t>
                        </w:r>
                        <w:r>
                          <w:rPr>
                            <w:rFonts w:ascii="Times New Roman"/>
                            <w:spacing w:val="-1"/>
                            <w:w w:val="106"/>
                            <w:sz w:val="12"/>
                          </w:rPr>
                          <w:t>y</w:t>
                        </w:r>
                        <w:r>
                          <w:rPr>
                            <w:rFonts w:ascii="Times New Roman"/>
                            <w:w w:val="106"/>
                            <w:sz w:val="12"/>
                          </w:rPr>
                          <w:t>gen saturation</w:t>
                        </w:r>
                      </w:p>
                    </w:txbxContent>
                  </v:textbox>
                </v:shape>
                <v:shape id="Text Box 13" o:spid="_x0000_s1030" type="#_x0000_t202" style="position:absolute;left:7694;top:224;width:1141;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14:paraId="1D0CBD39" w14:textId="77777777" w:rsidR="00CC2BE2" w:rsidRDefault="00CC2BE2">
                        <w:pPr>
                          <w:spacing w:line="213" w:lineRule="exact"/>
                          <w:rPr>
                            <w:rFonts w:ascii="Arial" w:eastAsia="Arial" w:hAnsi="Arial" w:cs="Arial"/>
                            <w:sz w:val="21"/>
                            <w:szCs w:val="21"/>
                          </w:rPr>
                        </w:pPr>
                        <w:r>
                          <w:rPr>
                            <w:rFonts w:ascii="Arial"/>
                            <w:w w:val="99"/>
                            <w:sz w:val="21"/>
                          </w:rPr>
                          <w:t>Pred</w:t>
                        </w:r>
                        <w:r>
                          <w:rPr>
                            <w:rFonts w:ascii="Arial"/>
                            <w:spacing w:val="-2"/>
                            <w:w w:val="99"/>
                            <w:sz w:val="21"/>
                          </w:rPr>
                          <w:t>i</w:t>
                        </w:r>
                        <w:r>
                          <w:rPr>
                            <w:rFonts w:ascii="Arial"/>
                            <w:w w:val="99"/>
                            <w:sz w:val="21"/>
                          </w:rPr>
                          <w:t>ctor</w:t>
                        </w:r>
                        <w:r>
                          <w:rPr>
                            <w:rFonts w:ascii="Arial"/>
                            <w:spacing w:val="-2"/>
                            <w:sz w:val="21"/>
                          </w:rPr>
                          <w:t xml:space="preserve"> </w:t>
                        </w:r>
                        <w:r>
                          <w:rPr>
                            <w:rFonts w:ascii="Arial"/>
                            <w:w w:val="99"/>
                            <w:sz w:val="21"/>
                          </w:rPr>
                          <w:t>1</w:t>
                        </w:r>
                      </w:p>
                      <w:p w14:paraId="0CC3E936" w14:textId="77777777" w:rsidR="00CC2BE2" w:rsidRDefault="00CC2BE2">
                        <w:pPr>
                          <w:spacing w:before="8" w:line="137" w:lineRule="exact"/>
                          <w:rPr>
                            <w:rFonts w:ascii="Times New Roman" w:eastAsia="Times New Roman" w:hAnsi="Times New Roman" w:cs="Times New Roman"/>
                            <w:sz w:val="12"/>
                            <w:szCs w:val="12"/>
                          </w:rPr>
                        </w:pPr>
                        <w:r>
                          <w:rPr>
                            <w:rFonts w:ascii="Times New Roman"/>
                            <w:w w:val="106"/>
                            <w:sz w:val="12"/>
                          </w:rPr>
                          <w:t>Beginning</w:t>
                        </w:r>
                        <w:r>
                          <w:rPr>
                            <w:rFonts w:ascii="Times New Roman"/>
                            <w:spacing w:val="2"/>
                            <w:sz w:val="12"/>
                          </w:rPr>
                          <w:t xml:space="preserve"> </w:t>
                        </w:r>
                        <w:r>
                          <w:rPr>
                            <w:rFonts w:ascii="Times New Roman"/>
                            <w:w w:val="106"/>
                            <w:sz w:val="12"/>
                          </w:rPr>
                          <w:t>Pneu</w:t>
                        </w:r>
                        <w:r>
                          <w:rPr>
                            <w:rFonts w:ascii="Times New Roman"/>
                            <w:spacing w:val="-2"/>
                            <w:w w:val="106"/>
                            <w:sz w:val="12"/>
                          </w:rPr>
                          <w:t>m</w:t>
                        </w:r>
                        <w:r>
                          <w:rPr>
                            <w:rFonts w:ascii="Times New Roman"/>
                            <w:w w:val="106"/>
                            <w:sz w:val="12"/>
                          </w:rPr>
                          <w:t>onia</w:t>
                        </w:r>
                      </w:p>
                    </w:txbxContent>
                  </v:textbox>
                </v:shape>
                <v:shape id="Text Box 12" o:spid="_x0000_s1031" type="#_x0000_t202" style="position:absolute;left:6602;top:819;width:66;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14:paraId="05D0EED4" w14:textId="77777777" w:rsidR="00CC2BE2" w:rsidRDefault="00CC2BE2">
                        <w:pPr>
                          <w:spacing w:line="112" w:lineRule="exact"/>
                          <w:rPr>
                            <w:rFonts w:ascii="Arial" w:eastAsia="Arial" w:hAnsi="Arial" w:cs="Arial"/>
                            <w:sz w:val="11"/>
                            <w:szCs w:val="11"/>
                          </w:rPr>
                        </w:pPr>
                        <w:r>
                          <w:rPr>
                            <w:rFonts w:ascii="Arial"/>
                            <w:w w:val="102"/>
                            <w:sz w:val="11"/>
                          </w:rPr>
                          <w:t>+</w:t>
                        </w:r>
                      </w:p>
                    </w:txbxContent>
                  </v:textbox>
                </v:shape>
                <v:shape id="Text Box 11" o:spid="_x0000_s1032" type="#_x0000_t202" style="position:absolute;left:9829;top:233;width:1301;height: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769EAC07" w14:textId="77777777" w:rsidR="00CC2BE2" w:rsidRDefault="00CC2BE2">
                        <w:pPr>
                          <w:spacing w:line="213" w:lineRule="exact"/>
                          <w:rPr>
                            <w:rFonts w:ascii="Arial" w:eastAsia="Arial" w:hAnsi="Arial" w:cs="Arial"/>
                            <w:sz w:val="21"/>
                            <w:szCs w:val="21"/>
                          </w:rPr>
                        </w:pPr>
                        <w:r>
                          <w:rPr>
                            <w:rFonts w:ascii="Arial"/>
                            <w:w w:val="99"/>
                            <w:sz w:val="21"/>
                          </w:rPr>
                          <w:t>Outco</w:t>
                        </w:r>
                        <w:r>
                          <w:rPr>
                            <w:rFonts w:ascii="Arial"/>
                            <w:spacing w:val="-1"/>
                            <w:w w:val="99"/>
                            <w:sz w:val="21"/>
                          </w:rPr>
                          <w:t>m</w:t>
                        </w:r>
                        <w:r>
                          <w:rPr>
                            <w:rFonts w:ascii="Arial"/>
                            <w:w w:val="99"/>
                            <w:sz w:val="21"/>
                          </w:rPr>
                          <w:t>e</w:t>
                        </w:r>
                      </w:p>
                      <w:p w14:paraId="403A8DFE" w14:textId="77777777" w:rsidR="00CC2BE2" w:rsidRDefault="00CC2BE2">
                        <w:pPr>
                          <w:spacing w:before="5" w:line="256" w:lineRule="auto"/>
                          <w:rPr>
                            <w:rFonts w:ascii="Times New Roman" w:eastAsia="Times New Roman" w:hAnsi="Times New Roman" w:cs="Times New Roman"/>
                            <w:sz w:val="12"/>
                            <w:szCs w:val="12"/>
                          </w:rPr>
                        </w:pPr>
                        <w:r>
                          <w:rPr>
                            <w:rFonts w:ascii="Times New Roman"/>
                            <w:w w:val="106"/>
                            <w:sz w:val="12"/>
                          </w:rPr>
                          <w:t>S</w:t>
                        </w:r>
                        <w:r>
                          <w:rPr>
                            <w:rFonts w:ascii="Times New Roman"/>
                            <w:spacing w:val="-1"/>
                            <w:w w:val="106"/>
                            <w:sz w:val="12"/>
                          </w:rPr>
                          <w:t>e</w:t>
                        </w:r>
                        <w:r>
                          <w:rPr>
                            <w:rFonts w:ascii="Times New Roman"/>
                            <w:w w:val="106"/>
                            <w:sz w:val="12"/>
                          </w:rPr>
                          <w:t>vere</w:t>
                        </w:r>
                        <w:r>
                          <w:rPr>
                            <w:rFonts w:ascii="Times New Roman"/>
                            <w:spacing w:val="1"/>
                            <w:sz w:val="12"/>
                          </w:rPr>
                          <w:t xml:space="preserve"> </w:t>
                        </w:r>
                        <w:r>
                          <w:rPr>
                            <w:rFonts w:ascii="Times New Roman"/>
                            <w:w w:val="106"/>
                            <w:sz w:val="12"/>
                          </w:rPr>
                          <w:t>respiratory</w:t>
                        </w:r>
                        <w:r>
                          <w:rPr>
                            <w:rFonts w:ascii="Times New Roman"/>
                            <w:spacing w:val="2"/>
                            <w:sz w:val="12"/>
                          </w:rPr>
                          <w:t xml:space="preserve"> </w:t>
                        </w:r>
                        <w:r>
                          <w:rPr>
                            <w:rFonts w:ascii="Times New Roman"/>
                            <w:w w:val="106"/>
                            <w:sz w:val="12"/>
                          </w:rPr>
                          <w:t>failure leading</w:t>
                        </w:r>
                        <w:r>
                          <w:rPr>
                            <w:rFonts w:ascii="Times New Roman"/>
                            <w:spacing w:val="2"/>
                            <w:sz w:val="12"/>
                          </w:rPr>
                          <w:t xml:space="preserve"> </w:t>
                        </w:r>
                        <w:r>
                          <w:rPr>
                            <w:rFonts w:ascii="Times New Roman"/>
                            <w:w w:val="106"/>
                            <w:sz w:val="12"/>
                          </w:rPr>
                          <w:t>to</w:t>
                        </w:r>
                        <w:r>
                          <w:rPr>
                            <w:rFonts w:ascii="Times New Roman"/>
                            <w:spacing w:val="2"/>
                            <w:sz w:val="12"/>
                          </w:rPr>
                          <w:t xml:space="preserve"> </w:t>
                        </w:r>
                        <w:r>
                          <w:rPr>
                            <w:rFonts w:ascii="Times New Roman"/>
                            <w:spacing w:val="-2"/>
                            <w:w w:val="106"/>
                            <w:sz w:val="12"/>
                          </w:rPr>
                          <w:t>m</w:t>
                        </w:r>
                        <w:r>
                          <w:rPr>
                            <w:rFonts w:ascii="Times New Roman"/>
                            <w:w w:val="106"/>
                            <w:sz w:val="12"/>
                          </w:rPr>
                          <w:t>echanical ventilation</w:t>
                        </w:r>
                      </w:p>
                    </w:txbxContent>
                  </v:textbox>
                </v:shape>
                <v:shape id="Text Box 10" o:spid="_x0000_s1033" type="#_x0000_t202" style="position:absolute;left:5992;top:1055;width:1186;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14:paraId="6383C20E" w14:textId="77777777" w:rsidR="00CC2BE2" w:rsidRDefault="00CC2BE2">
                        <w:pPr>
                          <w:spacing w:line="146" w:lineRule="exact"/>
                          <w:rPr>
                            <w:rFonts w:ascii="Times New Roman" w:eastAsia="Times New Roman" w:hAnsi="Times New Roman" w:cs="Times New Roman"/>
                            <w:sz w:val="14"/>
                            <w:szCs w:val="14"/>
                          </w:rPr>
                        </w:pPr>
                        <w:r>
                          <w:rPr>
                            <w:rFonts w:ascii="Times New Roman"/>
                            <w:b/>
                            <w:i/>
                            <w:w w:val="102"/>
                            <w:sz w:val="14"/>
                          </w:rPr>
                          <w:t>A</w:t>
                        </w:r>
                        <w:r>
                          <w:rPr>
                            <w:rFonts w:ascii="Times New Roman"/>
                            <w:b/>
                            <w:i/>
                            <w:spacing w:val="-1"/>
                            <w:w w:val="102"/>
                            <w:sz w:val="14"/>
                          </w:rPr>
                          <w:t>u</w:t>
                        </w:r>
                        <w:r>
                          <w:rPr>
                            <w:rFonts w:ascii="Times New Roman"/>
                            <w:b/>
                            <w:i/>
                            <w:w w:val="102"/>
                            <w:sz w:val="14"/>
                          </w:rPr>
                          <w:t>xiliary</w:t>
                        </w:r>
                        <w:r>
                          <w:rPr>
                            <w:rFonts w:ascii="Times New Roman"/>
                            <w:b/>
                            <w:i/>
                            <w:spacing w:val="1"/>
                            <w:sz w:val="14"/>
                          </w:rPr>
                          <w:t xml:space="preserve"> </w:t>
                        </w:r>
                        <w:r>
                          <w:rPr>
                            <w:rFonts w:ascii="Times New Roman"/>
                            <w:b/>
                            <w:i/>
                            <w:w w:val="102"/>
                            <w:sz w:val="14"/>
                          </w:rPr>
                          <w:t>varia</w:t>
                        </w:r>
                        <w:r>
                          <w:rPr>
                            <w:rFonts w:ascii="Times New Roman"/>
                            <w:b/>
                            <w:i/>
                            <w:spacing w:val="-1"/>
                            <w:w w:val="102"/>
                            <w:sz w:val="14"/>
                          </w:rPr>
                          <w:t>b</w:t>
                        </w:r>
                        <w:r>
                          <w:rPr>
                            <w:rFonts w:ascii="Times New Roman"/>
                            <w:b/>
                            <w:i/>
                            <w:w w:val="102"/>
                            <w:sz w:val="14"/>
                          </w:rPr>
                          <w:t>le</w:t>
                        </w:r>
                        <w:r>
                          <w:rPr>
                            <w:rFonts w:ascii="Times New Roman"/>
                            <w:b/>
                            <w:i/>
                            <w:spacing w:val="1"/>
                            <w:sz w:val="14"/>
                          </w:rPr>
                          <w:t xml:space="preserve"> </w:t>
                        </w:r>
                        <w:r>
                          <w:rPr>
                            <w:rFonts w:ascii="Times New Roman"/>
                            <w:b/>
                            <w:i/>
                            <w:w w:val="102"/>
                            <w:sz w:val="14"/>
                          </w:rPr>
                          <w:t>2</w:t>
                        </w:r>
                      </w:p>
                      <w:p w14:paraId="50B8776A" w14:textId="77777777" w:rsidR="00CC2BE2" w:rsidRDefault="00CC2BE2">
                        <w:pPr>
                          <w:spacing w:before="7" w:line="137" w:lineRule="exact"/>
                          <w:rPr>
                            <w:rFonts w:ascii="Times New Roman" w:eastAsia="Times New Roman" w:hAnsi="Times New Roman" w:cs="Times New Roman"/>
                            <w:sz w:val="12"/>
                            <w:szCs w:val="12"/>
                          </w:rPr>
                        </w:pPr>
                        <w:r>
                          <w:rPr>
                            <w:rFonts w:ascii="Times New Roman"/>
                            <w:w w:val="106"/>
                            <w:sz w:val="12"/>
                          </w:rPr>
                          <w:t>Ox</w:t>
                        </w:r>
                        <w:r>
                          <w:rPr>
                            <w:rFonts w:ascii="Times New Roman"/>
                            <w:spacing w:val="-1"/>
                            <w:w w:val="106"/>
                            <w:sz w:val="12"/>
                          </w:rPr>
                          <w:t>y</w:t>
                        </w:r>
                        <w:r>
                          <w:rPr>
                            <w:rFonts w:ascii="Times New Roman"/>
                            <w:w w:val="106"/>
                            <w:sz w:val="12"/>
                          </w:rPr>
                          <w:t>gen</w:t>
                        </w:r>
                        <w:r>
                          <w:rPr>
                            <w:rFonts w:ascii="Times New Roman"/>
                            <w:spacing w:val="2"/>
                            <w:sz w:val="12"/>
                          </w:rPr>
                          <w:t xml:space="preserve"> </w:t>
                        </w:r>
                        <w:r>
                          <w:rPr>
                            <w:rFonts w:ascii="Times New Roman"/>
                            <w:spacing w:val="-1"/>
                            <w:w w:val="106"/>
                            <w:sz w:val="12"/>
                          </w:rPr>
                          <w:t>T</w:t>
                        </w:r>
                        <w:r>
                          <w:rPr>
                            <w:rFonts w:ascii="Times New Roman"/>
                            <w:w w:val="106"/>
                            <w:sz w:val="12"/>
                          </w:rPr>
                          <w:t>herapy</w:t>
                        </w:r>
                      </w:p>
                    </w:txbxContent>
                  </v:textbox>
                </v:shape>
                <v:shape id="Text Box 9" o:spid="_x0000_s1034" type="#_x0000_t202" style="position:absolute;left:10117;top:1204;width:571;height: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14:paraId="1361F4A7" w14:textId="77777777" w:rsidR="00CC2BE2" w:rsidRDefault="00CC2BE2">
                        <w:pPr>
                          <w:spacing w:line="208" w:lineRule="exact"/>
                          <w:rPr>
                            <w:rFonts w:ascii="Arial" w:eastAsia="Arial" w:hAnsi="Arial" w:cs="Arial"/>
                            <w:sz w:val="21"/>
                            <w:szCs w:val="21"/>
                          </w:rPr>
                        </w:pPr>
                        <w:r>
                          <w:rPr>
                            <w:rFonts w:ascii="Arial"/>
                            <w:b/>
                            <w:w w:val="102"/>
                            <w:sz w:val="14"/>
                          </w:rPr>
                          <w:t>Legend</w:t>
                        </w:r>
                        <w:r>
                          <w:rPr>
                            <w:rFonts w:ascii="Arial"/>
                            <w:color w:val="FFFFFF"/>
                            <w:w w:val="99"/>
                            <w:sz w:val="21"/>
                          </w:rPr>
                          <w:t>:</w:t>
                        </w:r>
                      </w:p>
                    </w:txbxContent>
                  </v:textbox>
                </v:shape>
                <v:shape id="Text Box 8" o:spid="_x0000_s1035" type="#_x0000_t202" style="position:absolute;left:6602;top:1590;width:66;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14:paraId="26CE5ED9" w14:textId="77777777" w:rsidR="00CC2BE2" w:rsidRDefault="00CC2BE2">
                        <w:pPr>
                          <w:spacing w:line="112" w:lineRule="exact"/>
                          <w:rPr>
                            <w:rFonts w:ascii="Arial" w:eastAsia="Arial" w:hAnsi="Arial" w:cs="Arial"/>
                            <w:sz w:val="11"/>
                            <w:szCs w:val="11"/>
                          </w:rPr>
                        </w:pPr>
                        <w:r>
                          <w:rPr>
                            <w:rFonts w:ascii="Arial"/>
                            <w:w w:val="102"/>
                            <w:sz w:val="11"/>
                          </w:rPr>
                          <w:t>=</w:t>
                        </w:r>
                      </w:p>
                    </w:txbxContent>
                  </v:textbox>
                </v:shape>
                <v:shape id="Text Box 7" o:spid="_x0000_s1036" type="#_x0000_t202" style="position:absolute;left:7675;top:1234;width:1333;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14:paraId="28D05104" w14:textId="77777777" w:rsidR="00CC2BE2" w:rsidRDefault="00CC2BE2">
                        <w:pPr>
                          <w:spacing w:line="213" w:lineRule="exact"/>
                          <w:rPr>
                            <w:rFonts w:ascii="Arial" w:eastAsia="Arial" w:hAnsi="Arial" w:cs="Arial"/>
                            <w:sz w:val="21"/>
                            <w:szCs w:val="21"/>
                          </w:rPr>
                        </w:pPr>
                        <w:r>
                          <w:rPr>
                            <w:rFonts w:ascii="Arial"/>
                            <w:w w:val="99"/>
                            <w:sz w:val="21"/>
                          </w:rPr>
                          <w:t>Pred</w:t>
                        </w:r>
                        <w:r>
                          <w:rPr>
                            <w:rFonts w:ascii="Arial"/>
                            <w:spacing w:val="-2"/>
                            <w:w w:val="99"/>
                            <w:sz w:val="21"/>
                          </w:rPr>
                          <w:t>i</w:t>
                        </w:r>
                        <w:r>
                          <w:rPr>
                            <w:rFonts w:ascii="Arial"/>
                            <w:w w:val="99"/>
                            <w:sz w:val="21"/>
                          </w:rPr>
                          <w:t>ctor</w:t>
                        </w:r>
                        <w:r>
                          <w:rPr>
                            <w:rFonts w:ascii="Arial"/>
                            <w:spacing w:val="-2"/>
                            <w:sz w:val="21"/>
                          </w:rPr>
                          <w:t xml:space="preserve"> </w:t>
                        </w:r>
                        <w:r>
                          <w:rPr>
                            <w:rFonts w:ascii="Arial"/>
                            <w:w w:val="99"/>
                            <w:sz w:val="21"/>
                          </w:rPr>
                          <w:t>2</w:t>
                        </w:r>
                      </w:p>
                      <w:p w14:paraId="5AC0D115" w14:textId="77777777" w:rsidR="00CC2BE2" w:rsidRDefault="00CC2BE2">
                        <w:pPr>
                          <w:spacing w:before="4" w:line="254" w:lineRule="auto"/>
                          <w:rPr>
                            <w:rFonts w:ascii="Times New Roman" w:eastAsia="Times New Roman" w:hAnsi="Times New Roman" w:cs="Times New Roman"/>
                            <w:sz w:val="12"/>
                            <w:szCs w:val="12"/>
                          </w:rPr>
                        </w:pPr>
                        <w:r>
                          <w:rPr>
                            <w:rFonts w:ascii="Times New Roman"/>
                            <w:w w:val="106"/>
                            <w:sz w:val="12"/>
                          </w:rPr>
                          <w:t>Arte</w:t>
                        </w:r>
                        <w:r>
                          <w:rPr>
                            <w:rFonts w:ascii="Times New Roman"/>
                            <w:spacing w:val="-1"/>
                            <w:w w:val="106"/>
                            <w:sz w:val="12"/>
                          </w:rPr>
                          <w:t>r</w:t>
                        </w:r>
                        <w:r>
                          <w:rPr>
                            <w:rFonts w:ascii="Times New Roman"/>
                            <w:w w:val="106"/>
                            <w:sz w:val="12"/>
                          </w:rPr>
                          <w:t>ial</w:t>
                        </w:r>
                        <w:r>
                          <w:rPr>
                            <w:rFonts w:ascii="Times New Roman"/>
                            <w:spacing w:val="1"/>
                            <w:sz w:val="12"/>
                          </w:rPr>
                          <w:t xml:space="preserve"> </w:t>
                        </w:r>
                        <w:r>
                          <w:rPr>
                            <w:rFonts w:ascii="Times New Roman"/>
                            <w:w w:val="106"/>
                            <w:sz w:val="12"/>
                          </w:rPr>
                          <w:t>blood</w:t>
                        </w:r>
                        <w:r>
                          <w:rPr>
                            <w:rFonts w:ascii="Times New Roman"/>
                            <w:spacing w:val="2"/>
                            <w:sz w:val="12"/>
                          </w:rPr>
                          <w:t xml:space="preserve"> </w:t>
                        </w:r>
                        <w:r>
                          <w:rPr>
                            <w:rFonts w:ascii="Times New Roman"/>
                            <w:w w:val="106"/>
                            <w:sz w:val="12"/>
                          </w:rPr>
                          <w:t>gas</w:t>
                        </w:r>
                        <w:r>
                          <w:rPr>
                            <w:rFonts w:ascii="Times New Roman"/>
                            <w:spacing w:val="2"/>
                            <w:sz w:val="12"/>
                          </w:rPr>
                          <w:t xml:space="preserve"> </w:t>
                        </w:r>
                        <w:r>
                          <w:rPr>
                            <w:rFonts w:ascii="Times New Roman"/>
                            <w:w w:val="106"/>
                            <w:sz w:val="12"/>
                          </w:rPr>
                          <w:t>ox</w:t>
                        </w:r>
                        <w:r>
                          <w:rPr>
                            <w:rFonts w:ascii="Times New Roman"/>
                            <w:spacing w:val="-1"/>
                            <w:w w:val="106"/>
                            <w:sz w:val="12"/>
                          </w:rPr>
                          <w:t>y</w:t>
                        </w:r>
                        <w:r>
                          <w:rPr>
                            <w:rFonts w:ascii="Times New Roman"/>
                            <w:w w:val="106"/>
                            <w:sz w:val="12"/>
                          </w:rPr>
                          <w:t>gen concentration</w:t>
                        </w:r>
                        <w:r>
                          <w:rPr>
                            <w:rFonts w:ascii="Times New Roman"/>
                            <w:spacing w:val="2"/>
                            <w:sz w:val="12"/>
                          </w:rPr>
                          <w:t xml:space="preserve"> </w:t>
                        </w:r>
                        <w:r>
                          <w:rPr>
                            <w:rFonts w:ascii="Times New Roman"/>
                            <w:w w:val="106"/>
                            <w:sz w:val="12"/>
                          </w:rPr>
                          <w:t>decr</w:t>
                        </w:r>
                        <w:r>
                          <w:rPr>
                            <w:rFonts w:ascii="Times New Roman"/>
                            <w:spacing w:val="-1"/>
                            <w:w w:val="106"/>
                            <w:sz w:val="12"/>
                          </w:rPr>
                          <w:t>e</w:t>
                        </w:r>
                        <w:r>
                          <w:rPr>
                            <w:rFonts w:ascii="Times New Roman"/>
                            <w:w w:val="106"/>
                            <w:sz w:val="12"/>
                          </w:rPr>
                          <w:t>ases</w:t>
                        </w:r>
                      </w:p>
                    </w:txbxContent>
                  </v:textbox>
                </v:shape>
                <w10:wrap anchorx="page"/>
              </v:group>
            </w:pict>
          </mc:Fallback>
        </mc:AlternateContent>
      </w:r>
      <w:r w:rsidR="00CC2BE2">
        <w:rPr>
          <w:b/>
        </w:rPr>
        <w:t>Auxiliary data can be used to impute</w:t>
      </w:r>
      <w:r w:rsidR="00CC2BE2">
        <w:rPr>
          <w:b/>
          <w:spacing w:val="-19"/>
        </w:rPr>
        <w:t xml:space="preserve"> </w:t>
      </w:r>
      <w:r w:rsidR="00CC2BE2">
        <w:rPr>
          <w:b/>
        </w:rPr>
        <w:t>incom</w:t>
      </w:r>
      <w:del w:id="181" w:author="Charles Hall" w:date="2015-03-08T13:19:00Z">
        <w:r w:rsidR="00CC2BE2" w:rsidDel="006A38B0">
          <w:rPr>
            <w:b/>
          </w:rPr>
          <w:delText>-</w:delText>
        </w:r>
        <w:r w:rsidR="00CC2BE2" w:rsidDel="006A38B0">
          <w:rPr>
            <w:b/>
            <w:w w:val="99"/>
          </w:rPr>
          <w:delText xml:space="preserve"> </w:delText>
        </w:r>
      </w:del>
      <w:r w:rsidR="00CC2BE2">
        <w:rPr>
          <w:b/>
        </w:rPr>
        <w:t xml:space="preserve">plete medical records. </w:t>
      </w:r>
      <w:r w:rsidR="00CC2BE2">
        <w:t>Auxiliary dat</w:t>
      </w:r>
      <w:ins w:id="182" w:author="Charles Hall" w:date="2015-03-08T13:19:00Z">
        <w:r w:rsidR="006A38B0">
          <w:t>a</w:t>
        </w:r>
      </w:ins>
      <w:del w:id="183" w:author="Charles Hall" w:date="2015-03-08T13:19:00Z">
        <w:r w:rsidR="00CC2BE2" w:rsidDel="006A38B0">
          <w:delText>e</w:delText>
        </w:r>
      </w:del>
      <w:r w:rsidR="00CC2BE2">
        <w:t xml:space="preserve"> are</w:t>
      </w:r>
      <w:r w:rsidR="00CC2BE2">
        <w:rPr>
          <w:spacing w:val="-14"/>
        </w:rPr>
        <w:t xml:space="preserve"> </w:t>
      </w:r>
      <w:r w:rsidR="00CC2BE2">
        <w:t>addi</w:t>
      </w:r>
      <w:del w:id="184" w:author="Charles Hall" w:date="2015-03-08T13:19:00Z">
        <w:r w:rsidR="00CC2BE2" w:rsidDel="006A38B0">
          <w:delText>-</w:delText>
        </w:r>
        <w:r w:rsidR="00CC2BE2" w:rsidDel="006A38B0">
          <w:rPr>
            <w:w w:val="99"/>
          </w:rPr>
          <w:delText xml:space="preserve"> </w:delText>
        </w:r>
      </w:del>
      <w:r w:rsidR="00CC2BE2">
        <w:t xml:space="preserve">tional information </w:t>
      </w:r>
      <w:r w:rsidR="00CC2BE2">
        <w:rPr>
          <w:spacing w:val="-3"/>
        </w:rPr>
        <w:t xml:space="preserve">available </w:t>
      </w:r>
      <w:r w:rsidR="00CC2BE2">
        <w:t>in the form of</w:t>
      </w:r>
      <w:r w:rsidR="00CC2BE2">
        <w:rPr>
          <w:spacing w:val="2"/>
        </w:rPr>
        <w:t xml:space="preserve"> </w:t>
      </w:r>
      <w:r w:rsidR="00CC2BE2">
        <w:t>variables</w:t>
      </w:r>
      <w:r w:rsidR="00CC2BE2">
        <w:rPr>
          <w:w w:val="99"/>
        </w:rPr>
        <w:t xml:space="preserve"> </w:t>
      </w:r>
      <w:r w:rsidR="00CC2BE2">
        <w:t>known to be correlated with the missing data of</w:t>
      </w:r>
      <w:r w:rsidR="00CC2BE2">
        <w:rPr>
          <w:spacing w:val="31"/>
        </w:rPr>
        <w:t xml:space="preserve"> </w:t>
      </w:r>
      <w:r w:rsidR="00CC2BE2">
        <w:t>in</w:t>
      </w:r>
      <w:del w:id="185" w:author="Charles Hall" w:date="2015-03-08T13:19:00Z">
        <w:r w:rsidR="00CC2BE2" w:rsidDel="006A38B0">
          <w:delText>-</w:delText>
        </w:r>
        <w:r w:rsidR="00CC2BE2" w:rsidDel="006A38B0">
          <w:rPr>
            <w:w w:val="99"/>
          </w:rPr>
          <w:delText xml:space="preserve"> </w:delText>
        </w:r>
        <w:r w:rsidR="00CC2BE2" w:rsidDel="006A38B0">
          <w:delText>t</w:delText>
        </w:r>
      </w:del>
      <w:ins w:id="186" w:author="Charles Hall" w:date="2015-03-08T13:19:00Z">
        <w:r w:rsidR="006A38B0">
          <w:t>t</w:t>
        </w:r>
      </w:ins>
      <w:r w:rsidR="00CC2BE2">
        <w:t>erest</w:t>
      </w:r>
      <w:r w:rsidR="00CC2BE2">
        <w:rPr>
          <w:spacing w:val="-13"/>
        </w:rPr>
        <w:t xml:space="preserve"> </w:t>
      </w:r>
      <w:r w:rsidR="00CC2BE2">
        <w:t>[30].</w:t>
      </w:r>
      <w:r w:rsidR="00CC2BE2">
        <w:rPr>
          <w:spacing w:val="6"/>
        </w:rPr>
        <w:t xml:space="preserve"> </w:t>
      </w:r>
      <w:r w:rsidR="00CC2BE2">
        <w:t>In</w:t>
      </w:r>
      <w:r w:rsidR="00CC2BE2">
        <w:rPr>
          <w:spacing w:val="-13"/>
        </w:rPr>
        <w:t xml:space="preserve"> </w:t>
      </w:r>
      <w:r w:rsidR="00CC2BE2">
        <w:t>our</w:t>
      </w:r>
      <w:r w:rsidR="00CC2BE2">
        <w:rPr>
          <w:spacing w:val="-13"/>
        </w:rPr>
        <w:t xml:space="preserve"> </w:t>
      </w:r>
      <w:r w:rsidR="00CC2BE2">
        <w:t>data</w:t>
      </w:r>
      <w:r w:rsidR="00CC2BE2">
        <w:rPr>
          <w:spacing w:val="-13"/>
        </w:rPr>
        <w:t xml:space="preserve"> </w:t>
      </w:r>
      <w:r w:rsidR="00CC2BE2">
        <w:t>set</w:t>
      </w:r>
      <w:r w:rsidR="00CC2BE2">
        <w:rPr>
          <w:spacing w:val="-13"/>
        </w:rPr>
        <w:t xml:space="preserve"> </w:t>
      </w:r>
      <w:r w:rsidR="00CC2BE2">
        <w:t>we</w:t>
      </w:r>
      <w:r w:rsidR="00CC2BE2">
        <w:rPr>
          <w:spacing w:val="-13"/>
        </w:rPr>
        <w:t xml:space="preserve"> </w:t>
      </w:r>
      <w:r w:rsidR="00CC2BE2">
        <w:t>find</w:t>
      </w:r>
      <w:r w:rsidR="00CC2BE2">
        <w:rPr>
          <w:spacing w:val="-13"/>
        </w:rPr>
        <w:t xml:space="preserve"> </w:t>
      </w:r>
      <w:r w:rsidR="00CC2BE2">
        <w:t>that</w:t>
      </w:r>
      <w:r w:rsidR="00CC2BE2">
        <w:rPr>
          <w:spacing w:val="-13"/>
        </w:rPr>
        <w:t xml:space="preserve"> </w:t>
      </w:r>
      <w:r w:rsidR="00CC2BE2">
        <w:t>arterial</w:t>
      </w:r>
      <w:r w:rsidR="00CC2BE2">
        <w:rPr>
          <w:spacing w:val="-13"/>
        </w:rPr>
        <w:t xml:space="preserve"> </w:t>
      </w:r>
      <w:r w:rsidR="00CC2BE2">
        <w:t>blood</w:t>
      </w:r>
      <w:r w:rsidR="00CC2BE2">
        <w:rPr>
          <w:w w:val="99"/>
        </w:rPr>
        <w:t xml:space="preserve"> </w:t>
      </w:r>
      <w:r w:rsidR="00CC2BE2">
        <w:t xml:space="preserve">gas oxygen tension is often unavailable </w:t>
      </w:r>
      <w:r w:rsidR="00CC2BE2">
        <w:rPr>
          <w:spacing w:val="-3"/>
        </w:rPr>
        <w:t xml:space="preserve">for </w:t>
      </w:r>
      <w:r w:rsidR="00CC2BE2">
        <w:t>the</w:t>
      </w:r>
      <w:r w:rsidR="00CC2BE2">
        <w:rPr>
          <w:spacing w:val="-39"/>
        </w:rPr>
        <w:t xml:space="preserve"> </w:t>
      </w:r>
      <w:r w:rsidR="00CC2BE2">
        <w:t>pre</w:t>
      </w:r>
      <w:del w:id="187" w:author="Charles Hall" w:date="2015-03-08T13:19:00Z">
        <w:r w:rsidR="00CC2BE2" w:rsidDel="006A38B0">
          <w:delText>-</w:delText>
        </w:r>
        <w:r w:rsidR="00CC2BE2" w:rsidDel="006A38B0">
          <w:rPr>
            <w:w w:val="99"/>
          </w:rPr>
          <w:delText xml:space="preserve"> </w:delText>
        </w:r>
      </w:del>
      <w:r w:rsidR="00CC2BE2">
        <w:t xml:space="preserve">diction time </w:t>
      </w:r>
      <w:r w:rsidR="00CC2BE2">
        <w:rPr>
          <w:spacing w:val="-3"/>
        </w:rPr>
        <w:t xml:space="preserve">window, </w:t>
      </w:r>
      <w:r w:rsidR="00CC2BE2">
        <w:t>because it was not</w:t>
      </w:r>
      <w:r w:rsidR="00CC2BE2">
        <w:rPr>
          <w:spacing w:val="58"/>
        </w:rPr>
        <w:t xml:space="preserve"> </w:t>
      </w:r>
      <w:r w:rsidR="00CC2BE2">
        <w:t>requested</w:t>
      </w:r>
      <w:ins w:id="188" w:author="Charles Hall" w:date="2015-03-08T13:21:00Z">
        <w:r w:rsidR="006A38B0">
          <w:t xml:space="preserve"> </w:t>
        </w:r>
      </w:ins>
      <w:moveToRangeStart w:id="189" w:author="Charles Hall" w:date="2015-03-08T13:22:00Z" w:name="move413584258"/>
      <w:moveTo w:id="190" w:author="Charles Hall" w:date="2015-03-08T13:22:00Z">
        <w:r w:rsidR="006A38B0">
          <w:rPr>
            <w:spacing w:val="-3"/>
          </w:rPr>
          <w:t xml:space="preserve">by </w:t>
        </w:r>
        <w:r w:rsidR="006A38B0">
          <w:t>the physicians.</w:t>
        </w:r>
      </w:moveTo>
      <w:moveToRangeEnd w:id="189"/>
      <w:ins w:id="191" w:author="Charles Hall" w:date="2015-03-08T13:22:00Z">
        <w:r w:rsidR="006A38B0" w:rsidRPr="006A38B0">
          <w:t xml:space="preserve"> </w:t>
        </w:r>
        <w:r w:rsidR="006A38B0">
          <w:t>In this</w:t>
        </w:r>
        <w:r w:rsidR="006A38B0" w:rsidRPr="006A38B0">
          <w:t xml:space="preserve"> </w:t>
        </w:r>
        <w:r w:rsidR="006A38B0">
          <w:t>case</w:t>
        </w:r>
      </w:ins>
    </w:p>
    <w:p w14:paraId="6A493872" w14:textId="30CCFC9C" w:rsidR="003C4974" w:rsidRDefault="003C4974">
      <w:pPr>
        <w:pStyle w:val="BodyText"/>
        <w:spacing w:before="89" w:line="280" w:lineRule="atLeast"/>
        <w:ind w:left="100" w:right="5986" w:firstLine="338"/>
        <w:jc w:val="both"/>
        <w:sectPr w:rsidR="003C4974">
          <w:pgSz w:w="12240" w:h="15840"/>
          <w:pgMar w:top="700" w:right="600" w:bottom="280" w:left="620" w:header="720" w:footer="720" w:gutter="0"/>
          <w:cols w:space="720"/>
        </w:sectPr>
        <w:pPrChange w:id="192" w:author="Charles Hall" w:date="2015-03-08T13:19:00Z">
          <w:pPr>
            <w:spacing w:line="280" w:lineRule="atLeast"/>
            <w:jc w:val="both"/>
          </w:pPr>
        </w:pPrChange>
      </w:pPr>
    </w:p>
    <w:p w14:paraId="1607581D" w14:textId="5D3F249D" w:rsidR="003C4974" w:rsidRDefault="00CC2BE2">
      <w:pPr>
        <w:pStyle w:val="BodyText"/>
        <w:spacing w:before="31" w:line="268" w:lineRule="auto"/>
        <w:ind w:left="100"/>
        <w:jc w:val="both"/>
      </w:pPr>
      <w:moveFromRangeStart w:id="193" w:author="Charles Hall" w:date="2015-03-08T13:22:00Z" w:name="move413584258"/>
      <w:moveFrom w:id="194" w:author="Charles Hall" w:date="2015-03-08T13:22:00Z">
        <w:r w:rsidDel="006A38B0">
          <w:rPr>
            <w:spacing w:val="-3"/>
          </w:rPr>
          <w:lastRenderedPageBreak/>
          <w:t xml:space="preserve">by </w:t>
        </w:r>
        <w:r w:rsidDel="006A38B0">
          <w:t xml:space="preserve">the physicians. </w:t>
        </w:r>
      </w:moveFrom>
      <w:moveFromRangeEnd w:id="193"/>
      <w:del w:id="195" w:author="Charles Hall" w:date="2015-03-08T13:22:00Z">
        <w:r w:rsidDel="006A38B0">
          <w:delText xml:space="preserve">In this case </w:delText>
        </w:r>
      </w:del>
      <w:proofErr w:type="gramStart"/>
      <w:r>
        <w:t>peripheral</w:t>
      </w:r>
      <w:proofErr w:type="gramEnd"/>
      <w:r>
        <w:rPr>
          <w:spacing w:val="16"/>
        </w:rPr>
        <w:t xml:space="preserve"> </w:t>
      </w:r>
      <w:r>
        <w:t>oxygen</w:t>
      </w:r>
      <w:r>
        <w:rPr>
          <w:w w:val="99"/>
        </w:rPr>
        <w:t xml:space="preserve"> </w:t>
      </w:r>
      <w:r>
        <w:t>saturation</w:t>
      </w:r>
      <w:r>
        <w:rPr>
          <w:spacing w:val="-12"/>
        </w:rPr>
        <w:t xml:space="preserve"> </w:t>
      </w:r>
      <w:r>
        <w:t>and</w:t>
      </w:r>
      <w:r>
        <w:rPr>
          <w:spacing w:val="-12"/>
        </w:rPr>
        <w:t xml:space="preserve"> </w:t>
      </w:r>
      <w:r>
        <w:t>or</w:t>
      </w:r>
      <w:r>
        <w:rPr>
          <w:spacing w:val="-12"/>
        </w:rPr>
        <w:t xml:space="preserve"> </w:t>
      </w:r>
      <w:del w:id="196" w:author="Charles Hall" w:date="2015-03-08T13:22:00Z">
        <w:r w:rsidDel="006A38B0">
          <w:delText>or</w:delText>
        </w:r>
        <w:r w:rsidDel="006A38B0">
          <w:rPr>
            <w:spacing w:val="-12"/>
          </w:rPr>
          <w:delText xml:space="preserve"> </w:delText>
        </w:r>
      </w:del>
      <w:r>
        <w:t>oxygen</w:t>
      </w:r>
      <w:r>
        <w:rPr>
          <w:spacing w:val="-12"/>
        </w:rPr>
        <w:t xml:space="preserve"> </w:t>
      </w:r>
      <w:r>
        <w:t>therapy</w:t>
      </w:r>
      <w:r>
        <w:rPr>
          <w:spacing w:val="-12"/>
        </w:rPr>
        <w:t xml:space="preserve"> </w:t>
      </w:r>
      <w:r>
        <w:rPr>
          <w:spacing w:val="-3"/>
        </w:rPr>
        <w:t>may</w:t>
      </w:r>
      <w:r>
        <w:rPr>
          <w:spacing w:val="-12"/>
        </w:rPr>
        <w:t xml:space="preserve"> </w:t>
      </w:r>
      <w:r>
        <w:t>be</w:t>
      </w:r>
      <w:r>
        <w:rPr>
          <w:spacing w:val="-12"/>
        </w:rPr>
        <w:t xml:space="preserve"> </w:t>
      </w:r>
      <w:r>
        <w:t>used</w:t>
      </w:r>
      <w:r>
        <w:rPr>
          <w:spacing w:val="-12"/>
        </w:rPr>
        <w:t xml:space="preserve"> </w:t>
      </w:r>
      <w:r>
        <w:t>to</w:t>
      </w:r>
      <w:r>
        <w:rPr>
          <w:w w:val="99"/>
        </w:rPr>
        <w:t xml:space="preserve"> </w:t>
      </w:r>
      <w:r>
        <w:t>impute the peripheral arterial blood oxygen</w:t>
      </w:r>
      <w:r>
        <w:rPr>
          <w:spacing w:val="-15"/>
        </w:rPr>
        <w:t xml:space="preserve"> </w:t>
      </w:r>
      <w:commentRangeStart w:id="197"/>
      <w:r>
        <w:t>tension</w:t>
      </w:r>
      <w:commentRangeEnd w:id="197"/>
      <w:r w:rsidR="006A38B0">
        <w:rPr>
          <w:rStyle w:val="CommentReference"/>
          <w:rFonts w:asciiTheme="minorHAnsi" w:eastAsiaTheme="minorHAnsi" w:hAnsiTheme="minorHAnsi"/>
        </w:rPr>
        <w:commentReference w:id="197"/>
      </w:r>
      <w:r>
        <w:rPr>
          <w:w w:val="99"/>
        </w:rPr>
        <w:t xml:space="preserve"> </w:t>
      </w:r>
      <w:r>
        <w:t xml:space="preserve">[Figure 3].  This approach </w:t>
      </w:r>
      <w:r>
        <w:rPr>
          <w:spacing w:val="-3"/>
        </w:rPr>
        <w:t xml:space="preserve">avoids </w:t>
      </w:r>
      <w:r>
        <w:t>the perils</w:t>
      </w:r>
      <w:r>
        <w:rPr>
          <w:spacing w:val="31"/>
        </w:rPr>
        <w:t xml:space="preserve"> </w:t>
      </w:r>
      <w:r>
        <w:t>associ</w:t>
      </w:r>
      <w:del w:id="198" w:author="Charles Hall" w:date="2015-03-08T13:22:00Z">
        <w:r w:rsidDel="006A38B0">
          <w:delText>-</w:delText>
        </w:r>
      </w:del>
      <w:ins w:id="199" w:author="Charles Hall" w:date="2015-03-08T13:22:00Z">
        <w:r w:rsidR="006A38B0">
          <w:t>ated with</w:t>
        </w:r>
        <w:r w:rsidR="006A38B0" w:rsidRPr="006A38B0">
          <w:t xml:space="preserve"> </w:t>
        </w:r>
        <w:r w:rsidR="006A38B0">
          <w:t>missing</w:t>
        </w:r>
      </w:ins>
      <w:ins w:id="200" w:author="Charles Hall" w:date="2015-03-08T13:23:00Z">
        <w:r w:rsidR="006A38B0" w:rsidRPr="006A38B0">
          <w:t xml:space="preserve"> </w:t>
        </w:r>
        <w:r w:rsidR="006A38B0">
          <w:t>at</w:t>
        </w:r>
        <w:r w:rsidR="006A38B0">
          <w:rPr>
            <w:rStyle w:val="CommentReference"/>
            <w:rFonts w:asciiTheme="minorHAnsi" w:eastAsiaTheme="minorHAnsi" w:hAnsiTheme="minorHAnsi"/>
          </w:rPr>
          <w:commentReference w:id="201"/>
        </w:r>
        <w:r w:rsidR="006A38B0">
          <w:t xml:space="preserve"> random (MAR)</w:t>
        </w:r>
      </w:ins>
    </w:p>
    <w:p w14:paraId="32CC1D30" w14:textId="77777777" w:rsidR="003C4974" w:rsidRDefault="00CC2BE2">
      <w:pPr>
        <w:spacing w:line="142" w:lineRule="exact"/>
        <w:ind w:left="100"/>
        <w:jc w:val="both"/>
        <w:rPr>
          <w:rFonts w:ascii="Arial" w:eastAsia="Arial" w:hAnsi="Arial" w:cs="Arial"/>
          <w:sz w:val="18"/>
          <w:szCs w:val="18"/>
        </w:rPr>
      </w:pPr>
      <w:r>
        <w:br w:type="column"/>
      </w:r>
      <w:r>
        <w:rPr>
          <w:rFonts w:ascii="Arial"/>
          <w:sz w:val="18"/>
        </w:rPr>
        <w:lastRenderedPageBreak/>
        <w:t xml:space="preserve">Figure 3:  Incomplete data can hinder outcome prediction, but we  </w:t>
      </w:r>
      <w:r>
        <w:rPr>
          <w:rFonts w:ascii="Arial"/>
          <w:spacing w:val="41"/>
          <w:sz w:val="18"/>
        </w:rPr>
        <w:t xml:space="preserve"> </w:t>
      </w:r>
      <w:r>
        <w:rPr>
          <w:rFonts w:ascii="Arial"/>
          <w:sz w:val="18"/>
        </w:rPr>
        <w:t>can</w:t>
      </w:r>
    </w:p>
    <w:p w14:paraId="5B888D4F" w14:textId="77777777" w:rsidR="003C4974" w:rsidRDefault="00CC2BE2">
      <w:pPr>
        <w:spacing w:before="23" w:line="266" w:lineRule="auto"/>
        <w:ind w:left="100" w:right="118"/>
        <w:jc w:val="both"/>
        <w:rPr>
          <w:rFonts w:ascii="Arial" w:eastAsia="Arial" w:hAnsi="Arial" w:cs="Arial"/>
          <w:sz w:val="18"/>
          <w:szCs w:val="18"/>
        </w:rPr>
      </w:pPr>
      <w:proofErr w:type="gramStart"/>
      <w:r>
        <w:rPr>
          <w:rFonts w:ascii="Arial"/>
          <w:sz w:val="18"/>
        </w:rPr>
        <w:t>impute</w:t>
      </w:r>
      <w:proofErr w:type="gramEnd"/>
      <w:r>
        <w:rPr>
          <w:rFonts w:ascii="Arial"/>
          <w:sz w:val="18"/>
        </w:rPr>
        <w:t xml:space="preserve"> incomplete data from </w:t>
      </w:r>
      <w:proofErr w:type="spellStart"/>
      <w:r>
        <w:rPr>
          <w:rFonts w:ascii="Arial"/>
          <w:sz w:val="18"/>
        </w:rPr>
        <w:t>auxilliary</w:t>
      </w:r>
      <w:proofErr w:type="spellEnd"/>
      <w:r>
        <w:rPr>
          <w:rFonts w:ascii="Arial"/>
          <w:sz w:val="18"/>
        </w:rPr>
        <w:t xml:space="preserve"> information. For example,</w:t>
      </w:r>
      <w:r>
        <w:rPr>
          <w:rFonts w:ascii="Arial"/>
          <w:spacing w:val="41"/>
          <w:sz w:val="18"/>
        </w:rPr>
        <w:t xml:space="preserve"> </w:t>
      </w:r>
      <w:proofErr w:type="spellStart"/>
      <w:r>
        <w:rPr>
          <w:rFonts w:ascii="Arial"/>
          <w:sz w:val="18"/>
        </w:rPr>
        <w:t>pneu</w:t>
      </w:r>
      <w:proofErr w:type="spellEnd"/>
      <w:r>
        <w:rPr>
          <w:rFonts w:ascii="Arial"/>
          <w:sz w:val="18"/>
        </w:rPr>
        <w:t>-</w:t>
      </w:r>
      <w:r>
        <w:rPr>
          <w:rFonts w:ascii="Arial"/>
          <w:w w:val="99"/>
          <w:sz w:val="18"/>
        </w:rPr>
        <w:t xml:space="preserve"> </w:t>
      </w:r>
      <w:proofErr w:type="spellStart"/>
      <w:r>
        <w:rPr>
          <w:rFonts w:ascii="Arial"/>
          <w:sz w:val="18"/>
        </w:rPr>
        <w:t>monia</w:t>
      </w:r>
      <w:proofErr w:type="spellEnd"/>
      <w:r>
        <w:rPr>
          <w:rFonts w:ascii="Arial"/>
          <w:sz w:val="18"/>
        </w:rPr>
        <w:t xml:space="preserve"> (causing to low oxygen tension), may cause respiratory failure.</w:t>
      </w:r>
      <w:r>
        <w:rPr>
          <w:rFonts w:ascii="Arial"/>
          <w:spacing w:val="-13"/>
          <w:sz w:val="18"/>
        </w:rPr>
        <w:t xml:space="preserve"> </w:t>
      </w:r>
      <w:r>
        <w:rPr>
          <w:rFonts w:ascii="Arial"/>
          <w:sz w:val="18"/>
        </w:rPr>
        <w:t>If</w:t>
      </w:r>
      <w:r>
        <w:rPr>
          <w:rFonts w:ascii="Arial"/>
          <w:w w:val="99"/>
          <w:sz w:val="18"/>
        </w:rPr>
        <w:t xml:space="preserve"> </w:t>
      </w:r>
      <w:r>
        <w:rPr>
          <w:rFonts w:ascii="Arial"/>
          <w:sz w:val="18"/>
        </w:rPr>
        <w:t>arterial</w:t>
      </w:r>
      <w:r>
        <w:rPr>
          <w:rFonts w:ascii="Arial"/>
          <w:spacing w:val="-8"/>
          <w:sz w:val="18"/>
        </w:rPr>
        <w:t xml:space="preserve"> </w:t>
      </w:r>
      <w:r>
        <w:rPr>
          <w:rFonts w:ascii="Arial"/>
          <w:sz w:val="18"/>
        </w:rPr>
        <w:t>blood</w:t>
      </w:r>
      <w:r>
        <w:rPr>
          <w:rFonts w:ascii="Arial"/>
          <w:spacing w:val="-8"/>
          <w:sz w:val="18"/>
        </w:rPr>
        <w:t xml:space="preserve"> </w:t>
      </w:r>
      <w:r>
        <w:rPr>
          <w:rFonts w:ascii="Arial"/>
          <w:sz w:val="18"/>
        </w:rPr>
        <w:t>gas</w:t>
      </w:r>
      <w:r>
        <w:rPr>
          <w:rFonts w:ascii="Arial"/>
          <w:spacing w:val="-8"/>
          <w:sz w:val="18"/>
        </w:rPr>
        <w:t xml:space="preserve"> </w:t>
      </w:r>
      <w:r>
        <w:rPr>
          <w:rFonts w:ascii="Arial"/>
          <w:sz w:val="18"/>
        </w:rPr>
        <w:t>results</w:t>
      </w:r>
      <w:r>
        <w:rPr>
          <w:rFonts w:ascii="Arial"/>
          <w:spacing w:val="-8"/>
          <w:sz w:val="18"/>
        </w:rPr>
        <w:t xml:space="preserve"> </w:t>
      </w:r>
      <w:r>
        <w:rPr>
          <w:rFonts w:ascii="Arial"/>
          <w:sz w:val="18"/>
        </w:rPr>
        <w:t>are</w:t>
      </w:r>
      <w:r>
        <w:rPr>
          <w:rFonts w:ascii="Arial"/>
          <w:spacing w:val="-8"/>
          <w:sz w:val="18"/>
        </w:rPr>
        <w:t xml:space="preserve"> </w:t>
      </w:r>
      <w:r>
        <w:rPr>
          <w:rFonts w:ascii="Arial"/>
          <w:sz w:val="18"/>
        </w:rPr>
        <w:t>missing,</w:t>
      </w:r>
      <w:r>
        <w:rPr>
          <w:rFonts w:ascii="Arial"/>
          <w:spacing w:val="-8"/>
          <w:sz w:val="18"/>
        </w:rPr>
        <w:t xml:space="preserve"> </w:t>
      </w:r>
      <w:r>
        <w:rPr>
          <w:rFonts w:ascii="Arial"/>
          <w:sz w:val="18"/>
        </w:rPr>
        <w:t>we</w:t>
      </w:r>
      <w:r>
        <w:rPr>
          <w:rFonts w:ascii="Arial"/>
          <w:spacing w:val="-8"/>
          <w:sz w:val="18"/>
        </w:rPr>
        <w:t xml:space="preserve"> </w:t>
      </w:r>
      <w:r>
        <w:rPr>
          <w:rFonts w:ascii="Arial"/>
          <w:sz w:val="18"/>
        </w:rPr>
        <w:t>can</w:t>
      </w:r>
      <w:r>
        <w:rPr>
          <w:rFonts w:ascii="Arial"/>
          <w:spacing w:val="-8"/>
          <w:sz w:val="18"/>
        </w:rPr>
        <w:t xml:space="preserve"> </w:t>
      </w:r>
      <w:r>
        <w:rPr>
          <w:rFonts w:ascii="Arial"/>
          <w:sz w:val="18"/>
        </w:rPr>
        <w:t>impute</w:t>
      </w:r>
      <w:r>
        <w:rPr>
          <w:rFonts w:ascii="Arial"/>
          <w:spacing w:val="-8"/>
          <w:sz w:val="18"/>
        </w:rPr>
        <w:t xml:space="preserve"> </w:t>
      </w:r>
      <w:r>
        <w:rPr>
          <w:rFonts w:ascii="Arial"/>
          <w:sz w:val="18"/>
        </w:rPr>
        <w:t>the</w:t>
      </w:r>
      <w:r>
        <w:rPr>
          <w:rFonts w:ascii="Arial"/>
          <w:spacing w:val="-8"/>
          <w:sz w:val="18"/>
        </w:rPr>
        <w:t xml:space="preserve"> </w:t>
      </w:r>
      <w:r>
        <w:rPr>
          <w:rFonts w:ascii="Arial"/>
          <w:sz w:val="18"/>
        </w:rPr>
        <w:t>oxygen</w:t>
      </w:r>
      <w:r>
        <w:rPr>
          <w:rFonts w:ascii="Arial"/>
          <w:spacing w:val="-8"/>
          <w:sz w:val="18"/>
        </w:rPr>
        <w:t xml:space="preserve"> </w:t>
      </w:r>
      <w:r>
        <w:rPr>
          <w:rFonts w:ascii="Arial"/>
          <w:sz w:val="18"/>
        </w:rPr>
        <w:t>tension</w:t>
      </w:r>
      <w:r>
        <w:rPr>
          <w:rFonts w:ascii="Arial"/>
          <w:w w:val="99"/>
          <w:sz w:val="18"/>
        </w:rPr>
        <w:t xml:space="preserve"> </w:t>
      </w:r>
      <w:r>
        <w:rPr>
          <w:rFonts w:ascii="Arial"/>
          <w:sz w:val="18"/>
        </w:rPr>
        <w:t>from</w:t>
      </w:r>
      <w:r>
        <w:rPr>
          <w:rFonts w:ascii="Arial"/>
          <w:spacing w:val="-7"/>
          <w:sz w:val="18"/>
        </w:rPr>
        <w:t xml:space="preserve"> </w:t>
      </w:r>
      <w:r>
        <w:rPr>
          <w:rFonts w:ascii="Arial"/>
          <w:sz w:val="18"/>
        </w:rPr>
        <w:t>oxygen</w:t>
      </w:r>
      <w:r>
        <w:rPr>
          <w:rFonts w:ascii="Arial"/>
          <w:spacing w:val="-7"/>
          <w:sz w:val="18"/>
        </w:rPr>
        <w:t xml:space="preserve"> </w:t>
      </w:r>
      <w:r>
        <w:rPr>
          <w:rFonts w:ascii="Arial"/>
          <w:sz w:val="18"/>
        </w:rPr>
        <w:t>therapy</w:t>
      </w:r>
      <w:r>
        <w:rPr>
          <w:rFonts w:ascii="Arial"/>
          <w:spacing w:val="-7"/>
          <w:sz w:val="18"/>
        </w:rPr>
        <w:t xml:space="preserve"> </w:t>
      </w:r>
      <w:r>
        <w:rPr>
          <w:rFonts w:ascii="Arial"/>
          <w:sz w:val="18"/>
        </w:rPr>
        <w:t>and/or</w:t>
      </w:r>
      <w:r>
        <w:rPr>
          <w:rFonts w:ascii="Arial"/>
          <w:spacing w:val="-7"/>
          <w:sz w:val="18"/>
        </w:rPr>
        <w:t xml:space="preserve"> </w:t>
      </w:r>
      <w:r>
        <w:rPr>
          <w:rFonts w:ascii="Arial"/>
          <w:sz w:val="18"/>
        </w:rPr>
        <w:t>peripheral</w:t>
      </w:r>
      <w:r>
        <w:rPr>
          <w:rFonts w:ascii="Arial"/>
          <w:spacing w:val="-7"/>
          <w:sz w:val="18"/>
        </w:rPr>
        <w:t xml:space="preserve"> </w:t>
      </w:r>
      <w:r>
        <w:rPr>
          <w:rFonts w:ascii="Arial"/>
          <w:sz w:val="18"/>
        </w:rPr>
        <w:t>oxygen</w:t>
      </w:r>
      <w:r>
        <w:rPr>
          <w:rFonts w:ascii="Arial"/>
          <w:spacing w:val="-7"/>
          <w:sz w:val="18"/>
        </w:rPr>
        <w:t xml:space="preserve"> </w:t>
      </w:r>
      <w:r>
        <w:rPr>
          <w:rFonts w:ascii="Arial"/>
          <w:sz w:val="18"/>
        </w:rPr>
        <w:t>saturation.</w:t>
      </w:r>
      <w:r>
        <w:rPr>
          <w:rFonts w:ascii="Arial"/>
          <w:spacing w:val="4"/>
          <w:sz w:val="18"/>
        </w:rPr>
        <w:t xml:space="preserve"> </w:t>
      </w:r>
      <w:r>
        <w:rPr>
          <w:rFonts w:ascii="Arial"/>
          <w:sz w:val="18"/>
        </w:rPr>
        <w:t>[29].</w:t>
      </w:r>
    </w:p>
    <w:p w14:paraId="20A1E57F" w14:textId="77777777" w:rsidR="003C4974" w:rsidRDefault="003C4974">
      <w:pPr>
        <w:spacing w:line="266" w:lineRule="auto"/>
        <w:jc w:val="both"/>
        <w:rPr>
          <w:rFonts w:ascii="Arial" w:eastAsia="Arial" w:hAnsi="Arial" w:cs="Arial"/>
          <w:sz w:val="18"/>
          <w:szCs w:val="18"/>
        </w:rPr>
        <w:sectPr w:rsidR="003C4974">
          <w:type w:val="continuous"/>
          <w:pgSz w:w="12240" w:h="15840"/>
          <w:pgMar w:top="620" w:right="600" w:bottom="280" w:left="620" w:header="720" w:footer="720" w:gutter="0"/>
          <w:cols w:num="2" w:space="720" w:equalWidth="0">
            <w:col w:w="5032" w:space="99"/>
            <w:col w:w="5889"/>
          </w:cols>
        </w:sectPr>
      </w:pPr>
    </w:p>
    <w:p w14:paraId="7DEDEBC9" w14:textId="4A520914" w:rsidR="003C4974" w:rsidRDefault="00CC2BE2">
      <w:pPr>
        <w:pStyle w:val="BodyText"/>
        <w:spacing w:before="2" w:line="268" w:lineRule="auto"/>
        <w:ind w:left="100" w:right="119"/>
        <w:jc w:val="both"/>
      </w:pPr>
      <w:commentRangeStart w:id="202"/>
      <w:del w:id="203" w:author="Charles Hall" w:date="2015-03-08T13:22:00Z">
        <w:r w:rsidDel="006A38B0">
          <w:lastRenderedPageBreak/>
          <w:delText xml:space="preserve">ated with missing </w:delText>
        </w:r>
      </w:del>
      <w:del w:id="204" w:author="Charles Hall" w:date="2015-03-08T13:23:00Z">
        <w:r w:rsidDel="006A38B0">
          <w:delText>at</w:delText>
        </w:r>
        <w:commentRangeEnd w:id="202"/>
        <w:r w:rsidR="006A38B0" w:rsidDel="006A38B0">
          <w:rPr>
            <w:rStyle w:val="CommentReference"/>
            <w:rFonts w:asciiTheme="minorHAnsi" w:eastAsiaTheme="minorHAnsi" w:hAnsiTheme="minorHAnsi"/>
          </w:rPr>
          <w:commentReference w:id="202"/>
        </w:r>
        <w:r w:rsidDel="006A38B0">
          <w:delText xml:space="preserve"> random (MAR) </w:delText>
        </w:r>
      </w:del>
      <w:proofErr w:type="gramStart"/>
      <w:r>
        <w:t>assumptions</w:t>
      </w:r>
      <w:proofErr w:type="gramEnd"/>
      <w:r>
        <w:t xml:space="preserve">, when fitting a non-ignorable </w:t>
      </w:r>
      <w:proofErr w:type="spellStart"/>
      <w:r>
        <w:t>missingness</w:t>
      </w:r>
      <w:proofErr w:type="spellEnd"/>
      <w:r>
        <w:t xml:space="preserve"> model [31].</w:t>
      </w:r>
      <w:r>
        <w:rPr>
          <w:spacing w:val="6"/>
        </w:rPr>
        <w:t xml:space="preserve"> </w:t>
      </w:r>
      <w:r>
        <w:t>Adding</w:t>
      </w:r>
      <w:r>
        <w:rPr>
          <w:w w:val="99"/>
        </w:rPr>
        <w:t xml:space="preserve"> </w:t>
      </w:r>
      <w:r>
        <w:t xml:space="preserve">auxiliary variables not included in the main model </w:t>
      </w:r>
      <w:r>
        <w:rPr>
          <w:spacing w:val="-3"/>
        </w:rPr>
        <w:t xml:space="preserve">for </w:t>
      </w:r>
      <w:r>
        <w:t>multiple imputation, in other words using additional</w:t>
      </w:r>
      <w:r>
        <w:rPr>
          <w:spacing w:val="16"/>
        </w:rPr>
        <w:t xml:space="preserve"> </w:t>
      </w:r>
      <w:r>
        <w:t>infor</w:t>
      </w:r>
      <w:del w:id="205" w:author="Charles Hall" w:date="2015-03-08T13:23:00Z">
        <w:r w:rsidDel="006A38B0">
          <w:delText>-</w:delText>
        </w:r>
        <w:r w:rsidDel="006A38B0">
          <w:rPr>
            <w:w w:val="99"/>
          </w:rPr>
          <w:delText xml:space="preserve"> </w:delText>
        </w:r>
      </w:del>
      <w:r>
        <w:t>mation</w:t>
      </w:r>
      <w:r>
        <w:rPr>
          <w:spacing w:val="15"/>
        </w:rPr>
        <w:t xml:space="preserve"> </w:t>
      </w:r>
      <w:r>
        <w:t>that</w:t>
      </w:r>
      <w:r>
        <w:rPr>
          <w:spacing w:val="15"/>
        </w:rPr>
        <w:t xml:space="preserve"> </w:t>
      </w:r>
      <w:r>
        <w:t>is</w:t>
      </w:r>
      <w:r>
        <w:rPr>
          <w:spacing w:val="15"/>
        </w:rPr>
        <w:t xml:space="preserve"> </w:t>
      </w:r>
      <w:r>
        <w:t>correlated</w:t>
      </w:r>
      <w:r>
        <w:rPr>
          <w:spacing w:val="15"/>
        </w:rPr>
        <w:t xml:space="preserve"> </w:t>
      </w:r>
      <w:r>
        <w:t>with</w:t>
      </w:r>
      <w:r>
        <w:rPr>
          <w:spacing w:val="15"/>
        </w:rPr>
        <w:t xml:space="preserve"> </w:t>
      </w:r>
      <w:r>
        <w:t>the</w:t>
      </w:r>
      <w:r>
        <w:rPr>
          <w:spacing w:val="15"/>
        </w:rPr>
        <w:t xml:space="preserve"> </w:t>
      </w:r>
      <w:r>
        <w:t>missing</w:t>
      </w:r>
      <w:r>
        <w:rPr>
          <w:spacing w:val="15"/>
        </w:rPr>
        <w:t xml:space="preserve"> </w:t>
      </w:r>
      <w:r>
        <w:t>outcome</w:t>
      </w:r>
      <w:r>
        <w:rPr>
          <w:spacing w:val="15"/>
        </w:rPr>
        <w:t xml:space="preserve"> </w:t>
      </w:r>
      <w:r>
        <w:t>is</w:t>
      </w:r>
      <w:r>
        <w:rPr>
          <w:spacing w:val="15"/>
        </w:rPr>
        <w:t xml:space="preserve"> </w:t>
      </w:r>
      <w:r>
        <w:t>an</w:t>
      </w:r>
      <w:r>
        <w:rPr>
          <w:spacing w:val="15"/>
        </w:rPr>
        <w:t xml:space="preserve"> </w:t>
      </w:r>
      <w:r>
        <w:t>emerging</w:t>
      </w:r>
      <w:r>
        <w:rPr>
          <w:spacing w:val="15"/>
        </w:rPr>
        <w:t xml:space="preserve"> </w:t>
      </w:r>
      <w:r>
        <w:t>approach</w:t>
      </w:r>
      <w:r>
        <w:rPr>
          <w:spacing w:val="15"/>
        </w:rPr>
        <w:t xml:space="preserve"> </w:t>
      </w:r>
      <w:r>
        <w:t>to</w:t>
      </w:r>
      <w:r>
        <w:rPr>
          <w:spacing w:val="15"/>
        </w:rPr>
        <w:t xml:space="preserve"> </w:t>
      </w:r>
      <w:r>
        <w:t>help</w:t>
      </w:r>
      <w:r>
        <w:rPr>
          <w:spacing w:val="15"/>
        </w:rPr>
        <w:t xml:space="preserve"> </w:t>
      </w:r>
      <w:r>
        <w:t>correct</w:t>
      </w:r>
      <w:r>
        <w:rPr>
          <w:spacing w:val="15"/>
        </w:rPr>
        <w:t xml:space="preserve"> </w:t>
      </w:r>
      <w:r>
        <w:t>bias</w:t>
      </w:r>
      <w:r>
        <w:rPr>
          <w:spacing w:val="15"/>
        </w:rPr>
        <w:t xml:space="preserve"> </w:t>
      </w:r>
      <w:r>
        <w:t>[32,</w:t>
      </w:r>
      <w:r>
        <w:rPr>
          <w:spacing w:val="15"/>
        </w:rPr>
        <w:t xml:space="preserve"> </w:t>
      </w:r>
      <w:r>
        <w:t>33,</w:t>
      </w:r>
      <w:r>
        <w:rPr>
          <w:spacing w:val="15"/>
        </w:rPr>
        <w:t xml:space="preserve"> </w:t>
      </w:r>
      <w:r>
        <w:t>34],</w:t>
      </w:r>
      <w:r>
        <w:rPr>
          <w:w w:val="99"/>
        </w:rPr>
        <w:t xml:space="preserve"> </w:t>
      </w:r>
      <w:r>
        <w:t>often</w:t>
      </w:r>
      <w:r>
        <w:rPr>
          <w:spacing w:val="14"/>
        </w:rPr>
        <w:t xml:space="preserve"> </w:t>
      </w:r>
      <w:r>
        <w:t>relying</w:t>
      </w:r>
      <w:r>
        <w:rPr>
          <w:spacing w:val="14"/>
        </w:rPr>
        <w:t xml:space="preserve"> </w:t>
      </w:r>
      <w:r>
        <w:t>on</w:t>
      </w:r>
      <w:r>
        <w:rPr>
          <w:spacing w:val="14"/>
        </w:rPr>
        <w:t xml:space="preserve"> </w:t>
      </w:r>
      <w:r>
        <w:t>Bayesian</w:t>
      </w:r>
      <w:r>
        <w:rPr>
          <w:spacing w:val="14"/>
        </w:rPr>
        <w:t xml:space="preserve"> </w:t>
      </w:r>
      <w:r>
        <w:t>methods</w:t>
      </w:r>
      <w:r>
        <w:rPr>
          <w:spacing w:val="14"/>
        </w:rPr>
        <w:t xml:space="preserve"> </w:t>
      </w:r>
      <w:r>
        <w:rPr>
          <w:spacing w:val="-3"/>
        </w:rPr>
        <w:t>for</w:t>
      </w:r>
      <w:r>
        <w:rPr>
          <w:spacing w:val="14"/>
        </w:rPr>
        <w:t xml:space="preserve"> </w:t>
      </w:r>
      <w:r>
        <w:t>the</w:t>
      </w:r>
      <w:r>
        <w:rPr>
          <w:spacing w:val="14"/>
        </w:rPr>
        <w:t xml:space="preserve"> </w:t>
      </w:r>
      <w:r>
        <w:t>multiple</w:t>
      </w:r>
      <w:r>
        <w:rPr>
          <w:spacing w:val="14"/>
        </w:rPr>
        <w:t xml:space="preserve"> </w:t>
      </w:r>
      <w:r>
        <w:t>imputations</w:t>
      </w:r>
      <w:r>
        <w:rPr>
          <w:spacing w:val="14"/>
        </w:rPr>
        <w:t xml:space="preserve"> </w:t>
      </w:r>
      <w:r>
        <w:t>approach</w:t>
      </w:r>
      <w:r>
        <w:rPr>
          <w:spacing w:val="14"/>
        </w:rPr>
        <w:t xml:space="preserve"> </w:t>
      </w:r>
      <w:r>
        <w:t>[35,</w:t>
      </w:r>
      <w:r>
        <w:rPr>
          <w:spacing w:val="14"/>
        </w:rPr>
        <w:t xml:space="preserve"> </w:t>
      </w:r>
      <w:r>
        <w:t>36];</w:t>
      </w:r>
      <w:r>
        <w:rPr>
          <w:spacing w:val="25"/>
        </w:rPr>
        <w:t xml:space="preserve"> </w:t>
      </w:r>
      <w:r>
        <w:t>joint</w:t>
      </w:r>
      <w:r>
        <w:rPr>
          <w:spacing w:val="14"/>
        </w:rPr>
        <w:t xml:space="preserve"> </w:t>
      </w:r>
      <w:r>
        <w:t>modeling</w:t>
      </w:r>
      <w:r>
        <w:rPr>
          <w:spacing w:val="14"/>
        </w:rPr>
        <w:t xml:space="preserve"> </w:t>
      </w:r>
      <w:r>
        <w:t>and</w:t>
      </w:r>
      <w:r>
        <w:rPr>
          <w:spacing w:val="14"/>
        </w:rPr>
        <w:t xml:space="preserve"> </w:t>
      </w:r>
      <w:r>
        <w:t>multiple</w:t>
      </w:r>
      <w:r>
        <w:rPr>
          <w:w w:val="99"/>
        </w:rPr>
        <w:t xml:space="preserve"> </w:t>
      </w:r>
      <w:r>
        <w:t>imputations</w:t>
      </w:r>
      <w:r>
        <w:rPr>
          <w:spacing w:val="19"/>
        </w:rPr>
        <w:t xml:space="preserve"> </w:t>
      </w:r>
      <w:r>
        <w:t>could</w:t>
      </w:r>
      <w:r>
        <w:rPr>
          <w:spacing w:val="19"/>
        </w:rPr>
        <w:t xml:space="preserve"> </w:t>
      </w:r>
      <w:r>
        <w:t>both</w:t>
      </w:r>
      <w:r>
        <w:rPr>
          <w:spacing w:val="19"/>
        </w:rPr>
        <w:t xml:space="preserve"> </w:t>
      </w:r>
      <w:r>
        <w:t>be</w:t>
      </w:r>
      <w:r>
        <w:rPr>
          <w:spacing w:val="19"/>
        </w:rPr>
        <w:t xml:space="preserve"> </w:t>
      </w:r>
      <w:r>
        <w:t>used</w:t>
      </w:r>
      <w:r>
        <w:rPr>
          <w:spacing w:val="19"/>
        </w:rPr>
        <w:t xml:space="preserve"> </w:t>
      </w:r>
      <w:r>
        <w:t>also</w:t>
      </w:r>
      <w:r>
        <w:rPr>
          <w:spacing w:val="19"/>
        </w:rPr>
        <w:t xml:space="preserve"> </w:t>
      </w:r>
      <w:r>
        <w:t>to</w:t>
      </w:r>
      <w:r>
        <w:rPr>
          <w:spacing w:val="19"/>
        </w:rPr>
        <w:t xml:space="preserve"> </w:t>
      </w:r>
      <w:r>
        <w:t>impute</w:t>
      </w:r>
      <w:r>
        <w:rPr>
          <w:spacing w:val="19"/>
        </w:rPr>
        <w:t xml:space="preserve"> </w:t>
      </w:r>
      <w:r>
        <w:t>incomplete</w:t>
      </w:r>
      <w:r>
        <w:rPr>
          <w:spacing w:val="19"/>
        </w:rPr>
        <w:t xml:space="preserve"> </w:t>
      </w:r>
      <w:r>
        <w:t>medical</w:t>
      </w:r>
      <w:r>
        <w:rPr>
          <w:spacing w:val="19"/>
        </w:rPr>
        <w:t xml:space="preserve"> </w:t>
      </w:r>
      <w:r>
        <w:t>records</w:t>
      </w:r>
      <w:r>
        <w:rPr>
          <w:spacing w:val="19"/>
        </w:rPr>
        <w:t xml:space="preserve"> </w:t>
      </w:r>
      <w:r>
        <w:t>[37].</w:t>
      </w:r>
      <w:r>
        <w:rPr>
          <w:spacing w:val="18"/>
        </w:rPr>
        <w:t xml:space="preserve"> </w:t>
      </w:r>
      <w:r>
        <w:t>The</w:t>
      </w:r>
      <w:r>
        <w:rPr>
          <w:spacing w:val="19"/>
        </w:rPr>
        <w:t xml:space="preserve"> </w:t>
      </w:r>
      <w:r>
        <w:t>use</w:t>
      </w:r>
      <w:r>
        <w:rPr>
          <w:spacing w:val="19"/>
        </w:rPr>
        <w:t xml:space="preserve"> </w:t>
      </w:r>
      <w:r>
        <w:t>of</w:t>
      </w:r>
      <w:r>
        <w:rPr>
          <w:spacing w:val="19"/>
        </w:rPr>
        <w:t xml:space="preserve"> </w:t>
      </w:r>
      <w:r>
        <w:t>auxiliary</w:t>
      </w:r>
      <w:r>
        <w:rPr>
          <w:spacing w:val="19"/>
        </w:rPr>
        <w:t xml:space="preserve"> </w:t>
      </w:r>
      <w:r>
        <w:t>data</w:t>
      </w:r>
      <w:r>
        <w:rPr>
          <w:spacing w:val="19"/>
        </w:rPr>
        <w:t xml:space="preserve"> </w:t>
      </w:r>
      <w:r>
        <w:t>to</w:t>
      </w:r>
      <w:r>
        <w:rPr>
          <w:w w:val="99"/>
        </w:rPr>
        <w:t xml:space="preserve"> </w:t>
      </w:r>
      <w:r>
        <w:t>impute</w:t>
      </w:r>
      <w:r>
        <w:rPr>
          <w:spacing w:val="-15"/>
        </w:rPr>
        <w:t xml:space="preserve"> </w:t>
      </w:r>
      <w:r>
        <w:t>incomplete</w:t>
      </w:r>
      <w:r>
        <w:rPr>
          <w:spacing w:val="-15"/>
        </w:rPr>
        <w:t xml:space="preserve"> </w:t>
      </w:r>
      <w:r>
        <w:t>patient</w:t>
      </w:r>
      <w:r>
        <w:rPr>
          <w:spacing w:val="-15"/>
        </w:rPr>
        <w:t xml:space="preserve"> </w:t>
      </w:r>
      <w:r>
        <w:t>records</w:t>
      </w:r>
      <w:r>
        <w:rPr>
          <w:spacing w:val="-15"/>
        </w:rPr>
        <w:t xml:space="preserve"> </w:t>
      </w:r>
      <w:r>
        <w:t>will</w:t>
      </w:r>
      <w:r>
        <w:rPr>
          <w:spacing w:val="-15"/>
        </w:rPr>
        <w:t xml:space="preserve"> </w:t>
      </w:r>
      <w:r>
        <w:t>improve</w:t>
      </w:r>
      <w:r>
        <w:rPr>
          <w:spacing w:val="-15"/>
        </w:rPr>
        <w:t xml:space="preserve"> </w:t>
      </w:r>
      <w:r>
        <w:t>the</w:t>
      </w:r>
      <w:r>
        <w:rPr>
          <w:spacing w:val="-15"/>
        </w:rPr>
        <w:t xml:space="preserve"> </w:t>
      </w:r>
      <w:r>
        <w:t>prediction</w:t>
      </w:r>
      <w:r>
        <w:rPr>
          <w:spacing w:val="-15"/>
        </w:rPr>
        <w:t xml:space="preserve"> </w:t>
      </w:r>
      <w:r>
        <w:t>model</w:t>
      </w:r>
      <w:r>
        <w:rPr>
          <w:spacing w:val="-15"/>
        </w:rPr>
        <w:t xml:space="preserve"> </w:t>
      </w:r>
      <w:r>
        <w:t>and</w:t>
      </w:r>
      <w:r>
        <w:rPr>
          <w:spacing w:val="-15"/>
        </w:rPr>
        <w:t xml:space="preserve"> </w:t>
      </w:r>
      <w:r>
        <w:t>facilitate</w:t>
      </w:r>
      <w:r>
        <w:rPr>
          <w:spacing w:val="-15"/>
        </w:rPr>
        <w:t xml:space="preserve"> </w:t>
      </w:r>
      <w:r>
        <w:t>smoother</w:t>
      </w:r>
      <w:r>
        <w:rPr>
          <w:spacing w:val="-15"/>
        </w:rPr>
        <w:t xml:space="preserve"> </w:t>
      </w:r>
      <w:r>
        <w:t>implementation</w:t>
      </w:r>
      <w:r>
        <w:rPr>
          <w:spacing w:val="-15"/>
        </w:rPr>
        <w:t xml:space="preserve"> </w:t>
      </w:r>
      <w:r>
        <w:t>of</w:t>
      </w:r>
      <w:r>
        <w:rPr>
          <w:spacing w:val="-15"/>
        </w:rPr>
        <w:t xml:space="preserve"> </w:t>
      </w:r>
      <w:r>
        <w:t>the</w:t>
      </w:r>
      <w:r>
        <w:rPr>
          <w:w w:val="99"/>
        </w:rPr>
        <w:t xml:space="preserve"> </w:t>
      </w:r>
      <w:r>
        <w:t xml:space="preserve">algorithm into the clinical trial [29]. </w:t>
      </w:r>
      <w:r>
        <w:rPr>
          <w:spacing w:val="-3"/>
        </w:rPr>
        <w:t xml:space="preserve">Moreover, </w:t>
      </w:r>
      <w:r>
        <w:t xml:space="preserve">auxiliary data imputation </w:t>
      </w:r>
      <w:r>
        <w:rPr>
          <w:spacing w:val="-3"/>
        </w:rPr>
        <w:t xml:space="preserve">for </w:t>
      </w:r>
      <w:r>
        <w:t>incomplete electronic medical</w:t>
      </w:r>
      <w:r>
        <w:rPr>
          <w:spacing w:val="-25"/>
        </w:rPr>
        <w:t xml:space="preserve"> </w:t>
      </w:r>
      <w:r>
        <w:t>records</w:t>
      </w:r>
      <w:r>
        <w:rPr>
          <w:w w:val="99"/>
        </w:rPr>
        <w:t xml:space="preserve"> </w:t>
      </w:r>
      <w:r>
        <w:t>is</w:t>
      </w:r>
      <w:r>
        <w:rPr>
          <w:spacing w:val="-14"/>
        </w:rPr>
        <w:t xml:space="preserve"> </w:t>
      </w:r>
      <w:r>
        <w:t>underdeveloped;</w:t>
      </w:r>
      <w:r>
        <w:rPr>
          <w:spacing w:val="-14"/>
        </w:rPr>
        <w:t xml:space="preserve"> </w:t>
      </w:r>
      <w:r>
        <w:t>methodologically,</w:t>
      </w:r>
      <w:r>
        <w:rPr>
          <w:spacing w:val="-14"/>
        </w:rPr>
        <w:t xml:space="preserve"> </w:t>
      </w:r>
      <w:r>
        <w:t>their</w:t>
      </w:r>
      <w:r>
        <w:rPr>
          <w:spacing w:val="-14"/>
        </w:rPr>
        <w:t xml:space="preserve"> </w:t>
      </w:r>
      <w:r>
        <w:t>development</w:t>
      </w:r>
      <w:r>
        <w:rPr>
          <w:spacing w:val="-14"/>
        </w:rPr>
        <w:t xml:space="preserve"> </w:t>
      </w:r>
      <w:r>
        <w:t>is</w:t>
      </w:r>
      <w:r>
        <w:rPr>
          <w:spacing w:val="-14"/>
        </w:rPr>
        <w:t xml:space="preserve"> </w:t>
      </w:r>
      <w:r>
        <w:t>an</w:t>
      </w:r>
      <w:r>
        <w:rPr>
          <w:spacing w:val="-14"/>
        </w:rPr>
        <w:t xml:space="preserve"> </w:t>
      </w:r>
      <w:r>
        <w:t>innovative</w:t>
      </w:r>
      <w:r>
        <w:rPr>
          <w:spacing w:val="-14"/>
        </w:rPr>
        <w:t xml:space="preserve"> </w:t>
      </w:r>
      <w:r>
        <w:t>hallmark</w:t>
      </w:r>
      <w:r>
        <w:rPr>
          <w:spacing w:val="-14"/>
        </w:rPr>
        <w:t xml:space="preserve"> </w:t>
      </w:r>
      <w:r>
        <w:t>of</w:t>
      </w:r>
      <w:r>
        <w:rPr>
          <w:spacing w:val="-14"/>
        </w:rPr>
        <w:t xml:space="preserve"> </w:t>
      </w:r>
      <w:r>
        <w:t>this</w:t>
      </w:r>
      <w:r>
        <w:rPr>
          <w:spacing w:val="-14"/>
        </w:rPr>
        <w:t xml:space="preserve"> </w:t>
      </w:r>
      <w:commentRangeStart w:id="206"/>
      <w:r>
        <w:t>proposal</w:t>
      </w:r>
      <w:commentRangeEnd w:id="206"/>
      <w:r w:rsidR="006A38B0">
        <w:rPr>
          <w:rStyle w:val="CommentReference"/>
          <w:rFonts w:asciiTheme="minorHAnsi" w:eastAsiaTheme="minorHAnsi" w:hAnsiTheme="minorHAnsi"/>
        </w:rPr>
        <w:commentReference w:id="206"/>
      </w:r>
      <w:r>
        <w:t>.</w:t>
      </w:r>
    </w:p>
    <w:p w14:paraId="2B7B7622" w14:textId="712E5A10" w:rsidR="003C4974" w:rsidRDefault="00CC2BE2">
      <w:pPr>
        <w:pStyle w:val="BodyText"/>
        <w:spacing w:before="116" w:line="268" w:lineRule="auto"/>
        <w:ind w:left="100" w:right="119" w:firstLine="338"/>
        <w:jc w:val="both"/>
      </w:pPr>
      <w:r>
        <w:rPr>
          <w:b/>
        </w:rPr>
        <w:t>Seasonal</w:t>
      </w:r>
      <w:r>
        <w:rPr>
          <w:b/>
          <w:spacing w:val="-6"/>
        </w:rPr>
        <w:t xml:space="preserve"> </w:t>
      </w:r>
      <w:r>
        <w:rPr>
          <w:b/>
        </w:rPr>
        <w:t>effects</w:t>
      </w:r>
      <w:r>
        <w:rPr>
          <w:b/>
          <w:spacing w:val="-6"/>
        </w:rPr>
        <w:t xml:space="preserve"> </w:t>
      </w:r>
      <w:r>
        <w:rPr>
          <w:b/>
        </w:rPr>
        <w:t>and</w:t>
      </w:r>
      <w:r>
        <w:rPr>
          <w:b/>
          <w:spacing w:val="-6"/>
        </w:rPr>
        <w:t xml:space="preserve"> </w:t>
      </w:r>
      <w:r>
        <w:rPr>
          <w:b/>
        </w:rPr>
        <w:t>institutional</w:t>
      </w:r>
      <w:r>
        <w:rPr>
          <w:b/>
          <w:spacing w:val="-6"/>
        </w:rPr>
        <w:t xml:space="preserve"> </w:t>
      </w:r>
      <w:r>
        <w:rPr>
          <w:b/>
        </w:rPr>
        <w:t>learning</w:t>
      </w:r>
      <w:r>
        <w:rPr>
          <w:b/>
          <w:spacing w:val="-6"/>
        </w:rPr>
        <w:t xml:space="preserve"> </w:t>
      </w:r>
      <w:r>
        <w:rPr>
          <w:b/>
        </w:rPr>
        <w:t>can</w:t>
      </w:r>
      <w:r>
        <w:rPr>
          <w:b/>
          <w:spacing w:val="-6"/>
        </w:rPr>
        <w:t xml:space="preserve"> </w:t>
      </w:r>
      <w:r>
        <w:rPr>
          <w:b/>
        </w:rPr>
        <w:t>bias</w:t>
      </w:r>
      <w:r>
        <w:rPr>
          <w:b/>
          <w:spacing w:val="-6"/>
        </w:rPr>
        <w:t xml:space="preserve"> </w:t>
      </w:r>
      <w:r>
        <w:rPr>
          <w:b/>
        </w:rPr>
        <w:t>risk</w:t>
      </w:r>
      <w:r>
        <w:rPr>
          <w:b/>
          <w:spacing w:val="-6"/>
        </w:rPr>
        <w:t xml:space="preserve"> </w:t>
      </w:r>
      <w:r>
        <w:rPr>
          <w:b/>
        </w:rPr>
        <w:t>prediction</w:t>
      </w:r>
      <w:r>
        <w:rPr>
          <w:b/>
          <w:spacing w:val="-6"/>
        </w:rPr>
        <w:t xml:space="preserve"> </w:t>
      </w:r>
      <w:r>
        <w:rPr>
          <w:b/>
        </w:rPr>
        <w:t>and</w:t>
      </w:r>
      <w:r>
        <w:rPr>
          <w:b/>
          <w:spacing w:val="-6"/>
        </w:rPr>
        <w:t xml:space="preserve"> </w:t>
      </w:r>
      <w:r>
        <w:rPr>
          <w:b/>
        </w:rPr>
        <w:t>can</w:t>
      </w:r>
      <w:r>
        <w:rPr>
          <w:b/>
          <w:spacing w:val="-6"/>
        </w:rPr>
        <w:t xml:space="preserve"> </w:t>
      </w:r>
      <w:r>
        <w:rPr>
          <w:b/>
        </w:rPr>
        <w:t>thwart</w:t>
      </w:r>
      <w:r>
        <w:rPr>
          <w:b/>
          <w:spacing w:val="-6"/>
        </w:rPr>
        <w:t xml:space="preserve"> </w:t>
      </w:r>
      <w:r>
        <w:rPr>
          <w:b/>
        </w:rPr>
        <w:t>implementation</w:t>
      </w:r>
      <w:r>
        <w:rPr>
          <w:b/>
          <w:spacing w:val="37"/>
        </w:rPr>
        <w:t xml:space="preserve"> </w:t>
      </w:r>
      <w:r>
        <w:t>or</w:t>
      </w:r>
      <w:r>
        <w:rPr>
          <w:w w:val="99"/>
        </w:rPr>
        <w:t xml:space="preserve"> </w:t>
      </w:r>
      <w:r>
        <w:t xml:space="preserve">imperil the effectiveness of our efforts to mitigate the risks of </w:t>
      </w:r>
      <w:r>
        <w:rPr>
          <w:spacing w:val="-3"/>
        </w:rPr>
        <w:t xml:space="preserve">severe </w:t>
      </w:r>
      <w:r>
        <w:t>respiratory failure in hospitalized</w:t>
      </w:r>
      <w:r>
        <w:rPr>
          <w:spacing w:val="57"/>
        </w:rPr>
        <w:t xml:space="preserve"> </w:t>
      </w:r>
      <w:r>
        <w:t>patients.</w:t>
      </w:r>
      <w:r>
        <w:rPr>
          <w:w w:val="99"/>
        </w:rPr>
        <w:t xml:space="preserve"> </w:t>
      </w:r>
      <w:r>
        <w:t>Like</w:t>
      </w:r>
      <w:r>
        <w:rPr>
          <w:spacing w:val="-9"/>
        </w:rPr>
        <w:t xml:space="preserve"> </w:t>
      </w:r>
      <w:r>
        <w:rPr>
          <w:spacing w:val="-3"/>
        </w:rPr>
        <w:t>for</w:t>
      </w:r>
      <w:r>
        <w:rPr>
          <w:spacing w:val="-9"/>
        </w:rPr>
        <w:t xml:space="preserve"> </w:t>
      </w:r>
      <w:r>
        <w:t>any</w:t>
      </w:r>
      <w:r>
        <w:rPr>
          <w:spacing w:val="-9"/>
        </w:rPr>
        <w:t xml:space="preserve"> </w:t>
      </w:r>
      <w:r>
        <w:t>institution,</w:t>
      </w:r>
      <w:r>
        <w:rPr>
          <w:spacing w:val="-9"/>
        </w:rPr>
        <w:t xml:space="preserve"> </w:t>
      </w:r>
      <w:r>
        <w:t>the</w:t>
      </w:r>
      <w:r>
        <w:rPr>
          <w:spacing w:val="-9"/>
        </w:rPr>
        <w:t xml:space="preserve"> </w:t>
      </w:r>
      <w:r>
        <w:t>composition</w:t>
      </w:r>
      <w:r>
        <w:rPr>
          <w:spacing w:val="-9"/>
        </w:rPr>
        <w:t xml:space="preserve"> </w:t>
      </w:r>
      <w:r>
        <w:t>of</w:t>
      </w:r>
      <w:r>
        <w:rPr>
          <w:spacing w:val="-9"/>
        </w:rPr>
        <w:t xml:space="preserve"> </w:t>
      </w:r>
      <w:r>
        <w:t>the</w:t>
      </w:r>
      <w:r>
        <w:rPr>
          <w:spacing w:val="-9"/>
        </w:rPr>
        <w:t xml:space="preserve"> </w:t>
      </w:r>
      <w:r>
        <w:t>Montefiore</w:t>
      </w:r>
      <w:r>
        <w:rPr>
          <w:spacing w:val="-9"/>
        </w:rPr>
        <w:t xml:space="preserve"> </w:t>
      </w:r>
      <w:r>
        <w:t>Medical</w:t>
      </w:r>
      <w:r>
        <w:rPr>
          <w:spacing w:val="-9"/>
        </w:rPr>
        <w:t xml:space="preserve"> </w:t>
      </w:r>
      <w:r>
        <w:t>Center</w:t>
      </w:r>
      <w:r>
        <w:rPr>
          <w:spacing w:val="-9"/>
        </w:rPr>
        <w:t xml:space="preserve"> </w:t>
      </w:r>
      <w:r>
        <w:t>population,</w:t>
      </w:r>
      <w:r>
        <w:rPr>
          <w:spacing w:val="-9"/>
        </w:rPr>
        <w:t xml:space="preserve"> </w:t>
      </w:r>
      <w:ins w:id="207" w:author="Charles Hall" w:date="2015-03-08T13:24:00Z">
        <w:r w:rsidR="006A38B0">
          <w:rPr>
            <w:spacing w:val="-9"/>
          </w:rPr>
          <w:t xml:space="preserve">patients’ </w:t>
        </w:r>
      </w:ins>
      <w:del w:id="208" w:author="Charles Hall" w:date="2015-03-08T13:24:00Z">
        <w:r w:rsidDel="006A38B0">
          <w:delText>their</w:delText>
        </w:r>
        <w:r w:rsidDel="006A38B0">
          <w:rPr>
            <w:spacing w:val="-9"/>
          </w:rPr>
          <w:delText xml:space="preserve"> </w:delText>
        </w:r>
      </w:del>
      <w:r>
        <w:t>co-morbidities</w:t>
      </w:r>
      <w:r>
        <w:rPr>
          <w:spacing w:val="-9"/>
        </w:rPr>
        <w:t xml:space="preserve"> </w:t>
      </w:r>
      <w:r>
        <w:t>and</w:t>
      </w:r>
      <w:r>
        <w:rPr>
          <w:spacing w:val="-9"/>
        </w:rPr>
        <w:t xml:space="preserve"> </w:t>
      </w:r>
      <w:r>
        <w:t>risk</w:t>
      </w:r>
      <w:r>
        <w:rPr>
          <w:w w:val="99"/>
        </w:rPr>
        <w:t xml:space="preserve"> </w:t>
      </w:r>
      <w:r>
        <w:t xml:space="preserve">profiles change </w:t>
      </w:r>
      <w:r>
        <w:rPr>
          <w:spacing w:val="-3"/>
        </w:rPr>
        <w:t xml:space="preserve">over </w:t>
      </w:r>
      <w:commentRangeStart w:id="209"/>
      <w:r>
        <w:t>time</w:t>
      </w:r>
      <w:commentRangeEnd w:id="209"/>
      <w:r w:rsidR="006A38B0">
        <w:rPr>
          <w:rStyle w:val="CommentReference"/>
          <w:rFonts w:asciiTheme="minorHAnsi" w:eastAsiaTheme="minorHAnsi" w:hAnsiTheme="minorHAnsi"/>
        </w:rPr>
        <w:commentReference w:id="209"/>
      </w:r>
      <w:r>
        <w:t xml:space="preserve">, altering which patient characteristics best predict </w:t>
      </w:r>
      <w:r>
        <w:rPr>
          <w:spacing w:val="-3"/>
        </w:rPr>
        <w:t xml:space="preserve">severe </w:t>
      </w:r>
      <w:r>
        <w:t>adverse respiratory</w:t>
      </w:r>
      <w:r>
        <w:rPr>
          <w:spacing w:val="3"/>
        </w:rPr>
        <w:t xml:space="preserve"> </w:t>
      </w:r>
      <w:r>
        <w:t>failure</w:t>
      </w:r>
      <w:r>
        <w:rPr>
          <w:w w:val="99"/>
        </w:rPr>
        <w:t xml:space="preserve"> </w:t>
      </w:r>
      <w:r>
        <w:t>and mechanical ventilation. More importantly, we noted during the implementation phase of previous</w:t>
      </w:r>
      <w:r>
        <w:rPr>
          <w:spacing w:val="-18"/>
        </w:rPr>
        <w:t xml:space="preserve"> </w:t>
      </w:r>
      <w:r>
        <w:rPr>
          <w:spacing w:val="-3"/>
        </w:rPr>
        <w:t>preventive</w:t>
      </w:r>
      <w:r>
        <w:rPr>
          <w:w w:val="99"/>
        </w:rPr>
        <w:t xml:space="preserve"> </w:t>
      </w:r>
      <w:r>
        <w:t>trials</w:t>
      </w:r>
      <w:del w:id="210" w:author="Charles Hall" w:date="2015-03-08T13:25:00Z">
        <w:r w:rsidDel="006A38B0">
          <w:delText>,</w:delText>
        </w:r>
      </w:del>
      <w:r>
        <w:rPr>
          <w:spacing w:val="-7"/>
        </w:rPr>
        <w:t xml:space="preserve"> </w:t>
      </w:r>
      <w:r>
        <w:t>that</w:t>
      </w:r>
      <w:r>
        <w:rPr>
          <w:spacing w:val="-8"/>
        </w:rPr>
        <w:t xml:space="preserve"> </w:t>
      </w:r>
      <w:r>
        <w:t>providers</w:t>
      </w:r>
      <w:r>
        <w:rPr>
          <w:spacing w:val="-8"/>
        </w:rPr>
        <w:t xml:space="preserve"> </w:t>
      </w:r>
      <w:r>
        <w:t>learn,</w:t>
      </w:r>
      <w:r>
        <w:rPr>
          <w:spacing w:val="-7"/>
        </w:rPr>
        <w:t xml:space="preserve"> </w:t>
      </w:r>
      <w:r>
        <w:t>changing</w:t>
      </w:r>
      <w:r>
        <w:rPr>
          <w:spacing w:val="-8"/>
        </w:rPr>
        <w:t xml:space="preserve"> </w:t>
      </w:r>
      <w:r>
        <w:t>their</w:t>
      </w:r>
      <w:r>
        <w:rPr>
          <w:spacing w:val="-8"/>
        </w:rPr>
        <w:t xml:space="preserve"> </w:t>
      </w:r>
      <w:r>
        <w:t>behavior</w:t>
      </w:r>
      <w:r>
        <w:rPr>
          <w:spacing w:val="-8"/>
        </w:rPr>
        <w:t xml:space="preserve"> </w:t>
      </w:r>
      <w:r>
        <w:t>as</w:t>
      </w:r>
      <w:r>
        <w:rPr>
          <w:spacing w:val="-8"/>
        </w:rPr>
        <w:t xml:space="preserve"> </w:t>
      </w:r>
      <w:r>
        <w:t>a</w:t>
      </w:r>
      <w:r>
        <w:rPr>
          <w:spacing w:val="-8"/>
        </w:rPr>
        <w:t xml:space="preserve"> </w:t>
      </w:r>
      <w:r>
        <w:t>result</w:t>
      </w:r>
      <w:r>
        <w:rPr>
          <w:spacing w:val="-8"/>
        </w:rPr>
        <w:t xml:space="preserve"> </w:t>
      </w:r>
      <w:r>
        <w:t>of</w:t>
      </w:r>
      <w:r>
        <w:rPr>
          <w:spacing w:val="-8"/>
        </w:rPr>
        <w:t xml:space="preserve"> </w:t>
      </w:r>
      <w:r>
        <w:t>trial</w:t>
      </w:r>
      <w:r>
        <w:rPr>
          <w:spacing w:val="-8"/>
        </w:rPr>
        <w:t xml:space="preserve"> </w:t>
      </w:r>
      <w:r>
        <w:t>participation.</w:t>
      </w:r>
      <w:r>
        <w:rPr>
          <w:spacing w:val="6"/>
        </w:rPr>
        <w:t xml:space="preserve"> </w:t>
      </w:r>
      <w:r>
        <w:t>As</w:t>
      </w:r>
      <w:r>
        <w:rPr>
          <w:spacing w:val="-8"/>
        </w:rPr>
        <w:t xml:space="preserve"> </w:t>
      </w:r>
      <w:r>
        <w:t>trials</w:t>
      </w:r>
      <w:r>
        <w:rPr>
          <w:spacing w:val="-8"/>
        </w:rPr>
        <w:t xml:space="preserve"> </w:t>
      </w:r>
      <w:r>
        <w:t>progressed</w:t>
      </w:r>
      <w:r>
        <w:rPr>
          <w:spacing w:val="-8"/>
        </w:rPr>
        <w:t xml:space="preserve"> </w:t>
      </w:r>
      <w:r>
        <w:t>providers</w:t>
      </w:r>
      <w:r>
        <w:rPr>
          <w:w w:val="99"/>
        </w:rPr>
        <w:t xml:space="preserve"> </w:t>
      </w:r>
      <w:r>
        <w:t xml:space="preserve">implemented previously underutilized interventions more frequently </w:t>
      </w:r>
      <w:r>
        <w:rPr>
          <w:spacing w:val="-4"/>
        </w:rPr>
        <w:t xml:space="preserve">even </w:t>
      </w:r>
      <w:r>
        <w:t xml:space="preserve">before they were prompted. </w:t>
      </w:r>
      <w:r>
        <w:rPr>
          <w:spacing w:val="-4"/>
        </w:rPr>
        <w:t>We</w:t>
      </w:r>
      <w:r>
        <w:rPr>
          <w:spacing w:val="1"/>
        </w:rPr>
        <w:t xml:space="preserve"> </w:t>
      </w:r>
      <w:r>
        <w:t>term</w:t>
      </w:r>
      <w:r>
        <w:rPr>
          <w:w w:val="99"/>
        </w:rPr>
        <w:t xml:space="preserve"> </w:t>
      </w:r>
      <w:r>
        <w:t xml:space="preserve">this effect institutional learning. The transition of junior and senior providers through </w:t>
      </w:r>
      <w:r>
        <w:lastRenderedPageBreak/>
        <w:t>their training and to</w:t>
      </w:r>
      <w:r>
        <w:rPr>
          <w:spacing w:val="54"/>
        </w:rPr>
        <w:t xml:space="preserve"> </w:t>
      </w:r>
      <w:r>
        <w:t>other</w:t>
      </w:r>
      <w:r>
        <w:rPr>
          <w:w w:val="99"/>
        </w:rPr>
        <w:t xml:space="preserve"> </w:t>
      </w:r>
      <w:r>
        <w:t>institutions</w:t>
      </w:r>
      <w:r>
        <w:rPr>
          <w:spacing w:val="-13"/>
        </w:rPr>
        <w:t xml:space="preserve"> </w:t>
      </w:r>
      <w:r>
        <w:t>and</w:t>
      </w:r>
      <w:r>
        <w:rPr>
          <w:spacing w:val="-13"/>
        </w:rPr>
        <w:t xml:space="preserve"> </w:t>
      </w:r>
      <w:r>
        <w:t>new</w:t>
      </w:r>
      <w:r>
        <w:rPr>
          <w:spacing w:val="-13"/>
        </w:rPr>
        <w:t xml:space="preserve"> </w:t>
      </w:r>
      <w:r>
        <w:t>personnel</w:t>
      </w:r>
      <w:r>
        <w:rPr>
          <w:spacing w:val="-13"/>
        </w:rPr>
        <w:t xml:space="preserve"> </w:t>
      </w:r>
      <w:r>
        <w:t>joining</w:t>
      </w:r>
      <w:r>
        <w:rPr>
          <w:spacing w:val="-13"/>
        </w:rPr>
        <w:t xml:space="preserve"> </w:t>
      </w:r>
      <w:r>
        <w:t>the</w:t>
      </w:r>
      <w:r>
        <w:rPr>
          <w:spacing w:val="-13"/>
        </w:rPr>
        <w:t xml:space="preserve"> </w:t>
      </w:r>
      <w:r>
        <w:t>staff,</w:t>
      </w:r>
      <w:r>
        <w:rPr>
          <w:spacing w:val="-12"/>
        </w:rPr>
        <w:t xml:space="preserve"> </w:t>
      </w:r>
      <w:proofErr w:type="gramStart"/>
      <w:r>
        <w:rPr>
          <w:spacing w:val="-3"/>
        </w:rPr>
        <w:t>may</w:t>
      </w:r>
      <w:proofErr w:type="gramEnd"/>
      <w:r>
        <w:rPr>
          <w:spacing w:val="-13"/>
        </w:rPr>
        <w:t xml:space="preserve"> </w:t>
      </w:r>
      <w:r>
        <w:t>on</w:t>
      </w:r>
      <w:r>
        <w:rPr>
          <w:spacing w:val="-13"/>
        </w:rPr>
        <w:t xml:space="preserve"> </w:t>
      </w:r>
      <w:r>
        <w:t>the</w:t>
      </w:r>
      <w:r>
        <w:rPr>
          <w:spacing w:val="-13"/>
        </w:rPr>
        <w:t xml:space="preserve"> </w:t>
      </w:r>
      <w:r>
        <w:t>other</w:t>
      </w:r>
      <w:r>
        <w:rPr>
          <w:spacing w:val="-13"/>
        </w:rPr>
        <w:t xml:space="preserve"> </w:t>
      </w:r>
      <w:r>
        <w:t>hand</w:t>
      </w:r>
      <w:r>
        <w:rPr>
          <w:spacing w:val="-13"/>
        </w:rPr>
        <w:t xml:space="preserve"> </w:t>
      </w:r>
      <w:r>
        <w:t>led</w:t>
      </w:r>
      <w:r>
        <w:rPr>
          <w:spacing w:val="-13"/>
        </w:rPr>
        <w:t xml:space="preserve"> </w:t>
      </w:r>
      <w:r>
        <w:t>to</w:t>
      </w:r>
      <w:r>
        <w:rPr>
          <w:spacing w:val="-13"/>
        </w:rPr>
        <w:t xml:space="preserve"> </w:t>
      </w:r>
      <w:r>
        <w:t>these</w:t>
      </w:r>
      <w:r>
        <w:rPr>
          <w:spacing w:val="-13"/>
        </w:rPr>
        <w:t xml:space="preserve"> </w:t>
      </w:r>
      <w:r>
        <w:t>improvements</w:t>
      </w:r>
      <w:r>
        <w:rPr>
          <w:spacing w:val="-13"/>
        </w:rPr>
        <w:t xml:space="preserve"> </w:t>
      </w:r>
      <w:r>
        <w:t>being</w:t>
      </w:r>
      <w:r>
        <w:rPr>
          <w:spacing w:val="-13"/>
        </w:rPr>
        <w:t xml:space="preserve"> </w:t>
      </w:r>
      <w:r>
        <w:t>lost.</w:t>
      </w:r>
      <w:r>
        <w:rPr>
          <w:spacing w:val="3"/>
        </w:rPr>
        <w:t xml:space="preserve"> </w:t>
      </w:r>
      <w:r>
        <w:t>Last</w:t>
      </w:r>
    </w:p>
    <w:p w14:paraId="3A6FB06C" w14:textId="77777777" w:rsidR="003C4974" w:rsidRDefault="003C4974">
      <w:pPr>
        <w:spacing w:line="268" w:lineRule="auto"/>
        <w:jc w:val="both"/>
        <w:sectPr w:rsidR="003C4974">
          <w:type w:val="continuous"/>
          <w:pgSz w:w="12240" w:h="15840"/>
          <w:pgMar w:top="620" w:right="600" w:bottom="280" w:left="620" w:header="720" w:footer="720" w:gutter="0"/>
          <w:cols w:space="720"/>
        </w:sectPr>
      </w:pPr>
    </w:p>
    <w:p w14:paraId="69CFF04E" w14:textId="77777777" w:rsidR="003C4974" w:rsidRDefault="00CC2BE2">
      <w:pPr>
        <w:pStyle w:val="BodyText"/>
        <w:spacing w:before="33" w:line="268" w:lineRule="auto"/>
        <w:ind w:left="120" w:right="119"/>
        <w:jc w:val="both"/>
      </w:pPr>
      <w:proofErr w:type="gramStart"/>
      <w:r>
        <w:lastRenderedPageBreak/>
        <w:t>but</w:t>
      </w:r>
      <w:proofErr w:type="gramEnd"/>
      <w:r>
        <w:t xml:space="preserve"> not least, respiratory disease is affected </w:t>
      </w:r>
      <w:r>
        <w:rPr>
          <w:spacing w:val="-3"/>
        </w:rPr>
        <w:t xml:space="preserve">by </w:t>
      </w:r>
      <w:r>
        <w:t xml:space="preserve">seasonal and secular effects; influenza prevalence </w:t>
      </w:r>
      <w:r>
        <w:rPr>
          <w:spacing w:val="-3"/>
        </w:rPr>
        <w:t>for</w:t>
      </w:r>
      <w:r>
        <w:rPr>
          <w:spacing w:val="7"/>
        </w:rPr>
        <w:t xml:space="preserve"> </w:t>
      </w:r>
      <w:r>
        <w:t>example</w:t>
      </w:r>
      <w:r>
        <w:rPr>
          <w:w w:val="99"/>
        </w:rPr>
        <w:t xml:space="preserve"> </w:t>
      </w:r>
      <w:r>
        <w:t xml:space="preserve">is </w:t>
      </w:r>
      <w:commentRangeStart w:id="211"/>
      <w:r>
        <w:t>seasonal</w:t>
      </w:r>
      <w:commentRangeEnd w:id="211"/>
      <w:r w:rsidR="006A38B0">
        <w:rPr>
          <w:rStyle w:val="CommentReference"/>
          <w:rFonts w:asciiTheme="minorHAnsi" w:eastAsiaTheme="minorHAnsi" w:hAnsiTheme="minorHAnsi"/>
        </w:rPr>
        <w:commentReference w:id="211"/>
      </w:r>
      <w:r>
        <w:t xml:space="preserve"> and characterized </w:t>
      </w:r>
      <w:r>
        <w:rPr>
          <w:spacing w:val="-3"/>
        </w:rPr>
        <w:t xml:space="preserve">by </w:t>
      </w:r>
      <w:r>
        <w:t>major and minor epidemics. Seasons and epidemics will affect the</w:t>
      </w:r>
      <w:r>
        <w:rPr>
          <w:spacing w:val="42"/>
        </w:rPr>
        <w:t xml:space="preserve"> </w:t>
      </w:r>
      <w:r>
        <w:t>predictive</w:t>
      </w:r>
      <w:r>
        <w:rPr>
          <w:w w:val="99"/>
        </w:rPr>
        <w:t xml:space="preserve"> </w:t>
      </w:r>
      <w:r>
        <w:t xml:space="preserve">power of any model and hence also alter the risk profile of our patients </w:t>
      </w:r>
      <w:r>
        <w:rPr>
          <w:spacing w:val="-3"/>
        </w:rPr>
        <w:t xml:space="preserve">over </w:t>
      </w:r>
      <w:r>
        <w:t>time. Institutional culture and</w:t>
      </w:r>
      <w:r>
        <w:rPr>
          <w:spacing w:val="60"/>
        </w:rPr>
        <w:t xml:space="preserve"> </w:t>
      </w:r>
      <w:r>
        <w:t>indi</w:t>
      </w:r>
      <w:del w:id="212" w:author="Charles Hall" w:date="2015-03-08T13:26:00Z">
        <w:r w:rsidDel="006A38B0">
          <w:delText>-</w:delText>
        </w:r>
        <w:r w:rsidDel="006A38B0">
          <w:rPr>
            <w:w w:val="99"/>
          </w:rPr>
          <w:delText xml:space="preserve"> </w:delText>
        </w:r>
      </w:del>
      <w:r>
        <w:t>vidual</w:t>
      </w:r>
      <w:r>
        <w:rPr>
          <w:spacing w:val="-11"/>
        </w:rPr>
        <w:t xml:space="preserve"> </w:t>
      </w:r>
      <w:r>
        <w:t>provider</w:t>
      </w:r>
      <w:r>
        <w:rPr>
          <w:spacing w:val="-11"/>
        </w:rPr>
        <w:t xml:space="preserve"> </w:t>
      </w:r>
      <w:r>
        <w:t>behavior</w:t>
      </w:r>
      <w:r>
        <w:rPr>
          <w:spacing w:val="-11"/>
        </w:rPr>
        <w:t xml:space="preserve"> </w:t>
      </w:r>
      <w:r>
        <w:t>change</w:t>
      </w:r>
      <w:r>
        <w:rPr>
          <w:spacing w:val="-11"/>
        </w:rPr>
        <w:t xml:space="preserve"> </w:t>
      </w:r>
      <w:r>
        <w:t>in</w:t>
      </w:r>
      <w:r>
        <w:rPr>
          <w:spacing w:val="-11"/>
        </w:rPr>
        <w:t xml:space="preserve"> </w:t>
      </w:r>
      <w:r>
        <w:t>response</w:t>
      </w:r>
      <w:r>
        <w:rPr>
          <w:spacing w:val="-11"/>
        </w:rPr>
        <w:t xml:space="preserve"> </w:t>
      </w:r>
      <w:r>
        <w:t>to</w:t>
      </w:r>
      <w:r>
        <w:rPr>
          <w:spacing w:val="-11"/>
        </w:rPr>
        <w:t xml:space="preserve"> </w:t>
      </w:r>
      <w:r>
        <w:t>trials</w:t>
      </w:r>
      <w:r>
        <w:rPr>
          <w:spacing w:val="-11"/>
        </w:rPr>
        <w:t xml:space="preserve"> </w:t>
      </w:r>
      <w:r>
        <w:t>and</w:t>
      </w:r>
      <w:r>
        <w:rPr>
          <w:spacing w:val="-11"/>
        </w:rPr>
        <w:t xml:space="preserve"> </w:t>
      </w:r>
      <w:r>
        <w:t>quality</w:t>
      </w:r>
      <w:r>
        <w:rPr>
          <w:spacing w:val="-11"/>
        </w:rPr>
        <w:t xml:space="preserve"> </w:t>
      </w:r>
      <w:r>
        <w:t>improvements</w:t>
      </w:r>
      <w:r>
        <w:rPr>
          <w:spacing w:val="-11"/>
        </w:rPr>
        <w:t xml:space="preserve"> </w:t>
      </w:r>
      <w:r>
        <w:t>interventions;</w:t>
      </w:r>
      <w:r>
        <w:rPr>
          <w:spacing w:val="-11"/>
        </w:rPr>
        <w:t xml:space="preserve"> </w:t>
      </w:r>
      <w:r>
        <w:t>patient</w:t>
      </w:r>
      <w:r>
        <w:rPr>
          <w:spacing w:val="-11"/>
        </w:rPr>
        <w:t xml:space="preserve"> </w:t>
      </w:r>
      <w:r>
        <w:t>populations</w:t>
      </w:r>
      <w:r>
        <w:rPr>
          <w:w w:val="99"/>
        </w:rPr>
        <w:t xml:space="preserve"> </w:t>
      </w:r>
      <w:r>
        <w:t xml:space="preserve">change </w:t>
      </w:r>
      <w:r>
        <w:rPr>
          <w:spacing w:val="-3"/>
        </w:rPr>
        <w:t xml:space="preserve">over </w:t>
      </w:r>
      <w:r>
        <w:t xml:space="preserve">time. Respiratory patients are plagued </w:t>
      </w:r>
      <w:r>
        <w:rPr>
          <w:spacing w:val="-3"/>
        </w:rPr>
        <w:t xml:space="preserve">by </w:t>
      </w:r>
      <w:r>
        <w:t>seasonal deterioration. These temporal, seasonal</w:t>
      </w:r>
      <w:r>
        <w:rPr>
          <w:spacing w:val="36"/>
        </w:rPr>
        <w:t xml:space="preserve"> </w:t>
      </w:r>
      <w:r>
        <w:t>and</w:t>
      </w:r>
      <w:r>
        <w:rPr>
          <w:w w:val="99"/>
        </w:rPr>
        <w:t xml:space="preserve"> </w:t>
      </w:r>
      <w:r>
        <w:t>secular</w:t>
      </w:r>
      <w:r>
        <w:rPr>
          <w:spacing w:val="12"/>
        </w:rPr>
        <w:t xml:space="preserve"> </w:t>
      </w:r>
      <w:r>
        <w:t>effects</w:t>
      </w:r>
      <w:r>
        <w:rPr>
          <w:spacing w:val="12"/>
        </w:rPr>
        <w:t xml:space="preserve"> </w:t>
      </w:r>
      <w:r>
        <w:t>will</w:t>
      </w:r>
      <w:r>
        <w:rPr>
          <w:spacing w:val="12"/>
        </w:rPr>
        <w:t xml:space="preserve"> </w:t>
      </w:r>
      <w:r>
        <w:t>alter</w:t>
      </w:r>
      <w:r>
        <w:rPr>
          <w:spacing w:val="12"/>
        </w:rPr>
        <w:t xml:space="preserve"> </w:t>
      </w:r>
      <w:r>
        <w:t>the</w:t>
      </w:r>
      <w:r>
        <w:rPr>
          <w:spacing w:val="12"/>
        </w:rPr>
        <w:t xml:space="preserve"> </w:t>
      </w:r>
      <w:r>
        <w:t>predictors</w:t>
      </w:r>
      <w:r>
        <w:rPr>
          <w:spacing w:val="12"/>
        </w:rPr>
        <w:t xml:space="preserve"> </w:t>
      </w:r>
      <w:r>
        <w:t>of</w:t>
      </w:r>
      <w:r>
        <w:rPr>
          <w:spacing w:val="12"/>
        </w:rPr>
        <w:t xml:space="preserve"> </w:t>
      </w:r>
      <w:r>
        <w:t>risk</w:t>
      </w:r>
      <w:r>
        <w:rPr>
          <w:spacing w:val="12"/>
        </w:rPr>
        <w:t xml:space="preserve"> </w:t>
      </w:r>
      <w:r>
        <w:t>in</w:t>
      </w:r>
      <w:r>
        <w:rPr>
          <w:spacing w:val="12"/>
        </w:rPr>
        <w:t xml:space="preserve"> </w:t>
      </w:r>
      <w:r>
        <w:t>our</w:t>
      </w:r>
      <w:r>
        <w:rPr>
          <w:spacing w:val="12"/>
        </w:rPr>
        <w:t xml:space="preserve"> </w:t>
      </w:r>
      <w:r>
        <w:t>model</w:t>
      </w:r>
      <w:r>
        <w:rPr>
          <w:spacing w:val="12"/>
        </w:rPr>
        <w:t xml:space="preserve"> </w:t>
      </w:r>
      <w:r>
        <w:t>and</w:t>
      </w:r>
      <w:r>
        <w:rPr>
          <w:spacing w:val="12"/>
        </w:rPr>
        <w:t xml:space="preserve"> </w:t>
      </w:r>
      <w:r>
        <w:t>affect</w:t>
      </w:r>
      <w:r>
        <w:rPr>
          <w:spacing w:val="12"/>
        </w:rPr>
        <w:t xml:space="preserve"> </w:t>
      </w:r>
      <w:r>
        <w:t>its</w:t>
      </w:r>
      <w:r>
        <w:rPr>
          <w:spacing w:val="12"/>
        </w:rPr>
        <w:t xml:space="preserve"> </w:t>
      </w:r>
      <w:r>
        <w:t xml:space="preserve">implementation. </w:t>
      </w:r>
      <w:r>
        <w:rPr>
          <w:spacing w:val="-4"/>
        </w:rPr>
        <w:t>We</w:t>
      </w:r>
      <w:r>
        <w:rPr>
          <w:spacing w:val="12"/>
        </w:rPr>
        <w:t xml:space="preserve"> </w:t>
      </w:r>
      <w:r>
        <w:t>will</w:t>
      </w:r>
      <w:r>
        <w:rPr>
          <w:spacing w:val="12"/>
        </w:rPr>
        <w:t xml:space="preserve"> </w:t>
      </w:r>
      <w:r>
        <w:t>therefore</w:t>
      </w:r>
      <w:r>
        <w:rPr>
          <w:spacing w:val="12"/>
        </w:rPr>
        <w:t xml:space="preserve"> </w:t>
      </w:r>
      <w:r>
        <w:t>in</w:t>
      </w:r>
      <w:del w:id="213" w:author="Charles Hall" w:date="2015-03-08T13:26:00Z">
        <w:r w:rsidDel="006A38B0">
          <w:delText>-</w:delText>
        </w:r>
        <w:r w:rsidDel="006A38B0">
          <w:rPr>
            <w:w w:val="99"/>
          </w:rPr>
          <w:delText xml:space="preserve"> </w:delText>
        </w:r>
      </w:del>
      <w:r>
        <w:t>clude</w:t>
      </w:r>
      <w:r>
        <w:rPr>
          <w:spacing w:val="-10"/>
        </w:rPr>
        <w:t xml:space="preserve"> </w:t>
      </w:r>
      <w:r>
        <w:t>institutional</w:t>
      </w:r>
      <w:r>
        <w:rPr>
          <w:spacing w:val="-10"/>
        </w:rPr>
        <w:t xml:space="preserve"> </w:t>
      </w:r>
      <w:r>
        <w:t>learning,</w:t>
      </w:r>
      <w:r>
        <w:rPr>
          <w:spacing w:val="-10"/>
        </w:rPr>
        <w:t xml:space="preserve"> </w:t>
      </w:r>
      <w:r>
        <w:t>seasonal</w:t>
      </w:r>
      <w:r>
        <w:rPr>
          <w:spacing w:val="-10"/>
        </w:rPr>
        <w:t xml:space="preserve"> </w:t>
      </w:r>
      <w:r>
        <w:t>effects</w:t>
      </w:r>
      <w:r>
        <w:rPr>
          <w:spacing w:val="-10"/>
        </w:rPr>
        <w:t xml:space="preserve"> </w:t>
      </w:r>
      <w:r>
        <w:t>and</w:t>
      </w:r>
      <w:r>
        <w:rPr>
          <w:spacing w:val="-10"/>
        </w:rPr>
        <w:t xml:space="preserve"> </w:t>
      </w:r>
      <w:r>
        <w:t>continuously</w:t>
      </w:r>
      <w:r>
        <w:rPr>
          <w:spacing w:val="-10"/>
        </w:rPr>
        <w:t xml:space="preserve"> </w:t>
      </w:r>
      <w:r>
        <w:t>update</w:t>
      </w:r>
      <w:r>
        <w:rPr>
          <w:spacing w:val="-10"/>
        </w:rPr>
        <w:t xml:space="preserve"> </w:t>
      </w:r>
      <w:r>
        <w:t>our</w:t>
      </w:r>
      <w:r>
        <w:rPr>
          <w:spacing w:val="-10"/>
        </w:rPr>
        <w:t xml:space="preserve"> </w:t>
      </w:r>
      <w:r>
        <w:t>model</w:t>
      </w:r>
      <w:r>
        <w:rPr>
          <w:spacing w:val="-10"/>
        </w:rPr>
        <w:t xml:space="preserve"> </w:t>
      </w:r>
      <w:r>
        <w:t>with</w:t>
      </w:r>
      <w:r>
        <w:rPr>
          <w:spacing w:val="-10"/>
        </w:rPr>
        <w:t xml:space="preserve"> </w:t>
      </w:r>
      <w:r>
        <w:t>new</w:t>
      </w:r>
      <w:r>
        <w:rPr>
          <w:spacing w:val="-10"/>
        </w:rPr>
        <w:t xml:space="preserve"> </w:t>
      </w:r>
      <w:r>
        <w:t>patient</w:t>
      </w:r>
      <w:r>
        <w:rPr>
          <w:spacing w:val="-10"/>
        </w:rPr>
        <w:t xml:space="preserve"> </w:t>
      </w:r>
      <w:r>
        <w:t>data</w:t>
      </w:r>
      <w:r>
        <w:rPr>
          <w:spacing w:val="-10"/>
        </w:rPr>
        <w:t xml:space="preserve"> </w:t>
      </w:r>
      <w:r>
        <w:t>to</w:t>
      </w:r>
      <w:r>
        <w:rPr>
          <w:spacing w:val="-10"/>
        </w:rPr>
        <w:t xml:space="preserve"> </w:t>
      </w:r>
      <w:r>
        <w:t>account</w:t>
      </w:r>
      <w:r>
        <w:rPr>
          <w:w w:val="99"/>
        </w:rPr>
        <w:t xml:space="preserve"> </w:t>
      </w:r>
      <w:r>
        <w:rPr>
          <w:spacing w:val="-3"/>
        </w:rPr>
        <w:t>for</w:t>
      </w:r>
      <w:r>
        <w:rPr>
          <w:spacing w:val="17"/>
        </w:rPr>
        <w:t xml:space="preserve"> </w:t>
      </w:r>
      <w:r>
        <w:t>said</w:t>
      </w:r>
      <w:r>
        <w:rPr>
          <w:spacing w:val="17"/>
        </w:rPr>
        <w:t xml:space="preserve"> </w:t>
      </w:r>
      <w:r>
        <w:t>changes</w:t>
      </w:r>
      <w:r>
        <w:rPr>
          <w:spacing w:val="17"/>
        </w:rPr>
        <w:t xml:space="preserve"> </w:t>
      </w:r>
      <w:r>
        <w:t>in</w:t>
      </w:r>
      <w:r>
        <w:rPr>
          <w:spacing w:val="17"/>
        </w:rPr>
        <w:t xml:space="preserve"> </w:t>
      </w:r>
      <w:r>
        <w:t>the</w:t>
      </w:r>
      <w:r>
        <w:rPr>
          <w:spacing w:val="17"/>
        </w:rPr>
        <w:t xml:space="preserve"> </w:t>
      </w:r>
      <w:r>
        <w:t>risk</w:t>
      </w:r>
      <w:r>
        <w:rPr>
          <w:spacing w:val="17"/>
        </w:rPr>
        <w:t xml:space="preserve"> </w:t>
      </w:r>
      <w:r>
        <w:t>profile.</w:t>
      </w:r>
      <w:r>
        <w:rPr>
          <w:spacing w:val="12"/>
        </w:rPr>
        <w:t xml:space="preserve"> </w:t>
      </w:r>
      <w:r>
        <w:t>The</w:t>
      </w:r>
      <w:r>
        <w:rPr>
          <w:spacing w:val="17"/>
        </w:rPr>
        <w:t xml:space="preserve"> </w:t>
      </w:r>
      <w:r>
        <w:t>integration</w:t>
      </w:r>
      <w:r>
        <w:rPr>
          <w:spacing w:val="17"/>
        </w:rPr>
        <w:t xml:space="preserve"> </w:t>
      </w:r>
      <w:r>
        <w:t>of</w:t>
      </w:r>
      <w:r>
        <w:rPr>
          <w:spacing w:val="17"/>
        </w:rPr>
        <w:t xml:space="preserve"> </w:t>
      </w:r>
      <w:r>
        <w:t>institutional</w:t>
      </w:r>
      <w:r>
        <w:rPr>
          <w:spacing w:val="17"/>
        </w:rPr>
        <w:t xml:space="preserve"> </w:t>
      </w:r>
      <w:r>
        <w:t>learning,</w:t>
      </w:r>
      <w:r>
        <w:rPr>
          <w:spacing w:val="22"/>
        </w:rPr>
        <w:t xml:space="preserve"> </w:t>
      </w:r>
      <w:r>
        <w:t>secular</w:t>
      </w:r>
      <w:r>
        <w:rPr>
          <w:spacing w:val="17"/>
        </w:rPr>
        <w:t xml:space="preserve"> </w:t>
      </w:r>
      <w:r>
        <w:t>and</w:t>
      </w:r>
      <w:r>
        <w:rPr>
          <w:spacing w:val="17"/>
        </w:rPr>
        <w:t xml:space="preserve"> </w:t>
      </w:r>
      <w:r>
        <w:t>seasonal</w:t>
      </w:r>
      <w:r>
        <w:rPr>
          <w:spacing w:val="17"/>
        </w:rPr>
        <w:t xml:space="preserve"> </w:t>
      </w:r>
      <w:r>
        <w:t>effects</w:t>
      </w:r>
      <w:r>
        <w:rPr>
          <w:spacing w:val="17"/>
        </w:rPr>
        <w:t xml:space="preserve"> </w:t>
      </w:r>
      <w:r>
        <w:t>in</w:t>
      </w:r>
      <w:r>
        <w:rPr>
          <w:spacing w:val="17"/>
        </w:rPr>
        <w:t xml:space="preserve"> </w:t>
      </w:r>
      <w:proofErr w:type="gramStart"/>
      <w:r>
        <w:t>a</w:t>
      </w:r>
      <w:proofErr w:type="gramEnd"/>
      <w:r>
        <w:rPr>
          <w:w w:val="99"/>
        </w:rPr>
        <w:t xml:space="preserve"> </w:t>
      </w:r>
      <w:r>
        <w:t>EMR-triggered</w:t>
      </w:r>
      <w:r>
        <w:rPr>
          <w:spacing w:val="-11"/>
        </w:rPr>
        <w:t xml:space="preserve"> </w:t>
      </w:r>
      <w:r>
        <w:t>prediction</w:t>
      </w:r>
      <w:r>
        <w:rPr>
          <w:spacing w:val="-11"/>
        </w:rPr>
        <w:t xml:space="preserve"> </w:t>
      </w:r>
      <w:r>
        <w:t>and</w:t>
      </w:r>
      <w:r>
        <w:rPr>
          <w:spacing w:val="-11"/>
        </w:rPr>
        <w:t xml:space="preserve"> </w:t>
      </w:r>
      <w:r>
        <w:t>prevention</w:t>
      </w:r>
      <w:r>
        <w:rPr>
          <w:spacing w:val="-11"/>
        </w:rPr>
        <w:t xml:space="preserve"> </w:t>
      </w:r>
      <w:r>
        <w:t>within</w:t>
      </w:r>
      <w:r>
        <w:rPr>
          <w:spacing w:val="-11"/>
        </w:rPr>
        <w:t xml:space="preserve"> </w:t>
      </w:r>
      <w:r>
        <w:t>one</w:t>
      </w:r>
      <w:r>
        <w:rPr>
          <w:spacing w:val="-11"/>
        </w:rPr>
        <w:t xml:space="preserve"> </w:t>
      </w:r>
      <w:r>
        <w:t>coherent</w:t>
      </w:r>
      <w:r>
        <w:rPr>
          <w:spacing w:val="-11"/>
        </w:rPr>
        <w:t xml:space="preserve"> </w:t>
      </w:r>
      <w:r>
        <w:t>(Bayesian)</w:t>
      </w:r>
      <w:r>
        <w:rPr>
          <w:spacing w:val="-11"/>
        </w:rPr>
        <w:t xml:space="preserve"> </w:t>
      </w:r>
      <w:r>
        <w:t>model</w:t>
      </w:r>
      <w:r>
        <w:rPr>
          <w:spacing w:val="-11"/>
        </w:rPr>
        <w:t xml:space="preserve"> </w:t>
      </w:r>
      <w:r>
        <w:t>is</w:t>
      </w:r>
      <w:r>
        <w:rPr>
          <w:spacing w:val="-11"/>
        </w:rPr>
        <w:t xml:space="preserve"> </w:t>
      </w:r>
      <w:r>
        <w:t>novel.</w:t>
      </w:r>
    </w:p>
    <w:p w14:paraId="6942CEB4" w14:textId="77777777" w:rsidR="003C4974" w:rsidRDefault="00CC2BE2">
      <w:pPr>
        <w:pStyle w:val="Heading3"/>
        <w:jc w:val="both"/>
        <w:rPr>
          <w:b w:val="0"/>
          <w:bCs w:val="0"/>
        </w:rPr>
      </w:pPr>
      <w:r>
        <w:t>Analyzing</w:t>
      </w:r>
      <w:r>
        <w:rPr>
          <w:spacing w:val="-9"/>
        </w:rPr>
        <w:t xml:space="preserve"> </w:t>
      </w:r>
      <w:r>
        <w:t>and</w:t>
      </w:r>
      <w:r>
        <w:rPr>
          <w:spacing w:val="-9"/>
        </w:rPr>
        <w:t xml:space="preserve"> </w:t>
      </w:r>
      <w:r>
        <w:t>advancing</w:t>
      </w:r>
      <w:r>
        <w:rPr>
          <w:spacing w:val="-9"/>
        </w:rPr>
        <w:t xml:space="preserve"> </w:t>
      </w:r>
      <w:r>
        <w:t>implementation</w:t>
      </w:r>
      <w:r>
        <w:rPr>
          <w:spacing w:val="-9"/>
        </w:rPr>
        <w:t xml:space="preserve"> </w:t>
      </w:r>
      <w:r>
        <w:t>is</w:t>
      </w:r>
      <w:r>
        <w:rPr>
          <w:spacing w:val="-9"/>
        </w:rPr>
        <w:t xml:space="preserve"> </w:t>
      </w:r>
      <w:r>
        <w:t>decisive</w:t>
      </w:r>
      <w:r>
        <w:rPr>
          <w:spacing w:val="-9"/>
        </w:rPr>
        <w:t xml:space="preserve"> </w:t>
      </w:r>
      <w:r>
        <w:t>for</w:t>
      </w:r>
      <w:r>
        <w:rPr>
          <w:spacing w:val="-9"/>
        </w:rPr>
        <w:t xml:space="preserve"> </w:t>
      </w:r>
      <w:r>
        <w:t>outcome</w:t>
      </w:r>
      <w:r>
        <w:rPr>
          <w:spacing w:val="-9"/>
        </w:rPr>
        <w:t xml:space="preserve"> </w:t>
      </w:r>
      <w:r>
        <w:t>improvement</w:t>
      </w:r>
      <w:r>
        <w:rPr>
          <w:spacing w:val="-9"/>
        </w:rPr>
        <w:t xml:space="preserve"> </w:t>
      </w:r>
      <w:r>
        <w:t>and</w:t>
      </w:r>
      <w:r>
        <w:rPr>
          <w:spacing w:val="-9"/>
        </w:rPr>
        <w:t xml:space="preserve"> </w:t>
      </w:r>
      <w:r>
        <w:t>research.</w:t>
      </w:r>
    </w:p>
    <w:p w14:paraId="4300BE96" w14:textId="77777777" w:rsidR="003C4974" w:rsidRDefault="00CC2BE2">
      <w:pPr>
        <w:pStyle w:val="BodyText"/>
        <w:spacing w:before="121" w:line="268" w:lineRule="auto"/>
        <w:ind w:left="120" w:right="117" w:firstLine="338"/>
        <w:jc w:val="both"/>
      </w:pPr>
      <w:r>
        <w:rPr>
          <w:b/>
        </w:rPr>
        <w:t>Imperfect</w:t>
      </w:r>
      <w:r>
        <w:rPr>
          <w:b/>
          <w:spacing w:val="-12"/>
        </w:rPr>
        <w:t xml:space="preserve"> </w:t>
      </w:r>
      <w:r>
        <w:rPr>
          <w:b/>
        </w:rPr>
        <w:t>fidelity</w:t>
      </w:r>
      <w:r>
        <w:rPr>
          <w:b/>
          <w:spacing w:val="-12"/>
        </w:rPr>
        <w:t xml:space="preserve"> </w:t>
      </w:r>
      <w:r>
        <w:rPr>
          <w:b/>
        </w:rPr>
        <w:t>(poor</w:t>
      </w:r>
      <w:r>
        <w:rPr>
          <w:b/>
          <w:spacing w:val="-12"/>
        </w:rPr>
        <w:t xml:space="preserve"> </w:t>
      </w:r>
      <w:r>
        <w:rPr>
          <w:b/>
        </w:rPr>
        <w:t>provider</w:t>
      </w:r>
      <w:r>
        <w:rPr>
          <w:b/>
          <w:spacing w:val="-12"/>
        </w:rPr>
        <w:t xml:space="preserve"> </w:t>
      </w:r>
      <w:r>
        <w:rPr>
          <w:b/>
        </w:rPr>
        <w:t>compliance)</w:t>
      </w:r>
      <w:r>
        <w:rPr>
          <w:b/>
          <w:spacing w:val="-12"/>
        </w:rPr>
        <w:t xml:space="preserve"> </w:t>
      </w:r>
      <w:r>
        <w:rPr>
          <w:b/>
        </w:rPr>
        <w:t>is</w:t>
      </w:r>
      <w:r>
        <w:rPr>
          <w:b/>
          <w:spacing w:val="-12"/>
        </w:rPr>
        <w:t xml:space="preserve"> </w:t>
      </w:r>
      <w:r>
        <w:rPr>
          <w:b/>
        </w:rPr>
        <w:t>a</w:t>
      </w:r>
      <w:r>
        <w:rPr>
          <w:b/>
          <w:spacing w:val="-12"/>
        </w:rPr>
        <w:t xml:space="preserve"> </w:t>
      </w:r>
      <w:r>
        <w:rPr>
          <w:b/>
        </w:rPr>
        <w:t>major</w:t>
      </w:r>
      <w:r>
        <w:rPr>
          <w:b/>
          <w:spacing w:val="-12"/>
        </w:rPr>
        <w:t xml:space="preserve"> </w:t>
      </w:r>
      <w:r>
        <w:rPr>
          <w:b/>
        </w:rPr>
        <w:t>concern</w:t>
      </w:r>
      <w:r>
        <w:rPr>
          <w:b/>
          <w:spacing w:val="-12"/>
        </w:rPr>
        <w:t xml:space="preserve"> </w:t>
      </w:r>
      <w:r>
        <w:rPr>
          <w:b/>
        </w:rPr>
        <w:t>also</w:t>
      </w:r>
      <w:r>
        <w:rPr>
          <w:b/>
          <w:spacing w:val="-12"/>
        </w:rPr>
        <w:t xml:space="preserve"> </w:t>
      </w:r>
      <w:r>
        <w:rPr>
          <w:b/>
        </w:rPr>
        <w:t>in</w:t>
      </w:r>
      <w:r>
        <w:rPr>
          <w:b/>
          <w:spacing w:val="-12"/>
        </w:rPr>
        <w:t xml:space="preserve"> </w:t>
      </w:r>
      <w:r>
        <w:rPr>
          <w:b/>
        </w:rPr>
        <w:t>our</w:t>
      </w:r>
      <w:r>
        <w:rPr>
          <w:b/>
          <w:spacing w:val="-12"/>
        </w:rPr>
        <w:t xml:space="preserve"> </w:t>
      </w:r>
      <w:proofErr w:type="spellStart"/>
      <w:r>
        <w:rPr>
          <w:b/>
        </w:rPr>
        <w:t>PROOFCheck</w:t>
      </w:r>
      <w:proofErr w:type="spellEnd"/>
      <w:r>
        <w:rPr>
          <w:b/>
          <w:spacing w:val="-12"/>
        </w:rPr>
        <w:t xml:space="preserve"> </w:t>
      </w:r>
      <w:r>
        <w:rPr>
          <w:b/>
        </w:rPr>
        <w:t>trial,</w:t>
      </w:r>
      <w:r>
        <w:rPr>
          <w:b/>
          <w:spacing w:val="34"/>
        </w:rPr>
        <w:t xml:space="preserve"> </w:t>
      </w:r>
      <w:r>
        <w:t>just</w:t>
      </w:r>
      <w:r>
        <w:rPr>
          <w:spacing w:val="-12"/>
        </w:rPr>
        <w:t xml:space="preserve"> </w:t>
      </w:r>
      <w:r>
        <w:t>as</w:t>
      </w:r>
      <w:r>
        <w:rPr>
          <w:w w:val="99"/>
        </w:rPr>
        <w:t xml:space="preserve"> </w:t>
      </w:r>
      <w:r>
        <w:t>non-compliance</w:t>
      </w:r>
      <w:r>
        <w:rPr>
          <w:spacing w:val="-18"/>
        </w:rPr>
        <w:t xml:space="preserve"> </w:t>
      </w:r>
      <w:r>
        <w:t>is</w:t>
      </w:r>
      <w:r>
        <w:rPr>
          <w:spacing w:val="-18"/>
        </w:rPr>
        <w:t xml:space="preserve"> </w:t>
      </w:r>
      <w:r>
        <w:t>a</w:t>
      </w:r>
      <w:r>
        <w:rPr>
          <w:spacing w:val="-18"/>
        </w:rPr>
        <w:t xml:space="preserve"> </w:t>
      </w:r>
      <w:r>
        <w:t>major</w:t>
      </w:r>
      <w:r>
        <w:rPr>
          <w:spacing w:val="-18"/>
        </w:rPr>
        <w:t xml:space="preserve"> </w:t>
      </w:r>
      <w:r>
        <w:t>obstacle</w:t>
      </w:r>
      <w:r>
        <w:rPr>
          <w:spacing w:val="-18"/>
        </w:rPr>
        <w:t xml:space="preserve"> </w:t>
      </w:r>
      <w:r>
        <w:t>to</w:t>
      </w:r>
      <w:r>
        <w:rPr>
          <w:spacing w:val="-18"/>
        </w:rPr>
        <w:t xml:space="preserve"> </w:t>
      </w:r>
      <w:r>
        <w:t>the</w:t>
      </w:r>
      <w:r>
        <w:rPr>
          <w:spacing w:val="-18"/>
        </w:rPr>
        <w:t xml:space="preserve"> </w:t>
      </w:r>
      <w:r>
        <w:t>effective</w:t>
      </w:r>
      <w:r>
        <w:rPr>
          <w:spacing w:val="-18"/>
        </w:rPr>
        <w:t xml:space="preserve"> </w:t>
      </w:r>
      <w:r>
        <w:t>delivery</w:t>
      </w:r>
      <w:r>
        <w:rPr>
          <w:spacing w:val="-18"/>
        </w:rPr>
        <w:t xml:space="preserve"> </w:t>
      </w:r>
      <w:r>
        <w:t>of</w:t>
      </w:r>
      <w:r>
        <w:rPr>
          <w:spacing w:val="-18"/>
        </w:rPr>
        <w:t xml:space="preserve"> </w:t>
      </w:r>
      <w:r>
        <w:t>health</w:t>
      </w:r>
      <w:r>
        <w:rPr>
          <w:spacing w:val="-18"/>
        </w:rPr>
        <w:t xml:space="preserve"> </w:t>
      </w:r>
      <w:r>
        <w:t>care</w:t>
      </w:r>
      <w:r>
        <w:rPr>
          <w:spacing w:val="-18"/>
        </w:rPr>
        <w:t xml:space="preserve"> </w:t>
      </w:r>
      <w:r>
        <w:t>and</w:t>
      </w:r>
      <w:r>
        <w:rPr>
          <w:spacing w:val="-18"/>
        </w:rPr>
        <w:t xml:space="preserve"> </w:t>
      </w:r>
      <w:r>
        <w:t>improved</w:t>
      </w:r>
      <w:r>
        <w:rPr>
          <w:spacing w:val="-18"/>
        </w:rPr>
        <w:t xml:space="preserve"> </w:t>
      </w:r>
      <w:r>
        <w:t>outcomes</w:t>
      </w:r>
      <w:r>
        <w:rPr>
          <w:spacing w:val="-18"/>
        </w:rPr>
        <w:t xml:space="preserve"> </w:t>
      </w:r>
      <w:r>
        <w:t>in</w:t>
      </w:r>
      <w:r>
        <w:rPr>
          <w:spacing w:val="-18"/>
        </w:rPr>
        <w:t xml:space="preserve"> </w:t>
      </w:r>
      <w:r>
        <w:t>general</w:t>
      </w:r>
      <w:r>
        <w:rPr>
          <w:spacing w:val="-18"/>
        </w:rPr>
        <w:t xml:space="preserve"> </w:t>
      </w:r>
      <w:r>
        <w:t>[38].</w:t>
      </w:r>
      <w:r>
        <w:rPr>
          <w:w w:val="99"/>
        </w:rPr>
        <w:t xml:space="preserve"> </w:t>
      </w:r>
      <w:r>
        <w:t>The</w:t>
      </w:r>
      <w:r>
        <w:rPr>
          <w:spacing w:val="13"/>
        </w:rPr>
        <w:t xml:space="preserve"> </w:t>
      </w:r>
      <w:r>
        <w:t>targeted</w:t>
      </w:r>
      <w:r>
        <w:rPr>
          <w:spacing w:val="13"/>
        </w:rPr>
        <w:t xml:space="preserve"> </w:t>
      </w:r>
      <w:r>
        <w:t>interventions</w:t>
      </w:r>
      <w:r>
        <w:rPr>
          <w:spacing w:val="13"/>
        </w:rPr>
        <w:t xml:space="preserve"> </w:t>
      </w:r>
      <w:r>
        <w:t>triggered</w:t>
      </w:r>
      <w:r>
        <w:rPr>
          <w:spacing w:val="13"/>
        </w:rPr>
        <w:t xml:space="preserve"> </w:t>
      </w:r>
      <w:r>
        <w:rPr>
          <w:spacing w:val="-3"/>
        </w:rPr>
        <w:t>by</w:t>
      </w:r>
      <w:r>
        <w:rPr>
          <w:spacing w:val="13"/>
        </w:rPr>
        <w:t xml:space="preserve"> </w:t>
      </w:r>
      <w:r>
        <w:t>our</w:t>
      </w:r>
      <w:r>
        <w:rPr>
          <w:spacing w:val="13"/>
        </w:rPr>
        <w:t xml:space="preserve"> </w:t>
      </w:r>
      <w:r>
        <w:t>EMR-prediction</w:t>
      </w:r>
      <w:r>
        <w:rPr>
          <w:spacing w:val="13"/>
        </w:rPr>
        <w:t xml:space="preserve"> </w:t>
      </w:r>
      <w:r>
        <w:t>algorithm</w:t>
      </w:r>
      <w:r>
        <w:rPr>
          <w:spacing w:val="13"/>
        </w:rPr>
        <w:t xml:space="preserve"> </w:t>
      </w:r>
      <w:r>
        <w:t>will</w:t>
      </w:r>
      <w:r>
        <w:rPr>
          <w:spacing w:val="13"/>
        </w:rPr>
        <w:t xml:space="preserve"> </w:t>
      </w:r>
      <w:r>
        <w:t>only</w:t>
      </w:r>
      <w:r>
        <w:rPr>
          <w:spacing w:val="13"/>
        </w:rPr>
        <w:t xml:space="preserve"> </w:t>
      </w:r>
      <w:r>
        <w:rPr>
          <w:spacing w:val="-3"/>
        </w:rPr>
        <w:t>prevent</w:t>
      </w:r>
      <w:r>
        <w:rPr>
          <w:spacing w:val="13"/>
        </w:rPr>
        <w:t xml:space="preserve"> </w:t>
      </w:r>
      <w:r>
        <w:t>respiratory</w:t>
      </w:r>
      <w:r>
        <w:rPr>
          <w:spacing w:val="13"/>
        </w:rPr>
        <w:t xml:space="preserve"> </w:t>
      </w:r>
      <w:r>
        <w:t>failure</w:t>
      </w:r>
      <w:r>
        <w:rPr>
          <w:spacing w:val="13"/>
        </w:rPr>
        <w:t xml:space="preserve"> </w:t>
      </w:r>
      <w:r>
        <w:t>if</w:t>
      </w:r>
      <w:r>
        <w:rPr>
          <w:spacing w:val="13"/>
        </w:rPr>
        <w:t xml:space="preserve"> </w:t>
      </w:r>
      <w:r>
        <w:t>our</w:t>
      </w:r>
      <w:r>
        <w:rPr>
          <w:w w:val="99"/>
        </w:rPr>
        <w:t xml:space="preserve"> </w:t>
      </w:r>
      <w:r>
        <w:t>physicians and nurses actually implement them. Improving fidelity of health care providers with evidence</w:t>
      </w:r>
      <w:r>
        <w:rPr>
          <w:spacing w:val="-9"/>
        </w:rPr>
        <w:t xml:space="preserve"> </w:t>
      </w:r>
      <w:r>
        <w:t>based</w:t>
      </w:r>
      <w:r>
        <w:rPr>
          <w:w w:val="99"/>
        </w:rPr>
        <w:t xml:space="preserve"> </w:t>
      </w:r>
      <w:r>
        <w:t>interventions</w:t>
      </w:r>
      <w:r>
        <w:rPr>
          <w:spacing w:val="-7"/>
        </w:rPr>
        <w:t xml:space="preserve"> </w:t>
      </w:r>
      <w:r>
        <w:t>continues</w:t>
      </w:r>
      <w:r>
        <w:rPr>
          <w:spacing w:val="-7"/>
        </w:rPr>
        <w:t xml:space="preserve"> </w:t>
      </w:r>
      <w:r>
        <w:t>to</w:t>
      </w:r>
      <w:r>
        <w:rPr>
          <w:spacing w:val="-7"/>
        </w:rPr>
        <w:t xml:space="preserve"> </w:t>
      </w:r>
      <w:r>
        <w:t>be</w:t>
      </w:r>
      <w:r>
        <w:rPr>
          <w:spacing w:val="-7"/>
        </w:rPr>
        <w:t xml:space="preserve"> </w:t>
      </w:r>
      <w:r>
        <w:t>a</w:t>
      </w:r>
      <w:r>
        <w:rPr>
          <w:spacing w:val="-7"/>
        </w:rPr>
        <w:t xml:space="preserve"> </w:t>
      </w:r>
      <w:r>
        <w:t>challenge</w:t>
      </w:r>
      <w:r>
        <w:rPr>
          <w:spacing w:val="-7"/>
        </w:rPr>
        <w:t xml:space="preserve"> </w:t>
      </w:r>
      <w:r>
        <w:t>and</w:t>
      </w:r>
      <w:r>
        <w:rPr>
          <w:spacing w:val="-7"/>
        </w:rPr>
        <w:t xml:space="preserve"> </w:t>
      </w:r>
      <w:r>
        <w:t>is</w:t>
      </w:r>
      <w:r>
        <w:rPr>
          <w:spacing w:val="-7"/>
        </w:rPr>
        <w:t xml:space="preserve"> </w:t>
      </w:r>
      <w:r>
        <w:t>under-researched</w:t>
      </w:r>
      <w:r>
        <w:rPr>
          <w:spacing w:val="-7"/>
        </w:rPr>
        <w:t xml:space="preserve"> </w:t>
      </w:r>
      <w:r>
        <w:t>[39]</w:t>
      </w:r>
      <w:r>
        <w:rPr>
          <w:spacing w:val="-7"/>
        </w:rPr>
        <w:t xml:space="preserve"> </w:t>
      </w:r>
      <w:r>
        <w:t>and</w:t>
      </w:r>
      <w:r>
        <w:rPr>
          <w:spacing w:val="-7"/>
        </w:rPr>
        <w:t xml:space="preserve"> </w:t>
      </w:r>
      <w:r>
        <w:t>little</w:t>
      </w:r>
      <w:r>
        <w:rPr>
          <w:spacing w:val="-7"/>
        </w:rPr>
        <w:t xml:space="preserve"> </w:t>
      </w:r>
      <w:r>
        <w:t>is</w:t>
      </w:r>
      <w:r>
        <w:rPr>
          <w:spacing w:val="-7"/>
        </w:rPr>
        <w:t xml:space="preserve"> </w:t>
      </w:r>
      <w:r>
        <w:t>known</w:t>
      </w:r>
      <w:r>
        <w:rPr>
          <w:spacing w:val="-7"/>
        </w:rPr>
        <w:t xml:space="preserve"> </w:t>
      </w:r>
      <w:r>
        <w:t>on</w:t>
      </w:r>
      <w:r>
        <w:rPr>
          <w:spacing w:val="-7"/>
        </w:rPr>
        <w:t xml:space="preserve"> </w:t>
      </w:r>
      <w:r>
        <w:t>how</w:t>
      </w:r>
      <w:r>
        <w:rPr>
          <w:spacing w:val="-7"/>
        </w:rPr>
        <w:t xml:space="preserve"> </w:t>
      </w:r>
      <w:r>
        <w:t>to</w:t>
      </w:r>
      <w:r>
        <w:rPr>
          <w:spacing w:val="-7"/>
        </w:rPr>
        <w:t xml:space="preserve"> </w:t>
      </w:r>
      <w:r>
        <w:t>reproducing</w:t>
      </w:r>
      <w:r>
        <w:rPr>
          <w:w w:val="99"/>
        </w:rPr>
        <w:t xml:space="preserve"> </w:t>
      </w:r>
      <w:r>
        <w:t>complex interventions (specially directed toward providers) to improve clinical outcomes [40]. As long as we</w:t>
      </w:r>
      <w:r>
        <w:rPr>
          <w:spacing w:val="25"/>
        </w:rPr>
        <w:t xml:space="preserve"> </w:t>
      </w:r>
      <w:r>
        <w:t>do</w:t>
      </w:r>
      <w:r>
        <w:rPr>
          <w:w w:val="99"/>
        </w:rPr>
        <w:t xml:space="preserve"> </w:t>
      </w:r>
      <w:r>
        <w:t xml:space="preserve">not understand what drives provider fidelity and patient compliance with the </w:t>
      </w:r>
      <w:r>
        <w:rPr>
          <w:spacing w:val="-3"/>
        </w:rPr>
        <w:t xml:space="preserve">preventive </w:t>
      </w:r>
      <w:r>
        <w:t>measures proposed</w:t>
      </w:r>
      <w:r>
        <w:rPr>
          <w:spacing w:val="56"/>
        </w:rPr>
        <w:t xml:space="preserve"> </w:t>
      </w:r>
      <w:r>
        <w:t>to</w:t>
      </w:r>
      <w:r>
        <w:rPr>
          <w:w w:val="99"/>
        </w:rPr>
        <w:t xml:space="preserve"> </w:t>
      </w:r>
      <w:r>
        <w:t>our</w:t>
      </w:r>
      <w:r>
        <w:rPr>
          <w:spacing w:val="-10"/>
        </w:rPr>
        <w:t xml:space="preserve"> </w:t>
      </w:r>
      <w:r>
        <w:t>providers</w:t>
      </w:r>
      <w:r>
        <w:rPr>
          <w:spacing w:val="-10"/>
        </w:rPr>
        <w:t xml:space="preserve"> </w:t>
      </w:r>
      <w:r>
        <w:rPr>
          <w:spacing w:val="-3"/>
        </w:rPr>
        <w:t>for</w:t>
      </w:r>
      <w:r>
        <w:rPr>
          <w:spacing w:val="-10"/>
        </w:rPr>
        <w:t xml:space="preserve"> </w:t>
      </w:r>
      <w:r>
        <w:t>their</w:t>
      </w:r>
      <w:r>
        <w:rPr>
          <w:spacing w:val="-10"/>
        </w:rPr>
        <w:t xml:space="preserve"> </w:t>
      </w:r>
      <w:r>
        <w:t>high</w:t>
      </w:r>
      <w:r>
        <w:rPr>
          <w:spacing w:val="-10"/>
        </w:rPr>
        <w:t xml:space="preserve"> </w:t>
      </w:r>
      <w:r>
        <w:t>risk</w:t>
      </w:r>
      <w:r>
        <w:rPr>
          <w:spacing w:val="-10"/>
        </w:rPr>
        <w:t xml:space="preserve"> </w:t>
      </w:r>
      <w:r>
        <w:t>patients</w:t>
      </w:r>
      <w:r>
        <w:rPr>
          <w:spacing w:val="-10"/>
        </w:rPr>
        <w:t xml:space="preserve"> </w:t>
      </w:r>
      <w:r>
        <w:t>[41],</w:t>
      </w:r>
      <w:r>
        <w:rPr>
          <w:spacing w:val="-10"/>
        </w:rPr>
        <w:t xml:space="preserve"> </w:t>
      </w:r>
      <w:r>
        <w:t>we</w:t>
      </w:r>
      <w:r>
        <w:rPr>
          <w:spacing w:val="-10"/>
        </w:rPr>
        <w:t xml:space="preserve"> </w:t>
      </w:r>
      <w:r>
        <w:t>ignore</w:t>
      </w:r>
      <w:r>
        <w:rPr>
          <w:spacing w:val="-10"/>
        </w:rPr>
        <w:t xml:space="preserve"> </w:t>
      </w:r>
      <w:r>
        <w:t>the</w:t>
      </w:r>
      <w:r>
        <w:rPr>
          <w:spacing w:val="-10"/>
        </w:rPr>
        <w:t xml:space="preserve"> </w:t>
      </w:r>
      <w:r>
        <w:t>best</w:t>
      </w:r>
      <w:r>
        <w:rPr>
          <w:spacing w:val="-10"/>
        </w:rPr>
        <w:t xml:space="preserve"> </w:t>
      </w:r>
      <w:r>
        <w:t>means</w:t>
      </w:r>
      <w:r>
        <w:rPr>
          <w:spacing w:val="-10"/>
        </w:rPr>
        <w:t xml:space="preserve"> </w:t>
      </w:r>
      <w:r>
        <w:t>to</w:t>
      </w:r>
      <w:r>
        <w:rPr>
          <w:spacing w:val="-10"/>
        </w:rPr>
        <w:t xml:space="preserve"> </w:t>
      </w:r>
      <w:r>
        <w:t>translate</w:t>
      </w:r>
      <w:r>
        <w:rPr>
          <w:spacing w:val="-10"/>
        </w:rPr>
        <w:t xml:space="preserve"> </w:t>
      </w:r>
      <w:r>
        <w:t>widely</w:t>
      </w:r>
      <w:r>
        <w:rPr>
          <w:spacing w:val="-10"/>
        </w:rPr>
        <w:t xml:space="preserve"> </w:t>
      </w:r>
      <w:r>
        <w:t>accepted</w:t>
      </w:r>
      <w:r>
        <w:rPr>
          <w:spacing w:val="-10"/>
        </w:rPr>
        <w:t xml:space="preserve"> </w:t>
      </w:r>
      <w:r>
        <w:t>interventions</w:t>
      </w:r>
      <w:r>
        <w:rPr>
          <w:w w:val="99"/>
        </w:rPr>
        <w:t xml:space="preserve"> </w:t>
      </w:r>
      <w:r>
        <w:t>and</w:t>
      </w:r>
      <w:r>
        <w:rPr>
          <w:spacing w:val="16"/>
        </w:rPr>
        <w:t xml:space="preserve"> </w:t>
      </w:r>
      <w:r>
        <w:t>new</w:t>
      </w:r>
      <w:r>
        <w:rPr>
          <w:spacing w:val="16"/>
        </w:rPr>
        <w:t xml:space="preserve"> </w:t>
      </w:r>
      <w:r>
        <w:t>findings</w:t>
      </w:r>
      <w:r>
        <w:rPr>
          <w:spacing w:val="16"/>
        </w:rPr>
        <w:t xml:space="preserve"> </w:t>
      </w:r>
      <w:r>
        <w:t>of</w:t>
      </w:r>
      <w:r>
        <w:rPr>
          <w:spacing w:val="16"/>
        </w:rPr>
        <w:t xml:space="preserve"> </w:t>
      </w:r>
      <w:r>
        <w:t>outcomes</w:t>
      </w:r>
      <w:r>
        <w:rPr>
          <w:spacing w:val="16"/>
        </w:rPr>
        <w:t xml:space="preserve"> </w:t>
      </w:r>
      <w:r>
        <w:t>research</w:t>
      </w:r>
      <w:r>
        <w:rPr>
          <w:spacing w:val="16"/>
        </w:rPr>
        <w:t xml:space="preserve"> </w:t>
      </w:r>
      <w:r>
        <w:t>into</w:t>
      </w:r>
      <w:r>
        <w:rPr>
          <w:spacing w:val="16"/>
        </w:rPr>
        <w:t xml:space="preserve"> </w:t>
      </w:r>
      <w:r>
        <w:t>practice</w:t>
      </w:r>
      <w:r>
        <w:rPr>
          <w:spacing w:val="16"/>
        </w:rPr>
        <w:t xml:space="preserve"> </w:t>
      </w:r>
      <w:r>
        <w:t>[42].</w:t>
      </w:r>
      <w:r>
        <w:rPr>
          <w:spacing w:val="13"/>
        </w:rPr>
        <w:t xml:space="preserve"> </w:t>
      </w:r>
      <w:r>
        <w:rPr>
          <w:spacing w:val="-4"/>
        </w:rPr>
        <w:t>We</w:t>
      </w:r>
      <w:r>
        <w:rPr>
          <w:spacing w:val="16"/>
        </w:rPr>
        <w:t xml:space="preserve"> </w:t>
      </w:r>
      <w:r>
        <w:t>need</w:t>
      </w:r>
      <w:r>
        <w:rPr>
          <w:spacing w:val="16"/>
        </w:rPr>
        <w:t xml:space="preserve"> </w:t>
      </w:r>
      <w:r>
        <w:t>to</w:t>
      </w:r>
      <w:r>
        <w:rPr>
          <w:spacing w:val="16"/>
        </w:rPr>
        <w:t xml:space="preserve"> </w:t>
      </w:r>
      <w:r>
        <w:t>understand</w:t>
      </w:r>
      <w:r>
        <w:rPr>
          <w:spacing w:val="16"/>
        </w:rPr>
        <w:t xml:space="preserve"> </w:t>
      </w:r>
      <w:r>
        <w:t>better</w:t>
      </w:r>
      <w:r>
        <w:rPr>
          <w:spacing w:val="16"/>
        </w:rPr>
        <w:t xml:space="preserve"> </w:t>
      </w:r>
      <w:r>
        <w:t>what</w:t>
      </w:r>
      <w:r>
        <w:rPr>
          <w:spacing w:val="16"/>
        </w:rPr>
        <w:t xml:space="preserve"> </w:t>
      </w:r>
      <w:r>
        <w:t>patient</w:t>
      </w:r>
      <w:r>
        <w:rPr>
          <w:spacing w:val="16"/>
        </w:rPr>
        <w:t xml:space="preserve"> </w:t>
      </w:r>
      <w:r>
        <w:t>and/or</w:t>
      </w:r>
      <w:r>
        <w:rPr>
          <w:w w:val="99"/>
        </w:rPr>
        <w:t xml:space="preserve"> </w:t>
      </w:r>
      <w:r>
        <w:t xml:space="preserve">provider characteristics hinder compliance with the triggered </w:t>
      </w:r>
      <w:r>
        <w:rPr>
          <w:spacing w:val="-3"/>
        </w:rPr>
        <w:t xml:space="preserve">preventive </w:t>
      </w:r>
      <w:r>
        <w:t>checklist interventions to ensure care</w:t>
      </w:r>
      <w:r>
        <w:rPr>
          <w:spacing w:val="-9"/>
        </w:rPr>
        <w:t xml:space="preserve"> </w:t>
      </w:r>
      <w:r>
        <w:t>is</w:t>
      </w:r>
      <w:r>
        <w:rPr>
          <w:w w:val="99"/>
        </w:rPr>
        <w:t xml:space="preserve"> </w:t>
      </w:r>
      <w:r>
        <w:t>in</w:t>
      </w:r>
      <w:r>
        <w:rPr>
          <w:spacing w:val="-10"/>
        </w:rPr>
        <w:t xml:space="preserve"> </w:t>
      </w:r>
      <w:r>
        <w:t>accordance</w:t>
      </w:r>
      <w:r>
        <w:rPr>
          <w:spacing w:val="-10"/>
        </w:rPr>
        <w:t xml:space="preserve"> </w:t>
      </w:r>
      <w:r>
        <w:t>with</w:t>
      </w:r>
      <w:r>
        <w:rPr>
          <w:spacing w:val="-10"/>
        </w:rPr>
        <w:t xml:space="preserve"> </w:t>
      </w:r>
      <w:r>
        <w:t>accepted</w:t>
      </w:r>
      <w:r>
        <w:rPr>
          <w:spacing w:val="-10"/>
        </w:rPr>
        <w:t xml:space="preserve"> </w:t>
      </w:r>
      <w:r>
        <w:t>evidence</w:t>
      </w:r>
      <w:r>
        <w:rPr>
          <w:spacing w:val="-10"/>
        </w:rPr>
        <w:t xml:space="preserve"> </w:t>
      </w:r>
      <w:r>
        <w:t>based</w:t>
      </w:r>
      <w:r>
        <w:rPr>
          <w:spacing w:val="-10"/>
        </w:rPr>
        <w:t xml:space="preserve"> </w:t>
      </w:r>
      <w:r>
        <w:t>best</w:t>
      </w:r>
      <w:r>
        <w:rPr>
          <w:spacing w:val="-10"/>
        </w:rPr>
        <w:t xml:space="preserve"> </w:t>
      </w:r>
      <w:r>
        <w:t>practices.</w:t>
      </w:r>
    </w:p>
    <w:p w14:paraId="0E9C4940" w14:textId="77777777" w:rsidR="003C4974" w:rsidRDefault="00CC2BE2">
      <w:pPr>
        <w:pStyle w:val="BodyText"/>
        <w:spacing w:before="116" w:line="268" w:lineRule="auto"/>
        <w:ind w:left="120" w:right="117" w:firstLine="338"/>
        <w:jc w:val="both"/>
      </w:pPr>
      <w:r>
        <w:rPr>
          <w:rFonts w:cs="Arial"/>
          <w:b/>
          <w:bCs/>
          <w:spacing w:val="-5"/>
        </w:rPr>
        <w:t xml:space="preserve">We </w:t>
      </w:r>
      <w:r>
        <w:rPr>
          <w:rFonts w:cs="Arial"/>
          <w:b/>
          <w:bCs/>
        </w:rPr>
        <w:t>use a pragmatic trial to investigate heterogeneous provider fidelity with in clinical</w:t>
      </w:r>
      <w:r>
        <w:rPr>
          <w:rFonts w:cs="Arial"/>
          <w:b/>
          <w:bCs/>
          <w:spacing w:val="1"/>
        </w:rPr>
        <w:t xml:space="preserve"> </w:t>
      </w:r>
      <w:proofErr w:type="spellStart"/>
      <w:r>
        <w:rPr>
          <w:rFonts w:cs="Arial"/>
          <w:b/>
          <w:bCs/>
        </w:rPr>
        <w:t>implementa</w:t>
      </w:r>
      <w:proofErr w:type="spellEnd"/>
      <w:r>
        <w:rPr>
          <w:rFonts w:cs="Arial"/>
          <w:b/>
          <w:bCs/>
        </w:rPr>
        <w:t>-</w:t>
      </w:r>
      <w:r>
        <w:rPr>
          <w:rFonts w:cs="Arial"/>
          <w:b/>
          <w:bCs/>
          <w:w w:val="99"/>
        </w:rPr>
        <w:t xml:space="preserve"> </w:t>
      </w:r>
      <w:proofErr w:type="spellStart"/>
      <w:r>
        <w:rPr>
          <w:rFonts w:cs="Arial"/>
          <w:b/>
          <w:bCs/>
        </w:rPr>
        <w:t>tion</w:t>
      </w:r>
      <w:proofErr w:type="spellEnd"/>
      <w:r>
        <w:rPr>
          <w:rFonts w:cs="Arial"/>
          <w:b/>
          <w:bCs/>
        </w:rPr>
        <w:t xml:space="preserve">. </w:t>
      </w:r>
      <w:r>
        <w:t xml:space="preserve">Pragmatic trials like </w:t>
      </w:r>
      <w:r>
        <w:rPr>
          <w:spacing w:val="-4"/>
        </w:rPr>
        <w:t xml:space="preserve">Dr. </w:t>
      </w:r>
      <w:r>
        <w:t xml:space="preserve">Gong’s </w:t>
      </w:r>
      <w:r>
        <w:rPr>
          <w:spacing w:val="-3"/>
        </w:rPr>
        <w:t xml:space="preserve">may </w:t>
      </w:r>
      <w:r>
        <w:t>result in valid estimates of effectiveness in more realistic health</w:t>
      </w:r>
      <w:r>
        <w:rPr>
          <w:spacing w:val="-14"/>
        </w:rPr>
        <w:t xml:space="preserve"> </w:t>
      </w:r>
      <w:r>
        <w:t>care</w:t>
      </w:r>
      <w:r>
        <w:rPr>
          <w:w w:val="99"/>
        </w:rPr>
        <w:t xml:space="preserve"> </w:t>
      </w:r>
      <w:r>
        <w:t xml:space="preserve">scenarios [43, 44]; we will use her pragmatic trial data to investigate incomplete </w:t>
      </w:r>
      <w:r>
        <w:rPr>
          <w:spacing w:val="-3"/>
        </w:rPr>
        <w:t xml:space="preserve">fidelity, </w:t>
      </w:r>
      <w:r>
        <w:t>heterogeneity and</w:t>
      </w:r>
      <w:r>
        <w:rPr>
          <w:spacing w:val="56"/>
        </w:rPr>
        <w:t xml:space="preserve"> </w:t>
      </w:r>
      <w:proofErr w:type="spellStart"/>
      <w:r>
        <w:t>diffi</w:t>
      </w:r>
      <w:proofErr w:type="spellEnd"/>
      <w:r>
        <w:t>-</w:t>
      </w:r>
      <w:r>
        <w:rPr>
          <w:w w:val="99"/>
        </w:rPr>
        <w:t xml:space="preserve"> </w:t>
      </w:r>
      <w:proofErr w:type="spellStart"/>
      <w:r>
        <w:t>culty</w:t>
      </w:r>
      <w:proofErr w:type="spellEnd"/>
      <w:r>
        <w:t xml:space="preserve"> in clinical implementation. An example with problematic fidelity relevant </w:t>
      </w:r>
      <w:r>
        <w:rPr>
          <w:spacing w:val="-3"/>
        </w:rPr>
        <w:t xml:space="preserve">for </w:t>
      </w:r>
      <w:proofErr w:type="spellStart"/>
      <w:r>
        <w:t>PROOFCheck</w:t>
      </w:r>
      <w:proofErr w:type="spellEnd"/>
      <w:r>
        <w:t xml:space="preserve"> is blood</w:t>
      </w:r>
      <w:r>
        <w:rPr>
          <w:spacing w:val="-20"/>
        </w:rPr>
        <w:t xml:space="preserve"> </w:t>
      </w:r>
      <w:r>
        <w:t>product</w:t>
      </w:r>
      <w:r>
        <w:rPr>
          <w:w w:val="99"/>
        </w:rPr>
        <w:t xml:space="preserve"> </w:t>
      </w:r>
      <w:r>
        <w:t xml:space="preserve">management; transfusions increase the risk of acute </w:t>
      </w:r>
      <w:r>
        <w:rPr>
          <w:spacing w:val="-3"/>
        </w:rPr>
        <w:t xml:space="preserve">severe </w:t>
      </w:r>
      <w:r>
        <w:t>respiratory failure with mechanical ventilation</w:t>
      </w:r>
      <w:r>
        <w:rPr>
          <w:spacing w:val="3"/>
        </w:rPr>
        <w:t xml:space="preserve"> </w:t>
      </w:r>
      <w:r>
        <w:t>[45];</w:t>
      </w:r>
      <w:r>
        <w:rPr>
          <w:w w:val="99"/>
        </w:rPr>
        <w:t xml:space="preserve"> </w:t>
      </w:r>
      <w:r>
        <w:t>recent</w:t>
      </w:r>
      <w:r>
        <w:rPr>
          <w:spacing w:val="-9"/>
        </w:rPr>
        <w:t xml:space="preserve"> </w:t>
      </w:r>
      <w:r>
        <w:t>research</w:t>
      </w:r>
      <w:r>
        <w:rPr>
          <w:spacing w:val="-9"/>
        </w:rPr>
        <w:t xml:space="preserve"> </w:t>
      </w:r>
      <w:r>
        <w:t>led</w:t>
      </w:r>
      <w:r>
        <w:rPr>
          <w:spacing w:val="-9"/>
        </w:rPr>
        <w:t xml:space="preserve"> </w:t>
      </w:r>
      <w:r>
        <w:t>to</w:t>
      </w:r>
      <w:r>
        <w:rPr>
          <w:spacing w:val="-9"/>
        </w:rPr>
        <w:t xml:space="preserve"> </w:t>
      </w:r>
      <w:r>
        <w:t>consensus</w:t>
      </w:r>
      <w:r>
        <w:rPr>
          <w:spacing w:val="-9"/>
        </w:rPr>
        <w:t xml:space="preserve"> </w:t>
      </w:r>
      <w:r>
        <w:t>that</w:t>
      </w:r>
      <w:r>
        <w:rPr>
          <w:spacing w:val="-9"/>
        </w:rPr>
        <w:t xml:space="preserve"> </w:t>
      </w:r>
      <w:r>
        <w:t>overzealous</w:t>
      </w:r>
      <w:r>
        <w:rPr>
          <w:spacing w:val="-9"/>
        </w:rPr>
        <w:t xml:space="preserve"> </w:t>
      </w:r>
      <w:r>
        <w:t>and</w:t>
      </w:r>
      <w:r>
        <w:rPr>
          <w:spacing w:val="-9"/>
        </w:rPr>
        <w:t xml:space="preserve"> </w:t>
      </w:r>
      <w:r>
        <w:t>empiric</w:t>
      </w:r>
      <w:r>
        <w:rPr>
          <w:spacing w:val="-9"/>
        </w:rPr>
        <w:t xml:space="preserve"> </w:t>
      </w:r>
      <w:r>
        <w:t>transfusion</w:t>
      </w:r>
      <w:r>
        <w:rPr>
          <w:spacing w:val="-9"/>
        </w:rPr>
        <w:t xml:space="preserve"> </w:t>
      </w:r>
      <w:r>
        <w:t>of</w:t>
      </w:r>
      <w:r>
        <w:rPr>
          <w:spacing w:val="-9"/>
        </w:rPr>
        <w:t xml:space="preserve"> </w:t>
      </w:r>
      <w:r>
        <w:t>blood</w:t>
      </w:r>
      <w:r>
        <w:rPr>
          <w:spacing w:val="-9"/>
        </w:rPr>
        <w:t xml:space="preserve"> </w:t>
      </w:r>
      <w:r>
        <w:t>products</w:t>
      </w:r>
      <w:r>
        <w:rPr>
          <w:spacing w:val="-9"/>
        </w:rPr>
        <w:t xml:space="preserve"> </w:t>
      </w:r>
      <w:r>
        <w:t>leads</w:t>
      </w:r>
      <w:r>
        <w:rPr>
          <w:spacing w:val="-9"/>
        </w:rPr>
        <w:t xml:space="preserve"> </w:t>
      </w:r>
      <w:r>
        <w:t>to</w:t>
      </w:r>
      <w:r>
        <w:rPr>
          <w:spacing w:val="-9"/>
        </w:rPr>
        <w:t xml:space="preserve"> </w:t>
      </w:r>
      <w:r>
        <w:t>worse</w:t>
      </w:r>
      <w:r>
        <w:rPr>
          <w:spacing w:val="-9"/>
        </w:rPr>
        <w:t xml:space="preserve"> </w:t>
      </w:r>
      <w:r>
        <w:t>out-</w:t>
      </w:r>
      <w:r>
        <w:rPr>
          <w:w w:val="99"/>
        </w:rPr>
        <w:t xml:space="preserve"> </w:t>
      </w:r>
      <w:r>
        <w:t>comes</w:t>
      </w:r>
      <w:r>
        <w:rPr>
          <w:spacing w:val="-11"/>
        </w:rPr>
        <w:t xml:space="preserve"> </w:t>
      </w:r>
      <w:r>
        <w:t>[46],</w:t>
      </w:r>
      <w:r>
        <w:rPr>
          <w:spacing w:val="-10"/>
        </w:rPr>
        <w:t xml:space="preserve"> </w:t>
      </w:r>
      <w:r>
        <w:t>acknowledging</w:t>
      </w:r>
      <w:r>
        <w:rPr>
          <w:spacing w:val="-11"/>
        </w:rPr>
        <w:t xml:space="preserve"> </w:t>
      </w:r>
      <w:r>
        <w:t>that</w:t>
      </w:r>
      <w:r>
        <w:rPr>
          <w:spacing w:val="-11"/>
        </w:rPr>
        <w:t xml:space="preserve"> </w:t>
      </w:r>
      <w:r>
        <w:t>untreated</w:t>
      </w:r>
      <w:r>
        <w:rPr>
          <w:spacing w:val="-11"/>
        </w:rPr>
        <w:t xml:space="preserve"> </w:t>
      </w:r>
      <w:r>
        <w:t>anemia</w:t>
      </w:r>
      <w:r>
        <w:rPr>
          <w:spacing w:val="-11"/>
        </w:rPr>
        <w:t xml:space="preserve"> </w:t>
      </w:r>
      <w:r>
        <w:t>also</w:t>
      </w:r>
      <w:r>
        <w:rPr>
          <w:spacing w:val="-11"/>
        </w:rPr>
        <w:t xml:space="preserve"> </w:t>
      </w:r>
      <w:r>
        <w:t>predicts</w:t>
      </w:r>
      <w:r>
        <w:rPr>
          <w:spacing w:val="-11"/>
        </w:rPr>
        <w:t xml:space="preserve"> </w:t>
      </w:r>
      <w:r>
        <w:t>poor</w:t>
      </w:r>
      <w:r>
        <w:rPr>
          <w:spacing w:val="-11"/>
        </w:rPr>
        <w:t xml:space="preserve"> </w:t>
      </w:r>
      <w:r>
        <w:t>outcome</w:t>
      </w:r>
      <w:r>
        <w:rPr>
          <w:spacing w:val="-11"/>
        </w:rPr>
        <w:t xml:space="preserve"> </w:t>
      </w:r>
      <w:r>
        <w:t>[47];</w:t>
      </w:r>
      <w:r>
        <w:rPr>
          <w:spacing w:val="-9"/>
        </w:rPr>
        <w:t xml:space="preserve"> </w:t>
      </w:r>
      <w:r>
        <w:t>guidelines</w:t>
      </w:r>
      <w:r>
        <w:rPr>
          <w:spacing w:val="-11"/>
        </w:rPr>
        <w:t xml:space="preserve"> </w:t>
      </w:r>
      <w:r>
        <w:t>reflect</w:t>
      </w:r>
      <w:r>
        <w:rPr>
          <w:spacing w:val="-11"/>
        </w:rPr>
        <w:t xml:space="preserve"> </w:t>
      </w:r>
      <w:r>
        <w:t>this</w:t>
      </w:r>
      <w:r>
        <w:rPr>
          <w:spacing w:val="-11"/>
        </w:rPr>
        <w:t xml:space="preserve"> </w:t>
      </w:r>
      <w:r>
        <w:rPr>
          <w:spacing w:val="-3"/>
        </w:rPr>
        <w:t>for</w:t>
      </w:r>
      <w:r>
        <w:rPr>
          <w:spacing w:val="-11"/>
        </w:rPr>
        <w:t xml:space="preserve"> </w:t>
      </w:r>
      <w:r>
        <w:rPr>
          <w:spacing w:val="-3"/>
        </w:rPr>
        <w:t>over</w:t>
      </w:r>
      <w:r>
        <w:rPr>
          <w:w w:val="99"/>
        </w:rPr>
        <w:t xml:space="preserve"> </w:t>
      </w:r>
      <w:r>
        <w:t xml:space="preserve">a decade [48], but years later, implementation of rational transfusion blood product management is </w:t>
      </w:r>
      <w:r>
        <w:rPr>
          <w:spacing w:val="-3"/>
        </w:rPr>
        <w:t>sketchy</w:t>
      </w:r>
      <w:r>
        <w:rPr>
          <w:spacing w:val="-11"/>
        </w:rPr>
        <w:t xml:space="preserve"> </w:t>
      </w:r>
      <w:r>
        <w:t>and</w:t>
      </w:r>
      <w:r>
        <w:rPr>
          <w:w w:val="99"/>
        </w:rPr>
        <w:t xml:space="preserve"> </w:t>
      </w:r>
      <w:r>
        <w:t>very heterogeneous across the nation [49]; not least because their complex algorithms can be difficult to</w:t>
      </w:r>
      <w:r>
        <w:rPr>
          <w:spacing w:val="18"/>
        </w:rPr>
        <w:t xml:space="preserve"> </w:t>
      </w:r>
      <w:r>
        <w:rPr>
          <w:spacing w:val="-4"/>
        </w:rPr>
        <w:t>follow.</w:t>
      </w:r>
      <w:r>
        <w:rPr>
          <w:w w:val="99"/>
        </w:rPr>
        <w:t xml:space="preserve"> </w:t>
      </w:r>
      <w:r>
        <w:t xml:space="preserve">Weiss </w:t>
      </w:r>
      <w:r w:rsidRPr="006A38B0">
        <w:rPr>
          <w:i/>
          <w:iCs/>
          <w:rPrChange w:id="214" w:author="Charles Hall" w:date="2015-03-08T13:27:00Z">
            <w:rPr/>
          </w:rPrChange>
        </w:rPr>
        <w:t>et al.</w:t>
      </w:r>
      <w:r>
        <w:t xml:space="preserve"> demonstrated that direct prompting </w:t>
      </w:r>
      <w:r>
        <w:rPr>
          <w:spacing w:val="-3"/>
        </w:rPr>
        <w:t xml:space="preserve">for </w:t>
      </w:r>
      <w:r>
        <w:t>best practices improves provider compliance in the ICU</w:t>
      </w:r>
      <w:r>
        <w:rPr>
          <w:spacing w:val="4"/>
        </w:rPr>
        <w:t xml:space="preserve"> </w:t>
      </w:r>
      <w:r>
        <w:t>and</w:t>
      </w:r>
      <w:r>
        <w:rPr>
          <w:w w:val="99"/>
        </w:rPr>
        <w:t xml:space="preserve"> </w:t>
      </w:r>
      <w:r>
        <w:t>outcomes</w:t>
      </w:r>
      <w:r>
        <w:rPr>
          <w:spacing w:val="-12"/>
        </w:rPr>
        <w:t xml:space="preserve"> </w:t>
      </w:r>
      <w:r>
        <w:t>such</w:t>
      </w:r>
      <w:r>
        <w:rPr>
          <w:spacing w:val="-12"/>
        </w:rPr>
        <w:t xml:space="preserve"> </w:t>
      </w:r>
      <w:r>
        <w:t>as</w:t>
      </w:r>
      <w:r>
        <w:rPr>
          <w:spacing w:val="-12"/>
        </w:rPr>
        <w:t xml:space="preserve"> </w:t>
      </w:r>
      <w:r>
        <w:t>duration</w:t>
      </w:r>
      <w:r>
        <w:rPr>
          <w:spacing w:val="-12"/>
        </w:rPr>
        <w:t xml:space="preserve"> </w:t>
      </w:r>
      <w:r>
        <w:t>of</w:t>
      </w:r>
      <w:r>
        <w:rPr>
          <w:spacing w:val="-12"/>
        </w:rPr>
        <w:t xml:space="preserve"> </w:t>
      </w:r>
      <w:r>
        <w:t>mechanical</w:t>
      </w:r>
      <w:r>
        <w:rPr>
          <w:spacing w:val="-12"/>
        </w:rPr>
        <w:t xml:space="preserve"> </w:t>
      </w:r>
      <w:r>
        <w:t>ventilation</w:t>
      </w:r>
      <w:r>
        <w:rPr>
          <w:spacing w:val="-12"/>
        </w:rPr>
        <w:t xml:space="preserve"> </w:t>
      </w:r>
      <w:r>
        <w:t>or</w:t>
      </w:r>
      <w:r>
        <w:rPr>
          <w:spacing w:val="-12"/>
        </w:rPr>
        <w:t xml:space="preserve"> </w:t>
      </w:r>
      <w:r>
        <w:t>length</w:t>
      </w:r>
      <w:r>
        <w:rPr>
          <w:spacing w:val="-12"/>
        </w:rPr>
        <w:t xml:space="preserve"> </w:t>
      </w:r>
      <w:r>
        <w:t>of</w:t>
      </w:r>
      <w:r>
        <w:rPr>
          <w:spacing w:val="-12"/>
        </w:rPr>
        <w:t xml:space="preserve"> </w:t>
      </w:r>
      <w:r>
        <w:t>stay</w:t>
      </w:r>
      <w:r>
        <w:rPr>
          <w:spacing w:val="-12"/>
        </w:rPr>
        <w:t xml:space="preserve"> </w:t>
      </w:r>
      <w:r>
        <w:t>[50].</w:t>
      </w:r>
      <w:r>
        <w:rPr>
          <w:spacing w:val="4"/>
        </w:rPr>
        <w:t xml:space="preserve"> </w:t>
      </w:r>
      <w:r>
        <w:rPr>
          <w:spacing w:val="-4"/>
        </w:rPr>
        <w:t>We</w:t>
      </w:r>
      <w:r>
        <w:rPr>
          <w:spacing w:val="-12"/>
        </w:rPr>
        <w:t xml:space="preserve"> </w:t>
      </w:r>
      <w:r>
        <w:t>hypothesize</w:t>
      </w:r>
      <w:r>
        <w:rPr>
          <w:spacing w:val="-12"/>
        </w:rPr>
        <w:t xml:space="preserve"> </w:t>
      </w:r>
      <w:r>
        <w:t>that</w:t>
      </w:r>
      <w:r>
        <w:rPr>
          <w:spacing w:val="-12"/>
        </w:rPr>
        <w:t xml:space="preserve"> </w:t>
      </w:r>
      <w:r>
        <w:t>fidelity</w:t>
      </w:r>
      <w:r>
        <w:rPr>
          <w:spacing w:val="-12"/>
        </w:rPr>
        <w:t xml:space="preserve"> </w:t>
      </w:r>
      <w:r>
        <w:t>will</w:t>
      </w:r>
      <w:r>
        <w:rPr>
          <w:spacing w:val="-12"/>
        </w:rPr>
        <w:t xml:space="preserve"> </w:t>
      </w:r>
      <w:r>
        <w:t>be</w:t>
      </w:r>
      <w:r>
        <w:rPr>
          <w:spacing w:val="-12"/>
        </w:rPr>
        <w:t xml:space="preserve"> </w:t>
      </w:r>
      <w:r>
        <w:t>as</w:t>
      </w:r>
      <w:del w:id="215" w:author="Charles Hall" w:date="2015-03-08T13:27:00Z">
        <w:r w:rsidDel="006A38B0">
          <w:delText>-</w:delText>
        </w:r>
        <w:r w:rsidDel="006A38B0">
          <w:rPr>
            <w:w w:val="99"/>
          </w:rPr>
          <w:delText xml:space="preserve"> </w:delText>
        </w:r>
      </w:del>
      <w:r>
        <w:t>sociated</w:t>
      </w:r>
      <w:r>
        <w:rPr>
          <w:spacing w:val="-9"/>
        </w:rPr>
        <w:t xml:space="preserve"> </w:t>
      </w:r>
      <w:r>
        <w:t>with</w:t>
      </w:r>
      <w:r>
        <w:rPr>
          <w:spacing w:val="-9"/>
        </w:rPr>
        <w:t xml:space="preserve"> </w:t>
      </w:r>
      <w:r>
        <w:t>certain</w:t>
      </w:r>
      <w:r>
        <w:rPr>
          <w:spacing w:val="-9"/>
        </w:rPr>
        <w:t xml:space="preserve"> </w:t>
      </w:r>
      <w:r>
        <w:t>provider</w:t>
      </w:r>
      <w:r>
        <w:rPr>
          <w:spacing w:val="-9"/>
        </w:rPr>
        <w:t xml:space="preserve"> </w:t>
      </w:r>
      <w:r>
        <w:t>and</w:t>
      </w:r>
      <w:r>
        <w:rPr>
          <w:spacing w:val="-9"/>
        </w:rPr>
        <w:t xml:space="preserve"> </w:t>
      </w:r>
      <w:r>
        <w:t>patient</w:t>
      </w:r>
      <w:r>
        <w:rPr>
          <w:spacing w:val="-9"/>
        </w:rPr>
        <w:t xml:space="preserve"> </w:t>
      </w:r>
      <w:r>
        <w:t>characteristics;</w:t>
      </w:r>
      <w:r>
        <w:rPr>
          <w:spacing w:val="-9"/>
        </w:rPr>
        <w:t xml:space="preserve"> </w:t>
      </w:r>
      <w:r>
        <w:t>their</w:t>
      </w:r>
      <w:r>
        <w:rPr>
          <w:spacing w:val="-9"/>
        </w:rPr>
        <w:t xml:space="preserve"> </w:t>
      </w:r>
      <w:r>
        <w:t>investigation</w:t>
      </w:r>
      <w:r>
        <w:rPr>
          <w:spacing w:val="-9"/>
        </w:rPr>
        <w:t xml:space="preserve"> </w:t>
      </w:r>
      <w:r>
        <w:t>will</w:t>
      </w:r>
      <w:r>
        <w:rPr>
          <w:spacing w:val="-9"/>
        </w:rPr>
        <w:t xml:space="preserve"> </w:t>
      </w:r>
      <w:r>
        <w:t>allow</w:t>
      </w:r>
      <w:r>
        <w:rPr>
          <w:spacing w:val="-9"/>
        </w:rPr>
        <w:t xml:space="preserve"> </w:t>
      </w:r>
      <w:r>
        <w:t>more</w:t>
      </w:r>
      <w:r>
        <w:rPr>
          <w:spacing w:val="-9"/>
        </w:rPr>
        <w:t xml:space="preserve"> </w:t>
      </w:r>
      <w:r>
        <w:t>focused</w:t>
      </w:r>
      <w:r>
        <w:rPr>
          <w:spacing w:val="-9"/>
        </w:rPr>
        <w:t xml:space="preserve"> </w:t>
      </w:r>
      <w:r>
        <w:t>re-education</w:t>
      </w:r>
      <w:r>
        <w:rPr>
          <w:w w:val="99"/>
        </w:rPr>
        <w:t xml:space="preserve"> </w:t>
      </w:r>
      <w:r>
        <w:t>efforts</w:t>
      </w:r>
      <w:r>
        <w:rPr>
          <w:spacing w:val="-9"/>
        </w:rPr>
        <w:t xml:space="preserve"> </w:t>
      </w:r>
      <w:r>
        <w:t>and</w:t>
      </w:r>
      <w:r>
        <w:rPr>
          <w:spacing w:val="-9"/>
        </w:rPr>
        <w:t xml:space="preserve"> </w:t>
      </w:r>
      <w:r>
        <w:t>adaptation</w:t>
      </w:r>
      <w:r>
        <w:rPr>
          <w:spacing w:val="-9"/>
        </w:rPr>
        <w:t xml:space="preserve"> </w:t>
      </w:r>
      <w:r>
        <w:t>of</w:t>
      </w:r>
      <w:r>
        <w:rPr>
          <w:spacing w:val="-9"/>
        </w:rPr>
        <w:t xml:space="preserve"> </w:t>
      </w:r>
      <w:r>
        <w:t>the</w:t>
      </w:r>
      <w:r>
        <w:rPr>
          <w:spacing w:val="-9"/>
        </w:rPr>
        <w:t xml:space="preserve"> </w:t>
      </w:r>
      <w:r>
        <w:t>checklist</w:t>
      </w:r>
      <w:r>
        <w:rPr>
          <w:spacing w:val="-9"/>
        </w:rPr>
        <w:t xml:space="preserve"> </w:t>
      </w:r>
      <w:commentRangeStart w:id="216"/>
      <w:r>
        <w:t>implementation</w:t>
      </w:r>
      <w:commentRangeEnd w:id="216"/>
      <w:r w:rsidR="006A38B0">
        <w:rPr>
          <w:rStyle w:val="CommentReference"/>
          <w:rFonts w:asciiTheme="minorHAnsi" w:eastAsiaTheme="minorHAnsi" w:hAnsiTheme="minorHAnsi"/>
        </w:rPr>
        <w:commentReference w:id="216"/>
      </w:r>
      <w:r>
        <w:t>.</w:t>
      </w:r>
    </w:p>
    <w:p w14:paraId="1CB2DE0A" w14:textId="77777777" w:rsidR="003C4974" w:rsidRDefault="00CC2BE2">
      <w:pPr>
        <w:pStyle w:val="Heading2"/>
        <w:numPr>
          <w:ilvl w:val="0"/>
          <w:numId w:val="1"/>
        </w:numPr>
        <w:tabs>
          <w:tab w:val="left" w:pos="487"/>
        </w:tabs>
        <w:ind w:left="486" w:hanging="366"/>
        <w:jc w:val="both"/>
        <w:rPr>
          <w:b w:val="0"/>
          <w:bCs w:val="0"/>
        </w:rPr>
      </w:pPr>
      <w:r>
        <w:t>Innovation</w:t>
      </w:r>
    </w:p>
    <w:p w14:paraId="14FCEB8B" w14:textId="1CCFF202" w:rsidR="003C4974" w:rsidRDefault="00CC2BE2">
      <w:pPr>
        <w:pStyle w:val="BodyText"/>
        <w:spacing w:before="112" w:line="268" w:lineRule="auto"/>
        <w:ind w:left="120" w:right="119" w:firstLine="338"/>
        <w:jc w:val="both"/>
      </w:pPr>
      <w:r>
        <w:rPr>
          <w:b/>
        </w:rPr>
        <w:t xml:space="preserve">Focus on prevention of critical adverse outcomes in hospitalized patients. </w:t>
      </w:r>
      <w:r>
        <w:t>Changes in</w:t>
      </w:r>
      <w:r>
        <w:rPr>
          <w:spacing w:val="-4"/>
        </w:rPr>
        <w:t xml:space="preserve"> </w:t>
      </w:r>
      <w:commentRangeStart w:id="217"/>
      <w:r>
        <w:t>reimbursement</w:t>
      </w:r>
      <w:commentRangeEnd w:id="217"/>
      <w:r w:rsidR="006A38B0">
        <w:rPr>
          <w:rStyle w:val="CommentReference"/>
          <w:rFonts w:asciiTheme="minorHAnsi" w:eastAsiaTheme="minorHAnsi" w:hAnsiTheme="minorHAnsi"/>
        </w:rPr>
        <w:commentReference w:id="217"/>
      </w:r>
      <w:r>
        <w:rPr>
          <w:w w:val="99"/>
        </w:rPr>
        <w:t xml:space="preserve"> </w:t>
      </w:r>
      <w:r>
        <w:t>give</w:t>
      </w:r>
      <w:r>
        <w:rPr>
          <w:spacing w:val="-4"/>
        </w:rPr>
        <w:t xml:space="preserve"> </w:t>
      </w:r>
      <w:r>
        <w:t>providers</w:t>
      </w:r>
      <w:r>
        <w:rPr>
          <w:spacing w:val="-4"/>
        </w:rPr>
        <w:t xml:space="preserve"> </w:t>
      </w:r>
      <w:r>
        <w:t>a</w:t>
      </w:r>
      <w:r>
        <w:rPr>
          <w:spacing w:val="-4"/>
        </w:rPr>
        <w:t xml:space="preserve"> </w:t>
      </w:r>
      <w:r>
        <w:t>stake</w:t>
      </w:r>
      <w:r>
        <w:rPr>
          <w:spacing w:val="-5"/>
        </w:rPr>
        <w:t xml:space="preserve"> </w:t>
      </w:r>
      <w:r>
        <w:t>in</w:t>
      </w:r>
      <w:r>
        <w:rPr>
          <w:spacing w:val="-4"/>
        </w:rPr>
        <w:t xml:space="preserve"> </w:t>
      </w:r>
      <w:r>
        <w:t>patient</w:t>
      </w:r>
      <w:r>
        <w:rPr>
          <w:spacing w:val="-4"/>
        </w:rPr>
        <w:t xml:space="preserve"> </w:t>
      </w:r>
      <w:r>
        <w:t>outcomes</w:t>
      </w:r>
      <w:r>
        <w:rPr>
          <w:spacing w:val="-4"/>
        </w:rPr>
        <w:t xml:space="preserve"> </w:t>
      </w:r>
      <w:r>
        <w:t>and</w:t>
      </w:r>
      <w:r>
        <w:rPr>
          <w:spacing w:val="-4"/>
        </w:rPr>
        <w:t xml:space="preserve"> </w:t>
      </w:r>
      <w:r>
        <w:t>led</w:t>
      </w:r>
      <w:r>
        <w:rPr>
          <w:spacing w:val="-4"/>
        </w:rPr>
        <w:t xml:space="preserve"> </w:t>
      </w:r>
      <w:r>
        <w:t>to</w:t>
      </w:r>
      <w:r>
        <w:rPr>
          <w:spacing w:val="-5"/>
        </w:rPr>
        <w:t xml:space="preserve"> </w:t>
      </w:r>
      <w:r>
        <w:t>a</w:t>
      </w:r>
      <w:r>
        <w:rPr>
          <w:spacing w:val="-4"/>
        </w:rPr>
        <w:t xml:space="preserve"> </w:t>
      </w:r>
      <w:r>
        <w:t>keen</w:t>
      </w:r>
      <w:r>
        <w:rPr>
          <w:spacing w:val="-4"/>
        </w:rPr>
        <w:t xml:space="preserve"> </w:t>
      </w:r>
      <w:r>
        <w:t>interest</w:t>
      </w:r>
      <w:r>
        <w:rPr>
          <w:spacing w:val="-4"/>
        </w:rPr>
        <w:t xml:space="preserve"> </w:t>
      </w:r>
      <w:r>
        <w:t>in</w:t>
      </w:r>
      <w:r>
        <w:rPr>
          <w:spacing w:val="-4"/>
        </w:rPr>
        <w:t xml:space="preserve"> </w:t>
      </w:r>
      <w:r>
        <w:t>the</w:t>
      </w:r>
      <w:r>
        <w:rPr>
          <w:spacing w:val="-4"/>
        </w:rPr>
        <w:t xml:space="preserve"> </w:t>
      </w:r>
      <w:r>
        <w:t>prediction</w:t>
      </w:r>
      <w:r>
        <w:rPr>
          <w:spacing w:val="-4"/>
        </w:rPr>
        <w:t xml:space="preserve"> </w:t>
      </w:r>
      <w:r>
        <w:t>and</w:t>
      </w:r>
      <w:r>
        <w:rPr>
          <w:spacing w:val="-5"/>
        </w:rPr>
        <w:t xml:space="preserve"> </w:t>
      </w:r>
      <w:r>
        <w:t>prevention</w:t>
      </w:r>
      <w:r>
        <w:rPr>
          <w:spacing w:val="-4"/>
        </w:rPr>
        <w:t xml:space="preserve"> </w:t>
      </w:r>
      <w:r>
        <w:t>of</w:t>
      </w:r>
      <w:r>
        <w:rPr>
          <w:spacing w:val="-4"/>
        </w:rPr>
        <w:t xml:space="preserve"> </w:t>
      </w:r>
      <w:r>
        <w:t>adverse</w:t>
      </w:r>
      <w:r>
        <w:rPr>
          <w:w w:val="99"/>
        </w:rPr>
        <w:t xml:space="preserve"> </w:t>
      </w:r>
      <w:r>
        <w:rPr>
          <w:spacing w:val="-3"/>
        </w:rPr>
        <w:t>event</w:t>
      </w:r>
      <w:r>
        <w:rPr>
          <w:spacing w:val="-21"/>
        </w:rPr>
        <w:t xml:space="preserve"> </w:t>
      </w:r>
      <w:r>
        <w:t>in</w:t>
      </w:r>
      <w:r>
        <w:rPr>
          <w:spacing w:val="-21"/>
        </w:rPr>
        <w:t xml:space="preserve"> </w:t>
      </w:r>
      <w:r>
        <w:t>hospitalized</w:t>
      </w:r>
      <w:r>
        <w:rPr>
          <w:spacing w:val="-21"/>
        </w:rPr>
        <w:t xml:space="preserve"> </w:t>
      </w:r>
      <w:r>
        <w:t>patients.</w:t>
      </w:r>
      <w:r>
        <w:rPr>
          <w:spacing w:val="1"/>
        </w:rPr>
        <w:t xml:space="preserve"> </w:t>
      </w:r>
      <w:r>
        <w:t>It</w:t>
      </w:r>
      <w:r>
        <w:rPr>
          <w:spacing w:val="-21"/>
        </w:rPr>
        <w:t xml:space="preserve"> </w:t>
      </w:r>
      <w:r>
        <w:t>makes</w:t>
      </w:r>
      <w:r>
        <w:rPr>
          <w:spacing w:val="-21"/>
        </w:rPr>
        <w:t xml:space="preserve"> </w:t>
      </w:r>
      <w:r>
        <w:t>sense</w:t>
      </w:r>
      <w:r>
        <w:rPr>
          <w:spacing w:val="-21"/>
        </w:rPr>
        <w:t xml:space="preserve"> </w:t>
      </w:r>
      <w:r>
        <w:t>to</w:t>
      </w:r>
      <w:r>
        <w:rPr>
          <w:spacing w:val="-21"/>
        </w:rPr>
        <w:t xml:space="preserve"> </w:t>
      </w:r>
      <w:r>
        <w:t>focus</w:t>
      </w:r>
      <w:r>
        <w:rPr>
          <w:spacing w:val="-21"/>
        </w:rPr>
        <w:t xml:space="preserve"> </w:t>
      </w:r>
      <w:r>
        <w:t>early</w:t>
      </w:r>
      <w:r>
        <w:rPr>
          <w:spacing w:val="-21"/>
        </w:rPr>
        <w:t xml:space="preserve"> </w:t>
      </w:r>
      <w:r>
        <w:t>intervention</w:t>
      </w:r>
      <w:r>
        <w:rPr>
          <w:spacing w:val="-21"/>
        </w:rPr>
        <w:t xml:space="preserve"> </w:t>
      </w:r>
      <w:r>
        <w:t>on</w:t>
      </w:r>
      <w:r>
        <w:rPr>
          <w:spacing w:val="-21"/>
        </w:rPr>
        <w:t xml:space="preserve"> </w:t>
      </w:r>
      <w:r>
        <w:t>patients</w:t>
      </w:r>
      <w:r>
        <w:rPr>
          <w:spacing w:val="-21"/>
        </w:rPr>
        <w:t xml:space="preserve"> </w:t>
      </w:r>
      <w:r>
        <w:t>at</w:t>
      </w:r>
      <w:r>
        <w:rPr>
          <w:spacing w:val="-21"/>
        </w:rPr>
        <w:t xml:space="preserve"> </w:t>
      </w:r>
      <w:r>
        <w:t>high</w:t>
      </w:r>
      <w:r>
        <w:rPr>
          <w:spacing w:val="-21"/>
        </w:rPr>
        <w:t xml:space="preserve"> </w:t>
      </w:r>
      <w:r>
        <w:t>risk</w:t>
      </w:r>
      <w:r>
        <w:rPr>
          <w:spacing w:val="-21"/>
        </w:rPr>
        <w:t xml:space="preserve"> </w:t>
      </w:r>
      <w:r>
        <w:rPr>
          <w:spacing w:val="-3"/>
        </w:rPr>
        <w:t>for</w:t>
      </w:r>
      <w:r>
        <w:rPr>
          <w:spacing w:val="-21"/>
        </w:rPr>
        <w:t xml:space="preserve"> </w:t>
      </w:r>
      <w:r>
        <w:t>poor</w:t>
      </w:r>
      <w:r>
        <w:rPr>
          <w:spacing w:val="-21"/>
        </w:rPr>
        <w:t xml:space="preserve"> </w:t>
      </w:r>
      <w:r>
        <w:t>outcomes.</w:t>
      </w:r>
      <w:r>
        <w:rPr>
          <w:w w:val="99"/>
        </w:rPr>
        <w:t xml:space="preserve"> </w:t>
      </w:r>
      <w:r>
        <w:t>This</w:t>
      </w:r>
      <w:r>
        <w:rPr>
          <w:spacing w:val="21"/>
        </w:rPr>
        <w:t xml:space="preserve"> </w:t>
      </w:r>
      <w:r>
        <w:t>project</w:t>
      </w:r>
      <w:r>
        <w:rPr>
          <w:spacing w:val="21"/>
        </w:rPr>
        <w:t xml:space="preserve"> </w:t>
      </w:r>
      <w:r>
        <w:t>advances</w:t>
      </w:r>
      <w:r>
        <w:rPr>
          <w:spacing w:val="21"/>
        </w:rPr>
        <w:t xml:space="preserve"> </w:t>
      </w:r>
      <w:r>
        <w:t>hierarchical</w:t>
      </w:r>
      <w:r>
        <w:rPr>
          <w:spacing w:val="21"/>
        </w:rPr>
        <w:t xml:space="preserve"> </w:t>
      </w:r>
      <w:r>
        <w:t>Bayesian</w:t>
      </w:r>
      <w:r>
        <w:rPr>
          <w:spacing w:val="21"/>
        </w:rPr>
        <w:t xml:space="preserve"> </w:t>
      </w:r>
      <w:r>
        <w:t>models</w:t>
      </w:r>
      <w:r>
        <w:rPr>
          <w:spacing w:val="21"/>
        </w:rPr>
        <w:t xml:space="preserve"> </w:t>
      </w:r>
      <w:r>
        <w:t>to</w:t>
      </w:r>
      <w:r>
        <w:rPr>
          <w:spacing w:val="21"/>
        </w:rPr>
        <w:t xml:space="preserve"> </w:t>
      </w:r>
      <w:r>
        <w:t>implement</w:t>
      </w:r>
      <w:r>
        <w:rPr>
          <w:spacing w:val="21"/>
        </w:rPr>
        <w:t xml:space="preserve"> </w:t>
      </w:r>
      <w:r>
        <w:t>this</w:t>
      </w:r>
      <w:r>
        <w:rPr>
          <w:spacing w:val="21"/>
        </w:rPr>
        <w:t xml:space="preserve"> </w:t>
      </w:r>
      <w:r>
        <w:t>paradigm</w:t>
      </w:r>
      <w:r>
        <w:rPr>
          <w:spacing w:val="21"/>
        </w:rPr>
        <w:t xml:space="preserve"> </w:t>
      </w:r>
      <w:r>
        <w:t>shift</w:t>
      </w:r>
      <w:r>
        <w:rPr>
          <w:spacing w:val="21"/>
        </w:rPr>
        <w:t xml:space="preserve"> </w:t>
      </w:r>
      <w:r>
        <w:t>in</w:t>
      </w:r>
      <w:r>
        <w:rPr>
          <w:spacing w:val="21"/>
        </w:rPr>
        <w:t xml:space="preserve"> </w:t>
      </w:r>
      <w:r>
        <w:t>very</w:t>
      </w:r>
      <w:r>
        <w:rPr>
          <w:spacing w:val="21"/>
        </w:rPr>
        <w:t xml:space="preserve"> </w:t>
      </w:r>
      <w:r>
        <w:t>large</w:t>
      </w:r>
      <w:r>
        <w:rPr>
          <w:spacing w:val="21"/>
        </w:rPr>
        <w:t xml:space="preserve"> </w:t>
      </w:r>
      <w:r>
        <w:t>electronic</w:t>
      </w:r>
      <w:r>
        <w:rPr>
          <w:w w:val="99"/>
        </w:rPr>
        <w:t xml:space="preserve"> </w:t>
      </w:r>
      <w:r>
        <w:t xml:space="preserve">medical records, triggering personalized interventions that drive outcome improvements. This is </w:t>
      </w:r>
      <w:r>
        <w:rPr>
          <w:spacing w:val="-3"/>
        </w:rPr>
        <w:t xml:space="preserve">novel </w:t>
      </w:r>
      <w:r>
        <w:t>and</w:t>
      </w:r>
      <w:r>
        <w:rPr>
          <w:spacing w:val="31"/>
        </w:rPr>
        <w:t xml:space="preserve"> </w:t>
      </w:r>
      <w:r>
        <w:t>has</w:t>
      </w:r>
      <w:r>
        <w:rPr>
          <w:w w:val="99"/>
        </w:rPr>
        <w:t xml:space="preserve"> </w:t>
      </w:r>
      <w:r>
        <w:t>not been attempted to our</w:t>
      </w:r>
      <w:ins w:id="218" w:author="Charles Hall" w:date="2015-03-08T13:28:00Z">
        <w:r w:rsidR="006A38B0">
          <w:t xml:space="preserve"> </w:t>
        </w:r>
      </w:ins>
      <w:commentRangeStart w:id="219"/>
      <w:del w:id="220" w:author="Charles Hall" w:date="2015-03-08T13:29:00Z">
        <w:r w:rsidDel="006A38B0">
          <w:rPr>
            <w:spacing w:val="-41"/>
          </w:rPr>
          <w:delText xml:space="preserve"> </w:delText>
        </w:r>
      </w:del>
      <w:r>
        <w:t>knowledge</w:t>
      </w:r>
      <w:commentRangeEnd w:id="219"/>
      <w:r w:rsidR="006A38B0">
        <w:rPr>
          <w:rStyle w:val="CommentReference"/>
          <w:rFonts w:asciiTheme="minorHAnsi" w:eastAsiaTheme="minorHAnsi" w:hAnsiTheme="minorHAnsi"/>
        </w:rPr>
        <w:commentReference w:id="219"/>
      </w:r>
      <w:r>
        <w:t>.</w:t>
      </w:r>
    </w:p>
    <w:p w14:paraId="45E4F908" w14:textId="648C3372" w:rsidR="003C4974" w:rsidRDefault="00CC2BE2">
      <w:pPr>
        <w:pStyle w:val="BodyText"/>
        <w:spacing w:before="116" w:line="268" w:lineRule="auto"/>
        <w:ind w:left="119" w:right="117" w:firstLine="338"/>
        <w:jc w:val="both"/>
      </w:pPr>
      <w:r>
        <w:rPr>
          <w:b/>
        </w:rPr>
        <w:t xml:space="preserve">Improve imputation of incomplete electronic medical records. </w:t>
      </w:r>
      <w:r>
        <w:t xml:space="preserve">Incomplete patient </w:t>
      </w:r>
      <w:commentRangeStart w:id="221"/>
      <w:r>
        <w:t>data</w:t>
      </w:r>
      <w:commentRangeEnd w:id="221"/>
      <w:r w:rsidR="00F578D2">
        <w:rPr>
          <w:rStyle w:val="CommentReference"/>
          <w:rFonts w:asciiTheme="minorHAnsi" w:eastAsiaTheme="minorHAnsi" w:hAnsiTheme="minorHAnsi"/>
        </w:rPr>
        <w:commentReference w:id="221"/>
      </w:r>
      <w:r>
        <w:t xml:space="preserve">, typical </w:t>
      </w:r>
      <w:ins w:id="222" w:author="Charles Hall" w:date="2015-03-08T13:52:00Z">
        <w:r w:rsidR="00F578D2">
          <w:rPr>
            <w:spacing w:val="-3"/>
          </w:rPr>
          <w:t xml:space="preserve">in </w:t>
        </w:r>
      </w:ins>
      <w:del w:id="223" w:author="Charles Hall" w:date="2015-03-08T13:52:00Z">
        <w:r w:rsidDel="00F578D2">
          <w:rPr>
            <w:spacing w:val="-3"/>
          </w:rPr>
          <w:delText>for</w:delText>
        </w:r>
      </w:del>
      <w:r>
        <w:rPr>
          <w:spacing w:val="-41"/>
        </w:rPr>
        <w:t xml:space="preserve"> </w:t>
      </w:r>
      <w:r>
        <w:t>actual</w:t>
      </w:r>
      <w:r>
        <w:rPr>
          <w:w w:val="99"/>
        </w:rPr>
        <w:t xml:space="preserve"> </w:t>
      </w:r>
      <w:r>
        <w:t>clinical</w:t>
      </w:r>
      <w:r>
        <w:rPr>
          <w:spacing w:val="-13"/>
        </w:rPr>
        <w:t xml:space="preserve"> </w:t>
      </w:r>
      <w:r>
        <w:t>records</w:t>
      </w:r>
      <w:r>
        <w:rPr>
          <w:spacing w:val="-13"/>
        </w:rPr>
        <w:t xml:space="preserve"> </w:t>
      </w:r>
      <w:r>
        <w:t>can</w:t>
      </w:r>
      <w:r>
        <w:rPr>
          <w:spacing w:val="-13"/>
        </w:rPr>
        <w:t xml:space="preserve"> </w:t>
      </w:r>
      <w:r>
        <w:t>hinder</w:t>
      </w:r>
      <w:r>
        <w:rPr>
          <w:spacing w:val="-13"/>
        </w:rPr>
        <w:t xml:space="preserve"> </w:t>
      </w:r>
      <w:r>
        <w:t>the</w:t>
      </w:r>
      <w:r>
        <w:rPr>
          <w:spacing w:val="-13"/>
        </w:rPr>
        <w:t xml:space="preserve"> </w:t>
      </w:r>
      <w:r>
        <w:t>development</w:t>
      </w:r>
      <w:r>
        <w:rPr>
          <w:spacing w:val="-13"/>
        </w:rPr>
        <w:t xml:space="preserve"> </w:t>
      </w:r>
      <w:r>
        <w:t>and</w:t>
      </w:r>
      <w:r>
        <w:rPr>
          <w:spacing w:val="-13"/>
        </w:rPr>
        <w:t xml:space="preserve"> </w:t>
      </w:r>
      <w:r>
        <w:t>execution</w:t>
      </w:r>
      <w:r>
        <w:rPr>
          <w:spacing w:val="-13"/>
        </w:rPr>
        <w:t xml:space="preserve"> </w:t>
      </w:r>
      <w:r>
        <w:t>of</w:t>
      </w:r>
      <w:r>
        <w:rPr>
          <w:spacing w:val="-13"/>
        </w:rPr>
        <w:t xml:space="preserve"> </w:t>
      </w:r>
      <w:r>
        <w:t>our</w:t>
      </w:r>
      <w:r>
        <w:rPr>
          <w:spacing w:val="-13"/>
        </w:rPr>
        <w:t xml:space="preserve"> </w:t>
      </w:r>
      <w:r>
        <w:t>prediction</w:t>
      </w:r>
      <w:r>
        <w:rPr>
          <w:spacing w:val="-13"/>
        </w:rPr>
        <w:t xml:space="preserve"> </w:t>
      </w:r>
      <w:r>
        <w:t>algorithms</w:t>
      </w:r>
      <w:r>
        <w:rPr>
          <w:spacing w:val="-13"/>
        </w:rPr>
        <w:t xml:space="preserve"> </w:t>
      </w:r>
      <w:r>
        <w:t>and</w:t>
      </w:r>
      <w:r>
        <w:rPr>
          <w:spacing w:val="-13"/>
        </w:rPr>
        <w:t xml:space="preserve"> </w:t>
      </w:r>
      <w:r>
        <w:t>implementation</w:t>
      </w:r>
      <w:r>
        <w:rPr>
          <w:spacing w:val="-13"/>
        </w:rPr>
        <w:t xml:space="preserve"> </w:t>
      </w:r>
      <w:r>
        <w:t>of</w:t>
      </w:r>
      <w:r>
        <w:rPr>
          <w:spacing w:val="-13"/>
        </w:rPr>
        <w:t xml:space="preserve"> </w:t>
      </w:r>
      <w:r>
        <w:t>the</w:t>
      </w:r>
      <w:r>
        <w:rPr>
          <w:w w:val="99"/>
        </w:rPr>
        <w:t xml:space="preserve"> </w:t>
      </w:r>
      <w:r>
        <w:t>pragmatic</w:t>
      </w:r>
      <w:r>
        <w:rPr>
          <w:spacing w:val="15"/>
        </w:rPr>
        <w:t xml:space="preserve"> </w:t>
      </w:r>
      <w:r>
        <w:t>trial.</w:t>
      </w:r>
      <w:r>
        <w:rPr>
          <w:spacing w:val="8"/>
        </w:rPr>
        <w:t xml:space="preserve"> </w:t>
      </w:r>
      <w:r>
        <w:rPr>
          <w:spacing w:val="-4"/>
        </w:rPr>
        <w:t>We</w:t>
      </w:r>
      <w:r>
        <w:rPr>
          <w:spacing w:val="15"/>
        </w:rPr>
        <w:t xml:space="preserve"> </w:t>
      </w:r>
      <w:r>
        <w:t>will</w:t>
      </w:r>
      <w:r>
        <w:rPr>
          <w:spacing w:val="15"/>
        </w:rPr>
        <w:t xml:space="preserve"> </w:t>
      </w:r>
      <w:r>
        <w:t>further</w:t>
      </w:r>
      <w:r>
        <w:rPr>
          <w:spacing w:val="15"/>
        </w:rPr>
        <w:t xml:space="preserve"> </w:t>
      </w:r>
      <w:r>
        <w:t>Bayesian</w:t>
      </w:r>
      <w:r>
        <w:rPr>
          <w:spacing w:val="15"/>
        </w:rPr>
        <w:t xml:space="preserve"> </w:t>
      </w:r>
      <w:r>
        <w:t>methods</w:t>
      </w:r>
      <w:r>
        <w:rPr>
          <w:spacing w:val="15"/>
        </w:rPr>
        <w:t xml:space="preserve"> </w:t>
      </w:r>
      <w:r>
        <w:t>to</w:t>
      </w:r>
      <w:r>
        <w:rPr>
          <w:spacing w:val="15"/>
        </w:rPr>
        <w:t xml:space="preserve"> </w:t>
      </w:r>
      <w:r>
        <w:t>impute</w:t>
      </w:r>
      <w:r>
        <w:rPr>
          <w:spacing w:val="15"/>
        </w:rPr>
        <w:t xml:space="preserve"> </w:t>
      </w:r>
      <w:r>
        <w:t>incomplete</w:t>
      </w:r>
      <w:r>
        <w:rPr>
          <w:spacing w:val="15"/>
        </w:rPr>
        <w:t xml:space="preserve"> </w:t>
      </w:r>
      <w:r>
        <w:t>missing</w:t>
      </w:r>
      <w:r>
        <w:rPr>
          <w:spacing w:val="15"/>
        </w:rPr>
        <w:t xml:space="preserve"> </w:t>
      </w:r>
      <w:r>
        <w:t>data</w:t>
      </w:r>
      <w:r>
        <w:rPr>
          <w:spacing w:val="15"/>
        </w:rPr>
        <w:t xml:space="preserve"> </w:t>
      </w:r>
      <w:r>
        <w:t>from</w:t>
      </w:r>
      <w:r>
        <w:rPr>
          <w:spacing w:val="15"/>
        </w:rPr>
        <w:t xml:space="preserve"> </w:t>
      </w:r>
      <w:r>
        <w:t>additional</w:t>
      </w:r>
      <w:r>
        <w:rPr>
          <w:spacing w:val="15"/>
        </w:rPr>
        <w:t xml:space="preserve"> </w:t>
      </w:r>
      <w:r>
        <w:t>auxiliary</w:t>
      </w:r>
      <w:r>
        <w:rPr>
          <w:w w:val="99"/>
        </w:rPr>
        <w:t xml:space="preserve"> </w:t>
      </w:r>
      <w:r>
        <w:t>data</w:t>
      </w:r>
      <w:r>
        <w:rPr>
          <w:spacing w:val="29"/>
        </w:rPr>
        <w:t xml:space="preserve"> </w:t>
      </w:r>
      <w:r>
        <w:t>to</w:t>
      </w:r>
      <w:r>
        <w:rPr>
          <w:spacing w:val="29"/>
        </w:rPr>
        <w:t xml:space="preserve"> </w:t>
      </w:r>
      <w:r>
        <w:t>overcome</w:t>
      </w:r>
      <w:r>
        <w:rPr>
          <w:spacing w:val="29"/>
        </w:rPr>
        <w:t xml:space="preserve"> </w:t>
      </w:r>
      <w:r>
        <w:t>this</w:t>
      </w:r>
      <w:r>
        <w:rPr>
          <w:spacing w:val="29"/>
        </w:rPr>
        <w:t xml:space="preserve"> </w:t>
      </w:r>
      <w:r>
        <w:t>limitation.</w:t>
      </w:r>
      <w:r>
        <w:rPr>
          <w:spacing w:val="47"/>
        </w:rPr>
        <w:t xml:space="preserve"> </w:t>
      </w:r>
      <w:r>
        <w:t>Beyond</w:t>
      </w:r>
      <w:r>
        <w:rPr>
          <w:spacing w:val="29"/>
        </w:rPr>
        <w:t xml:space="preserve"> </w:t>
      </w:r>
      <w:r>
        <w:t>improving</w:t>
      </w:r>
      <w:r>
        <w:rPr>
          <w:spacing w:val="29"/>
        </w:rPr>
        <w:t xml:space="preserve"> </w:t>
      </w:r>
      <w:r>
        <w:t>prediction</w:t>
      </w:r>
      <w:r>
        <w:rPr>
          <w:spacing w:val="28"/>
        </w:rPr>
        <w:t xml:space="preserve"> </w:t>
      </w:r>
      <w:r>
        <w:t>and</w:t>
      </w:r>
      <w:r>
        <w:rPr>
          <w:spacing w:val="29"/>
        </w:rPr>
        <w:t xml:space="preserve"> </w:t>
      </w:r>
      <w:r>
        <w:t>patient</w:t>
      </w:r>
      <w:r>
        <w:rPr>
          <w:spacing w:val="29"/>
        </w:rPr>
        <w:t xml:space="preserve"> </w:t>
      </w:r>
      <w:r>
        <w:t>outcomes</w:t>
      </w:r>
      <w:r>
        <w:rPr>
          <w:spacing w:val="29"/>
        </w:rPr>
        <w:t xml:space="preserve"> </w:t>
      </w:r>
      <w:r>
        <w:t>in</w:t>
      </w:r>
      <w:r>
        <w:rPr>
          <w:spacing w:val="29"/>
        </w:rPr>
        <w:t xml:space="preserve"> </w:t>
      </w:r>
      <w:r>
        <w:t>our</w:t>
      </w:r>
      <w:r>
        <w:rPr>
          <w:spacing w:val="29"/>
        </w:rPr>
        <w:t xml:space="preserve"> </w:t>
      </w:r>
      <w:r>
        <w:t>clinical</w:t>
      </w:r>
      <w:r>
        <w:rPr>
          <w:spacing w:val="29"/>
        </w:rPr>
        <w:t xml:space="preserve"> </w:t>
      </w:r>
      <w:r>
        <w:t>trial,</w:t>
      </w:r>
      <w:r>
        <w:rPr>
          <w:spacing w:val="37"/>
        </w:rPr>
        <w:t xml:space="preserve"> </w:t>
      </w:r>
      <w:r>
        <w:t>the</w:t>
      </w:r>
      <w:r>
        <w:rPr>
          <w:w w:val="99"/>
        </w:rPr>
        <w:t xml:space="preserve"> </w:t>
      </w:r>
      <w:r>
        <w:t xml:space="preserve">Bayesian methods we propose to </w:t>
      </w:r>
      <w:r>
        <w:rPr>
          <w:spacing w:val="-3"/>
        </w:rPr>
        <w:t xml:space="preserve">develop </w:t>
      </w:r>
      <w:r>
        <w:t>can be employed to impute incomplete electronic medical records</w:t>
      </w:r>
      <w:r>
        <w:rPr>
          <w:spacing w:val="54"/>
        </w:rPr>
        <w:t xml:space="preserve"> </w:t>
      </w:r>
      <w:r>
        <w:t>in</w:t>
      </w:r>
      <w:r>
        <w:rPr>
          <w:w w:val="99"/>
        </w:rPr>
        <w:t xml:space="preserve"> </w:t>
      </w:r>
      <w:r>
        <w:t>other</w:t>
      </w:r>
      <w:r>
        <w:rPr>
          <w:spacing w:val="-16"/>
        </w:rPr>
        <w:t xml:space="preserve"> </w:t>
      </w:r>
      <w:r>
        <w:t>settings.</w:t>
      </w:r>
    </w:p>
    <w:p w14:paraId="7C3270F5" w14:textId="77777777" w:rsidR="003C4974" w:rsidRDefault="003C4974">
      <w:pPr>
        <w:spacing w:line="268" w:lineRule="auto"/>
        <w:jc w:val="both"/>
        <w:sectPr w:rsidR="003C4974">
          <w:pgSz w:w="12240" w:h="15840"/>
          <w:pgMar w:top="700" w:right="600" w:bottom="280" w:left="600" w:header="720" w:footer="720" w:gutter="0"/>
          <w:cols w:space="720"/>
        </w:sectPr>
      </w:pPr>
    </w:p>
    <w:p w14:paraId="36246B07" w14:textId="77777777" w:rsidR="003C4974" w:rsidRDefault="00CC2BE2">
      <w:pPr>
        <w:spacing w:before="33" w:line="268" w:lineRule="auto"/>
        <w:ind w:left="160" w:right="319" w:firstLine="338"/>
        <w:jc w:val="both"/>
        <w:rPr>
          <w:rFonts w:ascii="Arial" w:eastAsia="Arial" w:hAnsi="Arial" w:cs="Arial"/>
        </w:rPr>
      </w:pPr>
      <w:r>
        <w:rPr>
          <w:rFonts w:ascii="Arial" w:eastAsia="Arial" w:hAnsi="Arial" w:cs="Arial"/>
          <w:b/>
          <w:bCs/>
        </w:rPr>
        <w:lastRenderedPageBreak/>
        <w:t xml:space="preserve">Analyzing and understanding the drivers of poor provider compliance </w:t>
      </w:r>
      <w:r>
        <w:rPr>
          <w:rFonts w:ascii="Arial" w:eastAsia="Arial" w:hAnsi="Arial" w:cs="Arial"/>
        </w:rPr>
        <w:t>in a multicenter pragmatic</w:t>
      </w:r>
      <w:r>
        <w:rPr>
          <w:rFonts w:ascii="Arial" w:eastAsia="Arial" w:hAnsi="Arial" w:cs="Arial"/>
          <w:spacing w:val="38"/>
        </w:rPr>
        <w:t xml:space="preserve"> </w:t>
      </w:r>
      <w:r>
        <w:rPr>
          <w:rFonts w:ascii="Arial" w:eastAsia="Arial" w:hAnsi="Arial" w:cs="Arial"/>
        </w:rPr>
        <w:t>trial</w:t>
      </w:r>
      <w:r>
        <w:rPr>
          <w:rFonts w:ascii="Arial" w:eastAsia="Arial" w:hAnsi="Arial" w:cs="Arial"/>
          <w:w w:val="99"/>
        </w:rPr>
        <w:t xml:space="preserve"> </w:t>
      </w:r>
      <w:r>
        <w:rPr>
          <w:rFonts w:ascii="Arial" w:eastAsia="Arial" w:hAnsi="Arial" w:cs="Arial"/>
        </w:rPr>
        <w:t xml:space="preserve">like </w:t>
      </w:r>
      <w:r>
        <w:rPr>
          <w:rFonts w:ascii="Arial" w:eastAsia="Arial" w:hAnsi="Arial" w:cs="Arial"/>
          <w:spacing w:val="-4"/>
        </w:rPr>
        <w:t xml:space="preserve">Dr. </w:t>
      </w:r>
      <w:r>
        <w:rPr>
          <w:rFonts w:ascii="Arial" w:eastAsia="Arial" w:hAnsi="Arial" w:cs="Arial"/>
        </w:rPr>
        <w:t xml:space="preserve">Gong’s will be important </w:t>
      </w:r>
      <w:r>
        <w:rPr>
          <w:rFonts w:ascii="Arial" w:eastAsia="Arial" w:hAnsi="Arial" w:cs="Arial"/>
          <w:spacing w:val="-3"/>
        </w:rPr>
        <w:t xml:space="preserve">for </w:t>
      </w:r>
      <w:r>
        <w:rPr>
          <w:rFonts w:ascii="Arial" w:eastAsia="Arial" w:hAnsi="Arial" w:cs="Arial"/>
        </w:rPr>
        <w:t>any EMR-based outcomes research or quality improvement, and will</w:t>
      </w:r>
      <w:r>
        <w:rPr>
          <w:rFonts w:ascii="Arial" w:eastAsia="Arial" w:hAnsi="Arial" w:cs="Arial"/>
          <w:spacing w:val="50"/>
        </w:rPr>
        <w:t xml:space="preserve"> </w:t>
      </w:r>
      <w:r>
        <w:rPr>
          <w:rFonts w:ascii="Arial" w:eastAsia="Arial" w:hAnsi="Arial" w:cs="Arial"/>
          <w:spacing w:val="-4"/>
        </w:rPr>
        <w:t>have</w:t>
      </w:r>
      <w:r>
        <w:rPr>
          <w:rFonts w:ascii="Arial" w:eastAsia="Arial" w:hAnsi="Arial" w:cs="Arial"/>
          <w:w w:val="99"/>
        </w:rPr>
        <w:t xml:space="preserve"> </w:t>
      </w:r>
      <w:r>
        <w:rPr>
          <w:rFonts w:ascii="Arial" w:eastAsia="Arial" w:hAnsi="Arial" w:cs="Arial"/>
        </w:rPr>
        <w:t>implications</w:t>
      </w:r>
      <w:r>
        <w:rPr>
          <w:rFonts w:ascii="Arial" w:eastAsia="Arial" w:hAnsi="Arial" w:cs="Arial"/>
          <w:spacing w:val="-9"/>
        </w:rPr>
        <w:t xml:space="preserve"> </w:t>
      </w:r>
      <w:r>
        <w:rPr>
          <w:rFonts w:ascii="Arial" w:eastAsia="Arial" w:hAnsi="Arial" w:cs="Arial"/>
        </w:rPr>
        <w:t>beyond</w:t>
      </w:r>
      <w:r>
        <w:rPr>
          <w:rFonts w:ascii="Arial" w:eastAsia="Arial" w:hAnsi="Arial" w:cs="Arial"/>
          <w:spacing w:val="-9"/>
        </w:rPr>
        <w:t xml:space="preserve"> </w:t>
      </w:r>
      <w:r>
        <w:rPr>
          <w:rFonts w:ascii="Arial" w:eastAsia="Arial" w:hAnsi="Arial" w:cs="Arial"/>
          <w:spacing w:val="-3"/>
        </w:rPr>
        <w:t>for</w:t>
      </w:r>
      <w:r>
        <w:rPr>
          <w:rFonts w:ascii="Arial" w:eastAsia="Arial" w:hAnsi="Arial" w:cs="Arial"/>
          <w:spacing w:val="-9"/>
        </w:rPr>
        <w:t xml:space="preserve"> </w:t>
      </w:r>
      <w:r>
        <w:rPr>
          <w:rFonts w:ascii="Arial" w:eastAsia="Arial" w:hAnsi="Arial" w:cs="Arial"/>
        </w:rPr>
        <w:t>any</w:t>
      </w:r>
      <w:r>
        <w:rPr>
          <w:rFonts w:ascii="Arial" w:eastAsia="Arial" w:hAnsi="Arial" w:cs="Arial"/>
          <w:spacing w:val="-9"/>
        </w:rPr>
        <w:t xml:space="preserve"> </w:t>
      </w:r>
      <w:r>
        <w:rPr>
          <w:rFonts w:ascii="Arial" w:eastAsia="Arial" w:hAnsi="Arial" w:cs="Arial"/>
        </w:rPr>
        <w:t>clinical</w:t>
      </w:r>
      <w:r>
        <w:rPr>
          <w:rFonts w:ascii="Arial" w:eastAsia="Arial" w:hAnsi="Arial" w:cs="Arial"/>
          <w:spacing w:val="-9"/>
        </w:rPr>
        <w:t xml:space="preserve"> </w:t>
      </w:r>
      <w:r>
        <w:rPr>
          <w:rFonts w:ascii="Arial" w:eastAsia="Arial" w:hAnsi="Arial" w:cs="Arial"/>
        </w:rPr>
        <w:t>trial,</w:t>
      </w:r>
      <w:r>
        <w:rPr>
          <w:rFonts w:ascii="Arial" w:eastAsia="Arial" w:hAnsi="Arial" w:cs="Arial"/>
          <w:spacing w:val="-9"/>
        </w:rPr>
        <w:t xml:space="preserve"> </w:t>
      </w:r>
      <w:r>
        <w:rPr>
          <w:rFonts w:ascii="Arial" w:eastAsia="Arial" w:hAnsi="Arial" w:cs="Arial"/>
        </w:rPr>
        <w:t>indeed</w:t>
      </w:r>
      <w:r>
        <w:rPr>
          <w:rFonts w:ascii="Arial" w:eastAsia="Arial" w:hAnsi="Arial" w:cs="Arial"/>
          <w:spacing w:val="-9"/>
        </w:rPr>
        <w:t xml:space="preserve"> </w:t>
      </w:r>
      <w:r>
        <w:rPr>
          <w:rFonts w:ascii="Arial" w:eastAsia="Arial" w:hAnsi="Arial" w:cs="Arial"/>
          <w:spacing w:val="-3"/>
        </w:rPr>
        <w:t>for</w:t>
      </w:r>
      <w:r>
        <w:rPr>
          <w:rFonts w:ascii="Arial" w:eastAsia="Arial" w:hAnsi="Arial" w:cs="Arial"/>
          <w:spacing w:val="-9"/>
        </w:rPr>
        <w:t xml:space="preserve"> </w:t>
      </w:r>
      <w:r>
        <w:rPr>
          <w:rFonts w:ascii="Arial" w:eastAsia="Arial" w:hAnsi="Arial" w:cs="Arial"/>
        </w:rPr>
        <w:t>the</w:t>
      </w:r>
      <w:r>
        <w:rPr>
          <w:rFonts w:ascii="Arial" w:eastAsia="Arial" w:hAnsi="Arial" w:cs="Arial"/>
          <w:spacing w:val="-9"/>
        </w:rPr>
        <w:t xml:space="preserve"> </w:t>
      </w:r>
      <w:r>
        <w:rPr>
          <w:rFonts w:ascii="Arial" w:eastAsia="Arial" w:hAnsi="Arial" w:cs="Arial"/>
        </w:rPr>
        <w:t>implementation</w:t>
      </w:r>
      <w:r>
        <w:rPr>
          <w:rFonts w:ascii="Arial" w:eastAsia="Arial" w:hAnsi="Arial" w:cs="Arial"/>
          <w:spacing w:val="-9"/>
        </w:rPr>
        <w:t xml:space="preserve"> </w:t>
      </w:r>
      <w:r>
        <w:rPr>
          <w:rFonts w:ascii="Arial" w:eastAsia="Arial" w:hAnsi="Arial" w:cs="Arial"/>
        </w:rPr>
        <w:t>of</w:t>
      </w:r>
      <w:r>
        <w:rPr>
          <w:rFonts w:ascii="Arial" w:eastAsia="Arial" w:hAnsi="Arial" w:cs="Arial"/>
          <w:spacing w:val="-9"/>
        </w:rPr>
        <w:t xml:space="preserve"> </w:t>
      </w:r>
      <w:r>
        <w:rPr>
          <w:rFonts w:ascii="Arial" w:eastAsia="Arial" w:hAnsi="Arial" w:cs="Arial"/>
        </w:rPr>
        <w:t>evidence-based-medicine</w:t>
      </w:r>
      <w:r>
        <w:rPr>
          <w:rFonts w:ascii="Arial" w:eastAsia="Arial" w:hAnsi="Arial" w:cs="Arial"/>
          <w:spacing w:val="-9"/>
        </w:rPr>
        <w:t xml:space="preserve"> </w:t>
      </w:r>
      <w:r>
        <w:rPr>
          <w:rFonts w:ascii="Arial" w:eastAsia="Arial" w:hAnsi="Arial" w:cs="Arial"/>
        </w:rPr>
        <w:t>at</w:t>
      </w:r>
      <w:r>
        <w:rPr>
          <w:rFonts w:ascii="Arial" w:eastAsia="Arial" w:hAnsi="Arial" w:cs="Arial"/>
          <w:spacing w:val="-9"/>
        </w:rPr>
        <w:t xml:space="preserve"> </w:t>
      </w:r>
      <w:r>
        <w:rPr>
          <w:rFonts w:ascii="Arial" w:eastAsia="Arial" w:hAnsi="Arial" w:cs="Arial"/>
        </w:rPr>
        <w:t>large.</w:t>
      </w:r>
    </w:p>
    <w:p w14:paraId="2E2AC77B" w14:textId="63113EC7" w:rsidR="003C4974" w:rsidRDefault="00CC2BE2">
      <w:pPr>
        <w:pStyle w:val="BodyText"/>
        <w:spacing w:before="116" w:line="268" w:lineRule="auto"/>
        <w:ind w:left="159" w:right="317" w:firstLine="338"/>
        <w:jc w:val="both"/>
      </w:pPr>
      <w:r>
        <w:rPr>
          <w:b/>
        </w:rPr>
        <w:t>Integrate</w:t>
      </w:r>
      <w:r>
        <w:rPr>
          <w:b/>
          <w:spacing w:val="24"/>
        </w:rPr>
        <w:t xml:space="preserve"> </w:t>
      </w:r>
      <w:r>
        <w:rPr>
          <w:b/>
        </w:rPr>
        <w:t>advances</w:t>
      </w:r>
      <w:r>
        <w:rPr>
          <w:b/>
          <w:spacing w:val="24"/>
        </w:rPr>
        <w:t xml:space="preserve"> </w:t>
      </w:r>
      <w:r>
        <w:rPr>
          <w:b/>
        </w:rPr>
        <w:t>in</w:t>
      </w:r>
      <w:r>
        <w:rPr>
          <w:b/>
          <w:spacing w:val="24"/>
        </w:rPr>
        <w:t xml:space="preserve"> </w:t>
      </w:r>
      <w:r>
        <w:rPr>
          <w:b/>
        </w:rPr>
        <w:t>critical</w:t>
      </w:r>
      <w:r>
        <w:rPr>
          <w:b/>
          <w:spacing w:val="24"/>
        </w:rPr>
        <w:t xml:space="preserve"> </w:t>
      </w:r>
      <w:r>
        <w:rPr>
          <w:b/>
        </w:rPr>
        <w:t>care</w:t>
      </w:r>
      <w:r>
        <w:rPr>
          <w:b/>
          <w:spacing w:val="24"/>
        </w:rPr>
        <w:t xml:space="preserve"> </w:t>
      </w:r>
      <w:r>
        <w:rPr>
          <w:b/>
        </w:rPr>
        <w:t>with</w:t>
      </w:r>
      <w:r>
        <w:rPr>
          <w:b/>
          <w:spacing w:val="24"/>
        </w:rPr>
        <w:t xml:space="preserve"> </w:t>
      </w:r>
      <w:r>
        <w:rPr>
          <w:b/>
        </w:rPr>
        <w:t>cutting</w:t>
      </w:r>
      <w:r>
        <w:rPr>
          <w:b/>
          <w:spacing w:val="24"/>
        </w:rPr>
        <w:t xml:space="preserve"> </w:t>
      </w:r>
      <w:r>
        <w:rPr>
          <w:b/>
        </w:rPr>
        <w:t>edge</w:t>
      </w:r>
      <w:r>
        <w:rPr>
          <w:b/>
          <w:spacing w:val="24"/>
        </w:rPr>
        <w:t xml:space="preserve"> </w:t>
      </w:r>
      <w:r>
        <w:rPr>
          <w:b/>
        </w:rPr>
        <w:t>computational</w:t>
      </w:r>
      <w:r>
        <w:rPr>
          <w:b/>
          <w:spacing w:val="24"/>
        </w:rPr>
        <w:t xml:space="preserve"> </w:t>
      </w:r>
      <w:r>
        <w:rPr>
          <w:b/>
        </w:rPr>
        <w:t>statistics.</w:t>
      </w:r>
      <w:r>
        <w:rPr>
          <w:b/>
          <w:spacing w:val="39"/>
        </w:rPr>
        <w:t xml:space="preserve"> </w:t>
      </w:r>
      <w:r>
        <w:rPr>
          <w:spacing w:val="-14"/>
        </w:rPr>
        <w:t>To</w:t>
      </w:r>
      <w:ins w:id="224" w:author="Charles Hall" w:date="2015-03-08T13:52:00Z">
        <w:r w:rsidR="00F578D2">
          <w:rPr>
            <w:spacing w:val="-14"/>
          </w:rPr>
          <w:t>o</w:t>
        </w:r>
      </w:ins>
      <w:r>
        <w:rPr>
          <w:spacing w:val="24"/>
        </w:rPr>
        <w:t xml:space="preserve"> </w:t>
      </w:r>
      <w:r>
        <w:t>often</w:t>
      </w:r>
      <w:r>
        <w:rPr>
          <w:spacing w:val="24"/>
        </w:rPr>
        <w:t xml:space="preserve"> </w:t>
      </w:r>
      <w:r>
        <w:t>advances</w:t>
      </w:r>
      <w:r>
        <w:rPr>
          <w:spacing w:val="24"/>
        </w:rPr>
        <w:t xml:space="preserve"> </w:t>
      </w:r>
      <w:r>
        <w:t>in</w:t>
      </w:r>
      <w:r>
        <w:rPr>
          <w:w w:val="99"/>
        </w:rPr>
        <w:t xml:space="preserve"> </w:t>
      </w:r>
      <w:r>
        <w:t>statistical</w:t>
      </w:r>
      <w:r>
        <w:rPr>
          <w:spacing w:val="15"/>
        </w:rPr>
        <w:t xml:space="preserve"> </w:t>
      </w:r>
      <w:r>
        <w:t>modeling</w:t>
      </w:r>
      <w:r>
        <w:rPr>
          <w:spacing w:val="15"/>
        </w:rPr>
        <w:t xml:space="preserve"> </w:t>
      </w:r>
      <w:r>
        <w:t>and</w:t>
      </w:r>
      <w:r>
        <w:rPr>
          <w:spacing w:val="15"/>
        </w:rPr>
        <w:t xml:space="preserve"> </w:t>
      </w:r>
      <w:r>
        <w:t>clinical</w:t>
      </w:r>
      <w:r>
        <w:rPr>
          <w:spacing w:val="15"/>
        </w:rPr>
        <w:t xml:space="preserve"> </w:t>
      </w:r>
      <w:r>
        <w:t>science</w:t>
      </w:r>
      <w:r>
        <w:rPr>
          <w:spacing w:val="15"/>
        </w:rPr>
        <w:t xml:space="preserve"> </w:t>
      </w:r>
      <w:r>
        <w:t>are</w:t>
      </w:r>
      <w:r>
        <w:rPr>
          <w:spacing w:val="15"/>
        </w:rPr>
        <w:t xml:space="preserve"> </w:t>
      </w:r>
      <w:r>
        <w:t>worlds</w:t>
      </w:r>
      <w:r>
        <w:rPr>
          <w:spacing w:val="15"/>
        </w:rPr>
        <w:t xml:space="preserve"> </w:t>
      </w:r>
      <w:r>
        <w:t>apart.</w:t>
      </w:r>
      <w:r>
        <w:rPr>
          <w:spacing w:val="6"/>
        </w:rPr>
        <w:t xml:space="preserve"> </w:t>
      </w:r>
      <w:r>
        <w:rPr>
          <w:spacing w:val="-4"/>
        </w:rPr>
        <w:t>We</w:t>
      </w:r>
      <w:r>
        <w:rPr>
          <w:spacing w:val="15"/>
        </w:rPr>
        <w:t xml:space="preserve"> </w:t>
      </w:r>
      <w:r>
        <w:t>want</w:t>
      </w:r>
      <w:r>
        <w:rPr>
          <w:spacing w:val="15"/>
        </w:rPr>
        <w:t xml:space="preserve"> </w:t>
      </w:r>
      <w:r>
        <w:t>to</w:t>
      </w:r>
      <w:r>
        <w:rPr>
          <w:spacing w:val="15"/>
        </w:rPr>
        <w:t xml:space="preserve"> </w:t>
      </w:r>
      <w:r>
        <w:t>address</w:t>
      </w:r>
      <w:r>
        <w:rPr>
          <w:spacing w:val="15"/>
        </w:rPr>
        <w:t xml:space="preserve"> </w:t>
      </w:r>
      <w:r>
        <w:t>a</w:t>
      </w:r>
      <w:r>
        <w:rPr>
          <w:spacing w:val="15"/>
        </w:rPr>
        <w:t xml:space="preserve"> </w:t>
      </w:r>
      <w:r>
        <w:t>critical</w:t>
      </w:r>
      <w:r>
        <w:rPr>
          <w:spacing w:val="15"/>
        </w:rPr>
        <w:t xml:space="preserve"> </w:t>
      </w:r>
      <w:r>
        <w:t>problem</w:t>
      </w:r>
      <w:r>
        <w:rPr>
          <w:spacing w:val="15"/>
        </w:rPr>
        <w:t xml:space="preserve"> </w:t>
      </w:r>
      <w:r>
        <w:t>of</w:t>
      </w:r>
      <w:r>
        <w:rPr>
          <w:spacing w:val="15"/>
        </w:rPr>
        <w:t xml:space="preserve"> </w:t>
      </w:r>
      <w:r>
        <w:t>scalability</w:t>
      </w:r>
      <w:r>
        <w:rPr>
          <w:w w:val="99"/>
        </w:rPr>
        <w:t xml:space="preserve"> </w:t>
      </w:r>
      <w:r>
        <w:t xml:space="preserve">in Big Data inference, but are equally motivated </w:t>
      </w:r>
      <w:r>
        <w:rPr>
          <w:spacing w:val="-3"/>
        </w:rPr>
        <w:t xml:space="preserve">by </w:t>
      </w:r>
      <w:r>
        <w:t>our practical use case. The strength of our proposal, is</w:t>
      </w:r>
      <w:r>
        <w:rPr>
          <w:spacing w:val="28"/>
        </w:rPr>
        <w:t xml:space="preserve"> </w:t>
      </w:r>
      <w:r>
        <w:t>the</w:t>
      </w:r>
      <w:r>
        <w:rPr>
          <w:w w:val="99"/>
        </w:rPr>
        <w:t xml:space="preserve"> </w:t>
      </w:r>
      <w:r>
        <w:t>integration</w:t>
      </w:r>
      <w:r>
        <w:rPr>
          <w:spacing w:val="-10"/>
        </w:rPr>
        <w:t xml:space="preserve"> </w:t>
      </w:r>
      <w:r>
        <w:t>of</w:t>
      </w:r>
      <w:r>
        <w:rPr>
          <w:spacing w:val="-10"/>
        </w:rPr>
        <w:t xml:space="preserve"> </w:t>
      </w:r>
      <w:r>
        <w:t>disparate</w:t>
      </w:r>
      <w:r>
        <w:rPr>
          <w:spacing w:val="-10"/>
        </w:rPr>
        <w:t xml:space="preserve"> </w:t>
      </w:r>
      <w:r>
        <w:t>disciplines,</w:t>
      </w:r>
      <w:r>
        <w:rPr>
          <w:spacing w:val="-10"/>
        </w:rPr>
        <w:t xml:space="preserve"> </w:t>
      </w:r>
      <w:r>
        <w:t>critical</w:t>
      </w:r>
      <w:r>
        <w:rPr>
          <w:spacing w:val="-10"/>
        </w:rPr>
        <w:t xml:space="preserve"> </w:t>
      </w:r>
      <w:r>
        <w:t>care</w:t>
      </w:r>
      <w:r>
        <w:rPr>
          <w:spacing w:val="-10"/>
        </w:rPr>
        <w:t xml:space="preserve"> </w:t>
      </w:r>
      <w:r>
        <w:t>and</w:t>
      </w:r>
      <w:r>
        <w:rPr>
          <w:spacing w:val="-10"/>
        </w:rPr>
        <w:t xml:space="preserve"> </w:t>
      </w:r>
      <w:r>
        <w:t>computational</w:t>
      </w:r>
      <w:r>
        <w:rPr>
          <w:spacing w:val="-10"/>
        </w:rPr>
        <w:t xml:space="preserve"> </w:t>
      </w:r>
      <w:r>
        <w:t>statistics.</w:t>
      </w:r>
    </w:p>
    <w:p w14:paraId="3A338EA7" w14:textId="77777777" w:rsidR="003C4974" w:rsidRDefault="00CC2BE2">
      <w:pPr>
        <w:pStyle w:val="Heading3"/>
        <w:ind w:left="159"/>
        <w:jc w:val="both"/>
        <w:rPr>
          <w:b w:val="0"/>
          <w:bCs w:val="0"/>
        </w:rPr>
      </w:pPr>
      <w:r>
        <w:t>Summary of the</w:t>
      </w:r>
      <w:r>
        <w:rPr>
          <w:spacing w:val="-11"/>
        </w:rPr>
        <w:t xml:space="preserve"> </w:t>
      </w:r>
      <w:r>
        <w:t>impact</w:t>
      </w:r>
    </w:p>
    <w:p w14:paraId="66F475C1" w14:textId="77777777" w:rsidR="003C4974" w:rsidRDefault="00CC2BE2">
      <w:pPr>
        <w:pStyle w:val="BodyText"/>
        <w:spacing w:before="121" w:line="268" w:lineRule="auto"/>
        <w:ind w:left="159" w:right="319"/>
        <w:jc w:val="both"/>
      </w:pPr>
      <w:r>
        <w:rPr>
          <w:spacing w:val="-4"/>
        </w:rPr>
        <w:t>We</w:t>
      </w:r>
      <w:r>
        <w:rPr>
          <w:spacing w:val="-11"/>
        </w:rPr>
        <w:t xml:space="preserve"> </w:t>
      </w:r>
      <w:r>
        <w:t>tackle</w:t>
      </w:r>
      <w:r>
        <w:rPr>
          <w:spacing w:val="-11"/>
        </w:rPr>
        <w:t xml:space="preserve"> </w:t>
      </w:r>
      <w:r>
        <w:t>a</w:t>
      </w:r>
      <w:r>
        <w:rPr>
          <w:spacing w:val="-11"/>
        </w:rPr>
        <w:t xml:space="preserve"> </w:t>
      </w:r>
      <w:r>
        <w:t>serious</w:t>
      </w:r>
      <w:r>
        <w:rPr>
          <w:spacing w:val="-10"/>
        </w:rPr>
        <w:t xml:space="preserve"> </w:t>
      </w:r>
      <w:r>
        <w:t>health</w:t>
      </w:r>
      <w:r>
        <w:rPr>
          <w:spacing w:val="-11"/>
        </w:rPr>
        <w:t xml:space="preserve"> </w:t>
      </w:r>
      <w:r>
        <w:t>care</w:t>
      </w:r>
      <w:r>
        <w:rPr>
          <w:spacing w:val="-11"/>
        </w:rPr>
        <w:t xml:space="preserve"> </w:t>
      </w:r>
      <w:r>
        <w:t>challenge</w:t>
      </w:r>
      <w:r>
        <w:rPr>
          <w:spacing w:val="-11"/>
        </w:rPr>
        <w:t xml:space="preserve"> </w:t>
      </w:r>
      <w:r>
        <w:rPr>
          <w:spacing w:val="-3"/>
        </w:rPr>
        <w:t>by</w:t>
      </w:r>
      <w:r>
        <w:rPr>
          <w:spacing w:val="-11"/>
        </w:rPr>
        <w:t xml:space="preserve"> </w:t>
      </w:r>
      <w:r>
        <w:t>integrating</w:t>
      </w:r>
      <w:r>
        <w:rPr>
          <w:spacing w:val="-11"/>
        </w:rPr>
        <w:t xml:space="preserve"> </w:t>
      </w:r>
      <w:r>
        <w:t>advanced</w:t>
      </w:r>
      <w:r>
        <w:rPr>
          <w:spacing w:val="-11"/>
        </w:rPr>
        <w:t xml:space="preserve"> </w:t>
      </w:r>
      <w:r>
        <w:t>hierarchical</w:t>
      </w:r>
      <w:r>
        <w:rPr>
          <w:spacing w:val="-10"/>
        </w:rPr>
        <w:t xml:space="preserve"> </w:t>
      </w:r>
      <w:r>
        <w:t>modeling</w:t>
      </w:r>
      <w:r>
        <w:rPr>
          <w:spacing w:val="-10"/>
        </w:rPr>
        <w:t xml:space="preserve"> </w:t>
      </w:r>
      <w:r>
        <w:t>into</w:t>
      </w:r>
      <w:r>
        <w:rPr>
          <w:spacing w:val="-11"/>
        </w:rPr>
        <w:t xml:space="preserve"> </w:t>
      </w:r>
      <w:r>
        <w:t>a</w:t>
      </w:r>
      <w:r>
        <w:rPr>
          <w:spacing w:val="-11"/>
        </w:rPr>
        <w:t xml:space="preserve"> </w:t>
      </w:r>
      <w:r>
        <w:t>pragmatic</w:t>
      </w:r>
      <w:r>
        <w:rPr>
          <w:spacing w:val="-11"/>
        </w:rPr>
        <w:t xml:space="preserve"> </w:t>
      </w:r>
      <w:r>
        <w:t>clinical</w:t>
      </w:r>
      <w:r>
        <w:rPr>
          <w:w w:val="99"/>
        </w:rPr>
        <w:t xml:space="preserve"> </w:t>
      </w:r>
      <w:r>
        <w:t>trial. Beyond</w:t>
      </w:r>
      <w:r>
        <w:rPr>
          <w:spacing w:val="-18"/>
        </w:rPr>
        <w:t xml:space="preserve"> </w:t>
      </w:r>
      <w:r>
        <w:t>improving</w:t>
      </w:r>
      <w:r>
        <w:rPr>
          <w:spacing w:val="-18"/>
        </w:rPr>
        <w:t xml:space="preserve"> </w:t>
      </w:r>
      <w:r>
        <w:t>morbidity</w:t>
      </w:r>
      <w:r>
        <w:rPr>
          <w:spacing w:val="-18"/>
        </w:rPr>
        <w:t xml:space="preserve"> </w:t>
      </w:r>
      <w:r>
        <w:t>and</w:t>
      </w:r>
      <w:r>
        <w:rPr>
          <w:spacing w:val="-18"/>
        </w:rPr>
        <w:t xml:space="preserve"> </w:t>
      </w:r>
      <w:r>
        <w:t>mortality</w:t>
      </w:r>
      <w:r>
        <w:rPr>
          <w:spacing w:val="-18"/>
        </w:rPr>
        <w:t xml:space="preserve"> </w:t>
      </w:r>
      <w:r>
        <w:t>from</w:t>
      </w:r>
      <w:r>
        <w:rPr>
          <w:spacing w:val="-18"/>
        </w:rPr>
        <w:t xml:space="preserve"> </w:t>
      </w:r>
      <w:r>
        <w:t>respiratory</w:t>
      </w:r>
      <w:r>
        <w:rPr>
          <w:spacing w:val="-18"/>
        </w:rPr>
        <w:t xml:space="preserve"> </w:t>
      </w:r>
      <w:r>
        <w:t>disease</w:t>
      </w:r>
      <w:r>
        <w:rPr>
          <w:spacing w:val="-18"/>
        </w:rPr>
        <w:t xml:space="preserve"> </w:t>
      </w:r>
      <w:r>
        <w:t>in</w:t>
      </w:r>
      <w:r>
        <w:rPr>
          <w:spacing w:val="-18"/>
        </w:rPr>
        <w:t xml:space="preserve"> </w:t>
      </w:r>
      <w:r>
        <w:t>hospitalized</w:t>
      </w:r>
      <w:r>
        <w:rPr>
          <w:spacing w:val="-18"/>
        </w:rPr>
        <w:t xml:space="preserve"> </w:t>
      </w:r>
      <w:r>
        <w:t>patients</w:t>
      </w:r>
      <w:r>
        <w:rPr>
          <w:spacing w:val="-18"/>
        </w:rPr>
        <w:t xml:space="preserve"> </w:t>
      </w:r>
      <w:r>
        <w:t>through</w:t>
      </w:r>
      <w:r>
        <w:rPr>
          <w:spacing w:val="-18"/>
        </w:rPr>
        <w:t xml:space="preserve"> </w:t>
      </w:r>
      <w:r>
        <w:t>improved</w:t>
      </w:r>
      <w:r>
        <w:rPr>
          <w:w w:val="99"/>
        </w:rPr>
        <w:t xml:space="preserve"> </w:t>
      </w:r>
      <w:r>
        <w:t xml:space="preserve">prediction and prevention, we will </w:t>
      </w:r>
      <w:r>
        <w:rPr>
          <w:spacing w:val="-3"/>
        </w:rPr>
        <w:t xml:space="preserve">develop </w:t>
      </w:r>
      <w:r>
        <w:t>new methods to impute incomplete electronic medical records</w:t>
      </w:r>
      <w:r>
        <w:rPr>
          <w:spacing w:val="43"/>
        </w:rPr>
        <w:t xml:space="preserve"> </w:t>
      </w:r>
      <w:r>
        <w:t>from</w:t>
      </w:r>
      <w:r>
        <w:rPr>
          <w:w w:val="99"/>
        </w:rPr>
        <w:t xml:space="preserve"> </w:t>
      </w:r>
      <w:r>
        <w:t>auxiliary</w:t>
      </w:r>
      <w:r>
        <w:rPr>
          <w:spacing w:val="12"/>
        </w:rPr>
        <w:t xml:space="preserve"> </w:t>
      </w:r>
      <w:r>
        <w:t>data</w:t>
      </w:r>
      <w:r>
        <w:rPr>
          <w:spacing w:val="12"/>
        </w:rPr>
        <w:t xml:space="preserve"> </w:t>
      </w:r>
      <w:r>
        <w:t>and</w:t>
      </w:r>
      <w:r>
        <w:rPr>
          <w:spacing w:val="12"/>
        </w:rPr>
        <w:t xml:space="preserve"> </w:t>
      </w:r>
      <w:r>
        <w:t>scale</w:t>
      </w:r>
      <w:r>
        <w:rPr>
          <w:spacing w:val="12"/>
        </w:rPr>
        <w:t xml:space="preserve"> </w:t>
      </w:r>
      <w:r>
        <w:t>Bayesian</w:t>
      </w:r>
      <w:r>
        <w:rPr>
          <w:spacing w:val="12"/>
        </w:rPr>
        <w:t xml:space="preserve"> </w:t>
      </w:r>
      <w:r>
        <w:t>hierarchical</w:t>
      </w:r>
      <w:r>
        <w:rPr>
          <w:spacing w:val="12"/>
        </w:rPr>
        <w:t xml:space="preserve"> </w:t>
      </w:r>
      <w:r>
        <w:t>models</w:t>
      </w:r>
      <w:r>
        <w:rPr>
          <w:spacing w:val="12"/>
        </w:rPr>
        <w:t xml:space="preserve"> </w:t>
      </w:r>
      <w:r>
        <w:t>to</w:t>
      </w:r>
      <w:r>
        <w:rPr>
          <w:spacing w:val="12"/>
        </w:rPr>
        <w:t xml:space="preserve"> </w:t>
      </w:r>
      <w:r>
        <w:t>use</w:t>
      </w:r>
      <w:r>
        <w:rPr>
          <w:spacing w:val="12"/>
        </w:rPr>
        <w:t xml:space="preserve"> </w:t>
      </w:r>
      <w:r>
        <w:t>in</w:t>
      </w:r>
      <w:r>
        <w:rPr>
          <w:spacing w:val="12"/>
        </w:rPr>
        <w:t xml:space="preserve"> </w:t>
      </w:r>
      <w:r>
        <w:t>large</w:t>
      </w:r>
      <w:r>
        <w:rPr>
          <w:spacing w:val="12"/>
        </w:rPr>
        <w:t xml:space="preserve"> </w:t>
      </w:r>
      <w:r>
        <w:t>EMR</w:t>
      </w:r>
      <w:r>
        <w:rPr>
          <w:spacing w:val="12"/>
        </w:rPr>
        <w:t xml:space="preserve"> </w:t>
      </w:r>
      <w:r>
        <w:t>data</w:t>
      </w:r>
      <w:r>
        <w:rPr>
          <w:spacing w:val="12"/>
        </w:rPr>
        <w:t xml:space="preserve"> </w:t>
      </w:r>
      <w:r>
        <w:t>and</w:t>
      </w:r>
      <w:r>
        <w:rPr>
          <w:spacing w:val="12"/>
        </w:rPr>
        <w:t xml:space="preserve"> </w:t>
      </w:r>
      <w:r>
        <w:t>will</w:t>
      </w:r>
      <w:r>
        <w:rPr>
          <w:spacing w:val="12"/>
        </w:rPr>
        <w:t xml:space="preserve"> </w:t>
      </w:r>
      <w:r>
        <w:t>investigate</w:t>
      </w:r>
      <w:r>
        <w:rPr>
          <w:spacing w:val="12"/>
        </w:rPr>
        <w:t xml:space="preserve"> </w:t>
      </w:r>
      <w:r>
        <w:t>drivers</w:t>
      </w:r>
      <w:r>
        <w:rPr>
          <w:spacing w:val="12"/>
        </w:rPr>
        <w:t xml:space="preserve"> </w:t>
      </w:r>
      <w:r>
        <w:t>of</w:t>
      </w:r>
      <w:r>
        <w:rPr>
          <w:w w:val="99"/>
        </w:rPr>
        <w:t xml:space="preserve"> </w:t>
      </w:r>
      <w:r>
        <w:t>poor</w:t>
      </w:r>
      <w:r>
        <w:rPr>
          <w:spacing w:val="24"/>
        </w:rPr>
        <w:t xml:space="preserve"> </w:t>
      </w:r>
      <w:r>
        <w:t>provider</w:t>
      </w:r>
      <w:r>
        <w:rPr>
          <w:spacing w:val="24"/>
        </w:rPr>
        <w:t xml:space="preserve"> </w:t>
      </w:r>
      <w:r>
        <w:t>compliance.</w:t>
      </w:r>
      <w:r>
        <w:rPr>
          <w:spacing w:val="35"/>
        </w:rPr>
        <w:t xml:space="preserve"> </w:t>
      </w:r>
      <w:r>
        <w:t>Our</w:t>
      </w:r>
      <w:r>
        <w:rPr>
          <w:spacing w:val="24"/>
        </w:rPr>
        <w:t xml:space="preserve"> </w:t>
      </w:r>
      <w:r>
        <w:t>proposal</w:t>
      </w:r>
      <w:r>
        <w:rPr>
          <w:spacing w:val="24"/>
        </w:rPr>
        <w:t xml:space="preserve"> </w:t>
      </w:r>
      <w:r>
        <w:t>is</w:t>
      </w:r>
      <w:r>
        <w:rPr>
          <w:spacing w:val="24"/>
        </w:rPr>
        <w:t xml:space="preserve"> </w:t>
      </w:r>
      <w:r>
        <w:t>unique</w:t>
      </w:r>
      <w:r>
        <w:rPr>
          <w:spacing w:val="24"/>
        </w:rPr>
        <w:t xml:space="preserve"> </w:t>
      </w:r>
      <w:r>
        <w:t>and</w:t>
      </w:r>
      <w:r>
        <w:rPr>
          <w:spacing w:val="24"/>
        </w:rPr>
        <w:t xml:space="preserve"> </w:t>
      </w:r>
      <w:r>
        <w:rPr>
          <w:spacing w:val="-3"/>
        </w:rPr>
        <w:t>novel</w:t>
      </w:r>
      <w:r>
        <w:rPr>
          <w:spacing w:val="24"/>
        </w:rPr>
        <w:t xml:space="preserve"> </w:t>
      </w:r>
      <w:r>
        <w:t>in</w:t>
      </w:r>
      <w:r>
        <w:rPr>
          <w:spacing w:val="24"/>
        </w:rPr>
        <w:t xml:space="preserve"> </w:t>
      </w:r>
      <w:r>
        <w:t>its</w:t>
      </w:r>
      <w:r>
        <w:rPr>
          <w:spacing w:val="25"/>
        </w:rPr>
        <w:t xml:space="preserve"> </w:t>
      </w:r>
      <w:r>
        <w:t>integration</w:t>
      </w:r>
      <w:r>
        <w:rPr>
          <w:spacing w:val="24"/>
        </w:rPr>
        <w:t xml:space="preserve"> </w:t>
      </w:r>
      <w:r>
        <w:t>of</w:t>
      </w:r>
      <w:r>
        <w:rPr>
          <w:spacing w:val="24"/>
        </w:rPr>
        <w:t xml:space="preserve"> </w:t>
      </w:r>
      <w:r>
        <w:t>cutting</w:t>
      </w:r>
      <w:r>
        <w:rPr>
          <w:spacing w:val="24"/>
        </w:rPr>
        <w:t xml:space="preserve"> </w:t>
      </w:r>
      <w:r>
        <w:t>edge</w:t>
      </w:r>
      <w:r>
        <w:rPr>
          <w:spacing w:val="24"/>
        </w:rPr>
        <w:t xml:space="preserve"> </w:t>
      </w:r>
      <w:r>
        <w:t>methods</w:t>
      </w:r>
      <w:r>
        <w:rPr>
          <w:spacing w:val="24"/>
        </w:rPr>
        <w:t xml:space="preserve"> </w:t>
      </w:r>
      <w:r>
        <w:t>from</w:t>
      </w:r>
      <w:r>
        <w:rPr>
          <w:w w:val="99"/>
        </w:rPr>
        <w:t xml:space="preserve"> </w:t>
      </w:r>
      <w:r>
        <w:t>clinical,</w:t>
      </w:r>
      <w:r>
        <w:rPr>
          <w:spacing w:val="-8"/>
        </w:rPr>
        <w:t xml:space="preserve"> </w:t>
      </w:r>
      <w:r>
        <w:t>statistical</w:t>
      </w:r>
      <w:r>
        <w:rPr>
          <w:spacing w:val="-8"/>
        </w:rPr>
        <w:t xml:space="preserve"> </w:t>
      </w:r>
      <w:r>
        <w:t>and</w:t>
      </w:r>
      <w:r>
        <w:rPr>
          <w:spacing w:val="-8"/>
        </w:rPr>
        <w:t xml:space="preserve"> </w:t>
      </w:r>
      <w:r>
        <w:t>computer</w:t>
      </w:r>
      <w:r>
        <w:rPr>
          <w:spacing w:val="-8"/>
        </w:rPr>
        <w:t xml:space="preserve"> </w:t>
      </w:r>
      <w:r>
        <w:t>science</w:t>
      </w:r>
      <w:r>
        <w:rPr>
          <w:spacing w:val="-8"/>
        </w:rPr>
        <w:t xml:space="preserve"> </w:t>
      </w:r>
      <w:r>
        <w:t>to</w:t>
      </w:r>
      <w:r>
        <w:rPr>
          <w:spacing w:val="-8"/>
        </w:rPr>
        <w:t xml:space="preserve"> </w:t>
      </w:r>
      <w:r>
        <w:t>fully</w:t>
      </w:r>
      <w:r>
        <w:rPr>
          <w:spacing w:val="-8"/>
        </w:rPr>
        <w:t xml:space="preserve"> </w:t>
      </w:r>
      <w:r>
        <w:t>realize</w:t>
      </w:r>
      <w:r>
        <w:rPr>
          <w:spacing w:val="-8"/>
        </w:rPr>
        <w:t xml:space="preserve"> </w:t>
      </w:r>
      <w:r>
        <w:t>the</w:t>
      </w:r>
      <w:r>
        <w:rPr>
          <w:spacing w:val="-8"/>
        </w:rPr>
        <w:t xml:space="preserve"> </w:t>
      </w:r>
      <w:r>
        <w:t>promise</w:t>
      </w:r>
      <w:r>
        <w:rPr>
          <w:spacing w:val="-8"/>
        </w:rPr>
        <w:t xml:space="preserve"> </w:t>
      </w:r>
      <w:r>
        <w:t>of</w:t>
      </w:r>
      <w:r>
        <w:rPr>
          <w:spacing w:val="-8"/>
        </w:rPr>
        <w:t xml:space="preserve"> </w:t>
      </w:r>
      <w:r>
        <w:t>Big</w:t>
      </w:r>
      <w:r>
        <w:rPr>
          <w:spacing w:val="-8"/>
        </w:rPr>
        <w:t xml:space="preserve"> </w:t>
      </w:r>
      <w:r>
        <w:t>Data</w:t>
      </w:r>
      <w:r>
        <w:rPr>
          <w:spacing w:val="-8"/>
        </w:rPr>
        <w:t xml:space="preserve"> </w:t>
      </w:r>
      <w:r>
        <w:t>in</w:t>
      </w:r>
      <w:r>
        <w:rPr>
          <w:spacing w:val="-8"/>
        </w:rPr>
        <w:t xml:space="preserve"> </w:t>
      </w:r>
      <w:r>
        <w:t>perioperative</w:t>
      </w:r>
      <w:r>
        <w:rPr>
          <w:spacing w:val="-8"/>
        </w:rPr>
        <w:t xml:space="preserve"> </w:t>
      </w:r>
      <w:r>
        <w:t>medicine.</w:t>
      </w:r>
    </w:p>
    <w:p w14:paraId="4B566C31" w14:textId="77777777" w:rsidR="003C4974" w:rsidRDefault="00CC2BE2">
      <w:pPr>
        <w:pStyle w:val="Heading2"/>
        <w:numPr>
          <w:ilvl w:val="0"/>
          <w:numId w:val="1"/>
        </w:numPr>
        <w:tabs>
          <w:tab w:val="left" w:pos="527"/>
        </w:tabs>
        <w:ind w:left="526" w:hanging="366"/>
        <w:jc w:val="both"/>
        <w:rPr>
          <w:b w:val="0"/>
          <w:bCs w:val="0"/>
        </w:rPr>
      </w:pPr>
      <w:r>
        <w:t>Approach</w:t>
      </w:r>
    </w:p>
    <w:p w14:paraId="4D817009" w14:textId="77777777" w:rsidR="003C4974" w:rsidRDefault="00CC2BE2">
      <w:pPr>
        <w:pStyle w:val="BodyText"/>
        <w:spacing w:before="112" w:line="268" w:lineRule="auto"/>
        <w:ind w:left="159" w:right="319"/>
        <w:jc w:val="both"/>
      </w:pPr>
      <w:r>
        <w:t>My research project will be closely aligned with my mentor’s NIH-funded pragmatic two phase trial. Aim 1</w:t>
      </w:r>
      <w:r>
        <w:rPr>
          <w:spacing w:val="41"/>
        </w:rPr>
        <w:t xml:space="preserve"> </w:t>
      </w:r>
      <w:r>
        <w:t>will</w:t>
      </w:r>
      <w:r>
        <w:rPr>
          <w:w w:val="99"/>
        </w:rPr>
        <w:t xml:space="preserve"> </w:t>
      </w:r>
      <w:r>
        <w:t>utilize</w:t>
      </w:r>
      <w:r>
        <w:rPr>
          <w:spacing w:val="13"/>
        </w:rPr>
        <w:t xml:space="preserve"> </w:t>
      </w:r>
      <w:r>
        <w:t>the</w:t>
      </w:r>
      <w:r>
        <w:rPr>
          <w:spacing w:val="13"/>
        </w:rPr>
        <w:t xml:space="preserve"> </w:t>
      </w:r>
      <w:r>
        <w:t>processed</w:t>
      </w:r>
      <w:r>
        <w:rPr>
          <w:spacing w:val="13"/>
        </w:rPr>
        <w:t xml:space="preserve"> </w:t>
      </w:r>
      <w:r>
        <w:t>data</w:t>
      </w:r>
      <w:r>
        <w:rPr>
          <w:spacing w:val="13"/>
        </w:rPr>
        <w:t xml:space="preserve"> </w:t>
      </w:r>
      <w:r>
        <w:t>of</w:t>
      </w:r>
      <w:r>
        <w:rPr>
          <w:spacing w:val="13"/>
        </w:rPr>
        <w:t xml:space="preserve"> </w:t>
      </w:r>
      <w:r>
        <w:rPr>
          <w:spacing w:val="-3"/>
        </w:rPr>
        <w:t>APPROVE</w:t>
      </w:r>
      <w:r>
        <w:rPr>
          <w:spacing w:val="13"/>
        </w:rPr>
        <w:t xml:space="preserve"> </w:t>
      </w:r>
      <w:r>
        <w:t>to</w:t>
      </w:r>
      <w:r>
        <w:rPr>
          <w:spacing w:val="13"/>
        </w:rPr>
        <w:t xml:space="preserve"> </w:t>
      </w:r>
      <w:r>
        <w:t>improve</w:t>
      </w:r>
      <w:r>
        <w:rPr>
          <w:spacing w:val="13"/>
        </w:rPr>
        <w:t xml:space="preserve"> </w:t>
      </w:r>
      <w:r>
        <w:t>the</w:t>
      </w:r>
      <w:r>
        <w:rPr>
          <w:spacing w:val="13"/>
        </w:rPr>
        <w:t xml:space="preserve"> </w:t>
      </w:r>
      <w:r>
        <w:t>prediction</w:t>
      </w:r>
      <w:r>
        <w:rPr>
          <w:spacing w:val="13"/>
        </w:rPr>
        <w:t xml:space="preserve"> </w:t>
      </w:r>
      <w:r>
        <w:t>model</w:t>
      </w:r>
      <w:r>
        <w:rPr>
          <w:spacing w:val="13"/>
        </w:rPr>
        <w:t xml:space="preserve"> </w:t>
      </w:r>
      <w:r>
        <w:t>and</w:t>
      </w:r>
      <w:r>
        <w:rPr>
          <w:spacing w:val="13"/>
        </w:rPr>
        <w:t xml:space="preserve"> </w:t>
      </w:r>
      <w:r>
        <w:t>Aim</w:t>
      </w:r>
      <w:r>
        <w:rPr>
          <w:spacing w:val="13"/>
        </w:rPr>
        <w:t xml:space="preserve"> </w:t>
      </w:r>
      <w:r>
        <w:t>2</w:t>
      </w:r>
      <w:r>
        <w:rPr>
          <w:spacing w:val="13"/>
        </w:rPr>
        <w:t xml:space="preserve"> </w:t>
      </w:r>
      <w:r>
        <w:t>will</w:t>
      </w:r>
      <w:r>
        <w:rPr>
          <w:spacing w:val="13"/>
        </w:rPr>
        <w:t xml:space="preserve"> </w:t>
      </w:r>
      <w:r>
        <w:t>use</w:t>
      </w:r>
      <w:r>
        <w:rPr>
          <w:spacing w:val="13"/>
        </w:rPr>
        <w:t xml:space="preserve"> </w:t>
      </w:r>
      <w:r>
        <w:t>the</w:t>
      </w:r>
      <w:r>
        <w:rPr>
          <w:spacing w:val="13"/>
        </w:rPr>
        <w:t xml:space="preserve"> </w:t>
      </w:r>
      <w:r>
        <w:t>data</w:t>
      </w:r>
      <w:r>
        <w:rPr>
          <w:spacing w:val="13"/>
        </w:rPr>
        <w:t xml:space="preserve"> </w:t>
      </w:r>
      <w:r>
        <w:t>from</w:t>
      </w:r>
      <w:r>
        <w:rPr>
          <w:spacing w:val="13"/>
        </w:rPr>
        <w:t xml:space="preserve"> </w:t>
      </w:r>
      <w:r>
        <w:t>the</w:t>
      </w:r>
      <w:r>
        <w:rPr>
          <w:w w:val="99"/>
        </w:rPr>
        <w:t xml:space="preserve"> </w:t>
      </w:r>
      <w:r>
        <w:t>implementation</w:t>
      </w:r>
      <w:r>
        <w:rPr>
          <w:spacing w:val="-10"/>
        </w:rPr>
        <w:t xml:space="preserve"> </w:t>
      </w:r>
      <w:r>
        <w:t>of</w:t>
      </w:r>
      <w:r>
        <w:rPr>
          <w:spacing w:val="-10"/>
        </w:rPr>
        <w:t xml:space="preserve"> </w:t>
      </w:r>
      <w:proofErr w:type="spellStart"/>
      <w:r>
        <w:t>PROOFCheck</w:t>
      </w:r>
      <w:proofErr w:type="spellEnd"/>
      <w:r>
        <w:rPr>
          <w:spacing w:val="-10"/>
        </w:rPr>
        <w:t xml:space="preserve"> </w:t>
      </w:r>
      <w:r>
        <w:t>to</w:t>
      </w:r>
      <w:r>
        <w:rPr>
          <w:spacing w:val="-10"/>
        </w:rPr>
        <w:t xml:space="preserve"> </w:t>
      </w:r>
      <w:r>
        <w:t>investigate</w:t>
      </w:r>
      <w:r>
        <w:rPr>
          <w:spacing w:val="-10"/>
        </w:rPr>
        <w:t xml:space="preserve"> </w:t>
      </w:r>
      <w:r>
        <w:t>fidelity</w:t>
      </w:r>
      <w:r>
        <w:rPr>
          <w:spacing w:val="-10"/>
        </w:rPr>
        <w:t xml:space="preserve"> </w:t>
      </w:r>
      <w:r>
        <w:t>of</w:t>
      </w:r>
      <w:r>
        <w:rPr>
          <w:spacing w:val="-10"/>
        </w:rPr>
        <w:t xml:space="preserve"> </w:t>
      </w:r>
      <w:r>
        <w:t>the</w:t>
      </w:r>
      <w:r>
        <w:rPr>
          <w:spacing w:val="-10"/>
        </w:rPr>
        <w:t xml:space="preserve"> </w:t>
      </w:r>
      <w:r>
        <w:t>providers</w:t>
      </w:r>
      <w:r>
        <w:rPr>
          <w:spacing w:val="-10"/>
        </w:rPr>
        <w:t xml:space="preserve"> </w:t>
      </w:r>
      <w:r>
        <w:t>with</w:t>
      </w:r>
      <w:r>
        <w:rPr>
          <w:spacing w:val="-10"/>
        </w:rPr>
        <w:t xml:space="preserve"> </w:t>
      </w:r>
      <w:r>
        <w:t>the</w:t>
      </w:r>
      <w:r>
        <w:rPr>
          <w:spacing w:val="-10"/>
        </w:rPr>
        <w:t xml:space="preserve"> </w:t>
      </w:r>
      <w:r>
        <w:t>EMR-triggered</w:t>
      </w:r>
      <w:r>
        <w:rPr>
          <w:spacing w:val="-10"/>
        </w:rPr>
        <w:t xml:space="preserve"> </w:t>
      </w:r>
      <w:r>
        <w:t>interventions.</w:t>
      </w:r>
    </w:p>
    <w:p w14:paraId="79B3FA1C" w14:textId="77777777" w:rsidR="003C4974" w:rsidRDefault="00CC2BE2">
      <w:pPr>
        <w:pStyle w:val="Heading4"/>
        <w:ind w:left="159"/>
        <w:jc w:val="both"/>
        <w:rPr>
          <w:b w:val="0"/>
          <w:bCs w:val="0"/>
        </w:rPr>
      </w:pPr>
      <w:r>
        <w:t>Aim</w:t>
      </w:r>
      <w:r>
        <w:rPr>
          <w:spacing w:val="-8"/>
        </w:rPr>
        <w:t xml:space="preserve"> </w:t>
      </w:r>
      <w:r>
        <w:t>1:</w:t>
      </w:r>
      <w:r>
        <w:rPr>
          <w:spacing w:val="4"/>
        </w:rPr>
        <w:t xml:space="preserve"> </w:t>
      </w:r>
      <w:r>
        <w:rPr>
          <w:spacing w:val="-10"/>
        </w:rPr>
        <w:t>To</w:t>
      </w:r>
      <w:r>
        <w:rPr>
          <w:spacing w:val="-8"/>
        </w:rPr>
        <w:t xml:space="preserve"> </w:t>
      </w:r>
      <w:r>
        <w:t>improve</w:t>
      </w:r>
      <w:r>
        <w:rPr>
          <w:spacing w:val="-8"/>
        </w:rPr>
        <w:t xml:space="preserve"> </w:t>
      </w:r>
      <w:r>
        <w:t>early</w:t>
      </w:r>
      <w:r>
        <w:rPr>
          <w:spacing w:val="-8"/>
        </w:rPr>
        <w:t xml:space="preserve"> </w:t>
      </w:r>
      <w:r>
        <w:t>prediction</w:t>
      </w:r>
      <w:r>
        <w:rPr>
          <w:spacing w:val="-8"/>
        </w:rPr>
        <w:t xml:space="preserve"> </w:t>
      </w:r>
      <w:r>
        <w:t>of</w:t>
      </w:r>
      <w:r>
        <w:rPr>
          <w:spacing w:val="-8"/>
        </w:rPr>
        <w:t xml:space="preserve"> </w:t>
      </w:r>
      <w:r>
        <w:t>prolonged</w:t>
      </w:r>
      <w:r>
        <w:rPr>
          <w:spacing w:val="-8"/>
        </w:rPr>
        <w:t xml:space="preserve"> </w:t>
      </w:r>
      <w:r>
        <w:t>respiratory</w:t>
      </w:r>
      <w:r>
        <w:rPr>
          <w:spacing w:val="-8"/>
        </w:rPr>
        <w:t xml:space="preserve"> </w:t>
      </w:r>
      <w:r>
        <w:t>failure</w:t>
      </w:r>
      <w:r>
        <w:rPr>
          <w:spacing w:val="-8"/>
        </w:rPr>
        <w:t xml:space="preserve"> </w:t>
      </w:r>
      <w:r>
        <w:t>and</w:t>
      </w:r>
      <w:r>
        <w:rPr>
          <w:spacing w:val="-8"/>
        </w:rPr>
        <w:t xml:space="preserve"> </w:t>
      </w:r>
      <w:r>
        <w:t>death</w:t>
      </w:r>
      <w:r>
        <w:rPr>
          <w:spacing w:val="-8"/>
        </w:rPr>
        <w:t xml:space="preserve"> </w:t>
      </w:r>
      <w:r>
        <w:t>in</w:t>
      </w:r>
      <w:r>
        <w:rPr>
          <w:spacing w:val="-8"/>
        </w:rPr>
        <w:t xml:space="preserve"> </w:t>
      </w:r>
      <w:r>
        <w:t>hospitalized</w:t>
      </w:r>
      <w:r>
        <w:rPr>
          <w:spacing w:val="-8"/>
        </w:rPr>
        <w:t xml:space="preserve"> </w:t>
      </w:r>
      <w:r>
        <w:t>patients.</w:t>
      </w:r>
    </w:p>
    <w:p w14:paraId="088EF325" w14:textId="77777777" w:rsidR="003C4974" w:rsidRDefault="00CC2BE2">
      <w:pPr>
        <w:spacing w:before="125" w:line="268" w:lineRule="auto"/>
        <w:ind w:left="159" w:right="707"/>
        <w:rPr>
          <w:rFonts w:ascii="Arial" w:eastAsia="Arial" w:hAnsi="Arial" w:cs="Arial"/>
        </w:rPr>
      </w:pPr>
      <w:r>
        <w:rPr>
          <w:rFonts w:ascii="Arial"/>
          <w:i/>
        </w:rPr>
        <w:t>Hypothesis:</w:t>
      </w:r>
      <w:r>
        <w:rPr>
          <w:rFonts w:ascii="Arial"/>
          <w:i/>
          <w:spacing w:val="5"/>
        </w:rPr>
        <w:t xml:space="preserve"> </w:t>
      </w:r>
      <w:r>
        <w:rPr>
          <w:rFonts w:ascii="Arial"/>
          <w:i/>
        </w:rPr>
        <w:t>The</w:t>
      </w:r>
      <w:r>
        <w:rPr>
          <w:rFonts w:ascii="Arial"/>
          <w:i/>
          <w:spacing w:val="-8"/>
        </w:rPr>
        <w:t xml:space="preserve"> </w:t>
      </w:r>
      <w:r>
        <w:rPr>
          <w:rFonts w:ascii="Arial"/>
          <w:i/>
        </w:rPr>
        <w:t>Integration</w:t>
      </w:r>
      <w:r>
        <w:rPr>
          <w:rFonts w:ascii="Arial"/>
          <w:i/>
          <w:spacing w:val="-8"/>
        </w:rPr>
        <w:t xml:space="preserve"> </w:t>
      </w:r>
      <w:r>
        <w:rPr>
          <w:rFonts w:ascii="Arial"/>
          <w:i/>
        </w:rPr>
        <w:t>of</w:t>
      </w:r>
      <w:r>
        <w:rPr>
          <w:rFonts w:ascii="Arial"/>
          <w:i/>
          <w:spacing w:val="-8"/>
        </w:rPr>
        <w:t xml:space="preserve"> </w:t>
      </w:r>
      <w:r>
        <w:rPr>
          <w:rFonts w:ascii="Arial"/>
          <w:i/>
        </w:rPr>
        <w:t>complex</w:t>
      </w:r>
      <w:r>
        <w:rPr>
          <w:rFonts w:ascii="Arial"/>
          <w:i/>
          <w:spacing w:val="-8"/>
        </w:rPr>
        <w:t xml:space="preserve"> </w:t>
      </w:r>
      <w:r>
        <w:rPr>
          <w:rFonts w:ascii="Arial"/>
          <w:i/>
        </w:rPr>
        <w:t>hierarchical</w:t>
      </w:r>
      <w:r>
        <w:rPr>
          <w:rFonts w:ascii="Arial"/>
          <w:i/>
          <w:spacing w:val="-8"/>
        </w:rPr>
        <w:t xml:space="preserve"> </w:t>
      </w:r>
      <w:r>
        <w:rPr>
          <w:rFonts w:ascii="Arial"/>
          <w:i/>
        </w:rPr>
        <w:t>Bayesian</w:t>
      </w:r>
      <w:r>
        <w:rPr>
          <w:rFonts w:ascii="Arial"/>
          <w:i/>
          <w:spacing w:val="-8"/>
        </w:rPr>
        <w:t xml:space="preserve"> </w:t>
      </w:r>
      <w:r>
        <w:rPr>
          <w:rFonts w:ascii="Arial"/>
          <w:i/>
        </w:rPr>
        <w:t>modeling</w:t>
      </w:r>
      <w:r>
        <w:rPr>
          <w:rFonts w:ascii="Arial"/>
          <w:i/>
          <w:spacing w:val="-8"/>
        </w:rPr>
        <w:t xml:space="preserve"> </w:t>
      </w:r>
      <w:r>
        <w:rPr>
          <w:rFonts w:ascii="Arial"/>
          <w:i/>
        </w:rPr>
        <w:t>and</w:t>
      </w:r>
      <w:r>
        <w:rPr>
          <w:rFonts w:ascii="Arial"/>
          <w:i/>
          <w:spacing w:val="-8"/>
        </w:rPr>
        <w:t xml:space="preserve"> </w:t>
      </w:r>
      <w:r>
        <w:rPr>
          <w:rFonts w:ascii="Arial"/>
          <w:i/>
        </w:rPr>
        <w:t>data</w:t>
      </w:r>
      <w:r>
        <w:rPr>
          <w:rFonts w:ascii="Arial"/>
          <w:i/>
          <w:spacing w:val="-8"/>
        </w:rPr>
        <w:t xml:space="preserve"> </w:t>
      </w:r>
      <w:r>
        <w:rPr>
          <w:rFonts w:ascii="Arial"/>
          <w:i/>
        </w:rPr>
        <w:t>imputation</w:t>
      </w:r>
      <w:r>
        <w:rPr>
          <w:rFonts w:ascii="Arial"/>
          <w:i/>
          <w:spacing w:val="-8"/>
        </w:rPr>
        <w:t xml:space="preserve"> </w:t>
      </w:r>
      <w:r>
        <w:rPr>
          <w:rFonts w:ascii="Arial"/>
          <w:i/>
        </w:rPr>
        <w:t>will</w:t>
      </w:r>
      <w:r>
        <w:rPr>
          <w:rFonts w:ascii="Arial"/>
          <w:i/>
          <w:spacing w:val="-8"/>
        </w:rPr>
        <w:t xml:space="preserve"> </w:t>
      </w:r>
      <w:r>
        <w:rPr>
          <w:rFonts w:ascii="Arial"/>
          <w:i/>
        </w:rPr>
        <w:t>improve</w:t>
      </w:r>
      <w:r>
        <w:rPr>
          <w:rFonts w:ascii="Arial"/>
          <w:i/>
          <w:w w:val="99"/>
        </w:rPr>
        <w:t xml:space="preserve"> </w:t>
      </w:r>
      <w:r>
        <w:rPr>
          <w:rFonts w:ascii="Arial"/>
          <w:i/>
        </w:rPr>
        <w:t>prediction</w:t>
      </w:r>
      <w:r>
        <w:rPr>
          <w:rFonts w:ascii="Arial"/>
          <w:i/>
          <w:spacing w:val="-8"/>
        </w:rPr>
        <w:t xml:space="preserve"> </w:t>
      </w:r>
      <w:r>
        <w:rPr>
          <w:rFonts w:ascii="Arial"/>
          <w:i/>
        </w:rPr>
        <w:t>of</w:t>
      </w:r>
      <w:r>
        <w:rPr>
          <w:rFonts w:ascii="Arial"/>
          <w:i/>
          <w:spacing w:val="-8"/>
        </w:rPr>
        <w:t xml:space="preserve"> </w:t>
      </w:r>
      <w:r>
        <w:rPr>
          <w:rFonts w:ascii="Arial"/>
          <w:i/>
          <w:spacing w:val="-3"/>
        </w:rPr>
        <w:t>severe</w:t>
      </w:r>
      <w:r>
        <w:rPr>
          <w:rFonts w:ascii="Arial"/>
          <w:i/>
          <w:spacing w:val="-8"/>
        </w:rPr>
        <w:t xml:space="preserve"> </w:t>
      </w:r>
      <w:r>
        <w:rPr>
          <w:rFonts w:ascii="Arial"/>
          <w:i/>
        </w:rPr>
        <w:t>respiratory</w:t>
      </w:r>
      <w:r>
        <w:rPr>
          <w:rFonts w:ascii="Arial"/>
          <w:i/>
          <w:spacing w:val="-8"/>
        </w:rPr>
        <w:t xml:space="preserve"> </w:t>
      </w:r>
      <w:r>
        <w:rPr>
          <w:rFonts w:ascii="Arial"/>
          <w:i/>
        </w:rPr>
        <w:t>failure</w:t>
      </w:r>
      <w:r>
        <w:rPr>
          <w:rFonts w:ascii="Arial"/>
          <w:i/>
          <w:spacing w:val="-8"/>
        </w:rPr>
        <w:t xml:space="preserve"> </w:t>
      </w:r>
      <w:r>
        <w:rPr>
          <w:rFonts w:ascii="Arial"/>
          <w:i/>
        </w:rPr>
        <w:t>in</w:t>
      </w:r>
      <w:r>
        <w:rPr>
          <w:rFonts w:ascii="Arial"/>
          <w:i/>
          <w:spacing w:val="-8"/>
        </w:rPr>
        <w:t xml:space="preserve"> </w:t>
      </w:r>
      <w:r>
        <w:rPr>
          <w:rFonts w:ascii="Arial"/>
          <w:i/>
        </w:rPr>
        <w:t>hospitalized</w:t>
      </w:r>
      <w:r>
        <w:rPr>
          <w:rFonts w:ascii="Arial"/>
          <w:i/>
          <w:spacing w:val="-8"/>
        </w:rPr>
        <w:t xml:space="preserve"> </w:t>
      </w:r>
      <w:r>
        <w:rPr>
          <w:rFonts w:ascii="Arial"/>
          <w:i/>
        </w:rPr>
        <w:t>patients</w:t>
      </w:r>
      <w:r>
        <w:rPr>
          <w:rFonts w:ascii="Arial"/>
          <w:i/>
          <w:spacing w:val="-8"/>
        </w:rPr>
        <w:t xml:space="preserve"> </w:t>
      </w:r>
      <w:r>
        <w:rPr>
          <w:rFonts w:ascii="Arial"/>
          <w:i/>
        </w:rPr>
        <w:t>compared</w:t>
      </w:r>
      <w:r>
        <w:rPr>
          <w:rFonts w:ascii="Arial"/>
          <w:i/>
          <w:spacing w:val="-8"/>
        </w:rPr>
        <w:t xml:space="preserve"> </w:t>
      </w:r>
      <w:r>
        <w:rPr>
          <w:rFonts w:ascii="Arial"/>
          <w:i/>
        </w:rPr>
        <w:t>to</w:t>
      </w:r>
      <w:r>
        <w:rPr>
          <w:rFonts w:ascii="Arial"/>
          <w:i/>
          <w:spacing w:val="-8"/>
        </w:rPr>
        <w:t xml:space="preserve"> </w:t>
      </w:r>
      <w:r>
        <w:rPr>
          <w:rFonts w:ascii="Arial"/>
          <w:i/>
        </w:rPr>
        <w:t>the</w:t>
      </w:r>
      <w:r>
        <w:rPr>
          <w:rFonts w:ascii="Arial"/>
          <w:i/>
          <w:spacing w:val="-8"/>
        </w:rPr>
        <w:t xml:space="preserve"> </w:t>
      </w:r>
      <w:r>
        <w:rPr>
          <w:rFonts w:ascii="Arial"/>
          <w:i/>
        </w:rPr>
        <w:t>classical</w:t>
      </w:r>
      <w:r>
        <w:rPr>
          <w:rFonts w:ascii="Arial"/>
          <w:i/>
          <w:spacing w:val="-8"/>
        </w:rPr>
        <w:t xml:space="preserve"> </w:t>
      </w:r>
      <w:r>
        <w:rPr>
          <w:rFonts w:ascii="Arial"/>
          <w:i/>
        </w:rPr>
        <w:t>statistical</w:t>
      </w:r>
      <w:r>
        <w:rPr>
          <w:rFonts w:ascii="Arial"/>
          <w:i/>
          <w:spacing w:val="-8"/>
        </w:rPr>
        <w:t xml:space="preserve"> </w:t>
      </w:r>
      <w:r>
        <w:rPr>
          <w:rFonts w:ascii="Arial"/>
          <w:i/>
        </w:rPr>
        <w:t>approach.</w:t>
      </w:r>
    </w:p>
    <w:p w14:paraId="6F12865D" w14:textId="77777777" w:rsidR="003C4974" w:rsidRDefault="003C4974">
      <w:pPr>
        <w:spacing w:before="7"/>
        <w:rPr>
          <w:rFonts w:ascii="Arial" w:eastAsia="Arial" w:hAnsi="Arial" w:cs="Arial"/>
          <w:i/>
          <w:sz w:val="15"/>
          <w:szCs w:val="15"/>
        </w:rPr>
      </w:pPr>
    </w:p>
    <w:p w14:paraId="34B99945" w14:textId="77777777" w:rsidR="003C4974" w:rsidRDefault="003C4974">
      <w:pPr>
        <w:rPr>
          <w:rFonts w:ascii="Arial" w:eastAsia="Arial" w:hAnsi="Arial" w:cs="Arial"/>
          <w:sz w:val="15"/>
          <w:szCs w:val="15"/>
        </w:rPr>
        <w:sectPr w:rsidR="003C4974">
          <w:pgSz w:w="12240" w:h="15840"/>
          <w:pgMar w:top="700" w:right="400" w:bottom="280" w:left="560" w:header="720" w:footer="720" w:gutter="0"/>
          <w:cols w:space="720"/>
        </w:sectPr>
      </w:pPr>
    </w:p>
    <w:p w14:paraId="4F39ACBB" w14:textId="77777777" w:rsidR="003C4974" w:rsidRDefault="00CC2BE2">
      <w:pPr>
        <w:pStyle w:val="BodyText"/>
        <w:spacing w:before="61" w:line="268" w:lineRule="auto"/>
        <w:ind w:left="160" w:firstLine="338"/>
        <w:jc w:val="both"/>
      </w:pPr>
      <w:r>
        <w:rPr>
          <w:b/>
        </w:rPr>
        <w:lastRenderedPageBreak/>
        <w:t xml:space="preserve">For specific aim 1a, </w:t>
      </w:r>
      <w:r>
        <w:t>we will build a pragmatic EMR-based</w:t>
      </w:r>
      <w:r>
        <w:rPr>
          <w:spacing w:val="28"/>
        </w:rPr>
        <w:t xml:space="preserve"> </w:t>
      </w:r>
      <w:r>
        <w:t>hierarchical</w:t>
      </w:r>
      <w:r>
        <w:rPr>
          <w:w w:val="99"/>
        </w:rPr>
        <w:t xml:space="preserve"> </w:t>
      </w:r>
      <w:r>
        <w:t>Bayesian</w:t>
      </w:r>
      <w:r>
        <w:rPr>
          <w:spacing w:val="-15"/>
        </w:rPr>
        <w:t xml:space="preserve"> </w:t>
      </w:r>
      <w:r>
        <w:t>model</w:t>
      </w:r>
      <w:r>
        <w:rPr>
          <w:spacing w:val="-15"/>
        </w:rPr>
        <w:t xml:space="preserve"> </w:t>
      </w:r>
      <w:r>
        <w:t>to</w:t>
      </w:r>
      <w:r>
        <w:rPr>
          <w:spacing w:val="-15"/>
        </w:rPr>
        <w:t xml:space="preserve"> </w:t>
      </w:r>
      <w:r>
        <w:t>predict</w:t>
      </w:r>
      <w:r>
        <w:rPr>
          <w:spacing w:val="-15"/>
        </w:rPr>
        <w:t xml:space="preserve"> </w:t>
      </w:r>
      <w:r>
        <w:t>a</w:t>
      </w:r>
      <w:r>
        <w:rPr>
          <w:spacing w:val="-15"/>
        </w:rPr>
        <w:t xml:space="preserve"> </w:t>
      </w:r>
      <w:r>
        <w:t>composite</w:t>
      </w:r>
      <w:r>
        <w:rPr>
          <w:spacing w:val="-15"/>
        </w:rPr>
        <w:t xml:space="preserve"> </w:t>
      </w:r>
      <w:r>
        <w:t>outcome</w:t>
      </w:r>
      <w:r>
        <w:rPr>
          <w:spacing w:val="-15"/>
        </w:rPr>
        <w:t xml:space="preserve"> </w:t>
      </w:r>
      <w:r>
        <w:t>[mechanical</w:t>
      </w:r>
      <w:r>
        <w:rPr>
          <w:spacing w:val="-15"/>
        </w:rPr>
        <w:t xml:space="preserve"> </w:t>
      </w:r>
      <w:r>
        <w:t>ventilation</w:t>
      </w:r>
      <w:r>
        <w:rPr>
          <w:spacing w:val="-15"/>
        </w:rPr>
        <w:t xml:space="preserve"> </w:t>
      </w:r>
      <w:r>
        <w:t>prolonged</w:t>
      </w:r>
      <w:r>
        <w:rPr>
          <w:w w:val="99"/>
        </w:rPr>
        <w:t xml:space="preserve"> </w:t>
      </w:r>
      <w:r>
        <w:t>beyond</w:t>
      </w:r>
      <w:r>
        <w:rPr>
          <w:spacing w:val="20"/>
        </w:rPr>
        <w:t xml:space="preserve"> </w:t>
      </w:r>
      <w:r>
        <w:t>48</w:t>
      </w:r>
      <w:r>
        <w:rPr>
          <w:spacing w:val="20"/>
        </w:rPr>
        <w:t xml:space="preserve"> </w:t>
      </w:r>
      <w:r>
        <w:t>hours</w:t>
      </w:r>
      <w:r>
        <w:rPr>
          <w:spacing w:val="20"/>
        </w:rPr>
        <w:t xml:space="preserve"> </w:t>
      </w:r>
      <w:r>
        <w:t>or</w:t>
      </w:r>
      <w:r>
        <w:rPr>
          <w:spacing w:val="20"/>
        </w:rPr>
        <w:t xml:space="preserve"> </w:t>
      </w:r>
      <w:r>
        <w:t>death]</w:t>
      </w:r>
      <w:r>
        <w:rPr>
          <w:spacing w:val="20"/>
        </w:rPr>
        <w:t xml:space="preserve"> </w:t>
      </w:r>
      <w:r>
        <w:t>in</w:t>
      </w:r>
      <w:r>
        <w:rPr>
          <w:spacing w:val="20"/>
        </w:rPr>
        <w:t xml:space="preserve"> </w:t>
      </w:r>
      <w:r>
        <w:t>hospitalized</w:t>
      </w:r>
      <w:r>
        <w:rPr>
          <w:spacing w:val="20"/>
        </w:rPr>
        <w:t xml:space="preserve"> </w:t>
      </w:r>
      <w:r>
        <w:t>adult</w:t>
      </w:r>
      <w:r>
        <w:rPr>
          <w:spacing w:val="20"/>
        </w:rPr>
        <w:t xml:space="preserve"> </w:t>
      </w:r>
      <w:r>
        <w:t>and</w:t>
      </w:r>
      <w:r>
        <w:rPr>
          <w:spacing w:val="20"/>
        </w:rPr>
        <w:t xml:space="preserve"> </w:t>
      </w:r>
      <w:r>
        <w:t>compare</w:t>
      </w:r>
      <w:r>
        <w:rPr>
          <w:spacing w:val="20"/>
        </w:rPr>
        <w:t xml:space="preserve"> </w:t>
      </w:r>
      <w:r>
        <w:t>our</w:t>
      </w:r>
      <w:r>
        <w:rPr>
          <w:spacing w:val="20"/>
        </w:rPr>
        <w:t xml:space="preserve"> </w:t>
      </w:r>
      <w:r>
        <w:t>Bayesian</w:t>
      </w:r>
      <w:r>
        <w:rPr>
          <w:spacing w:val="20"/>
        </w:rPr>
        <w:t xml:space="preserve"> </w:t>
      </w:r>
      <w:proofErr w:type="spellStart"/>
      <w:r>
        <w:t>ap</w:t>
      </w:r>
      <w:proofErr w:type="spellEnd"/>
      <w:r>
        <w:t>-</w:t>
      </w:r>
      <w:r>
        <w:rPr>
          <w:w w:val="99"/>
        </w:rPr>
        <w:t xml:space="preserve"> </w:t>
      </w:r>
      <w:proofErr w:type="spellStart"/>
      <w:r>
        <w:t>proach</w:t>
      </w:r>
      <w:proofErr w:type="spellEnd"/>
      <w:r>
        <w:t xml:space="preserve"> with the existing frequentist algorithm used </w:t>
      </w:r>
      <w:r>
        <w:rPr>
          <w:spacing w:val="-3"/>
        </w:rPr>
        <w:t xml:space="preserve">by </w:t>
      </w:r>
      <w:r>
        <w:rPr>
          <w:spacing w:val="-4"/>
        </w:rPr>
        <w:t xml:space="preserve">Dr. </w:t>
      </w:r>
      <w:r>
        <w:t>Gong in her</w:t>
      </w:r>
      <w:r>
        <w:rPr>
          <w:spacing w:val="59"/>
        </w:rPr>
        <w:t xml:space="preserve"> </w:t>
      </w:r>
      <w:r>
        <w:t>pragmatic</w:t>
      </w:r>
      <w:r>
        <w:rPr>
          <w:w w:val="99"/>
        </w:rPr>
        <w:t xml:space="preserve"> </w:t>
      </w:r>
      <w:r>
        <w:t>trial.</w:t>
      </w:r>
    </w:p>
    <w:p w14:paraId="72A45267" w14:textId="77777777" w:rsidR="003C4974" w:rsidRDefault="00CC2BE2">
      <w:pPr>
        <w:spacing w:before="7"/>
        <w:rPr>
          <w:rFonts w:ascii="Arial" w:eastAsia="Arial" w:hAnsi="Arial" w:cs="Arial"/>
          <w:sz w:val="29"/>
          <w:szCs w:val="29"/>
        </w:rPr>
      </w:pPr>
      <w:r>
        <w:br w:type="column"/>
      </w:r>
    </w:p>
    <w:p w14:paraId="24FA3CC5" w14:textId="77777777" w:rsidR="003C4974" w:rsidRDefault="00CC2BE2">
      <w:pPr>
        <w:spacing w:line="268" w:lineRule="auto"/>
        <w:ind w:left="159"/>
        <w:rPr>
          <w:rFonts w:ascii="Arial" w:eastAsia="Arial" w:hAnsi="Arial" w:cs="Arial"/>
        </w:rPr>
      </w:pPr>
      <w:r>
        <w:rPr>
          <w:rFonts w:ascii="Arial"/>
          <w:spacing w:val="-6"/>
          <w:sz w:val="18"/>
        </w:rPr>
        <w:t xml:space="preserve">Table </w:t>
      </w:r>
      <w:r>
        <w:rPr>
          <w:rFonts w:ascii="Arial"/>
          <w:sz w:val="18"/>
        </w:rPr>
        <w:t xml:space="preserve">1: </w:t>
      </w:r>
      <w:r>
        <w:rPr>
          <w:rFonts w:ascii="Arial"/>
          <w:spacing w:val="-7"/>
        </w:rPr>
        <w:t xml:space="preserve">Table </w:t>
      </w:r>
      <w:r>
        <w:rPr>
          <w:rFonts w:ascii="Arial"/>
        </w:rPr>
        <w:t>describing</w:t>
      </w:r>
      <w:r>
        <w:rPr>
          <w:rFonts w:ascii="Arial"/>
          <w:spacing w:val="19"/>
        </w:rPr>
        <w:t xml:space="preserve"> </w:t>
      </w:r>
      <w:r>
        <w:rPr>
          <w:rFonts w:ascii="Arial"/>
        </w:rPr>
        <w:t>the</w:t>
      </w:r>
      <w:r>
        <w:rPr>
          <w:rFonts w:ascii="Arial"/>
          <w:w w:val="99"/>
        </w:rPr>
        <w:t xml:space="preserve"> </w:t>
      </w:r>
      <w:r>
        <w:rPr>
          <w:rFonts w:ascii="Arial"/>
        </w:rPr>
        <w:t>population?</w:t>
      </w:r>
    </w:p>
    <w:p w14:paraId="2EFA1514" w14:textId="77777777" w:rsidR="003C4974" w:rsidRDefault="003C4974">
      <w:pPr>
        <w:rPr>
          <w:rFonts w:ascii="Arial" w:eastAsia="Arial" w:hAnsi="Arial" w:cs="Arial"/>
          <w:sz w:val="20"/>
          <w:szCs w:val="20"/>
        </w:rPr>
      </w:pPr>
    </w:p>
    <w:p w14:paraId="4B076CFE" w14:textId="77777777" w:rsidR="003C4974" w:rsidRDefault="003C4974">
      <w:pPr>
        <w:spacing w:before="8"/>
        <w:rPr>
          <w:rFonts w:ascii="Arial" w:eastAsia="Arial" w:hAnsi="Arial" w:cs="Arial"/>
          <w:sz w:val="20"/>
          <w:szCs w:val="20"/>
        </w:rPr>
      </w:pPr>
    </w:p>
    <w:p w14:paraId="76ED261C" w14:textId="72D89FA8" w:rsidR="003C4974" w:rsidRDefault="00623D60">
      <w:pPr>
        <w:spacing w:line="20" w:lineRule="exact"/>
        <w:ind w:left="150"/>
        <w:rPr>
          <w:rFonts w:ascii="Arial" w:eastAsia="Arial" w:hAnsi="Arial" w:cs="Arial"/>
          <w:sz w:val="2"/>
          <w:szCs w:val="2"/>
        </w:rPr>
      </w:pPr>
      <w:r>
        <w:rPr>
          <w:rFonts w:ascii="Arial" w:eastAsia="Arial" w:hAnsi="Arial" w:cs="Arial"/>
          <w:noProof/>
          <w:sz w:val="2"/>
          <w:szCs w:val="2"/>
          <w:lang w:bidi="he-IL"/>
        </w:rPr>
        <mc:AlternateContent>
          <mc:Choice Requires="wpg">
            <w:drawing>
              <wp:inline distT="0" distB="0" distL="0" distR="0" wp14:anchorId="0CF0FD9D" wp14:editId="052B8D4E">
                <wp:extent cx="1837690" cy="11430"/>
                <wp:effectExtent l="0" t="5715" r="635" b="190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7690" cy="11430"/>
                          <a:chOff x="0" y="0"/>
                          <a:chExt cx="2894" cy="18"/>
                        </a:xfrm>
                      </wpg:grpSpPr>
                      <wpg:grpSp>
                        <wpg:cNvPr id="4" name="Group 4"/>
                        <wpg:cNvGrpSpPr>
                          <a:grpSpLocks/>
                        </wpg:cNvGrpSpPr>
                        <wpg:grpSpPr bwMode="auto">
                          <a:xfrm>
                            <a:off x="9" y="9"/>
                            <a:ext cx="2876" cy="2"/>
                            <a:chOff x="9" y="9"/>
                            <a:chExt cx="2876" cy="2"/>
                          </a:xfrm>
                        </wpg:grpSpPr>
                        <wps:wsp>
                          <wps:cNvPr id="5" name="Freeform 5"/>
                          <wps:cNvSpPr>
                            <a:spLocks/>
                          </wps:cNvSpPr>
                          <wps:spPr bwMode="auto">
                            <a:xfrm>
                              <a:off x="9" y="9"/>
                              <a:ext cx="2876" cy="2"/>
                            </a:xfrm>
                            <a:custGeom>
                              <a:avLst/>
                              <a:gdLst>
                                <a:gd name="T0" fmla="+- 0 9 9"/>
                                <a:gd name="T1" fmla="*/ T0 w 2876"/>
                                <a:gd name="T2" fmla="+- 0 2884 9"/>
                                <a:gd name="T3" fmla="*/ T2 w 2876"/>
                              </a:gdLst>
                              <a:ahLst/>
                              <a:cxnLst>
                                <a:cxn ang="0">
                                  <a:pos x="T1" y="0"/>
                                </a:cxn>
                                <a:cxn ang="0">
                                  <a:pos x="T3" y="0"/>
                                </a:cxn>
                              </a:cxnLst>
                              <a:rect l="0" t="0" r="r" b="b"/>
                              <a:pathLst>
                                <a:path w="2876">
                                  <a:moveTo>
                                    <a:pt x="0" y="0"/>
                                  </a:moveTo>
                                  <a:lnTo>
                                    <a:pt x="2875" y="0"/>
                                  </a:lnTo>
                                </a:path>
                              </a:pathLst>
                            </a:custGeom>
                            <a:noFill/>
                            <a:ln w="110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6D0B3480" id="Group 3" o:spid="_x0000_s1026" style="width:144.7pt;height:.9pt;mso-position-horizontal-relative:char;mso-position-vertical-relative:line" coordsize="289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">
                <v:group id="Group 4" o:spid="_x0000_s1027" style="position:absolute;left:9;top:9;width:2876;height:2" coordorigin="9,9" coordsize="28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5" o:spid="_x0000_s1028" style="position:absolute;left:9;top:9;width:2876;height:2;visibility:visible;mso-wrap-style:square;v-text-anchor:top" coordsize="28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Q2+sQA&#10;AADaAAAADwAAAGRycy9kb3ducmV2LnhtbESPQWvCQBSE74L/YXlCb2ZjaEWiq9SSlkLxoJbm+sg+&#10;k9Ts25Ddmvjv3YLgcZiZb5jVZjCNuFDnassKZlEMgriwuuZSwffxfboA4TyyxsYyKbiSg816PFph&#10;qm3Pe7ocfCkChF2KCirv21RKV1Rk0EW2JQ7eyXYGfZBdKXWHfYCbRiZxPJcGaw4LFbb0VlFxPvwZ&#10;BW67+8hl1teLr+w5PyfNj//dGaWeJsPrEoSnwT/C9/anVvAC/1fCDZ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0NvrEAAAA2gAAAA8AAAAAAAAAAAAAAAAAmAIAAGRycy9k&#10;b3ducmV2LnhtbFBLBQYAAAAABAAEAPUAAACJAwAAAAA=&#10;" path="m,l2875,e" filled="f" strokeweight=".30622mm">
                    <v:path arrowok="t" o:connecttype="custom" o:connectlocs="0,0;2875,0" o:connectangles="0,0"/>
                  </v:shape>
                </v:group>
                <w10:anchorlock/>
              </v:group>
            </w:pict>
          </mc:Fallback>
        </mc:AlternateContent>
      </w:r>
    </w:p>
    <w:p w14:paraId="02DBF836" w14:textId="295D19E1" w:rsidR="003C4974" w:rsidRDefault="00623D60">
      <w:pPr>
        <w:pStyle w:val="BodyText"/>
        <w:tabs>
          <w:tab w:val="left" w:pos="1536"/>
          <w:tab w:val="left" w:pos="2321"/>
        </w:tabs>
        <w:spacing w:before="27"/>
        <w:ind w:left="600"/>
      </w:pPr>
      <w:r>
        <w:rPr>
          <w:noProof/>
          <w:lang w:bidi="he-IL"/>
        </w:rPr>
        <mc:AlternateContent>
          <mc:Choice Requires="wps">
            <w:drawing>
              <wp:anchor distT="0" distB="0" distL="114300" distR="114300" simplePos="0" relativeHeight="251658240" behindDoc="0" locked="0" layoutInCell="1" allowOverlap="1" wp14:anchorId="30A875F5" wp14:editId="41C7CF00">
                <wp:simplePos x="0" y="0"/>
                <wp:positionH relativeFrom="page">
                  <wp:posOffset>422275</wp:posOffset>
                </wp:positionH>
                <wp:positionV relativeFrom="paragraph">
                  <wp:posOffset>153670</wp:posOffset>
                </wp:positionV>
                <wp:extent cx="6950710" cy="1223010"/>
                <wp:effectExtent l="3175"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0710" cy="1223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094"/>
                              <w:gridCol w:w="1298"/>
                              <w:gridCol w:w="773"/>
                              <w:gridCol w:w="781"/>
                            </w:tblGrid>
                            <w:tr w:rsidR="00CC2BE2" w14:paraId="1B85A06F" w14:textId="77777777">
                              <w:trPr>
                                <w:trHeight w:hRule="exact" w:val="231"/>
                              </w:trPr>
                              <w:tc>
                                <w:tcPr>
                                  <w:tcW w:w="8094" w:type="dxa"/>
                                  <w:tcBorders>
                                    <w:top w:val="nil"/>
                                    <w:left w:val="nil"/>
                                    <w:bottom w:val="nil"/>
                                    <w:right w:val="nil"/>
                                  </w:tcBorders>
                                </w:tcPr>
                                <w:p w14:paraId="59FB0EF4" w14:textId="11EDC21E" w:rsidR="00CC2BE2" w:rsidRDefault="00CC2BE2" w:rsidP="00846403">
                                  <w:pPr>
                                    <w:pStyle w:val="TableParagraph"/>
                                    <w:spacing w:line="215" w:lineRule="exact"/>
                                    <w:ind w:left="393"/>
                                    <w:rPr>
                                      <w:rFonts w:ascii="Arial" w:eastAsia="Arial" w:hAnsi="Arial" w:cs="Arial"/>
                                    </w:rPr>
                                  </w:pPr>
                                  <w:r>
                                    <w:rPr>
                                      <w:rFonts w:ascii="Arial"/>
                                      <w:b/>
                                      <w:spacing w:val="-9"/>
                                      <w:w w:val="99"/>
                                    </w:rPr>
                                    <w:t>P</w:t>
                                  </w:r>
                                  <w:r>
                                    <w:rPr>
                                      <w:rFonts w:ascii="Arial"/>
                                      <w:b/>
                                      <w:w w:val="99"/>
                                    </w:rPr>
                                    <w:t>opulation:</w:t>
                                  </w:r>
                                  <w:r>
                                    <w:rPr>
                                      <w:rFonts w:ascii="Arial"/>
                                      <w:b/>
                                    </w:rPr>
                                    <w:t xml:space="preserve"> </w:t>
                                  </w:r>
                                  <w:r>
                                    <w:rPr>
                                      <w:rFonts w:ascii="Arial"/>
                                      <w:b/>
                                      <w:spacing w:val="-14"/>
                                    </w:rPr>
                                    <w:t xml:space="preserve"> </w:t>
                                  </w:r>
                                  <w:r>
                                    <w:rPr>
                                      <w:rFonts w:ascii="Arial"/>
                                      <w:spacing w:val="-7"/>
                                      <w:w w:val="99"/>
                                    </w:rPr>
                                    <w:t>W</w:t>
                                  </w:r>
                                  <w:r>
                                    <w:rPr>
                                      <w:rFonts w:ascii="Arial"/>
                                      <w:w w:val="99"/>
                                    </w:rPr>
                                    <w:t>e</w:t>
                                  </w:r>
                                  <w:r>
                                    <w:rPr>
                                      <w:rFonts w:ascii="Arial"/>
                                    </w:rPr>
                                    <w:t xml:space="preserve"> </w:t>
                                  </w:r>
                                  <w:r>
                                    <w:rPr>
                                      <w:rFonts w:ascii="Arial"/>
                                      <w:spacing w:val="-18"/>
                                    </w:rPr>
                                    <w:t xml:space="preserve"> </w:t>
                                  </w:r>
                                  <w:r>
                                    <w:rPr>
                                      <w:rFonts w:ascii="Arial"/>
                                      <w:w w:val="99"/>
                                    </w:rPr>
                                    <w:t>will</w:t>
                                  </w:r>
                                  <w:r>
                                    <w:rPr>
                                      <w:rFonts w:ascii="Arial"/>
                                    </w:rPr>
                                    <w:t xml:space="preserve"> </w:t>
                                  </w:r>
                                  <w:r>
                                    <w:rPr>
                                      <w:rFonts w:ascii="Arial"/>
                                      <w:spacing w:val="-18"/>
                                    </w:rPr>
                                    <w:t xml:space="preserve"> </w:t>
                                  </w:r>
                                  <w:r>
                                    <w:rPr>
                                      <w:rFonts w:ascii="Arial"/>
                                      <w:w w:val="99"/>
                                    </w:rPr>
                                    <w:t>include</w:t>
                                  </w:r>
                                  <w:r>
                                    <w:rPr>
                                      <w:rFonts w:ascii="Arial"/>
                                    </w:rPr>
                                    <w:t xml:space="preserve"> </w:t>
                                  </w:r>
                                  <w:r>
                                    <w:rPr>
                                      <w:rFonts w:ascii="Arial"/>
                                      <w:spacing w:val="-18"/>
                                    </w:rPr>
                                    <w:t xml:space="preserve"> </w:t>
                                  </w:r>
                                  <w:r>
                                    <w:rPr>
                                      <w:rFonts w:ascii="Arial"/>
                                      <w:w w:val="99"/>
                                    </w:rPr>
                                    <w:t>all</w:t>
                                  </w:r>
                                  <w:r>
                                    <w:rPr>
                                      <w:rFonts w:ascii="Arial"/>
                                    </w:rPr>
                                    <w:t xml:space="preserve"> </w:t>
                                  </w:r>
                                  <w:r>
                                    <w:rPr>
                                      <w:rFonts w:ascii="Arial"/>
                                      <w:spacing w:val="-19"/>
                                    </w:rPr>
                                    <w:t xml:space="preserve"> </w:t>
                                  </w:r>
                                  <w:r>
                                    <w:rPr>
                                      <w:rFonts w:ascii="Arial"/>
                                      <w:w w:val="99"/>
                                    </w:rPr>
                                    <w:t>adult</w:t>
                                  </w:r>
                                  <w:del w:id="225" w:author="Charles Hall" w:date="2015-03-08T14:15:00Z">
                                    <w:r w:rsidDel="00846403">
                                      <w:rPr>
                                        <w:rFonts w:ascii="Arial"/>
                                        <w:w w:val="99"/>
                                      </w:rPr>
                                      <w:delText>s</w:delText>
                                    </w:r>
                                  </w:del>
                                  <w:r>
                                    <w:rPr>
                                      <w:rFonts w:ascii="Arial"/>
                                    </w:rPr>
                                    <w:t xml:space="preserve"> </w:t>
                                  </w:r>
                                  <w:r>
                                    <w:rPr>
                                      <w:rFonts w:ascii="Arial"/>
                                      <w:spacing w:val="-18"/>
                                    </w:rPr>
                                    <w:t xml:space="preserve"> </w:t>
                                  </w:r>
                                  <w:r>
                                    <w:rPr>
                                      <w:rFonts w:ascii="Arial"/>
                                      <w:w w:val="99"/>
                                    </w:rPr>
                                    <w:t>patient</w:t>
                                  </w:r>
                                  <w:r>
                                    <w:rPr>
                                      <w:rFonts w:ascii="Arial"/>
                                      <w:spacing w:val="-4"/>
                                      <w:w w:val="99"/>
                                    </w:rPr>
                                    <w:t>s</w:t>
                                  </w:r>
                                  <w:del w:id="226" w:author="Charles Hall" w:date="2015-03-08T14:16:00Z">
                                    <w:r w:rsidDel="00846403">
                                      <w:rPr>
                                        <w:rFonts w:ascii="Arial"/>
                                        <w:w w:val="99"/>
                                      </w:rPr>
                                      <w:delText>,</w:delText>
                                    </w:r>
                                  </w:del>
                                  <w:r>
                                    <w:rPr>
                                      <w:rFonts w:ascii="Arial"/>
                                    </w:rPr>
                                    <w:t xml:space="preserve"> </w:t>
                                  </w:r>
                                  <w:r>
                                    <w:rPr>
                                      <w:rFonts w:ascii="Arial"/>
                                      <w:spacing w:val="-7"/>
                                    </w:rPr>
                                    <w:t xml:space="preserve"> </w:t>
                                  </w:r>
                                  <w:r>
                                    <w:rPr>
                                      <w:rFonts w:ascii="Arial"/>
                                      <w:w w:val="99"/>
                                    </w:rPr>
                                    <w:t>admitted</w:t>
                                  </w:r>
                                  <w:r>
                                    <w:rPr>
                                      <w:rFonts w:ascii="Arial"/>
                                    </w:rPr>
                                    <w:t xml:space="preserve"> </w:t>
                                  </w:r>
                                  <w:r>
                                    <w:rPr>
                                      <w:rFonts w:ascii="Arial"/>
                                      <w:spacing w:val="-18"/>
                                    </w:rPr>
                                    <w:t xml:space="preserve"> </w:t>
                                  </w:r>
                                  <w:r>
                                    <w:rPr>
                                      <w:rFonts w:ascii="Arial"/>
                                      <w:w w:val="99"/>
                                    </w:rPr>
                                    <w:t>to</w:t>
                                  </w:r>
                                  <w:r>
                                    <w:rPr>
                                      <w:rFonts w:ascii="Arial"/>
                                    </w:rPr>
                                    <w:t xml:space="preserve"> </w:t>
                                  </w:r>
                                  <w:r>
                                    <w:rPr>
                                      <w:rFonts w:ascii="Arial"/>
                                      <w:spacing w:val="-18"/>
                                    </w:rPr>
                                    <w:t xml:space="preserve"> </w:t>
                                  </w:r>
                                  <w:r>
                                    <w:rPr>
                                      <w:rFonts w:ascii="Arial"/>
                                      <w:w w:val="99"/>
                                    </w:rPr>
                                    <w:t>the</w:t>
                                  </w:r>
                                  <w:r>
                                    <w:rPr>
                                      <w:rFonts w:ascii="Arial"/>
                                    </w:rPr>
                                    <w:t xml:space="preserve"> </w:t>
                                  </w:r>
                                  <w:r>
                                    <w:rPr>
                                      <w:rFonts w:ascii="Arial"/>
                                      <w:spacing w:val="-18"/>
                                    </w:rPr>
                                    <w:t xml:space="preserve"> </w:t>
                                  </w:r>
                                  <w:r>
                                    <w:rPr>
                                      <w:rFonts w:ascii="Arial"/>
                                      <w:w w:val="99"/>
                                    </w:rPr>
                                    <w:t>Montefiore</w:t>
                                  </w:r>
                                </w:p>
                              </w:tc>
                              <w:tc>
                                <w:tcPr>
                                  <w:tcW w:w="1298" w:type="dxa"/>
                                  <w:tcBorders>
                                    <w:top w:val="nil"/>
                                    <w:left w:val="nil"/>
                                    <w:bottom w:val="nil"/>
                                    <w:right w:val="nil"/>
                                  </w:tcBorders>
                                </w:tcPr>
                                <w:p w14:paraId="0F799BE8" w14:textId="77777777" w:rsidR="00CC2BE2" w:rsidRDefault="00CC2BE2">
                                  <w:pPr>
                                    <w:pStyle w:val="TableParagraph"/>
                                    <w:tabs>
                                      <w:tab w:val="left" w:pos="2965"/>
                                    </w:tabs>
                                    <w:spacing w:line="216" w:lineRule="exact"/>
                                    <w:ind w:left="39" w:right="-1668"/>
                                    <w:rPr>
                                      <w:rFonts w:ascii="Times New Roman" w:eastAsia="Times New Roman" w:hAnsi="Times New Roman" w:cs="Times New Roman"/>
                                    </w:rPr>
                                  </w:pPr>
                                  <w:r>
                                    <w:rPr>
                                      <w:rFonts w:ascii="Times New Roman"/>
                                      <w:w w:val="99"/>
                                      <w:u w:val="single" w:color="000000"/>
                                    </w:rPr>
                                    <w:t xml:space="preserve"> </w:t>
                                  </w:r>
                                  <w:r>
                                    <w:rPr>
                                      <w:rFonts w:ascii="Times New Roman"/>
                                      <w:u w:val="single" w:color="000000"/>
                                    </w:rPr>
                                    <w:tab/>
                                  </w:r>
                                </w:p>
                              </w:tc>
                              <w:tc>
                                <w:tcPr>
                                  <w:tcW w:w="1553" w:type="dxa"/>
                                  <w:gridSpan w:val="2"/>
                                  <w:tcBorders>
                                    <w:top w:val="nil"/>
                                    <w:left w:val="nil"/>
                                    <w:bottom w:val="nil"/>
                                    <w:right w:val="nil"/>
                                  </w:tcBorders>
                                </w:tcPr>
                                <w:p w14:paraId="475ED106" w14:textId="77777777" w:rsidR="00CC2BE2" w:rsidRDefault="00CC2BE2"/>
                              </w:tc>
                            </w:tr>
                            <w:tr w:rsidR="00CC2BE2" w14:paraId="4CC03030" w14:textId="77777777">
                              <w:trPr>
                                <w:trHeight w:hRule="exact" w:val="283"/>
                              </w:trPr>
                              <w:tc>
                                <w:tcPr>
                                  <w:tcW w:w="8094" w:type="dxa"/>
                                  <w:tcBorders>
                                    <w:top w:val="nil"/>
                                    <w:left w:val="nil"/>
                                    <w:bottom w:val="nil"/>
                                    <w:right w:val="nil"/>
                                  </w:tcBorders>
                                </w:tcPr>
                                <w:p w14:paraId="70688036" w14:textId="77777777" w:rsidR="00CC2BE2" w:rsidRDefault="00CC2BE2">
                                  <w:pPr>
                                    <w:pStyle w:val="TableParagraph"/>
                                    <w:spacing w:before="14"/>
                                    <w:ind w:left="55"/>
                                    <w:rPr>
                                      <w:rFonts w:ascii="Arial" w:eastAsia="Arial" w:hAnsi="Arial" w:cs="Arial"/>
                                    </w:rPr>
                                  </w:pPr>
                                  <w:r>
                                    <w:rPr>
                                      <w:rFonts w:ascii="Arial"/>
                                      <w:w w:val="99"/>
                                    </w:rPr>
                                    <w:t>Medical</w:t>
                                  </w:r>
                                  <w:r>
                                    <w:rPr>
                                      <w:rFonts w:ascii="Arial"/>
                                      <w:spacing w:val="8"/>
                                    </w:rPr>
                                    <w:t xml:space="preserve"> </w:t>
                                  </w:r>
                                  <w:r>
                                    <w:rPr>
                                      <w:rFonts w:ascii="Arial"/>
                                      <w:w w:val="99"/>
                                    </w:rPr>
                                    <w:t>Center</w:t>
                                  </w:r>
                                  <w:r>
                                    <w:rPr>
                                      <w:rFonts w:ascii="Arial"/>
                                      <w:spacing w:val="9"/>
                                    </w:rPr>
                                    <w:t xml:space="preserve"> </w:t>
                                  </w:r>
                                  <w:r>
                                    <w:rPr>
                                      <w:rFonts w:ascii="Arial"/>
                                      <w:w w:val="99"/>
                                    </w:rPr>
                                    <w:t>du</w:t>
                                  </w:r>
                                  <w:r>
                                    <w:rPr>
                                      <w:rFonts w:ascii="Arial"/>
                                      <w:spacing w:val="3"/>
                                      <w:w w:val="99"/>
                                    </w:rPr>
                                    <w:t>r</w:t>
                                  </w:r>
                                  <w:r>
                                    <w:rPr>
                                      <w:rFonts w:ascii="Arial"/>
                                      <w:w w:val="99"/>
                                    </w:rPr>
                                    <w:t>ing</w:t>
                                  </w:r>
                                  <w:r>
                                    <w:rPr>
                                      <w:rFonts w:ascii="Arial"/>
                                      <w:spacing w:val="8"/>
                                    </w:rPr>
                                    <w:t xml:space="preserve"> </w:t>
                                  </w:r>
                                  <w:r>
                                    <w:rPr>
                                      <w:rFonts w:ascii="Arial"/>
                                      <w:w w:val="99"/>
                                    </w:rPr>
                                    <w:t>the</w:t>
                                  </w:r>
                                  <w:r>
                                    <w:rPr>
                                      <w:rFonts w:ascii="Arial"/>
                                      <w:spacing w:val="9"/>
                                    </w:rPr>
                                    <w:t xml:space="preserve"> </w:t>
                                  </w:r>
                                  <w:r>
                                    <w:rPr>
                                      <w:rFonts w:ascii="Arial"/>
                                      <w:w w:val="99"/>
                                    </w:rPr>
                                    <w:t>study</w:t>
                                  </w:r>
                                  <w:r>
                                    <w:rPr>
                                      <w:rFonts w:ascii="Arial"/>
                                      <w:spacing w:val="8"/>
                                    </w:rPr>
                                    <w:t xml:space="preserve"> </w:t>
                                  </w:r>
                                  <w:r>
                                    <w:rPr>
                                      <w:rFonts w:ascii="Arial"/>
                                      <w:w w:val="99"/>
                                    </w:rPr>
                                    <w:t>pe</w:t>
                                  </w:r>
                                  <w:r>
                                    <w:rPr>
                                      <w:rFonts w:ascii="Arial"/>
                                      <w:spacing w:val="3"/>
                                      <w:w w:val="99"/>
                                    </w:rPr>
                                    <w:t>r</w:t>
                                  </w:r>
                                  <w:r>
                                    <w:rPr>
                                      <w:rFonts w:ascii="Arial"/>
                                      <w:w w:val="99"/>
                                    </w:rPr>
                                    <w:t>iod,</w:t>
                                  </w:r>
                                  <w:r>
                                    <w:rPr>
                                      <w:rFonts w:ascii="Arial"/>
                                      <w:spacing w:val="11"/>
                                    </w:rPr>
                                    <w:t xml:space="preserve"> </w:t>
                                  </w:r>
                                  <w:r>
                                    <w:rPr>
                                      <w:rFonts w:ascii="Arial"/>
                                      <w:spacing w:val="-7"/>
                                      <w:w w:val="99"/>
                                    </w:rPr>
                                    <w:t>e</w:t>
                                  </w:r>
                                  <w:r>
                                    <w:rPr>
                                      <w:rFonts w:ascii="Arial"/>
                                      <w:w w:val="99"/>
                                    </w:rPr>
                                    <w:t>xcluding</w:t>
                                  </w:r>
                                  <w:r>
                                    <w:rPr>
                                      <w:rFonts w:ascii="Arial"/>
                                      <w:spacing w:val="9"/>
                                    </w:rPr>
                                    <w:t xml:space="preserve"> </w:t>
                                  </w:r>
                                  <w:r>
                                    <w:rPr>
                                      <w:rFonts w:ascii="Arial"/>
                                      <w:w w:val="99"/>
                                    </w:rPr>
                                    <w:t>only</w:t>
                                  </w:r>
                                  <w:r>
                                    <w:rPr>
                                      <w:rFonts w:ascii="Arial"/>
                                      <w:spacing w:val="8"/>
                                    </w:rPr>
                                    <w:t xml:space="preserve"> </w:t>
                                  </w:r>
                                  <w:r>
                                    <w:rPr>
                                      <w:rFonts w:ascii="Arial"/>
                                      <w:w w:val="99"/>
                                    </w:rPr>
                                    <w:t>those</w:t>
                                  </w:r>
                                  <w:r>
                                    <w:rPr>
                                      <w:rFonts w:ascii="Arial"/>
                                      <w:spacing w:val="9"/>
                                    </w:rPr>
                                    <w:t xml:space="preserve"> </w:t>
                                  </w:r>
                                  <w:r>
                                    <w:rPr>
                                      <w:rFonts w:ascii="Arial"/>
                                      <w:w w:val="99"/>
                                    </w:rPr>
                                    <w:t>who</w:t>
                                  </w:r>
                                  <w:r>
                                    <w:rPr>
                                      <w:rFonts w:ascii="Arial"/>
                                      <w:spacing w:val="8"/>
                                    </w:rPr>
                                    <w:t xml:space="preserve"> </w:t>
                                  </w:r>
                                  <w:r>
                                    <w:rPr>
                                      <w:rFonts w:ascii="Arial"/>
                                      <w:w w:val="99"/>
                                    </w:rPr>
                                    <w:t>are</w:t>
                                  </w:r>
                                  <w:r>
                                    <w:rPr>
                                      <w:rFonts w:ascii="Arial"/>
                                      <w:spacing w:val="8"/>
                                    </w:rPr>
                                    <w:t xml:space="preserve"> </w:t>
                                  </w:r>
                                  <w:r>
                                    <w:rPr>
                                      <w:rFonts w:ascii="Arial"/>
                                      <w:w w:val="99"/>
                                    </w:rPr>
                                    <w:t>chronically</w:t>
                                  </w:r>
                                </w:p>
                              </w:tc>
                              <w:tc>
                                <w:tcPr>
                                  <w:tcW w:w="1298" w:type="dxa"/>
                                  <w:tcBorders>
                                    <w:top w:val="nil"/>
                                    <w:left w:val="nil"/>
                                    <w:bottom w:val="nil"/>
                                    <w:right w:val="nil"/>
                                  </w:tcBorders>
                                </w:tcPr>
                                <w:p w14:paraId="740B992A" w14:textId="77777777" w:rsidR="00CC2BE2" w:rsidRDefault="00CC2BE2">
                                  <w:pPr>
                                    <w:pStyle w:val="TableParagraph"/>
                                    <w:spacing w:line="225" w:lineRule="exact"/>
                                    <w:ind w:left="159"/>
                                    <w:rPr>
                                      <w:rFonts w:ascii="Arial" w:eastAsia="Arial" w:hAnsi="Arial" w:cs="Arial"/>
                                    </w:rPr>
                                  </w:pPr>
                                  <w:r>
                                    <w:rPr>
                                      <w:rFonts w:ascii="Arial"/>
                                      <w:w w:val="99"/>
                                    </w:rPr>
                                    <w:t>San</w:t>
                                  </w:r>
                                  <w:r>
                                    <w:rPr>
                                      <w:rFonts w:ascii="Arial"/>
                                      <w:spacing w:val="-1"/>
                                    </w:rPr>
                                    <w:t xml:space="preserve"> </w:t>
                                  </w:r>
                                  <w:r>
                                    <w:rPr>
                                      <w:rFonts w:ascii="Arial"/>
                                      <w:w w:val="99"/>
                                    </w:rPr>
                                    <w:t>Diego</w:t>
                                  </w:r>
                                </w:p>
                              </w:tc>
                              <w:tc>
                                <w:tcPr>
                                  <w:tcW w:w="773" w:type="dxa"/>
                                  <w:tcBorders>
                                    <w:top w:val="nil"/>
                                    <w:left w:val="nil"/>
                                    <w:bottom w:val="nil"/>
                                    <w:right w:val="nil"/>
                                  </w:tcBorders>
                                </w:tcPr>
                                <w:p w14:paraId="7BFFE2B4" w14:textId="77777777" w:rsidR="00CC2BE2" w:rsidRDefault="00CC2BE2">
                                  <w:pPr>
                                    <w:pStyle w:val="TableParagraph"/>
                                    <w:spacing w:line="225" w:lineRule="exact"/>
                                    <w:ind w:left="119"/>
                                    <w:rPr>
                                      <w:rFonts w:ascii="Arial" w:eastAsia="Arial" w:hAnsi="Arial" w:cs="Arial"/>
                                    </w:rPr>
                                  </w:pPr>
                                  <w:r>
                                    <w:rPr>
                                      <w:rFonts w:ascii="Arial"/>
                                      <w:w w:val="99"/>
                                    </w:rPr>
                                    <w:t>289</w:t>
                                  </w:r>
                                </w:p>
                              </w:tc>
                              <w:tc>
                                <w:tcPr>
                                  <w:tcW w:w="781" w:type="dxa"/>
                                  <w:tcBorders>
                                    <w:top w:val="nil"/>
                                    <w:left w:val="nil"/>
                                    <w:bottom w:val="nil"/>
                                    <w:right w:val="nil"/>
                                  </w:tcBorders>
                                </w:tcPr>
                                <w:p w14:paraId="22A91CBC" w14:textId="77777777" w:rsidR="00CC2BE2" w:rsidRDefault="00CC2BE2">
                                  <w:pPr>
                                    <w:pStyle w:val="TableParagraph"/>
                                    <w:spacing w:line="225" w:lineRule="exact"/>
                                    <w:ind w:left="289"/>
                                    <w:rPr>
                                      <w:rFonts w:ascii="Arial" w:eastAsia="Arial" w:hAnsi="Arial" w:cs="Arial"/>
                                    </w:rPr>
                                  </w:pPr>
                                  <w:r>
                                    <w:rPr>
                                      <w:rFonts w:ascii="Arial"/>
                                      <w:w w:val="99"/>
                                    </w:rPr>
                                    <w:t>41%</w:t>
                                  </w:r>
                                </w:p>
                              </w:tc>
                            </w:tr>
                            <w:tr w:rsidR="00CC2BE2" w14:paraId="2C8347D7" w14:textId="77777777">
                              <w:trPr>
                                <w:trHeight w:hRule="exact" w:val="285"/>
                              </w:trPr>
                              <w:tc>
                                <w:tcPr>
                                  <w:tcW w:w="8094" w:type="dxa"/>
                                  <w:tcBorders>
                                    <w:top w:val="nil"/>
                                    <w:left w:val="nil"/>
                                    <w:bottom w:val="nil"/>
                                    <w:right w:val="nil"/>
                                  </w:tcBorders>
                                </w:tcPr>
                                <w:p w14:paraId="04057DC1" w14:textId="1BAF5EFD" w:rsidR="00CC2BE2" w:rsidRDefault="00CC2BE2">
                                  <w:pPr>
                                    <w:pStyle w:val="TableParagraph"/>
                                    <w:spacing w:before="16"/>
                                    <w:ind w:left="55"/>
                                    <w:rPr>
                                      <w:rFonts w:ascii="Arial" w:eastAsia="Arial" w:hAnsi="Arial" w:cs="Arial"/>
                                    </w:rPr>
                                  </w:pPr>
                                  <w:r>
                                    <w:rPr>
                                      <w:rFonts w:ascii="Arial"/>
                                      <w:spacing w:val="-6"/>
                                      <w:w w:val="99"/>
                                    </w:rPr>
                                    <w:t>v</w:t>
                                  </w:r>
                                  <w:r>
                                    <w:rPr>
                                      <w:rFonts w:ascii="Arial"/>
                                      <w:w w:val="99"/>
                                    </w:rPr>
                                    <w:t>entilated</w:t>
                                  </w:r>
                                  <w:r>
                                    <w:rPr>
                                      <w:rFonts w:ascii="Arial"/>
                                      <w:spacing w:val="15"/>
                                    </w:rPr>
                                    <w:t xml:space="preserve"> </w:t>
                                  </w:r>
                                  <w:r>
                                    <w:rPr>
                                      <w:rFonts w:ascii="Arial"/>
                                      <w:w w:val="99"/>
                                    </w:rPr>
                                    <w:t>at</w:t>
                                  </w:r>
                                  <w:r>
                                    <w:rPr>
                                      <w:rFonts w:ascii="Arial"/>
                                      <w:spacing w:val="16"/>
                                    </w:rPr>
                                    <w:t xml:space="preserve"> </w:t>
                                  </w:r>
                                  <w:r>
                                    <w:rPr>
                                      <w:rFonts w:ascii="Arial"/>
                                      <w:w w:val="99"/>
                                    </w:rPr>
                                    <w:t>home</w:t>
                                  </w:r>
                                  <w:r>
                                    <w:rPr>
                                      <w:rFonts w:ascii="Arial"/>
                                      <w:spacing w:val="15"/>
                                    </w:rPr>
                                    <w:t xml:space="preserve"> </w:t>
                                  </w:r>
                                  <w:r>
                                    <w:rPr>
                                      <w:rFonts w:ascii="Arial"/>
                                      <w:w w:val="99"/>
                                    </w:rPr>
                                    <w:t>or</w:t>
                                  </w:r>
                                  <w:r>
                                    <w:rPr>
                                      <w:rFonts w:ascii="Arial"/>
                                      <w:spacing w:val="16"/>
                                    </w:rPr>
                                    <w:t xml:space="preserve"> </w:t>
                                  </w:r>
                                  <w:r>
                                    <w:rPr>
                                      <w:rFonts w:ascii="Arial"/>
                                      <w:w w:val="99"/>
                                    </w:rPr>
                                    <w:t>who</w:t>
                                  </w:r>
                                  <w:r>
                                    <w:rPr>
                                      <w:rFonts w:ascii="Arial"/>
                                      <w:spacing w:val="15"/>
                                    </w:rPr>
                                    <w:t xml:space="preserve"> </w:t>
                                  </w:r>
                                  <w:r>
                                    <w:rPr>
                                      <w:rFonts w:ascii="Arial"/>
                                      <w:w w:val="99"/>
                                    </w:rPr>
                                    <w:t>h</w:t>
                                  </w:r>
                                  <w:r>
                                    <w:rPr>
                                      <w:rFonts w:ascii="Arial"/>
                                      <w:spacing w:val="-5"/>
                                      <w:w w:val="99"/>
                                    </w:rPr>
                                    <w:t>a</w:t>
                                  </w:r>
                                  <w:r>
                                    <w:rPr>
                                      <w:rFonts w:ascii="Arial"/>
                                      <w:spacing w:val="-6"/>
                                      <w:w w:val="99"/>
                                    </w:rPr>
                                    <w:t>v</w:t>
                                  </w:r>
                                  <w:r>
                                    <w:rPr>
                                      <w:rFonts w:ascii="Arial"/>
                                      <w:w w:val="99"/>
                                    </w:rPr>
                                    <w:t>e</w:t>
                                  </w:r>
                                  <w:r>
                                    <w:rPr>
                                      <w:rFonts w:ascii="Arial"/>
                                      <w:spacing w:val="16"/>
                                    </w:rPr>
                                    <w:t xml:space="preserve"> </w:t>
                                  </w:r>
                                  <w:r>
                                    <w:rPr>
                                      <w:rFonts w:ascii="Arial"/>
                                      <w:w w:val="99"/>
                                    </w:rPr>
                                    <w:t>Do</w:t>
                                  </w:r>
                                  <w:r>
                                    <w:rPr>
                                      <w:rFonts w:ascii="Arial"/>
                                      <w:spacing w:val="15"/>
                                    </w:rPr>
                                    <w:t xml:space="preserve"> </w:t>
                                  </w:r>
                                  <w:ins w:id="227" w:author="Charles Hall" w:date="2015-03-08T14:16:00Z">
                                    <w:r w:rsidR="00846403">
                                      <w:rPr>
                                        <w:rFonts w:ascii="Arial"/>
                                        <w:w w:val="99"/>
                                      </w:rPr>
                                      <w:t>N</w:t>
                                    </w:r>
                                  </w:ins>
                                  <w:del w:id="228" w:author="Charles Hall" w:date="2015-03-08T14:16:00Z">
                                    <w:r w:rsidDel="00846403">
                                      <w:rPr>
                                        <w:rFonts w:ascii="Arial"/>
                                        <w:w w:val="99"/>
                                      </w:rPr>
                                      <w:delText>n</w:delText>
                                    </w:r>
                                  </w:del>
                                  <w:r>
                                    <w:rPr>
                                      <w:rFonts w:ascii="Arial"/>
                                      <w:w w:val="99"/>
                                    </w:rPr>
                                    <w:t>ot</w:t>
                                  </w:r>
                                  <w:r>
                                    <w:rPr>
                                      <w:rFonts w:ascii="Arial"/>
                                      <w:spacing w:val="16"/>
                                    </w:rPr>
                                    <w:t xml:space="preserve"> </w:t>
                                  </w:r>
                                  <w:del w:id="229" w:author="Charles Hall" w:date="2015-03-08T14:16:00Z">
                                    <w:r w:rsidDel="00846403">
                                      <w:rPr>
                                        <w:rFonts w:ascii="Arial"/>
                                        <w:w w:val="99"/>
                                      </w:rPr>
                                      <w:delText>r</w:delText>
                                    </w:r>
                                  </w:del>
                                  <w:ins w:id="230" w:author="Charles Hall" w:date="2015-03-08T14:16:00Z">
                                    <w:r w:rsidR="00846403">
                                      <w:rPr>
                                        <w:rFonts w:ascii="Arial"/>
                                        <w:w w:val="99"/>
                                      </w:rPr>
                                      <w:t>R</w:t>
                                    </w:r>
                                  </w:ins>
                                  <w:r>
                                    <w:rPr>
                                      <w:rFonts w:ascii="Arial"/>
                                      <w:w w:val="99"/>
                                    </w:rPr>
                                    <w:t>esuscitate</w:t>
                                  </w:r>
                                  <w:r>
                                    <w:rPr>
                                      <w:rFonts w:ascii="Arial"/>
                                      <w:spacing w:val="15"/>
                                    </w:rPr>
                                    <w:t xml:space="preserve"> </w:t>
                                  </w:r>
                                  <w:r>
                                    <w:rPr>
                                      <w:rFonts w:ascii="Arial"/>
                                      <w:w w:val="99"/>
                                    </w:rPr>
                                    <w:t>orders</w:t>
                                  </w:r>
                                  <w:r>
                                    <w:rPr>
                                      <w:rFonts w:ascii="Arial"/>
                                      <w:spacing w:val="16"/>
                                    </w:rPr>
                                    <w:t xml:space="preserve"> </w:t>
                                  </w:r>
                                  <w:r>
                                    <w:rPr>
                                      <w:rFonts w:ascii="Arial"/>
                                      <w:w w:val="99"/>
                                    </w:rPr>
                                    <w:t>at</w:t>
                                  </w:r>
                                  <w:r>
                                    <w:rPr>
                                      <w:rFonts w:ascii="Arial"/>
                                      <w:spacing w:val="15"/>
                                    </w:rPr>
                                    <w:t xml:space="preserve"> </w:t>
                                  </w:r>
                                  <w:r>
                                    <w:rPr>
                                      <w:rFonts w:ascii="Arial"/>
                                      <w:w w:val="99"/>
                                    </w:rPr>
                                    <w:t>the</w:t>
                                  </w:r>
                                  <w:r>
                                    <w:rPr>
                                      <w:rFonts w:ascii="Arial"/>
                                      <w:spacing w:val="15"/>
                                    </w:rPr>
                                    <w:t xml:space="preserve"> </w:t>
                                  </w:r>
                                  <w:r>
                                    <w:rPr>
                                      <w:rFonts w:ascii="Arial"/>
                                      <w:w w:val="99"/>
                                    </w:rPr>
                                    <w:t>time</w:t>
                                  </w:r>
                                  <w:r>
                                    <w:rPr>
                                      <w:rFonts w:ascii="Arial"/>
                                      <w:spacing w:val="16"/>
                                    </w:rPr>
                                    <w:t xml:space="preserve"> </w:t>
                                  </w:r>
                                  <w:r>
                                    <w:rPr>
                                      <w:rFonts w:ascii="Arial"/>
                                      <w:w w:val="99"/>
                                    </w:rPr>
                                    <w:t>of</w:t>
                                  </w:r>
                                  <w:r>
                                    <w:rPr>
                                      <w:rFonts w:ascii="Arial"/>
                                      <w:spacing w:val="15"/>
                                    </w:rPr>
                                    <w:t xml:space="preserve"> </w:t>
                                  </w:r>
                                  <w:r>
                                    <w:rPr>
                                      <w:rFonts w:ascii="Arial"/>
                                      <w:w w:val="99"/>
                                    </w:rPr>
                                    <w:t>hospital</w:t>
                                  </w:r>
                                </w:p>
                              </w:tc>
                              <w:tc>
                                <w:tcPr>
                                  <w:tcW w:w="1298" w:type="dxa"/>
                                  <w:tcBorders>
                                    <w:top w:val="nil"/>
                                    <w:left w:val="nil"/>
                                    <w:bottom w:val="nil"/>
                                    <w:right w:val="nil"/>
                                  </w:tcBorders>
                                </w:tcPr>
                                <w:p w14:paraId="61B60032" w14:textId="77777777" w:rsidR="00CC2BE2" w:rsidRDefault="00CC2BE2">
                                  <w:pPr>
                                    <w:pStyle w:val="TableParagraph"/>
                                    <w:spacing w:line="226" w:lineRule="exact"/>
                                    <w:ind w:left="159"/>
                                    <w:rPr>
                                      <w:rFonts w:ascii="Arial" w:eastAsia="Arial" w:hAnsi="Arial" w:cs="Arial"/>
                                    </w:rPr>
                                  </w:pPr>
                                  <w:r>
                                    <w:rPr>
                                      <w:rFonts w:ascii="Arial"/>
                                      <w:w w:val="99"/>
                                    </w:rPr>
                                    <w:t>Seattle</w:t>
                                  </w:r>
                                </w:p>
                              </w:tc>
                              <w:tc>
                                <w:tcPr>
                                  <w:tcW w:w="773" w:type="dxa"/>
                                  <w:tcBorders>
                                    <w:top w:val="nil"/>
                                    <w:left w:val="nil"/>
                                    <w:bottom w:val="nil"/>
                                    <w:right w:val="nil"/>
                                  </w:tcBorders>
                                </w:tcPr>
                                <w:p w14:paraId="1E326904" w14:textId="77777777" w:rsidR="00CC2BE2" w:rsidRDefault="00CC2BE2">
                                  <w:pPr>
                                    <w:pStyle w:val="TableParagraph"/>
                                    <w:spacing w:line="226" w:lineRule="exact"/>
                                    <w:ind w:left="119"/>
                                    <w:rPr>
                                      <w:rFonts w:ascii="Arial" w:eastAsia="Arial" w:hAnsi="Arial" w:cs="Arial"/>
                                    </w:rPr>
                                  </w:pPr>
                                  <w:r>
                                    <w:rPr>
                                      <w:rFonts w:ascii="Arial"/>
                                      <w:w w:val="99"/>
                                    </w:rPr>
                                    <w:t>262</w:t>
                                  </w:r>
                                </w:p>
                              </w:tc>
                              <w:tc>
                                <w:tcPr>
                                  <w:tcW w:w="781" w:type="dxa"/>
                                  <w:tcBorders>
                                    <w:top w:val="nil"/>
                                    <w:left w:val="nil"/>
                                    <w:bottom w:val="nil"/>
                                    <w:right w:val="nil"/>
                                  </w:tcBorders>
                                </w:tcPr>
                                <w:p w14:paraId="0EF372AE" w14:textId="77777777" w:rsidR="00CC2BE2" w:rsidRDefault="00CC2BE2">
                                  <w:pPr>
                                    <w:pStyle w:val="TableParagraph"/>
                                    <w:spacing w:line="226" w:lineRule="exact"/>
                                    <w:ind w:left="289"/>
                                    <w:rPr>
                                      <w:rFonts w:ascii="Arial" w:eastAsia="Arial" w:hAnsi="Arial" w:cs="Arial"/>
                                    </w:rPr>
                                  </w:pPr>
                                  <w:r>
                                    <w:rPr>
                                      <w:rFonts w:ascii="Arial"/>
                                      <w:w w:val="99"/>
                                    </w:rPr>
                                    <w:t>32%</w:t>
                                  </w:r>
                                </w:p>
                              </w:tc>
                            </w:tr>
                            <w:tr w:rsidR="00CC2BE2" w14:paraId="15A0210A" w14:textId="77777777">
                              <w:trPr>
                                <w:trHeight w:hRule="exact" w:val="285"/>
                              </w:trPr>
                              <w:tc>
                                <w:tcPr>
                                  <w:tcW w:w="8094" w:type="dxa"/>
                                  <w:tcBorders>
                                    <w:top w:val="nil"/>
                                    <w:left w:val="nil"/>
                                    <w:bottom w:val="nil"/>
                                    <w:right w:val="nil"/>
                                  </w:tcBorders>
                                </w:tcPr>
                                <w:p w14:paraId="4367D9A6" w14:textId="77777777" w:rsidR="00CC2BE2" w:rsidRDefault="00CC2BE2">
                                  <w:pPr>
                                    <w:pStyle w:val="TableParagraph"/>
                                    <w:spacing w:before="16"/>
                                    <w:ind w:left="55"/>
                                    <w:rPr>
                                      <w:rFonts w:ascii="Arial" w:eastAsia="Arial" w:hAnsi="Arial" w:cs="Arial"/>
                                    </w:rPr>
                                  </w:pPr>
                                  <w:proofErr w:type="gramStart"/>
                                  <w:r>
                                    <w:rPr>
                                      <w:rFonts w:ascii="Arial"/>
                                      <w:w w:val="99"/>
                                    </w:rPr>
                                    <w:t>admission</w:t>
                                  </w:r>
                                  <w:proofErr w:type="gramEnd"/>
                                  <w:r>
                                    <w:rPr>
                                      <w:rFonts w:ascii="Arial"/>
                                      <w:spacing w:val="1"/>
                                    </w:rPr>
                                    <w:t xml:space="preserve"> </w:t>
                                  </w:r>
                                  <w:r>
                                    <w:rPr>
                                      <w:rFonts w:ascii="Arial"/>
                                      <w:w w:val="99"/>
                                    </w:rPr>
                                    <w:t>(</w:t>
                                  </w:r>
                                  <w:r>
                                    <w:rPr>
                                      <w:rFonts w:ascii="Arial"/>
                                      <w:spacing w:val="-27"/>
                                      <w:w w:val="99"/>
                                    </w:rPr>
                                    <w:t>T</w:t>
                                  </w:r>
                                  <w:r>
                                    <w:rPr>
                                      <w:rFonts w:ascii="Arial"/>
                                      <w:w w:val="99"/>
                                    </w:rPr>
                                    <w:t>a</w:t>
                                  </w:r>
                                  <w:r>
                                    <w:rPr>
                                      <w:rFonts w:ascii="Arial"/>
                                      <w:spacing w:val="-5"/>
                                      <w:w w:val="99"/>
                                    </w:rPr>
                                    <w:t>b</w:t>
                                  </w:r>
                                  <w:r>
                                    <w:rPr>
                                      <w:rFonts w:ascii="Arial"/>
                                      <w:w w:val="99"/>
                                    </w:rPr>
                                    <w:t>le</w:t>
                                  </w:r>
                                  <w:r>
                                    <w:rPr>
                                      <w:rFonts w:ascii="Arial"/>
                                      <w:spacing w:val="1"/>
                                    </w:rPr>
                                    <w:t xml:space="preserve"> </w:t>
                                  </w:r>
                                  <w:r>
                                    <w:rPr>
                                      <w:rFonts w:ascii="Arial"/>
                                      <w:w w:val="99"/>
                                    </w:rPr>
                                    <w:t>1:</w:t>
                                  </w:r>
                                  <w:r>
                                    <w:rPr>
                                      <w:rFonts w:ascii="Arial"/>
                                      <w:spacing w:val="17"/>
                                    </w:rPr>
                                    <w:t xml:space="preserve"> </w:t>
                                  </w:r>
                                  <w:r>
                                    <w:rPr>
                                      <w:rFonts w:ascii="Arial"/>
                                      <w:w w:val="99"/>
                                    </w:rPr>
                                    <w:t>Inpatient</w:t>
                                  </w:r>
                                  <w:r>
                                    <w:rPr>
                                      <w:rFonts w:ascii="Arial"/>
                                      <w:spacing w:val="1"/>
                                    </w:rPr>
                                    <w:t xml:space="preserve"> </w:t>
                                  </w:r>
                                  <w:r>
                                    <w:rPr>
                                      <w:rFonts w:ascii="Arial"/>
                                      <w:w w:val="99"/>
                                    </w:rPr>
                                    <w:t>populati</w:t>
                                  </w:r>
                                  <w:r>
                                    <w:rPr>
                                      <w:rFonts w:ascii="Arial"/>
                                      <w:spacing w:val="-1"/>
                                      <w:w w:val="99"/>
                                    </w:rPr>
                                    <w:t>o</w:t>
                                  </w:r>
                                  <w:r>
                                    <w:rPr>
                                      <w:rFonts w:ascii="Arial"/>
                                      <w:w w:val="99"/>
                                    </w:rPr>
                                    <w:t>n</w:t>
                                  </w:r>
                                  <w:r>
                                    <w:rPr>
                                      <w:rFonts w:ascii="Arial"/>
                                      <w:spacing w:val="1"/>
                                    </w:rPr>
                                    <w:t xml:space="preserve"> </w:t>
                                  </w:r>
                                  <w:r>
                                    <w:rPr>
                                      <w:rFonts w:ascii="Arial"/>
                                      <w:w w:val="99"/>
                                    </w:rPr>
                                    <w:t>at</w:t>
                                  </w:r>
                                  <w:r>
                                    <w:rPr>
                                      <w:rFonts w:ascii="Arial"/>
                                      <w:spacing w:val="1"/>
                                    </w:rPr>
                                    <w:t xml:space="preserve"> </w:t>
                                  </w:r>
                                  <w:r>
                                    <w:rPr>
                                      <w:rFonts w:ascii="Arial"/>
                                      <w:w w:val="99"/>
                                    </w:rPr>
                                    <w:t>Montefiore</w:t>
                                  </w:r>
                                  <w:r>
                                    <w:rPr>
                                      <w:rFonts w:ascii="Arial"/>
                                      <w:spacing w:val="1"/>
                                    </w:rPr>
                                    <w:t xml:space="preserve"> </w:t>
                                  </w:r>
                                  <w:r>
                                    <w:rPr>
                                      <w:rFonts w:ascii="Arial"/>
                                      <w:w w:val="99"/>
                                    </w:rPr>
                                    <w:t>Medical</w:t>
                                  </w:r>
                                  <w:r>
                                    <w:rPr>
                                      <w:rFonts w:ascii="Arial"/>
                                      <w:spacing w:val="1"/>
                                    </w:rPr>
                                    <w:t xml:space="preserve"> </w:t>
                                  </w:r>
                                  <w:r>
                                    <w:rPr>
                                      <w:rFonts w:ascii="Arial"/>
                                      <w:w w:val="99"/>
                                    </w:rPr>
                                    <w:t>Cente</w:t>
                                  </w:r>
                                  <w:r>
                                    <w:rPr>
                                      <w:rFonts w:ascii="Arial"/>
                                      <w:spacing w:val="-11"/>
                                      <w:w w:val="99"/>
                                    </w:rPr>
                                    <w:t>r</w:t>
                                  </w:r>
                                  <w:r>
                                    <w:rPr>
                                      <w:rFonts w:ascii="Arial"/>
                                      <w:w w:val="99"/>
                                    </w:rPr>
                                    <w:t>.)</w:t>
                                  </w:r>
                                  <w:r>
                                    <w:rPr>
                                      <w:rFonts w:ascii="Arial"/>
                                      <w:spacing w:val="19"/>
                                    </w:rPr>
                                    <w:t xml:space="preserve"> </w:t>
                                  </w:r>
                                  <w:r>
                                    <w:rPr>
                                      <w:rFonts w:ascii="Arial"/>
                                      <w:w w:val="99"/>
                                    </w:rPr>
                                    <w:t>As</w:t>
                                  </w:r>
                                  <w:r>
                                    <w:rPr>
                                      <w:rFonts w:ascii="Arial"/>
                                      <w:spacing w:val="1"/>
                                    </w:rPr>
                                    <w:t xml:space="preserve"> </w:t>
                                  </w:r>
                                  <w:r>
                                    <w:rPr>
                                      <w:rFonts w:ascii="Arial"/>
                                      <w:w w:val="99"/>
                                    </w:rPr>
                                    <w:t>pa</w:t>
                                  </w:r>
                                  <w:r>
                                    <w:rPr>
                                      <w:rFonts w:ascii="Arial"/>
                                      <w:spacing w:val="8"/>
                                      <w:w w:val="99"/>
                                    </w:rPr>
                                    <w:t>r</w:t>
                                  </w:r>
                                  <w:r>
                                    <w:rPr>
                                      <w:rFonts w:ascii="Arial"/>
                                      <w:w w:val="99"/>
                                    </w:rPr>
                                    <w:t>t</w:t>
                                  </w:r>
                                  <w:r>
                                    <w:rPr>
                                      <w:rFonts w:ascii="Arial"/>
                                      <w:spacing w:val="1"/>
                                    </w:rPr>
                                    <w:t xml:space="preserve"> </w:t>
                                  </w:r>
                                  <w:r>
                                    <w:rPr>
                                      <w:rFonts w:ascii="Arial"/>
                                      <w:w w:val="99"/>
                                    </w:rPr>
                                    <w:t>of</w:t>
                                  </w:r>
                                </w:p>
                              </w:tc>
                              <w:tc>
                                <w:tcPr>
                                  <w:tcW w:w="1298" w:type="dxa"/>
                                  <w:tcBorders>
                                    <w:top w:val="nil"/>
                                    <w:left w:val="nil"/>
                                    <w:bottom w:val="nil"/>
                                    <w:right w:val="nil"/>
                                  </w:tcBorders>
                                </w:tcPr>
                                <w:p w14:paraId="02158748" w14:textId="77777777" w:rsidR="00CC2BE2" w:rsidRDefault="00CC2BE2">
                                  <w:pPr>
                                    <w:pStyle w:val="TableParagraph"/>
                                    <w:spacing w:line="226" w:lineRule="exact"/>
                                    <w:ind w:left="159"/>
                                    <w:rPr>
                                      <w:rFonts w:ascii="Arial" w:eastAsia="Arial" w:hAnsi="Arial" w:cs="Arial"/>
                                    </w:rPr>
                                  </w:pPr>
                                  <w:r>
                                    <w:rPr>
                                      <w:rFonts w:ascii="Arial"/>
                                      <w:w w:val="99"/>
                                    </w:rPr>
                                    <w:t>Gal</w:t>
                                  </w:r>
                                  <w:r>
                                    <w:rPr>
                                      <w:rFonts w:ascii="Arial"/>
                                      <w:spacing w:val="-6"/>
                                      <w:w w:val="99"/>
                                    </w:rPr>
                                    <w:t>v</w:t>
                                  </w:r>
                                  <w:r>
                                    <w:rPr>
                                      <w:rFonts w:ascii="Arial"/>
                                      <w:w w:val="99"/>
                                    </w:rPr>
                                    <w:t>eston</w:t>
                                  </w:r>
                                </w:p>
                              </w:tc>
                              <w:tc>
                                <w:tcPr>
                                  <w:tcW w:w="773" w:type="dxa"/>
                                  <w:tcBorders>
                                    <w:top w:val="nil"/>
                                    <w:left w:val="nil"/>
                                    <w:bottom w:val="nil"/>
                                    <w:right w:val="nil"/>
                                  </w:tcBorders>
                                </w:tcPr>
                                <w:p w14:paraId="0EF37DB2" w14:textId="77777777" w:rsidR="00CC2BE2" w:rsidRDefault="00CC2BE2">
                                  <w:pPr>
                                    <w:pStyle w:val="TableParagraph"/>
                                    <w:spacing w:line="226" w:lineRule="exact"/>
                                    <w:ind w:left="119"/>
                                    <w:rPr>
                                      <w:rFonts w:ascii="Arial" w:eastAsia="Arial" w:hAnsi="Arial" w:cs="Arial"/>
                                    </w:rPr>
                                  </w:pPr>
                                  <w:r>
                                    <w:rPr>
                                      <w:rFonts w:ascii="Arial"/>
                                      <w:w w:val="99"/>
                                    </w:rPr>
                                    <w:t>261</w:t>
                                  </w:r>
                                </w:p>
                              </w:tc>
                              <w:tc>
                                <w:tcPr>
                                  <w:tcW w:w="781" w:type="dxa"/>
                                  <w:tcBorders>
                                    <w:top w:val="nil"/>
                                    <w:left w:val="nil"/>
                                    <w:bottom w:val="nil"/>
                                    <w:right w:val="nil"/>
                                  </w:tcBorders>
                                </w:tcPr>
                                <w:p w14:paraId="2E29D369" w14:textId="77777777" w:rsidR="00CC2BE2" w:rsidRDefault="00CC2BE2">
                                  <w:pPr>
                                    <w:pStyle w:val="TableParagraph"/>
                                    <w:spacing w:line="226" w:lineRule="exact"/>
                                    <w:ind w:left="289"/>
                                    <w:rPr>
                                      <w:rFonts w:ascii="Arial" w:eastAsia="Arial" w:hAnsi="Arial" w:cs="Arial"/>
                                    </w:rPr>
                                  </w:pPr>
                                  <w:r>
                                    <w:rPr>
                                      <w:rFonts w:ascii="Arial"/>
                                      <w:w w:val="99"/>
                                    </w:rPr>
                                    <w:t>15%</w:t>
                                  </w:r>
                                </w:p>
                              </w:tc>
                            </w:tr>
                            <w:tr w:rsidR="00CC2BE2" w14:paraId="01C5FE34" w14:textId="77777777">
                              <w:trPr>
                                <w:trHeight w:hRule="exact" w:val="285"/>
                              </w:trPr>
                              <w:tc>
                                <w:tcPr>
                                  <w:tcW w:w="8094" w:type="dxa"/>
                                  <w:tcBorders>
                                    <w:top w:val="nil"/>
                                    <w:left w:val="nil"/>
                                    <w:bottom w:val="nil"/>
                                    <w:right w:val="nil"/>
                                  </w:tcBorders>
                                </w:tcPr>
                                <w:p w14:paraId="3B203175" w14:textId="77777777" w:rsidR="00CC2BE2" w:rsidRDefault="00CC2BE2">
                                  <w:pPr>
                                    <w:pStyle w:val="TableParagraph"/>
                                    <w:spacing w:before="16"/>
                                    <w:ind w:left="55"/>
                                    <w:rPr>
                                      <w:rFonts w:ascii="Arial" w:eastAsia="Arial" w:hAnsi="Arial" w:cs="Arial"/>
                                    </w:rPr>
                                  </w:pPr>
                                  <w:r>
                                    <w:rPr>
                                      <w:rFonts w:ascii="Arial"/>
                                      <w:w w:val="99"/>
                                    </w:rPr>
                                    <w:t>APP</w:t>
                                  </w:r>
                                  <w:r>
                                    <w:rPr>
                                      <w:rFonts w:ascii="Arial"/>
                                      <w:spacing w:val="-5"/>
                                      <w:w w:val="99"/>
                                    </w:rPr>
                                    <w:t>R</w:t>
                                  </w:r>
                                  <w:r>
                                    <w:rPr>
                                      <w:rFonts w:ascii="Arial"/>
                                      <w:spacing w:val="-11"/>
                                      <w:w w:val="99"/>
                                    </w:rPr>
                                    <w:t>O</w:t>
                                  </w:r>
                                  <w:r>
                                    <w:rPr>
                                      <w:rFonts w:ascii="Arial"/>
                                      <w:w w:val="99"/>
                                    </w:rPr>
                                    <w:t>VE,</w:t>
                                  </w:r>
                                  <w:r>
                                    <w:rPr>
                                      <w:rFonts w:ascii="Arial"/>
                                    </w:rPr>
                                    <w:t xml:space="preserve"> </w:t>
                                  </w:r>
                                  <w:r>
                                    <w:rPr>
                                      <w:rFonts w:ascii="Arial"/>
                                      <w:w w:val="99"/>
                                    </w:rPr>
                                    <w:t>the</w:t>
                                  </w:r>
                                  <w:r>
                                    <w:rPr>
                                      <w:rFonts w:ascii="Arial"/>
                                    </w:rPr>
                                    <w:t xml:space="preserve"> </w:t>
                                  </w:r>
                                  <w:r>
                                    <w:rPr>
                                      <w:rFonts w:ascii="Arial"/>
                                      <w:w w:val="99"/>
                                    </w:rPr>
                                    <w:t>p</w:t>
                                  </w:r>
                                  <w:r>
                                    <w:rPr>
                                      <w:rFonts w:ascii="Arial"/>
                                      <w:spacing w:val="-3"/>
                                      <w:w w:val="99"/>
                                    </w:rPr>
                                    <w:t>r</w:t>
                                  </w:r>
                                  <w:r>
                                    <w:rPr>
                                      <w:rFonts w:ascii="Arial"/>
                                      <w:w w:val="99"/>
                                    </w:rPr>
                                    <w:t>agmatic</w:t>
                                  </w:r>
                                  <w:r>
                                    <w:rPr>
                                      <w:rFonts w:ascii="Arial"/>
                                    </w:rPr>
                                    <w:t xml:space="preserve"> </w:t>
                                  </w:r>
                                  <w:r>
                                    <w:rPr>
                                      <w:rFonts w:ascii="Arial"/>
                                      <w:w w:val="99"/>
                                    </w:rPr>
                                    <w:t>t</w:t>
                                  </w:r>
                                  <w:r>
                                    <w:rPr>
                                      <w:rFonts w:ascii="Arial"/>
                                      <w:spacing w:val="3"/>
                                      <w:w w:val="99"/>
                                    </w:rPr>
                                    <w:t>r</w:t>
                                  </w:r>
                                  <w:r>
                                    <w:rPr>
                                      <w:rFonts w:ascii="Arial"/>
                                      <w:w w:val="99"/>
                                    </w:rPr>
                                    <w:t>ial</w:t>
                                  </w:r>
                                  <w:r>
                                    <w:rPr>
                                      <w:rFonts w:ascii="Arial"/>
                                    </w:rPr>
                                    <w:t xml:space="preserve"> </w:t>
                                  </w:r>
                                  <w:r>
                                    <w:rPr>
                                      <w:rFonts w:ascii="Arial"/>
                                      <w:spacing w:val="-5"/>
                                      <w:w w:val="99"/>
                                    </w:rPr>
                                    <w:t>b</w:t>
                                  </w:r>
                                  <w:r>
                                    <w:rPr>
                                      <w:rFonts w:ascii="Arial"/>
                                      <w:w w:val="99"/>
                                    </w:rPr>
                                    <w:t>y</w:t>
                                  </w:r>
                                  <w:r>
                                    <w:rPr>
                                      <w:rFonts w:ascii="Arial"/>
                                    </w:rPr>
                                    <w:t xml:space="preserve"> </w:t>
                                  </w:r>
                                  <w:r>
                                    <w:rPr>
                                      <w:rFonts w:ascii="Arial"/>
                                      <w:w w:val="99"/>
                                    </w:rPr>
                                    <w:t>D</w:t>
                                  </w:r>
                                  <w:r>
                                    <w:rPr>
                                      <w:rFonts w:ascii="Arial"/>
                                      <w:spacing w:val="-11"/>
                                      <w:w w:val="99"/>
                                    </w:rPr>
                                    <w:t>r</w:t>
                                  </w:r>
                                  <w:r>
                                    <w:rPr>
                                      <w:rFonts w:ascii="Arial"/>
                                      <w:w w:val="99"/>
                                    </w:rPr>
                                    <w:t>.</w:t>
                                  </w:r>
                                  <w:r>
                                    <w:rPr>
                                      <w:rFonts w:ascii="Arial"/>
                                      <w:spacing w:val="16"/>
                                    </w:rPr>
                                    <w:t xml:space="preserve"> </w:t>
                                  </w:r>
                                  <w:r>
                                    <w:rPr>
                                      <w:rFonts w:ascii="Arial"/>
                                      <w:w w:val="99"/>
                                    </w:rPr>
                                    <w:t>Gong</w:t>
                                  </w:r>
                                  <w:r>
                                    <w:rPr>
                                      <w:rFonts w:ascii="Arial"/>
                                    </w:rPr>
                                    <w:t xml:space="preserve"> </w:t>
                                  </w:r>
                                  <w:r>
                                    <w:rPr>
                                      <w:rFonts w:ascii="Arial"/>
                                      <w:w w:val="99"/>
                                    </w:rPr>
                                    <w:t>desc</w:t>
                                  </w:r>
                                  <w:r>
                                    <w:rPr>
                                      <w:rFonts w:ascii="Arial"/>
                                      <w:spacing w:val="3"/>
                                      <w:w w:val="99"/>
                                    </w:rPr>
                                    <w:t>r</w:t>
                                  </w:r>
                                  <w:r>
                                    <w:rPr>
                                      <w:rFonts w:ascii="Arial"/>
                                      <w:w w:val="99"/>
                                    </w:rPr>
                                    <w:t>ibed</w:t>
                                  </w:r>
                                  <w:r>
                                    <w:rPr>
                                      <w:rFonts w:ascii="Arial"/>
                                    </w:rPr>
                                    <w:t xml:space="preserve"> </w:t>
                                  </w:r>
                                  <w:r>
                                    <w:rPr>
                                      <w:rFonts w:ascii="Arial"/>
                                      <w:w w:val="99"/>
                                    </w:rPr>
                                    <w:t>in</w:t>
                                  </w:r>
                                  <w:r>
                                    <w:rPr>
                                      <w:rFonts w:ascii="Arial"/>
                                    </w:rPr>
                                    <w:t xml:space="preserve"> </w:t>
                                  </w:r>
                                  <w:r>
                                    <w:rPr>
                                      <w:rFonts w:ascii="Arial"/>
                                      <w:w w:val="99"/>
                                    </w:rPr>
                                    <w:t>detail</w:t>
                                  </w:r>
                                  <w:r>
                                    <w:rPr>
                                      <w:rFonts w:ascii="Arial"/>
                                    </w:rPr>
                                    <w:t xml:space="preserve"> </w:t>
                                  </w:r>
                                  <w:r>
                                    <w:rPr>
                                      <w:rFonts w:ascii="Arial"/>
                                      <w:w w:val="99"/>
                                    </w:rPr>
                                    <w:t>under</w:t>
                                  </w:r>
                                  <w:r>
                                    <w:rPr>
                                      <w:rFonts w:ascii="Arial"/>
                                    </w:rPr>
                                    <w:t xml:space="preserve"> </w:t>
                                  </w:r>
                                  <w:r>
                                    <w:rPr>
                                      <w:rFonts w:ascii="Arial"/>
                                      <w:w w:val="99"/>
                                    </w:rPr>
                                    <w:t>Significanc</w:t>
                                  </w:r>
                                  <w:r>
                                    <w:rPr>
                                      <w:rFonts w:ascii="Arial"/>
                                      <w:spacing w:val="-4"/>
                                      <w:w w:val="99"/>
                                    </w:rPr>
                                    <w:t>e</w:t>
                                  </w:r>
                                  <w:r>
                                    <w:rPr>
                                      <w:rFonts w:ascii="Arial"/>
                                      <w:w w:val="99"/>
                                    </w:rPr>
                                    <w:t>,</w:t>
                                  </w:r>
                                </w:p>
                              </w:tc>
                              <w:tc>
                                <w:tcPr>
                                  <w:tcW w:w="1298" w:type="dxa"/>
                                  <w:tcBorders>
                                    <w:top w:val="nil"/>
                                    <w:left w:val="nil"/>
                                    <w:bottom w:val="nil"/>
                                    <w:right w:val="nil"/>
                                  </w:tcBorders>
                                </w:tcPr>
                                <w:p w14:paraId="5D163184" w14:textId="77777777" w:rsidR="00CC2BE2" w:rsidRDefault="00CC2BE2">
                                  <w:pPr>
                                    <w:pStyle w:val="TableParagraph"/>
                                    <w:spacing w:line="226" w:lineRule="exact"/>
                                    <w:ind w:left="159"/>
                                    <w:rPr>
                                      <w:rFonts w:ascii="Arial" w:eastAsia="Arial" w:hAnsi="Arial" w:cs="Arial"/>
                                    </w:rPr>
                                  </w:pPr>
                                  <w:r>
                                    <w:rPr>
                                      <w:rFonts w:ascii="Arial"/>
                                      <w:w w:val="99"/>
                                    </w:rPr>
                                    <w:t>St</w:t>
                                  </w:r>
                                  <w:r>
                                    <w:rPr>
                                      <w:rFonts w:ascii="Arial"/>
                                      <w:spacing w:val="-1"/>
                                    </w:rPr>
                                    <w:t xml:space="preserve"> </w:t>
                                  </w:r>
                                  <w:r>
                                    <w:rPr>
                                      <w:rFonts w:ascii="Arial"/>
                                      <w:w w:val="99"/>
                                    </w:rPr>
                                    <w:t>Louis</w:t>
                                  </w:r>
                                </w:p>
                              </w:tc>
                              <w:tc>
                                <w:tcPr>
                                  <w:tcW w:w="773" w:type="dxa"/>
                                  <w:tcBorders>
                                    <w:top w:val="nil"/>
                                    <w:left w:val="nil"/>
                                    <w:bottom w:val="nil"/>
                                    <w:right w:val="nil"/>
                                  </w:tcBorders>
                                </w:tcPr>
                                <w:p w14:paraId="377670E4" w14:textId="77777777" w:rsidR="00CC2BE2" w:rsidRDefault="00CC2BE2">
                                  <w:pPr>
                                    <w:pStyle w:val="TableParagraph"/>
                                    <w:spacing w:line="226" w:lineRule="exact"/>
                                    <w:ind w:left="119"/>
                                    <w:rPr>
                                      <w:rFonts w:ascii="Arial" w:eastAsia="Arial" w:hAnsi="Arial" w:cs="Arial"/>
                                    </w:rPr>
                                  </w:pPr>
                                  <w:r>
                                    <w:rPr>
                                      <w:rFonts w:ascii="Arial"/>
                                      <w:w w:val="99"/>
                                    </w:rPr>
                                    <w:t>269</w:t>
                                  </w:r>
                                </w:p>
                              </w:tc>
                              <w:tc>
                                <w:tcPr>
                                  <w:tcW w:w="781" w:type="dxa"/>
                                  <w:tcBorders>
                                    <w:top w:val="nil"/>
                                    <w:left w:val="nil"/>
                                    <w:bottom w:val="nil"/>
                                    <w:right w:val="nil"/>
                                  </w:tcBorders>
                                </w:tcPr>
                                <w:p w14:paraId="55D5AFCC" w14:textId="77777777" w:rsidR="00CC2BE2" w:rsidRDefault="00CC2BE2">
                                  <w:pPr>
                                    <w:pStyle w:val="TableParagraph"/>
                                    <w:spacing w:line="226" w:lineRule="exact"/>
                                    <w:ind w:left="410"/>
                                    <w:rPr>
                                      <w:rFonts w:ascii="Arial" w:eastAsia="Arial" w:hAnsi="Arial" w:cs="Arial"/>
                                    </w:rPr>
                                  </w:pPr>
                                  <w:r>
                                    <w:rPr>
                                      <w:rFonts w:ascii="Arial"/>
                                      <w:w w:val="99"/>
                                    </w:rPr>
                                    <w:t>7%</w:t>
                                  </w:r>
                                </w:p>
                              </w:tc>
                            </w:tr>
                            <w:tr w:rsidR="00CC2BE2" w14:paraId="4F7FCF57" w14:textId="77777777">
                              <w:trPr>
                                <w:trHeight w:hRule="exact" w:val="285"/>
                              </w:trPr>
                              <w:tc>
                                <w:tcPr>
                                  <w:tcW w:w="8094" w:type="dxa"/>
                                  <w:tcBorders>
                                    <w:top w:val="nil"/>
                                    <w:left w:val="nil"/>
                                    <w:bottom w:val="nil"/>
                                    <w:right w:val="nil"/>
                                  </w:tcBorders>
                                </w:tcPr>
                                <w:p w14:paraId="23B5C33F" w14:textId="77777777" w:rsidR="00CC2BE2" w:rsidRDefault="00CC2BE2">
                                  <w:pPr>
                                    <w:pStyle w:val="TableParagraph"/>
                                    <w:spacing w:before="16"/>
                                    <w:ind w:left="55"/>
                                    <w:rPr>
                                      <w:rFonts w:ascii="Arial" w:eastAsia="Arial" w:hAnsi="Arial" w:cs="Arial"/>
                                    </w:rPr>
                                  </w:pPr>
                                  <w:r>
                                    <w:rPr>
                                      <w:rFonts w:ascii="Arial"/>
                                      <w:w w:val="99"/>
                                    </w:rPr>
                                    <w:t>t</w:t>
                                  </w:r>
                                  <w:r>
                                    <w:rPr>
                                      <w:rFonts w:ascii="Arial"/>
                                      <w:spacing w:val="-3"/>
                                      <w:w w:val="99"/>
                                    </w:rPr>
                                    <w:t>w</w:t>
                                  </w:r>
                                  <w:r>
                                    <w:rPr>
                                      <w:rFonts w:ascii="Arial"/>
                                      <w:w w:val="99"/>
                                    </w:rPr>
                                    <w:t>o</w:t>
                                  </w:r>
                                  <w:r>
                                    <w:rPr>
                                      <w:rFonts w:ascii="Arial"/>
                                      <w:spacing w:val="24"/>
                                    </w:rPr>
                                    <w:t xml:space="preserve"> </w:t>
                                  </w:r>
                                  <w:r>
                                    <w:rPr>
                                      <w:rFonts w:ascii="Arial"/>
                                      <w:w w:val="99"/>
                                    </w:rPr>
                                    <w:t>3-month,</w:t>
                                  </w:r>
                                  <w:r>
                                    <w:rPr>
                                      <w:rFonts w:ascii="Arial"/>
                                    </w:rPr>
                                    <w:t xml:space="preserve"> </w:t>
                                  </w:r>
                                  <w:r>
                                    <w:rPr>
                                      <w:rFonts w:ascii="Arial"/>
                                      <w:spacing w:val="-31"/>
                                    </w:rPr>
                                    <w:t xml:space="preserve"> </w:t>
                                  </w:r>
                                  <w:r>
                                    <w:rPr>
                                      <w:rFonts w:ascii="Arial"/>
                                      <w:w w:val="99"/>
                                    </w:rPr>
                                    <w:t>prospecti</w:t>
                                  </w:r>
                                  <w:r>
                                    <w:rPr>
                                      <w:rFonts w:ascii="Arial"/>
                                      <w:spacing w:val="-6"/>
                                      <w:w w:val="99"/>
                                    </w:rPr>
                                    <w:t>v</w:t>
                                  </w:r>
                                  <w:r>
                                    <w:rPr>
                                      <w:rFonts w:ascii="Arial"/>
                                      <w:spacing w:val="-4"/>
                                      <w:w w:val="99"/>
                                    </w:rPr>
                                    <w:t>e</w:t>
                                  </w:r>
                                  <w:r>
                                    <w:rPr>
                                      <w:rFonts w:ascii="Arial"/>
                                      <w:w w:val="99"/>
                                    </w:rPr>
                                    <w:t>,</w:t>
                                  </w:r>
                                  <w:r>
                                    <w:rPr>
                                      <w:rFonts w:ascii="Arial"/>
                                    </w:rPr>
                                    <w:t xml:space="preserve"> </w:t>
                                  </w:r>
                                  <w:r>
                                    <w:rPr>
                                      <w:rFonts w:ascii="Arial"/>
                                      <w:spacing w:val="-30"/>
                                    </w:rPr>
                                    <w:t xml:space="preserve"> </w:t>
                                  </w:r>
                                  <w:r>
                                    <w:rPr>
                                      <w:rFonts w:ascii="Arial"/>
                                      <w:spacing w:val="-1"/>
                                      <w:w w:val="99"/>
                                    </w:rPr>
                                    <w:t>o</w:t>
                                  </w:r>
                                  <w:r>
                                    <w:rPr>
                                      <w:rFonts w:ascii="Arial"/>
                                      <w:w w:val="99"/>
                                    </w:rPr>
                                    <w:t>bse</w:t>
                                  </w:r>
                                  <w:r>
                                    <w:rPr>
                                      <w:rFonts w:ascii="Arial"/>
                                      <w:spacing w:val="6"/>
                                      <w:w w:val="99"/>
                                    </w:rPr>
                                    <w:t>r</w:t>
                                  </w:r>
                                  <w:r>
                                    <w:rPr>
                                      <w:rFonts w:ascii="Arial"/>
                                      <w:spacing w:val="-6"/>
                                      <w:w w:val="99"/>
                                    </w:rPr>
                                    <w:t>v</w:t>
                                  </w:r>
                                  <w:r>
                                    <w:rPr>
                                      <w:rFonts w:ascii="Arial"/>
                                      <w:w w:val="99"/>
                                    </w:rPr>
                                    <w:t>ational</w:t>
                                  </w:r>
                                  <w:r>
                                    <w:rPr>
                                      <w:rFonts w:ascii="Arial"/>
                                      <w:spacing w:val="25"/>
                                    </w:rPr>
                                    <w:t xml:space="preserve"> </w:t>
                                  </w:r>
                                  <w:r>
                                    <w:rPr>
                                      <w:rFonts w:ascii="Arial"/>
                                      <w:w w:val="99"/>
                                    </w:rPr>
                                    <w:t>coho</w:t>
                                  </w:r>
                                  <w:r>
                                    <w:rPr>
                                      <w:rFonts w:ascii="Arial"/>
                                      <w:spacing w:val="8"/>
                                      <w:w w:val="99"/>
                                    </w:rPr>
                                    <w:t>r</w:t>
                                  </w:r>
                                  <w:r>
                                    <w:rPr>
                                      <w:rFonts w:ascii="Arial"/>
                                      <w:w w:val="99"/>
                                    </w:rPr>
                                    <w:t>t</w:t>
                                  </w:r>
                                  <w:r>
                                    <w:rPr>
                                      <w:rFonts w:ascii="Arial"/>
                                      <w:spacing w:val="24"/>
                                    </w:rPr>
                                    <w:t xml:space="preserve"> </w:t>
                                  </w:r>
                                  <w:r>
                                    <w:rPr>
                                      <w:rFonts w:ascii="Arial"/>
                                      <w:w w:val="99"/>
                                    </w:rPr>
                                    <w:t>studies</w:t>
                                  </w:r>
                                  <w:r>
                                    <w:rPr>
                                      <w:rFonts w:ascii="Arial"/>
                                      <w:spacing w:val="24"/>
                                    </w:rPr>
                                    <w:t xml:space="preserve"> </w:t>
                                  </w:r>
                                  <w:r>
                                    <w:rPr>
                                      <w:rFonts w:ascii="Arial"/>
                                      <w:w w:val="99"/>
                                    </w:rPr>
                                    <w:t>are</w:t>
                                  </w:r>
                                  <w:r>
                                    <w:rPr>
                                      <w:rFonts w:ascii="Arial"/>
                                      <w:spacing w:val="24"/>
                                    </w:rPr>
                                    <w:t xml:space="preserve"> </w:t>
                                  </w:r>
                                  <w:r>
                                    <w:rPr>
                                      <w:rFonts w:ascii="Arial"/>
                                      <w:w w:val="99"/>
                                    </w:rPr>
                                    <w:t>under</w:t>
                                  </w:r>
                                  <w:r>
                                    <w:rPr>
                                      <w:rFonts w:ascii="Arial"/>
                                      <w:spacing w:val="-4"/>
                                      <w:w w:val="99"/>
                                    </w:rPr>
                                    <w:t>w</w:t>
                                  </w:r>
                                  <w:r>
                                    <w:rPr>
                                      <w:rFonts w:ascii="Arial"/>
                                      <w:spacing w:val="-7"/>
                                      <w:w w:val="99"/>
                                    </w:rPr>
                                    <w:t>a</w:t>
                                  </w:r>
                                  <w:r>
                                    <w:rPr>
                                      <w:rFonts w:ascii="Arial"/>
                                      <w:w w:val="99"/>
                                    </w:rPr>
                                    <w:t>y</w:t>
                                  </w:r>
                                  <w:r>
                                    <w:rPr>
                                      <w:rFonts w:ascii="Arial"/>
                                      <w:spacing w:val="24"/>
                                    </w:rPr>
                                    <w:t xml:space="preserve"> </w:t>
                                  </w:r>
                                  <w:r>
                                    <w:rPr>
                                      <w:rFonts w:ascii="Arial"/>
                                      <w:w w:val="99"/>
                                    </w:rPr>
                                    <w:t>at</w:t>
                                  </w:r>
                                  <w:r>
                                    <w:rPr>
                                      <w:rFonts w:ascii="Arial"/>
                                      <w:spacing w:val="24"/>
                                    </w:rPr>
                                    <w:t xml:space="preserve"> </w:t>
                                  </w:r>
                                  <w:r>
                                    <w:rPr>
                                      <w:rFonts w:ascii="Arial"/>
                                      <w:w w:val="99"/>
                                    </w:rPr>
                                    <w:t>s</w:t>
                                  </w:r>
                                  <w:r>
                                    <w:rPr>
                                      <w:rFonts w:ascii="Arial"/>
                                      <w:spacing w:val="-7"/>
                                      <w:w w:val="99"/>
                                    </w:rPr>
                                    <w:t>e</w:t>
                                  </w:r>
                                  <w:r>
                                    <w:rPr>
                                      <w:rFonts w:ascii="Arial"/>
                                      <w:spacing w:val="-6"/>
                                      <w:w w:val="99"/>
                                    </w:rPr>
                                    <w:t>v</w:t>
                                  </w:r>
                                  <w:r>
                                    <w:rPr>
                                      <w:rFonts w:ascii="Arial"/>
                                      <w:w w:val="99"/>
                                    </w:rPr>
                                    <w:t>e</w:t>
                                  </w:r>
                                  <w:r>
                                    <w:rPr>
                                      <w:rFonts w:ascii="Arial"/>
                                      <w:spacing w:val="-3"/>
                                      <w:w w:val="99"/>
                                    </w:rPr>
                                    <w:t>r</w:t>
                                  </w:r>
                                  <w:r>
                                    <w:rPr>
                                      <w:rFonts w:ascii="Arial"/>
                                      <w:w w:val="99"/>
                                    </w:rPr>
                                    <w:t>al</w:t>
                                  </w:r>
                                </w:p>
                              </w:tc>
                              <w:tc>
                                <w:tcPr>
                                  <w:tcW w:w="1298" w:type="dxa"/>
                                  <w:tcBorders>
                                    <w:top w:val="nil"/>
                                    <w:left w:val="nil"/>
                                    <w:bottom w:val="nil"/>
                                    <w:right w:val="nil"/>
                                  </w:tcBorders>
                                </w:tcPr>
                                <w:p w14:paraId="0F0FFDC4" w14:textId="77777777" w:rsidR="00CC2BE2" w:rsidRDefault="00CC2BE2">
                                  <w:pPr>
                                    <w:pStyle w:val="TableParagraph"/>
                                    <w:spacing w:line="226" w:lineRule="exact"/>
                                    <w:ind w:left="159"/>
                                    <w:rPr>
                                      <w:rFonts w:ascii="Arial" w:eastAsia="Arial" w:hAnsi="Arial" w:cs="Arial"/>
                                    </w:rPr>
                                  </w:pPr>
                                  <w:r>
                                    <w:rPr>
                                      <w:rFonts w:ascii="Arial"/>
                                      <w:w w:val="99"/>
                                    </w:rPr>
                                    <w:t>N</w:t>
                                  </w:r>
                                  <w:r>
                                    <w:rPr>
                                      <w:rFonts w:ascii="Arial"/>
                                      <w:spacing w:val="-5"/>
                                      <w:w w:val="99"/>
                                    </w:rPr>
                                    <w:t>e</w:t>
                                  </w:r>
                                  <w:r>
                                    <w:rPr>
                                      <w:rFonts w:ascii="Arial"/>
                                      <w:w w:val="99"/>
                                    </w:rPr>
                                    <w:t>w</w:t>
                                  </w:r>
                                  <w:r>
                                    <w:rPr>
                                      <w:rFonts w:ascii="Arial"/>
                                      <w:spacing w:val="-1"/>
                                    </w:rPr>
                                    <w:t xml:space="preserve"> </w:t>
                                  </w:r>
                                  <w:r>
                                    <w:rPr>
                                      <w:rFonts w:ascii="Arial"/>
                                      <w:spacing w:val="-31"/>
                                      <w:w w:val="99"/>
                                    </w:rPr>
                                    <w:t>Y</w:t>
                                  </w:r>
                                  <w:r>
                                    <w:rPr>
                                      <w:rFonts w:ascii="Arial"/>
                                      <w:w w:val="99"/>
                                    </w:rPr>
                                    <w:t>o</w:t>
                                  </w:r>
                                  <w:r>
                                    <w:rPr>
                                      <w:rFonts w:ascii="Arial"/>
                                      <w:spacing w:val="3"/>
                                      <w:w w:val="99"/>
                                    </w:rPr>
                                    <w:t>r</w:t>
                                  </w:r>
                                  <w:r>
                                    <w:rPr>
                                      <w:rFonts w:ascii="Arial"/>
                                      <w:w w:val="99"/>
                                    </w:rPr>
                                    <w:t>k</w:t>
                                  </w:r>
                                </w:p>
                              </w:tc>
                              <w:tc>
                                <w:tcPr>
                                  <w:tcW w:w="773" w:type="dxa"/>
                                  <w:tcBorders>
                                    <w:top w:val="nil"/>
                                    <w:left w:val="nil"/>
                                    <w:bottom w:val="nil"/>
                                    <w:right w:val="nil"/>
                                  </w:tcBorders>
                                </w:tcPr>
                                <w:p w14:paraId="73870352" w14:textId="77777777" w:rsidR="00CC2BE2" w:rsidRDefault="00CC2BE2">
                                  <w:pPr>
                                    <w:pStyle w:val="TableParagraph"/>
                                    <w:spacing w:line="226" w:lineRule="exact"/>
                                    <w:ind w:left="119"/>
                                    <w:rPr>
                                      <w:rFonts w:ascii="Arial" w:eastAsia="Arial" w:hAnsi="Arial" w:cs="Arial"/>
                                    </w:rPr>
                                  </w:pPr>
                                  <w:r>
                                    <w:rPr>
                                      <w:rFonts w:ascii="Arial"/>
                                      <w:w w:val="99"/>
                                    </w:rPr>
                                    <w:t>271</w:t>
                                  </w:r>
                                </w:p>
                              </w:tc>
                              <w:tc>
                                <w:tcPr>
                                  <w:tcW w:w="781" w:type="dxa"/>
                                  <w:tcBorders>
                                    <w:top w:val="nil"/>
                                    <w:left w:val="nil"/>
                                    <w:bottom w:val="nil"/>
                                    <w:right w:val="nil"/>
                                  </w:tcBorders>
                                </w:tcPr>
                                <w:p w14:paraId="1D9746B2" w14:textId="77777777" w:rsidR="00CC2BE2" w:rsidRDefault="00CC2BE2">
                                  <w:pPr>
                                    <w:pStyle w:val="TableParagraph"/>
                                    <w:spacing w:line="226" w:lineRule="exact"/>
                                    <w:ind w:left="410"/>
                                    <w:rPr>
                                      <w:rFonts w:ascii="Arial" w:eastAsia="Arial" w:hAnsi="Arial" w:cs="Arial"/>
                                    </w:rPr>
                                  </w:pPr>
                                  <w:r>
                                    <w:rPr>
                                      <w:rFonts w:ascii="Arial"/>
                                      <w:w w:val="99"/>
                                    </w:rPr>
                                    <w:t>4%</w:t>
                                  </w:r>
                                </w:p>
                              </w:tc>
                            </w:tr>
                            <w:tr w:rsidR="00CC2BE2" w14:paraId="0732E03B" w14:textId="77777777">
                              <w:trPr>
                                <w:trHeight w:hRule="exact" w:val="273"/>
                              </w:trPr>
                              <w:tc>
                                <w:tcPr>
                                  <w:tcW w:w="8094" w:type="dxa"/>
                                  <w:tcBorders>
                                    <w:top w:val="nil"/>
                                    <w:left w:val="nil"/>
                                    <w:bottom w:val="nil"/>
                                    <w:right w:val="nil"/>
                                  </w:tcBorders>
                                </w:tcPr>
                                <w:p w14:paraId="75420AAE" w14:textId="77777777" w:rsidR="00CC2BE2" w:rsidRDefault="00CC2BE2">
                                  <w:pPr>
                                    <w:pStyle w:val="TableParagraph"/>
                                    <w:spacing w:before="16"/>
                                    <w:ind w:left="55"/>
                                    <w:rPr>
                                      <w:rFonts w:ascii="Arial" w:eastAsia="Arial" w:hAnsi="Arial" w:cs="Arial"/>
                                    </w:rPr>
                                  </w:pPr>
                                  <w:r>
                                    <w:rPr>
                                      <w:rFonts w:ascii="Arial"/>
                                      <w:w w:val="99"/>
                                    </w:rPr>
                                    <w:t>Albe</w:t>
                                  </w:r>
                                  <w:r>
                                    <w:rPr>
                                      <w:rFonts w:ascii="Arial"/>
                                      <w:spacing w:val="8"/>
                                      <w:w w:val="99"/>
                                    </w:rPr>
                                    <w:t>r</w:t>
                                  </w:r>
                                  <w:r>
                                    <w:rPr>
                                      <w:rFonts w:ascii="Arial"/>
                                      <w:w w:val="99"/>
                                    </w:rPr>
                                    <w:t>t</w:t>
                                  </w:r>
                                  <w:r>
                                    <w:rPr>
                                      <w:rFonts w:ascii="Arial"/>
                                      <w:spacing w:val="9"/>
                                    </w:rPr>
                                    <w:t xml:space="preserve"> </w:t>
                                  </w:r>
                                  <w:r>
                                    <w:rPr>
                                      <w:rFonts w:ascii="Arial"/>
                                      <w:w w:val="99"/>
                                    </w:rPr>
                                    <w:t>Einstein</w:t>
                                  </w:r>
                                  <w:r>
                                    <w:rPr>
                                      <w:rFonts w:ascii="Arial"/>
                                      <w:spacing w:val="9"/>
                                    </w:rPr>
                                    <w:t xml:space="preserve"> </w:t>
                                  </w:r>
                                  <w:r>
                                    <w:rPr>
                                      <w:rFonts w:ascii="Arial"/>
                                      <w:w w:val="99"/>
                                    </w:rPr>
                                    <w:t>College</w:t>
                                  </w:r>
                                  <w:r>
                                    <w:rPr>
                                      <w:rFonts w:ascii="Arial"/>
                                      <w:spacing w:val="9"/>
                                    </w:rPr>
                                    <w:t xml:space="preserve"> </w:t>
                                  </w:r>
                                  <w:r>
                                    <w:rPr>
                                      <w:rFonts w:ascii="Arial"/>
                                      <w:w w:val="99"/>
                                    </w:rPr>
                                    <w:t>of</w:t>
                                  </w:r>
                                  <w:r>
                                    <w:rPr>
                                      <w:rFonts w:ascii="Arial"/>
                                      <w:spacing w:val="9"/>
                                    </w:rPr>
                                    <w:t xml:space="preserve"> </w:t>
                                  </w:r>
                                  <w:r>
                                    <w:rPr>
                                      <w:rFonts w:ascii="Arial"/>
                                      <w:w w:val="99"/>
                                    </w:rPr>
                                    <w:t>medicine</w:t>
                                  </w:r>
                                  <w:r>
                                    <w:rPr>
                                      <w:rFonts w:ascii="Arial"/>
                                      <w:spacing w:val="9"/>
                                    </w:rPr>
                                    <w:t xml:space="preserve"> </w:t>
                                  </w:r>
                                  <w:r>
                                    <w:rPr>
                                      <w:rFonts w:ascii="Arial"/>
                                      <w:w w:val="99"/>
                                    </w:rPr>
                                    <w:t>and</w:t>
                                  </w:r>
                                  <w:r>
                                    <w:rPr>
                                      <w:rFonts w:ascii="Arial"/>
                                      <w:spacing w:val="9"/>
                                    </w:rPr>
                                    <w:t xml:space="preserve"> </w:t>
                                  </w:r>
                                  <w:r>
                                    <w:rPr>
                                      <w:rFonts w:ascii="Arial"/>
                                      <w:w w:val="99"/>
                                    </w:rPr>
                                    <w:t>M</w:t>
                                  </w:r>
                                  <w:r>
                                    <w:rPr>
                                      <w:rFonts w:ascii="Arial"/>
                                      <w:spacing w:val="-7"/>
                                      <w:w w:val="99"/>
                                    </w:rPr>
                                    <w:t>a</w:t>
                                  </w:r>
                                  <w:r>
                                    <w:rPr>
                                      <w:rFonts w:ascii="Arial"/>
                                      <w:spacing w:val="-5"/>
                                      <w:w w:val="99"/>
                                    </w:rPr>
                                    <w:t>y</w:t>
                                  </w:r>
                                  <w:r>
                                    <w:rPr>
                                      <w:rFonts w:ascii="Arial"/>
                                      <w:w w:val="99"/>
                                    </w:rPr>
                                    <w:t>o</w:t>
                                  </w:r>
                                  <w:r>
                                    <w:rPr>
                                      <w:rFonts w:ascii="Arial"/>
                                      <w:spacing w:val="9"/>
                                    </w:rPr>
                                    <w:t xml:space="preserve"> </w:t>
                                  </w:r>
                                  <w:r>
                                    <w:rPr>
                                      <w:rFonts w:ascii="Arial"/>
                                      <w:w w:val="99"/>
                                    </w:rPr>
                                    <w:t>Clinic</w:t>
                                  </w:r>
                                  <w:r>
                                    <w:rPr>
                                      <w:rFonts w:ascii="Arial"/>
                                      <w:spacing w:val="9"/>
                                    </w:rPr>
                                    <w:t xml:space="preserve"> </w:t>
                                  </w:r>
                                  <w:r>
                                    <w:rPr>
                                      <w:rFonts w:ascii="Arial"/>
                                      <w:w w:val="99"/>
                                    </w:rPr>
                                    <w:t>Rochester</w:t>
                                  </w:r>
                                  <w:r>
                                    <w:rPr>
                                      <w:rFonts w:ascii="Arial"/>
                                      <w:spacing w:val="9"/>
                                    </w:rPr>
                                    <w:t xml:space="preserve"> </w:t>
                                  </w:r>
                                  <w:r>
                                    <w:rPr>
                                      <w:rFonts w:ascii="Arial"/>
                                      <w:w w:val="99"/>
                                    </w:rPr>
                                    <w:t>and</w:t>
                                  </w:r>
                                  <w:r>
                                    <w:rPr>
                                      <w:rFonts w:ascii="Arial"/>
                                      <w:spacing w:val="9"/>
                                    </w:rPr>
                                    <w:t xml:space="preserve"> </w:t>
                                  </w:r>
                                  <w:r>
                                    <w:rPr>
                                      <w:rFonts w:ascii="Arial"/>
                                      <w:w w:val="99"/>
                                    </w:rPr>
                                    <w:t>Flo</w:t>
                                  </w:r>
                                  <w:r>
                                    <w:rPr>
                                      <w:rFonts w:ascii="Arial"/>
                                      <w:spacing w:val="3"/>
                                      <w:w w:val="99"/>
                                    </w:rPr>
                                    <w:t>r</w:t>
                                  </w:r>
                                  <w:r>
                                    <w:rPr>
                                      <w:rFonts w:ascii="Arial"/>
                                      <w:w w:val="99"/>
                                    </w:rPr>
                                    <w:t>ida</w:t>
                                  </w:r>
                                  <w:r>
                                    <w:rPr>
                                      <w:rFonts w:ascii="Arial"/>
                                      <w:spacing w:val="9"/>
                                    </w:rPr>
                                    <w:t xml:space="preserve"> </w:t>
                                  </w:r>
                                  <w:r>
                                    <w:rPr>
                                      <w:rFonts w:ascii="Arial"/>
                                      <w:w w:val="99"/>
                                    </w:rPr>
                                    <w:t>sites;</w:t>
                                  </w:r>
                                </w:p>
                              </w:tc>
                              <w:tc>
                                <w:tcPr>
                                  <w:tcW w:w="1298" w:type="dxa"/>
                                  <w:tcBorders>
                                    <w:top w:val="nil"/>
                                    <w:left w:val="nil"/>
                                    <w:bottom w:val="nil"/>
                                    <w:right w:val="nil"/>
                                  </w:tcBorders>
                                </w:tcPr>
                                <w:p w14:paraId="01A09965" w14:textId="77777777" w:rsidR="00CC2BE2" w:rsidRDefault="00CC2BE2">
                                  <w:pPr>
                                    <w:pStyle w:val="TableParagraph"/>
                                    <w:spacing w:line="226" w:lineRule="exact"/>
                                    <w:ind w:left="159"/>
                                    <w:rPr>
                                      <w:rFonts w:ascii="Arial" w:eastAsia="Arial" w:hAnsi="Arial" w:cs="Arial"/>
                                    </w:rPr>
                                  </w:pPr>
                                  <w:r>
                                    <w:rPr>
                                      <w:rFonts w:ascii="Arial"/>
                                      <w:w w:val="99"/>
                                    </w:rPr>
                                    <w:t>Baltimore</w:t>
                                  </w:r>
                                </w:p>
                              </w:tc>
                              <w:tc>
                                <w:tcPr>
                                  <w:tcW w:w="773" w:type="dxa"/>
                                  <w:tcBorders>
                                    <w:top w:val="nil"/>
                                    <w:left w:val="nil"/>
                                    <w:bottom w:val="nil"/>
                                    <w:right w:val="nil"/>
                                  </w:tcBorders>
                                </w:tcPr>
                                <w:p w14:paraId="092965A0" w14:textId="77777777" w:rsidR="00CC2BE2" w:rsidRDefault="00CC2BE2">
                                  <w:pPr>
                                    <w:pStyle w:val="TableParagraph"/>
                                    <w:spacing w:line="226" w:lineRule="exact"/>
                                    <w:ind w:left="119"/>
                                    <w:rPr>
                                      <w:rFonts w:ascii="Arial" w:eastAsia="Arial" w:hAnsi="Arial" w:cs="Arial"/>
                                    </w:rPr>
                                  </w:pPr>
                                  <w:r>
                                    <w:rPr>
                                      <w:rFonts w:ascii="Arial"/>
                                      <w:w w:val="99"/>
                                    </w:rPr>
                                    <w:t>231</w:t>
                                  </w:r>
                                </w:p>
                              </w:tc>
                              <w:tc>
                                <w:tcPr>
                                  <w:tcW w:w="781" w:type="dxa"/>
                                  <w:tcBorders>
                                    <w:top w:val="nil"/>
                                    <w:left w:val="nil"/>
                                    <w:bottom w:val="nil"/>
                                    <w:right w:val="nil"/>
                                  </w:tcBorders>
                                </w:tcPr>
                                <w:p w14:paraId="142C6BDE" w14:textId="77777777" w:rsidR="00CC2BE2" w:rsidRDefault="00CC2BE2">
                                  <w:pPr>
                                    <w:pStyle w:val="TableParagraph"/>
                                    <w:spacing w:line="226" w:lineRule="exact"/>
                                    <w:ind w:left="410"/>
                                    <w:rPr>
                                      <w:rFonts w:ascii="Arial" w:eastAsia="Arial" w:hAnsi="Arial" w:cs="Arial"/>
                                    </w:rPr>
                                  </w:pPr>
                                  <w:r>
                                    <w:rPr>
                                      <w:rFonts w:ascii="Arial"/>
                                      <w:w w:val="99"/>
                                    </w:rPr>
                                    <w:t>2%</w:t>
                                  </w:r>
                                </w:p>
                              </w:tc>
                            </w:tr>
                          </w:tbl>
                          <w:p w14:paraId="45D0F895" w14:textId="77777777" w:rsidR="00CC2BE2" w:rsidRDefault="00CC2BE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7" type="#_x0000_t202" style="position:absolute;left:0;text-align:left;margin-left:33.25pt;margin-top:12.1pt;width:547.3pt;height:96.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obNsAIAALE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094"/>
                        <w:gridCol w:w="1298"/>
                        <w:gridCol w:w="773"/>
                        <w:gridCol w:w="781"/>
                      </w:tblGrid>
                      <w:tr w:rsidR="00CC2BE2" w14:paraId="1B85A06F" w14:textId="77777777">
                        <w:trPr>
                          <w:trHeight w:hRule="exact" w:val="231"/>
                        </w:trPr>
                        <w:tc>
                          <w:tcPr>
                            <w:tcW w:w="8094" w:type="dxa"/>
                            <w:tcBorders>
                              <w:top w:val="nil"/>
                              <w:left w:val="nil"/>
                              <w:bottom w:val="nil"/>
                              <w:right w:val="nil"/>
                            </w:tcBorders>
                          </w:tcPr>
                          <w:p w14:paraId="59FB0EF4" w14:textId="11EDC21E" w:rsidR="00CC2BE2" w:rsidRDefault="00CC2BE2" w:rsidP="00846403">
                            <w:pPr>
                              <w:pStyle w:val="TableParagraph"/>
                              <w:spacing w:line="215" w:lineRule="exact"/>
                              <w:ind w:left="393"/>
                              <w:rPr>
                                <w:rFonts w:ascii="Arial" w:eastAsia="Arial" w:hAnsi="Arial" w:cs="Arial"/>
                              </w:rPr>
                            </w:pPr>
                            <w:r>
                              <w:rPr>
                                <w:rFonts w:ascii="Arial"/>
                                <w:b/>
                                <w:spacing w:val="-9"/>
                                <w:w w:val="99"/>
                              </w:rPr>
                              <w:t>P</w:t>
                            </w:r>
                            <w:r>
                              <w:rPr>
                                <w:rFonts w:ascii="Arial"/>
                                <w:b/>
                                <w:w w:val="99"/>
                              </w:rPr>
                              <w:t>opulation:</w:t>
                            </w:r>
                            <w:r>
                              <w:rPr>
                                <w:rFonts w:ascii="Arial"/>
                                <w:b/>
                              </w:rPr>
                              <w:t xml:space="preserve"> </w:t>
                            </w:r>
                            <w:r>
                              <w:rPr>
                                <w:rFonts w:ascii="Arial"/>
                                <w:b/>
                                <w:spacing w:val="-14"/>
                              </w:rPr>
                              <w:t xml:space="preserve"> </w:t>
                            </w:r>
                            <w:r>
                              <w:rPr>
                                <w:rFonts w:ascii="Arial"/>
                                <w:spacing w:val="-7"/>
                                <w:w w:val="99"/>
                              </w:rPr>
                              <w:t>W</w:t>
                            </w:r>
                            <w:r>
                              <w:rPr>
                                <w:rFonts w:ascii="Arial"/>
                                <w:w w:val="99"/>
                              </w:rPr>
                              <w:t>e</w:t>
                            </w:r>
                            <w:r>
                              <w:rPr>
                                <w:rFonts w:ascii="Arial"/>
                              </w:rPr>
                              <w:t xml:space="preserve"> </w:t>
                            </w:r>
                            <w:r>
                              <w:rPr>
                                <w:rFonts w:ascii="Arial"/>
                                <w:spacing w:val="-18"/>
                              </w:rPr>
                              <w:t xml:space="preserve"> </w:t>
                            </w:r>
                            <w:r>
                              <w:rPr>
                                <w:rFonts w:ascii="Arial"/>
                                <w:w w:val="99"/>
                              </w:rPr>
                              <w:t>will</w:t>
                            </w:r>
                            <w:r>
                              <w:rPr>
                                <w:rFonts w:ascii="Arial"/>
                              </w:rPr>
                              <w:t xml:space="preserve"> </w:t>
                            </w:r>
                            <w:r>
                              <w:rPr>
                                <w:rFonts w:ascii="Arial"/>
                                <w:spacing w:val="-18"/>
                              </w:rPr>
                              <w:t xml:space="preserve"> </w:t>
                            </w:r>
                            <w:r>
                              <w:rPr>
                                <w:rFonts w:ascii="Arial"/>
                                <w:w w:val="99"/>
                              </w:rPr>
                              <w:t>include</w:t>
                            </w:r>
                            <w:r>
                              <w:rPr>
                                <w:rFonts w:ascii="Arial"/>
                              </w:rPr>
                              <w:t xml:space="preserve"> </w:t>
                            </w:r>
                            <w:r>
                              <w:rPr>
                                <w:rFonts w:ascii="Arial"/>
                                <w:spacing w:val="-18"/>
                              </w:rPr>
                              <w:t xml:space="preserve"> </w:t>
                            </w:r>
                            <w:r>
                              <w:rPr>
                                <w:rFonts w:ascii="Arial"/>
                                <w:w w:val="99"/>
                              </w:rPr>
                              <w:t>all</w:t>
                            </w:r>
                            <w:r>
                              <w:rPr>
                                <w:rFonts w:ascii="Arial"/>
                              </w:rPr>
                              <w:t xml:space="preserve"> </w:t>
                            </w:r>
                            <w:r>
                              <w:rPr>
                                <w:rFonts w:ascii="Arial"/>
                                <w:spacing w:val="-19"/>
                              </w:rPr>
                              <w:t xml:space="preserve"> </w:t>
                            </w:r>
                            <w:r>
                              <w:rPr>
                                <w:rFonts w:ascii="Arial"/>
                                <w:w w:val="99"/>
                              </w:rPr>
                              <w:t>adult</w:t>
                            </w:r>
                            <w:del w:id="231" w:author="Charles Hall" w:date="2015-03-08T14:15:00Z">
                              <w:r w:rsidDel="00846403">
                                <w:rPr>
                                  <w:rFonts w:ascii="Arial"/>
                                  <w:w w:val="99"/>
                                </w:rPr>
                                <w:delText>s</w:delText>
                              </w:r>
                            </w:del>
                            <w:r>
                              <w:rPr>
                                <w:rFonts w:ascii="Arial"/>
                              </w:rPr>
                              <w:t xml:space="preserve"> </w:t>
                            </w:r>
                            <w:r>
                              <w:rPr>
                                <w:rFonts w:ascii="Arial"/>
                                <w:spacing w:val="-18"/>
                              </w:rPr>
                              <w:t xml:space="preserve"> </w:t>
                            </w:r>
                            <w:r>
                              <w:rPr>
                                <w:rFonts w:ascii="Arial"/>
                                <w:w w:val="99"/>
                              </w:rPr>
                              <w:t>patient</w:t>
                            </w:r>
                            <w:r>
                              <w:rPr>
                                <w:rFonts w:ascii="Arial"/>
                                <w:spacing w:val="-4"/>
                                <w:w w:val="99"/>
                              </w:rPr>
                              <w:t>s</w:t>
                            </w:r>
                            <w:del w:id="232" w:author="Charles Hall" w:date="2015-03-08T14:16:00Z">
                              <w:r w:rsidDel="00846403">
                                <w:rPr>
                                  <w:rFonts w:ascii="Arial"/>
                                  <w:w w:val="99"/>
                                </w:rPr>
                                <w:delText>,</w:delText>
                              </w:r>
                            </w:del>
                            <w:r>
                              <w:rPr>
                                <w:rFonts w:ascii="Arial"/>
                              </w:rPr>
                              <w:t xml:space="preserve"> </w:t>
                            </w:r>
                            <w:r>
                              <w:rPr>
                                <w:rFonts w:ascii="Arial"/>
                                <w:spacing w:val="-7"/>
                              </w:rPr>
                              <w:t xml:space="preserve"> </w:t>
                            </w:r>
                            <w:r>
                              <w:rPr>
                                <w:rFonts w:ascii="Arial"/>
                                <w:w w:val="99"/>
                              </w:rPr>
                              <w:t>admitted</w:t>
                            </w:r>
                            <w:r>
                              <w:rPr>
                                <w:rFonts w:ascii="Arial"/>
                              </w:rPr>
                              <w:t xml:space="preserve"> </w:t>
                            </w:r>
                            <w:r>
                              <w:rPr>
                                <w:rFonts w:ascii="Arial"/>
                                <w:spacing w:val="-18"/>
                              </w:rPr>
                              <w:t xml:space="preserve"> </w:t>
                            </w:r>
                            <w:r>
                              <w:rPr>
                                <w:rFonts w:ascii="Arial"/>
                                <w:w w:val="99"/>
                              </w:rPr>
                              <w:t>to</w:t>
                            </w:r>
                            <w:r>
                              <w:rPr>
                                <w:rFonts w:ascii="Arial"/>
                              </w:rPr>
                              <w:t xml:space="preserve"> </w:t>
                            </w:r>
                            <w:r>
                              <w:rPr>
                                <w:rFonts w:ascii="Arial"/>
                                <w:spacing w:val="-18"/>
                              </w:rPr>
                              <w:t xml:space="preserve"> </w:t>
                            </w:r>
                            <w:r>
                              <w:rPr>
                                <w:rFonts w:ascii="Arial"/>
                                <w:w w:val="99"/>
                              </w:rPr>
                              <w:t>the</w:t>
                            </w:r>
                            <w:r>
                              <w:rPr>
                                <w:rFonts w:ascii="Arial"/>
                              </w:rPr>
                              <w:t xml:space="preserve"> </w:t>
                            </w:r>
                            <w:r>
                              <w:rPr>
                                <w:rFonts w:ascii="Arial"/>
                                <w:spacing w:val="-18"/>
                              </w:rPr>
                              <w:t xml:space="preserve"> </w:t>
                            </w:r>
                            <w:r>
                              <w:rPr>
                                <w:rFonts w:ascii="Arial"/>
                                <w:w w:val="99"/>
                              </w:rPr>
                              <w:t>Montefiore</w:t>
                            </w:r>
                          </w:p>
                        </w:tc>
                        <w:tc>
                          <w:tcPr>
                            <w:tcW w:w="1298" w:type="dxa"/>
                            <w:tcBorders>
                              <w:top w:val="nil"/>
                              <w:left w:val="nil"/>
                              <w:bottom w:val="nil"/>
                              <w:right w:val="nil"/>
                            </w:tcBorders>
                          </w:tcPr>
                          <w:p w14:paraId="0F799BE8" w14:textId="77777777" w:rsidR="00CC2BE2" w:rsidRDefault="00CC2BE2">
                            <w:pPr>
                              <w:pStyle w:val="TableParagraph"/>
                              <w:tabs>
                                <w:tab w:val="left" w:pos="2965"/>
                              </w:tabs>
                              <w:spacing w:line="216" w:lineRule="exact"/>
                              <w:ind w:left="39" w:right="-1668"/>
                              <w:rPr>
                                <w:rFonts w:ascii="Times New Roman" w:eastAsia="Times New Roman" w:hAnsi="Times New Roman" w:cs="Times New Roman"/>
                              </w:rPr>
                            </w:pPr>
                            <w:r>
                              <w:rPr>
                                <w:rFonts w:ascii="Times New Roman"/>
                                <w:w w:val="99"/>
                                <w:u w:val="single" w:color="000000"/>
                              </w:rPr>
                              <w:t xml:space="preserve"> </w:t>
                            </w:r>
                            <w:r>
                              <w:rPr>
                                <w:rFonts w:ascii="Times New Roman"/>
                                <w:u w:val="single" w:color="000000"/>
                              </w:rPr>
                              <w:tab/>
                            </w:r>
                          </w:p>
                        </w:tc>
                        <w:tc>
                          <w:tcPr>
                            <w:tcW w:w="1553" w:type="dxa"/>
                            <w:gridSpan w:val="2"/>
                            <w:tcBorders>
                              <w:top w:val="nil"/>
                              <w:left w:val="nil"/>
                              <w:bottom w:val="nil"/>
                              <w:right w:val="nil"/>
                            </w:tcBorders>
                          </w:tcPr>
                          <w:p w14:paraId="475ED106" w14:textId="77777777" w:rsidR="00CC2BE2" w:rsidRDefault="00CC2BE2"/>
                        </w:tc>
                      </w:tr>
                      <w:tr w:rsidR="00CC2BE2" w14:paraId="4CC03030" w14:textId="77777777">
                        <w:trPr>
                          <w:trHeight w:hRule="exact" w:val="283"/>
                        </w:trPr>
                        <w:tc>
                          <w:tcPr>
                            <w:tcW w:w="8094" w:type="dxa"/>
                            <w:tcBorders>
                              <w:top w:val="nil"/>
                              <w:left w:val="nil"/>
                              <w:bottom w:val="nil"/>
                              <w:right w:val="nil"/>
                            </w:tcBorders>
                          </w:tcPr>
                          <w:p w14:paraId="70688036" w14:textId="77777777" w:rsidR="00CC2BE2" w:rsidRDefault="00CC2BE2">
                            <w:pPr>
                              <w:pStyle w:val="TableParagraph"/>
                              <w:spacing w:before="14"/>
                              <w:ind w:left="55"/>
                              <w:rPr>
                                <w:rFonts w:ascii="Arial" w:eastAsia="Arial" w:hAnsi="Arial" w:cs="Arial"/>
                              </w:rPr>
                            </w:pPr>
                            <w:r>
                              <w:rPr>
                                <w:rFonts w:ascii="Arial"/>
                                <w:w w:val="99"/>
                              </w:rPr>
                              <w:t>Medical</w:t>
                            </w:r>
                            <w:r>
                              <w:rPr>
                                <w:rFonts w:ascii="Arial"/>
                                <w:spacing w:val="8"/>
                              </w:rPr>
                              <w:t xml:space="preserve"> </w:t>
                            </w:r>
                            <w:r>
                              <w:rPr>
                                <w:rFonts w:ascii="Arial"/>
                                <w:w w:val="99"/>
                              </w:rPr>
                              <w:t>Center</w:t>
                            </w:r>
                            <w:r>
                              <w:rPr>
                                <w:rFonts w:ascii="Arial"/>
                                <w:spacing w:val="9"/>
                              </w:rPr>
                              <w:t xml:space="preserve"> </w:t>
                            </w:r>
                            <w:r>
                              <w:rPr>
                                <w:rFonts w:ascii="Arial"/>
                                <w:w w:val="99"/>
                              </w:rPr>
                              <w:t>du</w:t>
                            </w:r>
                            <w:r>
                              <w:rPr>
                                <w:rFonts w:ascii="Arial"/>
                                <w:spacing w:val="3"/>
                                <w:w w:val="99"/>
                              </w:rPr>
                              <w:t>r</w:t>
                            </w:r>
                            <w:r>
                              <w:rPr>
                                <w:rFonts w:ascii="Arial"/>
                                <w:w w:val="99"/>
                              </w:rPr>
                              <w:t>ing</w:t>
                            </w:r>
                            <w:r>
                              <w:rPr>
                                <w:rFonts w:ascii="Arial"/>
                                <w:spacing w:val="8"/>
                              </w:rPr>
                              <w:t xml:space="preserve"> </w:t>
                            </w:r>
                            <w:r>
                              <w:rPr>
                                <w:rFonts w:ascii="Arial"/>
                                <w:w w:val="99"/>
                              </w:rPr>
                              <w:t>the</w:t>
                            </w:r>
                            <w:r>
                              <w:rPr>
                                <w:rFonts w:ascii="Arial"/>
                                <w:spacing w:val="9"/>
                              </w:rPr>
                              <w:t xml:space="preserve"> </w:t>
                            </w:r>
                            <w:r>
                              <w:rPr>
                                <w:rFonts w:ascii="Arial"/>
                                <w:w w:val="99"/>
                              </w:rPr>
                              <w:t>study</w:t>
                            </w:r>
                            <w:r>
                              <w:rPr>
                                <w:rFonts w:ascii="Arial"/>
                                <w:spacing w:val="8"/>
                              </w:rPr>
                              <w:t xml:space="preserve"> </w:t>
                            </w:r>
                            <w:r>
                              <w:rPr>
                                <w:rFonts w:ascii="Arial"/>
                                <w:w w:val="99"/>
                              </w:rPr>
                              <w:t>pe</w:t>
                            </w:r>
                            <w:r>
                              <w:rPr>
                                <w:rFonts w:ascii="Arial"/>
                                <w:spacing w:val="3"/>
                                <w:w w:val="99"/>
                              </w:rPr>
                              <w:t>r</w:t>
                            </w:r>
                            <w:r>
                              <w:rPr>
                                <w:rFonts w:ascii="Arial"/>
                                <w:w w:val="99"/>
                              </w:rPr>
                              <w:t>iod,</w:t>
                            </w:r>
                            <w:r>
                              <w:rPr>
                                <w:rFonts w:ascii="Arial"/>
                                <w:spacing w:val="11"/>
                              </w:rPr>
                              <w:t xml:space="preserve"> </w:t>
                            </w:r>
                            <w:r>
                              <w:rPr>
                                <w:rFonts w:ascii="Arial"/>
                                <w:spacing w:val="-7"/>
                                <w:w w:val="99"/>
                              </w:rPr>
                              <w:t>e</w:t>
                            </w:r>
                            <w:r>
                              <w:rPr>
                                <w:rFonts w:ascii="Arial"/>
                                <w:w w:val="99"/>
                              </w:rPr>
                              <w:t>xcluding</w:t>
                            </w:r>
                            <w:r>
                              <w:rPr>
                                <w:rFonts w:ascii="Arial"/>
                                <w:spacing w:val="9"/>
                              </w:rPr>
                              <w:t xml:space="preserve"> </w:t>
                            </w:r>
                            <w:r>
                              <w:rPr>
                                <w:rFonts w:ascii="Arial"/>
                                <w:w w:val="99"/>
                              </w:rPr>
                              <w:t>only</w:t>
                            </w:r>
                            <w:r>
                              <w:rPr>
                                <w:rFonts w:ascii="Arial"/>
                                <w:spacing w:val="8"/>
                              </w:rPr>
                              <w:t xml:space="preserve"> </w:t>
                            </w:r>
                            <w:r>
                              <w:rPr>
                                <w:rFonts w:ascii="Arial"/>
                                <w:w w:val="99"/>
                              </w:rPr>
                              <w:t>those</w:t>
                            </w:r>
                            <w:r>
                              <w:rPr>
                                <w:rFonts w:ascii="Arial"/>
                                <w:spacing w:val="9"/>
                              </w:rPr>
                              <w:t xml:space="preserve"> </w:t>
                            </w:r>
                            <w:r>
                              <w:rPr>
                                <w:rFonts w:ascii="Arial"/>
                                <w:w w:val="99"/>
                              </w:rPr>
                              <w:t>who</w:t>
                            </w:r>
                            <w:r>
                              <w:rPr>
                                <w:rFonts w:ascii="Arial"/>
                                <w:spacing w:val="8"/>
                              </w:rPr>
                              <w:t xml:space="preserve"> </w:t>
                            </w:r>
                            <w:r>
                              <w:rPr>
                                <w:rFonts w:ascii="Arial"/>
                                <w:w w:val="99"/>
                              </w:rPr>
                              <w:t>are</w:t>
                            </w:r>
                            <w:r>
                              <w:rPr>
                                <w:rFonts w:ascii="Arial"/>
                                <w:spacing w:val="8"/>
                              </w:rPr>
                              <w:t xml:space="preserve"> </w:t>
                            </w:r>
                            <w:r>
                              <w:rPr>
                                <w:rFonts w:ascii="Arial"/>
                                <w:w w:val="99"/>
                              </w:rPr>
                              <w:t>chronically</w:t>
                            </w:r>
                          </w:p>
                        </w:tc>
                        <w:tc>
                          <w:tcPr>
                            <w:tcW w:w="1298" w:type="dxa"/>
                            <w:tcBorders>
                              <w:top w:val="nil"/>
                              <w:left w:val="nil"/>
                              <w:bottom w:val="nil"/>
                              <w:right w:val="nil"/>
                            </w:tcBorders>
                          </w:tcPr>
                          <w:p w14:paraId="740B992A" w14:textId="77777777" w:rsidR="00CC2BE2" w:rsidRDefault="00CC2BE2">
                            <w:pPr>
                              <w:pStyle w:val="TableParagraph"/>
                              <w:spacing w:line="225" w:lineRule="exact"/>
                              <w:ind w:left="159"/>
                              <w:rPr>
                                <w:rFonts w:ascii="Arial" w:eastAsia="Arial" w:hAnsi="Arial" w:cs="Arial"/>
                              </w:rPr>
                            </w:pPr>
                            <w:r>
                              <w:rPr>
                                <w:rFonts w:ascii="Arial"/>
                                <w:w w:val="99"/>
                              </w:rPr>
                              <w:t>San</w:t>
                            </w:r>
                            <w:r>
                              <w:rPr>
                                <w:rFonts w:ascii="Arial"/>
                                <w:spacing w:val="-1"/>
                              </w:rPr>
                              <w:t xml:space="preserve"> </w:t>
                            </w:r>
                            <w:r>
                              <w:rPr>
                                <w:rFonts w:ascii="Arial"/>
                                <w:w w:val="99"/>
                              </w:rPr>
                              <w:t>Diego</w:t>
                            </w:r>
                          </w:p>
                        </w:tc>
                        <w:tc>
                          <w:tcPr>
                            <w:tcW w:w="773" w:type="dxa"/>
                            <w:tcBorders>
                              <w:top w:val="nil"/>
                              <w:left w:val="nil"/>
                              <w:bottom w:val="nil"/>
                              <w:right w:val="nil"/>
                            </w:tcBorders>
                          </w:tcPr>
                          <w:p w14:paraId="7BFFE2B4" w14:textId="77777777" w:rsidR="00CC2BE2" w:rsidRDefault="00CC2BE2">
                            <w:pPr>
                              <w:pStyle w:val="TableParagraph"/>
                              <w:spacing w:line="225" w:lineRule="exact"/>
                              <w:ind w:left="119"/>
                              <w:rPr>
                                <w:rFonts w:ascii="Arial" w:eastAsia="Arial" w:hAnsi="Arial" w:cs="Arial"/>
                              </w:rPr>
                            </w:pPr>
                            <w:r>
                              <w:rPr>
                                <w:rFonts w:ascii="Arial"/>
                                <w:w w:val="99"/>
                              </w:rPr>
                              <w:t>289</w:t>
                            </w:r>
                          </w:p>
                        </w:tc>
                        <w:tc>
                          <w:tcPr>
                            <w:tcW w:w="781" w:type="dxa"/>
                            <w:tcBorders>
                              <w:top w:val="nil"/>
                              <w:left w:val="nil"/>
                              <w:bottom w:val="nil"/>
                              <w:right w:val="nil"/>
                            </w:tcBorders>
                          </w:tcPr>
                          <w:p w14:paraId="22A91CBC" w14:textId="77777777" w:rsidR="00CC2BE2" w:rsidRDefault="00CC2BE2">
                            <w:pPr>
                              <w:pStyle w:val="TableParagraph"/>
                              <w:spacing w:line="225" w:lineRule="exact"/>
                              <w:ind w:left="289"/>
                              <w:rPr>
                                <w:rFonts w:ascii="Arial" w:eastAsia="Arial" w:hAnsi="Arial" w:cs="Arial"/>
                              </w:rPr>
                            </w:pPr>
                            <w:r>
                              <w:rPr>
                                <w:rFonts w:ascii="Arial"/>
                                <w:w w:val="99"/>
                              </w:rPr>
                              <w:t>41%</w:t>
                            </w:r>
                          </w:p>
                        </w:tc>
                      </w:tr>
                      <w:tr w:rsidR="00CC2BE2" w14:paraId="2C8347D7" w14:textId="77777777">
                        <w:trPr>
                          <w:trHeight w:hRule="exact" w:val="285"/>
                        </w:trPr>
                        <w:tc>
                          <w:tcPr>
                            <w:tcW w:w="8094" w:type="dxa"/>
                            <w:tcBorders>
                              <w:top w:val="nil"/>
                              <w:left w:val="nil"/>
                              <w:bottom w:val="nil"/>
                              <w:right w:val="nil"/>
                            </w:tcBorders>
                          </w:tcPr>
                          <w:p w14:paraId="04057DC1" w14:textId="1BAF5EFD" w:rsidR="00CC2BE2" w:rsidRDefault="00CC2BE2">
                            <w:pPr>
                              <w:pStyle w:val="TableParagraph"/>
                              <w:spacing w:before="16"/>
                              <w:ind w:left="55"/>
                              <w:rPr>
                                <w:rFonts w:ascii="Arial" w:eastAsia="Arial" w:hAnsi="Arial" w:cs="Arial"/>
                              </w:rPr>
                            </w:pPr>
                            <w:r>
                              <w:rPr>
                                <w:rFonts w:ascii="Arial"/>
                                <w:spacing w:val="-6"/>
                                <w:w w:val="99"/>
                              </w:rPr>
                              <w:t>v</w:t>
                            </w:r>
                            <w:r>
                              <w:rPr>
                                <w:rFonts w:ascii="Arial"/>
                                <w:w w:val="99"/>
                              </w:rPr>
                              <w:t>entilated</w:t>
                            </w:r>
                            <w:r>
                              <w:rPr>
                                <w:rFonts w:ascii="Arial"/>
                                <w:spacing w:val="15"/>
                              </w:rPr>
                              <w:t xml:space="preserve"> </w:t>
                            </w:r>
                            <w:r>
                              <w:rPr>
                                <w:rFonts w:ascii="Arial"/>
                                <w:w w:val="99"/>
                              </w:rPr>
                              <w:t>at</w:t>
                            </w:r>
                            <w:r>
                              <w:rPr>
                                <w:rFonts w:ascii="Arial"/>
                                <w:spacing w:val="16"/>
                              </w:rPr>
                              <w:t xml:space="preserve"> </w:t>
                            </w:r>
                            <w:r>
                              <w:rPr>
                                <w:rFonts w:ascii="Arial"/>
                                <w:w w:val="99"/>
                              </w:rPr>
                              <w:t>home</w:t>
                            </w:r>
                            <w:r>
                              <w:rPr>
                                <w:rFonts w:ascii="Arial"/>
                                <w:spacing w:val="15"/>
                              </w:rPr>
                              <w:t xml:space="preserve"> </w:t>
                            </w:r>
                            <w:r>
                              <w:rPr>
                                <w:rFonts w:ascii="Arial"/>
                                <w:w w:val="99"/>
                              </w:rPr>
                              <w:t>or</w:t>
                            </w:r>
                            <w:r>
                              <w:rPr>
                                <w:rFonts w:ascii="Arial"/>
                                <w:spacing w:val="16"/>
                              </w:rPr>
                              <w:t xml:space="preserve"> </w:t>
                            </w:r>
                            <w:r>
                              <w:rPr>
                                <w:rFonts w:ascii="Arial"/>
                                <w:w w:val="99"/>
                              </w:rPr>
                              <w:t>who</w:t>
                            </w:r>
                            <w:r>
                              <w:rPr>
                                <w:rFonts w:ascii="Arial"/>
                                <w:spacing w:val="15"/>
                              </w:rPr>
                              <w:t xml:space="preserve"> </w:t>
                            </w:r>
                            <w:r>
                              <w:rPr>
                                <w:rFonts w:ascii="Arial"/>
                                <w:w w:val="99"/>
                              </w:rPr>
                              <w:t>h</w:t>
                            </w:r>
                            <w:r>
                              <w:rPr>
                                <w:rFonts w:ascii="Arial"/>
                                <w:spacing w:val="-5"/>
                                <w:w w:val="99"/>
                              </w:rPr>
                              <w:t>a</w:t>
                            </w:r>
                            <w:r>
                              <w:rPr>
                                <w:rFonts w:ascii="Arial"/>
                                <w:spacing w:val="-6"/>
                                <w:w w:val="99"/>
                              </w:rPr>
                              <w:t>v</w:t>
                            </w:r>
                            <w:r>
                              <w:rPr>
                                <w:rFonts w:ascii="Arial"/>
                                <w:w w:val="99"/>
                              </w:rPr>
                              <w:t>e</w:t>
                            </w:r>
                            <w:r>
                              <w:rPr>
                                <w:rFonts w:ascii="Arial"/>
                                <w:spacing w:val="16"/>
                              </w:rPr>
                              <w:t xml:space="preserve"> </w:t>
                            </w:r>
                            <w:r>
                              <w:rPr>
                                <w:rFonts w:ascii="Arial"/>
                                <w:w w:val="99"/>
                              </w:rPr>
                              <w:t>Do</w:t>
                            </w:r>
                            <w:r>
                              <w:rPr>
                                <w:rFonts w:ascii="Arial"/>
                                <w:spacing w:val="15"/>
                              </w:rPr>
                              <w:t xml:space="preserve"> </w:t>
                            </w:r>
                            <w:ins w:id="233" w:author="Charles Hall" w:date="2015-03-08T14:16:00Z">
                              <w:r w:rsidR="00846403">
                                <w:rPr>
                                  <w:rFonts w:ascii="Arial"/>
                                  <w:w w:val="99"/>
                                </w:rPr>
                                <w:t>N</w:t>
                              </w:r>
                            </w:ins>
                            <w:del w:id="234" w:author="Charles Hall" w:date="2015-03-08T14:16:00Z">
                              <w:r w:rsidDel="00846403">
                                <w:rPr>
                                  <w:rFonts w:ascii="Arial"/>
                                  <w:w w:val="99"/>
                                </w:rPr>
                                <w:delText>n</w:delText>
                              </w:r>
                            </w:del>
                            <w:r>
                              <w:rPr>
                                <w:rFonts w:ascii="Arial"/>
                                <w:w w:val="99"/>
                              </w:rPr>
                              <w:t>ot</w:t>
                            </w:r>
                            <w:r>
                              <w:rPr>
                                <w:rFonts w:ascii="Arial"/>
                                <w:spacing w:val="16"/>
                              </w:rPr>
                              <w:t xml:space="preserve"> </w:t>
                            </w:r>
                            <w:del w:id="235" w:author="Charles Hall" w:date="2015-03-08T14:16:00Z">
                              <w:r w:rsidDel="00846403">
                                <w:rPr>
                                  <w:rFonts w:ascii="Arial"/>
                                  <w:w w:val="99"/>
                                </w:rPr>
                                <w:delText>r</w:delText>
                              </w:r>
                            </w:del>
                            <w:ins w:id="236" w:author="Charles Hall" w:date="2015-03-08T14:16:00Z">
                              <w:r w:rsidR="00846403">
                                <w:rPr>
                                  <w:rFonts w:ascii="Arial"/>
                                  <w:w w:val="99"/>
                                </w:rPr>
                                <w:t>R</w:t>
                              </w:r>
                            </w:ins>
                            <w:r>
                              <w:rPr>
                                <w:rFonts w:ascii="Arial"/>
                                <w:w w:val="99"/>
                              </w:rPr>
                              <w:t>esuscitate</w:t>
                            </w:r>
                            <w:r>
                              <w:rPr>
                                <w:rFonts w:ascii="Arial"/>
                                <w:spacing w:val="15"/>
                              </w:rPr>
                              <w:t xml:space="preserve"> </w:t>
                            </w:r>
                            <w:r>
                              <w:rPr>
                                <w:rFonts w:ascii="Arial"/>
                                <w:w w:val="99"/>
                              </w:rPr>
                              <w:t>orders</w:t>
                            </w:r>
                            <w:r>
                              <w:rPr>
                                <w:rFonts w:ascii="Arial"/>
                                <w:spacing w:val="16"/>
                              </w:rPr>
                              <w:t xml:space="preserve"> </w:t>
                            </w:r>
                            <w:r>
                              <w:rPr>
                                <w:rFonts w:ascii="Arial"/>
                                <w:w w:val="99"/>
                              </w:rPr>
                              <w:t>at</w:t>
                            </w:r>
                            <w:r>
                              <w:rPr>
                                <w:rFonts w:ascii="Arial"/>
                                <w:spacing w:val="15"/>
                              </w:rPr>
                              <w:t xml:space="preserve"> </w:t>
                            </w:r>
                            <w:r>
                              <w:rPr>
                                <w:rFonts w:ascii="Arial"/>
                                <w:w w:val="99"/>
                              </w:rPr>
                              <w:t>the</w:t>
                            </w:r>
                            <w:r>
                              <w:rPr>
                                <w:rFonts w:ascii="Arial"/>
                                <w:spacing w:val="15"/>
                              </w:rPr>
                              <w:t xml:space="preserve"> </w:t>
                            </w:r>
                            <w:r>
                              <w:rPr>
                                <w:rFonts w:ascii="Arial"/>
                                <w:w w:val="99"/>
                              </w:rPr>
                              <w:t>time</w:t>
                            </w:r>
                            <w:r>
                              <w:rPr>
                                <w:rFonts w:ascii="Arial"/>
                                <w:spacing w:val="16"/>
                              </w:rPr>
                              <w:t xml:space="preserve"> </w:t>
                            </w:r>
                            <w:r>
                              <w:rPr>
                                <w:rFonts w:ascii="Arial"/>
                                <w:w w:val="99"/>
                              </w:rPr>
                              <w:t>of</w:t>
                            </w:r>
                            <w:r>
                              <w:rPr>
                                <w:rFonts w:ascii="Arial"/>
                                <w:spacing w:val="15"/>
                              </w:rPr>
                              <w:t xml:space="preserve"> </w:t>
                            </w:r>
                            <w:r>
                              <w:rPr>
                                <w:rFonts w:ascii="Arial"/>
                                <w:w w:val="99"/>
                              </w:rPr>
                              <w:t>hospital</w:t>
                            </w:r>
                          </w:p>
                        </w:tc>
                        <w:tc>
                          <w:tcPr>
                            <w:tcW w:w="1298" w:type="dxa"/>
                            <w:tcBorders>
                              <w:top w:val="nil"/>
                              <w:left w:val="nil"/>
                              <w:bottom w:val="nil"/>
                              <w:right w:val="nil"/>
                            </w:tcBorders>
                          </w:tcPr>
                          <w:p w14:paraId="61B60032" w14:textId="77777777" w:rsidR="00CC2BE2" w:rsidRDefault="00CC2BE2">
                            <w:pPr>
                              <w:pStyle w:val="TableParagraph"/>
                              <w:spacing w:line="226" w:lineRule="exact"/>
                              <w:ind w:left="159"/>
                              <w:rPr>
                                <w:rFonts w:ascii="Arial" w:eastAsia="Arial" w:hAnsi="Arial" w:cs="Arial"/>
                              </w:rPr>
                            </w:pPr>
                            <w:r>
                              <w:rPr>
                                <w:rFonts w:ascii="Arial"/>
                                <w:w w:val="99"/>
                              </w:rPr>
                              <w:t>Seattle</w:t>
                            </w:r>
                          </w:p>
                        </w:tc>
                        <w:tc>
                          <w:tcPr>
                            <w:tcW w:w="773" w:type="dxa"/>
                            <w:tcBorders>
                              <w:top w:val="nil"/>
                              <w:left w:val="nil"/>
                              <w:bottom w:val="nil"/>
                              <w:right w:val="nil"/>
                            </w:tcBorders>
                          </w:tcPr>
                          <w:p w14:paraId="1E326904" w14:textId="77777777" w:rsidR="00CC2BE2" w:rsidRDefault="00CC2BE2">
                            <w:pPr>
                              <w:pStyle w:val="TableParagraph"/>
                              <w:spacing w:line="226" w:lineRule="exact"/>
                              <w:ind w:left="119"/>
                              <w:rPr>
                                <w:rFonts w:ascii="Arial" w:eastAsia="Arial" w:hAnsi="Arial" w:cs="Arial"/>
                              </w:rPr>
                            </w:pPr>
                            <w:r>
                              <w:rPr>
                                <w:rFonts w:ascii="Arial"/>
                                <w:w w:val="99"/>
                              </w:rPr>
                              <w:t>262</w:t>
                            </w:r>
                          </w:p>
                        </w:tc>
                        <w:tc>
                          <w:tcPr>
                            <w:tcW w:w="781" w:type="dxa"/>
                            <w:tcBorders>
                              <w:top w:val="nil"/>
                              <w:left w:val="nil"/>
                              <w:bottom w:val="nil"/>
                              <w:right w:val="nil"/>
                            </w:tcBorders>
                          </w:tcPr>
                          <w:p w14:paraId="0EF372AE" w14:textId="77777777" w:rsidR="00CC2BE2" w:rsidRDefault="00CC2BE2">
                            <w:pPr>
                              <w:pStyle w:val="TableParagraph"/>
                              <w:spacing w:line="226" w:lineRule="exact"/>
                              <w:ind w:left="289"/>
                              <w:rPr>
                                <w:rFonts w:ascii="Arial" w:eastAsia="Arial" w:hAnsi="Arial" w:cs="Arial"/>
                              </w:rPr>
                            </w:pPr>
                            <w:r>
                              <w:rPr>
                                <w:rFonts w:ascii="Arial"/>
                                <w:w w:val="99"/>
                              </w:rPr>
                              <w:t>32%</w:t>
                            </w:r>
                          </w:p>
                        </w:tc>
                      </w:tr>
                      <w:tr w:rsidR="00CC2BE2" w14:paraId="15A0210A" w14:textId="77777777">
                        <w:trPr>
                          <w:trHeight w:hRule="exact" w:val="285"/>
                        </w:trPr>
                        <w:tc>
                          <w:tcPr>
                            <w:tcW w:w="8094" w:type="dxa"/>
                            <w:tcBorders>
                              <w:top w:val="nil"/>
                              <w:left w:val="nil"/>
                              <w:bottom w:val="nil"/>
                              <w:right w:val="nil"/>
                            </w:tcBorders>
                          </w:tcPr>
                          <w:p w14:paraId="4367D9A6" w14:textId="77777777" w:rsidR="00CC2BE2" w:rsidRDefault="00CC2BE2">
                            <w:pPr>
                              <w:pStyle w:val="TableParagraph"/>
                              <w:spacing w:before="16"/>
                              <w:ind w:left="55"/>
                              <w:rPr>
                                <w:rFonts w:ascii="Arial" w:eastAsia="Arial" w:hAnsi="Arial" w:cs="Arial"/>
                              </w:rPr>
                            </w:pPr>
                            <w:proofErr w:type="gramStart"/>
                            <w:r>
                              <w:rPr>
                                <w:rFonts w:ascii="Arial"/>
                                <w:w w:val="99"/>
                              </w:rPr>
                              <w:t>admission</w:t>
                            </w:r>
                            <w:proofErr w:type="gramEnd"/>
                            <w:r>
                              <w:rPr>
                                <w:rFonts w:ascii="Arial"/>
                                <w:spacing w:val="1"/>
                              </w:rPr>
                              <w:t xml:space="preserve"> </w:t>
                            </w:r>
                            <w:r>
                              <w:rPr>
                                <w:rFonts w:ascii="Arial"/>
                                <w:w w:val="99"/>
                              </w:rPr>
                              <w:t>(</w:t>
                            </w:r>
                            <w:r>
                              <w:rPr>
                                <w:rFonts w:ascii="Arial"/>
                                <w:spacing w:val="-27"/>
                                <w:w w:val="99"/>
                              </w:rPr>
                              <w:t>T</w:t>
                            </w:r>
                            <w:r>
                              <w:rPr>
                                <w:rFonts w:ascii="Arial"/>
                                <w:w w:val="99"/>
                              </w:rPr>
                              <w:t>a</w:t>
                            </w:r>
                            <w:r>
                              <w:rPr>
                                <w:rFonts w:ascii="Arial"/>
                                <w:spacing w:val="-5"/>
                                <w:w w:val="99"/>
                              </w:rPr>
                              <w:t>b</w:t>
                            </w:r>
                            <w:r>
                              <w:rPr>
                                <w:rFonts w:ascii="Arial"/>
                                <w:w w:val="99"/>
                              </w:rPr>
                              <w:t>le</w:t>
                            </w:r>
                            <w:r>
                              <w:rPr>
                                <w:rFonts w:ascii="Arial"/>
                                <w:spacing w:val="1"/>
                              </w:rPr>
                              <w:t xml:space="preserve"> </w:t>
                            </w:r>
                            <w:r>
                              <w:rPr>
                                <w:rFonts w:ascii="Arial"/>
                                <w:w w:val="99"/>
                              </w:rPr>
                              <w:t>1:</w:t>
                            </w:r>
                            <w:r>
                              <w:rPr>
                                <w:rFonts w:ascii="Arial"/>
                                <w:spacing w:val="17"/>
                              </w:rPr>
                              <w:t xml:space="preserve"> </w:t>
                            </w:r>
                            <w:r>
                              <w:rPr>
                                <w:rFonts w:ascii="Arial"/>
                                <w:w w:val="99"/>
                              </w:rPr>
                              <w:t>Inpatient</w:t>
                            </w:r>
                            <w:r>
                              <w:rPr>
                                <w:rFonts w:ascii="Arial"/>
                                <w:spacing w:val="1"/>
                              </w:rPr>
                              <w:t xml:space="preserve"> </w:t>
                            </w:r>
                            <w:r>
                              <w:rPr>
                                <w:rFonts w:ascii="Arial"/>
                                <w:w w:val="99"/>
                              </w:rPr>
                              <w:t>populati</w:t>
                            </w:r>
                            <w:r>
                              <w:rPr>
                                <w:rFonts w:ascii="Arial"/>
                                <w:spacing w:val="-1"/>
                                <w:w w:val="99"/>
                              </w:rPr>
                              <w:t>o</w:t>
                            </w:r>
                            <w:r>
                              <w:rPr>
                                <w:rFonts w:ascii="Arial"/>
                                <w:w w:val="99"/>
                              </w:rPr>
                              <w:t>n</w:t>
                            </w:r>
                            <w:r>
                              <w:rPr>
                                <w:rFonts w:ascii="Arial"/>
                                <w:spacing w:val="1"/>
                              </w:rPr>
                              <w:t xml:space="preserve"> </w:t>
                            </w:r>
                            <w:r>
                              <w:rPr>
                                <w:rFonts w:ascii="Arial"/>
                                <w:w w:val="99"/>
                              </w:rPr>
                              <w:t>at</w:t>
                            </w:r>
                            <w:r>
                              <w:rPr>
                                <w:rFonts w:ascii="Arial"/>
                                <w:spacing w:val="1"/>
                              </w:rPr>
                              <w:t xml:space="preserve"> </w:t>
                            </w:r>
                            <w:r>
                              <w:rPr>
                                <w:rFonts w:ascii="Arial"/>
                                <w:w w:val="99"/>
                              </w:rPr>
                              <w:t>Montefiore</w:t>
                            </w:r>
                            <w:r>
                              <w:rPr>
                                <w:rFonts w:ascii="Arial"/>
                                <w:spacing w:val="1"/>
                              </w:rPr>
                              <w:t xml:space="preserve"> </w:t>
                            </w:r>
                            <w:r>
                              <w:rPr>
                                <w:rFonts w:ascii="Arial"/>
                                <w:w w:val="99"/>
                              </w:rPr>
                              <w:t>Medical</w:t>
                            </w:r>
                            <w:r>
                              <w:rPr>
                                <w:rFonts w:ascii="Arial"/>
                                <w:spacing w:val="1"/>
                              </w:rPr>
                              <w:t xml:space="preserve"> </w:t>
                            </w:r>
                            <w:r>
                              <w:rPr>
                                <w:rFonts w:ascii="Arial"/>
                                <w:w w:val="99"/>
                              </w:rPr>
                              <w:t>Cente</w:t>
                            </w:r>
                            <w:r>
                              <w:rPr>
                                <w:rFonts w:ascii="Arial"/>
                                <w:spacing w:val="-11"/>
                                <w:w w:val="99"/>
                              </w:rPr>
                              <w:t>r</w:t>
                            </w:r>
                            <w:r>
                              <w:rPr>
                                <w:rFonts w:ascii="Arial"/>
                                <w:w w:val="99"/>
                              </w:rPr>
                              <w:t>.)</w:t>
                            </w:r>
                            <w:r>
                              <w:rPr>
                                <w:rFonts w:ascii="Arial"/>
                                <w:spacing w:val="19"/>
                              </w:rPr>
                              <w:t xml:space="preserve"> </w:t>
                            </w:r>
                            <w:r>
                              <w:rPr>
                                <w:rFonts w:ascii="Arial"/>
                                <w:w w:val="99"/>
                              </w:rPr>
                              <w:t>As</w:t>
                            </w:r>
                            <w:r>
                              <w:rPr>
                                <w:rFonts w:ascii="Arial"/>
                                <w:spacing w:val="1"/>
                              </w:rPr>
                              <w:t xml:space="preserve"> </w:t>
                            </w:r>
                            <w:r>
                              <w:rPr>
                                <w:rFonts w:ascii="Arial"/>
                                <w:w w:val="99"/>
                              </w:rPr>
                              <w:t>pa</w:t>
                            </w:r>
                            <w:r>
                              <w:rPr>
                                <w:rFonts w:ascii="Arial"/>
                                <w:spacing w:val="8"/>
                                <w:w w:val="99"/>
                              </w:rPr>
                              <w:t>r</w:t>
                            </w:r>
                            <w:r>
                              <w:rPr>
                                <w:rFonts w:ascii="Arial"/>
                                <w:w w:val="99"/>
                              </w:rPr>
                              <w:t>t</w:t>
                            </w:r>
                            <w:r>
                              <w:rPr>
                                <w:rFonts w:ascii="Arial"/>
                                <w:spacing w:val="1"/>
                              </w:rPr>
                              <w:t xml:space="preserve"> </w:t>
                            </w:r>
                            <w:r>
                              <w:rPr>
                                <w:rFonts w:ascii="Arial"/>
                                <w:w w:val="99"/>
                              </w:rPr>
                              <w:t>of</w:t>
                            </w:r>
                          </w:p>
                        </w:tc>
                        <w:tc>
                          <w:tcPr>
                            <w:tcW w:w="1298" w:type="dxa"/>
                            <w:tcBorders>
                              <w:top w:val="nil"/>
                              <w:left w:val="nil"/>
                              <w:bottom w:val="nil"/>
                              <w:right w:val="nil"/>
                            </w:tcBorders>
                          </w:tcPr>
                          <w:p w14:paraId="02158748" w14:textId="77777777" w:rsidR="00CC2BE2" w:rsidRDefault="00CC2BE2">
                            <w:pPr>
                              <w:pStyle w:val="TableParagraph"/>
                              <w:spacing w:line="226" w:lineRule="exact"/>
                              <w:ind w:left="159"/>
                              <w:rPr>
                                <w:rFonts w:ascii="Arial" w:eastAsia="Arial" w:hAnsi="Arial" w:cs="Arial"/>
                              </w:rPr>
                            </w:pPr>
                            <w:r>
                              <w:rPr>
                                <w:rFonts w:ascii="Arial"/>
                                <w:w w:val="99"/>
                              </w:rPr>
                              <w:t>Gal</w:t>
                            </w:r>
                            <w:r>
                              <w:rPr>
                                <w:rFonts w:ascii="Arial"/>
                                <w:spacing w:val="-6"/>
                                <w:w w:val="99"/>
                              </w:rPr>
                              <w:t>v</w:t>
                            </w:r>
                            <w:r>
                              <w:rPr>
                                <w:rFonts w:ascii="Arial"/>
                                <w:w w:val="99"/>
                              </w:rPr>
                              <w:t>eston</w:t>
                            </w:r>
                          </w:p>
                        </w:tc>
                        <w:tc>
                          <w:tcPr>
                            <w:tcW w:w="773" w:type="dxa"/>
                            <w:tcBorders>
                              <w:top w:val="nil"/>
                              <w:left w:val="nil"/>
                              <w:bottom w:val="nil"/>
                              <w:right w:val="nil"/>
                            </w:tcBorders>
                          </w:tcPr>
                          <w:p w14:paraId="0EF37DB2" w14:textId="77777777" w:rsidR="00CC2BE2" w:rsidRDefault="00CC2BE2">
                            <w:pPr>
                              <w:pStyle w:val="TableParagraph"/>
                              <w:spacing w:line="226" w:lineRule="exact"/>
                              <w:ind w:left="119"/>
                              <w:rPr>
                                <w:rFonts w:ascii="Arial" w:eastAsia="Arial" w:hAnsi="Arial" w:cs="Arial"/>
                              </w:rPr>
                            </w:pPr>
                            <w:r>
                              <w:rPr>
                                <w:rFonts w:ascii="Arial"/>
                                <w:w w:val="99"/>
                              </w:rPr>
                              <w:t>261</w:t>
                            </w:r>
                          </w:p>
                        </w:tc>
                        <w:tc>
                          <w:tcPr>
                            <w:tcW w:w="781" w:type="dxa"/>
                            <w:tcBorders>
                              <w:top w:val="nil"/>
                              <w:left w:val="nil"/>
                              <w:bottom w:val="nil"/>
                              <w:right w:val="nil"/>
                            </w:tcBorders>
                          </w:tcPr>
                          <w:p w14:paraId="2E29D369" w14:textId="77777777" w:rsidR="00CC2BE2" w:rsidRDefault="00CC2BE2">
                            <w:pPr>
                              <w:pStyle w:val="TableParagraph"/>
                              <w:spacing w:line="226" w:lineRule="exact"/>
                              <w:ind w:left="289"/>
                              <w:rPr>
                                <w:rFonts w:ascii="Arial" w:eastAsia="Arial" w:hAnsi="Arial" w:cs="Arial"/>
                              </w:rPr>
                            </w:pPr>
                            <w:r>
                              <w:rPr>
                                <w:rFonts w:ascii="Arial"/>
                                <w:w w:val="99"/>
                              </w:rPr>
                              <w:t>15%</w:t>
                            </w:r>
                          </w:p>
                        </w:tc>
                      </w:tr>
                      <w:tr w:rsidR="00CC2BE2" w14:paraId="01C5FE34" w14:textId="77777777">
                        <w:trPr>
                          <w:trHeight w:hRule="exact" w:val="285"/>
                        </w:trPr>
                        <w:tc>
                          <w:tcPr>
                            <w:tcW w:w="8094" w:type="dxa"/>
                            <w:tcBorders>
                              <w:top w:val="nil"/>
                              <w:left w:val="nil"/>
                              <w:bottom w:val="nil"/>
                              <w:right w:val="nil"/>
                            </w:tcBorders>
                          </w:tcPr>
                          <w:p w14:paraId="3B203175" w14:textId="77777777" w:rsidR="00CC2BE2" w:rsidRDefault="00CC2BE2">
                            <w:pPr>
                              <w:pStyle w:val="TableParagraph"/>
                              <w:spacing w:before="16"/>
                              <w:ind w:left="55"/>
                              <w:rPr>
                                <w:rFonts w:ascii="Arial" w:eastAsia="Arial" w:hAnsi="Arial" w:cs="Arial"/>
                              </w:rPr>
                            </w:pPr>
                            <w:r>
                              <w:rPr>
                                <w:rFonts w:ascii="Arial"/>
                                <w:w w:val="99"/>
                              </w:rPr>
                              <w:t>APP</w:t>
                            </w:r>
                            <w:r>
                              <w:rPr>
                                <w:rFonts w:ascii="Arial"/>
                                <w:spacing w:val="-5"/>
                                <w:w w:val="99"/>
                              </w:rPr>
                              <w:t>R</w:t>
                            </w:r>
                            <w:r>
                              <w:rPr>
                                <w:rFonts w:ascii="Arial"/>
                                <w:spacing w:val="-11"/>
                                <w:w w:val="99"/>
                              </w:rPr>
                              <w:t>O</w:t>
                            </w:r>
                            <w:r>
                              <w:rPr>
                                <w:rFonts w:ascii="Arial"/>
                                <w:w w:val="99"/>
                              </w:rPr>
                              <w:t>VE,</w:t>
                            </w:r>
                            <w:r>
                              <w:rPr>
                                <w:rFonts w:ascii="Arial"/>
                              </w:rPr>
                              <w:t xml:space="preserve"> </w:t>
                            </w:r>
                            <w:r>
                              <w:rPr>
                                <w:rFonts w:ascii="Arial"/>
                                <w:w w:val="99"/>
                              </w:rPr>
                              <w:t>the</w:t>
                            </w:r>
                            <w:r>
                              <w:rPr>
                                <w:rFonts w:ascii="Arial"/>
                              </w:rPr>
                              <w:t xml:space="preserve"> </w:t>
                            </w:r>
                            <w:r>
                              <w:rPr>
                                <w:rFonts w:ascii="Arial"/>
                                <w:w w:val="99"/>
                              </w:rPr>
                              <w:t>p</w:t>
                            </w:r>
                            <w:r>
                              <w:rPr>
                                <w:rFonts w:ascii="Arial"/>
                                <w:spacing w:val="-3"/>
                                <w:w w:val="99"/>
                              </w:rPr>
                              <w:t>r</w:t>
                            </w:r>
                            <w:r>
                              <w:rPr>
                                <w:rFonts w:ascii="Arial"/>
                                <w:w w:val="99"/>
                              </w:rPr>
                              <w:t>agmatic</w:t>
                            </w:r>
                            <w:r>
                              <w:rPr>
                                <w:rFonts w:ascii="Arial"/>
                              </w:rPr>
                              <w:t xml:space="preserve"> </w:t>
                            </w:r>
                            <w:r>
                              <w:rPr>
                                <w:rFonts w:ascii="Arial"/>
                                <w:w w:val="99"/>
                              </w:rPr>
                              <w:t>t</w:t>
                            </w:r>
                            <w:r>
                              <w:rPr>
                                <w:rFonts w:ascii="Arial"/>
                                <w:spacing w:val="3"/>
                                <w:w w:val="99"/>
                              </w:rPr>
                              <w:t>r</w:t>
                            </w:r>
                            <w:r>
                              <w:rPr>
                                <w:rFonts w:ascii="Arial"/>
                                <w:w w:val="99"/>
                              </w:rPr>
                              <w:t>ial</w:t>
                            </w:r>
                            <w:r>
                              <w:rPr>
                                <w:rFonts w:ascii="Arial"/>
                              </w:rPr>
                              <w:t xml:space="preserve"> </w:t>
                            </w:r>
                            <w:r>
                              <w:rPr>
                                <w:rFonts w:ascii="Arial"/>
                                <w:spacing w:val="-5"/>
                                <w:w w:val="99"/>
                              </w:rPr>
                              <w:t>b</w:t>
                            </w:r>
                            <w:r>
                              <w:rPr>
                                <w:rFonts w:ascii="Arial"/>
                                <w:w w:val="99"/>
                              </w:rPr>
                              <w:t>y</w:t>
                            </w:r>
                            <w:r>
                              <w:rPr>
                                <w:rFonts w:ascii="Arial"/>
                              </w:rPr>
                              <w:t xml:space="preserve"> </w:t>
                            </w:r>
                            <w:r>
                              <w:rPr>
                                <w:rFonts w:ascii="Arial"/>
                                <w:w w:val="99"/>
                              </w:rPr>
                              <w:t>D</w:t>
                            </w:r>
                            <w:r>
                              <w:rPr>
                                <w:rFonts w:ascii="Arial"/>
                                <w:spacing w:val="-11"/>
                                <w:w w:val="99"/>
                              </w:rPr>
                              <w:t>r</w:t>
                            </w:r>
                            <w:r>
                              <w:rPr>
                                <w:rFonts w:ascii="Arial"/>
                                <w:w w:val="99"/>
                              </w:rPr>
                              <w:t>.</w:t>
                            </w:r>
                            <w:r>
                              <w:rPr>
                                <w:rFonts w:ascii="Arial"/>
                                <w:spacing w:val="16"/>
                              </w:rPr>
                              <w:t xml:space="preserve"> </w:t>
                            </w:r>
                            <w:r>
                              <w:rPr>
                                <w:rFonts w:ascii="Arial"/>
                                <w:w w:val="99"/>
                              </w:rPr>
                              <w:t>Gong</w:t>
                            </w:r>
                            <w:r>
                              <w:rPr>
                                <w:rFonts w:ascii="Arial"/>
                              </w:rPr>
                              <w:t xml:space="preserve"> </w:t>
                            </w:r>
                            <w:r>
                              <w:rPr>
                                <w:rFonts w:ascii="Arial"/>
                                <w:w w:val="99"/>
                              </w:rPr>
                              <w:t>desc</w:t>
                            </w:r>
                            <w:r>
                              <w:rPr>
                                <w:rFonts w:ascii="Arial"/>
                                <w:spacing w:val="3"/>
                                <w:w w:val="99"/>
                              </w:rPr>
                              <w:t>r</w:t>
                            </w:r>
                            <w:r>
                              <w:rPr>
                                <w:rFonts w:ascii="Arial"/>
                                <w:w w:val="99"/>
                              </w:rPr>
                              <w:t>ibed</w:t>
                            </w:r>
                            <w:r>
                              <w:rPr>
                                <w:rFonts w:ascii="Arial"/>
                              </w:rPr>
                              <w:t xml:space="preserve"> </w:t>
                            </w:r>
                            <w:r>
                              <w:rPr>
                                <w:rFonts w:ascii="Arial"/>
                                <w:w w:val="99"/>
                              </w:rPr>
                              <w:t>in</w:t>
                            </w:r>
                            <w:r>
                              <w:rPr>
                                <w:rFonts w:ascii="Arial"/>
                              </w:rPr>
                              <w:t xml:space="preserve"> </w:t>
                            </w:r>
                            <w:r>
                              <w:rPr>
                                <w:rFonts w:ascii="Arial"/>
                                <w:w w:val="99"/>
                              </w:rPr>
                              <w:t>detail</w:t>
                            </w:r>
                            <w:r>
                              <w:rPr>
                                <w:rFonts w:ascii="Arial"/>
                              </w:rPr>
                              <w:t xml:space="preserve"> </w:t>
                            </w:r>
                            <w:r>
                              <w:rPr>
                                <w:rFonts w:ascii="Arial"/>
                                <w:w w:val="99"/>
                              </w:rPr>
                              <w:t>under</w:t>
                            </w:r>
                            <w:r>
                              <w:rPr>
                                <w:rFonts w:ascii="Arial"/>
                              </w:rPr>
                              <w:t xml:space="preserve"> </w:t>
                            </w:r>
                            <w:r>
                              <w:rPr>
                                <w:rFonts w:ascii="Arial"/>
                                <w:w w:val="99"/>
                              </w:rPr>
                              <w:t>Significanc</w:t>
                            </w:r>
                            <w:r>
                              <w:rPr>
                                <w:rFonts w:ascii="Arial"/>
                                <w:spacing w:val="-4"/>
                                <w:w w:val="99"/>
                              </w:rPr>
                              <w:t>e</w:t>
                            </w:r>
                            <w:r>
                              <w:rPr>
                                <w:rFonts w:ascii="Arial"/>
                                <w:w w:val="99"/>
                              </w:rPr>
                              <w:t>,</w:t>
                            </w:r>
                          </w:p>
                        </w:tc>
                        <w:tc>
                          <w:tcPr>
                            <w:tcW w:w="1298" w:type="dxa"/>
                            <w:tcBorders>
                              <w:top w:val="nil"/>
                              <w:left w:val="nil"/>
                              <w:bottom w:val="nil"/>
                              <w:right w:val="nil"/>
                            </w:tcBorders>
                          </w:tcPr>
                          <w:p w14:paraId="5D163184" w14:textId="77777777" w:rsidR="00CC2BE2" w:rsidRDefault="00CC2BE2">
                            <w:pPr>
                              <w:pStyle w:val="TableParagraph"/>
                              <w:spacing w:line="226" w:lineRule="exact"/>
                              <w:ind w:left="159"/>
                              <w:rPr>
                                <w:rFonts w:ascii="Arial" w:eastAsia="Arial" w:hAnsi="Arial" w:cs="Arial"/>
                              </w:rPr>
                            </w:pPr>
                            <w:r>
                              <w:rPr>
                                <w:rFonts w:ascii="Arial"/>
                                <w:w w:val="99"/>
                              </w:rPr>
                              <w:t>St</w:t>
                            </w:r>
                            <w:r>
                              <w:rPr>
                                <w:rFonts w:ascii="Arial"/>
                                <w:spacing w:val="-1"/>
                              </w:rPr>
                              <w:t xml:space="preserve"> </w:t>
                            </w:r>
                            <w:r>
                              <w:rPr>
                                <w:rFonts w:ascii="Arial"/>
                                <w:w w:val="99"/>
                              </w:rPr>
                              <w:t>Louis</w:t>
                            </w:r>
                          </w:p>
                        </w:tc>
                        <w:tc>
                          <w:tcPr>
                            <w:tcW w:w="773" w:type="dxa"/>
                            <w:tcBorders>
                              <w:top w:val="nil"/>
                              <w:left w:val="nil"/>
                              <w:bottom w:val="nil"/>
                              <w:right w:val="nil"/>
                            </w:tcBorders>
                          </w:tcPr>
                          <w:p w14:paraId="377670E4" w14:textId="77777777" w:rsidR="00CC2BE2" w:rsidRDefault="00CC2BE2">
                            <w:pPr>
                              <w:pStyle w:val="TableParagraph"/>
                              <w:spacing w:line="226" w:lineRule="exact"/>
                              <w:ind w:left="119"/>
                              <w:rPr>
                                <w:rFonts w:ascii="Arial" w:eastAsia="Arial" w:hAnsi="Arial" w:cs="Arial"/>
                              </w:rPr>
                            </w:pPr>
                            <w:r>
                              <w:rPr>
                                <w:rFonts w:ascii="Arial"/>
                                <w:w w:val="99"/>
                              </w:rPr>
                              <w:t>269</w:t>
                            </w:r>
                          </w:p>
                        </w:tc>
                        <w:tc>
                          <w:tcPr>
                            <w:tcW w:w="781" w:type="dxa"/>
                            <w:tcBorders>
                              <w:top w:val="nil"/>
                              <w:left w:val="nil"/>
                              <w:bottom w:val="nil"/>
                              <w:right w:val="nil"/>
                            </w:tcBorders>
                          </w:tcPr>
                          <w:p w14:paraId="55D5AFCC" w14:textId="77777777" w:rsidR="00CC2BE2" w:rsidRDefault="00CC2BE2">
                            <w:pPr>
                              <w:pStyle w:val="TableParagraph"/>
                              <w:spacing w:line="226" w:lineRule="exact"/>
                              <w:ind w:left="410"/>
                              <w:rPr>
                                <w:rFonts w:ascii="Arial" w:eastAsia="Arial" w:hAnsi="Arial" w:cs="Arial"/>
                              </w:rPr>
                            </w:pPr>
                            <w:r>
                              <w:rPr>
                                <w:rFonts w:ascii="Arial"/>
                                <w:w w:val="99"/>
                              </w:rPr>
                              <w:t>7%</w:t>
                            </w:r>
                          </w:p>
                        </w:tc>
                      </w:tr>
                      <w:tr w:rsidR="00CC2BE2" w14:paraId="4F7FCF57" w14:textId="77777777">
                        <w:trPr>
                          <w:trHeight w:hRule="exact" w:val="285"/>
                        </w:trPr>
                        <w:tc>
                          <w:tcPr>
                            <w:tcW w:w="8094" w:type="dxa"/>
                            <w:tcBorders>
                              <w:top w:val="nil"/>
                              <w:left w:val="nil"/>
                              <w:bottom w:val="nil"/>
                              <w:right w:val="nil"/>
                            </w:tcBorders>
                          </w:tcPr>
                          <w:p w14:paraId="23B5C33F" w14:textId="77777777" w:rsidR="00CC2BE2" w:rsidRDefault="00CC2BE2">
                            <w:pPr>
                              <w:pStyle w:val="TableParagraph"/>
                              <w:spacing w:before="16"/>
                              <w:ind w:left="55"/>
                              <w:rPr>
                                <w:rFonts w:ascii="Arial" w:eastAsia="Arial" w:hAnsi="Arial" w:cs="Arial"/>
                              </w:rPr>
                            </w:pPr>
                            <w:r>
                              <w:rPr>
                                <w:rFonts w:ascii="Arial"/>
                                <w:w w:val="99"/>
                              </w:rPr>
                              <w:t>t</w:t>
                            </w:r>
                            <w:r>
                              <w:rPr>
                                <w:rFonts w:ascii="Arial"/>
                                <w:spacing w:val="-3"/>
                                <w:w w:val="99"/>
                              </w:rPr>
                              <w:t>w</w:t>
                            </w:r>
                            <w:r>
                              <w:rPr>
                                <w:rFonts w:ascii="Arial"/>
                                <w:w w:val="99"/>
                              </w:rPr>
                              <w:t>o</w:t>
                            </w:r>
                            <w:r>
                              <w:rPr>
                                <w:rFonts w:ascii="Arial"/>
                                <w:spacing w:val="24"/>
                              </w:rPr>
                              <w:t xml:space="preserve"> </w:t>
                            </w:r>
                            <w:r>
                              <w:rPr>
                                <w:rFonts w:ascii="Arial"/>
                                <w:w w:val="99"/>
                              </w:rPr>
                              <w:t>3-month,</w:t>
                            </w:r>
                            <w:r>
                              <w:rPr>
                                <w:rFonts w:ascii="Arial"/>
                              </w:rPr>
                              <w:t xml:space="preserve"> </w:t>
                            </w:r>
                            <w:r>
                              <w:rPr>
                                <w:rFonts w:ascii="Arial"/>
                                <w:spacing w:val="-31"/>
                              </w:rPr>
                              <w:t xml:space="preserve"> </w:t>
                            </w:r>
                            <w:r>
                              <w:rPr>
                                <w:rFonts w:ascii="Arial"/>
                                <w:w w:val="99"/>
                              </w:rPr>
                              <w:t>prospecti</w:t>
                            </w:r>
                            <w:r>
                              <w:rPr>
                                <w:rFonts w:ascii="Arial"/>
                                <w:spacing w:val="-6"/>
                                <w:w w:val="99"/>
                              </w:rPr>
                              <w:t>v</w:t>
                            </w:r>
                            <w:r>
                              <w:rPr>
                                <w:rFonts w:ascii="Arial"/>
                                <w:spacing w:val="-4"/>
                                <w:w w:val="99"/>
                              </w:rPr>
                              <w:t>e</w:t>
                            </w:r>
                            <w:r>
                              <w:rPr>
                                <w:rFonts w:ascii="Arial"/>
                                <w:w w:val="99"/>
                              </w:rPr>
                              <w:t>,</w:t>
                            </w:r>
                            <w:r>
                              <w:rPr>
                                <w:rFonts w:ascii="Arial"/>
                              </w:rPr>
                              <w:t xml:space="preserve"> </w:t>
                            </w:r>
                            <w:r>
                              <w:rPr>
                                <w:rFonts w:ascii="Arial"/>
                                <w:spacing w:val="-30"/>
                              </w:rPr>
                              <w:t xml:space="preserve"> </w:t>
                            </w:r>
                            <w:r>
                              <w:rPr>
                                <w:rFonts w:ascii="Arial"/>
                                <w:spacing w:val="-1"/>
                                <w:w w:val="99"/>
                              </w:rPr>
                              <w:t>o</w:t>
                            </w:r>
                            <w:r>
                              <w:rPr>
                                <w:rFonts w:ascii="Arial"/>
                                <w:w w:val="99"/>
                              </w:rPr>
                              <w:t>bse</w:t>
                            </w:r>
                            <w:r>
                              <w:rPr>
                                <w:rFonts w:ascii="Arial"/>
                                <w:spacing w:val="6"/>
                                <w:w w:val="99"/>
                              </w:rPr>
                              <w:t>r</w:t>
                            </w:r>
                            <w:r>
                              <w:rPr>
                                <w:rFonts w:ascii="Arial"/>
                                <w:spacing w:val="-6"/>
                                <w:w w:val="99"/>
                              </w:rPr>
                              <w:t>v</w:t>
                            </w:r>
                            <w:r>
                              <w:rPr>
                                <w:rFonts w:ascii="Arial"/>
                                <w:w w:val="99"/>
                              </w:rPr>
                              <w:t>ational</w:t>
                            </w:r>
                            <w:r>
                              <w:rPr>
                                <w:rFonts w:ascii="Arial"/>
                                <w:spacing w:val="25"/>
                              </w:rPr>
                              <w:t xml:space="preserve"> </w:t>
                            </w:r>
                            <w:r>
                              <w:rPr>
                                <w:rFonts w:ascii="Arial"/>
                                <w:w w:val="99"/>
                              </w:rPr>
                              <w:t>coho</w:t>
                            </w:r>
                            <w:r>
                              <w:rPr>
                                <w:rFonts w:ascii="Arial"/>
                                <w:spacing w:val="8"/>
                                <w:w w:val="99"/>
                              </w:rPr>
                              <w:t>r</w:t>
                            </w:r>
                            <w:r>
                              <w:rPr>
                                <w:rFonts w:ascii="Arial"/>
                                <w:w w:val="99"/>
                              </w:rPr>
                              <w:t>t</w:t>
                            </w:r>
                            <w:r>
                              <w:rPr>
                                <w:rFonts w:ascii="Arial"/>
                                <w:spacing w:val="24"/>
                              </w:rPr>
                              <w:t xml:space="preserve"> </w:t>
                            </w:r>
                            <w:r>
                              <w:rPr>
                                <w:rFonts w:ascii="Arial"/>
                                <w:w w:val="99"/>
                              </w:rPr>
                              <w:t>studies</w:t>
                            </w:r>
                            <w:r>
                              <w:rPr>
                                <w:rFonts w:ascii="Arial"/>
                                <w:spacing w:val="24"/>
                              </w:rPr>
                              <w:t xml:space="preserve"> </w:t>
                            </w:r>
                            <w:r>
                              <w:rPr>
                                <w:rFonts w:ascii="Arial"/>
                                <w:w w:val="99"/>
                              </w:rPr>
                              <w:t>are</w:t>
                            </w:r>
                            <w:r>
                              <w:rPr>
                                <w:rFonts w:ascii="Arial"/>
                                <w:spacing w:val="24"/>
                              </w:rPr>
                              <w:t xml:space="preserve"> </w:t>
                            </w:r>
                            <w:r>
                              <w:rPr>
                                <w:rFonts w:ascii="Arial"/>
                                <w:w w:val="99"/>
                              </w:rPr>
                              <w:t>under</w:t>
                            </w:r>
                            <w:r>
                              <w:rPr>
                                <w:rFonts w:ascii="Arial"/>
                                <w:spacing w:val="-4"/>
                                <w:w w:val="99"/>
                              </w:rPr>
                              <w:t>w</w:t>
                            </w:r>
                            <w:r>
                              <w:rPr>
                                <w:rFonts w:ascii="Arial"/>
                                <w:spacing w:val="-7"/>
                                <w:w w:val="99"/>
                              </w:rPr>
                              <w:t>a</w:t>
                            </w:r>
                            <w:r>
                              <w:rPr>
                                <w:rFonts w:ascii="Arial"/>
                                <w:w w:val="99"/>
                              </w:rPr>
                              <w:t>y</w:t>
                            </w:r>
                            <w:r>
                              <w:rPr>
                                <w:rFonts w:ascii="Arial"/>
                                <w:spacing w:val="24"/>
                              </w:rPr>
                              <w:t xml:space="preserve"> </w:t>
                            </w:r>
                            <w:r>
                              <w:rPr>
                                <w:rFonts w:ascii="Arial"/>
                                <w:w w:val="99"/>
                              </w:rPr>
                              <w:t>at</w:t>
                            </w:r>
                            <w:r>
                              <w:rPr>
                                <w:rFonts w:ascii="Arial"/>
                                <w:spacing w:val="24"/>
                              </w:rPr>
                              <w:t xml:space="preserve"> </w:t>
                            </w:r>
                            <w:r>
                              <w:rPr>
                                <w:rFonts w:ascii="Arial"/>
                                <w:w w:val="99"/>
                              </w:rPr>
                              <w:t>s</w:t>
                            </w:r>
                            <w:r>
                              <w:rPr>
                                <w:rFonts w:ascii="Arial"/>
                                <w:spacing w:val="-7"/>
                                <w:w w:val="99"/>
                              </w:rPr>
                              <w:t>e</w:t>
                            </w:r>
                            <w:r>
                              <w:rPr>
                                <w:rFonts w:ascii="Arial"/>
                                <w:spacing w:val="-6"/>
                                <w:w w:val="99"/>
                              </w:rPr>
                              <w:t>v</w:t>
                            </w:r>
                            <w:r>
                              <w:rPr>
                                <w:rFonts w:ascii="Arial"/>
                                <w:w w:val="99"/>
                              </w:rPr>
                              <w:t>e</w:t>
                            </w:r>
                            <w:r>
                              <w:rPr>
                                <w:rFonts w:ascii="Arial"/>
                                <w:spacing w:val="-3"/>
                                <w:w w:val="99"/>
                              </w:rPr>
                              <w:t>r</w:t>
                            </w:r>
                            <w:r>
                              <w:rPr>
                                <w:rFonts w:ascii="Arial"/>
                                <w:w w:val="99"/>
                              </w:rPr>
                              <w:t>al</w:t>
                            </w:r>
                          </w:p>
                        </w:tc>
                        <w:tc>
                          <w:tcPr>
                            <w:tcW w:w="1298" w:type="dxa"/>
                            <w:tcBorders>
                              <w:top w:val="nil"/>
                              <w:left w:val="nil"/>
                              <w:bottom w:val="nil"/>
                              <w:right w:val="nil"/>
                            </w:tcBorders>
                          </w:tcPr>
                          <w:p w14:paraId="0F0FFDC4" w14:textId="77777777" w:rsidR="00CC2BE2" w:rsidRDefault="00CC2BE2">
                            <w:pPr>
                              <w:pStyle w:val="TableParagraph"/>
                              <w:spacing w:line="226" w:lineRule="exact"/>
                              <w:ind w:left="159"/>
                              <w:rPr>
                                <w:rFonts w:ascii="Arial" w:eastAsia="Arial" w:hAnsi="Arial" w:cs="Arial"/>
                              </w:rPr>
                            </w:pPr>
                            <w:r>
                              <w:rPr>
                                <w:rFonts w:ascii="Arial"/>
                                <w:w w:val="99"/>
                              </w:rPr>
                              <w:t>N</w:t>
                            </w:r>
                            <w:r>
                              <w:rPr>
                                <w:rFonts w:ascii="Arial"/>
                                <w:spacing w:val="-5"/>
                                <w:w w:val="99"/>
                              </w:rPr>
                              <w:t>e</w:t>
                            </w:r>
                            <w:r>
                              <w:rPr>
                                <w:rFonts w:ascii="Arial"/>
                                <w:w w:val="99"/>
                              </w:rPr>
                              <w:t>w</w:t>
                            </w:r>
                            <w:r>
                              <w:rPr>
                                <w:rFonts w:ascii="Arial"/>
                                <w:spacing w:val="-1"/>
                              </w:rPr>
                              <w:t xml:space="preserve"> </w:t>
                            </w:r>
                            <w:r>
                              <w:rPr>
                                <w:rFonts w:ascii="Arial"/>
                                <w:spacing w:val="-31"/>
                                <w:w w:val="99"/>
                              </w:rPr>
                              <w:t>Y</w:t>
                            </w:r>
                            <w:r>
                              <w:rPr>
                                <w:rFonts w:ascii="Arial"/>
                                <w:w w:val="99"/>
                              </w:rPr>
                              <w:t>o</w:t>
                            </w:r>
                            <w:r>
                              <w:rPr>
                                <w:rFonts w:ascii="Arial"/>
                                <w:spacing w:val="3"/>
                                <w:w w:val="99"/>
                              </w:rPr>
                              <w:t>r</w:t>
                            </w:r>
                            <w:r>
                              <w:rPr>
                                <w:rFonts w:ascii="Arial"/>
                                <w:w w:val="99"/>
                              </w:rPr>
                              <w:t>k</w:t>
                            </w:r>
                          </w:p>
                        </w:tc>
                        <w:tc>
                          <w:tcPr>
                            <w:tcW w:w="773" w:type="dxa"/>
                            <w:tcBorders>
                              <w:top w:val="nil"/>
                              <w:left w:val="nil"/>
                              <w:bottom w:val="nil"/>
                              <w:right w:val="nil"/>
                            </w:tcBorders>
                          </w:tcPr>
                          <w:p w14:paraId="73870352" w14:textId="77777777" w:rsidR="00CC2BE2" w:rsidRDefault="00CC2BE2">
                            <w:pPr>
                              <w:pStyle w:val="TableParagraph"/>
                              <w:spacing w:line="226" w:lineRule="exact"/>
                              <w:ind w:left="119"/>
                              <w:rPr>
                                <w:rFonts w:ascii="Arial" w:eastAsia="Arial" w:hAnsi="Arial" w:cs="Arial"/>
                              </w:rPr>
                            </w:pPr>
                            <w:r>
                              <w:rPr>
                                <w:rFonts w:ascii="Arial"/>
                                <w:w w:val="99"/>
                              </w:rPr>
                              <w:t>271</w:t>
                            </w:r>
                          </w:p>
                        </w:tc>
                        <w:tc>
                          <w:tcPr>
                            <w:tcW w:w="781" w:type="dxa"/>
                            <w:tcBorders>
                              <w:top w:val="nil"/>
                              <w:left w:val="nil"/>
                              <w:bottom w:val="nil"/>
                              <w:right w:val="nil"/>
                            </w:tcBorders>
                          </w:tcPr>
                          <w:p w14:paraId="1D9746B2" w14:textId="77777777" w:rsidR="00CC2BE2" w:rsidRDefault="00CC2BE2">
                            <w:pPr>
                              <w:pStyle w:val="TableParagraph"/>
                              <w:spacing w:line="226" w:lineRule="exact"/>
                              <w:ind w:left="410"/>
                              <w:rPr>
                                <w:rFonts w:ascii="Arial" w:eastAsia="Arial" w:hAnsi="Arial" w:cs="Arial"/>
                              </w:rPr>
                            </w:pPr>
                            <w:r>
                              <w:rPr>
                                <w:rFonts w:ascii="Arial"/>
                                <w:w w:val="99"/>
                              </w:rPr>
                              <w:t>4%</w:t>
                            </w:r>
                          </w:p>
                        </w:tc>
                      </w:tr>
                      <w:tr w:rsidR="00CC2BE2" w14:paraId="0732E03B" w14:textId="77777777">
                        <w:trPr>
                          <w:trHeight w:hRule="exact" w:val="273"/>
                        </w:trPr>
                        <w:tc>
                          <w:tcPr>
                            <w:tcW w:w="8094" w:type="dxa"/>
                            <w:tcBorders>
                              <w:top w:val="nil"/>
                              <w:left w:val="nil"/>
                              <w:bottom w:val="nil"/>
                              <w:right w:val="nil"/>
                            </w:tcBorders>
                          </w:tcPr>
                          <w:p w14:paraId="75420AAE" w14:textId="77777777" w:rsidR="00CC2BE2" w:rsidRDefault="00CC2BE2">
                            <w:pPr>
                              <w:pStyle w:val="TableParagraph"/>
                              <w:spacing w:before="16"/>
                              <w:ind w:left="55"/>
                              <w:rPr>
                                <w:rFonts w:ascii="Arial" w:eastAsia="Arial" w:hAnsi="Arial" w:cs="Arial"/>
                              </w:rPr>
                            </w:pPr>
                            <w:r>
                              <w:rPr>
                                <w:rFonts w:ascii="Arial"/>
                                <w:w w:val="99"/>
                              </w:rPr>
                              <w:t>Albe</w:t>
                            </w:r>
                            <w:r>
                              <w:rPr>
                                <w:rFonts w:ascii="Arial"/>
                                <w:spacing w:val="8"/>
                                <w:w w:val="99"/>
                              </w:rPr>
                              <w:t>r</w:t>
                            </w:r>
                            <w:r>
                              <w:rPr>
                                <w:rFonts w:ascii="Arial"/>
                                <w:w w:val="99"/>
                              </w:rPr>
                              <w:t>t</w:t>
                            </w:r>
                            <w:r>
                              <w:rPr>
                                <w:rFonts w:ascii="Arial"/>
                                <w:spacing w:val="9"/>
                              </w:rPr>
                              <w:t xml:space="preserve"> </w:t>
                            </w:r>
                            <w:r>
                              <w:rPr>
                                <w:rFonts w:ascii="Arial"/>
                                <w:w w:val="99"/>
                              </w:rPr>
                              <w:t>Einstein</w:t>
                            </w:r>
                            <w:r>
                              <w:rPr>
                                <w:rFonts w:ascii="Arial"/>
                                <w:spacing w:val="9"/>
                              </w:rPr>
                              <w:t xml:space="preserve"> </w:t>
                            </w:r>
                            <w:r>
                              <w:rPr>
                                <w:rFonts w:ascii="Arial"/>
                                <w:w w:val="99"/>
                              </w:rPr>
                              <w:t>College</w:t>
                            </w:r>
                            <w:r>
                              <w:rPr>
                                <w:rFonts w:ascii="Arial"/>
                                <w:spacing w:val="9"/>
                              </w:rPr>
                              <w:t xml:space="preserve"> </w:t>
                            </w:r>
                            <w:r>
                              <w:rPr>
                                <w:rFonts w:ascii="Arial"/>
                                <w:w w:val="99"/>
                              </w:rPr>
                              <w:t>of</w:t>
                            </w:r>
                            <w:r>
                              <w:rPr>
                                <w:rFonts w:ascii="Arial"/>
                                <w:spacing w:val="9"/>
                              </w:rPr>
                              <w:t xml:space="preserve"> </w:t>
                            </w:r>
                            <w:r>
                              <w:rPr>
                                <w:rFonts w:ascii="Arial"/>
                                <w:w w:val="99"/>
                              </w:rPr>
                              <w:t>medicine</w:t>
                            </w:r>
                            <w:r>
                              <w:rPr>
                                <w:rFonts w:ascii="Arial"/>
                                <w:spacing w:val="9"/>
                              </w:rPr>
                              <w:t xml:space="preserve"> </w:t>
                            </w:r>
                            <w:r>
                              <w:rPr>
                                <w:rFonts w:ascii="Arial"/>
                                <w:w w:val="99"/>
                              </w:rPr>
                              <w:t>and</w:t>
                            </w:r>
                            <w:r>
                              <w:rPr>
                                <w:rFonts w:ascii="Arial"/>
                                <w:spacing w:val="9"/>
                              </w:rPr>
                              <w:t xml:space="preserve"> </w:t>
                            </w:r>
                            <w:r>
                              <w:rPr>
                                <w:rFonts w:ascii="Arial"/>
                                <w:w w:val="99"/>
                              </w:rPr>
                              <w:t>M</w:t>
                            </w:r>
                            <w:r>
                              <w:rPr>
                                <w:rFonts w:ascii="Arial"/>
                                <w:spacing w:val="-7"/>
                                <w:w w:val="99"/>
                              </w:rPr>
                              <w:t>a</w:t>
                            </w:r>
                            <w:r>
                              <w:rPr>
                                <w:rFonts w:ascii="Arial"/>
                                <w:spacing w:val="-5"/>
                                <w:w w:val="99"/>
                              </w:rPr>
                              <w:t>y</w:t>
                            </w:r>
                            <w:r>
                              <w:rPr>
                                <w:rFonts w:ascii="Arial"/>
                                <w:w w:val="99"/>
                              </w:rPr>
                              <w:t>o</w:t>
                            </w:r>
                            <w:r>
                              <w:rPr>
                                <w:rFonts w:ascii="Arial"/>
                                <w:spacing w:val="9"/>
                              </w:rPr>
                              <w:t xml:space="preserve"> </w:t>
                            </w:r>
                            <w:r>
                              <w:rPr>
                                <w:rFonts w:ascii="Arial"/>
                                <w:w w:val="99"/>
                              </w:rPr>
                              <w:t>Clinic</w:t>
                            </w:r>
                            <w:r>
                              <w:rPr>
                                <w:rFonts w:ascii="Arial"/>
                                <w:spacing w:val="9"/>
                              </w:rPr>
                              <w:t xml:space="preserve"> </w:t>
                            </w:r>
                            <w:r>
                              <w:rPr>
                                <w:rFonts w:ascii="Arial"/>
                                <w:w w:val="99"/>
                              </w:rPr>
                              <w:t>Rochester</w:t>
                            </w:r>
                            <w:r>
                              <w:rPr>
                                <w:rFonts w:ascii="Arial"/>
                                <w:spacing w:val="9"/>
                              </w:rPr>
                              <w:t xml:space="preserve"> </w:t>
                            </w:r>
                            <w:r>
                              <w:rPr>
                                <w:rFonts w:ascii="Arial"/>
                                <w:w w:val="99"/>
                              </w:rPr>
                              <w:t>and</w:t>
                            </w:r>
                            <w:r>
                              <w:rPr>
                                <w:rFonts w:ascii="Arial"/>
                                <w:spacing w:val="9"/>
                              </w:rPr>
                              <w:t xml:space="preserve"> </w:t>
                            </w:r>
                            <w:r>
                              <w:rPr>
                                <w:rFonts w:ascii="Arial"/>
                                <w:w w:val="99"/>
                              </w:rPr>
                              <w:t>Flo</w:t>
                            </w:r>
                            <w:r>
                              <w:rPr>
                                <w:rFonts w:ascii="Arial"/>
                                <w:spacing w:val="3"/>
                                <w:w w:val="99"/>
                              </w:rPr>
                              <w:t>r</w:t>
                            </w:r>
                            <w:r>
                              <w:rPr>
                                <w:rFonts w:ascii="Arial"/>
                                <w:w w:val="99"/>
                              </w:rPr>
                              <w:t>ida</w:t>
                            </w:r>
                            <w:r>
                              <w:rPr>
                                <w:rFonts w:ascii="Arial"/>
                                <w:spacing w:val="9"/>
                              </w:rPr>
                              <w:t xml:space="preserve"> </w:t>
                            </w:r>
                            <w:r>
                              <w:rPr>
                                <w:rFonts w:ascii="Arial"/>
                                <w:w w:val="99"/>
                              </w:rPr>
                              <w:t>sites;</w:t>
                            </w:r>
                          </w:p>
                        </w:tc>
                        <w:tc>
                          <w:tcPr>
                            <w:tcW w:w="1298" w:type="dxa"/>
                            <w:tcBorders>
                              <w:top w:val="nil"/>
                              <w:left w:val="nil"/>
                              <w:bottom w:val="nil"/>
                              <w:right w:val="nil"/>
                            </w:tcBorders>
                          </w:tcPr>
                          <w:p w14:paraId="01A09965" w14:textId="77777777" w:rsidR="00CC2BE2" w:rsidRDefault="00CC2BE2">
                            <w:pPr>
                              <w:pStyle w:val="TableParagraph"/>
                              <w:spacing w:line="226" w:lineRule="exact"/>
                              <w:ind w:left="159"/>
                              <w:rPr>
                                <w:rFonts w:ascii="Arial" w:eastAsia="Arial" w:hAnsi="Arial" w:cs="Arial"/>
                              </w:rPr>
                            </w:pPr>
                            <w:r>
                              <w:rPr>
                                <w:rFonts w:ascii="Arial"/>
                                <w:w w:val="99"/>
                              </w:rPr>
                              <w:t>Baltimore</w:t>
                            </w:r>
                          </w:p>
                        </w:tc>
                        <w:tc>
                          <w:tcPr>
                            <w:tcW w:w="773" w:type="dxa"/>
                            <w:tcBorders>
                              <w:top w:val="nil"/>
                              <w:left w:val="nil"/>
                              <w:bottom w:val="nil"/>
                              <w:right w:val="nil"/>
                            </w:tcBorders>
                          </w:tcPr>
                          <w:p w14:paraId="092965A0" w14:textId="77777777" w:rsidR="00CC2BE2" w:rsidRDefault="00CC2BE2">
                            <w:pPr>
                              <w:pStyle w:val="TableParagraph"/>
                              <w:spacing w:line="226" w:lineRule="exact"/>
                              <w:ind w:left="119"/>
                              <w:rPr>
                                <w:rFonts w:ascii="Arial" w:eastAsia="Arial" w:hAnsi="Arial" w:cs="Arial"/>
                              </w:rPr>
                            </w:pPr>
                            <w:r>
                              <w:rPr>
                                <w:rFonts w:ascii="Arial"/>
                                <w:w w:val="99"/>
                              </w:rPr>
                              <w:t>231</w:t>
                            </w:r>
                          </w:p>
                        </w:tc>
                        <w:tc>
                          <w:tcPr>
                            <w:tcW w:w="781" w:type="dxa"/>
                            <w:tcBorders>
                              <w:top w:val="nil"/>
                              <w:left w:val="nil"/>
                              <w:bottom w:val="nil"/>
                              <w:right w:val="nil"/>
                            </w:tcBorders>
                          </w:tcPr>
                          <w:p w14:paraId="142C6BDE" w14:textId="77777777" w:rsidR="00CC2BE2" w:rsidRDefault="00CC2BE2">
                            <w:pPr>
                              <w:pStyle w:val="TableParagraph"/>
                              <w:spacing w:line="226" w:lineRule="exact"/>
                              <w:ind w:left="410"/>
                              <w:rPr>
                                <w:rFonts w:ascii="Arial" w:eastAsia="Arial" w:hAnsi="Arial" w:cs="Arial"/>
                              </w:rPr>
                            </w:pPr>
                            <w:r>
                              <w:rPr>
                                <w:rFonts w:ascii="Arial"/>
                                <w:w w:val="99"/>
                              </w:rPr>
                              <w:t>2%</w:t>
                            </w:r>
                          </w:p>
                        </w:tc>
                      </w:tr>
                    </w:tbl>
                    <w:p w14:paraId="45D0F895" w14:textId="77777777" w:rsidR="00CC2BE2" w:rsidRDefault="00CC2BE2"/>
                  </w:txbxContent>
                </v:textbox>
                <w10:wrap anchorx="page"/>
              </v:shape>
            </w:pict>
          </mc:Fallback>
        </mc:AlternateContent>
      </w:r>
      <w:r w:rsidR="00CC2BE2">
        <w:rPr>
          <w:w w:val="95"/>
        </w:rPr>
        <w:t>City</w:t>
      </w:r>
      <w:r w:rsidR="00CC2BE2">
        <w:rPr>
          <w:w w:val="95"/>
        </w:rPr>
        <w:tab/>
        <w:t>N</w:t>
      </w:r>
      <w:r w:rsidR="00CC2BE2">
        <w:rPr>
          <w:w w:val="95"/>
          <w:position w:val="8"/>
          <w:sz w:val="16"/>
        </w:rPr>
        <w:t>a</w:t>
      </w:r>
      <w:r w:rsidR="00CC2BE2">
        <w:rPr>
          <w:w w:val="95"/>
          <w:position w:val="8"/>
          <w:sz w:val="16"/>
        </w:rPr>
        <w:tab/>
      </w:r>
      <w:r w:rsidR="00CC2BE2">
        <w:t>%Silly</w:t>
      </w:r>
    </w:p>
    <w:p w14:paraId="4BCDE2CB" w14:textId="77777777" w:rsidR="003C4974" w:rsidRDefault="003C4974">
      <w:pPr>
        <w:sectPr w:rsidR="003C4974">
          <w:type w:val="continuous"/>
          <w:pgSz w:w="12240" w:h="15840"/>
          <w:pgMar w:top="620" w:right="400" w:bottom="280" w:left="560" w:header="720" w:footer="720" w:gutter="0"/>
          <w:cols w:num="2" w:space="720" w:equalWidth="0">
            <w:col w:w="8040" w:space="40"/>
            <w:col w:w="3200"/>
          </w:cols>
        </w:sectPr>
      </w:pPr>
    </w:p>
    <w:p w14:paraId="348261E9" w14:textId="77777777" w:rsidR="003C4974" w:rsidRDefault="003C4974">
      <w:pPr>
        <w:rPr>
          <w:rFonts w:ascii="Arial" w:eastAsia="Arial" w:hAnsi="Arial" w:cs="Arial"/>
          <w:sz w:val="20"/>
          <w:szCs w:val="20"/>
        </w:rPr>
      </w:pPr>
    </w:p>
    <w:p w14:paraId="08F30229" w14:textId="77777777" w:rsidR="003C4974" w:rsidRDefault="003C4974">
      <w:pPr>
        <w:rPr>
          <w:rFonts w:ascii="Arial" w:eastAsia="Arial" w:hAnsi="Arial" w:cs="Arial"/>
          <w:sz w:val="20"/>
          <w:szCs w:val="20"/>
        </w:rPr>
      </w:pPr>
    </w:p>
    <w:p w14:paraId="6DA6A28D" w14:textId="77777777" w:rsidR="003C4974" w:rsidRDefault="003C4974">
      <w:pPr>
        <w:rPr>
          <w:rFonts w:ascii="Arial" w:eastAsia="Arial" w:hAnsi="Arial" w:cs="Arial"/>
          <w:sz w:val="20"/>
          <w:szCs w:val="20"/>
        </w:rPr>
      </w:pPr>
    </w:p>
    <w:p w14:paraId="2CB6FC40" w14:textId="77777777" w:rsidR="003C4974" w:rsidRDefault="003C4974">
      <w:pPr>
        <w:rPr>
          <w:rFonts w:ascii="Arial" w:eastAsia="Arial" w:hAnsi="Arial" w:cs="Arial"/>
          <w:sz w:val="20"/>
          <w:szCs w:val="20"/>
        </w:rPr>
      </w:pPr>
    </w:p>
    <w:p w14:paraId="02F7F500" w14:textId="77777777" w:rsidR="003C4974" w:rsidRDefault="003C4974">
      <w:pPr>
        <w:rPr>
          <w:rFonts w:ascii="Arial" w:eastAsia="Arial" w:hAnsi="Arial" w:cs="Arial"/>
          <w:sz w:val="20"/>
          <w:szCs w:val="20"/>
        </w:rPr>
      </w:pPr>
    </w:p>
    <w:p w14:paraId="7D7EBAFE" w14:textId="77777777" w:rsidR="003C4974" w:rsidRDefault="003C4974">
      <w:pPr>
        <w:rPr>
          <w:rFonts w:ascii="Arial" w:eastAsia="Arial" w:hAnsi="Arial" w:cs="Arial"/>
          <w:sz w:val="20"/>
          <w:szCs w:val="20"/>
        </w:rPr>
      </w:pPr>
    </w:p>
    <w:p w14:paraId="01D892BF" w14:textId="77777777" w:rsidR="003C4974" w:rsidRDefault="003C4974">
      <w:pPr>
        <w:rPr>
          <w:rFonts w:ascii="Arial" w:eastAsia="Arial" w:hAnsi="Arial" w:cs="Arial"/>
          <w:sz w:val="20"/>
          <w:szCs w:val="20"/>
        </w:rPr>
      </w:pPr>
    </w:p>
    <w:p w14:paraId="6C826627" w14:textId="77777777" w:rsidR="003C4974" w:rsidRDefault="003C4974">
      <w:pPr>
        <w:rPr>
          <w:rFonts w:ascii="Arial" w:eastAsia="Arial" w:hAnsi="Arial" w:cs="Arial"/>
          <w:sz w:val="20"/>
          <w:szCs w:val="20"/>
        </w:rPr>
        <w:sectPr w:rsidR="003C4974">
          <w:type w:val="continuous"/>
          <w:pgSz w:w="12240" w:h="15840"/>
          <w:pgMar w:top="620" w:right="400" w:bottom="280" w:left="560" w:header="720" w:footer="720" w:gutter="0"/>
          <w:cols w:space="720"/>
        </w:sectPr>
      </w:pPr>
    </w:p>
    <w:p w14:paraId="6195CBEC" w14:textId="77777777" w:rsidR="003C4974" w:rsidRDefault="003C4974">
      <w:pPr>
        <w:spacing w:before="5"/>
        <w:rPr>
          <w:rFonts w:ascii="Arial" w:eastAsia="Arial" w:hAnsi="Arial" w:cs="Arial"/>
          <w:sz w:val="24"/>
          <w:szCs w:val="24"/>
        </w:rPr>
      </w:pPr>
    </w:p>
    <w:p w14:paraId="4ABD00EA" w14:textId="77777777" w:rsidR="003C4974" w:rsidRDefault="00CC2BE2">
      <w:pPr>
        <w:pStyle w:val="BodyText"/>
        <w:spacing w:before="0" w:line="268" w:lineRule="auto"/>
        <w:ind w:left="160"/>
        <w:jc w:val="both"/>
      </w:pPr>
      <w:commentRangeStart w:id="237"/>
      <w:proofErr w:type="gramStart"/>
      <w:r>
        <w:t>we</w:t>
      </w:r>
      <w:commentRangeEnd w:id="237"/>
      <w:proofErr w:type="gramEnd"/>
      <w:r w:rsidR="00846403">
        <w:rPr>
          <w:rStyle w:val="CommentReference"/>
          <w:rFonts w:asciiTheme="minorHAnsi" w:eastAsiaTheme="minorHAnsi" w:hAnsiTheme="minorHAnsi"/>
        </w:rPr>
        <w:commentReference w:id="237"/>
      </w:r>
      <w:r>
        <w:t xml:space="preserve"> will build our Bayesian hierarchical model based solely on Einstein</w:t>
      </w:r>
      <w:r>
        <w:rPr>
          <w:spacing w:val="61"/>
        </w:rPr>
        <w:t xml:space="preserve"> </w:t>
      </w:r>
      <w:r>
        <w:t>patients:</w:t>
      </w:r>
      <w:r>
        <w:rPr>
          <w:w w:val="99"/>
        </w:rPr>
        <w:t xml:space="preserve"> </w:t>
      </w:r>
      <w:r>
        <w:t>Patients from the first three months will serve as the fitting cohort, while the</w:t>
      </w:r>
      <w:r>
        <w:rPr>
          <w:spacing w:val="20"/>
        </w:rPr>
        <w:t xml:space="preserve"> </w:t>
      </w:r>
      <w:r>
        <w:t>2nd</w:t>
      </w:r>
      <w:r>
        <w:rPr>
          <w:w w:val="99"/>
        </w:rPr>
        <w:t xml:space="preserve"> </w:t>
      </w:r>
      <w:r>
        <w:t>cohort will serve as the validation and test</w:t>
      </w:r>
      <w:r>
        <w:rPr>
          <w:spacing w:val="-40"/>
        </w:rPr>
        <w:t xml:space="preserve"> </w:t>
      </w:r>
      <w:r>
        <w:t>set.</w:t>
      </w:r>
    </w:p>
    <w:p w14:paraId="4FD8E53A" w14:textId="77777777" w:rsidR="003C4974" w:rsidRDefault="00CC2BE2">
      <w:pPr>
        <w:pStyle w:val="BodyText"/>
        <w:spacing w:before="116" w:line="268" w:lineRule="auto"/>
        <w:ind w:left="160" w:firstLine="338"/>
      </w:pPr>
      <w:r>
        <w:rPr>
          <w:b/>
        </w:rPr>
        <w:t>Predictors:</w:t>
      </w:r>
      <w:r>
        <w:rPr>
          <w:b/>
          <w:spacing w:val="31"/>
        </w:rPr>
        <w:t xml:space="preserve"> </w:t>
      </w:r>
      <w:r>
        <w:t>Many</w:t>
      </w:r>
      <w:r>
        <w:rPr>
          <w:spacing w:val="-14"/>
        </w:rPr>
        <w:t xml:space="preserve"> </w:t>
      </w:r>
      <w:r>
        <w:t>independent</w:t>
      </w:r>
      <w:r>
        <w:rPr>
          <w:spacing w:val="-14"/>
        </w:rPr>
        <w:t xml:space="preserve"> </w:t>
      </w:r>
      <w:r>
        <w:t>variables</w:t>
      </w:r>
      <w:r>
        <w:rPr>
          <w:spacing w:val="-14"/>
        </w:rPr>
        <w:t xml:space="preserve"> </w:t>
      </w:r>
      <w:r>
        <w:t>are</w:t>
      </w:r>
      <w:r>
        <w:rPr>
          <w:spacing w:val="-14"/>
        </w:rPr>
        <w:t xml:space="preserve"> </w:t>
      </w:r>
      <w:r>
        <w:t>candidates</w:t>
      </w:r>
      <w:r>
        <w:rPr>
          <w:spacing w:val="-14"/>
        </w:rPr>
        <w:t xml:space="preserve"> </w:t>
      </w:r>
      <w:r>
        <w:rPr>
          <w:spacing w:val="-3"/>
        </w:rPr>
        <w:t>for</w:t>
      </w:r>
      <w:r>
        <w:rPr>
          <w:spacing w:val="-14"/>
        </w:rPr>
        <w:t xml:space="preserve"> </w:t>
      </w:r>
      <w:r>
        <w:t>potential</w:t>
      </w:r>
      <w:r>
        <w:rPr>
          <w:spacing w:val="-14"/>
        </w:rPr>
        <w:t xml:space="preserve"> </w:t>
      </w:r>
      <w:r>
        <w:t>inclusion</w:t>
      </w:r>
      <w:r>
        <w:rPr>
          <w:w w:val="99"/>
        </w:rPr>
        <w:t xml:space="preserve"> </w:t>
      </w:r>
      <w:r>
        <w:t xml:space="preserve">into our Bayesian hierarchical model.   </w:t>
      </w:r>
      <w:r>
        <w:rPr>
          <w:spacing w:val="-3"/>
        </w:rPr>
        <w:t xml:space="preserve">From </w:t>
      </w:r>
      <w:r>
        <w:t xml:space="preserve">the multicenter LIPS </w:t>
      </w:r>
      <w:r>
        <w:rPr>
          <w:spacing w:val="-4"/>
        </w:rPr>
        <w:t xml:space="preserve">study,   </w:t>
      </w:r>
      <w:r>
        <w:rPr>
          <w:spacing w:val="24"/>
        </w:rPr>
        <w:t xml:space="preserve"> </w:t>
      </w:r>
      <w:r>
        <w:t>clinical</w:t>
      </w:r>
    </w:p>
    <w:p w14:paraId="4EDEC234" w14:textId="77777777" w:rsidR="003C4974" w:rsidRDefault="00CC2BE2">
      <w:pPr>
        <w:spacing w:before="8"/>
        <w:rPr>
          <w:rFonts w:ascii="Arial" w:eastAsia="Arial" w:hAnsi="Arial" w:cs="Arial"/>
          <w:sz w:val="20"/>
          <w:szCs w:val="20"/>
        </w:rPr>
      </w:pPr>
      <w:r>
        <w:br w:type="column"/>
      </w:r>
    </w:p>
    <w:p w14:paraId="52CD2074" w14:textId="77777777" w:rsidR="003C4974" w:rsidRDefault="00CC2BE2">
      <w:pPr>
        <w:tabs>
          <w:tab w:val="left" w:pos="1536"/>
          <w:tab w:val="left" w:pos="2478"/>
          <w:tab w:val="left" w:pos="3084"/>
        </w:tabs>
        <w:ind w:left="159"/>
        <w:rPr>
          <w:rFonts w:ascii="Times New Roman" w:eastAsia="Times New Roman" w:hAnsi="Times New Roman" w:cs="Times New Roman"/>
        </w:rPr>
      </w:pPr>
      <w:r>
        <w:rPr>
          <w:rFonts w:ascii="Times New Roman"/>
          <w:w w:val="99"/>
          <w:u w:val="single" w:color="000000"/>
        </w:rPr>
        <w:t xml:space="preserve"> </w:t>
      </w:r>
      <w:r>
        <w:rPr>
          <w:rFonts w:ascii="Times New Roman"/>
          <w:spacing w:val="10"/>
          <w:u w:val="single" w:color="000000"/>
        </w:rPr>
        <w:t xml:space="preserve"> </w:t>
      </w:r>
      <w:r>
        <w:rPr>
          <w:rFonts w:ascii="Arial"/>
          <w:i/>
          <w:spacing w:val="-6"/>
          <w:w w:val="95"/>
          <w:u w:val="single" w:color="000000"/>
        </w:rPr>
        <w:t>Total</w:t>
      </w:r>
      <w:r>
        <w:rPr>
          <w:rFonts w:ascii="Times New Roman"/>
          <w:spacing w:val="-6"/>
          <w:w w:val="95"/>
          <w:u w:val="single" w:color="000000"/>
        </w:rPr>
        <w:tab/>
      </w:r>
      <w:r>
        <w:rPr>
          <w:rFonts w:ascii="Arial"/>
          <w:w w:val="95"/>
          <w:u w:val="single" w:color="000000"/>
        </w:rPr>
        <w:t>1,586</w:t>
      </w:r>
      <w:r>
        <w:rPr>
          <w:rFonts w:ascii="Times New Roman"/>
          <w:w w:val="95"/>
          <w:u w:val="single" w:color="000000"/>
        </w:rPr>
        <w:tab/>
      </w:r>
      <w:r>
        <w:rPr>
          <w:rFonts w:ascii="Arial"/>
          <w:u w:val="single" w:color="000000"/>
        </w:rPr>
        <w:t>21%</w:t>
      </w:r>
      <w:r>
        <w:rPr>
          <w:rFonts w:ascii="Times New Roman"/>
          <w:u w:val="single" w:color="000000"/>
        </w:rPr>
        <w:t xml:space="preserve"> </w:t>
      </w:r>
      <w:r>
        <w:rPr>
          <w:rFonts w:ascii="Times New Roman"/>
          <w:u w:val="single" w:color="000000"/>
        </w:rPr>
        <w:tab/>
      </w:r>
    </w:p>
    <w:p w14:paraId="2262DAA2" w14:textId="77777777" w:rsidR="003C4974" w:rsidRDefault="00CC2BE2">
      <w:pPr>
        <w:spacing w:before="14" w:line="264" w:lineRule="auto"/>
        <w:ind w:left="448" w:firstLine="151"/>
        <w:rPr>
          <w:rFonts w:ascii="Arial" w:eastAsia="Arial" w:hAnsi="Arial" w:cs="Arial"/>
          <w:sz w:val="18"/>
          <w:szCs w:val="18"/>
        </w:rPr>
      </w:pPr>
      <w:proofErr w:type="spellStart"/>
      <w:proofErr w:type="gramStart"/>
      <w:r>
        <w:rPr>
          <w:rFonts w:ascii="Arial"/>
          <w:position w:val="8"/>
          <w:sz w:val="12"/>
        </w:rPr>
        <w:t>a</w:t>
      </w:r>
      <w:proofErr w:type="spellEnd"/>
      <w:r>
        <w:rPr>
          <w:rFonts w:ascii="Arial"/>
          <w:sz w:val="18"/>
        </w:rPr>
        <w:t>Inpatient</w:t>
      </w:r>
      <w:proofErr w:type="gramEnd"/>
      <w:r>
        <w:rPr>
          <w:rFonts w:ascii="Arial"/>
          <w:sz w:val="18"/>
        </w:rPr>
        <w:t xml:space="preserve"> population</w:t>
      </w:r>
      <w:r>
        <w:rPr>
          <w:rFonts w:ascii="Arial"/>
          <w:spacing w:val="-2"/>
          <w:sz w:val="18"/>
        </w:rPr>
        <w:t xml:space="preserve"> </w:t>
      </w:r>
      <w:r>
        <w:rPr>
          <w:rFonts w:ascii="Arial"/>
          <w:sz w:val="18"/>
        </w:rPr>
        <w:t>at</w:t>
      </w:r>
      <w:r>
        <w:rPr>
          <w:rFonts w:ascii="Arial"/>
          <w:w w:val="99"/>
          <w:sz w:val="18"/>
        </w:rPr>
        <w:t xml:space="preserve"> </w:t>
      </w:r>
      <w:r>
        <w:rPr>
          <w:rFonts w:ascii="Arial"/>
          <w:sz w:val="18"/>
        </w:rPr>
        <w:t>Montefiore Medical</w:t>
      </w:r>
      <w:r>
        <w:rPr>
          <w:rFonts w:ascii="Arial"/>
          <w:spacing w:val="-19"/>
          <w:sz w:val="18"/>
        </w:rPr>
        <w:t xml:space="preserve"> </w:t>
      </w:r>
      <w:r>
        <w:rPr>
          <w:rFonts w:ascii="Arial"/>
          <w:sz w:val="18"/>
        </w:rPr>
        <w:t>Center.</w:t>
      </w:r>
    </w:p>
    <w:p w14:paraId="456A402F" w14:textId="77777777" w:rsidR="003C4974" w:rsidRDefault="003C4974">
      <w:pPr>
        <w:spacing w:line="264" w:lineRule="auto"/>
        <w:rPr>
          <w:rFonts w:ascii="Arial" w:eastAsia="Arial" w:hAnsi="Arial" w:cs="Arial"/>
          <w:sz w:val="18"/>
          <w:szCs w:val="18"/>
        </w:rPr>
        <w:sectPr w:rsidR="003C4974">
          <w:type w:val="continuous"/>
          <w:pgSz w:w="12240" w:h="15840"/>
          <w:pgMar w:top="620" w:right="400" w:bottom="280" w:left="560" w:header="720" w:footer="720" w:gutter="0"/>
          <w:cols w:num="2" w:space="720" w:equalWidth="0">
            <w:col w:w="8040" w:space="40"/>
            <w:col w:w="3200"/>
          </w:cols>
        </w:sectPr>
      </w:pPr>
    </w:p>
    <w:p w14:paraId="182D21EB" w14:textId="77777777" w:rsidR="003C4974" w:rsidRDefault="00CC2BE2">
      <w:pPr>
        <w:pStyle w:val="BodyText"/>
        <w:spacing w:before="2" w:line="268" w:lineRule="auto"/>
        <w:ind w:left="160" w:right="319"/>
        <w:jc w:val="both"/>
      </w:pPr>
      <w:commentRangeStart w:id="238"/>
      <w:proofErr w:type="gramStart"/>
      <w:r>
        <w:lastRenderedPageBreak/>
        <w:t>factors</w:t>
      </w:r>
      <w:commentRangeEnd w:id="238"/>
      <w:proofErr w:type="gramEnd"/>
      <w:r w:rsidR="00846403">
        <w:rPr>
          <w:rStyle w:val="CommentReference"/>
          <w:rFonts w:asciiTheme="minorHAnsi" w:eastAsiaTheme="minorHAnsi" w:hAnsiTheme="minorHAnsi"/>
        </w:rPr>
        <w:commentReference w:id="238"/>
      </w:r>
      <w:r>
        <w:t xml:space="preserve"> most closely associated with prolonged mechanical ventilation </w:t>
      </w:r>
      <w:r>
        <w:rPr>
          <w:spacing w:val="-4"/>
        </w:rPr>
        <w:t xml:space="preserve">have </w:t>
      </w:r>
      <w:r>
        <w:t xml:space="preserve">already been identified [5]. </w:t>
      </w:r>
      <w:r>
        <w:rPr>
          <w:spacing w:val="-4"/>
        </w:rPr>
        <w:t>We</w:t>
      </w:r>
      <w:r>
        <w:rPr>
          <w:spacing w:val="4"/>
        </w:rPr>
        <w:t xml:space="preserve"> </w:t>
      </w:r>
      <w:r>
        <w:t>will</w:t>
      </w:r>
      <w:r>
        <w:rPr>
          <w:w w:val="99"/>
        </w:rPr>
        <w:t xml:space="preserve"> </w:t>
      </w:r>
      <w:r>
        <w:t xml:space="preserve">consider these and additional time-invariant and time-variant demographic and clinical data. Examples </w:t>
      </w:r>
      <w:r>
        <w:rPr>
          <w:spacing w:val="-3"/>
        </w:rPr>
        <w:t>for</w:t>
      </w:r>
      <w:r>
        <w:rPr>
          <w:spacing w:val="41"/>
        </w:rPr>
        <w:t xml:space="preserve"> </w:t>
      </w:r>
      <w:r>
        <w:t>de-</w:t>
      </w:r>
      <w:r>
        <w:rPr>
          <w:w w:val="99"/>
        </w:rPr>
        <w:t xml:space="preserve"> </w:t>
      </w:r>
      <w:proofErr w:type="spellStart"/>
      <w:r>
        <w:t>mographics</w:t>
      </w:r>
      <w:proofErr w:type="spellEnd"/>
      <w:r>
        <w:t xml:space="preserve"> are gender, age, medical service or ward, examples </w:t>
      </w:r>
      <w:r>
        <w:rPr>
          <w:spacing w:val="-3"/>
        </w:rPr>
        <w:t xml:space="preserve">for </w:t>
      </w:r>
      <w:r>
        <w:t>physiological and clinical predictors</w:t>
      </w:r>
      <w:r>
        <w:rPr>
          <w:spacing w:val="50"/>
        </w:rPr>
        <w:t xml:space="preserve"> </w:t>
      </w:r>
      <w:r>
        <w:t>are</w:t>
      </w:r>
      <w:r>
        <w:rPr>
          <w:w w:val="99"/>
        </w:rPr>
        <w:t xml:space="preserve"> </w:t>
      </w:r>
      <w:r>
        <w:t xml:space="preserve">heart rate, blood pressure or lab tests, </w:t>
      </w:r>
      <w:r>
        <w:rPr>
          <w:spacing w:val="-3"/>
        </w:rPr>
        <w:t xml:space="preserve">respectively. </w:t>
      </w:r>
      <w:r>
        <w:t>Certain predictors will require summary aggregations</w:t>
      </w:r>
      <w:r>
        <w:rPr>
          <w:spacing w:val="16"/>
        </w:rPr>
        <w:t xml:space="preserve"> </w:t>
      </w:r>
      <w:r>
        <w:t>and</w:t>
      </w:r>
      <w:r>
        <w:rPr>
          <w:w w:val="99"/>
        </w:rPr>
        <w:t xml:space="preserve"> </w:t>
      </w:r>
      <w:r>
        <w:t>(logarithmic)</w:t>
      </w:r>
      <w:r>
        <w:rPr>
          <w:spacing w:val="-9"/>
        </w:rPr>
        <w:t xml:space="preserve"> </w:t>
      </w:r>
      <w:r>
        <w:t>transformations</w:t>
      </w:r>
      <w:r>
        <w:rPr>
          <w:spacing w:val="-9"/>
        </w:rPr>
        <w:t xml:space="preserve"> </w:t>
      </w:r>
      <w:r>
        <w:t>to</w:t>
      </w:r>
      <w:r>
        <w:rPr>
          <w:spacing w:val="-9"/>
        </w:rPr>
        <w:t xml:space="preserve"> </w:t>
      </w:r>
      <w:r>
        <w:t>induce</w:t>
      </w:r>
      <w:r>
        <w:rPr>
          <w:spacing w:val="-9"/>
        </w:rPr>
        <w:t xml:space="preserve"> </w:t>
      </w:r>
      <w:r>
        <w:t>variance</w:t>
      </w:r>
      <w:r>
        <w:rPr>
          <w:spacing w:val="-9"/>
        </w:rPr>
        <w:t xml:space="preserve"> </w:t>
      </w:r>
      <w:r>
        <w:rPr>
          <w:spacing w:val="-3"/>
        </w:rPr>
        <w:t>stability.</w:t>
      </w:r>
    </w:p>
    <w:p w14:paraId="167AFBDB" w14:textId="77777777" w:rsidR="003C4974" w:rsidRDefault="00CC2BE2">
      <w:pPr>
        <w:pStyle w:val="BodyText"/>
        <w:spacing w:before="116" w:line="268" w:lineRule="auto"/>
        <w:ind w:left="160" w:right="317" w:firstLine="338"/>
        <w:jc w:val="both"/>
      </w:pPr>
      <w:r>
        <w:rPr>
          <w:b/>
        </w:rPr>
        <w:t xml:space="preserve">Outcomes: </w:t>
      </w:r>
      <w:r>
        <w:t>Our primary dichotomous outcome will be acute respiratory failure requiring mechanical</w:t>
      </w:r>
      <w:r>
        <w:rPr>
          <w:spacing w:val="-21"/>
        </w:rPr>
        <w:t xml:space="preserve"> </w:t>
      </w:r>
      <w:proofErr w:type="spellStart"/>
      <w:r>
        <w:t>ventila</w:t>
      </w:r>
      <w:proofErr w:type="spellEnd"/>
      <w:r>
        <w:t>-</w:t>
      </w:r>
      <w:r>
        <w:rPr>
          <w:w w:val="99"/>
        </w:rPr>
        <w:t xml:space="preserve"> </w:t>
      </w:r>
      <w:proofErr w:type="spellStart"/>
      <w:r>
        <w:t>tion</w:t>
      </w:r>
      <w:proofErr w:type="spellEnd"/>
      <w:r>
        <w:rPr>
          <w:spacing w:val="-9"/>
        </w:rPr>
        <w:t xml:space="preserve"> </w:t>
      </w:r>
      <w:r>
        <w:t>longer</w:t>
      </w:r>
      <w:r>
        <w:rPr>
          <w:spacing w:val="-9"/>
        </w:rPr>
        <w:t xml:space="preserve"> </w:t>
      </w:r>
      <w:r>
        <w:t>than</w:t>
      </w:r>
      <w:r>
        <w:rPr>
          <w:spacing w:val="-9"/>
        </w:rPr>
        <w:t xml:space="preserve"> </w:t>
      </w:r>
      <w:r>
        <w:t>48</w:t>
      </w:r>
      <w:r>
        <w:rPr>
          <w:spacing w:val="-9"/>
        </w:rPr>
        <w:t xml:space="preserve"> </w:t>
      </w:r>
      <w:r>
        <w:t>hours.</w:t>
      </w:r>
      <w:r>
        <w:rPr>
          <w:spacing w:val="5"/>
        </w:rPr>
        <w:t xml:space="preserve"> </w:t>
      </w:r>
      <w:r>
        <w:t>Outcomes</w:t>
      </w:r>
      <w:r>
        <w:rPr>
          <w:spacing w:val="-9"/>
        </w:rPr>
        <w:t xml:space="preserve"> </w:t>
      </w:r>
      <w:r>
        <w:t>are</w:t>
      </w:r>
      <w:r>
        <w:rPr>
          <w:spacing w:val="-9"/>
        </w:rPr>
        <w:t xml:space="preserve"> </w:t>
      </w:r>
      <w:r>
        <w:t>specified</w:t>
      </w:r>
      <w:r>
        <w:rPr>
          <w:spacing w:val="-9"/>
        </w:rPr>
        <w:t xml:space="preserve"> </w:t>
      </w:r>
      <w:r>
        <w:t>as</w:t>
      </w:r>
      <w:r>
        <w:rPr>
          <w:spacing w:val="-9"/>
        </w:rPr>
        <w:t xml:space="preserve"> </w:t>
      </w:r>
      <w:r>
        <w:t>positive</w:t>
      </w:r>
      <w:r>
        <w:rPr>
          <w:spacing w:val="-9"/>
        </w:rPr>
        <w:t xml:space="preserve"> </w:t>
      </w:r>
      <w:r>
        <w:rPr>
          <w:spacing w:val="-3"/>
        </w:rPr>
        <w:t>for</w:t>
      </w:r>
      <w:r>
        <w:rPr>
          <w:spacing w:val="-9"/>
        </w:rPr>
        <w:t xml:space="preserve"> </w:t>
      </w:r>
      <w:r>
        <w:t>a)</w:t>
      </w:r>
      <w:r>
        <w:rPr>
          <w:spacing w:val="-9"/>
        </w:rPr>
        <w:t xml:space="preserve"> </w:t>
      </w:r>
      <w:r>
        <w:t>mechanical</w:t>
      </w:r>
      <w:r>
        <w:rPr>
          <w:spacing w:val="-9"/>
        </w:rPr>
        <w:t xml:space="preserve"> </w:t>
      </w:r>
      <w:r>
        <w:t>ventilation</w:t>
      </w:r>
      <w:r>
        <w:rPr>
          <w:spacing w:val="-9"/>
        </w:rPr>
        <w:t xml:space="preserve"> </w:t>
      </w:r>
      <w:r>
        <w:t>lasting</w:t>
      </w:r>
      <w:r>
        <w:rPr>
          <w:spacing w:val="-9"/>
        </w:rPr>
        <w:t xml:space="preserve"> </w:t>
      </w:r>
      <w:r>
        <w:t>longer</w:t>
      </w:r>
      <w:r>
        <w:rPr>
          <w:spacing w:val="-9"/>
        </w:rPr>
        <w:t xml:space="preserve"> </w:t>
      </w:r>
      <w:r>
        <w:t>than</w:t>
      </w:r>
      <w:r>
        <w:rPr>
          <w:spacing w:val="-9"/>
        </w:rPr>
        <w:t xml:space="preserve"> </w:t>
      </w:r>
      <w:r>
        <w:t>48</w:t>
      </w:r>
      <w:r>
        <w:rPr>
          <w:w w:val="99"/>
        </w:rPr>
        <w:t xml:space="preserve"> </w:t>
      </w:r>
      <w:r>
        <w:t>hours</w:t>
      </w:r>
      <w:r>
        <w:rPr>
          <w:spacing w:val="-5"/>
        </w:rPr>
        <w:t xml:space="preserve"> </w:t>
      </w:r>
      <w:r>
        <w:t>or</w:t>
      </w:r>
      <w:r>
        <w:rPr>
          <w:spacing w:val="-5"/>
        </w:rPr>
        <w:t xml:space="preserve"> </w:t>
      </w:r>
      <w:r>
        <w:t>b)</w:t>
      </w:r>
      <w:r>
        <w:rPr>
          <w:spacing w:val="-5"/>
        </w:rPr>
        <w:t xml:space="preserve"> </w:t>
      </w:r>
      <w:r>
        <w:t>mechanical</w:t>
      </w:r>
      <w:r>
        <w:rPr>
          <w:spacing w:val="-5"/>
        </w:rPr>
        <w:t xml:space="preserve"> </w:t>
      </w:r>
      <w:r>
        <w:t>ventilation</w:t>
      </w:r>
      <w:r>
        <w:rPr>
          <w:spacing w:val="-5"/>
        </w:rPr>
        <w:t xml:space="preserve"> </w:t>
      </w:r>
      <w:r>
        <w:t>lasts</w:t>
      </w:r>
      <w:r>
        <w:rPr>
          <w:spacing w:val="-5"/>
        </w:rPr>
        <w:t xml:space="preserve"> </w:t>
      </w:r>
      <w:r>
        <w:t>less</w:t>
      </w:r>
      <w:r>
        <w:rPr>
          <w:spacing w:val="-5"/>
        </w:rPr>
        <w:t xml:space="preserve"> </w:t>
      </w:r>
      <w:r>
        <w:t>than</w:t>
      </w:r>
      <w:r>
        <w:rPr>
          <w:spacing w:val="-5"/>
        </w:rPr>
        <w:t xml:space="preserve"> </w:t>
      </w:r>
      <w:r>
        <w:t>48</w:t>
      </w:r>
      <w:r>
        <w:rPr>
          <w:spacing w:val="-5"/>
        </w:rPr>
        <w:t xml:space="preserve"> </w:t>
      </w:r>
      <w:r>
        <w:t>hours,</w:t>
      </w:r>
      <w:r>
        <w:rPr>
          <w:spacing w:val="-4"/>
        </w:rPr>
        <w:t xml:space="preserve"> </w:t>
      </w:r>
      <w:r>
        <w:t>but</w:t>
      </w:r>
      <w:r>
        <w:rPr>
          <w:spacing w:val="-5"/>
        </w:rPr>
        <w:t xml:space="preserve"> </w:t>
      </w:r>
      <w:r>
        <w:t>the</w:t>
      </w:r>
      <w:r>
        <w:rPr>
          <w:spacing w:val="-5"/>
        </w:rPr>
        <w:t xml:space="preserve"> </w:t>
      </w:r>
      <w:r>
        <w:t>patient</w:t>
      </w:r>
      <w:r>
        <w:rPr>
          <w:spacing w:val="-5"/>
        </w:rPr>
        <w:t xml:space="preserve"> </w:t>
      </w:r>
      <w:r>
        <w:t>died</w:t>
      </w:r>
      <w:r>
        <w:rPr>
          <w:spacing w:val="-5"/>
        </w:rPr>
        <w:t xml:space="preserve"> </w:t>
      </w:r>
      <w:r>
        <w:t>within</w:t>
      </w:r>
      <w:r>
        <w:rPr>
          <w:spacing w:val="-5"/>
        </w:rPr>
        <w:t xml:space="preserve"> </w:t>
      </w:r>
      <w:r>
        <w:t>96</w:t>
      </w:r>
      <w:r>
        <w:rPr>
          <w:spacing w:val="-5"/>
        </w:rPr>
        <w:t xml:space="preserve"> </w:t>
      </w:r>
      <w:r>
        <w:t>hours</w:t>
      </w:r>
      <w:r>
        <w:rPr>
          <w:spacing w:val="-5"/>
        </w:rPr>
        <w:t xml:space="preserve"> </w:t>
      </w:r>
      <w:r>
        <w:t>of</w:t>
      </w:r>
      <w:r>
        <w:rPr>
          <w:spacing w:val="-5"/>
        </w:rPr>
        <w:t xml:space="preserve"> </w:t>
      </w:r>
      <w:r>
        <w:t>the</w:t>
      </w:r>
      <w:r>
        <w:rPr>
          <w:spacing w:val="-5"/>
        </w:rPr>
        <w:t xml:space="preserve"> </w:t>
      </w:r>
      <w:r>
        <w:t>calculated</w:t>
      </w:r>
    </w:p>
    <w:p w14:paraId="071CBEFA" w14:textId="77777777" w:rsidR="003C4974" w:rsidRDefault="003C4974">
      <w:pPr>
        <w:spacing w:line="268" w:lineRule="auto"/>
        <w:jc w:val="both"/>
        <w:sectPr w:rsidR="003C4974">
          <w:type w:val="continuous"/>
          <w:pgSz w:w="12240" w:h="15840"/>
          <w:pgMar w:top="620" w:right="400" w:bottom="280" w:left="560" w:header="720" w:footer="720" w:gutter="0"/>
          <w:cols w:space="720"/>
        </w:sectPr>
      </w:pPr>
    </w:p>
    <w:p w14:paraId="74D73C0F" w14:textId="77777777" w:rsidR="003C4974" w:rsidRDefault="00CC2BE2">
      <w:pPr>
        <w:pStyle w:val="BodyText"/>
        <w:spacing w:before="33" w:line="268" w:lineRule="auto"/>
        <w:ind w:left="120" w:right="119"/>
        <w:jc w:val="both"/>
      </w:pPr>
      <w:proofErr w:type="gramStart"/>
      <w:r>
        <w:lastRenderedPageBreak/>
        <w:t>score</w:t>
      </w:r>
      <w:proofErr w:type="gramEnd"/>
      <w:r>
        <w:t>.</w:t>
      </w:r>
      <w:r>
        <w:rPr>
          <w:spacing w:val="15"/>
        </w:rPr>
        <w:t xml:space="preserve"> </w:t>
      </w:r>
      <w:r>
        <w:t>Patients</w:t>
      </w:r>
      <w:r>
        <w:rPr>
          <w:spacing w:val="-4"/>
        </w:rPr>
        <w:t xml:space="preserve"> </w:t>
      </w:r>
      <w:r>
        <w:t>that</w:t>
      </w:r>
      <w:r>
        <w:rPr>
          <w:spacing w:val="-4"/>
        </w:rPr>
        <w:t xml:space="preserve"> </w:t>
      </w:r>
      <w:r>
        <w:t>are</w:t>
      </w:r>
      <w:r>
        <w:rPr>
          <w:spacing w:val="-4"/>
        </w:rPr>
        <w:t xml:space="preserve"> </w:t>
      </w:r>
      <w:r>
        <w:t>not</w:t>
      </w:r>
      <w:r>
        <w:rPr>
          <w:spacing w:val="-4"/>
        </w:rPr>
        <w:t xml:space="preserve"> </w:t>
      </w:r>
      <w:r>
        <w:t>on</w:t>
      </w:r>
      <w:r>
        <w:rPr>
          <w:spacing w:val="-4"/>
        </w:rPr>
        <w:t xml:space="preserve"> </w:t>
      </w:r>
      <w:r>
        <w:t>prolonged</w:t>
      </w:r>
      <w:r>
        <w:rPr>
          <w:spacing w:val="-4"/>
        </w:rPr>
        <w:t xml:space="preserve"> </w:t>
      </w:r>
      <w:r>
        <w:t>ventilation</w:t>
      </w:r>
      <w:r>
        <w:rPr>
          <w:spacing w:val="-4"/>
        </w:rPr>
        <w:t xml:space="preserve"> </w:t>
      </w:r>
      <w:r>
        <w:t>within</w:t>
      </w:r>
      <w:r>
        <w:rPr>
          <w:spacing w:val="-4"/>
        </w:rPr>
        <w:t xml:space="preserve"> </w:t>
      </w:r>
      <w:r>
        <w:t>96</w:t>
      </w:r>
      <w:r>
        <w:rPr>
          <w:spacing w:val="-4"/>
        </w:rPr>
        <w:t xml:space="preserve"> </w:t>
      </w:r>
      <w:r>
        <w:t>hours</w:t>
      </w:r>
      <w:r>
        <w:rPr>
          <w:spacing w:val="-4"/>
        </w:rPr>
        <w:t xml:space="preserve"> </w:t>
      </w:r>
      <w:r>
        <w:t>or</w:t>
      </w:r>
      <w:r>
        <w:rPr>
          <w:spacing w:val="-4"/>
        </w:rPr>
        <w:t xml:space="preserve"> </w:t>
      </w:r>
      <w:r>
        <w:t>discharged</w:t>
      </w:r>
      <w:r>
        <w:rPr>
          <w:spacing w:val="-4"/>
        </w:rPr>
        <w:t xml:space="preserve"> </w:t>
      </w:r>
      <w:r>
        <w:t>alive</w:t>
      </w:r>
      <w:r>
        <w:rPr>
          <w:spacing w:val="-4"/>
        </w:rPr>
        <w:t xml:space="preserve"> </w:t>
      </w:r>
      <w:r>
        <w:t>from</w:t>
      </w:r>
      <w:r>
        <w:rPr>
          <w:spacing w:val="-4"/>
        </w:rPr>
        <w:t xml:space="preserve"> </w:t>
      </w:r>
      <w:r>
        <w:t>the</w:t>
      </w:r>
      <w:r>
        <w:rPr>
          <w:spacing w:val="-4"/>
        </w:rPr>
        <w:t xml:space="preserve"> </w:t>
      </w:r>
      <w:r>
        <w:t>hospital</w:t>
      </w:r>
      <w:r>
        <w:rPr>
          <w:spacing w:val="-4"/>
        </w:rPr>
        <w:t xml:space="preserve"> </w:t>
      </w:r>
      <w:r>
        <w:t>will</w:t>
      </w:r>
      <w:r>
        <w:rPr>
          <w:spacing w:val="-4"/>
        </w:rPr>
        <w:t xml:space="preserve"> </w:t>
      </w:r>
      <w:r>
        <w:t>be</w:t>
      </w:r>
      <w:r>
        <w:rPr>
          <w:w w:val="99"/>
        </w:rPr>
        <w:t xml:space="preserve"> </w:t>
      </w:r>
      <w:r>
        <w:t>considered</w:t>
      </w:r>
      <w:r>
        <w:rPr>
          <w:spacing w:val="-28"/>
        </w:rPr>
        <w:t xml:space="preserve"> </w:t>
      </w:r>
      <w:r>
        <w:t>negative.</w:t>
      </w:r>
    </w:p>
    <w:p w14:paraId="0027F0FB" w14:textId="77777777" w:rsidR="003C4974" w:rsidRDefault="00CC2BE2">
      <w:pPr>
        <w:pStyle w:val="Heading4"/>
        <w:spacing w:before="93"/>
        <w:ind w:left="120"/>
        <w:jc w:val="both"/>
        <w:rPr>
          <w:b w:val="0"/>
          <w:bCs w:val="0"/>
        </w:rPr>
      </w:pPr>
      <w:r>
        <w:t>Bayesian</w:t>
      </w:r>
      <w:r>
        <w:rPr>
          <w:spacing w:val="-9"/>
        </w:rPr>
        <w:t xml:space="preserve"> </w:t>
      </w:r>
      <w:r>
        <w:t>hierarchical</w:t>
      </w:r>
      <w:r>
        <w:rPr>
          <w:spacing w:val="-9"/>
        </w:rPr>
        <w:t xml:space="preserve"> </w:t>
      </w:r>
      <w:r>
        <w:t>modeling</w:t>
      </w:r>
      <w:r>
        <w:rPr>
          <w:spacing w:val="-9"/>
        </w:rPr>
        <w:t xml:space="preserve"> </w:t>
      </w:r>
      <w:r>
        <w:t>to</w:t>
      </w:r>
      <w:r>
        <w:rPr>
          <w:spacing w:val="-9"/>
        </w:rPr>
        <w:t xml:space="preserve"> </w:t>
      </w:r>
      <w:r>
        <w:t>reflect</w:t>
      </w:r>
      <w:r>
        <w:rPr>
          <w:spacing w:val="-9"/>
        </w:rPr>
        <w:t xml:space="preserve"> </w:t>
      </w:r>
      <w:r>
        <w:t>the</w:t>
      </w:r>
      <w:r>
        <w:rPr>
          <w:spacing w:val="-9"/>
        </w:rPr>
        <w:t xml:space="preserve"> </w:t>
      </w:r>
      <w:r>
        <w:t>nested</w:t>
      </w:r>
      <w:r>
        <w:rPr>
          <w:spacing w:val="-9"/>
        </w:rPr>
        <w:t xml:space="preserve"> </w:t>
      </w:r>
      <w:r>
        <w:t>structure</w:t>
      </w:r>
      <w:r>
        <w:rPr>
          <w:spacing w:val="-9"/>
        </w:rPr>
        <w:t xml:space="preserve"> </w:t>
      </w:r>
      <w:r>
        <w:t>of</w:t>
      </w:r>
      <w:r>
        <w:rPr>
          <w:spacing w:val="-9"/>
        </w:rPr>
        <w:t xml:space="preserve"> </w:t>
      </w:r>
      <w:r>
        <w:t>health</w:t>
      </w:r>
      <w:r>
        <w:rPr>
          <w:spacing w:val="-9"/>
        </w:rPr>
        <w:t xml:space="preserve"> </w:t>
      </w:r>
      <w:r>
        <w:t>care</w:t>
      </w:r>
    </w:p>
    <w:p w14:paraId="17548575" w14:textId="77777777" w:rsidR="003C4974" w:rsidRDefault="00CC2BE2">
      <w:pPr>
        <w:pStyle w:val="BodyText"/>
        <w:spacing w:before="125" w:line="268" w:lineRule="auto"/>
        <w:ind w:left="120" w:right="119"/>
        <w:jc w:val="both"/>
      </w:pPr>
      <w:r>
        <w:rPr>
          <w:spacing w:val="-4"/>
        </w:rPr>
        <w:t>We</w:t>
      </w:r>
      <w:r>
        <w:rPr>
          <w:spacing w:val="23"/>
        </w:rPr>
        <w:t xml:space="preserve"> </w:t>
      </w:r>
      <w:r>
        <w:t>will</w:t>
      </w:r>
      <w:r>
        <w:rPr>
          <w:spacing w:val="23"/>
        </w:rPr>
        <w:t xml:space="preserve"> </w:t>
      </w:r>
      <w:r>
        <w:t>build</w:t>
      </w:r>
      <w:r>
        <w:rPr>
          <w:spacing w:val="23"/>
        </w:rPr>
        <w:t xml:space="preserve"> </w:t>
      </w:r>
      <w:r>
        <w:t>a</w:t>
      </w:r>
      <w:r>
        <w:rPr>
          <w:spacing w:val="23"/>
        </w:rPr>
        <w:t xml:space="preserve"> </w:t>
      </w:r>
      <w:r>
        <w:t>Bayesian</w:t>
      </w:r>
      <w:r>
        <w:rPr>
          <w:spacing w:val="23"/>
        </w:rPr>
        <w:t xml:space="preserve"> </w:t>
      </w:r>
      <w:r>
        <w:t>hierarchical</w:t>
      </w:r>
      <w:r>
        <w:rPr>
          <w:spacing w:val="23"/>
        </w:rPr>
        <w:t xml:space="preserve"> </w:t>
      </w:r>
      <w:r>
        <w:t>multivariate</w:t>
      </w:r>
      <w:r>
        <w:rPr>
          <w:spacing w:val="23"/>
        </w:rPr>
        <w:t xml:space="preserve"> </w:t>
      </w:r>
      <w:r>
        <w:t>logistic</w:t>
      </w:r>
      <w:r>
        <w:rPr>
          <w:spacing w:val="23"/>
        </w:rPr>
        <w:t xml:space="preserve"> </w:t>
      </w:r>
      <w:r>
        <w:t>regression</w:t>
      </w:r>
      <w:r>
        <w:rPr>
          <w:spacing w:val="23"/>
        </w:rPr>
        <w:t xml:space="preserve"> </w:t>
      </w:r>
      <w:r>
        <w:t>model</w:t>
      </w:r>
      <w:r>
        <w:rPr>
          <w:spacing w:val="23"/>
        </w:rPr>
        <w:t xml:space="preserve"> </w:t>
      </w:r>
      <w:r>
        <w:t>of</w:t>
      </w:r>
      <w:r>
        <w:rPr>
          <w:spacing w:val="23"/>
        </w:rPr>
        <w:t xml:space="preserve"> </w:t>
      </w:r>
      <w:r>
        <w:t>time-invariant</w:t>
      </w:r>
      <w:r>
        <w:rPr>
          <w:spacing w:val="23"/>
        </w:rPr>
        <w:t xml:space="preserve"> </w:t>
      </w:r>
      <w:r>
        <w:t>and</w:t>
      </w:r>
      <w:r>
        <w:rPr>
          <w:spacing w:val="23"/>
        </w:rPr>
        <w:t xml:space="preserve"> </w:t>
      </w:r>
      <w:r>
        <w:t>time-variant</w:t>
      </w:r>
      <w:r>
        <w:rPr>
          <w:w w:val="99"/>
        </w:rPr>
        <w:t xml:space="preserve"> </w:t>
      </w:r>
      <w:r>
        <w:t>demographic, clinical and administrative variables. Our Bayesian hierarchical modeling will represent the</w:t>
      </w:r>
      <w:r>
        <w:rPr>
          <w:spacing w:val="-32"/>
        </w:rPr>
        <w:t xml:space="preserve"> </w:t>
      </w:r>
      <w:r>
        <w:t>multi-</w:t>
      </w:r>
      <w:r>
        <w:rPr>
          <w:w w:val="99"/>
        </w:rPr>
        <w:t xml:space="preserve"> </w:t>
      </w:r>
      <w:r>
        <w:rPr>
          <w:spacing w:val="-3"/>
        </w:rPr>
        <w:t xml:space="preserve">level </w:t>
      </w:r>
      <w:r>
        <w:t xml:space="preserve">nested structure of current health care, with </w:t>
      </w:r>
      <w:r>
        <w:rPr>
          <w:spacing w:val="-3"/>
        </w:rPr>
        <w:t xml:space="preserve">levels for </w:t>
      </w:r>
      <w:r>
        <w:t>medical or surgical service the patient is under,</w:t>
      </w:r>
      <w:r>
        <w:rPr>
          <w:spacing w:val="15"/>
        </w:rPr>
        <w:t xml:space="preserve"> </w:t>
      </w:r>
      <w:r>
        <w:t>the</w:t>
      </w:r>
      <w:r>
        <w:rPr>
          <w:w w:val="99"/>
        </w:rPr>
        <w:t xml:space="preserve"> </w:t>
      </w:r>
      <w:r>
        <w:t xml:space="preserve">floor or ward where the patient is cared </w:t>
      </w:r>
      <w:r>
        <w:rPr>
          <w:spacing w:val="-5"/>
        </w:rPr>
        <w:t xml:space="preserve">for, </w:t>
      </w:r>
      <w:r>
        <w:t xml:space="preserve">the institution the patient is admitted </w:t>
      </w:r>
      <w:r>
        <w:rPr>
          <w:spacing w:val="-4"/>
        </w:rPr>
        <w:t xml:space="preserve">to. We </w:t>
      </w:r>
      <w:r>
        <w:t>will also consider</w:t>
      </w:r>
      <w:r>
        <w:rPr>
          <w:spacing w:val="50"/>
        </w:rPr>
        <w:t xml:space="preserve"> </w:t>
      </w:r>
      <w:r>
        <w:t>other</w:t>
      </w:r>
      <w:r>
        <w:rPr>
          <w:w w:val="99"/>
        </w:rPr>
        <w:t xml:space="preserve"> </w:t>
      </w:r>
      <w:r>
        <w:t>random</w:t>
      </w:r>
      <w:r>
        <w:rPr>
          <w:spacing w:val="-15"/>
        </w:rPr>
        <w:t xml:space="preserve"> </w:t>
      </w:r>
      <w:r>
        <w:t>effects</w:t>
      </w:r>
      <w:r>
        <w:rPr>
          <w:spacing w:val="-15"/>
        </w:rPr>
        <w:t xml:space="preserve"> </w:t>
      </w:r>
      <w:r>
        <w:rPr>
          <w:spacing w:val="-3"/>
        </w:rPr>
        <w:t>for</w:t>
      </w:r>
      <w:r>
        <w:rPr>
          <w:spacing w:val="-15"/>
        </w:rPr>
        <w:t xml:space="preserve"> </w:t>
      </w:r>
      <w:r>
        <w:t>example</w:t>
      </w:r>
      <w:r>
        <w:rPr>
          <w:spacing w:val="-15"/>
        </w:rPr>
        <w:t xml:space="preserve"> </w:t>
      </w:r>
      <w:r>
        <w:rPr>
          <w:spacing w:val="-3"/>
        </w:rPr>
        <w:t>for</w:t>
      </w:r>
      <w:r>
        <w:rPr>
          <w:spacing w:val="-15"/>
        </w:rPr>
        <w:t xml:space="preserve"> </w:t>
      </w:r>
      <w:r>
        <w:t>co-morbidity</w:t>
      </w:r>
      <w:r>
        <w:rPr>
          <w:spacing w:val="-15"/>
        </w:rPr>
        <w:t xml:space="preserve"> </w:t>
      </w:r>
      <w:r>
        <w:t>and</w:t>
      </w:r>
      <w:r>
        <w:rPr>
          <w:spacing w:val="-15"/>
        </w:rPr>
        <w:t xml:space="preserve"> </w:t>
      </w:r>
      <w:r>
        <w:t>other</w:t>
      </w:r>
      <w:r>
        <w:rPr>
          <w:spacing w:val="-15"/>
        </w:rPr>
        <w:t xml:space="preserve"> </w:t>
      </w:r>
      <w:r>
        <w:t>time-invariant</w:t>
      </w:r>
      <w:r>
        <w:rPr>
          <w:spacing w:val="-15"/>
        </w:rPr>
        <w:t xml:space="preserve"> </w:t>
      </w:r>
      <w:r>
        <w:t>patient</w:t>
      </w:r>
      <w:r>
        <w:rPr>
          <w:spacing w:val="-15"/>
        </w:rPr>
        <w:t xml:space="preserve"> </w:t>
      </w:r>
      <w:r>
        <w:t>specific</w:t>
      </w:r>
      <w:r>
        <w:rPr>
          <w:spacing w:val="-15"/>
        </w:rPr>
        <w:t xml:space="preserve"> </w:t>
      </w:r>
      <w:r>
        <w:t>descriptors.</w:t>
      </w:r>
      <w:r>
        <w:rPr>
          <w:spacing w:val="1"/>
        </w:rPr>
        <w:t xml:space="preserve"> </w:t>
      </w:r>
      <w:r>
        <w:rPr>
          <w:spacing w:val="-4"/>
        </w:rPr>
        <w:t>We</w:t>
      </w:r>
      <w:r>
        <w:rPr>
          <w:spacing w:val="-15"/>
        </w:rPr>
        <w:t xml:space="preserve"> </w:t>
      </w:r>
      <w:r>
        <w:t>illustrate</w:t>
      </w:r>
      <w:r>
        <w:rPr>
          <w:spacing w:val="-15"/>
        </w:rPr>
        <w:t xml:space="preserve"> </w:t>
      </w:r>
      <w:r>
        <w:t>this</w:t>
      </w:r>
      <w:r>
        <w:rPr>
          <w:w w:val="99"/>
        </w:rPr>
        <w:t xml:space="preserve"> </w:t>
      </w:r>
      <w:r>
        <w:t>nested</w:t>
      </w:r>
      <w:r>
        <w:rPr>
          <w:spacing w:val="-6"/>
        </w:rPr>
        <w:t xml:space="preserve"> </w:t>
      </w:r>
      <w:r>
        <w:t>structure</w:t>
      </w:r>
      <w:r>
        <w:rPr>
          <w:spacing w:val="-6"/>
        </w:rPr>
        <w:t xml:space="preserve"> </w:t>
      </w:r>
      <w:r>
        <w:t>in</w:t>
      </w:r>
      <w:r>
        <w:rPr>
          <w:spacing w:val="-6"/>
        </w:rPr>
        <w:t xml:space="preserve"> </w:t>
      </w:r>
      <w:r>
        <w:t>a</w:t>
      </w:r>
      <w:r>
        <w:rPr>
          <w:spacing w:val="-6"/>
        </w:rPr>
        <w:t xml:space="preserve"> </w:t>
      </w:r>
      <w:r>
        <w:t>simple</w:t>
      </w:r>
      <w:r>
        <w:rPr>
          <w:spacing w:val="-6"/>
        </w:rPr>
        <w:t xml:space="preserve"> </w:t>
      </w:r>
      <w:r>
        <w:t>logistic</w:t>
      </w:r>
      <w:r>
        <w:rPr>
          <w:spacing w:val="-6"/>
        </w:rPr>
        <w:t xml:space="preserve"> </w:t>
      </w:r>
      <w:r>
        <w:t>model</w:t>
      </w:r>
      <w:r>
        <w:rPr>
          <w:spacing w:val="-6"/>
        </w:rPr>
        <w:t xml:space="preserve"> </w:t>
      </w:r>
      <w:r>
        <w:t>with</w:t>
      </w:r>
      <w:r>
        <w:rPr>
          <w:spacing w:val="-6"/>
        </w:rPr>
        <w:t xml:space="preserve"> </w:t>
      </w:r>
      <w:r>
        <w:t>hierarchical</w:t>
      </w:r>
      <w:r>
        <w:rPr>
          <w:spacing w:val="-6"/>
        </w:rPr>
        <w:t xml:space="preserve"> </w:t>
      </w:r>
      <w:r>
        <w:rPr>
          <w:spacing w:val="-3"/>
        </w:rPr>
        <w:t>levels</w:t>
      </w:r>
      <w:r>
        <w:rPr>
          <w:spacing w:val="-6"/>
        </w:rPr>
        <w:t xml:space="preserve"> </w:t>
      </w:r>
      <w:r>
        <w:rPr>
          <w:spacing w:val="-3"/>
        </w:rPr>
        <w:t>for</w:t>
      </w:r>
      <w:r>
        <w:rPr>
          <w:spacing w:val="-6"/>
        </w:rPr>
        <w:t xml:space="preserve"> </w:t>
      </w:r>
      <w:r>
        <w:t>patient,</w:t>
      </w:r>
      <w:r>
        <w:rPr>
          <w:spacing w:val="-6"/>
        </w:rPr>
        <w:t xml:space="preserve"> </w:t>
      </w:r>
      <w:r>
        <w:t>service</w:t>
      </w:r>
      <w:r>
        <w:rPr>
          <w:spacing w:val="-6"/>
        </w:rPr>
        <w:t xml:space="preserve"> </w:t>
      </w:r>
      <w:r>
        <w:t>and</w:t>
      </w:r>
      <w:r>
        <w:rPr>
          <w:spacing w:val="-6"/>
        </w:rPr>
        <w:t xml:space="preserve"> </w:t>
      </w:r>
      <w:r>
        <w:t>hospital:</w:t>
      </w:r>
    </w:p>
    <w:p w14:paraId="20909CCB" w14:textId="77777777" w:rsidR="003C4974" w:rsidRDefault="00CC2BE2">
      <w:pPr>
        <w:pStyle w:val="BodyText"/>
        <w:spacing w:before="104" w:line="261" w:lineRule="auto"/>
        <w:ind w:left="120" w:right="117" w:firstLine="338"/>
        <w:jc w:val="both"/>
      </w:pPr>
      <w:r>
        <w:rPr>
          <w:b/>
        </w:rPr>
        <w:t xml:space="preserve">Patient level </w:t>
      </w:r>
      <w:r>
        <w:t xml:space="preserve">At the patient </w:t>
      </w:r>
      <w:r>
        <w:rPr>
          <w:spacing w:val="-3"/>
        </w:rPr>
        <w:t xml:space="preserve">level, </w:t>
      </w:r>
      <w:r>
        <w:t xml:space="preserve">we </w:t>
      </w:r>
      <w:r>
        <w:rPr>
          <w:spacing w:val="-3"/>
        </w:rPr>
        <w:t xml:space="preserve">may </w:t>
      </w:r>
      <w:r>
        <w:t xml:space="preserve">model the probability </w:t>
      </w:r>
      <w:r>
        <w:rPr>
          <w:i/>
        </w:rPr>
        <w:t xml:space="preserve">alpha </w:t>
      </w:r>
      <w:r>
        <w:t xml:space="preserve">that a patient will </w:t>
      </w:r>
      <w:r>
        <w:rPr>
          <w:spacing w:val="-3"/>
        </w:rPr>
        <w:t xml:space="preserve">develop </w:t>
      </w:r>
      <w:r>
        <w:t>the</w:t>
      </w:r>
      <w:r>
        <w:rPr>
          <w:spacing w:val="-28"/>
        </w:rPr>
        <w:t xml:space="preserve"> </w:t>
      </w:r>
      <w:proofErr w:type="spellStart"/>
      <w:r>
        <w:t>dichoto</w:t>
      </w:r>
      <w:proofErr w:type="spellEnd"/>
      <w:r>
        <w:t>-</w:t>
      </w:r>
      <w:r>
        <w:rPr>
          <w:w w:val="99"/>
        </w:rPr>
        <w:t xml:space="preserve"> </w:t>
      </w:r>
      <w:proofErr w:type="spellStart"/>
      <w:r>
        <w:t>mous</w:t>
      </w:r>
      <w:proofErr w:type="spellEnd"/>
      <w:r>
        <w:rPr>
          <w:spacing w:val="-12"/>
        </w:rPr>
        <w:t xml:space="preserve"> </w:t>
      </w:r>
      <w:r>
        <w:rPr>
          <w:spacing w:val="-3"/>
        </w:rPr>
        <w:t>event</w:t>
      </w:r>
      <w:r>
        <w:rPr>
          <w:spacing w:val="-12"/>
        </w:rPr>
        <w:t xml:space="preserve"> </w:t>
      </w:r>
      <w:r>
        <w:rPr>
          <w:i/>
        </w:rPr>
        <w:t>Y</w:t>
      </w:r>
      <w:r>
        <w:rPr>
          <w:i/>
          <w:spacing w:val="-19"/>
        </w:rPr>
        <w:t xml:space="preserve"> </w:t>
      </w:r>
      <w:r>
        <w:t>,</w:t>
      </w:r>
      <w:r>
        <w:rPr>
          <w:spacing w:val="-12"/>
        </w:rPr>
        <w:t xml:space="preserve"> </w:t>
      </w:r>
      <w:r>
        <w:t>acute</w:t>
      </w:r>
      <w:r>
        <w:rPr>
          <w:spacing w:val="-12"/>
        </w:rPr>
        <w:t xml:space="preserve"> </w:t>
      </w:r>
      <w:r>
        <w:t>respiratory</w:t>
      </w:r>
      <w:r>
        <w:rPr>
          <w:spacing w:val="-12"/>
        </w:rPr>
        <w:t xml:space="preserve"> </w:t>
      </w:r>
      <w:r>
        <w:t>failure</w:t>
      </w:r>
      <w:r>
        <w:rPr>
          <w:spacing w:val="-12"/>
        </w:rPr>
        <w:t xml:space="preserve"> </w:t>
      </w:r>
      <w:r>
        <w:t>requiring</w:t>
      </w:r>
      <w:r>
        <w:rPr>
          <w:spacing w:val="-12"/>
        </w:rPr>
        <w:t xml:space="preserve"> </w:t>
      </w:r>
      <w:r>
        <w:t>mechanical</w:t>
      </w:r>
      <w:r>
        <w:rPr>
          <w:spacing w:val="-12"/>
        </w:rPr>
        <w:t xml:space="preserve"> </w:t>
      </w:r>
      <w:r>
        <w:t>ventilation,</w:t>
      </w:r>
      <w:r>
        <w:rPr>
          <w:spacing w:val="-12"/>
        </w:rPr>
        <w:t xml:space="preserve"> </w:t>
      </w:r>
      <w:r>
        <w:t>using</w:t>
      </w:r>
      <w:r>
        <w:rPr>
          <w:spacing w:val="-12"/>
        </w:rPr>
        <w:t xml:space="preserve"> </w:t>
      </w:r>
      <w:r>
        <w:t>arterial</w:t>
      </w:r>
      <w:r>
        <w:rPr>
          <w:spacing w:val="-12"/>
        </w:rPr>
        <w:t xml:space="preserve"> </w:t>
      </w:r>
      <w:r>
        <w:t>oxygen</w:t>
      </w:r>
      <w:r>
        <w:rPr>
          <w:spacing w:val="-12"/>
        </w:rPr>
        <w:t xml:space="preserve"> </w:t>
      </w:r>
      <w:r>
        <w:t>tension</w:t>
      </w:r>
      <w:r>
        <w:rPr>
          <w:spacing w:val="-12"/>
        </w:rPr>
        <w:t xml:space="preserve"> </w:t>
      </w:r>
      <w:proofErr w:type="spellStart"/>
      <w:r>
        <w:rPr>
          <w:i/>
          <w:spacing w:val="7"/>
        </w:rPr>
        <w:t>PaO</w:t>
      </w:r>
      <w:proofErr w:type="spellEnd"/>
      <w:r>
        <w:rPr>
          <w:rFonts w:ascii="Trebuchet MS"/>
          <w:spacing w:val="7"/>
          <w:position w:val="-2"/>
          <w:sz w:val="16"/>
        </w:rPr>
        <w:t>2</w:t>
      </w:r>
      <w:r>
        <w:rPr>
          <w:rFonts w:ascii="Trebuchet MS"/>
          <w:spacing w:val="10"/>
          <w:position w:val="-2"/>
          <w:sz w:val="16"/>
        </w:rPr>
        <w:t xml:space="preserve"> </w:t>
      </w:r>
      <w:r>
        <w:t>as</w:t>
      </w:r>
      <w:r>
        <w:rPr>
          <w:spacing w:val="-12"/>
        </w:rPr>
        <w:t xml:space="preserve"> </w:t>
      </w:r>
      <w:r>
        <w:t>a</w:t>
      </w:r>
      <w:r>
        <w:rPr>
          <w:w w:val="99"/>
        </w:rPr>
        <w:t xml:space="preserve"> </w:t>
      </w:r>
      <w:r>
        <w:t>predictor</w:t>
      </w:r>
      <w:r>
        <w:rPr>
          <w:spacing w:val="-8"/>
        </w:rPr>
        <w:t xml:space="preserve"> </w:t>
      </w:r>
      <w:r>
        <w:t>in</w:t>
      </w:r>
      <w:r>
        <w:rPr>
          <w:spacing w:val="-8"/>
        </w:rPr>
        <w:t xml:space="preserve"> </w:t>
      </w:r>
      <w:r>
        <w:t>a</w:t>
      </w:r>
      <w:r>
        <w:rPr>
          <w:spacing w:val="-8"/>
        </w:rPr>
        <w:t xml:space="preserve"> </w:t>
      </w:r>
      <w:r>
        <w:t>simple</w:t>
      </w:r>
      <w:r>
        <w:rPr>
          <w:spacing w:val="-8"/>
        </w:rPr>
        <w:t xml:space="preserve"> </w:t>
      </w:r>
      <w:r>
        <w:t>logistic</w:t>
      </w:r>
      <w:r>
        <w:rPr>
          <w:spacing w:val="-8"/>
        </w:rPr>
        <w:t xml:space="preserve"> </w:t>
      </w:r>
      <w:r>
        <w:t>regression</w:t>
      </w:r>
      <w:r>
        <w:rPr>
          <w:spacing w:val="-8"/>
        </w:rPr>
        <w:t xml:space="preserve"> </w:t>
      </w:r>
      <w:r>
        <w:t>model:</w:t>
      </w:r>
    </w:p>
    <w:p w14:paraId="66DBDDEF" w14:textId="77777777" w:rsidR="003C4974" w:rsidRDefault="003C4974">
      <w:pPr>
        <w:spacing w:before="1"/>
        <w:rPr>
          <w:rFonts w:ascii="Arial" w:eastAsia="Arial" w:hAnsi="Arial" w:cs="Arial"/>
          <w:sz w:val="9"/>
          <w:szCs w:val="9"/>
        </w:rPr>
      </w:pPr>
    </w:p>
    <w:p w14:paraId="1BDE031A" w14:textId="77777777" w:rsidR="003C4974" w:rsidRDefault="00CC2BE2">
      <w:pPr>
        <w:tabs>
          <w:tab w:val="left" w:pos="10653"/>
        </w:tabs>
        <w:spacing w:line="321" w:lineRule="exact"/>
        <w:ind w:left="5160"/>
        <w:rPr>
          <w:rFonts w:ascii="Arial" w:eastAsia="Arial" w:hAnsi="Arial" w:cs="Arial"/>
        </w:rPr>
      </w:pPr>
      <w:proofErr w:type="gramStart"/>
      <w:r>
        <w:rPr>
          <w:rFonts w:ascii="Arial" w:eastAsia="Arial" w:hAnsi="Arial" w:cs="Arial"/>
          <w:i/>
        </w:rPr>
        <w:t xml:space="preserve">Y  </w:t>
      </w:r>
      <w:r>
        <w:rPr>
          <w:rFonts w:ascii="Meiryo" w:eastAsia="Meiryo" w:hAnsi="Meiryo" w:cs="Meiryo"/>
          <w:i/>
        </w:rPr>
        <w:t>∼</w:t>
      </w:r>
      <w:proofErr w:type="gramEnd"/>
      <w:r>
        <w:rPr>
          <w:rFonts w:ascii="Meiryo" w:eastAsia="Meiryo" w:hAnsi="Meiryo" w:cs="Meiryo"/>
          <w:i/>
        </w:rPr>
        <w:t xml:space="preserve"> </w:t>
      </w:r>
      <w:proofErr w:type="spellStart"/>
      <w:r>
        <w:rPr>
          <w:rFonts w:ascii="Arial" w:eastAsia="Arial" w:hAnsi="Arial" w:cs="Arial"/>
          <w:i/>
        </w:rPr>
        <w:t>Binom</w:t>
      </w:r>
      <w:proofErr w:type="spellEnd"/>
      <w:r>
        <w:rPr>
          <w:rFonts w:ascii="Tahoma" w:eastAsia="Tahoma" w:hAnsi="Tahoma" w:cs="Tahoma"/>
        </w:rPr>
        <w:t>(</w:t>
      </w:r>
      <w:r>
        <w:rPr>
          <w:rFonts w:ascii="Arial" w:eastAsia="Arial" w:hAnsi="Arial" w:cs="Arial"/>
          <w:i/>
        </w:rPr>
        <w:t>α,</w:t>
      </w:r>
      <w:r>
        <w:rPr>
          <w:rFonts w:ascii="Arial" w:eastAsia="Arial" w:hAnsi="Arial" w:cs="Arial"/>
          <w:i/>
          <w:spacing w:val="-2"/>
        </w:rPr>
        <w:t xml:space="preserve"> </w:t>
      </w:r>
      <w:r>
        <w:rPr>
          <w:rFonts w:ascii="Arial" w:eastAsia="Arial" w:hAnsi="Arial" w:cs="Arial"/>
          <w:i/>
        </w:rPr>
        <w:t>n</w:t>
      </w:r>
      <w:r>
        <w:rPr>
          <w:rFonts w:ascii="Tahoma" w:eastAsia="Tahoma" w:hAnsi="Tahoma" w:cs="Tahoma"/>
        </w:rPr>
        <w:t>)</w:t>
      </w:r>
      <w:r>
        <w:rPr>
          <w:rFonts w:ascii="Tahoma" w:eastAsia="Tahoma" w:hAnsi="Tahoma" w:cs="Tahoma"/>
        </w:rPr>
        <w:tab/>
      </w:r>
      <w:r>
        <w:rPr>
          <w:rFonts w:ascii="Arial" w:eastAsia="Arial" w:hAnsi="Arial" w:cs="Arial"/>
        </w:rPr>
        <w:t>(1)</w:t>
      </w:r>
    </w:p>
    <w:p w14:paraId="2F29B7CA" w14:textId="04EB1CDB" w:rsidR="003C4974" w:rsidRDefault="00CC2BE2">
      <w:pPr>
        <w:tabs>
          <w:tab w:val="left" w:pos="10653"/>
        </w:tabs>
        <w:spacing w:line="388" w:lineRule="exact"/>
        <w:ind w:left="4195"/>
        <w:rPr>
          <w:rFonts w:ascii="Arial" w:eastAsia="Arial" w:hAnsi="Arial" w:cs="Arial"/>
        </w:rPr>
      </w:pPr>
      <w:r>
        <w:rPr>
          <w:rFonts w:ascii="Arial" w:eastAsia="Arial" w:hAnsi="Arial" w:cs="Arial"/>
          <w:i/>
        </w:rPr>
        <w:t xml:space="preserve">α </w:t>
      </w:r>
      <w:r>
        <w:rPr>
          <w:rFonts w:ascii="Tahoma" w:eastAsia="Tahoma" w:hAnsi="Tahoma" w:cs="Tahoma"/>
        </w:rPr>
        <w:t xml:space="preserve">= </w:t>
      </w:r>
      <w:proofErr w:type="spellStart"/>
      <w:proofErr w:type="gramStart"/>
      <w:r>
        <w:rPr>
          <w:rFonts w:ascii="Arial" w:eastAsia="Arial" w:hAnsi="Arial" w:cs="Arial"/>
          <w:i/>
          <w:spacing w:val="2"/>
        </w:rPr>
        <w:t>inv</w:t>
      </w:r>
      <w:proofErr w:type="spellEnd"/>
      <w:ins w:id="239" w:author="Charles Hall" w:date="2015-03-08T14:18:00Z">
        <w:r w:rsidR="00846403">
          <w:rPr>
            <w:rFonts w:ascii="Arial" w:eastAsia="Arial" w:hAnsi="Arial" w:cs="Arial"/>
            <w:i/>
            <w:spacing w:val="2"/>
          </w:rPr>
          <w:t>(</w:t>
        </w:r>
        <w:proofErr w:type="gramEnd"/>
        <w:r w:rsidR="00846403">
          <w:rPr>
            <w:rFonts w:ascii="Arial" w:eastAsia="Arial" w:hAnsi="Arial" w:cs="Arial"/>
            <w:i/>
            <w:spacing w:val="2"/>
          </w:rPr>
          <w:t>l</w:t>
        </w:r>
      </w:ins>
      <w:del w:id="240" w:author="Charles Hall" w:date="2015-03-08T14:18:00Z">
        <w:r w:rsidDel="00846403">
          <w:rPr>
            <w:rFonts w:ascii="Trebuchet MS" w:eastAsia="Trebuchet MS" w:hAnsi="Trebuchet MS" w:cs="Trebuchet MS"/>
            <w:i/>
            <w:spacing w:val="2"/>
            <w:position w:val="-3"/>
            <w:sz w:val="16"/>
            <w:szCs w:val="16"/>
          </w:rPr>
          <w:delText>l</w:delText>
        </w:r>
      </w:del>
      <w:r>
        <w:rPr>
          <w:rFonts w:ascii="Arial" w:eastAsia="Arial" w:hAnsi="Arial" w:cs="Arial"/>
          <w:i/>
          <w:spacing w:val="2"/>
        </w:rPr>
        <w:t>og</w:t>
      </w:r>
      <w:r>
        <w:rPr>
          <w:rFonts w:ascii="Tahoma" w:eastAsia="Tahoma" w:hAnsi="Tahoma" w:cs="Tahoma"/>
          <w:spacing w:val="2"/>
        </w:rPr>
        <w:t>(</w:t>
      </w:r>
      <w:r>
        <w:rPr>
          <w:rFonts w:ascii="Arial" w:eastAsia="Arial" w:hAnsi="Arial" w:cs="Arial"/>
          <w:i/>
          <w:spacing w:val="2"/>
        </w:rPr>
        <w:t>β</w:t>
      </w:r>
      <w:r>
        <w:rPr>
          <w:rFonts w:ascii="Trebuchet MS" w:eastAsia="Trebuchet MS" w:hAnsi="Trebuchet MS" w:cs="Trebuchet MS"/>
          <w:spacing w:val="2"/>
          <w:position w:val="-2"/>
          <w:sz w:val="16"/>
          <w:szCs w:val="16"/>
        </w:rPr>
        <w:t xml:space="preserve">0 </w:t>
      </w:r>
      <w:r>
        <w:rPr>
          <w:rFonts w:ascii="Tahoma" w:eastAsia="Tahoma" w:hAnsi="Tahoma" w:cs="Tahoma"/>
        </w:rPr>
        <w:t xml:space="preserve">+ </w:t>
      </w:r>
      <w:r>
        <w:rPr>
          <w:rFonts w:ascii="Arial" w:eastAsia="Arial" w:hAnsi="Arial" w:cs="Arial"/>
          <w:i/>
        </w:rPr>
        <w:t>β</w:t>
      </w:r>
      <w:r>
        <w:rPr>
          <w:rFonts w:ascii="Trebuchet MS" w:eastAsia="Trebuchet MS" w:hAnsi="Trebuchet MS" w:cs="Trebuchet MS"/>
          <w:position w:val="-2"/>
          <w:sz w:val="16"/>
          <w:szCs w:val="16"/>
        </w:rPr>
        <w:t xml:space="preserve">1 </w:t>
      </w:r>
      <w:r>
        <w:rPr>
          <w:rFonts w:ascii="Meiryo" w:eastAsia="Meiryo" w:hAnsi="Meiryo" w:cs="Meiryo"/>
          <w:i/>
        </w:rPr>
        <w:t>∗</w:t>
      </w:r>
      <w:r>
        <w:rPr>
          <w:rFonts w:ascii="Meiryo" w:eastAsia="Meiryo" w:hAnsi="Meiryo" w:cs="Meiryo"/>
          <w:i/>
          <w:spacing w:val="-59"/>
        </w:rPr>
        <w:t xml:space="preserve"> </w:t>
      </w:r>
      <w:proofErr w:type="spellStart"/>
      <w:r>
        <w:rPr>
          <w:rFonts w:ascii="Arial" w:eastAsia="Arial" w:hAnsi="Arial" w:cs="Arial"/>
          <w:i/>
          <w:spacing w:val="8"/>
        </w:rPr>
        <w:t>PaO</w:t>
      </w:r>
      <w:proofErr w:type="spellEnd"/>
      <w:r>
        <w:rPr>
          <w:rFonts w:ascii="Trebuchet MS" w:eastAsia="Trebuchet MS" w:hAnsi="Trebuchet MS" w:cs="Trebuchet MS"/>
          <w:spacing w:val="8"/>
          <w:position w:val="-2"/>
          <w:sz w:val="16"/>
          <w:szCs w:val="16"/>
        </w:rPr>
        <w:t>2</w:t>
      </w:r>
      <w:r w:rsidRPr="00846403">
        <w:rPr>
          <w:rFonts w:ascii="Tahoma" w:eastAsia="Tahoma" w:hAnsi="Tahoma" w:cs="Tahoma"/>
          <w:i/>
          <w:iCs/>
          <w:spacing w:val="8"/>
          <w:rPrChange w:id="241" w:author="Charles Hall" w:date="2015-03-08T14:18:00Z">
            <w:rPr>
              <w:rFonts w:ascii="Tahoma" w:eastAsia="Tahoma" w:hAnsi="Tahoma" w:cs="Tahoma"/>
              <w:spacing w:val="8"/>
            </w:rPr>
          </w:rPrChange>
        </w:rPr>
        <w:t>)</w:t>
      </w:r>
      <w:ins w:id="242" w:author="Charles Hall" w:date="2015-03-08T14:18:00Z">
        <w:r w:rsidR="00846403" w:rsidRPr="00846403">
          <w:rPr>
            <w:rFonts w:ascii="Tahoma" w:eastAsia="Tahoma" w:hAnsi="Tahoma" w:cs="Tahoma"/>
            <w:i/>
            <w:iCs/>
            <w:spacing w:val="8"/>
            <w:rPrChange w:id="243" w:author="Charles Hall" w:date="2015-03-08T14:18:00Z">
              <w:rPr>
                <w:rFonts w:ascii="Tahoma" w:eastAsia="Tahoma" w:hAnsi="Tahoma" w:cs="Tahoma"/>
                <w:spacing w:val="8"/>
              </w:rPr>
            </w:rPrChange>
          </w:rPr>
          <w:t>)</w:t>
        </w:r>
      </w:ins>
      <w:r>
        <w:rPr>
          <w:rFonts w:ascii="Tahoma" w:eastAsia="Tahoma" w:hAnsi="Tahoma" w:cs="Tahoma"/>
          <w:spacing w:val="8"/>
        </w:rPr>
        <w:tab/>
      </w:r>
      <w:r>
        <w:rPr>
          <w:rFonts w:ascii="Arial" w:eastAsia="Arial" w:hAnsi="Arial" w:cs="Arial"/>
        </w:rPr>
        <w:t>(2)</w:t>
      </w:r>
    </w:p>
    <w:p w14:paraId="6E7C94D3" w14:textId="77777777" w:rsidR="003C4974" w:rsidRDefault="00CC2BE2">
      <w:pPr>
        <w:pStyle w:val="BodyText"/>
        <w:spacing w:before="138" w:line="256" w:lineRule="auto"/>
        <w:ind w:left="120" w:right="117" w:firstLine="338"/>
        <w:jc w:val="both"/>
      </w:pPr>
      <w:r>
        <w:rPr>
          <w:b/>
        </w:rPr>
        <w:t xml:space="preserve">Service level </w:t>
      </w:r>
      <w:r>
        <w:t xml:space="preserve">Patients are typically assigned to hospital services. Pulmonary service patients </w:t>
      </w:r>
      <w:r>
        <w:rPr>
          <w:spacing w:val="-3"/>
        </w:rPr>
        <w:t xml:space="preserve">may </w:t>
      </w:r>
      <w:r>
        <w:rPr>
          <w:spacing w:val="-4"/>
        </w:rPr>
        <w:t>have</w:t>
      </w:r>
      <w:r>
        <w:rPr>
          <w:spacing w:val="49"/>
        </w:rPr>
        <w:t xml:space="preserve"> </w:t>
      </w:r>
      <w:r>
        <w:t>a</w:t>
      </w:r>
      <w:r>
        <w:rPr>
          <w:w w:val="99"/>
        </w:rPr>
        <w:t xml:space="preserve"> </w:t>
      </w:r>
      <w:r>
        <w:t>lower</w:t>
      </w:r>
      <w:r>
        <w:rPr>
          <w:spacing w:val="-15"/>
        </w:rPr>
        <w:t xml:space="preserve"> </w:t>
      </w:r>
      <w:r>
        <w:t>baseline</w:t>
      </w:r>
      <w:r>
        <w:rPr>
          <w:spacing w:val="-15"/>
        </w:rPr>
        <w:t xml:space="preserve"> </w:t>
      </w:r>
      <w:proofErr w:type="spellStart"/>
      <w:r>
        <w:rPr>
          <w:i/>
          <w:spacing w:val="8"/>
        </w:rPr>
        <w:t>PaO</w:t>
      </w:r>
      <w:proofErr w:type="spellEnd"/>
      <w:r>
        <w:rPr>
          <w:rFonts w:ascii="Trebuchet MS" w:hAnsi="Trebuchet MS"/>
          <w:spacing w:val="8"/>
          <w:position w:val="-2"/>
          <w:sz w:val="16"/>
        </w:rPr>
        <w:t>2</w:t>
      </w:r>
      <w:r>
        <w:rPr>
          <w:spacing w:val="8"/>
        </w:rPr>
        <w:t>.</w:t>
      </w:r>
      <w:r>
        <w:rPr>
          <w:spacing w:val="3"/>
        </w:rPr>
        <w:t xml:space="preserve"> </w:t>
      </w:r>
      <w:r>
        <w:t>Surgical</w:t>
      </w:r>
      <w:r>
        <w:rPr>
          <w:spacing w:val="-15"/>
        </w:rPr>
        <w:t xml:space="preserve"> </w:t>
      </w:r>
      <w:r>
        <w:t>patients</w:t>
      </w:r>
      <w:r>
        <w:rPr>
          <w:spacing w:val="-15"/>
        </w:rPr>
        <w:t xml:space="preserve"> </w:t>
      </w:r>
      <w:r>
        <w:t>tend</w:t>
      </w:r>
      <w:r>
        <w:rPr>
          <w:spacing w:val="-15"/>
        </w:rPr>
        <w:t xml:space="preserve"> </w:t>
      </w:r>
      <w:r>
        <w:t>to</w:t>
      </w:r>
      <w:r>
        <w:rPr>
          <w:spacing w:val="-15"/>
        </w:rPr>
        <w:t xml:space="preserve"> </w:t>
      </w:r>
      <w:r>
        <w:rPr>
          <w:spacing w:val="-4"/>
        </w:rPr>
        <w:t>have</w:t>
      </w:r>
      <w:r>
        <w:rPr>
          <w:spacing w:val="-15"/>
        </w:rPr>
        <w:t xml:space="preserve"> </w:t>
      </w:r>
      <w:r>
        <w:t>normal</w:t>
      </w:r>
      <w:r>
        <w:rPr>
          <w:spacing w:val="-15"/>
        </w:rPr>
        <w:t xml:space="preserve"> </w:t>
      </w:r>
      <w:r>
        <w:t>lung</w:t>
      </w:r>
      <w:r>
        <w:rPr>
          <w:spacing w:val="-15"/>
        </w:rPr>
        <w:t xml:space="preserve"> </w:t>
      </w:r>
      <w:r>
        <w:t>function.</w:t>
      </w:r>
      <w:r>
        <w:rPr>
          <w:spacing w:val="3"/>
        </w:rPr>
        <w:t xml:space="preserve"> </w:t>
      </w:r>
      <w:r>
        <w:t>Hence</w:t>
      </w:r>
      <w:r>
        <w:rPr>
          <w:spacing w:val="-15"/>
        </w:rPr>
        <w:t xml:space="preserve"> </w:t>
      </w:r>
      <w:r>
        <w:t>we</w:t>
      </w:r>
      <w:r>
        <w:rPr>
          <w:spacing w:val="-15"/>
        </w:rPr>
        <w:t xml:space="preserve"> </w:t>
      </w:r>
      <w:r>
        <w:rPr>
          <w:spacing w:val="-3"/>
        </w:rPr>
        <w:t>may</w:t>
      </w:r>
      <w:r>
        <w:rPr>
          <w:spacing w:val="-15"/>
        </w:rPr>
        <w:t xml:space="preserve"> </w:t>
      </w:r>
      <w:r>
        <w:t>model</w:t>
      </w:r>
      <w:r>
        <w:rPr>
          <w:spacing w:val="-15"/>
        </w:rPr>
        <w:t xml:space="preserve"> </w:t>
      </w:r>
      <w:r>
        <w:rPr>
          <w:i/>
        </w:rPr>
        <w:t>β</w:t>
      </w:r>
      <w:r>
        <w:rPr>
          <w:rFonts w:ascii="Trebuchet MS" w:hAnsi="Trebuchet MS"/>
          <w:position w:val="-2"/>
          <w:sz w:val="16"/>
        </w:rPr>
        <w:t>0</w:t>
      </w:r>
      <w:r>
        <w:rPr>
          <w:rFonts w:ascii="Trebuchet MS" w:hAnsi="Trebuchet MS"/>
          <w:spacing w:val="7"/>
          <w:position w:val="-2"/>
          <w:sz w:val="16"/>
        </w:rPr>
        <w:t xml:space="preserve"> </w:t>
      </w:r>
      <w:r>
        <w:t>to</w:t>
      </w:r>
      <w:r>
        <w:rPr>
          <w:spacing w:val="-15"/>
        </w:rPr>
        <w:t xml:space="preserve"> </w:t>
      </w:r>
      <w:r>
        <w:t>allow</w:t>
      </w:r>
      <w:r>
        <w:rPr>
          <w:spacing w:val="-15"/>
        </w:rPr>
        <w:t xml:space="preserve"> </w:t>
      </w:r>
      <w:r>
        <w:t>differ-</w:t>
      </w:r>
      <w:r>
        <w:rPr>
          <w:w w:val="99"/>
        </w:rPr>
        <w:t xml:space="preserve"> </w:t>
      </w:r>
      <w:proofErr w:type="spellStart"/>
      <w:proofErr w:type="gramStart"/>
      <w:r>
        <w:t>ent</w:t>
      </w:r>
      <w:proofErr w:type="spellEnd"/>
      <w:proofErr w:type="gramEnd"/>
      <w:r>
        <w:rPr>
          <w:spacing w:val="-6"/>
        </w:rPr>
        <w:t xml:space="preserve"> </w:t>
      </w:r>
      <w:r>
        <w:t>intercepts</w:t>
      </w:r>
      <w:r>
        <w:rPr>
          <w:spacing w:val="-6"/>
        </w:rPr>
        <w:t xml:space="preserve"> </w:t>
      </w:r>
      <w:r>
        <w:t>representing</w:t>
      </w:r>
      <w:r>
        <w:rPr>
          <w:spacing w:val="-6"/>
        </w:rPr>
        <w:t xml:space="preserve"> </w:t>
      </w:r>
      <w:r>
        <w:t>the</w:t>
      </w:r>
      <w:r>
        <w:rPr>
          <w:spacing w:val="-6"/>
        </w:rPr>
        <w:t xml:space="preserve"> </w:t>
      </w:r>
      <w:r>
        <w:rPr>
          <w:spacing w:val="-3"/>
        </w:rPr>
        <w:t>average</w:t>
      </w:r>
      <w:r>
        <w:rPr>
          <w:spacing w:val="-6"/>
        </w:rPr>
        <w:t xml:space="preserve"> </w:t>
      </w:r>
      <w:proofErr w:type="spellStart"/>
      <w:r>
        <w:rPr>
          <w:i/>
          <w:spacing w:val="7"/>
        </w:rPr>
        <w:t>PaO</w:t>
      </w:r>
      <w:proofErr w:type="spellEnd"/>
      <w:r>
        <w:rPr>
          <w:rFonts w:ascii="Trebuchet MS" w:hAnsi="Trebuchet MS"/>
          <w:spacing w:val="7"/>
          <w:position w:val="-2"/>
          <w:sz w:val="16"/>
        </w:rPr>
        <w:t>2</w:t>
      </w:r>
      <w:r>
        <w:rPr>
          <w:rFonts w:ascii="Trebuchet MS" w:hAnsi="Trebuchet MS"/>
          <w:spacing w:val="16"/>
          <w:position w:val="-2"/>
          <w:sz w:val="16"/>
        </w:rPr>
        <w:t xml:space="preserve"> </w:t>
      </w:r>
      <w:r>
        <w:t>of</w:t>
      </w:r>
      <w:r>
        <w:rPr>
          <w:spacing w:val="-6"/>
        </w:rPr>
        <w:t xml:space="preserve"> </w:t>
      </w:r>
      <w:r>
        <w:t>patients</w:t>
      </w:r>
      <w:r>
        <w:rPr>
          <w:spacing w:val="-6"/>
        </w:rPr>
        <w:t xml:space="preserve"> </w:t>
      </w:r>
      <w:r>
        <w:t>in</w:t>
      </w:r>
      <w:r>
        <w:rPr>
          <w:spacing w:val="-6"/>
        </w:rPr>
        <w:t xml:space="preserve"> </w:t>
      </w:r>
      <w:r>
        <w:t>the</w:t>
      </w:r>
      <w:r>
        <w:rPr>
          <w:spacing w:val="-6"/>
        </w:rPr>
        <w:t xml:space="preserve"> </w:t>
      </w:r>
      <w:r>
        <w:t>various</w:t>
      </w:r>
      <w:r>
        <w:rPr>
          <w:spacing w:val="-6"/>
        </w:rPr>
        <w:t xml:space="preserve"> </w:t>
      </w:r>
      <w:r>
        <w:t>medical</w:t>
      </w:r>
      <w:r>
        <w:rPr>
          <w:spacing w:val="-6"/>
        </w:rPr>
        <w:t xml:space="preserve"> </w:t>
      </w:r>
      <w:r>
        <w:t>and</w:t>
      </w:r>
      <w:r>
        <w:rPr>
          <w:spacing w:val="-6"/>
        </w:rPr>
        <w:t xml:space="preserve"> </w:t>
      </w:r>
      <w:r>
        <w:t>surgical</w:t>
      </w:r>
      <w:r>
        <w:rPr>
          <w:spacing w:val="-6"/>
        </w:rPr>
        <w:t xml:space="preserve"> </w:t>
      </w:r>
      <w:r>
        <w:t>services</w:t>
      </w:r>
      <w:r>
        <w:rPr>
          <w:spacing w:val="-6"/>
        </w:rPr>
        <w:t xml:space="preserve"> </w:t>
      </w:r>
      <w:r>
        <w:t>estimating</w:t>
      </w:r>
      <w:r>
        <w:rPr>
          <w:w w:val="99"/>
        </w:rPr>
        <w:t xml:space="preserve"> </w:t>
      </w:r>
      <w:r>
        <w:t xml:space="preserve">different service </w:t>
      </w:r>
      <w:r>
        <w:rPr>
          <w:spacing w:val="-3"/>
        </w:rPr>
        <w:t xml:space="preserve">level </w:t>
      </w:r>
      <w:r>
        <w:t xml:space="preserve">mean intercepts </w:t>
      </w:r>
      <w:r>
        <w:rPr>
          <w:i/>
          <w:spacing w:val="3"/>
        </w:rPr>
        <w:t>γ</w:t>
      </w:r>
      <w:r>
        <w:rPr>
          <w:rFonts w:ascii="Trebuchet MS" w:hAnsi="Trebuchet MS"/>
          <w:spacing w:val="3"/>
          <w:position w:val="-2"/>
          <w:sz w:val="16"/>
        </w:rPr>
        <w:t>0</w:t>
      </w:r>
      <w:r>
        <w:rPr>
          <w:spacing w:val="3"/>
        </w:rPr>
        <w:t xml:space="preserve">. </w:t>
      </w:r>
      <w:r>
        <w:t xml:space="preserve">Under a medical service, smaller changes in </w:t>
      </w:r>
      <w:proofErr w:type="spellStart"/>
      <w:r>
        <w:rPr>
          <w:i/>
          <w:spacing w:val="7"/>
        </w:rPr>
        <w:t>PaO</w:t>
      </w:r>
      <w:proofErr w:type="spellEnd"/>
      <w:r>
        <w:rPr>
          <w:rFonts w:ascii="Trebuchet MS" w:hAnsi="Trebuchet MS"/>
          <w:spacing w:val="7"/>
          <w:position w:val="-2"/>
          <w:sz w:val="16"/>
        </w:rPr>
        <w:t xml:space="preserve">2 </w:t>
      </w:r>
      <w:r>
        <w:rPr>
          <w:spacing w:val="-3"/>
        </w:rPr>
        <w:t xml:space="preserve">may </w:t>
      </w:r>
      <w:r>
        <w:t>be</w:t>
      </w:r>
      <w:r>
        <w:rPr>
          <w:spacing w:val="56"/>
        </w:rPr>
        <w:t xml:space="preserve"> </w:t>
      </w:r>
      <w:r>
        <w:t>indicative</w:t>
      </w:r>
      <w:r>
        <w:rPr>
          <w:w w:val="99"/>
        </w:rPr>
        <w:t xml:space="preserve"> </w:t>
      </w:r>
      <w:r>
        <w:t>of respiratory deterioration compared to a surgical service, where larger drop in arterial oxygen tension</w:t>
      </w:r>
      <w:r>
        <w:rPr>
          <w:spacing w:val="-11"/>
        </w:rPr>
        <w:t xml:space="preserve"> </w:t>
      </w:r>
      <w:r>
        <w:t>predicts</w:t>
      </w:r>
      <w:r>
        <w:rPr>
          <w:w w:val="99"/>
        </w:rPr>
        <w:t xml:space="preserve"> </w:t>
      </w:r>
      <w:r>
        <w:t>outcome.</w:t>
      </w:r>
      <w:r>
        <w:rPr>
          <w:spacing w:val="6"/>
        </w:rPr>
        <w:t xml:space="preserve"> </w:t>
      </w:r>
      <w:r>
        <w:rPr>
          <w:spacing w:val="-4"/>
        </w:rPr>
        <w:t>We</w:t>
      </w:r>
      <w:r>
        <w:rPr>
          <w:spacing w:val="-9"/>
        </w:rPr>
        <w:t xml:space="preserve"> </w:t>
      </w:r>
      <w:r>
        <w:rPr>
          <w:spacing w:val="-3"/>
        </w:rPr>
        <w:t>may</w:t>
      </w:r>
      <w:r>
        <w:rPr>
          <w:spacing w:val="-9"/>
        </w:rPr>
        <w:t xml:space="preserve"> </w:t>
      </w:r>
      <w:r>
        <w:t>hence</w:t>
      </w:r>
      <w:r>
        <w:rPr>
          <w:spacing w:val="-9"/>
        </w:rPr>
        <w:t xml:space="preserve"> </w:t>
      </w:r>
      <w:r>
        <w:t>allow</w:t>
      </w:r>
      <w:r>
        <w:rPr>
          <w:spacing w:val="-9"/>
        </w:rPr>
        <w:t xml:space="preserve"> </w:t>
      </w:r>
      <w:r>
        <w:t>the</w:t>
      </w:r>
      <w:r>
        <w:rPr>
          <w:spacing w:val="-9"/>
        </w:rPr>
        <w:t xml:space="preserve"> </w:t>
      </w:r>
      <w:r>
        <w:t>regression</w:t>
      </w:r>
      <w:r>
        <w:rPr>
          <w:spacing w:val="-9"/>
        </w:rPr>
        <w:t xml:space="preserve"> </w:t>
      </w:r>
      <w:r>
        <w:t>coefficient</w:t>
      </w:r>
      <w:r>
        <w:rPr>
          <w:spacing w:val="-9"/>
        </w:rPr>
        <w:t xml:space="preserve"> </w:t>
      </w:r>
      <w:r>
        <w:rPr>
          <w:spacing w:val="-3"/>
        </w:rPr>
        <w:t>for</w:t>
      </w:r>
      <w:r>
        <w:rPr>
          <w:spacing w:val="-9"/>
        </w:rPr>
        <w:t xml:space="preserve"> </w:t>
      </w:r>
      <w:r>
        <w:t>the</w:t>
      </w:r>
      <w:r>
        <w:rPr>
          <w:spacing w:val="-9"/>
        </w:rPr>
        <w:t xml:space="preserve"> </w:t>
      </w:r>
      <w:r>
        <w:t>slope</w:t>
      </w:r>
      <w:r>
        <w:rPr>
          <w:spacing w:val="-9"/>
        </w:rPr>
        <w:t xml:space="preserve"> </w:t>
      </w:r>
      <w:r>
        <w:rPr>
          <w:i/>
        </w:rPr>
        <w:t>β</w:t>
      </w:r>
      <w:r>
        <w:rPr>
          <w:rFonts w:ascii="Trebuchet MS" w:hAnsi="Trebuchet MS"/>
          <w:position w:val="-2"/>
          <w:sz w:val="16"/>
        </w:rPr>
        <w:t>1</w:t>
      </w:r>
      <w:r>
        <w:rPr>
          <w:rFonts w:ascii="Trebuchet MS" w:hAnsi="Trebuchet MS"/>
          <w:spacing w:val="13"/>
          <w:position w:val="-2"/>
          <w:sz w:val="16"/>
        </w:rPr>
        <w:t xml:space="preserve"> </w:t>
      </w:r>
      <w:r>
        <w:t>to</w:t>
      </w:r>
      <w:r>
        <w:rPr>
          <w:spacing w:val="-9"/>
        </w:rPr>
        <w:t xml:space="preserve"> </w:t>
      </w:r>
      <w:r>
        <w:t>vary</w:t>
      </w:r>
      <w:r>
        <w:rPr>
          <w:spacing w:val="-9"/>
        </w:rPr>
        <w:t xml:space="preserve"> </w:t>
      </w:r>
      <w:r>
        <w:t>around</w:t>
      </w:r>
      <w:r>
        <w:rPr>
          <w:spacing w:val="-9"/>
        </w:rPr>
        <w:t xml:space="preserve"> </w:t>
      </w:r>
      <w:r>
        <w:t>different</w:t>
      </w:r>
      <w:r>
        <w:rPr>
          <w:spacing w:val="-9"/>
        </w:rPr>
        <w:t xml:space="preserve"> </w:t>
      </w:r>
      <w:r>
        <w:t>mean</w:t>
      </w:r>
      <w:r>
        <w:rPr>
          <w:spacing w:val="-9"/>
        </w:rPr>
        <w:t xml:space="preserve"> </w:t>
      </w:r>
      <w:r>
        <w:t>slopes</w:t>
      </w:r>
      <w:r>
        <w:rPr>
          <w:spacing w:val="-9"/>
        </w:rPr>
        <w:t xml:space="preserve"> </w:t>
      </w:r>
      <w:r>
        <w:rPr>
          <w:i/>
        </w:rPr>
        <w:t>γ</w:t>
      </w:r>
      <w:r>
        <w:rPr>
          <w:rFonts w:ascii="Trebuchet MS" w:hAnsi="Trebuchet MS"/>
          <w:position w:val="-2"/>
          <w:sz w:val="16"/>
        </w:rPr>
        <w:t xml:space="preserve">1 </w:t>
      </w:r>
      <w:r>
        <w:t xml:space="preserve">at the service </w:t>
      </w:r>
      <w:r>
        <w:rPr>
          <w:spacing w:val="-3"/>
        </w:rPr>
        <w:t>level</w:t>
      </w:r>
      <w:del w:id="244" w:author="Charles Hall" w:date="2015-03-08T14:19:00Z">
        <w:r w:rsidDel="00846403">
          <w:rPr>
            <w:spacing w:val="-11"/>
          </w:rPr>
          <w:delText xml:space="preserve"> </w:delText>
        </w:r>
      </w:del>
      <w:r>
        <w:t>:</w:t>
      </w:r>
    </w:p>
    <w:p w14:paraId="3C6657B1" w14:textId="77777777" w:rsidR="003C4974" w:rsidRDefault="003C4974">
      <w:pPr>
        <w:spacing w:before="6"/>
        <w:rPr>
          <w:rFonts w:ascii="Arial" w:eastAsia="Arial" w:hAnsi="Arial" w:cs="Arial"/>
          <w:sz w:val="9"/>
          <w:szCs w:val="9"/>
        </w:rPr>
      </w:pPr>
    </w:p>
    <w:p w14:paraId="3D3EF0A6" w14:textId="77777777" w:rsidR="003C4974" w:rsidRDefault="00CC2BE2">
      <w:pPr>
        <w:tabs>
          <w:tab w:val="left" w:pos="10653"/>
        </w:tabs>
        <w:spacing w:line="321" w:lineRule="exact"/>
        <w:ind w:left="4493"/>
        <w:rPr>
          <w:rFonts w:ascii="Arial" w:eastAsia="Arial" w:hAnsi="Arial" w:cs="Arial"/>
        </w:rPr>
      </w:pPr>
      <w:proofErr w:type="gramStart"/>
      <w:r>
        <w:rPr>
          <w:rFonts w:ascii="Arial" w:eastAsia="Arial" w:hAnsi="Arial" w:cs="Arial"/>
          <w:i/>
        </w:rPr>
        <w:t>β</w:t>
      </w:r>
      <w:r>
        <w:rPr>
          <w:rFonts w:ascii="Trebuchet MS" w:eastAsia="Trebuchet MS" w:hAnsi="Trebuchet MS" w:cs="Trebuchet MS"/>
          <w:position w:val="-2"/>
          <w:sz w:val="16"/>
          <w:szCs w:val="16"/>
        </w:rPr>
        <w:t xml:space="preserve">0  </w:t>
      </w:r>
      <w:r>
        <w:rPr>
          <w:rFonts w:ascii="Meiryo" w:eastAsia="Meiryo" w:hAnsi="Meiryo" w:cs="Meiryo"/>
          <w:i/>
        </w:rPr>
        <w:t>∼</w:t>
      </w:r>
      <w:proofErr w:type="gramEnd"/>
      <w:r>
        <w:rPr>
          <w:rFonts w:ascii="Meiryo" w:eastAsia="Meiryo" w:hAnsi="Meiryo" w:cs="Meiryo"/>
          <w:i/>
        </w:rPr>
        <w:t xml:space="preserve"> </w:t>
      </w:r>
      <w:r w:rsidRPr="00846403">
        <w:rPr>
          <w:rFonts w:ascii="Arial" w:eastAsia="Arial" w:hAnsi="Arial" w:cs="Arial"/>
          <w:i/>
          <w:spacing w:val="3"/>
        </w:rPr>
        <w:t>Normal</w:t>
      </w:r>
      <w:r w:rsidRPr="00846403">
        <w:rPr>
          <w:rFonts w:ascii="Tahoma" w:eastAsia="Tahoma" w:hAnsi="Tahoma" w:cs="Tahoma"/>
          <w:i/>
          <w:spacing w:val="3"/>
          <w:rPrChange w:id="245" w:author="Charles Hall" w:date="2015-03-08T14:19:00Z">
            <w:rPr>
              <w:rFonts w:ascii="Tahoma" w:eastAsia="Tahoma" w:hAnsi="Tahoma" w:cs="Tahoma"/>
              <w:spacing w:val="3"/>
            </w:rPr>
          </w:rPrChange>
        </w:rPr>
        <w:t>(</w:t>
      </w:r>
      <w:r w:rsidRPr="00846403">
        <w:rPr>
          <w:rFonts w:ascii="Arial" w:eastAsia="Arial" w:hAnsi="Arial" w:cs="Arial"/>
          <w:i/>
          <w:spacing w:val="3"/>
        </w:rPr>
        <w:t>γ</w:t>
      </w:r>
      <w:r w:rsidRPr="00846403">
        <w:rPr>
          <w:rFonts w:ascii="Trebuchet MS" w:eastAsia="Trebuchet MS" w:hAnsi="Trebuchet MS" w:cs="Trebuchet MS"/>
          <w:i/>
          <w:spacing w:val="3"/>
          <w:position w:val="-2"/>
          <w:sz w:val="16"/>
          <w:szCs w:val="16"/>
          <w:rPrChange w:id="246" w:author="Charles Hall" w:date="2015-03-08T14:19:00Z">
            <w:rPr>
              <w:rFonts w:ascii="Trebuchet MS" w:eastAsia="Trebuchet MS" w:hAnsi="Trebuchet MS" w:cs="Trebuchet MS"/>
              <w:spacing w:val="3"/>
              <w:position w:val="-2"/>
              <w:sz w:val="16"/>
              <w:szCs w:val="16"/>
            </w:rPr>
          </w:rPrChange>
        </w:rPr>
        <w:t>0</w:t>
      </w:r>
      <w:r w:rsidRPr="00846403">
        <w:rPr>
          <w:rFonts w:ascii="Arial" w:eastAsia="Arial" w:hAnsi="Arial" w:cs="Arial"/>
          <w:i/>
          <w:spacing w:val="3"/>
        </w:rPr>
        <w:t xml:space="preserve">, </w:t>
      </w:r>
      <w:r w:rsidRPr="00846403">
        <w:rPr>
          <w:rFonts w:ascii="Arial" w:eastAsia="Arial" w:hAnsi="Arial" w:cs="Arial"/>
          <w:i/>
        </w:rPr>
        <w:t>τ</w:t>
      </w:r>
      <w:r w:rsidRPr="00846403">
        <w:rPr>
          <w:rFonts w:ascii="Trebuchet MS" w:eastAsia="Trebuchet MS" w:hAnsi="Trebuchet MS" w:cs="Trebuchet MS"/>
          <w:i/>
          <w:position w:val="-3"/>
          <w:sz w:val="16"/>
          <w:szCs w:val="16"/>
        </w:rPr>
        <w:t>β</w:t>
      </w:r>
      <w:r w:rsidRPr="00846403">
        <w:rPr>
          <w:rFonts w:ascii="Adobe Fangsong Std R" w:eastAsia="Adobe Fangsong Std R" w:hAnsi="Adobe Fangsong Std R" w:cs="Adobe Fangsong Std R"/>
          <w:i/>
          <w:position w:val="-5"/>
          <w:sz w:val="12"/>
          <w:szCs w:val="12"/>
          <w:rPrChange w:id="247" w:author="Charles Hall" w:date="2015-03-08T14:19:00Z">
            <w:rPr>
              <w:rFonts w:ascii="Adobe Fangsong Std R" w:eastAsia="Adobe Fangsong Std R" w:hAnsi="Adobe Fangsong Std R" w:cs="Adobe Fangsong Std R"/>
              <w:position w:val="-5"/>
              <w:sz w:val="12"/>
              <w:szCs w:val="12"/>
            </w:rPr>
          </w:rPrChange>
        </w:rPr>
        <w:t>0</w:t>
      </w:r>
      <w:r w:rsidRPr="00846403">
        <w:rPr>
          <w:rFonts w:ascii="Adobe Fangsong Std R" w:eastAsia="Adobe Fangsong Std R" w:hAnsi="Adobe Fangsong Std R" w:cs="Adobe Fangsong Std R"/>
          <w:i/>
          <w:spacing w:val="-17"/>
          <w:position w:val="-5"/>
          <w:sz w:val="12"/>
          <w:szCs w:val="12"/>
          <w:rPrChange w:id="248" w:author="Charles Hall" w:date="2015-03-08T14:19:00Z">
            <w:rPr>
              <w:rFonts w:ascii="Adobe Fangsong Std R" w:eastAsia="Adobe Fangsong Std R" w:hAnsi="Adobe Fangsong Std R" w:cs="Adobe Fangsong Std R"/>
              <w:spacing w:val="-17"/>
              <w:position w:val="-5"/>
              <w:sz w:val="12"/>
              <w:szCs w:val="12"/>
            </w:rPr>
          </w:rPrChange>
        </w:rPr>
        <w:t xml:space="preserve"> </w:t>
      </w:r>
      <w:r w:rsidRPr="00846403">
        <w:rPr>
          <w:rFonts w:ascii="Tahoma" w:eastAsia="Tahoma" w:hAnsi="Tahoma" w:cs="Tahoma"/>
          <w:i/>
          <w:rPrChange w:id="249" w:author="Charles Hall" w:date="2015-03-08T14:19:00Z">
            <w:rPr>
              <w:rFonts w:ascii="Tahoma" w:eastAsia="Tahoma" w:hAnsi="Tahoma" w:cs="Tahoma"/>
            </w:rPr>
          </w:rPrChange>
        </w:rPr>
        <w:t>)</w:t>
      </w:r>
      <w:r>
        <w:rPr>
          <w:rFonts w:ascii="Tahoma" w:eastAsia="Tahoma" w:hAnsi="Tahoma" w:cs="Tahoma"/>
        </w:rPr>
        <w:tab/>
      </w:r>
      <w:r>
        <w:rPr>
          <w:rFonts w:ascii="Arial" w:eastAsia="Arial" w:hAnsi="Arial" w:cs="Arial"/>
        </w:rPr>
        <w:t>(3)</w:t>
      </w:r>
    </w:p>
    <w:p w14:paraId="32A2F7DB" w14:textId="77777777" w:rsidR="003C4974" w:rsidRDefault="00CC2BE2">
      <w:pPr>
        <w:tabs>
          <w:tab w:val="left" w:pos="10653"/>
        </w:tabs>
        <w:spacing w:line="388" w:lineRule="exact"/>
        <w:ind w:left="4493"/>
        <w:rPr>
          <w:rFonts w:ascii="Arial" w:eastAsia="Arial" w:hAnsi="Arial" w:cs="Arial"/>
        </w:rPr>
      </w:pPr>
      <w:proofErr w:type="gramStart"/>
      <w:r w:rsidRPr="00846403">
        <w:rPr>
          <w:rFonts w:ascii="Arial" w:eastAsia="Arial" w:hAnsi="Arial" w:cs="Arial"/>
          <w:i/>
        </w:rPr>
        <w:t>β</w:t>
      </w:r>
      <w:r w:rsidRPr="00846403">
        <w:rPr>
          <w:rFonts w:ascii="Trebuchet MS" w:eastAsia="Trebuchet MS" w:hAnsi="Trebuchet MS" w:cs="Trebuchet MS"/>
          <w:i/>
          <w:position w:val="-2"/>
          <w:sz w:val="16"/>
          <w:szCs w:val="16"/>
          <w:rPrChange w:id="250" w:author="Charles Hall" w:date="2015-03-08T14:19:00Z">
            <w:rPr>
              <w:rFonts w:ascii="Trebuchet MS" w:eastAsia="Trebuchet MS" w:hAnsi="Trebuchet MS" w:cs="Trebuchet MS"/>
              <w:position w:val="-2"/>
              <w:sz w:val="16"/>
              <w:szCs w:val="16"/>
            </w:rPr>
          </w:rPrChange>
        </w:rPr>
        <w:t xml:space="preserve">1  </w:t>
      </w:r>
      <w:r w:rsidRPr="00846403">
        <w:rPr>
          <w:rFonts w:ascii="Meiryo" w:eastAsia="Meiryo" w:hAnsi="Meiryo" w:cs="Meiryo"/>
          <w:i/>
        </w:rPr>
        <w:t>∼</w:t>
      </w:r>
      <w:proofErr w:type="gramEnd"/>
      <w:r w:rsidRPr="00846403">
        <w:rPr>
          <w:rFonts w:ascii="Meiryo" w:eastAsia="Meiryo" w:hAnsi="Meiryo" w:cs="Meiryo"/>
          <w:i/>
        </w:rPr>
        <w:t xml:space="preserve"> </w:t>
      </w:r>
      <w:r w:rsidRPr="00846403">
        <w:rPr>
          <w:rFonts w:ascii="Arial" w:eastAsia="Arial" w:hAnsi="Arial" w:cs="Arial"/>
          <w:i/>
          <w:spacing w:val="3"/>
        </w:rPr>
        <w:t>Normal</w:t>
      </w:r>
      <w:r w:rsidRPr="00846403">
        <w:rPr>
          <w:rFonts w:ascii="Tahoma" w:eastAsia="Tahoma" w:hAnsi="Tahoma" w:cs="Tahoma"/>
          <w:i/>
          <w:spacing w:val="3"/>
          <w:rPrChange w:id="251" w:author="Charles Hall" w:date="2015-03-08T14:19:00Z">
            <w:rPr>
              <w:rFonts w:ascii="Tahoma" w:eastAsia="Tahoma" w:hAnsi="Tahoma" w:cs="Tahoma"/>
              <w:spacing w:val="3"/>
            </w:rPr>
          </w:rPrChange>
        </w:rPr>
        <w:t>(</w:t>
      </w:r>
      <w:r w:rsidRPr="00846403">
        <w:rPr>
          <w:rFonts w:ascii="Arial" w:eastAsia="Arial" w:hAnsi="Arial" w:cs="Arial"/>
          <w:i/>
          <w:spacing w:val="3"/>
        </w:rPr>
        <w:t>γ</w:t>
      </w:r>
      <w:r w:rsidRPr="00846403">
        <w:rPr>
          <w:rFonts w:ascii="Trebuchet MS" w:eastAsia="Trebuchet MS" w:hAnsi="Trebuchet MS" w:cs="Trebuchet MS"/>
          <w:i/>
          <w:spacing w:val="3"/>
          <w:position w:val="-2"/>
          <w:sz w:val="16"/>
          <w:szCs w:val="16"/>
          <w:rPrChange w:id="252" w:author="Charles Hall" w:date="2015-03-08T14:19:00Z">
            <w:rPr>
              <w:rFonts w:ascii="Trebuchet MS" w:eastAsia="Trebuchet MS" w:hAnsi="Trebuchet MS" w:cs="Trebuchet MS"/>
              <w:spacing w:val="3"/>
              <w:position w:val="-2"/>
              <w:sz w:val="16"/>
              <w:szCs w:val="16"/>
            </w:rPr>
          </w:rPrChange>
        </w:rPr>
        <w:t>1</w:t>
      </w:r>
      <w:r w:rsidRPr="00846403">
        <w:rPr>
          <w:rFonts w:ascii="Arial" w:eastAsia="Arial" w:hAnsi="Arial" w:cs="Arial"/>
          <w:i/>
          <w:spacing w:val="3"/>
        </w:rPr>
        <w:t xml:space="preserve">, </w:t>
      </w:r>
      <w:commentRangeStart w:id="253"/>
      <w:commentRangeStart w:id="254"/>
      <w:r w:rsidRPr="00846403">
        <w:rPr>
          <w:rFonts w:ascii="Arial" w:eastAsia="Arial" w:hAnsi="Arial" w:cs="Arial"/>
          <w:i/>
        </w:rPr>
        <w:t>τ</w:t>
      </w:r>
      <w:r w:rsidRPr="00846403">
        <w:rPr>
          <w:rFonts w:ascii="Trebuchet MS" w:eastAsia="Trebuchet MS" w:hAnsi="Trebuchet MS" w:cs="Trebuchet MS"/>
          <w:i/>
          <w:position w:val="-3"/>
          <w:sz w:val="16"/>
          <w:szCs w:val="16"/>
        </w:rPr>
        <w:t>β</w:t>
      </w:r>
      <w:r w:rsidRPr="00846403">
        <w:rPr>
          <w:rFonts w:ascii="Adobe Fangsong Std R" w:eastAsia="Adobe Fangsong Std R" w:hAnsi="Adobe Fangsong Std R" w:cs="Adobe Fangsong Std R"/>
          <w:i/>
          <w:position w:val="-5"/>
          <w:sz w:val="12"/>
          <w:szCs w:val="12"/>
          <w:rPrChange w:id="255" w:author="Charles Hall" w:date="2015-03-08T14:19:00Z">
            <w:rPr>
              <w:rFonts w:ascii="Adobe Fangsong Std R" w:eastAsia="Adobe Fangsong Std R" w:hAnsi="Adobe Fangsong Std R" w:cs="Adobe Fangsong Std R"/>
              <w:position w:val="-5"/>
              <w:sz w:val="12"/>
              <w:szCs w:val="12"/>
            </w:rPr>
          </w:rPrChange>
        </w:rPr>
        <w:t>1</w:t>
      </w:r>
      <w:commentRangeEnd w:id="253"/>
      <w:r w:rsidR="00846403">
        <w:rPr>
          <w:rStyle w:val="CommentReference"/>
        </w:rPr>
        <w:commentReference w:id="253"/>
      </w:r>
      <w:commentRangeEnd w:id="254"/>
      <w:r w:rsidR="00846403">
        <w:rPr>
          <w:rStyle w:val="CommentReference"/>
        </w:rPr>
        <w:commentReference w:id="254"/>
      </w:r>
      <w:r w:rsidRPr="00846403">
        <w:rPr>
          <w:rFonts w:ascii="Adobe Fangsong Std R" w:eastAsia="Adobe Fangsong Std R" w:hAnsi="Adobe Fangsong Std R" w:cs="Adobe Fangsong Std R"/>
          <w:i/>
          <w:spacing w:val="-17"/>
          <w:position w:val="-5"/>
          <w:sz w:val="12"/>
          <w:szCs w:val="12"/>
          <w:rPrChange w:id="256" w:author="Charles Hall" w:date="2015-03-08T14:19:00Z">
            <w:rPr>
              <w:rFonts w:ascii="Adobe Fangsong Std R" w:eastAsia="Adobe Fangsong Std R" w:hAnsi="Adobe Fangsong Std R" w:cs="Adobe Fangsong Std R"/>
              <w:spacing w:val="-17"/>
              <w:position w:val="-5"/>
              <w:sz w:val="12"/>
              <w:szCs w:val="12"/>
            </w:rPr>
          </w:rPrChange>
        </w:rPr>
        <w:t xml:space="preserve"> </w:t>
      </w:r>
      <w:r w:rsidRPr="00846403">
        <w:rPr>
          <w:rFonts w:ascii="Tahoma" w:eastAsia="Tahoma" w:hAnsi="Tahoma" w:cs="Tahoma"/>
          <w:i/>
          <w:rPrChange w:id="257" w:author="Charles Hall" w:date="2015-03-08T14:19:00Z">
            <w:rPr>
              <w:rFonts w:ascii="Tahoma" w:eastAsia="Tahoma" w:hAnsi="Tahoma" w:cs="Tahoma"/>
            </w:rPr>
          </w:rPrChange>
        </w:rPr>
        <w:t>)</w:t>
      </w:r>
      <w:r>
        <w:rPr>
          <w:rFonts w:ascii="Tahoma" w:eastAsia="Tahoma" w:hAnsi="Tahoma" w:cs="Tahoma"/>
        </w:rPr>
        <w:tab/>
      </w:r>
      <w:r>
        <w:rPr>
          <w:rFonts w:ascii="Arial" w:eastAsia="Arial" w:hAnsi="Arial" w:cs="Arial"/>
        </w:rPr>
        <w:t>(4)</w:t>
      </w:r>
    </w:p>
    <w:p w14:paraId="310B6773" w14:textId="4BB401F1" w:rsidR="003C4974" w:rsidRDefault="00CC2BE2">
      <w:pPr>
        <w:pStyle w:val="BodyText"/>
        <w:spacing w:before="117" w:line="284" w:lineRule="exact"/>
        <w:ind w:left="120" w:right="119" w:firstLine="338"/>
        <w:jc w:val="both"/>
      </w:pPr>
      <w:r>
        <w:rPr>
          <w:b/>
        </w:rPr>
        <w:t xml:space="preserve">Hospital level </w:t>
      </w:r>
      <w:proofErr w:type="gramStart"/>
      <w:r>
        <w:t>Some</w:t>
      </w:r>
      <w:proofErr w:type="gramEnd"/>
      <w:r>
        <w:t xml:space="preserve"> hospitals </w:t>
      </w:r>
      <w:r>
        <w:rPr>
          <w:spacing w:val="-3"/>
        </w:rPr>
        <w:t xml:space="preserve">may </w:t>
      </w:r>
      <w:r>
        <w:t xml:space="preserve">cater to an economically </w:t>
      </w:r>
      <w:commentRangeStart w:id="258"/>
      <w:r>
        <w:t>disadvantage</w:t>
      </w:r>
      <w:ins w:id="259" w:author="Charles Hall" w:date="2015-03-08T14:20:00Z">
        <w:r w:rsidR="00846403">
          <w:t>d</w:t>
        </w:r>
      </w:ins>
      <w:del w:id="260" w:author="Charles Hall" w:date="2015-03-08T14:20:00Z">
        <w:r w:rsidDel="00846403">
          <w:delText>s</w:delText>
        </w:r>
      </w:del>
      <w:commentRangeEnd w:id="258"/>
      <w:r w:rsidR="00846403">
        <w:rPr>
          <w:rStyle w:val="CommentReference"/>
          <w:rFonts w:asciiTheme="minorHAnsi" w:eastAsiaTheme="minorHAnsi" w:hAnsiTheme="minorHAnsi"/>
        </w:rPr>
        <w:commentReference w:id="258"/>
      </w:r>
      <w:r>
        <w:t xml:space="preserve"> population, which is sicker</w:t>
      </w:r>
      <w:r>
        <w:rPr>
          <w:spacing w:val="44"/>
        </w:rPr>
        <w:t xml:space="preserve"> </w:t>
      </w:r>
      <w:r>
        <w:t>on</w:t>
      </w:r>
      <w:r>
        <w:rPr>
          <w:w w:val="99"/>
        </w:rPr>
        <w:t xml:space="preserve"> </w:t>
      </w:r>
      <w:r>
        <w:rPr>
          <w:spacing w:val="-3"/>
        </w:rPr>
        <w:t xml:space="preserve">average. </w:t>
      </w:r>
      <w:r>
        <w:rPr>
          <w:spacing w:val="-14"/>
        </w:rPr>
        <w:t xml:space="preserve">To </w:t>
      </w:r>
      <w:r>
        <w:t xml:space="preserve">reflect this, we </w:t>
      </w:r>
      <w:r>
        <w:rPr>
          <w:spacing w:val="-3"/>
        </w:rPr>
        <w:t xml:space="preserve">may </w:t>
      </w:r>
      <w:r>
        <w:t xml:space="preserve">model the mean intercept </w:t>
      </w:r>
      <w:r>
        <w:rPr>
          <w:i/>
        </w:rPr>
        <w:t>γ</w:t>
      </w:r>
      <w:r>
        <w:rPr>
          <w:rFonts w:ascii="Trebuchet MS" w:hAnsi="Trebuchet MS"/>
          <w:position w:val="-2"/>
          <w:sz w:val="16"/>
        </w:rPr>
        <w:t xml:space="preserve">0 </w:t>
      </w:r>
      <w:r>
        <w:rPr>
          <w:spacing w:val="-3"/>
        </w:rPr>
        <w:t xml:space="preserve">for </w:t>
      </w:r>
      <w:r>
        <w:t>the services hierarchically at the hospital</w:t>
      </w:r>
      <w:r>
        <w:rPr>
          <w:spacing w:val="21"/>
        </w:rPr>
        <w:t xml:space="preserve"> </w:t>
      </w:r>
      <w:r>
        <w:rPr>
          <w:spacing w:val="-3"/>
        </w:rPr>
        <w:t>level.</w:t>
      </w:r>
      <w:r>
        <w:rPr>
          <w:w w:val="99"/>
        </w:rPr>
        <w:t xml:space="preserve"> </w:t>
      </w:r>
      <w:r>
        <w:t xml:space="preserve">Some hospitals are organized such that patients differ very much between services, other hospitals </w:t>
      </w:r>
      <w:r>
        <w:rPr>
          <w:spacing w:val="-3"/>
        </w:rPr>
        <w:t xml:space="preserve">may </w:t>
      </w:r>
      <w:r>
        <w:rPr>
          <w:spacing w:val="-4"/>
        </w:rPr>
        <w:t>have</w:t>
      </w:r>
      <w:r>
        <w:rPr>
          <w:spacing w:val="-22"/>
        </w:rPr>
        <w:t xml:space="preserve"> </w:t>
      </w:r>
      <w:r>
        <w:t>a</w:t>
      </w:r>
      <w:r>
        <w:rPr>
          <w:w w:val="99"/>
        </w:rPr>
        <w:t xml:space="preserve"> </w:t>
      </w:r>
      <w:r>
        <w:t>more</w:t>
      </w:r>
      <w:r>
        <w:rPr>
          <w:spacing w:val="-7"/>
        </w:rPr>
        <w:t xml:space="preserve"> </w:t>
      </w:r>
      <w:r>
        <w:t>homogeneous</w:t>
      </w:r>
      <w:r>
        <w:rPr>
          <w:spacing w:val="-6"/>
        </w:rPr>
        <w:t xml:space="preserve"> </w:t>
      </w:r>
      <w:r>
        <w:t>patient</w:t>
      </w:r>
      <w:r>
        <w:rPr>
          <w:spacing w:val="-7"/>
        </w:rPr>
        <w:t xml:space="preserve"> </w:t>
      </w:r>
      <w:r>
        <w:t>distribution;</w:t>
      </w:r>
      <w:r>
        <w:rPr>
          <w:spacing w:val="-6"/>
        </w:rPr>
        <w:t xml:space="preserve"> </w:t>
      </w:r>
      <w:r>
        <w:t>this</w:t>
      </w:r>
      <w:r>
        <w:rPr>
          <w:spacing w:val="-6"/>
        </w:rPr>
        <w:t xml:space="preserve"> </w:t>
      </w:r>
      <w:r>
        <w:rPr>
          <w:i/>
        </w:rPr>
        <w:t>variation</w:t>
      </w:r>
      <w:r>
        <w:rPr>
          <w:i/>
          <w:spacing w:val="-3"/>
        </w:rPr>
        <w:t xml:space="preserve"> </w:t>
      </w:r>
      <w:r>
        <w:rPr>
          <w:i/>
        </w:rPr>
        <w:t>τ</w:t>
      </w:r>
      <w:r>
        <w:rPr>
          <w:rFonts w:ascii="Trebuchet MS" w:hAnsi="Trebuchet MS"/>
          <w:i/>
          <w:position w:val="-3"/>
          <w:sz w:val="16"/>
        </w:rPr>
        <w:t>β</w:t>
      </w:r>
      <w:r>
        <w:rPr>
          <w:rFonts w:ascii="Adobe Fangsong Std R" w:hAnsi="Adobe Fangsong Std R"/>
          <w:position w:val="-5"/>
          <w:sz w:val="12"/>
        </w:rPr>
        <w:t>1</w:t>
      </w:r>
      <w:r>
        <w:rPr>
          <w:rFonts w:ascii="Adobe Fangsong Std R" w:hAnsi="Adobe Fangsong Std R"/>
          <w:spacing w:val="6"/>
          <w:position w:val="-5"/>
          <w:sz w:val="12"/>
        </w:rPr>
        <w:t xml:space="preserve"> </w:t>
      </w:r>
      <w:r>
        <w:t>of</w:t>
      </w:r>
      <w:r>
        <w:rPr>
          <w:spacing w:val="-7"/>
        </w:rPr>
        <w:t xml:space="preserve"> </w:t>
      </w:r>
      <w:r>
        <w:t>the</w:t>
      </w:r>
      <w:r>
        <w:rPr>
          <w:spacing w:val="-6"/>
        </w:rPr>
        <w:t xml:space="preserve"> </w:t>
      </w:r>
      <w:r>
        <w:t>mean</w:t>
      </w:r>
      <w:r>
        <w:rPr>
          <w:spacing w:val="-7"/>
        </w:rPr>
        <w:t xml:space="preserve"> </w:t>
      </w:r>
      <w:r>
        <w:t>slope</w:t>
      </w:r>
      <w:r>
        <w:rPr>
          <w:spacing w:val="-6"/>
        </w:rPr>
        <w:t xml:space="preserve"> </w:t>
      </w:r>
      <w:r>
        <w:rPr>
          <w:i/>
        </w:rPr>
        <w:t>γ</w:t>
      </w:r>
      <w:r>
        <w:rPr>
          <w:rFonts w:ascii="Trebuchet MS" w:hAnsi="Trebuchet MS"/>
          <w:position w:val="-2"/>
          <w:sz w:val="16"/>
        </w:rPr>
        <w:t>1</w:t>
      </w:r>
      <w:r>
        <w:rPr>
          <w:rFonts w:ascii="Trebuchet MS" w:hAnsi="Trebuchet MS"/>
          <w:spacing w:val="16"/>
          <w:position w:val="-2"/>
          <w:sz w:val="16"/>
        </w:rPr>
        <w:t xml:space="preserve"> </w:t>
      </w:r>
      <w:r>
        <w:t>within</w:t>
      </w:r>
      <w:r>
        <w:rPr>
          <w:spacing w:val="-7"/>
        </w:rPr>
        <w:t xml:space="preserve"> </w:t>
      </w:r>
      <w:r>
        <w:t>services</w:t>
      </w:r>
      <w:r>
        <w:rPr>
          <w:spacing w:val="-6"/>
        </w:rPr>
        <w:t xml:space="preserve"> </w:t>
      </w:r>
      <w:r>
        <w:t>at</w:t>
      </w:r>
      <w:r>
        <w:rPr>
          <w:spacing w:val="-7"/>
        </w:rPr>
        <w:t xml:space="preserve"> </w:t>
      </w:r>
      <w:r>
        <w:t>a</w:t>
      </w:r>
      <w:r>
        <w:rPr>
          <w:spacing w:val="-7"/>
        </w:rPr>
        <w:t xml:space="preserve"> </w:t>
      </w:r>
      <w:r>
        <w:t>given</w:t>
      </w:r>
      <w:r>
        <w:rPr>
          <w:spacing w:val="-7"/>
        </w:rPr>
        <w:t xml:space="preserve"> </w:t>
      </w:r>
      <w:r>
        <w:t>hospital</w:t>
      </w:r>
      <w:r>
        <w:rPr>
          <w:w w:val="99"/>
        </w:rPr>
        <w:t xml:space="preserve"> </w:t>
      </w:r>
      <w:r>
        <w:t>can</w:t>
      </w:r>
      <w:r>
        <w:rPr>
          <w:spacing w:val="-8"/>
        </w:rPr>
        <w:t xml:space="preserve"> </w:t>
      </w:r>
      <w:r>
        <w:t>also</w:t>
      </w:r>
      <w:r>
        <w:rPr>
          <w:spacing w:val="-8"/>
        </w:rPr>
        <w:t xml:space="preserve"> </w:t>
      </w:r>
      <w:r>
        <w:t>be</w:t>
      </w:r>
      <w:r>
        <w:rPr>
          <w:spacing w:val="-8"/>
        </w:rPr>
        <w:t xml:space="preserve"> </w:t>
      </w:r>
      <w:r>
        <w:t>modeled</w:t>
      </w:r>
      <w:r>
        <w:rPr>
          <w:spacing w:val="-8"/>
        </w:rPr>
        <w:t xml:space="preserve"> </w:t>
      </w:r>
      <w:r>
        <w:t>to</w:t>
      </w:r>
      <w:r>
        <w:rPr>
          <w:spacing w:val="-8"/>
        </w:rPr>
        <w:t xml:space="preserve"> </w:t>
      </w:r>
      <w:r>
        <w:t>capture</w:t>
      </w:r>
      <w:r>
        <w:rPr>
          <w:spacing w:val="-8"/>
        </w:rPr>
        <w:t xml:space="preserve"> </w:t>
      </w:r>
      <w:r>
        <w:t>the</w:t>
      </w:r>
      <w:r>
        <w:rPr>
          <w:spacing w:val="-8"/>
        </w:rPr>
        <w:t xml:space="preserve"> </w:t>
      </w:r>
      <w:r>
        <w:t>variability</w:t>
      </w:r>
      <w:r>
        <w:rPr>
          <w:spacing w:val="-8"/>
        </w:rPr>
        <w:t xml:space="preserve"> </w:t>
      </w:r>
      <w:r>
        <w:t>of</w:t>
      </w:r>
      <w:r>
        <w:rPr>
          <w:spacing w:val="-8"/>
        </w:rPr>
        <w:t xml:space="preserve"> </w:t>
      </w:r>
      <w:r>
        <w:t>the</w:t>
      </w:r>
      <w:r>
        <w:rPr>
          <w:spacing w:val="-8"/>
        </w:rPr>
        <w:t xml:space="preserve"> </w:t>
      </w:r>
      <w:r>
        <w:t>predictive</w:t>
      </w:r>
      <w:r>
        <w:rPr>
          <w:spacing w:val="-8"/>
        </w:rPr>
        <w:t xml:space="preserve"> </w:t>
      </w:r>
      <w:r>
        <w:t>effect</w:t>
      </w:r>
      <w:r>
        <w:rPr>
          <w:spacing w:val="-8"/>
        </w:rPr>
        <w:t xml:space="preserve"> </w:t>
      </w:r>
      <w:r>
        <w:t>of</w:t>
      </w:r>
      <w:r>
        <w:rPr>
          <w:spacing w:val="-8"/>
        </w:rPr>
        <w:t xml:space="preserve"> </w:t>
      </w:r>
      <w:r>
        <w:t>lower</w:t>
      </w:r>
      <w:r>
        <w:rPr>
          <w:spacing w:val="-8"/>
        </w:rPr>
        <w:t xml:space="preserve"> </w:t>
      </w:r>
      <w:proofErr w:type="spellStart"/>
      <w:r>
        <w:rPr>
          <w:i/>
          <w:spacing w:val="8"/>
        </w:rPr>
        <w:t>PaO</w:t>
      </w:r>
      <w:proofErr w:type="spellEnd"/>
      <w:r>
        <w:rPr>
          <w:rFonts w:ascii="Trebuchet MS" w:hAnsi="Trebuchet MS"/>
          <w:spacing w:val="8"/>
          <w:position w:val="-2"/>
          <w:sz w:val="16"/>
        </w:rPr>
        <w:t>2</w:t>
      </w:r>
      <w:r>
        <w:rPr>
          <w:spacing w:val="8"/>
        </w:rPr>
        <w:t>:</w:t>
      </w:r>
    </w:p>
    <w:p w14:paraId="1D8C66EB" w14:textId="77777777" w:rsidR="003C4974" w:rsidRDefault="00CC2BE2">
      <w:pPr>
        <w:tabs>
          <w:tab w:val="left" w:pos="10653"/>
        </w:tabs>
        <w:spacing w:before="49" w:line="388" w:lineRule="exact"/>
        <w:ind w:left="4844"/>
        <w:rPr>
          <w:rFonts w:ascii="Arial" w:eastAsia="Arial" w:hAnsi="Arial" w:cs="Arial"/>
        </w:rPr>
      </w:pPr>
      <w:r>
        <w:rPr>
          <w:rFonts w:ascii="Arial" w:eastAsia="Arial" w:hAnsi="Arial" w:cs="Arial"/>
          <w:i/>
        </w:rPr>
        <w:t>γ</w:t>
      </w:r>
      <w:r>
        <w:rPr>
          <w:rFonts w:ascii="Trebuchet MS" w:eastAsia="Trebuchet MS" w:hAnsi="Trebuchet MS" w:cs="Trebuchet MS"/>
          <w:position w:val="-2"/>
          <w:sz w:val="16"/>
          <w:szCs w:val="16"/>
        </w:rPr>
        <w:t xml:space="preserve">0 </w:t>
      </w:r>
      <w:r>
        <w:rPr>
          <w:rFonts w:ascii="Meiryo" w:eastAsia="Meiryo" w:hAnsi="Meiryo" w:cs="Meiryo"/>
          <w:i/>
        </w:rPr>
        <w:t xml:space="preserve">∼ </w:t>
      </w:r>
      <w:proofErr w:type="gramStart"/>
      <w:r>
        <w:rPr>
          <w:rFonts w:ascii="Arial" w:eastAsia="Arial" w:hAnsi="Arial" w:cs="Arial"/>
          <w:i/>
          <w:spacing w:val="2"/>
        </w:rPr>
        <w:t>Normal</w:t>
      </w:r>
      <w:r>
        <w:rPr>
          <w:rFonts w:ascii="Tahoma" w:eastAsia="Tahoma" w:hAnsi="Tahoma" w:cs="Tahoma"/>
          <w:spacing w:val="2"/>
        </w:rPr>
        <w:t>(</w:t>
      </w:r>
      <w:proofErr w:type="gramEnd"/>
      <w:r>
        <w:rPr>
          <w:rFonts w:ascii="Arial" w:eastAsia="Arial" w:hAnsi="Arial" w:cs="Arial"/>
          <w:i/>
          <w:spacing w:val="2"/>
        </w:rPr>
        <w:t>δ,</w:t>
      </w:r>
      <w:r>
        <w:rPr>
          <w:rFonts w:ascii="Arial" w:eastAsia="Arial" w:hAnsi="Arial" w:cs="Arial"/>
          <w:i/>
          <w:spacing w:val="-1"/>
        </w:rPr>
        <w:t xml:space="preserve"> </w:t>
      </w:r>
      <w:r>
        <w:rPr>
          <w:rFonts w:ascii="Arial" w:eastAsia="Arial" w:hAnsi="Arial" w:cs="Arial"/>
          <w:i/>
          <w:spacing w:val="8"/>
        </w:rPr>
        <w:t>ζ</w:t>
      </w:r>
      <w:r>
        <w:rPr>
          <w:rFonts w:ascii="Tahoma" w:eastAsia="Tahoma" w:hAnsi="Tahoma" w:cs="Tahoma"/>
          <w:spacing w:val="8"/>
        </w:rPr>
        <w:t>)</w:t>
      </w:r>
      <w:r>
        <w:rPr>
          <w:rFonts w:ascii="Tahoma" w:eastAsia="Tahoma" w:hAnsi="Tahoma" w:cs="Tahoma"/>
          <w:spacing w:val="8"/>
        </w:rPr>
        <w:tab/>
      </w:r>
      <w:r>
        <w:rPr>
          <w:rFonts w:ascii="Arial" w:eastAsia="Arial" w:hAnsi="Arial" w:cs="Arial"/>
        </w:rPr>
        <w:t>(5)</w:t>
      </w:r>
    </w:p>
    <w:p w14:paraId="2E550B6E" w14:textId="77777777" w:rsidR="003C4974" w:rsidRDefault="00CC2BE2">
      <w:pPr>
        <w:tabs>
          <w:tab w:val="left" w:pos="10653"/>
        </w:tabs>
        <w:spacing w:line="388" w:lineRule="exact"/>
        <w:ind w:left="4439"/>
        <w:rPr>
          <w:rFonts w:ascii="Arial" w:eastAsia="Arial" w:hAnsi="Arial" w:cs="Arial"/>
        </w:rPr>
      </w:pPr>
      <w:r>
        <w:rPr>
          <w:rFonts w:ascii="Arial" w:eastAsia="Arial" w:hAnsi="Arial" w:cs="Arial"/>
          <w:i/>
        </w:rPr>
        <w:t>τ</w:t>
      </w:r>
      <w:r>
        <w:rPr>
          <w:rFonts w:ascii="Trebuchet MS" w:eastAsia="Trebuchet MS" w:hAnsi="Trebuchet MS" w:cs="Trebuchet MS"/>
          <w:i/>
          <w:position w:val="-3"/>
          <w:sz w:val="16"/>
          <w:szCs w:val="16"/>
        </w:rPr>
        <w:t>β</w:t>
      </w:r>
      <w:r>
        <w:rPr>
          <w:rFonts w:ascii="Adobe Fangsong Std R" w:eastAsia="Adobe Fangsong Std R" w:hAnsi="Adobe Fangsong Std R" w:cs="Adobe Fangsong Std R"/>
          <w:position w:val="-5"/>
          <w:sz w:val="12"/>
          <w:szCs w:val="12"/>
        </w:rPr>
        <w:t xml:space="preserve">1   </w:t>
      </w:r>
      <w:r>
        <w:rPr>
          <w:rFonts w:ascii="Meiryo" w:eastAsia="Meiryo" w:hAnsi="Meiryo" w:cs="Meiryo"/>
          <w:i/>
        </w:rPr>
        <w:t xml:space="preserve">∼ </w:t>
      </w:r>
      <w:proofErr w:type="gramStart"/>
      <w:r>
        <w:rPr>
          <w:rFonts w:ascii="Arial" w:eastAsia="Arial" w:hAnsi="Arial" w:cs="Arial"/>
          <w:i/>
          <w:spacing w:val="3"/>
        </w:rPr>
        <w:t>Normal</w:t>
      </w:r>
      <w:r>
        <w:rPr>
          <w:rFonts w:ascii="Tahoma" w:eastAsia="Tahoma" w:hAnsi="Tahoma" w:cs="Tahoma"/>
          <w:spacing w:val="3"/>
        </w:rPr>
        <w:t>(</w:t>
      </w:r>
      <w:proofErr w:type="gramEnd"/>
      <w:r>
        <w:rPr>
          <w:rFonts w:ascii="Arial" w:eastAsia="Arial" w:hAnsi="Arial" w:cs="Arial"/>
          <w:i/>
          <w:spacing w:val="3"/>
        </w:rPr>
        <w:t>δ</w:t>
      </w:r>
      <w:r>
        <w:rPr>
          <w:rFonts w:ascii="Trebuchet MS" w:eastAsia="Trebuchet MS" w:hAnsi="Trebuchet MS" w:cs="Trebuchet MS"/>
          <w:i/>
          <w:spacing w:val="3"/>
          <w:position w:val="-2"/>
          <w:sz w:val="16"/>
          <w:szCs w:val="16"/>
        </w:rPr>
        <w:t>t</w:t>
      </w:r>
      <w:r>
        <w:rPr>
          <w:rFonts w:ascii="Arial" w:eastAsia="Arial" w:hAnsi="Arial" w:cs="Arial"/>
          <w:i/>
          <w:spacing w:val="3"/>
        </w:rPr>
        <w:t>au,</w:t>
      </w:r>
      <w:r>
        <w:rPr>
          <w:rFonts w:ascii="Arial" w:eastAsia="Arial" w:hAnsi="Arial" w:cs="Arial"/>
          <w:i/>
          <w:spacing w:val="-23"/>
        </w:rPr>
        <w:t xml:space="preserve"> </w:t>
      </w:r>
      <w:r>
        <w:rPr>
          <w:rFonts w:ascii="Arial" w:eastAsia="Arial" w:hAnsi="Arial" w:cs="Arial"/>
          <w:i/>
        </w:rPr>
        <w:t>κ</w:t>
      </w:r>
      <w:r>
        <w:rPr>
          <w:rFonts w:ascii="Tahoma" w:eastAsia="Tahoma" w:hAnsi="Tahoma" w:cs="Tahoma"/>
        </w:rPr>
        <w:t>)</w:t>
      </w:r>
      <w:r>
        <w:rPr>
          <w:rFonts w:ascii="Tahoma" w:eastAsia="Tahoma" w:hAnsi="Tahoma" w:cs="Tahoma"/>
        </w:rPr>
        <w:tab/>
      </w:r>
      <w:r>
        <w:rPr>
          <w:rFonts w:ascii="Arial" w:eastAsia="Arial" w:hAnsi="Arial" w:cs="Arial"/>
        </w:rPr>
        <w:t>(6)</w:t>
      </w:r>
    </w:p>
    <w:p w14:paraId="0FA44E6F" w14:textId="77777777" w:rsidR="003C4974" w:rsidRDefault="00CC2BE2">
      <w:pPr>
        <w:spacing w:before="138" w:line="268" w:lineRule="auto"/>
        <w:ind w:left="119" w:right="117" w:firstLine="338"/>
        <w:jc w:val="both"/>
        <w:rPr>
          <w:rFonts w:ascii="Arial" w:eastAsia="Arial" w:hAnsi="Arial" w:cs="Arial"/>
        </w:rPr>
      </w:pPr>
      <w:r>
        <w:rPr>
          <w:rFonts w:ascii="Arial" w:eastAsia="Arial" w:hAnsi="Arial" w:cs="Arial"/>
          <w:b/>
          <w:bCs/>
        </w:rPr>
        <w:t xml:space="preserve">In </w:t>
      </w:r>
      <w:r>
        <w:rPr>
          <w:rFonts w:ascii="Arial" w:eastAsia="Arial" w:hAnsi="Arial" w:cs="Arial"/>
          <w:b/>
          <w:bCs/>
          <w:spacing w:val="-3"/>
        </w:rPr>
        <w:t xml:space="preserve">APPROVE, </w:t>
      </w:r>
      <w:r>
        <w:rPr>
          <w:rFonts w:ascii="Arial" w:eastAsia="Arial" w:hAnsi="Arial" w:cs="Arial"/>
          <w:b/>
          <w:bCs/>
        </w:rPr>
        <w:t xml:space="preserve">the compared frequentist prediction model will be </w:t>
      </w:r>
      <w:proofErr w:type="spellStart"/>
      <w:r>
        <w:rPr>
          <w:rFonts w:ascii="Arial" w:eastAsia="Arial" w:hAnsi="Arial" w:cs="Arial"/>
          <w:b/>
          <w:bCs/>
        </w:rPr>
        <w:t>build</w:t>
      </w:r>
      <w:proofErr w:type="spellEnd"/>
      <w:r>
        <w:rPr>
          <w:rFonts w:ascii="Arial" w:eastAsia="Arial" w:hAnsi="Arial" w:cs="Arial"/>
          <w:b/>
          <w:bCs/>
        </w:rPr>
        <w:t xml:space="preserve"> </w:t>
      </w:r>
      <w:r>
        <w:rPr>
          <w:rFonts w:ascii="Arial" w:eastAsia="Arial" w:hAnsi="Arial" w:cs="Arial"/>
          <w:b/>
          <w:bCs/>
          <w:spacing w:val="-3"/>
        </w:rPr>
        <w:t xml:space="preserve">by </w:t>
      </w:r>
      <w:r>
        <w:rPr>
          <w:rFonts w:ascii="Arial" w:eastAsia="Arial" w:hAnsi="Arial" w:cs="Arial"/>
          <w:b/>
          <w:bCs/>
          <w:spacing w:val="-5"/>
        </w:rPr>
        <w:t xml:space="preserve">Dr. </w:t>
      </w:r>
      <w:r>
        <w:rPr>
          <w:rFonts w:ascii="Arial" w:eastAsia="Arial" w:hAnsi="Arial" w:cs="Arial"/>
          <w:b/>
          <w:bCs/>
          <w:spacing w:val="-3"/>
        </w:rPr>
        <w:t xml:space="preserve">Gong’s </w:t>
      </w:r>
      <w:r>
        <w:rPr>
          <w:rFonts w:ascii="Arial" w:eastAsia="Arial" w:hAnsi="Arial" w:cs="Arial"/>
          <w:b/>
          <w:bCs/>
        </w:rPr>
        <w:t>statistical</w:t>
      </w:r>
      <w:r>
        <w:rPr>
          <w:rFonts w:ascii="Arial" w:eastAsia="Arial" w:hAnsi="Arial" w:cs="Arial"/>
          <w:b/>
          <w:bCs/>
          <w:spacing w:val="5"/>
        </w:rPr>
        <w:t xml:space="preserve"> </w:t>
      </w:r>
      <w:r>
        <w:rPr>
          <w:rFonts w:ascii="Arial" w:eastAsia="Arial" w:hAnsi="Arial" w:cs="Arial"/>
          <w:b/>
          <w:bCs/>
        </w:rPr>
        <w:t>team</w:t>
      </w:r>
      <w:r>
        <w:rPr>
          <w:rFonts w:ascii="Arial" w:eastAsia="Arial" w:hAnsi="Arial" w:cs="Arial"/>
          <w:b/>
          <w:bCs/>
          <w:w w:val="99"/>
        </w:rPr>
        <w:t xml:space="preserve"> </w:t>
      </w:r>
      <w:r>
        <w:rPr>
          <w:rFonts w:ascii="Arial" w:eastAsia="Arial" w:hAnsi="Arial" w:cs="Arial"/>
        </w:rPr>
        <w:t>employing</w:t>
      </w:r>
      <w:r>
        <w:rPr>
          <w:rFonts w:ascii="Arial" w:eastAsia="Arial" w:hAnsi="Arial" w:cs="Arial"/>
          <w:spacing w:val="-21"/>
        </w:rPr>
        <w:t xml:space="preserve"> </w:t>
      </w:r>
      <w:r>
        <w:rPr>
          <w:rFonts w:ascii="Arial" w:eastAsia="Arial" w:hAnsi="Arial" w:cs="Arial"/>
        </w:rPr>
        <w:t>the</w:t>
      </w:r>
      <w:r>
        <w:rPr>
          <w:rFonts w:ascii="Arial" w:eastAsia="Arial" w:hAnsi="Arial" w:cs="Arial"/>
          <w:spacing w:val="-20"/>
        </w:rPr>
        <w:t xml:space="preserve"> </w:t>
      </w:r>
      <w:r>
        <w:rPr>
          <w:rFonts w:ascii="Arial" w:eastAsia="Arial" w:hAnsi="Arial" w:cs="Arial"/>
        </w:rPr>
        <w:t>published</w:t>
      </w:r>
      <w:r>
        <w:rPr>
          <w:rFonts w:ascii="Arial" w:eastAsia="Arial" w:hAnsi="Arial" w:cs="Arial"/>
          <w:spacing w:val="-21"/>
        </w:rPr>
        <w:t xml:space="preserve"> </w:t>
      </w:r>
      <w:r>
        <w:rPr>
          <w:rFonts w:ascii="Arial" w:eastAsia="Arial" w:hAnsi="Arial" w:cs="Arial"/>
        </w:rPr>
        <w:t>LIPS</w:t>
      </w:r>
      <w:r>
        <w:rPr>
          <w:rFonts w:ascii="Arial" w:eastAsia="Arial" w:hAnsi="Arial" w:cs="Arial"/>
          <w:spacing w:val="-20"/>
        </w:rPr>
        <w:t xml:space="preserve"> </w:t>
      </w:r>
      <w:r>
        <w:rPr>
          <w:rFonts w:ascii="Arial" w:eastAsia="Arial" w:hAnsi="Arial" w:cs="Arial"/>
        </w:rPr>
        <w:t>score</w:t>
      </w:r>
      <w:r>
        <w:rPr>
          <w:rFonts w:ascii="Arial" w:eastAsia="Arial" w:hAnsi="Arial" w:cs="Arial"/>
          <w:spacing w:val="-21"/>
        </w:rPr>
        <w:t xml:space="preserve"> </w:t>
      </w:r>
      <w:r>
        <w:rPr>
          <w:rFonts w:ascii="Arial" w:eastAsia="Arial" w:hAnsi="Arial" w:cs="Arial"/>
        </w:rPr>
        <w:t>[5]</w:t>
      </w:r>
      <w:r>
        <w:rPr>
          <w:rFonts w:ascii="Arial" w:eastAsia="Arial" w:hAnsi="Arial" w:cs="Arial"/>
          <w:spacing w:val="-20"/>
        </w:rPr>
        <w:t xml:space="preserve"> </w:t>
      </w:r>
      <w:r>
        <w:rPr>
          <w:rFonts w:ascii="Arial" w:eastAsia="Arial" w:hAnsi="Arial" w:cs="Arial"/>
        </w:rPr>
        <w:t>to</w:t>
      </w:r>
      <w:r>
        <w:rPr>
          <w:rFonts w:ascii="Arial" w:eastAsia="Arial" w:hAnsi="Arial" w:cs="Arial"/>
          <w:spacing w:val="-21"/>
        </w:rPr>
        <w:t xml:space="preserve"> </w:t>
      </w:r>
      <w:r>
        <w:rPr>
          <w:rFonts w:ascii="Arial" w:eastAsia="Arial" w:hAnsi="Arial" w:cs="Arial"/>
        </w:rPr>
        <w:t>identify</w:t>
      </w:r>
      <w:r>
        <w:rPr>
          <w:rFonts w:ascii="Arial" w:eastAsia="Arial" w:hAnsi="Arial" w:cs="Arial"/>
          <w:spacing w:val="-20"/>
        </w:rPr>
        <w:t xml:space="preserve"> </w:t>
      </w:r>
      <w:r>
        <w:rPr>
          <w:rFonts w:ascii="Arial" w:eastAsia="Arial" w:hAnsi="Arial" w:cs="Arial"/>
        </w:rPr>
        <w:t>hospitalized</w:t>
      </w:r>
      <w:r>
        <w:rPr>
          <w:rFonts w:ascii="Arial" w:eastAsia="Arial" w:hAnsi="Arial" w:cs="Arial"/>
          <w:spacing w:val="-21"/>
        </w:rPr>
        <w:t xml:space="preserve"> </w:t>
      </w:r>
      <w:r>
        <w:rPr>
          <w:rFonts w:ascii="Arial" w:eastAsia="Arial" w:hAnsi="Arial" w:cs="Arial"/>
        </w:rPr>
        <w:t>patients</w:t>
      </w:r>
      <w:r>
        <w:rPr>
          <w:rFonts w:ascii="Arial" w:eastAsia="Arial" w:hAnsi="Arial" w:cs="Arial"/>
          <w:spacing w:val="-20"/>
        </w:rPr>
        <w:t xml:space="preserve"> </w:t>
      </w:r>
      <w:r>
        <w:rPr>
          <w:rFonts w:ascii="Arial" w:eastAsia="Arial" w:hAnsi="Arial" w:cs="Arial"/>
        </w:rPr>
        <w:t>at</w:t>
      </w:r>
      <w:r>
        <w:rPr>
          <w:rFonts w:ascii="Arial" w:eastAsia="Arial" w:hAnsi="Arial" w:cs="Arial"/>
          <w:spacing w:val="-21"/>
        </w:rPr>
        <w:t xml:space="preserve"> </w:t>
      </w:r>
      <w:r>
        <w:rPr>
          <w:rFonts w:ascii="Arial" w:eastAsia="Arial" w:hAnsi="Arial" w:cs="Arial"/>
        </w:rPr>
        <w:t>risk</w:t>
      </w:r>
      <w:r>
        <w:rPr>
          <w:rFonts w:ascii="Arial" w:eastAsia="Arial" w:hAnsi="Arial" w:cs="Arial"/>
          <w:spacing w:val="-20"/>
        </w:rPr>
        <w:t xml:space="preserve"> </w:t>
      </w:r>
      <w:r>
        <w:rPr>
          <w:rFonts w:ascii="Arial" w:eastAsia="Arial" w:hAnsi="Arial" w:cs="Arial"/>
          <w:spacing w:val="-3"/>
        </w:rPr>
        <w:t>for</w:t>
      </w:r>
      <w:r>
        <w:rPr>
          <w:rFonts w:ascii="Arial" w:eastAsia="Arial" w:hAnsi="Arial" w:cs="Arial"/>
          <w:spacing w:val="-21"/>
        </w:rPr>
        <w:t xml:space="preserve"> </w:t>
      </w:r>
      <w:r>
        <w:rPr>
          <w:rFonts w:ascii="Arial" w:eastAsia="Arial" w:hAnsi="Arial" w:cs="Arial"/>
        </w:rPr>
        <w:t>prolonged</w:t>
      </w:r>
      <w:r>
        <w:rPr>
          <w:rFonts w:ascii="Arial" w:eastAsia="Arial" w:hAnsi="Arial" w:cs="Arial"/>
          <w:spacing w:val="-20"/>
        </w:rPr>
        <w:t xml:space="preserve"> </w:t>
      </w:r>
      <w:r>
        <w:rPr>
          <w:rFonts w:ascii="Arial" w:eastAsia="Arial" w:hAnsi="Arial" w:cs="Arial"/>
        </w:rPr>
        <w:t>mechanical</w:t>
      </w:r>
      <w:r>
        <w:rPr>
          <w:rFonts w:ascii="Arial" w:eastAsia="Arial" w:hAnsi="Arial" w:cs="Arial"/>
          <w:spacing w:val="-21"/>
        </w:rPr>
        <w:t xml:space="preserve"> </w:t>
      </w:r>
      <w:r>
        <w:rPr>
          <w:rFonts w:ascii="Arial" w:eastAsia="Arial" w:hAnsi="Arial" w:cs="Arial"/>
        </w:rPr>
        <w:t>ventilation</w:t>
      </w:r>
      <w:r>
        <w:rPr>
          <w:rFonts w:ascii="Arial" w:eastAsia="Arial" w:hAnsi="Arial" w:cs="Arial"/>
          <w:w w:val="99"/>
        </w:rPr>
        <w:t xml:space="preserve"> </w:t>
      </w:r>
      <w:r>
        <w:rPr>
          <w:rFonts w:ascii="Arial" w:eastAsia="Arial" w:hAnsi="Arial" w:cs="Arial"/>
        </w:rPr>
        <w:t>and</w:t>
      </w:r>
      <w:r>
        <w:rPr>
          <w:rFonts w:ascii="Arial" w:eastAsia="Arial" w:hAnsi="Arial" w:cs="Arial"/>
          <w:spacing w:val="14"/>
        </w:rPr>
        <w:t xml:space="preserve"> </w:t>
      </w:r>
      <w:r>
        <w:rPr>
          <w:rFonts w:ascii="Arial" w:eastAsia="Arial" w:hAnsi="Arial" w:cs="Arial"/>
        </w:rPr>
        <w:t>death.</w:t>
      </w:r>
      <w:r>
        <w:rPr>
          <w:rFonts w:ascii="Arial" w:eastAsia="Arial" w:hAnsi="Arial" w:cs="Arial"/>
          <w:spacing w:val="3"/>
        </w:rPr>
        <w:t xml:space="preserve"> </w:t>
      </w:r>
      <w:r>
        <w:rPr>
          <w:rFonts w:ascii="Arial" w:eastAsia="Arial" w:hAnsi="Arial" w:cs="Arial"/>
        </w:rPr>
        <w:t>The</w:t>
      </w:r>
      <w:r>
        <w:rPr>
          <w:rFonts w:ascii="Arial" w:eastAsia="Arial" w:hAnsi="Arial" w:cs="Arial"/>
          <w:spacing w:val="14"/>
        </w:rPr>
        <w:t xml:space="preserve"> </w:t>
      </w:r>
      <w:r>
        <w:rPr>
          <w:rFonts w:ascii="Arial" w:eastAsia="Arial" w:hAnsi="Arial" w:cs="Arial"/>
        </w:rPr>
        <w:t>score</w:t>
      </w:r>
      <w:r>
        <w:rPr>
          <w:rFonts w:ascii="Arial" w:eastAsia="Arial" w:hAnsi="Arial" w:cs="Arial"/>
          <w:spacing w:val="14"/>
        </w:rPr>
        <w:t xml:space="preserve"> </w:t>
      </w:r>
      <w:r>
        <w:rPr>
          <w:rFonts w:ascii="Arial" w:eastAsia="Arial" w:hAnsi="Arial" w:cs="Arial"/>
        </w:rPr>
        <w:t>at</w:t>
      </w:r>
      <w:r>
        <w:rPr>
          <w:rFonts w:ascii="Arial" w:eastAsia="Arial" w:hAnsi="Arial" w:cs="Arial"/>
          <w:spacing w:val="14"/>
        </w:rPr>
        <w:t xml:space="preserve"> </w:t>
      </w:r>
      <w:r>
        <w:rPr>
          <w:rFonts w:ascii="Arial" w:eastAsia="Arial" w:hAnsi="Arial" w:cs="Arial"/>
        </w:rPr>
        <w:t>the</w:t>
      </w:r>
      <w:r>
        <w:rPr>
          <w:rFonts w:ascii="Arial" w:eastAsia="Arial" w:hAnsi="Arial" w:cs="Arial"/>
          <w:spacing w:val="14"/>
        </w:rPr>
        <w:t xml:space="preserve"> </w:t>
      </w:r>
      <w:r>
        <w:rPr>
          <w:rFonts w:ascii="Arial" w:eastAsia="Arial" w:hAnsi="Arial" w:cs="Arial"/>
        </w:rPr>
        <w:t>selected</w:t>
      </w:r>
      <w:r>
        <w:rPr>
          <w:rFonts w:ascii="Arial" w:eastAsia="Arial" w:hAnsi="Arial" w:cs="Arial"/>
          <w:spacing w:val="14"/>
        </w:rPr>
        <w:t xml:space="preserve"> </w:t>
      </w:r>
      <w:r>
        <w:rPr>
          <w:rFonts w:ascii="Arial" w:eastAsia="Arial" w:hAnsi="Arial" w:cs="Arial"/>
        </w:rPr>
        <w:t>start</w:t>
      </w:r>
      <w:r>
        <w:rPr>
          <w:rFonts w:ascii="Arial" w:eastAsia="Arial" w:hAnsi="Arial" w:cs="Arial"/>
          <w:spacing w:val="14"/>
        </w:rPr>
        <w:t xml:space="preserve"> </w:t>
      </w:r>
      <w:r>
        <w:rPr>
          <w:rFonts w:ascii="Arial" w:eastAsia="Arial" w:hAnsi="Arial" w:cs="Arial"/>
        </w:rPr>
        <w:t>time</w:t>
      </w:r>
      <w:r>
        <w:rPr>
          <w:rFonts w:ascii="Arial" w:eastAsia="Arial" w:hAnsi="Arial" w:cs="Arial"/>
          <w:spacing w:val="14"/>
        </w:rPr>
        <w:t xml:space="preserve"> </w:t>
      </w:r>
      <w:r>
        <w:rPr>
          <w:rFonts w:ascii="Arial" w:eastAsia="Arial" w:hAnsi="Arial" w:cs="Arial"/>
        </w:rPr>
        <w:t>will</w:t>
      </w:r>
      <w:r>
        <w:rPr>
          <w:rFonts w:ascii="Arial" w:eastAsia="Arial" w:hAnsi="Arial" w:cs="Arial"/>
          <w:spacing w:val="14"/>
        </w:rPr>
        <w:t xml:space="preserve"> </w:t>
      </w:r>
      <w:r>
        <w:rPr>
          <w:rFonts w:ascii="Arial" w:eastAsia="Arial" w:hAnsi="Arial" w:cs="Arial"/>
        </w:rPr>
        <w:t>be</w:t>
      </w:r>
      <w:r>
        <w:rPr>
          <w:rFonts w:ascii="Arial" w:eastAsia="Arial" w:hAnsi="Arial" w:cs="Arial"/>
          <w:spacing w:val="14"/>
        </w:rPr>
        <w:t xml:space="preserve"> </w:t>
      </w:r>
      <w:r>
        <w:rPr>
          <w:rFonts w:ascii="Arial" w:eastAsia="Arial" w:hAnsi="Arial" w:cs="Arial"/>
        </w:rPr>
        <w:t>used</w:t>
      </w:r>
      <w:r>
        <w:rPr>
          <w:rFonts w:ascii="Arial" w:eastAsia="Arial" w:hAnsi="Arial" w:cs="Arial"/>
          <w:spacing w:val="14"/>
        </w:rPr>
        <w:t xml:space="preserve"> </w:t>
      </w:r>
      <w:r>
        <w:rPr>
          <w:rFonts w:ascii="Arial" w:eastAsia="Arial" w:hAnsi="Arial" w:cs="Arial"/>
        </w:rPr>
        <w:t>to</w:t>
      </w:r>
      <w:r>
        <w:rPr>
          <w:rFonts w:ascii="Arial" w:eastAsia="Arial" w:hAnsi="Arial" w:cs="Arial"/>
          <w:spacing w:val="14"/>
        </w:rPr>
        <w:t xml:space="preserve"> </w:t>
      </w:r>
      <w:r>
        <w:rPr>
          <w:rFonts w:ascii="Arial" w:eastAsia="Arial" w:hAnsi="Arial" w:cs="Arial"/>
        </w:rPr>
        <w:t>determine</w:t>
      </w:r>
      <w:r>
        <w:rPr>
          <w:rFonts w:ascii="Arial" w:eastAsia="Arial" w:hAnsi="Arial" w:cs="Arial"/>
          <w:spacing w:val="14"/>
        </w:rPr>
        <w:t xml:space="preserve"> </w:t>
      </w:r>
      <w:r>
        <w:rPr>
          <w:rFonts w:ascii="Arial" w:eastAsia="Arial" w:hAnsi="Arial" w:cs="Arial"/>
        </w:rPr>
        <w:t>the</w:t>
      </w:r>
      <w:r>
        <w:rPr>
          <w:rFonts w:ascii="Arial" w:eastAsia="Arial" w:hAnsi="Arial" w:cs="Arial"/>
          <w:spacing w:val="14"/>
        </w:rPr>
        <w:t xml:space="preserve"> </w:t>
      </w:r>
      <w:r>
        <w:rPr>
          <w:rFonts w:ascii="Arial" w:eastAsia="Arial" w:hAnsi="Arial" w:cs="Arial"/>
        </w:rPr>
        <w:t>best</w:t>
      </w:r>
      <w:r>
        <w:rPr>
          <w:rFonts w:ascii="Arial" w:eastAsia="Arial" w:hAnsi="Arial" w:cs="Arial"/>
          <w:spacing w:val="14"/>
        </w:rPr>
        <w:t xml:space="preserve"> </w:t>
      </w:r>
      <w:r>
        <w:rPr>
          <w:rFonts w:ascii="Arial" w:eastAsia="Arial" w:hAnsi="Arial" w:cs="Arial"/>
        </w:rPr>
        <w:t>cutoff</w:t>
      </w:r>
      <w:r>
        <w:rPr>
          <w:rFonts w:ascii="Arial" w:eastAsia="Arial" w:hAnsi="Arial" w:cs="Arial"/>
          <w:spacing w:val="14"/>
        </w:rPr>
        <w:t xml:space="preserve"> </w:t>
      </w:r>
      <w:r>
        <w:rPr>
          <w:rFonts w:ascii="Arial" w:eastAsia="Arial" w:hAnsi="Arial" w:cs="Arial"/>
        </w:rPr>
        <w:t>score</w:t>
      </w:r>
      <w:r>
        <w:rPr>
          <w:rFonts w:ascii="Arial" w:eastAsia="Arial" w:hAnsi="Arial" w:cs="Arial"/>
          <w:spacing w:val="14"/>
        </w:rPr>
        <w:t xml:space="preserve"> </w:t>
      </w:r>
      <w:r>
        <w:rPr>
          <w:rFonts w:ascii="Arial" w:eastAsia="Arial" w:hAnsi="Arial" w:cs="Arial"/>
        </w:rPr>
        <w:t>to</w:t>
      </w:r>
      <w:r>
        <w:rPr>
          <w:rFonts w:ascii="Arial" w:eastAsia="Arial" w:hAnsi="Arial" w:cs="Arial"/>
          <w:spacing w:val="14"/>
        </w:rPr>
        <w:t xml:space="preserve"> </w:t>
      </w:r>
      <w:r>
        <w:rPr>
          <w:rFonts w:ascii="Arial" w:eastAsia="Arial" w:hAnsi="Arial" w:cs="Arial"/>
        </w:rPr>
        <w:t>identify</w:t>
      </w:r>
      <w:r>
        <w:rPr>
          <w:rFonts w:ascii="Arial" w:eastAsia="Arial" w:hAnsi="Arial" w:cs="Arial"/>
          <w:spacing w:val="14"/>
        </w:rPr>
        <w:t xml:space="preserve"> </w:t>
      </w:r>
      <w:r>
        <w:rPr>
          <w:rFonts w:ascii="Arial" w:eastAsia="Arial" w:hAnsi="Arial" w:cs="Arial"/>
        </w:rPr>
        <w:t>the</w:t>
      </w:r>
      <w:r>
        <w:rPr>
          <w:rFonts w:ascii="Arial" w:eastAsia="Arial" w:hAnsi="Arial" w:cs="Arial"/>
          <w:w w:val="99"/>
        </w:rPr>
        <w:t xml:space="preserve"> </w:t>
      </w:r>
      <w:r>
        <w:rPr>
          <w:rFonts w:ascii="Arial" w:eastAsia="Arial" w:hAnsi="Arial" w:cs="Arial"/>
        </w:rPr>
        <w:t>patients</w:t>
      </w:r>
      <w:r>
        <w:rPr>
          <w:rFonts w:ascii="Arial" w:eastAsia="Arial" w:hAnsi="Arial" w:cs="Arial"/>
          <w:spacing w:val="-10"/>
        </w:rPr>
        <w:t xml:space="preserve"> </w:t>
      </w:r>
      <w:r>
        <w:rPr>
          <w:rFonts w:ascii="Arial" w:eastAsia="Arial" w:hAnsi="Arial" w:cs="Arial"/>
        </w:rPr>
        <w:t>with</w:t>
      </w:r>
      <w:r>
        <w:rPr>
          <w:rFonts w:ascii="Arial" w:eastAsia="Arial" w:hAnsi="Arial" w:cs="Arial"/>
          <w:spacing w:val="-10"/>
        </w:rPr>
        <w:t xml:space="preserve"> </w:t>
      </w:r>
      <w:r>
        <w:rPr>
          <w:rFonts w:ascii="Arial" w:eastAsia="Arial" w:hAnsi="Arial" w:cs="Arial"/>
        </w:rPr>
        <w:t>the</w:t>
      </w:r>
      <w:r>
        <w:rPr>
          <w:rFonts w:ascii="Arial" w:eastAsia="Arial" w:hAnsi="Arial" w:cs="Arial"/>
          <w:spacing w:val="-10"/>
        </w:rPr>
        <w:t xml:space="preserve"> </w:t>
      </w:r>
      <w:r>
        <w:rPr>
          <w:rFonts w:ascii="Arial" w:eastAsia="Arial" w:hAnsi="Arial" w:cs="Arial"/>
        </w:rPr>
        <w:t>highest</w:t>
      </w:r>
      <w:r>
        <w:rPr>
          <w:rFonts w:ascii="Arial" w:eastAsia="Arial" w:hAnsi="Arial" w:cs="Arial"/>
          <w:spacing w:val="-10"/>
        </w:rPr>
        <w:t xml:space="preserve"> </w:t>
      </w:r>
      <w:r>
        <w:rPr>
          <w:rFonts w:ascii="Arial" w:eastAsia="Arial" w:hAnsi="Arial" w:cs="Arial"/>
        </w:rPr>
        <w:t>risk</w:t>
      </w:r>
      <w:r>
        <w:rPr>
          <w:rFonts w:ascii="Arial" w:eastAsia="Arial" w:hAnsi="Arial" w:cs="Arial"/>
          <w:spacing w:val="-10"/>
        </w:rPr>
        <w:t xml:space="preserve"> </w:t>
      </w:r>
      <w:r>
        <w:rPr>
          <w:rFonts w:ascii="Arial" w:eastAsia="Arial" w:hAnsi="Arial" w:cs="Arial"/>
        </w:rPr>
        <w:t>of</w:t>
      </w:r>
      <w:r>
        <w:rPr>
          <w:rFonts w:ascii="Arial" w:eastAsia="Arial" w:hAnsi="Arial" w:cs="Arial"/>
          <w:spacing w:val="-10"/>
        </w:rPr>
        <w:t xml:space="preserve"> </w:t>
      </w:r>
      <w:r>
        <w:rPr>
          <w:rFonts w:ascii="Arial" w:eastAsia="Arial" w:hAnsi="Arial" w:cs="Arial"/>
        </w:rPr>
        <w:t>developing</w:t>
      </w:r>
      <w:r>
        <w:rPr>
          <w:rFonts w:ascii="Arial" w:eastAsia="Arial" w:hAnsi="Arial" w:cs="Arial"/>
          <w:spacing w:val="-10"/>
        </w:rPr>
        <w:t xml:space="preserve"> </w:t>
      </w:r>
      <w:r>
        <w:rPr>
          <w:rFonts w:ascii="Arial" w:eastAsia="Arial" w:hAnsi="Arial" w:cs="Arial"/>
        </w:rPr>
        <w:t>prolonged</w:t>
      </w:r>
      <w:r>
        <w:rPr>
          <w:rFonts w:ascii="Arial" w:eastAsia="Arial" w:hAnsi="Arial" w:cs="Arial"/>
          <w:spacing w:val="-10"/>
        </w:rPr>
        <w:t xml:space="preserve"> </w:t>
      </w:r>
      <w:r>
        <w:rPr>
          <w:rFonts w:ascii="Arial" w:eastAsia="Arial" w:hAnsi="Arial" w:cs="Arial"/>
        </w:rPr>
        <w:t>mechanical</w:t>
      </w:r>
      <w:r>
        <w:rPr>
          <w:rFonts w:ascii="Arial" w:eastAsia="Arial" w:hAnsi="Arial" w:cs="Arial"/>
          <w:spacing w:val="-10"/>
        </w:rPr>
        <w:t xml:space="preserve"> </w:t>
      </w:r>
      <w:r>
        <w:rPr>
          <w:rFonts w:ascii="Arial" w:eastAsia="Arial" w:hAnsi="Arial" w:cs="Arial"/>
        </w:rPr>
        <w:t>ventilation.</w:t>
      </w:r>
    </w:p>
    <w:p w14:paraId="2D61B923" w14:textId="591EAE1B" w:rsidR="003C4974" w:rsidRDefault="00CC2BE2">
      <w:pPr>
        <w:pStyle w:val="BodyText"/>
        <w:spacing w:before="104" w:line="268" w:lineRule="auto"/>
        <w:ind w:left="119" w:right="119" w:firstLine="338"/>
        <w:jc w:val="both"/>
      </w:pPr>
      <w:r>
        <w:rPr>
          <w:rFonts w:cs="Arial"/>
          <w:b/>
          <w:bCs/>
        </w:rPr>
        <w:t xml:space="preserve">Data Acquisition </w:t>
      </w:r>
      <w:r>
        <w:t>Data will be abstracted from a clinical data warehouse</w:t>
      </w:r>
      <w:ins w:id="261" w:author="Charles Hall" w:date="2015-03-08T14:21:00Z">
        <w:r w:rsidR="00846403">
          <w:t xml:space="preserve"> </w:t>
        </w:r>
      </w:ins>
      <w:r>
        <w:t>(see Environment and</w:t>
      </w:r>
      <w:r>
        <w:rPr>
          <w:spacing w:val="3"/>
        </w:rPr>
        <w:t xml:space="preserve"> </w:t>
      </w:r>
      <w:r>
        <w:t>Resources).</w:t>
      </w:r>
      <w:r>
        <w:rPr>
          <w:w w:val="99"/>
        </w:rPr>
        <w:t xml:space="preserve"> </w:t>
      </w:r>
      <w:r>
        <w:t xml:space="preserve">A multi-prong approach </w:t>
      </w:r>
      <w:r>
        <w:rPr>
          <w:spacing w:val="-3"/>
        </w:rPr>
        <w:t xml:space="preserve">for </w:t>
      </w:r>
      <w:r>
        <w:t>capturing complete, longitudinal data in real-time, near real-time, or</w:t>
      </w:r>
      <w:r>
        <w:rPr>
          <w:spacing w:val="21"/>
        </w:rPr>
        <w:t xml:space="preserve"> </w:t>
      </w:r>
      <w:r>
        <w:t>asynchronously</w:t>
      </w:r>
      <w:r>
        <w:rPr>
          <w:w w:val="99"/>
        </w:rPr>
        <w:t xml:space="preserve"> </w:t>
      </w:r>
      <w:r>
        <w:t>from</w:t>
      </w:r>
      <w:r>
        <w:rPr>
          <w:spacing w:val="-11"/>
        </w:rPr>
        <w:t xml:space="preserve"> </w:t>
      </w:r>
      <w:r>
        <w:t>the</w:t>
      </w:r>
      <w:r>
        <w:rPr>
          <w:spacing w:val="-11"/>
        </w:rPr>
        <w:t xml:space="preserve"> </w:t>
      </w:r>
      <w:r>
        <w:t>EMR</w:t>
      </w:r>
      <w:r>
        <w:rPr>
          <w:spacing w:val="-11"/>
        </w:rPr>
        <w:t xml:space="preserve"> </w:t>
      </w:r>
      <w:r>
        <w:t>replica</w:t>
      </w:r>
      <w:r>
        <w:rPr>
          <w:spacing w:val="-11"/>
        </w:rPr>
        <w:t xml:space="preserve"> </w:t>
      </w:r>
      <w:r>
        <w:t>will</w:t>
      </w:r>
      <w:r>
        <w:rPr>
          <w:spacing w:val="-11"/>
        </w:rPr>
        <w:t xml:space="preserve"> </w:t>
      </w:r>
      <w:r>
        <w:t>be</w:t>
      </w:r>
      <w:r>
        <w:rPr>
          <w:spacing w:val="-11"/>
        </w:rPr>
        <w:t xml:space="preserve"> </w:t>
      </w:r>
      <w:r>
        <w:t>used.</w:t>
      </w:r>
      <w:r>
        <w:rPr>
          <w:spacing w:val="4"/>
        </w:rPr>
        <w:t xml:space="preserve"> </w:t>
      </w:r>
      <w:r>
        <w:t>When</w:t>
      </w:r>
      <w:r>
        <w:rPr>
          <w:spacing w:val="-11"/>
        </w:rPr>
        <w:t xml:space="preserve"> </w:t>
      </w:r>
      <w:r>
        <w:t>possible,</w:t>
      </w:r>
      <w:r>
        <w:rPr>
          <w:spacing w:val="-10"/>
        </w:rPr>
        <w:t xml:space="preserve"> </w:t>
      </w:r>
      <w:r>
        <w:t>and</w:t>
      </w:r>
      <w:r>
        <w:rPr>
          <w:spacing w:val="-11"/>
        </w:rPr>
        <w:t xml:space="preserve"> </w:t>
      </w:r>
      <w:r>
        <w:t>where</w:t>
      </w:r>
      <w:r>
        <w:rPr>
          <w:spacing w:val="-11"/>
        </w:rPr>
        <w:t xml:space="preserve"> </w:t>
      </w:r>
      <w:r>
        <w:t>collection</w:t>
      </w:r>
      <w:r>
        <w:rPr>
          <w:spacing w:val="-11"/>
        </w:rPr>
        <w:t xml:space="preserve"> </w:t>
      </w:r>
      <w:r>
        <w:t>of</w:t>
      </w:r>
      <w:r>
        <w:rPr>
          <w:spacing w:val="-11"/>
        </w:rPr>
        <w:t xml:space="preserve"> </w:t>
      </w:r>
      <w:r>
        <w:t>additional</w:t>
      </w:r>
      <w:r>
        <w:rPr>
          <w:spacing w:val="-11"/>
        </w:rPr>
        <w:t xml:space="preserve"> </w:t>
      </w:r>
      <w:r>
        <w:t>complementary</w:t>
      </w:r>
      <w:r>
        <w:rPr>
          <w:spacing w:val="-11"/>
        </w:rPr>
        <w:t xml:space="preserve"> </w:t>
      </w:r>
      <w:r>
        <w:t>information</w:t>
      </w:r>
      <w:r>
        <w:rPr>
          <w:w w:val="99"/>
        </w:rPr>
        <w:t xml:space="preserve"> </w:t>
      </w:r>
      <w:r>
        <w:t>is</w:t>
      </w:r>
      <w:r>
        <w:rPr>
          <w:spacing w:val="13"/>
        </w:rPr>
        <w:t xml:space="preserve"> </w:t>
      </w:r>
      <w:r>
        <w:t>warranted,</w:t>
      </w:r>
      <w:r>
        <w:rPr>
          <w:spacing w:val="18"/>
        </w:rPr>
        <w:t xml:space="preserve"> </w:t>
      </w:r>
      <w:r>
        <w:t>we</w:t>
      </w:r>
      <w:r>
        <w:rPr>
          <w:spacing w:val="13"/>
        </w:rPr>
        <w:t xml:space="preserve"> </w:t>
      </w:r>
      <w:r>
        <w:t>will</w:t>
      </w:r>
      <w:r>
        <w:rPr>
          <w:spacing w:val="13"/>
        </w:rPr>
        <w:t xml:space="preserve"> </w:t>
      </w:r>
      <w:r>
        <w:t>use</w:t>
      </w:r>
      <w:r>
        <w:rPr>
          <w:spacing w:val="13"/>
        </w:rPr>
        <w:t xml:space="preserve"> </w:t>
      </w:r>
      <w:r>
        <w:t>the</w:t>
      </w:r>
      <w:r>
        <w:rPr>
          <w:spacing w:val="13"/>
        </w:rPr>
        <w:t xml:space="preserve"> </w:t>
      </w:r>
      <w:r>
        <w:t>Retrieve</w:t>
      </w:r>
      <w:r>
        <w:rPr>
          <w:spacing w:val="13"/>
        </w:rPr>
        <w:t xml:space="preserve"> </w:t>
      </w:r>
      <w:r>
        <w:t>Form</w:t>
      </w:r>
      <w:r>
        <w:rPr>
          <w:spacing w:val="13"/>
        </w:rPr>
        <w:t xml:space="preserve"> </w:t>
      </w:r>
      <w:r>
        <w:rPr>
          <w:spacing w:val="-3"/>
        </w:rPr>
        <w:t>for</w:t>
      </w:r>
      <w:r>
        <w:rPr>
          <w:spacing w:val="13"/>
        </w:rPr>
        <w:t xml:space="preserve"> </w:t>
      </w:r>
      <w:r>
        <w:t>Data</w:t>
      </w:r>
      <w:r>
        <w:rPr>
          <w:spacing w:val="13"/>
        </w:rPr>
        <w:t xml:space="preserve"> </w:t>
      </w:r>
      <w:r>
        <w:t>Capture</w:t>
      </w:r>
      <w:r>
        <w:rPr>
          <w:spacing w:val="13"/>
        </w:rPr>
        <w:t xml:space="preserve"> </w:t>
      </w:r>
      <w:r>
        <w:t>IS</w:t>
      </w:r>
      <w:r>
        <w:rPr>
          <w:spacing w:val="13"/>
        </w:rPr>
        <w:t xml:space="preserve"> </w:t>
      </w:r>
      <w:r>
        <w:t>THIS</w:t>
      </w:r>
      <w:r>
        <w:rPr>
          <w:spacing w:val="13"/>
        </w:rPr>
        <w:t xml:space="preserve"> </w:t>
      </w:r>
      <w:r>
        <w:t>THE</w:t>
      </w:r>
      <w:r>
        <w:rPr>
          <w:spacing w:val="13"/>
        </w:rPr>
        <w:t xml:space="preserve"> </w:t>
      </w:r>
      <w:r>
        <w:t>CORRECT</w:t>
      </w:r>
      <w:r>
        <w:rPr>
          <w:spacing w:val="13"/>
        </w:rPr>
        <w:t xml:space="preserve"> </w:t>
      </w:r>
      <w:r>
        <w:t>REFERENCE</w:t>
      </w:r>
      <w:proofErr w:type="gramStart"/>
      <w:r>
        <w:t>?[</w:t>
      </w:r>
      <w:proofErr w:type="gramEnd"/>
      <w:r>
        <w:t>51],an</w:t>
      </w:r>
      <w:r>
        <w:rPr>
          <w:w w:val="99"/>
        </w:rPr>
        <w:t xml:space="preserve"> </w:t>
      </w:r>
      <w:r>
        <w:t>IHE30</w:t>
      </w:r>
      <w:r>
        <w:rPr>
          <w:spacing w:val="24"/>
        </w:rPr>
        <w:t xml:space="preserve"> </w:t>
      </w:r>
      <w:r>
        <w:t>IS</w:t>
      </w:r>
      <w:r>
        <w:rPr>
          <w:spacing w:val="25"/>
        </w:rPr>
        <w:t xml:space="preserve"> </w:t>
      </w:r>
      <w:r>
        <w:t>THIS</w:t>
      </w:r>
      <w:r>
        <w:rPr>
          <w:spacing w:val="24"/>
        </w:rPr>
        <w:t xml:space="preserve"> </w:t>
      </w:r>
      <w:r>
        <w:t>THE</w:t>
      </w:r>
      <w:r>
        <w:rPr>
          <w:spacing w:val="24"/>
        </w:rPr>
        <w:t xml:space="preserve"> </w:t>
      </w:r>
      <w:r>
        <w:t>CORRECT</w:t>
      </w:r>
      <w:r>
        <w:rPr>
          <w:spacing w:val="24"/>
        </w:rPr>
        <w:t xml:space="preserve"> </w:t>
      </w:r>
      <w:r>
        <w:t>REFERENCE?</w:t>
      </w:r>
      <w:r>
        <w:rPr>
          <w:spacing w:val="25"/>
        </w:rPr>
        <w:t xml:space="preserve"> </w:t>
      </w:r>
      <w:r>
        <w:t>[52]</w:t>
      </w:r>
      <w:r>
        <w:rPr>
          <w:spacing w:val="24"/>
        </w:rPr>
        <w:t xml:space="preserve"> </w:t>
      </w:r>
      <w:proofErr w:type="gramStart"/>
      <w:r>
        <w:t>standard</w:t>
      </w:r>
      <w:proofErr w:type="gramEnd"/>
      <w:r>
        <w:rPr>
          <w:spacing w:val="24"/>
        </w:rPr>
        <w:t xml:space="preserve"> </w:t>
      </w:r>
      <w:r>
        <w:rPr>
          <w:spacing w:val="-3"/>
        </w:rPr>
        <w:t>for</w:t>
      </w:r>
      <w:r>
        <w:rPr>
          <w:spacing w:val="25"/>
        </w:rPr>
        <w:t xml:space="preserve"> </w:t>
      </w:r>
      <w:r>
        <w:t>gathering</w:t>
      </w:r>
      <w:r>
        <w:rPr>
          <w:spacing w:val="24"/>
        </w:rPr>
        <w:t xml:space="preserve"> </w:t>
      </w:r>
      <w:r>
        <w:t>new</w:t>
      </w:r>
      <w:r>
        <w:rPr>
          <w:spacing w:val="25"/>
        </w:rPr>
        <w:t xml:space="preserve"> </w:t>
      </w:r>
      <w:r>
        <w:t>data</w:t>
      </w:r>
      <w:r>
        <w:rPr>
          <w:spacing w:val="24"/>
        </w:rPr>
        <w:t xml:space="preserve"> </w:t>
      </w:r>
      <w:r>
        <w:t>within</w:t>
      </w:r>
      <w:r>
        <w:rPr>
          <w:spacing w:val="24"/>
        </w:rPr>
        <w:t xml:space="preserve"> </w:t>
      </w:r>
      <w:r>
        <w:t>a</w:t>
      </w:r>
      <w:r>
        <w:rPr>
          <w:spacing w:val="25"/>
        </w:rPr>
        <w:t xml:space="preserve"> </w:t>
      </w:r>
      <w:r>
        <w:t>user’s</w:t>
      </w:r>
      <w:r>
        <w:rPr>
          <w:spacing w:val="24"/>
        </w:rPr>
        <w:t xml:space="preserve"> </w:t>
      </w:r>
      <w:r>
        <w:t>current</w:t>
      </w:r>
      <w:r>
        <w:rPr>
          <w:w w:val="99"/>
        </w:rPr>
        <w:t xml:space="preserve"> </w:t>
      </w:r>
      <w:r>
        <w:t>application environment (EMR in this case) to meet the requirements of an external system. Secured</w:t>
      </w:r>
      <w:r>
        <w:rPr>
          <w:spacing w:val="10"/>
        </w:rPr>
        <w:t xml:space="preserve"> </w:t>
      </w:r>
      <w:r>
        <w:t>electronic</w:t>
      </w:r>
      <w:r>
        <w:rPr>
          <w:w w:val="99"/>
        </w:rPr>
        <w:t xml:space="preserve"> </w:t>
      </w:r>
      <w:r>
        <w:t>data</w:t>
      </w:r>
      <w:r>
        <w:rPr>
          <w:spacing w:val="-4"/>
        </w:rPr>
        <w:t xml:space="preserve"> </w:t>
      </w:r>
      <w:r>
        <w:t>capture</w:t>
      </w:r>
      <w:r>
        <w:rPr>
          <w:spacing w:val="-4"/>
        </w:rPr>
        <w:t xml:space="preserve"> </w:t>
      </w:r>
      <w:r>
        <w:t>tools</w:t>
      </w:r>
      <w:r>
        <w:rPr>
          <w:spacing w:val="-4"/>
        </w:rPr>
        <w:t xml:space="preserve"> </w:t>
      </w:r>
      <w:r>
        <w:t>provided</w:t>
      </w:r>
      <w:r>
        <w:rPr>
          <w:spacing w:val="-4"/>
        </w:rPr>
        <w:t xml:space="preserve"> </w:t>
      </w:r>
      <w:r>
        <w:rPr>
          <w:spacing w:val="-3"/>
        </w:rPr>
        <w:t>by</w:t>
      </w:r>
      <w:r>
        <w:rPr>
          <w:spacing w:val="-4"/>
        </w:rPr>
        <w:t xml:space="preserve"> </w:t>
      </w:r>
      <w:r>
        <w:t>the</w:t>
      </w:r>
      <w:r>
        <w:rPr>
          <w:spacing w:val="-4"/>
        </w:rPr>
        <w:t xml:space="preserve"> </w:t>
      </w:r>
      <w:r>
        <w:t>Montefiore</w:t>
      </w:r>
      <w:r>
        <w:rPr>
          <w:spacing w:val="-4"/>
        </w:rPr>
        <w:t xml:space="preserve"> </w:t>
      </w:r>
      <w:r>
        <w:t>Enterprise</w:t>
      </w:r>
      <w:r>
        <w:rPr>
          <w:spacing w:val="-4"/>
        </w:rPr>
        <w:t xml:space="preserve"> </w:t>
      </w:r>
      <w:r>
        <w:t>Clinical</w:t>
      </w:r>
      <w:r>
        <w:rPr>
          <w:spacing w:val="-4"/>
        </w:rPr>
        <w:t xml:space="preserve"> </w:t>
      </w:r>
      <w:r>
        <w:t>Research</w:t>
      </w:r>
      <w:r>
        <w:rPr>
          <w:spacing w:val="-4"/>
        </w:rPr>
        <w:t xml:space="preserve"> </w:t>
      </w:r>
      <w:r>
        <w:t>Management</w:t>
      </w:r>
      <w:r>
        <w:rPr>
          <w:spacing w:val="-4"/>
        </w:rPr>
        <w:t xml:space="preserve"> </w:t>
      </w:r>
      <w:r>
        <w:t>System</w:t>
      </w:r>
      <w:r>
        <w:rPr>
          <w:spacing w:val="-4"/>
        </w:rPr>
        <w:t xml:space="preserve"> </w:t>
      </w:r>
      <w:r>
        <w:t>will</w:t>
      </w:r>
      <w:r>
        <w:rPr>
          <w:spacing w:val="-4"/>
        </w:rPr>
        <w:t xml:space="preserve"> </w:t>
      </w:r>
      <w:r>
        <w:t>be</w:t>
      </w:r>
      <w:r>
        <w:rPr>
          <w:spacing w:val="-4"/>
        </w:rPr>
        <w:t xml:space="preserve"> </w:t>
      </w:r>
      <w:r>
        <w:t>used</w:t>
      </w:r>
      <w:r>
        <w:rPr>
          <w:spacing w:val="-4"/>
        </w:rPr>
        <w:t xml:space="preserve"> </w:t>
      </w:r>
      <w:r>
        <w:t>to</w:t>
      </w:r>
      <w:r>
        <w:rPr>
          <w:w w:val="99"/>
        </w:rPr>
        <w:t xml:space="preserve"> </w:t>
      </w:r>
      <w:r>
        <w:t>streamline, quality control, normalize, and manage data collection and data entry efforts. A fully</w:t>
      </w:r>
      <w:r>
        <w:rPr>
          <w:spacing w:val="37"/>
        </w:rPr>
        <w:t xml:space="preserve"> </w:t>
      </w:r>
      <w:r>
        <w:t>de-identified,</w:t>
      </w:r>
      <w:r>
        <w:rPr>
          <w:w w:val="99"/>
        </w:rPr>
        <w:t xml:space="preserve"> </w:t>
      </w:r>
      <w:r>
        <w:t xml:space="preserve">study specific database of all study variables will be compiled </w:t>
      </w:r>
      <w:r>
        <w:rPr>
          <w:spacing w:val="-3"/>
        </w:rPr>
        <w:t xml:space="preserve">for </w:t>
      </w:r>
      <w:r>
        <w:t>model development and validation.</w:t>
      </w:r>
      <w:r>
        <w:rPr>
          <w:spacing w:val="1"/>
        </w:rPr>
        <w:t xml:space="preserve"> </w:t>
      </w:r>
      <w:r>
        <w:t>When</w:t>
      </w:r>
      <w:r>
        <w:rPr>
          <w:w w:val="99"/>
        </w:rPr>
        <w:t xml:space="preserve"> </w:t>
      </w:r>
      <w:r>
        <w:t>subsequently patient data from additional regional medical centers are incorporated, site identifier variables</w:t>
      </w:r>
      <w:r>
        <w:rPr>
          <w:spacing w:val="6"/>
        </w:rPr>
        <w:t xml:space="preserve"> </w:t>
      </w:r>
      <w:r>
        <w:t>will</w:t>
      </w:r>
      <w:r>
        <w:rPr>
          <w:w w:val="99"/>
        </w:rPr>
        <w:t xml:space="preserve"> </w:t>
      </w:r>
      <w:r>
        <w:t>be</w:t>
      </w:r>
      <w:r>
        <w:rPr>
          <w:spacing w:val="-13"/>
        </w:rPr>
        <w:t xml:space="preserve"> </w:t>
      </w:r>
      <w:r>
        <w:t>obfuscated</w:t>
      </w:r>
      <w:r>
        <w:rPr>
          <w:spacing w:val="-13"/>
        </w:rPr>
        <w:t xml:space="preserve"> </w:t>
      </w:r>
      <w:r>
        <w:t>to</w:t>
      </w:r>
      <w:r>
        <w:rPr>
          <w:spacing w:val="-13"/>
        </w:rPr>
        <w:t xml:space="preserve"> </w:t>
      </w:r>
      <w:r>
        <w:t>blind</w:t>
      </w:r>
      <w:r>
        <w:rPr>
          <w:spacing w:val="-13"/>
        </w:rPr>
        <w:t xml:space="preserve"> </w:t>
      </w:r>
      <w:r>
        <w:t>investigators.</w:t>
      </w:r>
    </w:p>
    <w:p w14:paraId="19085221" w14:textId="77777777" w:rsidR="003C4974" w:rsidRDefault="003C4974">
      <w:pPr>
        <w:spacing w:line="268" w:lineRule="auto"/>
        <w:jc w:val="both"/>
        <w:sectPr w:rsidR="003C4974">
          <w:pgSz w:w="12240" w:h="15840"/>
          <w:pgMar w:top="700" w:right="600" w:bottom="280" w:left="600" w:header="720" w:footer="720" w:gutter="0"/>
          <w:cols w:space="720"/>
        </w:sectPr>
      </w:pPr>
    </w:p>
    <w:p w14:paraId="6F436A5E" w14:textId="4C4812B7" w:rsidR="003C4974" w:rsidRDefault="00CC2BE2">
      <w:pPr>
        <w:pStyle w:val="BodyText"/>
        <w:spacing w:before="33" w:line="268" w:lineRule="auto"/>
        <w:ind w:left="119" w:firstLine="338"/>
        <w:jc w:val="both"/>
      </w:pPr>
      <w:r>
        <w:rPr>
          <w:rFonts w:cs="Arial"/>
          <w:b/>
          <w:bCs/>
        </w:rPr>
        <w:lastRenderedPageBreak/>
        <w:t xml:space="preserve">Computational Implementation: </w:t>
      </w:r>
      <w:r>
        <w:rPr>
          <w:spacing w:val="-4"/>
        </w:rPr>
        <w:t xml:space="preserve">We </w:t>
      </w:r>
      <w:r>
        <w:t>will implement the</w:t>
      </w:r>
      <w:r>
        <w:rPr>
          <w:spacing w:val="17"/>
        </w:rPr>
        <w:t xml:space="preserve"> </w:t>
      </w:r>
      <w:r>
        <w:t>Bayesian</w:t>
      </w:r>
      <w:r>
        <w:rPr>
          <w:w w:val="99"/>
        </w:rPr>
        <w:t xml:space="preserve"> </w:t>
      </w:r>
      <w:r>
        <w:t>model in the ultra-fast probabilistic programming language</w:t>
      </w:r>
      <w:r>
        <w:rPr>
          <w:spacing w:val="12"/>
        </w:rPr>
        <w:t xml:space="preserve"> </w:t>
      </w:r>
      <w:r>
        <w:t>software</w:t>
      </w:r>
      <w:r>
        <w:rPr>
          <w:w w:val="99"/>
        </w:rPr>
        <w:t xml:space="preserve"> </w:t>
      </w:r>
      <w:r>
        <w:rPr>
          <w:spacing w:val="-7"/>
        </w:rPr>
        <w:t xml:space="preserve">STAN </w:t>
      </w:r>
      <w:r>
        <w:t xml:space="preserve">developed </w:t>
      </w:r>
      <w:r>
        <w:rPr>
          <w:spacing w:val="-3"/>
        </w:rPr>
        <w:t xml:space="preserve">by </w:t>
      </w:r>
      <w:r>
        <w:t xml:space="preserve">my co-mentor </w:t>
      </w:r>
      <w:r>
        <w:rPr>
          <w:spacing w:val="-4"/>
        </w:rPr>
        <w:t xml:space="preserve">Dr. </w:t>
      </w:r>
      <w:proofErr w:type="spellStart"/>
      <w:r>
        <w:t>Gelman</w:t>
      </w:r>
      <w:proofErr w:type="spellEnd"/>
      <w:r>
        <w:t xml:space="preserve"> [18]. </w:t>
      </w:r>
      <w:r>
        <w:rPr>
          <w:spacing w:val="-3"/>
        </w:rPr>
        <w:t>Clever</w:t>
      </w:r>
      <w:r>
        <w:rPr>
          <w:spacing w:val="17"/>
        </w:rPr>
        <w:t xml:space="preserve"> </w:t>
      </w:r>
      <w:r>
        <w:t>statistical</w:t>
      </w:r>
      <w:r>
        <w:rPr>
          <w:w w:val="99"/>
        </w:rPr>
        <w:t xml:space="preserve"> </w:t>
      </w:r>
      <w:r>
        <w:t>transformations</w:t>
      </w:r>
      <w:r>
        <w:rPr>
          <w:spacing w:val="28"/>
        </w:rPr>
        <w:t xml:space="preserve"> </w:t>
      </w:r>
      <w:r>
        <w:t>to</w:t>
      </w:r>
      <w:r>
        <w:rPr>
          <w:spacing w:val="28"/>
        </w:rPr>
        <w:t xml:space="preserve"> </w:t>
      </w:r>
      <w:r>
        <w:t>sample</w:t>
      </w:r>
      <w:r>
        <w:rPr>
          <w:spacing w:val="28"/>
        </w:rPr>
        <w:t xml:space="preserve"> </w:t>
      </w:r>
      <w:r>
        <w:t>in</w:t>
      </w:r>
      <w:r>
        <w:rPr>
          <w:spacing w:val="28"/>
        </w:rPr>
        <w:t xml:space="preserve"> </w:t>
      </w:r>
      <w:r>
        <w:t>the</w:t>
      </w:r>
      <w:r>
        <w:rPr>
          <w:spacing w:val="28"/>
        </w:rPr>
        <w:t xml:space="preserve"> </w:t>
      </w:r>
      <w:r>
        <w:t>standardized</w:t>
      </w:r>
      <w:r>
        <w:rPr>
          <w:spacing w:val="28"/>
        </w:rPr>
        <w:t xml:space="preserve"> </w:t>
      </w:r>
      <w:r>
        <w:t>normal</w:t>
      </w:r>
      <w:r>
        <w:rPr>
          <w:spacing w:val="28"/>
        </w:rPr>
        <w:t xml:space="preserve"> </w:t>
      </w:r>
      <w:r>
        <w:t>space</w:t>
      </w:r>
      <w:r>
        <w:rPr>
          <w:spacing w:val="28"/>
        </w:rPr>
        <w:t xml:space="preserve"> </w:t>
      </w:r>
      <w:r>
        <w:t>will</w:t>
      </w:r>
      <w:r>
        <w:rPr>
          <w:spacing w:val="28"/>
        </w:rPr>
        <w:t xml:space="preserve"> </w:t>
      </w:r>
      <w:r>
        <w:t>take</w:t>
      </w:r>
      <w:r>
        <w:rPr>
          <w:w w:val="99"/>
        </w:rPr>
        <w:t xml:space="preserve"> </w:t>
      </w:r>
      <w:r>
        <w:t>full</w:t>
      </w:r>
      <w:r>
        <w:rPr>
          <w:spacing w:val="29"/>
        </w:rPr>
        <w:t xml:space="preserve"> </w:t>
      </w:r>
      <w:r>
        <w:t>advantage</w:t>
      </w:r>
      <w:r>
        <w:rPr>
          <w:spacing w:val="29"/>
        </w:rPr>
        <w:t xml:space="preserve"> </w:t>
      </w:r>
      <w:r>
        <w:t>of</w:t>
      </w:r>
      <w:r>
        <w:rPr>
          <w:spacing w:val="29"/>
        </w:rPr>
        <w:t xml:space="preserve"> </w:t>
      </w:r>
      <w:r>
        <w:t>the</w:t>
      </w:r>
      <w:r>
        <w:rPr>
          <w:spacing w:val="29"/>
        </w:rPr>
        <w:t xml:space="preserve"> </w:t>
      </w:r>
      <w:r>
        <w:t>faster</w:t>
      </w:r>
      <w:r>
        <w:rPr>
          <w:spacing w:val="29"/>
        </w:rPr>
        <w:t xml:space="preserve"> </w:t>
      </w:r>
      <w:r>
        <w:t>convergence</w:t>
      </w:r>
      <w:r>
        <w:rPr>
          <w:spacing w:val="29"/>
        </w:rPr>
        <w:t xml:space="preserve"> </w:t>
      </w:r>
      <w:r>
        <w:t>and</w:t>
      </w:r>
      <w:r>
        <w:rPr>
          <w:spacing w:val="29"/>
        </w:rPr>
        <w:t xml:space="preserve"> </w:t>
      </w:r>
      <w:r>
        <w:t>higher</w:t>
      </w:r>
      <w:r>
        <w:rPr>
          <w:spacing w:val="29"/>
        </w:rPr>
        <w:t xml:space="preserve"> </w:t>
      </w:r>
      <w:r>
        <w:t>effective</w:t>
      </w:r>
      <w:r>
        <w:rPr>
          <w:spacing w:val="29"/>
        </w:rPr>
        <w:t xml:space="preserve"> </w:t>
      </w:r>
      <w:r>
        <w:t>sample</w:t>
      </w:r>
      <w:r>
        <w:rPr>
          <w:w w:val="99"/>
        </w:rPr>
        <w:t xml:space="preserve"> </w:t>
      </w:r>
      <w:r>
        <w:t xml:space="preserve">size of </w:t>
      </w:r>
      <w:r>
        <w:rPr>
          <w:spacing w:val="-7"/>
        </w:rPr>
        <w:t xml:space="preserve">STAN </w:t>
      </w:r>
      <w:r>
        <w:t>and overcome computational limitations of Bayesian</w:t>
      </w:r>
      <w:r>
        <w:rPr>
          <w:spacing w:val="47"/>
        </w:rPr>
        <w:t xml:space="preserve"> </w:t>
      </w:r>
      <w:r>
        <w:t>hier</w:t>
      </w:r>
      <w:del w:id="262" w:author="Charles Hall" w:date="2015-03-08T14:21:00Z">
        <w:r w:rsidDel="00846403">
          <w:delText>-</w:delText>
        </w:r>
        <w:r w:rsidDel="00846403">
          <w:rPr>
            <w:w w:val="99"/>
          </w:rPr>
          <w:delText xml:space="preserve"> </w:delText>
        </w:r>
      </w:del>
      <w:r>
        <w:t xml:space="preserve">archical models </w:t>
      </w:r>
      <w:r>
        <w:rPr>
          <w:spacing w:val="-3"/>
        </w:rPr>
        <w:t xml:space="preserve">for </w:t>
      </w:r>
      <w:r>
        <w:t xml:space="preserve">Big Data [19]. </w:t>
      </w:r>
      <w:r>
        <w:rPr>
          <w:spacing w:val="-7"/>
        </w:rPr>
        <w:t xml:space="preserve">STAN </w:t>
      </w:r>
      <w:r>
        <w:t>is based on Hamiltonian</w:t>
      </w:r>
      <w:r>
        <w:rPr>
          <w:spacing w:val="15"/>
        </w:rPr>
        <w:t xml:space="preserve"> </w:t>
      </w:r>
      <w:r>
        <w:t>Monte</w:t>
      </w:r>
      <w:r>
        <w:rPr>
          <w:w w:val="99"/>
        </w:rPr>
        <w:t xml:space="preserve"> </w:t>
      </w:r>
      <w:r>
        <w:t>Carlo</w:t>
      </w:r>
      <w:r>
        <w:rPr>
          <w:spacing w:val="-15"/>
        </w:rPr>
        <w:t xml:space="preserve"> </w:t>
      </w:r>
      <w:r>
        <w:t>(HMC)</w:t>
      </w:r>
      <w:r>
        <w:rPr>
          <w:spacing w:val="-15"/>
        </w:rPr>
        <w:t xml:space="preserve"> </w:t>
      </w:r>
      <w:r>
        <w:t>[19],</w:t>
      </w:r>
      <w:r>
        <w:rPr>
          <w:spacing w:val="-13"/>
        </w:rPr>
        <w:t xml:space="preserve"> </w:t>
      </w:r>
      <w:r>
        <w:t>a</w:t>
      </w:r>
      <w:r>
        <w:rPr>
          <w:spacing w:val="-15"/>
        </w:rPr>
        <w:t xml:space="preserve"> </w:t>
      </w:r>
      <w:proofErr w:type="spellStart"/>
      <w:r>
        <w:t>Marcov</w:t>
      </w:r>
      <w:proofErr w:type="spellEnd"/>
      <w:r>
        <w:rPr>
          <w:spacing w:val="-15"/>
        </w:rPr>
        <w:t xml:space="preserve"> </w:t>
      </w:r>
      <w:r>
        <w:t>chain</w:t>
      </w:r>
      <w:r>
        <w:rPr>
          <w:spacing w:val="-15"/>
        </w:rPr>
        <w:t xml:space="preserve"> </w:t>
      </w:r>
      <w:r>
        <w:t>Monte</w:t>
      </w:r>
      <w:r>
        <w:rPr>
          <w:spacing w:val="-15"/>
        </w:rPr>
        <w:t xml:space="preserve"> </w:t>
      </w:r>
      <w:r>
        <w:t>Carlo</w:t>
      </w:r>
      <w:r>
        <w:rPr>
          <w:spacing w:val="-15"/>
        </w:rPr>
        <w:t xml:space="preserve"> </w:t>
      </w:r>
      <w:r>
        <w:t>(MCMC)</w:t>
      </w:r>
      <w:r>
        <w:rPr>
          <w:spacing w:val="-15"/>
        </w:rPr>
        <w:t xml:space="preserve"> </w:t>
      </w:r>
      <w:r>
        <w:t>algorithm,</w:t>
      </w:r>
      <w:r>
        <w:rPr>
          <w:spacing w:val="-13"/>
        </w:rPr>
        <w:t xml:space="preserve"> </w:t>
      </w:r>
      <w:r>
        <w:t>which</w:t>
      </w:r>
      <w:r>
        <w:rPr>
          <w:w w:val="99"/>
        </w:rPr>
        <w:t xml:space="preserve"> </w:t>
      </w:r>
      <w:r>
        <w:rPr>
          <w:spacing w:val="-3"/>
        </w:rPr>
        <w:t xml:space="preserve">avoids </w:t>
      </w:r>
      <w:r>
        <w:t>the sensitivity to correlated parameters that plague many</w:t>
      </w:r>
      <w:r>
        <w:rPr>
          <w:spacing w:val="-14"/>
        </w:rPr>
        <w:t xml:space="preserve"> </w:t>
      </w:r>
      <w:r>
        <w:t>MCMC</w:t>
      </w:r>
      <w:r>
        <w:rPr>
          <w:w w:val="99"/>
        </w:rPr>
        <w:t xml:space="preserve"> </w:t>
      </w:r>
      <w:r>
        <w:t xml:space="preserve">methods </w:t>
      </w:r>
      <w:r>
        <w:rPr>
          <w:spacing w:val="-3"/>
        </w:rPr>
        <w:t xml:space="preserve">by </w:t>
      </w:r>
      <w:r>
        <w:t>introducing auxiliary momentum variables [53] as</w:t>
      </w:r>
      <w:r>
        <w:rPr>
          <w:spacing w:val="-31"/>
        </w:rPr>
        <w:t xml:space="preserve"> </w:t>
      </w:r>
      <w:r>
        <w:t>illustrated</w:t>
      </w:r>
      <w:r>
        <w:rPr>
          <w:w w:val="99"/>
        </w:rPr>
        <w:t xml:space="preserve"> </w:t>
      </w:r>
      <w:r>
        <w:t>in Figure 4. HMC is dependent on tuning the reciprocal relationship</w:t>
      </w:r>
      <w:r>
        <w:rPr>
          <w:spacing w:val="51"/>
        </w:rPr>
        <w:t xml:space="preserve"> </w:t>
      </w:r>
      <w:r>
        <w:t>of</w:t>
      </w:r>
      <w:r>
        <w:rPr>
          <w:w w:val="99"/>
        </w:rPr>
        <w:t xml:space="preserve"> </w:t>
      </w:r>
      <w:r>
        <w:t>the</w:t>
      </w:r>
      <w:r>
        <w:rPr>
          <w:spacing w:val="-18"/>
        </w:rPr>
        <w:t xml:space="preserve"> </w:t>
      </w:r>
      <w:r>
        <w:t>crucial</w:t>
      </w:r>
      <w:r>
        <w:rPr>
          <w:spacing w:val="-18"/>
        </w:rPr>
        <w:t xml:space="preserve"> </w:t>
      </w:r>
      <w:r>
        <w:t>parameters</w:t>
      </w:r>
      <w:r>
        <w:rPr>
          <w:spacing w:val="-18"/>
        </w:rPr>
        <w:t xml:space="preserve"> </w:t>
      </w:r>
      <w:r>
        <w:t>step</w:t>
      </w:r>
      <w:r>
        <w:rPr>
          <w:spacing w:val="-18"/>
        </w:rPr>
        <w:t xml:space="preserve"> </w:t>
      </w:r>
      <w:r>
        <w:t>size</w:t>
      </w:r>
      <w:r>
        <w:rPr>
          <w:spacing w:val="-18"/>
        </w:rPr>
        <w:t xml:space="preserve"> </w:t>
      </w:r>
      <w:r>
        <w:t>and</w:t>
      </w:r>
      <w:r>
        <w:rPr>
          <w:spacing w:val="-18"/>
        </w:rPr>
        <w:t xml:space="preserve"> </w:t>
      </w:r>
      <w:r>
        <w:t>desired</w:t>
      </w:r>
      <w:r>
        <w:rPr>
          <w:spacing w:val="-18"/>
        </w:rPr>
        <w:t xml:space="preserve"> </w:t>
      </w:r>
      <w:r>
        <w:t>number</w:t>
      </w:r>
      <w:r>
        <w:rPr>
          <w:spacing w:val="-18"/>
        </w:rPr>
        <w:t xml:space="preserve"> </w:t>
      </w:r>
      <w:r>
        <w:t>of</w:t>
      </w:r>
      <w:r>
        <w:rPr>
          <w:spacing w:val="-18"/>
        </w:rPr>
        <w:t xml:space="preserve"> </w:t>
      </w:r>
      <w:r>
        <w:t>steps.</w:t>
      </w:r>
      <w:r>
        <w:rPr>
          <w:spacing w:val="2"/>
        </w:rPr>
        <w:t xml:space="preserve"> </w:t>
      </w:r>
      <w:r>
        <w:t>If</w:t>
      </w:r>
      <w:r>
        <w:rPr>
          <w:spacing w:val="-18"/>
        </w:rPr>
        <w:t xml:space="preserve"> </w:t>
      </w:r>
      <w:r>
        <w:t>the</w:t>
      </w:r>
      <w:r>
        <w:rPr>
          <w:spacing w:val="-18"/>
        </w:rPr>
        <w:t xml:space="preserve"> </w:t>
      </w:r>
      <w:r>
        <w:t>latter</w:t>
      </w:r>
      <w:r>
        <w:rPr>
          <w:w w:val="99"/>
        </w:rPr>
        <w:t xml:space="preserve"> </w:t>
      </w:r>
      <w:r>
        <w:t>is</w:t>
      </w:r>
      <w:r>
        <w:rPr>
          <w:spacing w:val="-8"/>
        </w:rPr>
        <w:t xml:space="preserve"> </w:t>
      </w:r>
      <w:r>
        <w:t>too</w:t>
      </w:r>
      <w:r>
        <w:rPr>
          <w:spacing w:val="-8"/>
        </w:rPr>
        <w:t xml:space="preserve"> </w:t>
      </w:r>
      <w:r>
        <w:t>large,</w:t>
      </w:r>
      <w:r>
        <w:rPr>
          <w:spacing w:val="-8"/>
        </w:rPr>
        <w:t xml:space="preserve"> </w:t>
      </w:r>
      <w:r>
        <w:t>efficiency</w:t>
      </w:r>
      <w:r>
        <w:rPr>
          <w:spacing w:val="-8"/>
        </w:rPr>
        <w:t xml:space="preserve"> </w:t>
      </w:r>
      <w:r>
        <w:t>is</w:t>
      </w:r>
      <w:r>
        <w:rPr>
          <w:spacing w:val="-8"/>
        </w:rPr>
        <w:t xml:space="preserve"> </w:t>
      </w:r>
      <w:r>
        <w:rPr>
          <w:spacing w:val="-5"/>
        </w:rPr>
        <w:t>low,</w:t>
      </w:r>
      <w:r>
        <w:rPr>
          <w:spacing w:val="-8"/>
        </w:rPr>
        <w:t xml:space="preserve"> </w:t>
      </w:r>
      <w:r>
        <w:t>if</w:t>
      </w:r>
      <w:r>
        <w:rPr>
          <w:spacing w:val="-8"/>
        </w:rPr>
        <w:t xml:space="preserve"> </w:t>
      </w:r>
      <w:r>
        <w:t>to</w:t>
      </w:r>
      <w:r>
        <w:rPr>
          <w:spacing w:val="-8"/>
        </w:rPr>
        <w:t xml:space="preserve"> </w:t>
      </w:r>
      <w:r>
        <w:t>small</w:t>
      </w:r>
      <w:r>
        <w:rPr>
          <w:spacing w:val="-8"/>
        </w:rPr>
        <w:t xml:space="preserve"> </w:t>
      </w:r>
      <w:r>
        <w:t>we</w:t>
      </w:r>
      <w:r>
        <w:rPr>
          <w:spacing w:val="-8"/>
        </w:rPr>
        <w:t xml:space="preserve"> </w:t>
      </w:r>
      <w:r>
        <w:t>see</w:t>
      </w:r>
      <w:r>
        <w:rPr>
          <w:spacing w:val="-8"/>
        </w:rPr>
        <w:t xml:space="preserve"> </w:t>
      </w:r>
      <w:r>
        <w:t>undesirable</w:t>
      </w:r>
      <w:r>
        <w:rPr>
          <w:spacing w:val="-8"/>
        </w:rPr>
        <w:t xml:space="preserve"> </w:t>
      </w:r>
      <w:r>
        <w:t>random</w:t>
      </w:r>
      <w:r>
        <w:rPr>
          <w:spacing w:val="-8"/>
        </w:rPr>
        <w:t xml:space="preserve"> </w:t>
      </w:r>
      <w:r>
        <w:t>walk</w:t>
      </w:r>
      <w:r>
        <w:rPr>
          <w:w w:val="99"/>
        </w:rPr>
        <w:t xml:space="preserve"> </w:t>
      </w:r>
      <w:r>
        <w:t xml:space="preserve">behavior. </w:t>
      </w:r>
      <w:r>
        <w:rPr>
          <w:spacing w:val="-14"/>
        </w:rPr>
        <w:t xml:space="preserve">To </w:t>
      </w:r>
      <w:r>
        <w:t xml:space="preserve">overcome this, </w:t>
      </w:r>
      <w:r>
        <w:rPr>
          <w:spacing w:val="-7"/>
        </w:rPr>
        <w:t xml:space="preserve">STAN </w:t>
      </w:r>
      <w:r>
        <w:t xml:space="preserve">implemented the </w:t>
      </w:r>
      <w:r>
        <w:rPr>
          <w:spacing w:val="-3"/>
        </w:rPr>
        <w:t>No-U-Turn</w:t>
      </w:r>
      <w:r>
        <w:rPr>
          <w:spacing w:val="4"/>
        </w:rPr>
        <w:t xml:space="preserve"> </w:t>
      </w:r>
      <w:r>
        <w:t>Sampler</w:t>
      </w:r>
      <w:r>
        <w:rPr>
          <w:w w:val="99"/>
        </w:rPr>
        <w:t xml:space="preserve"> </w:t>
      </w:r>
      <w:r>
        <w:t>(NUTS),</w:t>
      </w:r>
      <w:r>
        <w:rPr>
          <w:spacing w:val="-10"/>
        </w:rPr>
        <w:t xml:space="preserve"> </w:t>
      </w:r>
      <w:r>
        <w:t>a</w:t>
      </w:r>
      <w:r>
        <w:rPr>
          <w:spacing w:val="-10"/>
        </w:rPr>
        <w:t xml:space="preserve"> </w:t>
      </w:r>
      <w:r>
        <w:t>recursive</w:t>
      </w:r>
      <w:r>
        <w:rPr>
          <w:spacing w:val="-10"/>
        </w:rPr>
        <w:t xml:space="preserve"> </w:t>
      </w:r>
      <w:r>
        <w:t>algorithm</w:t>
      </w:r>
      <w:r>
        <w:rPr>
          <w:spacing w:val="-10"/>
        </w:rPr>
        <w:t xml:space="preserve"> </w:t>
      </w:r>
      <w:r>
        <w:t>to</w:t>
      </w:r>
      <w:r>
        <w:rPr>
          <w:spacing w:val="-10"/>
        </w:rPr>
        <w:t xml:space="preserve"> </w:t>
      </w:r>
      <w:r>
        <w:t>automate</w:t>
      </w:r>
      <w:r>
        <w:rPr>
          <w:spacing w:val="-10"/>
        </w:rPr>
        <w:t xml:space="preserve"> </w:t>
      </w:r>
      <w:r>
        <w:t>and</w:t>
      </w:r>
      <w:r>
        <w:rPr>
          <w:spacing w:val="-10"/>
        </w:rPr>
        <w:t xml:space="preserve"> </w:t>
      </w:r>
      <w:r>
        <w:t>optimize</w:t>
      </w:r>
      <w:r>
        <w:rPr>
          <w:spacing w:val="-10"/>
        </w:rPr>
        <w:t xml:space="preserve"> </w:t>
      </w:r>
      <w:r>
        <w:t>tuning</w:t>
      </w:r>
      <w:r>
        <w:rPr>
          <w:spacing w:val="-10"/>
        </w:rPr>
        <w:t xml:space="preserve"> </w:t>
      </w:r>
      <w:r>
        <w:t>the</w:t>
      </w:r>
      <w:r>
        <w:rPr>
          <w:spacing w:val="-10"/>
        </w:rPr>
        <w:t xml:space="preserve"> </w:t>
      </w:r>
      <w:r>
        <w:t>HMC</w:t>
      </w:r>
      <w:r>
        <w:rPr>
          <w:w w:val="99"/>
        </w:rPr>
        <w:t xml:space="preserve"> </w:t>
      </w:r>
      <w:r>
        <w:t>[53],</w:t>
      </w:r>
      <w:r>
        <w:rPr>
          <w:spacing w:val="-11"/>
        </w:rPr>
        <w:t xml:space="preserve"> </w:t>
      </w:r>
      <w:r>
        <w:t>also</w:t>
      </w:r>
      <w:r>
        <w:rPr>
          <w:spacing w:val="-13"/>
        </w:rPr>
        <w:t xml:space="preserve"> </w:t>
      </w:r>
      <w:r>
        <w:t>introduced</w:t>
      </w:r>
      <w:r>
        <w:rPr>
          <w:spacing w:val="-13"/>
        </w:rPr>
        <w:t xml:space="preserve"> </w:t>
      </w:r>
      <w:r>
        <w:rPr>
          <w:spacing w:val="-3"/>
        </w:rPr>
        <w:t>by</w:t>
      </w:r>
      <w:r>
        <w:rPr>
          <w:spacing w:val="-13"/>
        </w:rPr>
        <w:t xml:space="preserve"> </w:t>
      </w:r>
      <w:r>
        <w:t>my</w:t>
      </w:r>
      <w:r>
        <w:rPr>
          <w:spacing w:val="-13"/>
        </w:rPr>
        <w:t xml:space="preserve"> </w:t>
      </w:r>
      <w:r>
        <w:t>co-mentor</w:t>
      </w:r>
      <w:r>
        <w:rPr>
          <w:spacing w:val="-13"/>
        </w:rPr>
        <w:t xml:space="preserve"> </w:t>
      </w:r>
      <w:r>
        <w:rPr>
          <w:spacing w:val="-4"/>
        </w:rPr>
        <w:t>Dr.</w:t>
      </w:r>
      <w:r>
        <w:rPr>
          <w:spacing w:val="5"/>
        </w:rPr>
        <w:t xml:space="preserve"> </w:t>
      </w:r>
      <w:proofErr w:type="spellStart"/>
      <w:r>
        <w:t>Gelman</w:t>
      </w:r>
      <w:proofErr w:type="spellEnd"/>
      <w:r>
        <w:t>.</w:t>
      </w:r>
      <w:r>
        <w:rPr>
          <w:spacing w:val="5"/>
        </w:rPr>
        <w:t xml:space="preserve"> </w:t>
      </w:r>
      <w:r>
        <w:t>If</w:t>
      </w:r>
      <w:r>
        <w:rPr>
          <w:spacing w:val="-13"/>
        </w:rPr>
        <w:t xml:space="preserve"> </w:t>
      </w:r>
      <w:r>
        <w:t>needed,</w:t>
      </w:r>
      <w:r>
        <w:rPr>
          <w:spacing w:val="-11"/>
        </w:rPr>
        <w:t xml:space="preserve"> </w:t>
      </w:r>
      <w:r>
        <w:t>we</w:t>
      </w:r>
      <w:r>
        <w:rPr>
          <w:spacing w:val="-13"/>
        </w:rPr>
        <w:t xml:space="preserve"> </w:t>
      </w:r>
      <w:r>
        <w:t>will</w:t>
      </w:r>
      <w:r>
        <w:rPr>
          <w:spacing w:val="-13"/>
        </w:rPr>
        <w:t xml:space="preserve"> </w:t>
      </w:r>
      <w:r>
        <w:t>run</w:t>
      </w:r>
      <w:r>
        <w:rPr>
          <w:w w:val="99"/>
        </w:rPr>
        <w:t xml:space="preserve"> </w:t>
      </w:r>
      <w:r>
        <w:t>chains</w:t>
      </w:r>
      <w:r>
        <w:rPr>
          <w:spacing w:val="-9"/>
        </w:rPr>
        <w:t xml:space="preserve"> </w:t>
      </w:r>
      <w:r>
        <w:t>in</w:t>
      </w:r>
      <w:r>
        <w:rPr>
          <w:spacing w:val="-9"/>
        </w:rPr>
        <w:t xml:space="preserve"> </w:t>
      </w:r>
      <w:r>
        <w:t>parallel</w:t>
      </w:r>
      <w:r>
        <w:rPr>
          <w:spacing w:val="-9"/>
        </w:rPr>
        <w:t xml:space="preserve"> </w:t>
      </w:r>
      <w:r>
        <w:t>on</w:t>
      </w:r>
      <w:r>
        <w:rPr>
          <w:spacing w:val="-9"/>
        </w:rPr>
        <w:t xml:space="preserve"> </w:t>
      </w:r>
      <w:r>
        <w:t>Columbia</w:t>
      </w:r>
      <w:r>
        <w:rPr>
          <w:spacing w:val="-9"/>
        </w:rPr>
        <w:t xml:space="preserve"> </w:t>
      </w:r>
      <w:r>
        <w:rPr>
          <w:spacing w:val="-8"/>
        </w:rPr>
        <w:t>Univ.’s</w:t>
      </w:r>
      <w:r>
        <w:rPr>
          <w:spacing w:val="-9"/>
        </w:rPr>
        <w:t xml:space="preserve"> </w:t>
      </w:r>
      <w:r>
        <w:t>mainframe</w:t>
      </w:r>
      <w:r>
        <w:rPr>
          <w:spacing w:val="-9"/>
        </w:rPr>
        <w:t xml:space="preserve"> </w:t>
      </w:r>
      <w:r>
        <w:t>computer</w:t>
      </w:r>
      <w:r>
        <w:rPr>
          <w:spacing w:val="-9"/>
        </w:rPr>
        <w:t xml:space="preserve"> </w:t>
      </w:r>
      <w:commentRangeStart w:id="263"/>
      <w:r>
        <w:t>cluster</w:t>
      </w:r>
      <w:commentRangeEnd w:id="263"/>
      <w:r w:rsidR="00846403">
        <w:rPr>
          <w:rStyle w:val="CommentReference"/>
          <w:rFonts w:asciiTheme="minorHAnsi" w:eastAsiaTheme="minorHAnsi" w:hAnsiTheme="minorHAnsi"/>
        </w:rPr>
        <w:commentReference w:id="263"/>
      </w:r>
      <w:r>
        <w:t>.</w:t>
      </w:r>
    </w:p>
    <w:p w14:paraId="085482B3" w14:textId="0E110E4A" w:rsidR="003C4974" w:rsidDel="00846403" w:rsidRDefault="00CC2BE2">
      <w:pPr>
        <w:pStyle w:val="BodyText"/>
        <w:spacing w:before="116" w:line="266" w:lineRule="auto"/>
        <w:ind w:left="119" w:firstLine="338"/>
        <w:jc w:val="both"/>
        <w:rPr>
          <w:del w:id="264" w:author="Charles Hall" w:date="2015-03-08T14:22:00Z"/>
        </w:rPr>
      </w:pPr>
      <w:r>
        <w:rPr>
          <w:b/>
        </w:rPr>
        <w:t>Posterior predictive checking, predictive validations and</w:t>
      </w:r>
      <w:r>
        <w:rPr>
          <w:b/>
          <w:spacing w:val="-17"/>
        </w:rPr>
        <w:t xml:space="preserve"> </w:t>
      </w:r>
      <w:r>
        <w:rPr>
          <w:b/>
        </w:rPr>
        <w:t>model</w:t>
      </w:r>
      <w:r>
        <w:rPr>
          <w:b/>
          <w:w w:val="99"/>
        </w:rPr>
        <w:t xml:space="preserve"> </w:t>
      </w:r>
      <w:r>
        <w:rPr>
          <w:b/>
        </w:rPr>
        <w:t xml:space="preserve">comparison </w:t>
      </w:r>
      <w:r>
        <w:t>In evaluating its predictive performance, we will</w:t>
      </w:r>
      <w:r>
        <w:rPr>
          <w:spacing w:val="23"/>
        </w:rPr>
        <w:t xml:space="preserve"> </w:t>
      </w:r>
      <w:r>
        <w:t>perform</w:t>
      </w:r>
      <w:r>
        <w:rPr>
          <w:w w:val="99"/>
        </w:rPr>
        <w:t xml:space="preserve"> </w:t>
      </w:r>
      <w:r>
        <w:t>exploratory graphical [54] and confirmatory formal posterior</w:t>
      </w:r>
      <w:r>
        <w:rPr>
          <w:spacing w:val="47"/>
        </w:rPr>
        <w:t xml:space="preserve"> </w:t>
      </w:r>
      <w:r>
        <w:t>predictive</w:t>
      </w:r>
      <w:r>
        <w:rPr>
          <w:w w:val="99"/>
        </w:rPr>
        <w:t xml:space="preserve"> </w:t>
      </w:r>
      <w:r>
        <w:t>assessment using discrepancies [55] to compare the patient test set</w:t>
      </w:r>
      <w:r>
        <w:rPr>
          <w:spacing w:val="17"/>
        </w:rPr>
        <w:t xml:space="preserve"> </w:t>
      </w:r>
      <w:r>
        <w:t>to</w:t>
      </w:r>
      <w:r>
        <w:rPr>
          <w:w w:val="99"/>
        </w:rPr>
        <w:t xml:space="preserve"> </w:t>
      </w:r>
      <w:r>
        <w:t>simulated replications from our fitted hierarchical Bayesian model,</w:t>
      </w:r>
      <w:r>
        <w:rPr>
          <w:spacing w:val="14"/>
        </w:rPr>
        <w:t xml:space="preserve"> </w:t>
      </w:r>
      <w:r>
        <w:t>pre</w:t>
      </w:r>
      <w:del w:id="265" w:author="Charles Hall" w:date="2015-03-08T14:22:00Z">
        <w:r w:rsidDel="00846403">
          <w:delText>-</w:delText>
        </w:r>
        <w:r w:rsidDel="00846403">
          <w:rPr>
            <w:w w:val="99"/>
          </w:rPr>
          <w:delText xml:space="preserve"> </w:delText>
        </w:r>
      </w:del>
      <w:r>
        <w:t xml:space="preserve">dictive validation to adjust </w:t>
      </w:r>
      <w:r>
        <w:rPr>
          <w:spacing w:val="-3"/>
        </w:rPr>
        <w:t xml:space="preserve">for </w:t>
      </w:r>
      <w:proofErr w:type="spellStart"/>
      <w:r>
        <w:t>overfitting</w:t>
      </w:r>
      <w:proofErr w:type="spellEnd"/>
      <w:r>
        <w:t xml:space="preserve"> of our model and a</w:t>
      </w:r>
      <w:r>
        <w:rPr>
          <w:spacing w:val="13"/>
        </w:rPr>
        <w:t xml:space="preserve"> </w:t>
      </w:r>
      <w:r>
        <w:t>sensitivity</w:t>
      </w:r>
      <w:r>
        <w:rPr>
          <w:w w:val="99"/>
        </w:rPr>
        <w:t xml:space="preserve"> </w:t>
      </w:r>
      <w:r>
        <w:t xml:space="preserve">analysis of our priors on </w:t>
      </w:r>
      <w:r>
        <w:rPr>
          <w:spacing w:val="-4"/>
        </w:rPr>
        <w:t xml:space="preserve">key </w:t>
      </w:r>
      <w:r>
        <w:t xml:space="preserve">model </w:t>
      </w:r>
      <w:proofErr w:type="spellStart"/>
      <w:r>
        <w:t>parameteters</w:t>
      </w:r>
      <w:proofErr w:type="spellEnd"/>
      <w:r>
        <w:t xml:space="preserve"> [19, 56]. </w:t>
      </w:r>
      <w:r>
        <w:rPr>
          <w:spacing w:val="-4"/>
        </w:rPr>
        <w:t xml:space="preserve">We </w:t>
      </w:r>
      <w:r>
        <w:t>will</w:t>
      </w:r>
      <w:r>
        <w:rPr>
          <w:spacing w:val="34"/>
        </w:rPr>
        <w:t xml:space="preserve"> </w:t>
      </w:r>
      <w:r>
        <w:t>com</w:t>
      </w:r>
      <w:del w:id="266" w:author="Charles Hall" w:date="2015-03-08T14:22:00Z">
        <w:r w:rsidDel="00846403">
          <w:delText>-</w:delText>
        </w:r>
        <w:r w:rsidDel="00846403">
          <w:rPr>
            <w:w w:val="99"/>
          </w:rPr>
          <w:delText xml:space="preserve"> </w:delText>
        </w:r>
      </w:del>
      <w:r>
        <w:t>pare</w:t>
      </w:r>
      <w:r>
        <w:rPr>
          <w:spacing w:val="-20"/>
        </w:rPr>
        <w:t xml:space="preserve"> </w:t>
      </w:r>
      <w:r>
        <w:t>our</w:t>
      </w:r>
      <w:r>
        <w:rPr>
          <w:spacing w:val="-20"/>
        </w:rPr>
        <w:t xml:space="preserve"> </w:t>
      </w:r>
      <w:r>
        <w:t>Bayesian</w:t>
      </w:r>
      <w:r>
        <w:rPr>
          <w:spacing w:val="-20"/>
        </w:rPr>
        <w:t xml:space="preserve"> </w:t>
      </w:r>
      <w:r>
        <w:t>Model</w:t>
      </w:r>
      <w:r>
        <w:rPr>
          <w:spacing w:val="-20"/>
        </w:rPr>
        <w:t xml:space="preserve"> </w:t>
      </w:r>
      <w:r>
        <w:t>to</w:t>
      </w:r>
      <w:r>
        <w:rPr>
          <w:spacing w:val="-20"/>
        </w:rPr>
        <w:t xml:space="preserve"> </w:t>
      </w:r>
      <w:r>
        <w:t>the</w:t>
      </w:r>
      <w:r>
        <w:rPr>
          <w:spacing w:val="-20"/>
        </w:rPr>
        <w:t xml:space="preserve"> </w:t>
      </w:r>
      <w:r>
        <w:t>frequentist</w:t>
      </w:r>
      <w:r>
        <w:rPr>
          <w:spacing w:val="-20"/>
        </w:rPr>
        <w:t xml:space="preserve"> </w:t>
      </w:r>
      <w:r>
        <w:t>algorithms</w:t>
      </w:r>
      <w:r>
        <w:rPr>
          <w:spacing w:val="-20"/>
        </w:rPr>
        <w:t xml:space="preserve"> </w:t>
      </w:r>
      <w:r>
        <w:t>using</w:t>
      </w:r>
      <w:r>
        <w:rPr>
          <w:spacing w:val="-20"/>
        </w:rPr>
        <w:t xml:space="preserve"> </w:t>
      </w:r>
      <w:r>
        <w:t>the</w:t>
      </w:r>
      <w:r>
        <w:rPr>
          <w:spacing w:val="-20"/>
        </w:rPr>
        <w:t xml:space="preserve"> </w:t>
      </w:r>
      <w:r>
        <w:t>minimum</w:t>
      </w:r>
      <w:r>
        <w:rPr>
          <w:w w:val="99"/>
        </w:rPr>
        <w:t xml:space="preserve"> </w:t>
      </w:r>
      <w:r>
        <w:rPr>
          <w:i/>
        </w:rPr>
        <w:t>χ</w:t>
      </w:r>
      <w:r>
        <w:rPr>
          <w:rFonts w:ascii="Trebuchet MS" w:hAnsi="Trebuchet MS"/>
          <w:position w:val="8"/>
          <w:sz w:val="16"/>
        </w:rPr>
        <w:t xml:space="preserve">2 </w:t>
      </w:r>
      <w:r>
        <w:t>discrepancy,</w:t>
      </w:r>
      <w:r>
        <w:rPr>
          <w:spacing w:val="-19"/>
        </w:rPr>
        <w:t xml:space="preserve"> </w:t>
      </w:r>
      <w:r>
        <w:t>essentially</w:t>
      </w:r>
      <w:r>
        <w:rPr>
          <w:spacing w:val="-21"/>
        </w:rPr>
        <w:t xml:space="preserve"> </w:t>
      </w:r>
      <w:r>
        <w:t>equivalent</w:t>
      </w:r>
      <w:r>
        <w:rPr>
          <w:spacing w:val="-21"/>
        </w:rPr>
        <w:t xml:space="preserve"> </w:t>
      </w:r>
      <w:r>
        <w:t>to</w:t>
      </w:r>
      <w:r>
        <w:rPr>
          <w:spacing w:val="-21"/>
        </w:rPr>
        <w:t xml:space="preserve"> </w:t>
      </w:r>
      <w:r>
        <w:t>the</w:t>
      </w:r>
      <w:r>
        <w:rPr>
          <w:spacing w:val="-21"/>
        </w:rPr>
        <w:t xml:space="preserve"> </w:t>
      </w:r>
      <w:r>
        <w:t>classical</w:t>
      </w:r>
      <w:r>
        <w:rPr>
          <w:spacing w:val="-21"/>
        </w:rPr>
        <w:t xml:space="preserve"> </w:t>
      </w:r>
      <w:r>
        <w:t>goodness-of-fit</w:t>
      </w:r>
      <w:r>
        <w:rPr>
          <w:spacing w:val="-21"/>
        </w:rPr>
        <w:t xml:space="preserve"> </w:t>
      </w:r>
      <w:r>
        <w:t>test</w:t>
      </w:r>
      <w:ins w:id="267" w:author="Charles Hall" w:date="2015-03-08T14:22:00Z">
        <w:r w:rsidR="00846403">
          <w:t xml:space="preserve"> </w:t>
        </w:r>
      </w:ins>
    </w:p>
    <w:p w14:paraId="2D26CBE5" w14:textId="3F5DE275" w:rsidR="003C4974" w:rsidRDefault="00CC2BE2">
      <w:pPr>
        <w:pStyle w:val="BodyText"/>
        <w:spacing w:before="116" w:line="266" w:lineRule="auto"/>
        <w:ind w:left="119" w:firstLine="338"/>
        <w:jc w:val="both"/>
        <w:rPr>
          <w:rFonts w:cs="Arial"/>
          <w:sz w:val="6"/>
          <w:szCs w:val="6"/>
        </w:rPr>
        <w:pPrChange w:id="268" w:author="Charles Hall" w:date="2015-03-08T14:22:00Z">
          <w:pPr>
            <w:spacing w:before="10"/>
          </w:pPr>
        </w:pPrChange>
      </w:pPr>
      <w:del w:id="269" w:author="Charles Hall" w:date="2015-03-08T14:22:00Z">
        <w:r w:rsidDel="00846403">
          <w:br w:type="column"/>
        </w:r>
      </w:del>
    </w:p>
    <w:p w14:paraId="4468D2E1" w14:textId="77777777" w:rsidR="003C4974" w:rsidRDefault="00CC2BE2">
      <w:pPr>
        <w:spacing w:line="5115" w:lineRule="exact"/>
        <w:ind w:left="180"/>
        <w:rPr>
          <w:rFonts w:ascii="Arial" w:eastAsia="Arial" w:hAnsi="Arial" w:cs="Arial"/>
          <w:sz w:val="20"/>
          <w:szCs w:val="20"/>
        </w:rPr>
      </w:pPr>
      <w:r>
        <w:rPr>
          <w:rFonts w:ascii="Arial" w:eastAsia="Arial" w:hAnsi="Arial" w:cs="Arial"/>
          <w:noProof/>
          <w:position w:val="-101"/>
          <w:sz w:val="20"/>
          <w:szCs w:val="20"/>
          <w:lang w:bidi="he-IL"/>
        </w:rPr>
        <w:drawing>
          <wp:inline distT="0" distB="0" distL="0" distR="0" wp14:anchorId="49C21690" wp14:editId="35E874FE">
            <wp:extent cx="2247900" cy="3248025"/>
            <wp:effectExtent l="0" t="0" r="0" b="0"/>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2" cstate="print"/>
                    <a:stretch>
                      <a:fillRect/>
                    </a:stretch>
                  </pic:blipFill>
                  <pic:spPr>
                    <a:xfrm>
                      <a:off x="0" y="0"/>
                      <a:ext cx="2247900" cy="3248025"/>
                    </a:xfrm>
                    <a:prstGeom prst="rect">
                      <a:avLst/>
                    </a:prstGeom>
                  </pic:spPr>
                </pic:pic>
              </a:graphicData>
            </a:graphic>
          </wp:inline>
        </w:drawing>
      </w:r>
    </w:p>
    <w:p w14:paraId="046ECE8B" w14:textId="77777777" w:rsidR="003C4974" w:rsidRDefault="003C4974">
      <w:pPr>
        <w:spacing w:before="11"/>
        <w:rPr>
          <w:rFonts w:ascii="Arial" w:eastAsia="Arial" w:hAnsi="Arial" w:cs="Arial"/>
          <w:sz w:val="19"/>
          <w:szCs w:val="19"/>
        </w:rPr>
      </w:pPr>
    </w:p>
    <w:p w14:paraId="29F664F1" w14:textId="77777777" w:rsidR="003C4974" w:rsidRDefault="00CC2BE2">
      <w:pPr>
        <w:spacing w:line="266" w:lineRule="auto"/>
        <w:ind w:left="119" w:right="117"/>
        <w:jc w:val="both"/>
        <w:rPr>
          <w:rFonts w:ascii="Arial" w:eastAsia="Arial" w:hAnsi="Arial" w:cs="Arial"/>
          <w:sz w:val="18"/>
          <w:szCs w:val="18"/>
        </w:rPr>
      </w:pPr>
      <w:r>
        <w:rPr>
          <w:rFonts w:ascii="Arial"/>
          <w:sz w:val="18"/>
        </w:rPr>
        <w:t>Figure 4: Hamiltonian MCMC uses</w:t>
      </w:r>
      <w:r>
        <w:rPr>
          <w:rFonts w:ascii="Arial"/>
          <w:spacing w:val="-2"/>
          <w:sz w:val="18"/>
        </w:rPr>
        <w:t xml:space="preserve"> </w:t>
      </w:r>
      <w:proofErr w:type="spellStart"/>
      <w:r>
        <w:rPr>
          <w:rFonts w:ascii="Arial"/>
          <w:sz w:val="18"/>
        </w:rPr>
        <w:t>momen</w:t>
      </w:r>
      <w:proofErr w:type="spellEnd"/>
      <w:r>
        <w:rPr>
          <w:rFonts w:ascii="Arial"/>
          <w:sz w:val="18"/>
        </w:rPr>
        <w:t>-</w:t>
      </w:r>
      <w:r>
        <w:rPr>
          <w:rFonts w:ascii="Arial"/>
          <w:w w:val="99"/>
          <w:sz w:val="18"/>
        </w:rPr>
        <w:t xml:space="preserve"> </w:t>
      </w:r>
      <w:r>
        <w:rPr>
          <w:rFonts w:ascii="Arial"/>
          <w:sz w:val="18"/>
        </w:rPr>
        <w:t>tum to optimize the next proposal. The</w:t>
      </w:r>
      <w:r>
        <w:rPr>
          <w:rFonts w:ascii="Arial"/>
          <w:spacing w:val="-4"/>
          <w:sz w:val="18"/>
        </w:rPr>
        <w:t xml:space="preserve"> </w:t>
      </w:r>
      <w:r>
        <w:rPr>
          <w:rFonts w:ascii="Arial"/>
          <w:sz w:val="18"/>
        </w:rPr>
        <w:t>higher</w:t>
      </w:r>
      <w:r>
        <w:rPr>
          <w:rFonts w:ascii="Arial"/>
          <w:w w:val="99"/>
          <w:sz w:val="18"/>
        </w:rPr>
        <w:t xml:space="preserve"> </w:t>
      </w:r>
      <w:r>
        <w:rPr>
          <w:rFonts w:ascii="Arial"/>
          <w:sz w:val="18"/>
        </w:rPr>
        <w:t>momentum of the current position (black</w:t>
      </w:r>
      <w:r>
        <w:rPr>
          <w:rFonts w:ascii="Arial"/>
          <w:spacing w:val="37"/>
          <w:sz w:val="18"/>
        </w:rPr>
        <w:t xml:space="preserve"> </w:t>
      </w:r>
      <w:r>
        <w:rPr>
          <w:rFonts w:ascii="Arial"/>
          <w:sz w:val="18"/>
        </w:rPr>
        <w:t>dot)</w:t>
      </w:r>
      <w:r>
        <w:rPr>
          <w:rFonts w:ascii="Arial"/>
          <w:w w:val="99"/>
          <w:sz w:val="18"/>
        </w:rPr>
        <w:t xml:space="preserve"> </w:t>
      </w:r>
      <w:r>
        <w:rPr>
          <w:rFonts w:ascii="Arial"/>
          <w:sz w:val="18"/>
        </w:rPr>
        <w:t xml:space="preserve">is indicated in the top panel. </w:t>
      </w:r>
      <w:proofErr w:type="gramStart"/>
      <w:r>
        <w:rPr>
          <w:rFonts w:ascii="Arial"/>
          <w:sz w:val="18"/>
        </w:rPr>
        <w:t xml:space="preserve">The </w:t>
      </w:r>
      <w:r>
        <w:rPr>
          <w:rFonts w:ascii="Arial"/>
          <w:spacing w:val="37"/>
          <w:sz w:val="18"/>
        </w:rPr>
        <w:t xml:space="preserve"> </w:t>
      </w:r>
      <w:r>
        <w:rPr>
          <w:rFonts w:ascii="Arial"/>
          <w:sz w:val="18"/>
        </w:rPr>
        <w:t>middle</w:t>
      </w:r>
      <w:proofErr w:type="gramEnd"/>
      <w:r>
        <w:rPr>
          <w:rFonts w:ascii="Arial"/>
          <w:w w:val="99"/>
          <w:sz w:val="18"/>
        </w:rPr>
        <w:t xml:space="preserve"> </w:t>
      </w:r>
      <w:r>
        <w:rPr>
          <w:rFonts w:ascii="Arial"/>
          <w:sz w:val="18"/>
        </w:rPr>
        <w:t>panel illustrates how random samples</w:t>
      </w:r>
      <w:r>
        <w:rPr>
          <w:rFonts w:ascii="Arial"/>
          <w:spacing w:val="35"/>
          <w:sz w:val="18"/>
        </w:rPr>
        <w:t xml:space="preserve"> </w:t>
      </w:r>
      <w:r>
        <w:rPr>
          <w:rFonts w:ascii="Arial"/>
          <w:sz w:val="18"/>
        </w:rPr>
        <w:t>are</w:t>
      </w:r>
      <w:r>
        <w:rPr>
          <w:rFonts w:ascii="Arial"/>
          <w:w w:val="99"/>
          <w:sz w:val="18"/>
        </w:rPr>
        <w:t xml:space="preserve"> </w:t>
      </w:r>
      <w:r>
        <w:rPr>
          <w:rFonts w:ascii="Arial"/>
          <w:sz w:val="18"/>
        </w:rPr>
        <w:t>drawn to the mode of the posterior</w:t>
      </w:r>
      <w:r>
        <w:rPr>
          <w:rFonts w:ascii="Arial"/>
          <w:spacing w:val="-5"/>
          <w:sz w:val="18"/>
        </w:rPr>
        <w:t xml:space="preserve"> </w:t>
      </w:r>
      <w:r>
        <w:rPr>
          <w:rFonts w:ascii="Arial"/>
          <w:sz w:val="18"/>
        </w:rPr>
        <w:t>distribution</w:t>
      </w:r>
      <w:r>
        <w:rPr>
          <w:rFonts w:ascii="Arial"/>
          <w:w w:val="99"/>
          <w:sz w:val="18"/>
        </w:rPr>
        <w:t xml:space="preserve"> </w:t>
      </w:r>
      <w:r>
        <w:rPr>
          <w:rFonts w:ascii="Arial"/>
          <w:sz w:val="18"/>
        </w:rPr>
        <w:t>(lower panel) leading to faster</w:t>
      </w:r>
      <w:r>
        <w:rPr>
          <w:rFonts w:ascii="Arial"/>
          <w:spacing w:val="5"/>
          <w:sz w:val="18"/>
        </w:rPr>
        <w:t xml:space="preserve"> </w:t>
      </w:r>
      <w:r>
        <w:rPr>
          <w:rFonts w:ascii="Arial"/>
          <w:sz w:val="18"/>
        </w:rPr>
        <w:t>convergence</w:t>
      </w:r>
      <w:r>
        <w:rPr>
          <w:rFonts w:ascii="Arial"/>
          <w:w w:val="99"/>
          <w:sz w:val="18"/>
        </w:rPr>
        <w:t xml:space="preserve"> </w:t>
      </w:r>
      <w:r>
        <w:rPr>
          <w:rFonts w:ascii="Arial"/>
          <w:sz w:val="18"/>
        </w:rPr>
        <w:t>and higher effective sample size. Fig 14.1</w:t>
      </w:r>
      <w:r>
        <w:rPr>
          <w:rFonts w:ascii="Arial"/>
          <w:spacing w:val="46"/>
          <w:sz w:val="18"/>
        </w:rPr>
        <w:t xml:space="preserve"> </w:t>
      </w:r>
      <w:r>
        <w:rPr>
          <w:rFonts w:ascii="Arial"/>
          <w:sz w:val="18"/>
        </w:rPr>
        <w:t>in</w:t>
      </w:r>
      <w:r>
        <w:rPr>
          <w:rFonts w:ascii="Arial"/>
          <w:w w:val="99"/>
          <w:sz w:val="18"/>
        </w:rPr>
        <w:t xml:space="preserve"> </w:t>
      </w:r>
      <w:proofErr w:type="spellStart"/>
      <w:r>
        <w:rPr>
          <w:rFonts w:ascii="Arial"/>
          <w:sz w:val="18"/>
        </w:rPr>
        <w:t>Kruschke</w:t>
      </w:r>
      <w:proofErr w:type="spellEnd"/>
      <w:r>
        <w:rPr>
          <w:rFonts w:ascii="Arial"/>
          <w:spacing w:val="-8"/>
          <w:sz w:val="18"/>
        </w:rPr>
        <w:t xml:space="preserve"> </w:t>
      </w:r>
      <w:r>
        <w:rPr>
          <w:rFonts w:ascii="Arial"/>
          <w:sz w:val="18"/>
        </w:rPr>
        <w:t>[20].</w:t>
      </w:r>
    </w:p>
    <w:p w14:paraId="6C8B3F19" w14:textId="77777777" w:rsidR="003C4974" w:rsidRDefault="003C4974">
      <w:pPr>
        <w:spacing w:line="266" w:lineRule="auto"/>
        <w:jc w:val="both"/>
        <w:rPr>
          <w:rFonts w:ascii="Arial" w:eastAsia="Arial" w:hAnsi="Arial" w:cs="Arial"/>
          <w:sz w:val="18"/>
          <w:szCs w:val="18"/>
        </w:rPr>
        <w:sectPr w:rsidR="003C4974">
          <w:pgSz w:w="12240" w:h="15840"/>
          <w:pgMar w:top="700" w:right="600" w:bottom="280" w:left="600" w:header="720" w:footer="720" w:gutter="0"/>
          <w:cols w:num="2" w:space="720" w:equalWidth="0">
            <w:col w:w="7060" w:space="79"/>
            <w:col w:w="3901"/>
          </w:cols>
        </w:sectPr>
      </w:pPr>
    </w:p>
    <w:p w14:paraId="3500A236" w14:textId="77777777" w:rsidR="003C4974" w:rsidRDefault="00CC2BE2">
      <w:pPr>
        <w:pStyle w:val="BodyText"/>
        <w:spacing w:before="1" w:line="268" w:lineRule="auto"/>
        <w:ind w:left="119" w:right="119"/>
        <w:jc w:val="both"/>
      </w:pPr>
      <w:proofErr w:type="gramStart"/>
      <w:r>
        <w:lastRenderedPageBreak/>
        <w:t>statistic</w:t>
      </w:r>
      <w:proofErr w:type="gramEnd"/>
      <w:r>
        <w:rPr>
          <w:spacing w:val="-7"/>
        </w:rPr>
        <w:t xml:space="preserve"> </w:t>
      </w:r>
      <w:r>
        <w:t>[55].</w:t>
      </w:r>
      <w:r>
        <w:rPr>
          <w:spacing w:val="9"/>
        </w:rPr>
        <w:t xml:space="preserve"> </w:t>
      </w:r>
      <w:r>
        <w:rPr>
          <w:spacing w:val="-3"/>
        </w:rPr>
        <w:t>For</w:t>
      </w:r>
      <w:r>
        <w:rPr>
          <w:spacing w:val="-7"/>
        </w:rPr>
        <w:t xml:space="preserve"> </w:t>
      </w:r>
      <w:r>
        <w:t>additional</w:t>
      </w:r>
      <w:r>
        <w:rPr>
          <w:spacing w:val="-7"/>
        </w:rPr>
        <w:t xml:space="preserve"> </w:t>
      </w:r>
      <w:r>
        <w:t>validation</w:t>
      </w:r>
      <w:r>
        <w:rPr>
          <w:spacing w:val="-7"/>
        </w:rPr>
        <w:t xml:space="preserve"> </w:t>
      </w:r>
      <w:r>
        <w:t>and</w:t>
      </w:r>
      <w:r>
        <w:rPr>
          <w:spacing w:val="-7"/>
        </w:rPr>
        <w:t xml:space="preserve"> </w:t>
      </w:r>
      <w:r>
        <w:t>as</w:t>
      </w:r>
      <w:r>
        <w:rPr>
          <w:spacing w:val="-7"/>
        </w:rPr>
        <w:t xml:space="preserve"> </w:t>
      </w:r>
      <w:r>
        <w:t>a</w:t>
      </w:r>
      <w:r>
        <w:rPr>
          <w:spacing w:val="-7"/>
        </w:rPr>
        <w:t xml:space="preserve"> </w:t>
      </w:r>
      <w:r>
        <w:t>safeguard</w:t>
      </w:r>
      <w:r>
        <w:rPr>
          <w:spacing w:val="-7"/>
        </w:rPr>
        <w:t xml:space="preserve"> </w:t>
      </w:r>
      <w:r>
        <w:t>against</w:t>
      </w:r>
      <w:r>
        <w:rPr>
          <w:spacing w:val="-7"/>
        </w:rPr>
        <w:t xml:space="preserve"> </w:t>
      </w:r>
      <w:r>
        <w:t>over-fitting,</w:t>
      </w:r>
      <w:r>
        <w:rPr>
          <w:spacing w:val="-6"/>
        </w:rPr>
        <w:t xml:space="preserve"> </w:t>
      </w:r>
      <w:r>
        <w:t>we</w:t>
      </w:r>
      <w:r>
        <w:rPr>
          <w:spacing w:val="-7"/>
        </w:rPr>
        <w:t xml:space="preserve"> </w:t>
      </w:r>
      <w:r>
        <w:t>will</w:t>
      </w:r>
      <w:r>
        <w:rPr>
          <w:spacing w:val="-7"/>
        </w:rPr>
        <w:t xml:space="preserve"> </w:t>
      </w:r>
      <w:r>
        <w:t>train</w:t>
      </w:r>
      <w:r>
        <w:rPr>
          <w:spacing w:val="-7"/>
        </w:rPr>
        <w:t xml:space="preserve"> </w:t>
      </w:r>
      <w:r>
        <w:t>our</w:t>
      </w:r>
      <w:r>
        <w:rPr>
          <w:spacing w:val="-7"/>
        </w:rPr>
        <w:t xml:space="preserve"> </w:t>
      </w:r>
      <w:r>
        <w:t>model</w:t>
      </w:r>
      <w:r>
        <w:rPr>
          <w:spacing w:val="-7"/>
        </w:rPr>
        <w:t xml:space="preserve"> </w:t>
      </w:r>
      <w:r>
        <w:t>with</w:t>
      </w:r>
      <w:r>
        <w:rPr>
          <w:spacing w:val="-7"/>
        </w:rPr>
        <w:t xml:space="preserve"> </w:t>
      </w:r>
      <w:r>
        <w:t>patient</w:t>
      </w:r>
      <w:r>
        <w:rPr>
          <w:w w:val="99"/>
        </w:rPr>
        <w:t xml:space="preserve"> </w:t>
      </w:r>
      <w:r>
        <w:t xml:space="preserve">data from other participating institutions </w:t>
      </w:r>
      <w:r>
        <w:rPr>
          <w:spacing w:val="-3"/>
        </w:rPr>
        <w:t xml:space="preserve">(Mayo </w:t>
      </w:r>
      <w:r>
        <w:t>Clinic Rochester and Florida) and test if our model</w:t>
      </w:r>
      <w:r>
        <w:rPr>
          <w:spacing w:val="53"/>
        </w:rPr>
        <w:t xml:space="preserve"> </w:t>
      </w:r>
      <w:r>
        <w:t>outperforms</w:t>
      </w:r>
      <w:r>
        <w:rPr>
          <w:w w:val="99"/>
        </w:rPr>
        <w:t xml:space="preserve"> </w:t>
      </w:r>
      <w:r>
        <w:t xml:space="preserve">the classical prediction models </w:t>
      </w:r>
      <w:r>
        <w:rPr>
          <w:spacing w:val="-4"/>
        </w:rPr>
        <w:t xml:space="preserve">even </w:t>
      </w:r>
      <w:r>
        <w:t>in other ecological settings, both if the classical frequentist model is</w:t>
      </w:r>
      <w:r>
        <w:rPr>
          <w:spacing w:val="20"/>
        </w:rPr>
        <w:t xml:space="preserve"> </w:t>
      </w:r>
      <w:r>
        <w:t>based</w:t>
      </w:r>
      <w:r>
        <w:rPr>
          <w:w w:val="99"/>
        </w:rPr>
        <w:t xml:space="preserve"> </w:t>
      </w:r>
      <w:r>
        <w:t>on</w:t>
      </w:r>
      <w:r>
        <w:rPr>
          <w:spacing w:val="-7"/>
        </w:rPr>
        <w:t xml:space="preserve"> </w:t>
      </w:r>
      <w:r>
        <w:t>data</w:t>
      </w:r>
      <w:r>
        <w:rPr>
          <w:spacing w:val="-7"/>
        </w:rPr>
        <w:t xml:space="preserve"> </w:t>
      </w:r>
      <w:r>
        <w:t>from</w:t>
      </w:r>
      <w:r>
        <w:rPr>
          <w:spacing w:val="-7"/>
        </w:rPr>
        <w:t xml:space="preserve"> </w:t>
      </w:r>
      <w:r>
        <w:t>all</w:t>
      </w:r>
      <w:r>
        <w:rPr>
          <w:spacing w:val="-7"/>
        </w:rPr>
        <w:t xml:space="preserve"> </w:t>
      </w:r>
      <w:r>
        <w:t>institutions</w:t>
      </w:r>
      <w:r>
        <w:rPr>
          <w:spacing w:val="-7"/>
        </w:rPr>
        <w:t xml:space="preserve"> </w:t>
      </w:r>
      <w:r>
        <w:t>or</w:t>
      </w:r>
      <w:r>
        <w:rPr>
          <w:spacing w:val="-7"/>
        </w:rPr>
        <w:t xml:space="preserve"> </w:t>
      </w:r>
      <w:r>
        <w:t>the</w:t>
      </w:r>
      <w:r>
        <w:rPr>
          <w:spacing w:val="-7"/>
        </w:rPr>
        <w:t xml:space="preserve"> </w:t>
      </w:r>
      <w:r>
        <w:t>test</w:t>
      </w:r>
      <w:r>
        <w:rPr>
          <w:spacing w:val="-7"/>
        </w:rPr>
        <w:t xml:space="preserve"> </w:t>
      </w:r>
      <w:r>
        <w:t>institution</w:t>
      </w:r>
      <w:r>
        <w:rPr>
          <w:spacing w:val="-7"/>
        </w:rPr>
        <w:t xml:space="preserve"> </w:t>
      </w:r>
      <w:r>
        <w:t>(say</w:t>
      </w:r>
      <w:r>
        <w:rPr>
          <w:spacing w:val="-7"/>
        </w:rPr>
        <w:t xml:space="preserve"> </w:t>
      </w:r>
      <w:r>
        <w:rPr>
          <w:spacing w:val="-4"/>
        </w:rPr>
        <w:t>Mayo</w:t>
      </w:r>
      <w:r>
        <w:rPr>
          <w:spacing w:val="-7"/>
        </w:rPr>
        <w:t xml:space="preserve"> </w:t>
      </w:r>
      <w:r>
        <w:t>Clinic</w:t>
      </w:r>
      <w:r>
        <w:rPr>
          <w:spacing w:val="-7"/>
        </w:rPr>
        <w:t xml:space="preserve"> </w:t>
      </w:r>
      <w:r>
        <w:t>Rochester)</w:t>
      </w:r>
      <w:r>
        <w:rPr>
          <w:spacing w:val="-7"/>
        </w:rPr>
        <w:t xml:space="preserve"> </w:t>
      </w:r>
      <w:r>
        <w:t>alone.</w:t>
      </w:r>
    </w:p>
    <w:p w14:paraId="745BBC78" w14:textId="77777777" w:rsidR="003C4974" w:rsidRDefault="00CC2BE2">
      <w:pPr>
        <w:pStyle w:val="BodyText"/>
        <w:spacing w:before="2"/>
        <w:ind w:left="458" w:right="119"/>
      </w:pPr>
      <w:r>
        <w:rPr>
          <w:spacing w:val="-4"/>
        </w:rPr>
        <w:t xml:space="preserve">We </w:t>
      </w:r>
      <w:r>
        <w:t xml:space="preserve">will compare models </w:t>
      </w:r>
      <w:r>
        <w:rPr>
          <w:spacing w:val="-3"/>
        </w:rPr>
        <w:t xml:space="preserve">by </w:t>
      </w:r>
      <w:r>
        <w:t>parallel sampling</w:t>
      </w:r>
      <w:r>
        <w:rPr>
          <w:spacing w:val="-38"/>
        </w:rPr>
        <w:t xml:space="preserve"> </w:t>
      </w:r>
      <w:r>
        <w:t>[</w:t>
      </w:r>
      <w:commentRangeStart w:id="270"/>
      <w:r>
        <w:t>57</w:t>
      </w:r>
      <w:commentRangeEnd w:id="270"/>
      <w:r w:rsidR="00846403">
        <w:rPr>
          <w:rStyle w:val="CommentReference"/>
          <w:rFonts w:asciiTheme="minorHAnsi" w:eastAsiaTheme="minorHAnsi" w:hAnsiTheme="minorHAnsi"/>
        </w:rPr>
        <w:commentReference w:id="270"/>
      </w:r>
      <w:r>
        <w:t>]</w:t>
      </w:r>
    </w:p>
    <w:p w14:paraId="7E5A330A" w14:textId="6AB61011" w:rsidR="003C4974" w:rsidRDefault="00CC2BE2">
      <w:pPr>
        <w:pStyle w:val="BodyText"/>
        <w:spacing w:before="145" w:line="268" w:lineRule="auto"/>
        <w:ind w:left="119" w:right="117" w:firstLine="338"/>
        <w:jc w:val="both"/>
      </w:pPr>
      <w:r>
        <w:rPr>
          <w:rFonts w:cs="Arial"/>
          <w:b/>
          <w:bCs/>
        </w:rPr>
        <w:t>Technical</w:t>
      </w:r>
      <w:r>
        <w:rPr>
          <w:rFonts w:cs="Arial"/>
          <w:b/>
          <w:bCs/>
          <w:spacing w:val="-13"/>
        </w:rPr>
        <w:t xml:space="preserve"> </w:t>
      </w:r>
      <w:r>
        <w:rPr>
          <w:rFonts w:cs="Arial"/>
          <w:b/>
          <w:bCs/>
        </w:rPr>
        <w:t>approach</w:t>
      </w:r>
      <w:r>
        <w:rPr>
          <w:rFonts w:cs="Arial"/>
          <w:b/>
          <w:bCs/>
          <w:spacing w:val="32"/>
        </w:rPr>
        <w:t xml:space="preserve"> </w:t>
      </w:r>
      <w:r>
        <w:t>Boolean</w:t>
      </w:r>
      <w:r>
        <w:rPr>
          <w:spacing w:val="-13"/>
        </w:rPr>
        <w:t xml:space="preserve"> </w:t>
      </w:r>
      <w:r>
        <w:t>combinations</w:t>
      </w:r>
      <w:r>
        <w:rPr>
          <w:spacing w:val="-14"/>
        </w:rPr>
        <w:t xml:space="preserve"> </w:t>
      </w:r>
      <w:r>
        <w:t>of</w:t>
      </w:r>
      <w:r>
        <w:rPr>
          <w:spacing w:val="-13"/>
        </w:rPr>
        <w:t xml:space="preserve"> </w:t>
      </w:r>
      <w:r>
        <w:t>data</w:t>
      </w:r>
      <w:r>
        <w:rPr>
          <w:spacing w:val="-13"/>
        </w:rPr>
        <w:t xml:space="preserve"> </w:t>
      </w:r>
      <w:r>
        <w:t>matching</w:t>
      </w:r>
      <w:r>
        <w:rPr>
          <w:spacing w:val="-13"/>
        </w:rPr>
        <w:t xml:space="preserve"> </w:t>
      </w:r>
      <w:r>
        <w:t>and</w:t>
      </w:r>
      <w:r>
        <w:rPr>
          <w:spacing w:val="-14"/>
        </w:rPr>
        <w:t xml:space="preserve"> </w:t>
      </w:r>
      <w:r>
        <w:t>natural</w:t>
      </w:r>
      <w:r>
        <w:rPr>
          <w:spacing w:val="-13"/>
        </w:rPr>
        <w:t xml:space="preserve"> </w:t>
      </w:r>
      <w:r>
        <w:t>language</w:t>
      </w:r>
      <w:r>
        <w:rPr>
          <w:spacing w:val="-13"/>
        </w:rPr>
        <w:t xml:space="preserve"> </w:t>
      </w:r>
      <w:r>
        <w:t>processing</w:t>
      </w:r>
      <w:r>
        <w:rPr>
          <w:spacing w:val="-14"/>
        </w:rPr>
        <w:t xml:space="preserve"> </w:t>
      </w:r>
      <w:r>
        <w:t>of</w:t>
      </w:r>
      <w:r>
        <w:rPr>
          <w:spacing w:val="-13"/>
        </w:rPr>
        <w:t xml:space="preserve"> </w:t>
      </w:r>
      <w:r>
        <w:t>the</w:t>
      </w:r>
      <w:r>
        <w:rPr>
          <w:spacing w:val="-13"/>
        </w:rPr>
        <w:t xml:space="preserve"> </w:t>
      </w:r>
      <w:r>
        <w:t>predic</w:t>
      </w:r>
      <w:del w:id="271" w:author="Charles Hall" w:date="2015-03-08T14:23:00Z">
        <w:r w:rsidDel="00846403">
          <w:delText>-</w:delText>
        </w:r>
        <w:r w:rsidDel="00846403">
          <w:rPr>
            <w:w w:val="99"/>
          </w:rPr>
          <w:delText xml:space="preserve"> </w:delText>
        </w:r>
      </w:del>
      <w:r>
        <w:t>tion</w:t>
      </w:r>
      <w:r>
        <w:rPr>
          <w:spacing w:val="10"/>
        </w:rPr>
        <w:t xml:space="preserve"> </w:t>
      </w:r>
      <w:r>
        <w:t>algorithms</w:t>
      </w:r>
      <w:r>
        <w:rPr>
          <w:spacing w:val="10"/>
        </w:rPr>
        <w:t xml:space="preserve"> </w:t>
      </w:r>
      <w:r>
        <w:t>will</w:t>
      </w:r>
      <w:r>
        <w:rPr>
          <w:spacing w:val="10"/>
        </w:rPr>
        <w:t xml:space="preserve"> </w:t>
      </w:r>
      <w:r>
        <w:t>be</w:t>
      </w:r>
      <w:r>
        <w:rPr>
          <w:spacing w:val="10"/>
        </w:rPr>
        <w:t xml:space="preserve"> </w:t>
      </w:r>
      <w:r>
        <w:t>used</w:t>
      </w:r>
      <w:r>
        <w:rPr>
          <w:spacing w:val="10"/>
        </w:rPr>
        <w:t xml:space="preserve"> </w:t>
      </w:r>
      <w:r>
        <w:t>to</w:t>
      </w:r>
      <w:r>
        <w:rPr>
          <w:spacing w:val="10"/>
        </w:rPr>
        <w:t xml:space="preserve"> </w:t>
      </w:r>
      <w:r>
        <w:t>scan</w:t>
      </w:r>
      <w:r>
        <w:rPr>
          <w:spacing w:val="10"/>
        </w:rPr>
        <w:t xml:space="preserve"> </w:t>
      </w:r>
      <w:r>
        <w:t>a</w:t>
      </w:r>
      <w:r>
        <w:rPr>
          <w:spacing w:val="10"/>
        </w:rPr>
        <w:t xml:space="preserve"> </w:t>
      </w:r>
      <w:r>
        <w:t>real</w:t>
      </w:r>
      <w:r>
        <w:rPr>
          <w:spacing w:val="10"/>
        </w:rPr>
        <w:t xml:space="preserve"> </w:t>
      </w:r>
      <w:r>
        <w:t>time</w:t>
      </w:r>
      <w:r>
        <w:rPr>
          <w:spacing w:val="10"/>
        </w:rPr>
        <w:t xml:space="preserve"> </w:t>
      </w:r>
      <w:commentRangeStart w:id="272"/>
      <w:r>
        <w:t>copy</w:t>
      </w:r>
      <w:commentRangeEnd w:id="272"/>
      <w:r w:rsidR="00846403">
        <w:rPr>
          <w:rStyle w:val="CommentReference"/>
          <w:rFonts w:asciiTheme="minorHAnsi" w:eastAsiaTheme="minorHAnsi" w:hAnsiTheme="minorHAnsi"/>
        </w:rPr>
        <w:commentReference w:id="272"/>
      </w:r>
      <w:r>
        <w:rPr>
          <w:spacing w:val="10"/>
        </w:rPr>
        <w:t xml:space="preserve"> </w:t>
      </w:r>
      <w:r>
        <w:t>of</w:t>
      </w:r>
      <w:r>
        <w:rPr>
          <w:spacing w:val="10"/>
        </w:rPr>
        <w:t xml:space="preserve"> </w:t>
      </w:r>
      <w:r>
        <w:t>the</w:t>
      </w:r>
      <w:r>
        <w:rPr>
          <w:spacing w:val="10"/>
        </w:rPr>
        <w:t xml:space="preserve"> </w:t>
      </w:r>
      <w:r>
        <w:t>hospital’s</w:t>
      </w:r>
      <w:r>
        <w:rPr>
          <w:spacing w:val="10"/>
        </w:rPr>
        <w:t xml:space="preserve"> </w:t>
      </w:r>
      <w:r>
        <w:t>clinical</w:t>
      </w:r>
      <w:r>
        <w:rPr>
          <w:spacing w:val="10"/>
        </w:rPr>
        <w:t xml:space="preserve"> </w:t>
      </w:r>
      <w:r>
        <w:t>and</w:t>
      </w:r>
      <w:r>
        <w:rPr>
          <w:spacing w:val="10"/>
        </w:rPr>
        <w:t xml:space="preserve"> </w:t>
      </w:r>
      <w:r>
        <w:t>administrative</w:t>
      </w:r>
      <w:r>
        <w:rPr>
          <w:spacing w:val="10"/>
        </w:rPr>
        <w:t xml:space="preserve"> </w:t>
      </w:r>
      <w:r>
        <w:t>data</w:t>
      </w:r>
      <w:r>
        <w:rPr>
          <w:spacing w:val="10"/>
        </w:rPr>
        <w:t xml:space="preserve"> </w:t>
      </w:r>
      <w:r>
        <w:t>including</w:t>
      </w:r>
      <w:r>
        <w:rPr>
          <w:w w:val="99"/>
        </w:rPr>
        <w:t xml:space="preserve"> </w:t>
      </w:r>
      <w:r>
        <w:t>demographic,</w:t>
      </w:r>
      <w:r>
        <w:rPr>
          <w:spacing w:val="-26"/>
        </w:rPr>
        <w:t xml:space="preserve"> </w:t>
      </w:r>
      <w:r>
        <w:t>monitoring,</w:t>
      </w:r>
      <w:r>
        <w:rPr>
          <w:spacing w:val="-26"/>
        </w:rPr>
        <w:t xml:space="preserve"> </w:t>
      </w:r>
      <w:r>
        <w:t>pharmacy,</w:t>
      </w:r>
      <w:r>
        <w:rPr>
          <w:spacing w:val="-26"/>
        </w:rPr>
        <w:t xml:space="preserve"> </w:t>
      </w:r>
      <w:r>
        <w:t>laboratory,</w:t>
      </w:r>
      <w:r>
        <w:rPr>
          <w:spacing w:val="-26"/>
        </w:rPr>
        <w:t xml:space="preserve"> </w:t>
      </w:r>
      <w:r>
        <w:t>and</w:t>
      </w:r>
      <w:r>
        <w:rPr>
          <w:spacing w:val="-28"/>
        </w:rPr>
        <w:t xml:space="preserve"> </w:t>
      </w:r>
      <w:r>
        <w:t>physician</w:t>
      </w:r>
      <w:r>
        <w:rPr>
          <w:spacing w:val="-28"/>
        </w:rPr>
        <w:t xml:space="preserve"> </w:t>
      </w:r>
      <w:r>
        <w:t>notes</w:t>
      </w:r>
      <w:r>
        <w:rPr>
          <w:spacing w:val="-28"/>
        </w:rPr>
        <w:t xml:space="preserve"> </w:t>
      </w:r>
      <w:r>
        <w:rPr>
          <w:spacing w:val="-3"/>
        </w:rPr>
        <w:t>for</w:t>
      </w:r>
      <w:r>
        <w:rPr>
          <w:spacing w:val="-28"/>
        </w:rPr>
        <w:t xml:space="preserve"> </w:t>
      </w:r>
      <w:r>
        <w:t>risk</w:t>
      </w:r>
      <w:r>
        <w:rPr>
          <w:spacing w:val="-28"/>
        </w:rPr>
        <w:t xml:space="preserve"> </w:t>
      </w:r>
      <w:r>
        <w:t>factors</w:t>
      </w:r>
      <w:r>
        <w:rPr>
          <w:spacing w:val="-28"/>
        </w:rPr>
        <w:t xml:space="preserve"> </w:t>
      </w:r>
      <w:r>
        <w:t>and</w:t>
      </w:r>
      <w:r>
        <w:rPr>
          <w:spacing w:val="-28"/>
        </w:rPr>
        <w:t xml:space="preserve"> </w:t>
      </w:r>
      <w:r>
        <w:t>physiological</w:t>
      </w:r>
      <w:r>
        <w:rPr>
          <w:spacing w:val="-28"/>
        </w:rPr>
        <w:t xml:space="preserve"> </w:t>
      </w:r>
      <w:r>
        <w:t>abnormality.</w:t>
      </w:r>
      <w:r>
        <w:rPr>
          <w:w w:val="99"/>
        </w:rPr>
        <w:t xml:space="preserve"> </w:t>
      </w:r>
      <w:proofErr w:type="gramStart"/>
      <w:r>
        <w:t xml:space="preserve">Figure </w:t>
      </w:r>
      <w:r>
        <w:rPr>
          <w:rFonts w:cs="Arial"/>
          <w:b/>
          <w:bCs/>
        </w:rPr>
        <w:t>??</w:t>
      </w:r>
      <w:proofErr w:type="gramEnd"/>
      <w:r>
        <w:rPr>
          <w:rFonts w:cs="Arial"/>
          <w:b/>
          <w:bCs/>
        </w:rPr>
        <w:t xml:space="preserve"> </w:t>
      </w:r>
      <w:proofErr w:type="gramStart"/>
      <w:r>
        <w:t>illustrates</w:t>
      </w:r>
      <w:proofErr w:type="gramEnd"/>
      <w:r>
        <w:t xml:space="preserve"> the implementation algorithm. The rule engine (implemented in </w:t>
      </w:r>
      <w:r>
        <w:rPr>
          <w:spacing w:val="-4"/>
        </w:rPr>
        <w:t xml:space="preserve">Java) </w:t>
      </w:r>
      <w:r>
        <w:t>will send out the</w:t>
      </w:r>
      <w:r>
        <w:rPr>
          <w:spacing w:val="-25"/>
        </w:rPr>
        <w:t xml:space="preserve"> </w:t>
      </w:r>
      <w:r>
        <w:t>alert</w:t>
      </w:r>
      <w:r>
        <w:rPr>
          <w:w w:val="99"/>
        </w:rPr>
        <w:t xml:space="preserve"> </w:t>
      </w:r>
      <w:r>
        <w:t>to</w:t>
      </w:r>
      <w:r>
        <w:rPr>
          <w:spacing w:val="-18"/>
        </w:rPr>
        <w:t xml:space="preserve"> </w:t>
      </w:r>
      <w:r>
        <w:t>providers.</w:t>
      </w:r>
      <w:r>
        <w:rPr>
          <w:spacing w:val="-2"/>
        </w:rPr>
        <w:t xml:space="preserve"> </w:t>
      </w:r>
      <w:r>
        <w:rPr>
          <w:spacing w:val="-4"/>
        </w:rPr>
        <w:t>We</w:t>
      </w:r>
      <w:r>
        <w:rPr>
          <w:spacing w:val="-18"/>
        </w:rPr>
        <w:t xml:space="preserve"> </w:t>
      </w:r>
      <w:r>
        <w:t>will</w:t>
      </w:r>
      <w:r>
        <w:rPr>
          <w:spacing w:val="-18"/>
        </w:rPr>
        <w:t xml:space="preserve"> </w:t>
      </w:r>
      <w:r>
        <w:t>integrate</w:t>
      </w:r>
      <w:r>
        <w:rPr>
          <w:spacing w:val="-18"/>
        </w:rPr>
        <w:t xml:space="preserve"> </w:t>
      </w:r>
      <w:r>
        <w:t>Bayesian</w:t>
      </w:r>
      <w:r>
        <w:rPr>
          <w:spacing w:val="-18"/>
        </w:rPr>
        <w:t xml:space="preserve"> </w:t>
      </w:r>
      <w:r>
        <w:t>patient</w:t>
      </w:r>
      <w:r>
        <w:rPr>
          <w:spacing w:val="-18"/>
        </w:rPr>
        <w:t xml:space="preserve"> </w:t>
      </w:r>
      <w:r>
        <w:t>triage</w:t>
      </w:r>
      <w:r>
        <w:rPr>
          <w:spacing w:val="-18"/>
        </w:rPr>
        <w:t xml:space="preserve"> </w:t>
      </w:r>
      <w:r>
        <w:t>into</w:t>
      </w:r>
      <w:r>
        <w:rPr>
          <w:spacing w:val="-18"/>
        </w:rPr>
        <w:t xml:space="preserve"> </w:t>
      </w:r>
      <w:r>
        <w:t>the</w:t>
      </w:r>
      <w:r>
        <w:rPr>
          <w:spacing w:val="-18"/>
        </w:rPr>
        <w:t xml:space="preserve"> </w:t>
      </w:r>
      <w:r>
        <w:t>infrastructure</w:t>
      </w:r>
      <w:r>
        <w:rPr>
          <w:spacing w:val="-18"/>
        </w:rPr>
        <w:t xml:space="preserve"> </w:t>
      </w:r>
      <w:r>
        <w:t>established</w:t>
      </w:r>
      <w:r>
        <w:rPr>
          <w:spacing w:val="-18"/>
        </w:rPr>
        <w:t xml:space="preserve"> </w:t>
      </w:r>
      <w:r>
        <w:t>during</w:t>
      </w:r>
      <w:r>
        <w:rPr>
          <w:spacing w:val="-18"/>
        </w:rPr>
        <w:t xml:space="preserve"> </w:t>
      </w:r>
      <w:proofErr w:type="spellStart"/>
      <w:r>
        <w:t>PROOFCheck</w:t>
      </w:r>
      <w:proofErr w:type="spellEnd"/>
      <w:r>
        <w:t>,</w:t>
      </w:r>
      <w:r>
        <w:rPr>
          <w:spacing w:val="-17"/>
        </w:rPr>
        <w:t xml:space="preserve"> </w:t>
      </w:r>
      <w:r>
        <w:rPr>
          <w:spacing w:val="-4"/>
        </w:rPr>
        <w:t>Dr.</w:t>
      </w:r>
      <w:r>
        <w:rPr>
          <w:w w:val="99"/>
        </w:rPr>
        <w:t xml:space="preserve"> </w:t>
      </w:r>
      <w:r>
        <w:t>Gong’s</w:t>
      </w:r>
      <w:r>
        <w:rPr>
          <w:spacing w:val="-12"/>
        </w:rPr>
        <w:t xml:space="preserve"> </w:t>
      </w:r>
      <w:r>
        <w:t>pragmatic</w:t>
      </w:r>
      <w:r>
        <w:rPr>
          <w:spacing w:val="-12"/>
        </w:rPr>
        <w:t xml:space="preserve"> </w:t>
      </w:r>
      <w:r>
        <w:t>trial,</w:t>
      </w:r>
      <w:r>
        <w:rPr>
          <w:spacing w:val="-11"/>
        </w:rPr>
        <w:t xml:space="preserve"> </w:t>
      </w:r>
      <w:r>
        <w:t>if</w:t>
      </w:r>
      <w:r>
        <w:rPr>
          <w:spacing w:val="-12"/>
        </w:rPr>
        <w:t xml:space="preserve"> </w:t>
      </w:r>
      <w:r>
        <w:t>we</w:t>
      </w:r>
      <w:r>
        <w:rPr>
          <w:spacing w:val="-12"/>
        </w:rPr>
        <w:t xml:space="preserve"> </w:t>
      </w:r>
      <w:r>
        <w:t>can</w:t>
      </w:r>
      <w:r>
        <w:rPr>
          <w:spacing w:val="-12"/>
        </w:rPr>
        <w:t xml:space="preserve"> </w:t>
      </w:r>
      <w:r>
        <w:t>show</w:t>
      </w:r>
      <w:r>
        <w:rPr>
          <w:spacing w:val="-12"/>
        </w:rPr>
        <w:t xml:space="preserve"> </w:t>
      </w:r>
      <w:r>
        <w:t>that</w:t>
      </w:r>
      <w:r>
        <w:rPr>
          <w:spacing w:val="-12"/>
        </w:rPr>
        <w:t xml:space="preserve"> </w:t>
      </w:r>
      <w:r>
        <w:t>our</w:t>
      </w:r>
      <w:r>
        <w:rPr>
          <w:spacing w:val="-12"/>
        </w:rPr>
        <w:t xml:space="preserve"> </w:t>
      </w:r>
      <w:r>
        <w:t>Bayesian</w:t>
      </w:r>
      <w:r>
        <w:rPr>
          <w:spacing w:val="-12"/>
        </w:rPr>
        <w:t xml:space="preserve"> </w:t>
      </w:r>
      <w:r>
        <w:t>prediction</w:t>
      </w:r>
      <w:r>
        <w:rPr>
          <w:spacing w:val="-12"/>
        </w:rPr>
        <w:t xml:space="preserve"> </w:t>
      </w:r>
      <w:r>
        <w:t>algorithm</w:t>
      </w:r>
      <w:r>
        <w:rPr>
          <w:spacing w:val="-12"/>
        </w:rPr>
        <w:t xml:space="preserve"> </w:t>
      </w:r>
      <w:r>
        <w:t>is</w:t>
      </w:r>
      <w:r>
        <w:rPr>
          <w:spacing w:val="-12"/>
        </w:rPr>
        <w:t xml:space="preserve"> </w:t>
      </w:r>
      <w:r>
        <w:t>superior</w:t>
      </w:r>
      <w:r>
        <w:rPr>
          <w:spacing w:val="-12"/>
        </w:rPr>
        <w:t xml:space="preserve"> </w:t>
      </w:r>
      <w:r>
        <w:t>to</w:t>
      </w:r>
      <w:r>
        <w:rPr>
          <w:spacing w:val="-12"/>
        </w:rPr>
        <w:t xml:space="preserve"> </w:t>
      </w:r>
      <w:r>
        <w:t>the</w:t>
      </w:r>
      <w:r>
        <w:rPr>
          <w:spacing w:val="-12"/>
        </w:rPr>
        <w:t xml:space="preserve"> </w:t>
      </w:r>
      <w:r>
        <w:t>existing</w:t>
      </w:r>
      <w:r>
        <w:rPr>
          <w:spacing w:val="-12"/>
        </w:rPr>
        <w:t xml:space="preserve"> </w:t>
      </w:r>
      <w:r>
        <w:t>algorithm.</w:t>
      </w:r>
      <w:r>
        <w:rPr>
          <w:w w:val="99"/>
        </w:rPr>
        <w:t xml:space="preserve"> </w:t>
      </w:r>
      <w:r>
        <w:t xml:space="preserve">Based on our analysis </w:t>
      </w:r>
      <w:r>
        <w:rPr>
          <w:spacing w:val="-3"/>
        </w:rPr>
        <w:t xml:space="preserve">for </w:t>
      </w:r>
      <w:r>
        <w:t xml:space="preserve">aim 2, compliance information will be </w:t>
      </w:r>
      <w:r>
        <w:rPr>
          <w:spacing w:val="-3"/>
        </w:rPr>
        <w:t xml:space="preserve">reviewed for </w:t>
      </w:r>
      <w:r>
        <w:t>various items during the course</w:t>
      </w:r>
      <w:r>
        <w:rPr>
          <w:spacing w:val="25"/>
        </w:rPr>
        <w:t xml:space="preserve"> </w:t>
      </w:r>
      <w:r>
        <w:t>of</w:t>
      </w:r>
      <w:r>
        <w:rPr>
          <w:w w:val="99"/>
        </w:rPr>
        <w:t xml:space="preserve"> </w:t>
      </w:r>
      <w:r>
        <w:t>study</w:t>
      </w:r>
      <w:r>
        <w:rPr>
          <w:spacing w:val="-6"/>
        </w:rPr>
        <w:t xml:space="preserve"> </w:t>
      </w:r>
      <w:r>
        <w:t>so</w:t>
      </w:r>
      <w:r>
        <w:rPr>
          <w:spacing w:val="-6"/>
        </w:rPr>
        <w:t xml:space="preserve"> </w:t>
      </w:r>
      <w:r>
        <w:t>that</w:t>
      </w:r>
      <w:r>
        <w:rPr>
          <w:spacing w:val="-6"/>
        </w:rPr>
        <w:t xml:space="preserve"> </w:t>
      </w:r>
      <w:r>
        <w:t>sites</w:t>
      </w:r>
      <w:r>
        <w:rPr>
          <w:spacing w:val="-6"/>
        </w:rPr>
        <w:t xml:space="preserve"> </w:t>
      </w:r>
      <w:r>
        <w:t>could</w:t>
      </w:r>
      <w:r>
        <w:rPr>
          <w:spacing w:val="-6"/>
        </w:rPr>
        <w:t xml:space="preserve"> </w:t>
      </w:r>
      <w:r>
        <w:t>be</w:t>
      </w:r>
      <w:r>
        <w:rPr>
          <w:spacing w:val="-6"/>
        </w:rPr>
        <w:t xml:space="preserve"> </w:t>
      </w:r>
      <w:r>
        <w:t>targeted</w:t>
      </w:r>
      <w:r>
        <w:rPr>
          <w:spacing w:val="-6"/>
        </w:rPr>
        <w:t xml:space="preserve"> </w:t>
      </w:r>
      <w:r>
        <w:rPr>
          <w:spacing w:val="-3"/>
        </w:rPr>
        <w:t>for</w:t>
      </w:r>
      <w:r>
        <w:rPr>
          <w:spacing w:val="-6"/>
        </w:rPr>
        <w:t xml:space="preserve"> </w:t>
      </w:r>
      <w:r>
        <w:t>re-education.</w:t>
      </w:r>
    </w:p>
    <w:p w14:paraId="6564F2C1" w14:textId="77777777" w:rsidR="003C4974" w:rsidRDefault="00CC2BE2">
      <w:pPr>
        <w:pStyle w:val="BodyText"/>
        <w:spacing w:before="116" w:line="268" w:lineRule="auto"/>
        <w:ind w:left="119" w:right="119" w:firstLine="338"/>
        <w:jc w:val="both"/>
      </w:pPr>
      <w:r>
        <w:rPr>
          <w:b/>
        </w:rPr>
        <w:t xml:space="preserve">Exploratory analysis </w:t>
      </w:r>
      <w:proofErr w:type="gramStart"/>
      <w:r>
        <w:t>As</w:t>
      </w:r>
      <w:proofErr w:type="gramEnd"/>
      <w:r>
        <w:t xml:space="preserve"> an exploratory analysis, we will investigate if a deterioration </w:t>
      </w:r>
      <w:r>
        <w:rPr>
          <w:spacing w:val="-3"/>
        </w:rPr>
        <w:t xml:space="preserve">over </w:t>
      </w:r>
      <w:r>
        <w:t>time</w:t>
      </w:r>
      <w:r>
        <w:rPr>
          <w:spacing w:val="56"/>
        </w:rPr>
        <w:t xml:space="preserve"> </w:t>
      </w:r>
      <w:r>
        <w:t>improves</w:t>
      </w:r>
      <w:r>
        <w:rPr>
          <w:w w:val="99"/>
        </w:rPr>
        <w:t xml:space="preserve"> </w:t>
      </w:r>
      <w:r>
        <w:t>prediction, in particular if it reduces false negative rates, in which case we shall incorporate it into our</w:t>
      </w:r>
      <w:r>
        <w:rPr>
          <w:spacing w:val="-20"/>
        </w:rPr>
        <w:t xml:space="preserve"> </w:t>
      </w:r>
      <w:r>
        <w:t>prediction</w:t>
      </w:r>
      <w:r>
        <w:rPr>
          <w:w w:val="99"/>
        </w:rPr>
        <w:t xml:space="preserve"> </w:t>
      </w:r>
      <w:r>
        <w:t>algorithm.</w:t>
      </w:r>
    </w:p>
    <w:p w14:paraId="6CC1B425" w14:textId="77777777" w:rsidR="003C4974" w:rsidRDefault="00CC2BE2">
      <w:pPr>
        <w:pStyle w:val="Heading4"/>
        <w:ind w:left="119"/>
        <w:jc w:val="both"/>
        <w:rPr>
          <w:b w:val="0"/>
          <w:bCs w:val="0"/>
        </w:rPr>
      </w:pPr>
      <w:r>
        <w:rPr>
          <w:spacing w:val="-5"/>
        </w:rPr>
        <w:t>We</w:t>
      </w:r>
      <w:r>
        <w:rPr>
          <w:spacing w:val="-10"/>
        </w:rPr>
        <w:t xml:space="preserve"> </w:t>
      </w:r>
      <w:r>
        <w:t>will</w:t>
      </w:r>
      <w:r>
        <w:rPr>
          <w:spacing w:val="-10"/>
        </w:rPr>
        <w:t xml:space="preserve"> </w:t>
      </w:r>
      <w:r>
        <w:t>advance</w:t>
      </w:r>
      <w:r>
        <w:rPr>
          <w:spacing w:val="-10"/>
        </w:rPr>
        <w:t xml:space="preserve"> </w:t>
      </w:r>
      <w:r>
        <w:t>Bayesian</w:t>
      </w:r>
      <w:r>
        <w:rPr>
          <w:spacing w:val="-10"/>
        </w:rPr>
        <w:t xml:space="preserve"> </w:t>
      </w:r>
      <w:r>
        <w:t>incomplete</w:t>
      </w:r>
      <w:r>
        <w:rPr>
          <w:spacing w:val="-10"/>
        </w:rPr>
        <w:t xml:space="preserve"> </w:t>
      </w:r>
      <w:r>
        <w:t>EMR-data</w:t>
      </w:r>
      <w:r>
        <w:rPr>
          <w:spacing w:val="-10"/>
        </w:rPr>
        <w:t xml:space="preserve"> </w:t>
      </w:r>
      <w:r>
        <w:t>imputation</w:t>
      </w:r>
      <w:r>
        <w:rPr>
          <w:spacing w:val="-10"/>
        </w:rPr>
        <w:t xml:space="preserve"> </w:t>
      </w:r>
      <w:r>
        <w:t>using</w:t>
      </w:r>
      <w:r>
        <w:rPr>
          <w:spacing w:val="-10"/>
        </w:rPr>
        <w:t xml:space="preserve"> </w:t>
      </w:r>
      <w:r>
        <w:t>auxiliary</w:t>
      </w:r>
      <w:r>
        <w:rPr>
          <w:spacing w:val="-10"/>
        </w:rPr>
        <w:t xml:space="preserve"> </w:t>
      </w:r>
      <w:r>
        <w:t>data</w:t>
      </w:r>
    </w:p>
    <w:p w14:paraId="5E28EE12" w14:textId="77777777" w:rsidR="003C4974" w:rsidRDefault="00CC2BE2">
      <w:pPr>
        <w:pStyle w:val="BodyText"/>
        <w:spacing w:before="125" w:line="266" w:lineRule="auto"/>
        <w:ind w:left="119" w:right="119"/>
        <w:jc w:val="both"/>
      </w:pPr>
      <w:r>
        <w:t>Missing</w:t>
      </w:r>
      <w:r>
        <w:rPr>
          <w:spacing w:val="-8"/>
        </w:rPr>
        <w:t xml:space="preserve"> </w:t>
      </w:r>
      <w:r>
        <w:t>data</w:t>
      </w:r>
      <w:r>
        <w:rPr>
          <w:spacing w:val="-8"/>
        </w:rPr>
        <w:t xml:space="preserve"> </w:t>
      </w:r>
      <w:r>
        <w:t>are</w:t>
      </w:r>
      <w:r>
        <w:rPr>
          <w:spacing w:val="-8"/>
        </w:rPr>
        <w:t xml:space="preserve"> </w:t>
      </w:r>
      <w:r>
        <w:t>a</w:t>
      </w:r>
      <w:r>
        <w:rPr>
          <w:spacing w:val="-8"/>
        </w:rPr>
        <w:t xml:space="preserve"> </w:t>
      </w:r>
      <w:r>
        <w:t>characteristic</w:t>
      </w:r>
      <w:r>
        <w:rPr>
          <w:spacing w:val="-8"/>
        </w:rPr>
        <w:t xml:space="preserve"> </w:t>
      </w:r>
      <w:r>
        <w:t>limitation</w:t>
      </w:r>
      <w:r>
        <w:rPr>
          <w:spacing w:val="-8"/>
        </w:rPr>
        <w:t xml:space="preserve"> </w:t>
      </w:r>
      <w:r>
        <w:t>of</w:t>
      </w:r>
      <w:r>
        <w:rPr>
          <w:spacing w:val="-8"/>
        </w:rPr>
        <w:t xml:space="preserve"> </w:t>
      </w:r>
      <w:r>
        <w:t>large</w:t>
      </w:r>
      <w:r>
        <w:rPr>
          <w:spacing w:val="-8"/>
        </w:rPr>
        <w:t xml:space="preserve"> </w:t>
      </w:r>
      <w:r>
        <w:t>electronic</w:t>
      </w:r>
      <w:r>
        <w:rPr>
          <w:spacing w:val="-8"/>
        </w:rPr>
        <w:t xml:space="preserve"> </w:t>
      </w:r>
      <w:r>
        <w:t>medical</w:t>
      </w:r>
      <w:r>
        <w:rPr>
          <w:spacing w:val="-8"/>
        </w:rPr>
        <w:t xml:space="preserve"> </w:t>
      </w:r>
      <w:r>
        <w:t>records</w:t>
      </w:r>
      <w:r>
        <w:rPr>
          <w:spacing w:val="-8"/>
        </w:rPr>
        <w:t xml:space="preserve"> </w:t>
      </w:r>
      <w:r>
        <w:t>and</w:t>
      </w:r>
      <w:r>
        <w:rPr>
          <w:spacing w:val="-8"/>
        </w:rPr>
        <w:t xml:space="preserve"> </w:t>
      </w:r>
      <w:r>
        <w:rPr>
          <w:spacing w:val="-3"/>
        </w:rPr>
        <w:t>may</w:t>
      </w:r>
      <w:r>
        <w:rPr>
          <w:spacing w:val="-8"/>
        </w:rPr>
        <w:t xml:space="preserve"> </w:t>
      </w:r>
      <w:r>
        <w:t>bias</w:t>
      </w:r>
      <w:r>
        <w:rPr>
          <w:spacing w:val="-8"/>
        </w:rPr>
        <w:t xml:space="preserve"> </w:t>
      </w:r>
      <w:r>
        <w:t>our</w:t>
      </w:r>
      <w:r>
        <w:rPr>
          <w:spacing w:val="-8"/>
        </w:rPr>
        <w:t xml:space="preserve"> </w:t>
      </w:r>
      <w:r>
        <w:t>prediction</w:t>
      </w:r>
      <w:r>
        <w:rPr>
          <w:spacing w:val="-8"/>
        </w:rPr>
        <w:t xml:space="preserve"> </w:t>
      </w:r>
      <w:r>
        <w:t>model</w:t>
      </w:r>
      <w:r>
        <w:rPr>
          <w:w w:val="99"/>
        </w:rPr>
        <w:t xml:space="preserve"> </w:t>
      </w:r>
      <w:r>
        <w:t>[12]. Electronically medical records measurements not updated 24 hours earlier than the selected start time</w:t>
      </w:r>
      <w:r>
        <w:rPr>
          <w:spacing w:val="-4"/>
        </w:rPr>
        <w:t xml:space="preserve"> </w:t>
      </w:r>
      <w:r>
        <w:t>will</w:t>
      </w:r>
      <w:r>
        <w:rPr>
          <w:w w:val="99"/>
        </w:rPr>
        <w:t xml:space="preserve"> </w:t>
      </w:r>
      <w:r>
        <w:t>be considered missing; as an illustrative example, we formulate a simplistic model illustrated in [Figure 3].</w:t>
      </w:r>
      <w:r>
        <w:rPr>
          <w:spacing w:val="32"/>
        </w:rPr>
        <w:t xml:space="preserve"> </w:t>
      </w:r>
      <w:r>
        <w:rPr>
          <w:spacing w:val="-4"/>
        </w:rPr>
        <w:t>We</w:t>
      </w:r>
      <w:r>
        <w:rPr>
          <w:w w:val="99"/>
        </w:rPr>
        <w:t xml:space="preserve"> </w:t>
      </w:r>
      <w:r>
        <w:t>combine</w:t>
      </w:r>
      <w:r>
        <w:rPr>
          <w:spacing w:val="-9"/>
        </w:rPr>
        <w:t xml:space="preserve"> </w:t>
      </w:r>
      <w:r>
        <w:t>the</w:t>
      </w:r>
      <w:r>
        <w:rPr>
          <w:spacing w:val="-9"/>
        </w:rPr>
        <w:t xml:space="preserve"> </w:t>
      </w:r>
      <w:r>
        <w:t>prediction</w:t>
      </w:r>
      <w:r>
        <w:rPr>
          <w:spacing w:val="-9"/>
        </w:rPr>
        <w:t xml:space="preserve"> </w:t>
      </w:r>
      <w:r>
        <w:t>of</w:t>
      </w:r>
      <w:r>
        <w:rPr>
          <w:spacing w:val="-9"/>
        </w:rPr>
        <w:t xml:space="preserve"> </w:t>
      </w:r>
      <w:r>
        <w:t>the</w:t>
      </w:r>
      <w:r>
        <w:rPr>
          <w:spacing w:val="-9"/>
        </w:rPr>
        <w:t xml:space="preserve"> </w:t>
      </w:r>
      <w:r>
        <w:t>dichotomous</w:t>
      </w:r>
      <w:r>
        <w:rPr>
          <w:spacing w:val="-9"/>
        </w:rPr>
        <w:t xml:space="preserve"> </w:t>
      </w:r>
      <w:r>
        <w:t>compound</w:t>
      </w:r>
      <w:r>
        <w:rPr>
          <w:spacing w:val="-9"/>
        </w:rPr>
        <w:t xml:space="preserve"> </w:t>
      </w:r>
      <w:r>
        <w:t>outcome</w:t>
      </w:r>
      <w:r>
        <w:rPr>
          <w:spacing w:val="-9"/>
        </w:rPr>
        <w:t xml:space="preserve"> </w:t>
      </w:r>
      <w:proofErr w:type="gramStart"/>
      <w:r>
        <w:rPr>
          <w:rFonts w:cs="Arial"/>
          <w:i/>
        </w:rPr>
        <w:t>Y</w:t>
      </w:r>
      <w:r>
        <w:rPr>
          <w:rFonts w:cs="Arial"/>
          <w:i/>
          <w:spacing w:val="-19"/>
        </w:rPr>
        <w:t xml:space="preserve"> </w:t>
      </w:r>
      <w:r>
        <w:t>,(</w:t>
      </w:r>
      <w:proofErr w:type="gramEnd"/>
      <w:r>
        <w:t>defined</w:t>
      </w:r>
      <w:r>
        <w:rPr>
          <w:spacing w:val="-9"/>
        </w:rPr>
        <w:t xml:space="preserve"> </w:t>
      </w:r>
      <w:r>
        <w:t>as</w:t>
      </w:r>
      <w:r>
        <w:rPr>
          <w:spacing w:val="-9"/>
        </w:rPr>
        <w:t xml:space="preserve"> </w:t>
      </w:r>
      <w:r>
        <w:t>acute</w:t>
      </w:r>
      <w:r>
        <w:rPr>
          <w:spacing w:val="-9"/>
        </w:rPr>
        <w:t xml:space="preserve"> </w:t>
      </w:r>
      <w:r>
        <w:t>respiratory</w:t>
      </w:r>
      <w:r>
        <w:rPr>
          <w:spacing w:val="-9"/>
        </w:rPr>
        <w:t xml:space="preserve"> </w:t>
      </w:r>
      <w:r>
        <w:t>failure</w:t>
      </w:r>
      <w:r>
        <w:rPr>
          <w:spacing w:val="-9"/>
        </w:rPr>
        <w:t xml:space="preserve"> </w:t>
      </w:r>
      <w:r>
        <w:t>leading</w:t>
      </w:r>
      <w:r>
        <w:rPr>
          <w:spacing w:val="-9"/>
        </w:rPr>
        <w:t xml:space="preserve"> </w:t>
      </w:r>
      <w:r>
        <w:t>to</w:t>
      </w:r>
      <w:r>
        <w:rPr>
          <w:w w:val="99"/>
        </w:rPr>
        <w:t xml:space="preserve"> </w:t>
      </w:r>
      <w:r>
        <w:t>mechanical</w:t>
      </w:r>
      <w:r>
        <w:rPr>
          <w:spacing w:val="-7"/>
        </w:rPr>
        <w:t xml:space="preserve"> </w:t>
      </w:r>
      <w:r>
        <w:t>ventilation</w:t>
      </w:r>
      <w:r>
        <w:rPr>
          <w:spacing w:val="-7"/>
        </w:rPr>
        <w:t xml:space="preserve"> </w:t>
      </w:r>
      <w:r>
        <w:t>and</w:t>
      </w:r>
      <w:r>
        <w:rPr>
          <w:spacing w:val="-7"/>
        </w:rPr>
        <w:t xml:space="preserve"> </w:t>
      </w:r>
      <w:r>
        <w:t>death)</w:t>
      </w:r>
      <w:r>
        <w:rPr>
          <w:spacing w:val="-7"/>
        </w:rPr>
        <w:t xml:space="preserve"> </w:t>
      </w:r>
      <w:r>
        <w:t>using</w:t>
      </w:r>
      <w:r>
        <w:rPr>
          <w:spacing w:val="-7"/>
        </w:rPr>
        <w:t xml:space="preserve"> </w:t>
      </w:r>
      <w:r>
        <w:t>latent</w:t>
      </w:r>
      <w:r>
        <w:rPr>
          <w:spacing w:val="-7"/>
        </w:rPr>
        <w:t xml:space="preserve"> </w:t>
      </w:r>
      <w:r>
        <w:t>arterial</w:t>
      </w:r>
      <w:r>
        <w:rPr>
          <w:spacing w:val="-7"/>
        </w:rPr>
        <w:t xml:space="preserve"> </w:t>
      </w:r>
      <w:r>
        <w:t>oxygen</w:t>
      </w:r>
      <w:r>
        <w:rPr>
          <w:spacing w:val="-7"/>
        </w:rPr>
        <w:t xml:space="preserve"> </w:t>
      </w:r>
      <w:r>
        <w:t>tension</w:t>
      </w:r>
      <w:r>
        <w:rPr>
          <w:spacing w:val="-7"/>
        </w:rPr>
        <w:t xml:space="preserve"> </w:t>
      </w:r>
      <w:r w:rsidRPr="00846403">
        <w:rPr>
          <w:rFonts w:ascii="Tahoma" w:eastAsia="Tahoma" w:hAnsi="Tahoma" w:cs="Tahoma"/>
          <w:i/>
          <w:iCs/>
          <w:rPrChange w:id="273" w:author="Charles Hall" w:date="2015-03-08T14:25:00Z">
            <w:rPr>
              <w:rFonts w:ascii="Tahoma" w:eastAsia="Tahoma" w:hAnsi="Tahoma" w:cs="Tahoma"/>
            </w:rPr>
          </w:rPrChange>
        </w:rPr>
        <w:t>Ω</w:t>
      </w:r>
      <w:r>
        <w:rPr>
          <w:rFonts w:ascii="Tahoma" w:eastAsia="Tahoma" w:hAnsi="Tahoma" w:cs="Tahoma"/>
          <w:spacing w:val="-15"/>
        </w:rPr>
        <w:t xml:space="preserve"> </w:t>
      </w:r>
      <w:r>
        <w:t>in</w:t>
      </w:r>
      <w:r>
        <w:rPr>
          <w:spacing w:val="-7"/>
        </w:rPr>
        <w:t xml:space="preserve"> </w:t>
      </w:r>
      <w:r>
        <w:t>a</w:t>
      </w:r>
      <w:r>
        <w:rPr>
          <w:spacing w:val="-7"/>
        </w:rPr>
        <w:t xml:space="preserve"> </w:t>
      </w:r>
      <w:r>
        <w:t>logistic</w:t>
      </w:r>
      <w:r>
        <w:rPr>
          <w:spacing w:val="-7"/>
        </w:rPr>
        <w:t xml:space="preserve"> </w:t>
      </w:r>
      <w:r>
        <w:t>regression</w:t>
      </w:r>
      <w:r>
        <w:rPr>
          <w:spacing w:val="-7"/>
        </w:rPr>
        <w:t xml:space="preserve"> </w:t>
      </w:r>
      <w:r>
        <w:t>model.</w:t>
      </w:r>
    </w:p>
    <w:p w14:paraId="6342017A" w14:textId="77777777" w:rsidR="003C4974" w:rsidRDefault="003C4974">
      <w:pPr>
        <w:spacing w:line="266" w:lineRule="auto"/>
        <w:jc w:val="both"/>
        <w:sectPr w:rsidR="003C4974">
          <w:type w:val="continuous"/>
          <w:pgSz w:w="12240" w:h="15840"/>
          <w:pgMar w:top="620" w:right="600" w:bottom="280" w:left="600" w:header="720" w:footer="720" w:gutter="0"/>
          <w:cols w:space="720"/>
        </w:sectPr>
      </w:pPr>
    </w:p>
    <w:p w14:paraId="763F9676" w14:textId="77777777" w:rsidR="003C4974" w:rsidRDefault="00CC2BE2">
      <w:pPr>
        <w:tabs>
          <w:tab w:val="left" w:pos="10653"/>
        </w:tabs>
        <w:spacing w:line="296" w:lineRule="exact"/>
        <w:ind w:left="5038"/>
        <w:rPr>
          <w:rFonts w:ascii="Arial" w:eastAsia="Arial" w:hAnsi="Arial" w:cs="Arial"/>
        </w:rPr>
      </w:pPr>
      <w:proofErr w:type="gramStart"/>
      <w:r w:rsidRPr="00846403">
        <w:rPr>
          <w:rFonts w:ascii="Arial" w:eastAsia="Arial" w:hAnsi="Arial" w:cs="Arial"/>
          <w:i/>
        </w:rPr>
        <w:lastRenderedPageBreak/>
        <w:t xml:space="preserve">Y  </w:t>
      </w:r>
      <w:r w:rsidRPr="00846403">
        <w:rPr>
          <w:rFonts w:ascii="Meiryo" w:eastAsia="Meiryo" w:hAnsi="Meiryo" w:cs="Meiryo"/>
          <w:i/>
        </w:rPr>
        <w:t>∼</w:t>
      </w:r>
      <w:proofErr w:type="gramEnd"/>
      <w:r w:rsidRPr="00846403">
        <w:rPr>
          <w:rFonts w:ascii="Meiryo" w:eastAsia="Meiryo" w:hAnsi="Meiryo" w:cs="Meiryo"/>
          <w:i/>
        </w:rPr>
        <w:t xml:space="preserve"> </w:t>
      </w:r>
      <w:proofErr w:type="spellStart"/>
      <w:r w:rsidRPr="00846403">
        <w:rPr>
          <w:rFonts w:ascii="Arial" w:eastAsia="Arial" w:hAnsi="Arial" w:cs="Arial"/>
          <w:i/>
        </w:rPr>
        <w:t>Binom</w:t>
      </w:r>
      <w:proofErr w:type="spellEnd"/>
      <w:r w:rsidRPr="00846403">
        <w:rPr>
          <w:rFonts w:ascii="Tahoma" w:eastAsia="Tahoma" w:hAnsi="Tahoma" w:cs="Tahoma"/>
          <w:i/>
          <w:rPrChange w:id="274" w:author="Charles Hall" w:date="2015-03-08T14:25:00Z">
            <w:rPr>
              <w:rFonts w:ascii="Tahoma" w:eastAsia="Tahoma" w:hAnsi="Tahoma" w:cs="Tahoma"/>
            </w:rPr>
          </w:rPrChange>
        </w:rPr>
        <w:t>(</w:t>
      </w:r>
      <w:r w:rsidRPr="00846403">
        <w:rPr>
          <w:rFonts w:ascii="Arial" w:eastAsia="Arial" w:hAnsi="Arial" w:cs="Arial"/>
          <w:i/>
        </w:rPr>
        <w:t>µ,</w:t>
      </w:r>
      <w:r w:rsidRPr="00846403">
        <w:rPr>
          <w:rFonts w:ascii="Arial" w:eastAsia="Arial" w:hAnsi="Arial" w:cs="Arial"/>
          <w:i/>
          <w:spacing w:val="-12"/>
        </w:rPr>
        <w:t xml:space="preserve"> </w:t>
      </w:r>
      <w:r w:rsidRPr="00846403">
        <w:rPr>
          <w:rFonts w:ascii="Arial" w:eastAsia="Arial" w:hAnsi="Arial" w:cs="Arial"/>
          <w:i/>
        </w:rPr>
        <w:t>n</w:t>
      </w:r>
      <w:r w:rsidRPr="00846403">
        <w:rPr>
          <w:rFonts w:ascii="Tahoma" w:eastAsia="Tahoma" w:hAnsi="Tahoma" w:cs="Tahoma"/>
          <w:i/>
          <w:rPrChange w:id="275" w:author="Charles Hall" w:date="2015-03-08T14:25:00Z">
            <w:rPr>
              <w:rFonts w:ascii="Tahoma" w:eastAsia="Tahoma" w:hAnsi="Tahoma" w:cs="Tahoma"/>
            </w:rPr>
          </w:rPrChange>
        </w:rPr>
        <w:t>)</w:t>
      </w:r>
      <w:r w:rsidRPr="00846403">
        <w:rPr>
          <w:rFonts w:ascii="Tahoma" w:eastAsia="Tahoma" w:hAnsi="Tahoma" w:cs="Tahoma"/>
          <w:i/>
          <w:rPrChange w:id="276" w:author="Charles Hall" w:date="2015-03-08T14:25:00Z">
            <w:rPr>
              <w:rFonts w:ascii="Tahoma" w:eastAsia="Tahoma" w:hAnsi="Tahoma" w:cs="Tahoma"/>
            </w:rPr>
          </w:rPrChange>
        </w:rPr>
        <w:tab/>
      </w:r>
      <w:r>
        <w:rPr>
          <w:rFonts w:ascii="Arial" w:eastAsia="Arial" w:hAnsi="Arial" w:cs="Arial"/>
        </w:rPr>
        <w:t>(7)</w:t>
      </w:r>
    </w:p>
    <w:p w14:paraId="007C115A" w14:textId="77777777" w:rsidR="003C4974" w:rsidRDefault="00CC2BE2">
      <w:pPr>
        <w:tabs>
          <w:tab w:val="left" w:pos="10653"/>
        </w:tabs>
        <w:spacing w:line="388" w:lineRule="exact"/>
        <w:ind w:left="4326"/>
        <w:rPr>
          <w:rFonts w:ascii="Arial" w:eastAsia="Arial" w:hAnsi="Arial" w:cs="Arial"/>
        </w:rPr>
      </w:pPr>
      <w:r w:rsidRPr="00846403">
        <w:rPr>
          <w:rFonts w:ascii="Arial" w:eastAsia="Arial" w:hAnsi="Arial" w:cs="Arial"/>
          <w:i/>
          <w:w w:val="105"/>
        </w:rPr>
        <w:t>µ</w:t>
      </w:r>
      <w:r w:rsidRPr="00846403">
        <w:rPr>
          <w:rFonts w:ascii="Arial" w:eastAsia="Arial" w:hAnsi="Arial" w:cs="Arial"/>
          <w:i/>
          <w:spacing w:val="-18"/>
          <w:w w:val="105"/>
        </w:rPr>
        <w:t xml:space="preserve"> </w:t>
      </w:r>
      <w:r w:rsidRPr="00846403">
        <w:rPr>
          <w:rFonts w:ascii="Tahoma" w:eastAsia="Tahoma" w:hAnsi="Tahoma" w:cs="Tahoma"/>
          <w:i/>
          <w:w w:val="105"/>
          <w:rPrChange w:id="277" w:author="Charles Hall" w:date="2015-03-08T14:25:00Z">
            <w:rPr>
              <w:rFonts w:ascii="Tahoma" w:eastAsia="Tahoma" w:hAnsi="Tahoma" w:cs="Tahoma"/>
              <w:w w:val="105"/>
            </w:rPr>
          </w:rPrChange>
        </w:rPr>
        <w:t>=</w:t>
      </w:r>
      <w:r w:rsidRPr="00846403">
        <w:rPr>
          <w:rFonts w:ascii="Tahoma" w:eastAsia="Tahoma" w:hAnsi="Tahoma" w:cs="Tahoma"/>
          <w:i/>
          <w:spacing w:val="-27"/>
          <w:w w:val="105"/>
          <w:rPrChange w:id="278" w:author="Charles Hall" w:date="2015-03-08T14:25:00Z">
            <w:rPr>
              <w:rFonts w:ascii="Tahoma" w:eastAsia="Tahoma" w:hAnsi="Tahoma" w:cs="Tahoma"/>
              <w:spacing w:val="-27"/>
              <w:w w:val="105"/>
            </w:rPr>
          </w:rPrChange>
        </w:rPr>
        <w:t xml:space="preserve"> </w:t>
      </w:r>
      <w:proofErr w:type="spellStart"/>
      <w:r w:rsidRPr="00846403">
        <w:rPr>
          <w:rFonts w:ascii="Arial" w:eastAsia="Arial" w:hAnsi="Arial" w:cs="Arial"/>
          <w:i/>
          <w:w w:val="105"/>
        </w:rPr>
        <w:t>inv</w:t>
      </w:r>
      <w:r w:rsidRPr="00846403">
        <w:rPr>
          <w:rFonts w:ascii="Arial" w:eastAsia="Arial" w:hAnsi="Arial" w:cs="Arial"/>
          <w:i/>
          <w:w w:val="105"/>
          <w:rPrChange w:id="279" w:author="Charles Hall" w:date="2015-03-08T14:25:00Z">
            <w:rPr>
              <w:rFonts w:ascii="Arial" w:eastAsia="Arial" w:hAnsi="Arial" w:cs="Arial"/>
              <w:w w:val="105"/>
            </w:rPr>
          </w:rPrChange>
        </w:rPr>
        <w:t>_</w:t>
      </w:r>
      <w:proofErr w:type="gramStart"/>
      <w:r w:rsidRPr="00846403">
        <w:rPr>
          <w:rFonts w:ascii="Arial" w:eastAsia="Arial" w:hAnsi="Arial" w:cs="Arial"/>
          <w:i/>
          <w:w w:val="105"/>
        </w:rPr>
        <w:t>log</w:t>
      </w:r>
      <w:proofErr w:type="spellEnd"/>
      <w:r w:rsidRPr="00846403">
        <w:rPr>
          <w:rFonts w:ascii="Tahoma" w:eastAsia="Tahoma" w:hAnsi="Tahoma" w:cs="Tahoma"/>
          <w:i/>
          <w:w w:val="105"/>
          <w:rPrChange w:id="280" w:author="Charles Hall" w:date="2015-03-08T14:25:00Z">
            <w:rPr>
              <w:rFonts w:ascii="Tahoma" w:eastAsia="Tahoma" w:hAnsi="Tahoma" w:cs="Tahoma"/>
              <w:w w:val="105"/>
            </w:rPr>
          </w:rPrChange>
        </w:rPr>
        <w:t>(</w:t>
      </w:r>
      <w:proofErr w:type="gramEnd"/>
      <w:r w:rsidRPr="00846403">
        <w:rPr>
          <w:rFonts w:ascii="Arial" w:eastAsia="Arial" w:hAnsi="Arial" w:cs="Arial"/>
          <w:i/>
          <w:w w:val="105"/>
        </w:rPr>
        <w:t>β</w:t>
      </w:r>
      <w:r w:rsidRPr="00846403">
        <w:rPr>
          <w:rFonts w:ascii="Trebuchet MS" w:eastAsia="Trebuchet MS" w:hAnsi="Trebuchet MS" w:cs="Trebuchet MS"/>
          <w:i/>
          <w:w w:val="105"/>
          <w:position w:val="-2"/>
          <w:sz w:val="16"/>
          <w:szCs w:val="16"/>
          <w:rPrChange w:id="281" w:author="Charles Hall" w:date="2015-03-08T14:25:00Z">
            <w:rPr>
              <w:rFonts w:ascii="Trebuchet MS" w:eastAsia="Trebuchet MS" w:hAnsi="Trebuchet MS" w:cs="Trebuchet MS"/>
              <w:w w:val="105"/>
              <w:position w:val="-2"/>
              <w:sz w:val="16"/>
              <w:szCs w:val="16"/>
            </w:rPr>
          </w:rPrChange>
        </w:rPr>
        <w:t>0</w:t>
      </w:r>
      <w:r w:rsidRPr="00846403">
        <w:rPr>
          <w:rFonts w:ascii="Trebuchet MS" w:eastAsia="Trebuchet MS" w:hAnsi="Trebuchet MS" w:cs="Trebuchet MS"/>
          <w:i/>
          <w:spacing w:val="-6"/>
          <w:w w:val="105"/>
          <w:position w:val="-2"/>
          <w:sz w:val="16"/>
          <w:szCs w:val="16"/>
          <w:rPrChange w:id="282" w:author="Charles Hall" w:date="2015-03-08T14:25:00Z">
            <w:rPr>
              <w:rFonts w:ascii="Trebuchet MS" w:eastAsia="Trebuchet MS" w:hAnsi="Trebuchet MS" w:cs="Trebuchet MS"/>
              <w:spacing w:val="-6"/>
              <w:w w:val="105"/>
              <w:position w:val="-2"/>
              <w:sz w:val="16"/>
              <w:szCs w:val="16"/>
            </w:rPr>
          </w:rPrChange>
        </w:rPr>
        <w:t xml:space="preserve"> </w:t>
      </w:r>
      <w:r w:rsidRPr="00846403">
        <w:rPr>
          <w:rFonts w:ascii="Tahoma" w:eastAsia="Tahoma" w:hAnsi="Tahoma" w:cs="Tahoma"/>
          <w:i/>
          <w:w w:val="105"/>
          <w:rPrChange w:id="283" w:author="Charles Hall" w:date="2015-03-08T14:25:00Z">
            <w:rPr>
              <w:rFonts w:ascii="Tahoma" w:eastAsia="Tahoma" w:hAnsi="Tahoma" w:cs="Tahoma"/>
              <w:w w:val="105"/>
            </w:rPr>
          </w:rPrChange>
        </w:rPr>
        <w:t>+</w:t>
      </w:r>
      <w:r w:rsidRPr="00846403">
        <w:rPr>
          <w:rFonts w:ascii="Tahoma" w:eastAsia="Tahoma" w:hAnsi="Tahoma" w:cs="Tahoma"/>
          <w:i/>
          <w:spacing w:val="-36"/>
          <w:w w:val="105"/>
          <w:rPrChange w:id="284" w:author="Charles Hall" w:date="2015-03-08T14:25:00Z">
            <w:rPr>
              <w:rFonts w:ascii="Tahoma" w:eastAsia="Tahoma" w:hAnsi="Tahoma" w:cs="Tahoma"/>
              <w:spacing w:val="-36"/>
              <w:w w:val="105"/>
            </w:rPr>
          </w:rPrChange>
        </w:rPr>
        <w:t xml:space="preserve"> </w:t>
      </w:r>
      <w:r w:rsidRPr="00846403">
        <w:rPr>
          <w:rFonts w:ascii="Arial" w:eastAsia="Arial" w:hAnsi="Arial" w:cs="Arial"/>
          <w:i/>
          <w:w w:val="105"/>
        </w:rPr>
        <w:t>β</w:t>
      </w:r>
      <w:r w:rsidRPr="00846403">
        <w:rPr>
          <w:rFonts w:ascii="Trebuchet MS" w:eastAsia="Trebuchet MS" w:hAnsi="Trebuchet MS" w:cs="Trebuchet MS"/>
          <w:i/>
          <w:w w:val="105"/>
          <w:position w:val="-2"/>
          <w:sz w:val="16"/>
          <w:szCs w:val="16"/>
          <w:rPrChange w:id="285" w:author="Charles Hall" w:date="2015-03-08T14:25:00Z">
            <w:rPr>
              <w:rFonts w:ascii="Trebuchet MS" w:eastAsia="Trebuchet MS" w:hAnsi="Trebuchet MS" w:cs="Trebuchet MS"/>
              <w:w w:val="105"/>
              <w:position w:val="-2"/>
              <w:sz w:val="16"/>
              <w:szCs w:val="16"/>
            </w:rPr>
          </w:rPrChange>
        </w:rPr>
        <w:t>1</w:t>
      </w:r>
      <w:r w:rsidRPr="00846403">
        <w:rPr>
          <w:rFonts w:ascii="Trebuchet MS" w:eastAsia="Trebuchet MS" w:hAnsi="Trebuchet MS" w:cs="Trebuchet MS"/>
          <w:i/>
          <w:spacing w:val="-6"/>
          <w:w w:val="105"/>
          <w:position w:val="-2"/>
          <w:sz w:val="16"/>
          <w:szCs w:val="16"/>
          <w:rPrChange w:id="286" w:author="Charles Hall" w:date="2015-03-08T14:25:00Z">
            <w:rPr>
              <w:rFonts w:ascii="Trebuchet MS" w:eastAsia="Trebuchet MS" w:hAnsi="Trebuchet MS" w:cs="Trebuchet MS"/>
              <w:spacing w:val="-6"/>
              <w:w w:val="105"/>
              <w:position w:val="-2"/>
              <w:sz w:val="16"/>
              <w:szCs w:val="16"/>
            </w:rPr>
          </w:rPrChange>
        </w:rPr>
        <w:t xml:space="preserve"> </w:t>
      </w:r>
      <w:r w:rsidRPr="00846403">
        <w:rPr>
          <w:rFonts w:ascii="Meiryo" w:eastAsia="Meiryo" w:hAnsi="Meiryo" w:cs="Meiryo"/>
          <w:i/>
          <w:w w:val="105"/>
        </w:rPr>
        <w:t>∗</w:t>
      </w:r>
      <w:r w:rsidRPr="00846403">
        <w:rPr>
          <w:rFonts w:ascii="Meiryo" w:eastAsia="Meiryo" w:hAnsi="Meiryo" w:cs="Meiryo"/>
          <w:i/>
          <w:spacing w:val="-42"/>
          <w:w w:val="105"/>
        </w:rPr>
        <w:t xml:space="preserve"> </w:t>
      </w:r>
      <w:r w:rsidRPr="00846403">
        <w:rPr>
          <w:rFonts w:ascii="Tahoma" w:eastAsia="Tahoma" w:hAnsi="Tahoma" w:cs="Tahoma"/>
          <w:i/>
          <w:w w:val="105"/>
          <w:rPrChange w:id="287" w:author="Charles Hall" w:date="2015-03-08T14:25:00Z">
            <w:rPr>
              <w:rFonts w:ascii="Tahoma" w:eastAsia="Tahoma" w:hAnsi="Tahoma" w:cs="Tahoma"/>
              <w:w w:val="105"/>
            </w:rPr>
          </w:rPrChange>
        </w:rPr>
        <w:t>Ω)</w:t>
      </w:r>
      <w:r>
        <w:rPr>
          <w:rFonts w:ascii="Tahoma" w:eastAsia="Tahoma" w:hAnsi="Tahoma" w:cs="Tahoma"/>
          <w:w w:val="105"/>
        </w:rPr>
        <w:tab/>
      </w:r>
      <w:r>
        <w:rPr>
          <w:rFonts w:ascii="Arial" w:eastAsia="Arial" w:hAnsi="Arial" w:cs="Arial"/>
          <w:w w:val="105"/>
        </w:rPr>
        <w:t>(8)</w:t>
      </w:r>
    </w:p>
    <w:p w14:paraId="32B24D23" w14:textId="77777777" w:rsidR="003C4974" w:rsidRDefault="00CC2BE2">
      <w:pPr>
        <w:pStyle w:val="BodyText"/>
        <w:spacing w:before="200" w:line="252" w:lineRule="auto"/>
        <w:ind w:left="119" w:right="117"/>
        <w:jc w:val="both"/>
      </w:pPr>
      <w:r>
        <w:rPr>
          <w:spacing w:val="-4"/>
        </w:rPr>
        <w:t xml:space="preserve">We </w:t>
      </w:r>
      <w:r>
        <w:rPr>
          <w:spacing w:val="-3"/>
        </w:rPr>
        <w:t xml:space="preserve">may </w:t>
      </w:r>
      <w:r>
        <w:rPr>
          <w:spacing w:val="-4"/>
        </w:rPr>
        <w:t xml:space="preserve">have </w:t>
      </w:r>
      <w:r>
        <w:t xml:space="preserve">the </w:t>
      </w:r>
      <w:proofErr w:type="spellStart"/>
      <w:r>
        <w:rPr>
          <w:rFonts w:cs="Arial"/>
          <w:i/>
          <w:spacing w:val="7"/>
        </w:rPr>
        <w:t>PaO</w:t>
      </w:r>
      <w:proofErr w:type="spellEnd"/>
      <w:r>
        <w:rPr>
          <w:rFonts w:ascii="Trebuchet MS" w:eastAsia="Trebuchet MS" w:hAnsi="Trebuchet MS" w:cs="Trebuchet MS"/>
          <w:spacing w:val="7"/>
          <w:position w:val="-2"/>
          <w:sz w:val="16"/>
          <w:szCs w:val="16"/>
        </w:rPr>
        <w:t xml:space="preserve">2 </w:t>
      </w:r>
      <w:r>
        <w:t xml:space="preserve">from an arterial blood gas (ABG) or not. </w:t>
      </w:r>
      <w:r w:rsidRPr="00846403">
        <w:rPr>
          <w:i/>
          <w:iCs/>
          <w:rPrChange w:id="288" w:author="Charles Hall" w:date="2015-03-08T14:26:00Z">
            <w:rPr/>
          </w:rPrChange>
        </w:rPr>
        <w:t>Nota bene</w:t>
      </w:r>
      <w:r>
        <w:t>, ABGs will certainly not be</w:t>
      </w:r>
      <w:r>
        <w:rPr>
          <w:spacing w:val="41"/>
        </w:rPr>
        <w:t xml:space="preserve"> </w:t>
      </w:r>
      <w:r>
        <w:t>missing</w:t>
      </w:r>
      <w:r>
        <w:rPr>
          <w:w w:val="99"/>
        </w:rPr>
        <w:t xml:space="preserve"> </w:t>
      </w:r>
      <w:r>
        <w:t>at</w:t>
      </w:r>
      <w:r>
        <w:rPr>
          <w:spacing w:val="-9"/>
        </w:rPr>
        <w:t xml:space="preserve"> </w:t>
      </w:r>
      <w:r>
        <w:t>random,</w:t>
      </w:r>
      <w:r>
        <w:rPr>
          <w:spacing w:val="-9"/>
        </w:rPr>
        <w:t xml:space="preserve"> </w:t>
      </w:r>
      <w:r>
        <w:t>but</w:t>
      </w:r>
      <w:r>
        <w:rPr>
          <w:spacing w:val="-9"/>
        </w:rPr>
        <w:t xml:space="preserve"> </w:t>
      </w:r>
      <w:r>
        <w:t>contingent</w:t>
      </w:r>
      <w:r>
        <w:rPr>
          <w:spacing w:val="-9"/>
        </w:rPr>
        <w:t xml:space="preserve"> </w:t>
      </w:r>
      <w:r>
        <w:t>on</w:t>
      </w:r>
      <w:r>
        <w:rPr>
          <w:spacing w:val="-9"/>
        </w:rPr>
        <w:t xml:space="preserve"> </w:t>
      </w:r>
      <w:r>
        <w:t>the</w:t>
      </w:r>
      <w:r>
        <w:rPr>
          <w:spacing w:val="-9"/>
        </w:rPr>
        <w:t xml:space="preserve"> </w:t>
      </w:r>
      <w:proofErr w:type="spellStart"/>
      <w:r>
        <w:rPr>
          <w:rFonts w:cs="Arial"/>
          <w:i/>
          <w:spacing w:val="7"/>
        </w:rPr>
        <w:t>PaO</w:t>
      </w:r>
      <w:proofErr w:type="spellEnd"/>
      <w:r>
        <w:rPr>
          <w:rFonts w:ascii="Trebuchet MS" w:eastAsia="Trebuchet MS" w:hAnsi="Trebuchet MS" w:cs="Trebuchet MS"/>
          <w:spacing w:val="7"/>
          <w:position w:val="-2"/>
          <w:sz w:val="16"/>
          <w:szCs w:val="16"/>
        </w:rPr>
        <w:t>2</w:t>
      </w:r>
      <w:r>
        <w:rPr>
          <w:rFonts w:ascii="Trebuchet MS" w:eastAsia="Trebuchet MS" w:hAnsi="Trebuchet MS" w:cs="Trebuchet MS"/>
          <w:spacing w:val="13"/>
          <w:position w:val="-2"/>
          <w:sz w:val="16"/>
          <w:szCs w:val="16"/>
        </w:rPr>
        <w:t xml:space="preserve"> </w:t>
      </w:r>
      <w:r>
        <w:t>value</w:t>
      </w:r>
      <w:r>
        <w:rPr>
          <w:spacing w:val="-9"/>
        </w:rPr>
        <w:t xml:space="preserve"> </w:t>
      </w:r>
      <w:r>
        <w:t>and</w:t>
      </w:r>
      <w:r>
        <w:rPr>
          <w:spacing w:val="-9"/>
        </w:rPr>
        <w:t xml:space="preserve"> </w:t>
      </w:r>
      <w:r>
        <w:t>respiratory</w:t>
      </w:r>
      <w:r>
        <w:rPr>
          <w:spacing w:val="-9"/>
        </w:rPr>
        <w:t xml:space="preserve"> </w:t>
      </w:r>
      <w:r>
        <w:t>outcome</w:t>
      </w:r>
      <w:r>
        <w:rPr>
          <w:spacing w:val="-9"/>
        </w:rPr>
        <w:t xml:space="preserve"> </w:t>
      </w:r>
      <w:proofErr w:type="gramStart"/>
      <w:r>
        <w:rPr>
          <w:rFonts w:cs="Arial"/>
          <w:i/>
        </w:rPr>
        <w:t>Y</w:t>
      </w:r>
      <w:r>
        <w:rPr>
          <w:rFonts w:cs="Arial"/>
          <w:i/>
          <w:spacing w:val="-19"/>
        </w:rPr>
        <w:t xml:space="preserve"> </w:t>
      </w:r>
      <w:r>
        <w:t>.</w:t>
      </w:r>
      <w:proofErr w:type="gramEnd"/>
      <w:r>
        <w:rPr>
          <w:spacing w:val="4"/>
        </w:rPr>
        <w:t xml:space="preserve"> </w:t>
      </w:r>
      <w:r>
        <w:t>If</w:t>
      </w:r>
      <w:r>
        <w:rPr>
          <w:spacing w:val="-9"/>
        </w:rPr>
        <w:t xml:space="preserve"> </w:t>
      </w:r>
      <w:r>
        <w:t>the</w:t>
      </w:r>
      <w:r>
        <w:rPr>
          <w:spacing w:val="-9"/>
        </w:rPr>
        <w:t xml:space="preserve"> </w:t>
      </w:r>
      <w:proofErr w:type="spellStart"/>
      <w:r>
        <w:rPr>
          <w:rFonts w:cs="Arial"/>
          <w:i/>
          <w:spacing w:val="7"/>
        </w:rPr>
        <w:t>PaO</w:t>
      </w:r>
      <w:proofErr w:type="spellEnd"/>
      <w:r>
        <w:rPr>
          <w:rFonts w:ascii="Trebuchet MS" w:eastAsia="Trebuchet MS" w:hAnsi="Trebuchet MS" w:cs="Trebuchet MS"/>
          <w:spacing w:val="7"/>
          <w:position w:val="-2"/>
          <w:sz w:val="16"/>
          <w:szCs w:val="16"/>
        </w:rPr>
        <w:t>2</w:t>
      </w:r>
      <w:r>
        <w:rPr>
          <w:rFonts w:ascii="Trebuchet MS" w:eastAsia="Trebuchet MS" w:hAnsi="Trebuchet MS" w:cs="Trebuchet MS"/>
          <w:spacing w:val="13"/>
          <w:position w:val="-2"/>
          <w:sz w:val="16"/>
          <w:szCs w:val="16"/>
        </w:rPr>
        <w:t xml:space="preserve"> </w:t>
      </w:r>
      <w:r>
        <w:t>from</w:t>
      </w:r>
      <w:r>
        <w:rPr>
          <w:spacing w:val="-9"/>
        </w:rPr>
        <w:t xml:space="preserve"> </w:t>
      </w:r>
      <w:r>
        <w:t>the</w:t>
      </w:r>
      <w:r>
        <w:rPr>
          <w:spacing w:val="-9"/>
        </w:rPr>
        <w:t xml:space="preserve"> </w:t>
      </w:r>
      <w:r>
        <w:t>ABG</w:t>
      </w:r>
      <w:r>
        <w:rPr>
          <w:spacing w:val="-9"/>
        </w:rPr>
        <w:t xml:space="preserve"> </w:t>
      </w:r>
      <w:r>
        <w:t>is</w:t>
      </w:r>
      <w:r>
        <w:rPr>
          <w:spacing w:val="-9"/>
        </w:rPr>
        <w:t xml:space="preserve"> </w:t>
      </w:r>
      <w:r>
        <w:t>observed,</w:t>
      </w:r>
      <w:r>
        <w:rPr>
          <w:w w:val="99"/>
        </w:rPr>
        <w:t xml:space="preserve"> </w:t>
      </w:r>
      <w:r>
        <w:t xml:space="preserve">we will use it to predict the outcome </w:t>
      </w:r>
      <w:proofErr w:type="gramStart"/>
      <w:r>
        <w:rPr>
          <w:rFonts w:cs="Arial"/>
          <w:i/>
        </w:rPr>
        <w:t xml:space="preserve">Y </w:t>
      </w:r>
      <w:r>
        <w:t>.</w:t>
      </w:r>
      <w:proofErr w:type="gramEnd"/>
      <w:r>
        <w:t xml:space="preserve"> If no ABG was obtained, we impute the latent </w:t>
      </w:r>
      <w:proofErr w:type="spellStart"/>
      <w:r>
        <w:t>aterial</w:t>
      </w:r>
      <w:proofErr w:type="spellEnd"/>
      <w:r>
        <w:t xml:space="preserve"> oxygen tension</w:t>
      </w:r>
      <w:r>
        <w:rPr>
          <w:spacing w:val="46"/>
        </w:rPr>
        <w:t xml:space="preserve"> </w:t>
      </w:r>
      <w:r>
        <w:rPr>
          <w:rFonts w:ascii="Tahoma" w:eastAsia="Tahoma" w:hAnsi="Tahoma" w:cs="Tahoma"/>
        </w:rPr>
        <w:t>Ω</w:t>
      </w:r>
      <w:r>
        <w:rPr>
          <w:rFonts w:ascii="Tahoma" w:eastAsia="Tahoma" w:hAnsi="Tahoma" w:cs="Tahoma"/>
          <w:w w:val="101"/>
        </w:rPr>
        <w:t xml:space="preserve"> </w:t>
      </w:r>
      <w:r>
        <w:t xml:space="preserve">with a regression model from the auxiliary data </w:t>
      </w:r>
      <w:r>
        <w:rPr>
          <w:rFonts w:cs="Arial"/>
          <w:i/>
        </w:rPr>
        <w:t>O</w:t>
      </w:r>
      <w:r>
        <w:rPr>
          <w:rFonts w:ascii="Trebuchet MS" w:eastAsia="Trebuchet MS" w:hAnsi="Trebuchet MS" w:cs="Trebuchet MS"/>
          <w:position w:val="-2"/>
          <w:sz w:val="16"/>
          <w:szCs w:val="16"/>
        </w:rPr>
        <w:t xml:space="preserve">2 </w:t>
      </w:r>
      <w:r>
        <w:t xml:space="preserve">Saturation and </w:t>
      </w:r>
      <w:r>
        <w:rPr>
          <w:rFonts w:cs="Arial"/>
          <w:i/>
        </w:rPr>
        <w:t>O</w:t>
      </w:r>
      <w:r>
        <w:rPr>
          <w:rFonts w:ascii="Trebuchet MS" w:eastAsia="Trebuchet MS" w:hAnsi="Trebuchet MS" w:cs="Trebuchet MS"/>
          <w:position w:val="-2"/>
          <w:sz w:val="16"/>
          <w:szCs w:val="16"/>
        </w:rPr>
        <w:t xml:space="preserve">2 </w:t>
      </w:r>
      <w:r>
        <w:rPr>
          <w:spacing w:val="-5"/>
        </w:rPr>
        <w:t>therapy,</w:t>
      </w:r>
      <w:r>
        <w:rPr>
          <w:spacing w:val="-28"/>
        </w:rPr>
        <w:t xml:space="preserve"> </w:t>
      </w:r>
      <w:r>
        <w:t>formally:</w:t>
      </w:r>
    </w:p>
    <w:p w14:paraId="7D460E54" w14:textId="77777777" w:rsidR="003C4974" w:rsidRDefault="00CC2BE2">
      <w:pPr>
        <w:tabs>
          <w:tab w:val="left" w:pos="10653"/>
        </w:tabs>
        <w:spacing w:before="90" w:line="388" w:lineRule="exact"/>
        <w:ind w:left="2755"/>
        <w:rPr>
          <w:rFonts w:ascii="Arial" w:eastAsia="Arial" w:hAnsi="Arial" w:cs="Arial"/>
        </w:rPr>
      </w:pPr>
      <w:r>
        <w:rPr>
          <w:rFonts w:ascii="Tahoma" w:eastAsia="Tahoma" w:hAnsi="Tahoma" w:cs="Tahoma"/>
        </w:rPr>
        <w:t>Ω</w:t>
      </w:r>
      <w:r>
        <w:rPr>
          <w:rFonts w:ascii="Tahoma" w:eastAsia="Tahoma" w:hAnsi="Tahoma" w:cs="Tahoma"/>
          <w:spacing w:val="-15"/>
        </w:rPr>
        <w:t xml:space="preserve"> </w:t>
      </w:r>
      <w:r>
        <w:rPr>
          <w:rFonts w:ascii="Tahoma" w:eastAsia="Tahoma" w:hAnsi="Tahoma" w:cs="Tahoma"/>
        </w:rPr>
        <w:t>=</w:t>
      </w:r>
      <w:r>
        <w:rPr>
          <w:rFonts w:ascii="Tahoma" w:eastAsia="Tahoma" w:hAnsi="Tahoma" w:cs="Tahoma"/>
          <w:spacing w:val="-15"/>
        </w:rPr>
        <w:t xml:space="preserve"> </w:t>
      </w:r>
      <w:proofErr w:type="gramStart"/>
      <w:r>
        <w:rPr>
          <w:rFonts w:ascii="Arial" w:eastAsia="Arial" w:hAnsi="Arial" w:cs="Arial"/>
          <w:i/>
          <w:spacing w:val="2"/>
        </w:rPr>
        <w:t>I</w:t>
      </w:r>
      <w:r>
        <w:rPr>
          <w:rFonts w:ascii="Tahoma" w:eastAsia="Tahoma" w:hAnsi="Tahoma" w:cs="Tahoma"/>
          <w:spacing w:val="2"/>
        </w:rPr>
        <w:t>(</w:t>
      </w:r>
      <w:proofErr w:type="gramEnd"/>
      <w:r>
        <w:rPr>
          <w:rFonts w:ascii="Arial" w:eastAsia="Arial" w:hAnsi="Arial" w:cs="Arial"/>
          <w:i/>
          <w:spacing w:val="2"/>
        </w:rPr>
        <w:t>observed</w:t>
      </w:r>
      <w:r>
        <w:rPr>
          <w:rFonts w:ascii="Arial" w:eastAsia="Arial" w:hAnsi="Arial" w:cs="Arial"/>
          <w:i/>
          <w:spacing w:val="-7"/>
        </w:rPr>
        <w:t xml:space="preserve"> </w:t>
      </w:r>
      <w:r>
        <w:rPr>
          <w:rFonts w:ascii="Tahoma" w:eastAsia="Tahoma" w:hAnsi="Tahoma" w:cs="Tahoma"/>
        </w:rPr>
        <w:t>=</w:t>
      </w:r>
      <w:r>
        <w:rPr>
          <w:rFonts w:ascii="Tahoma" w:eastAsia="Tahoma" w:hAnsi="Tahoma" w:cs="Tahoma"/>
          <w:spacing w:val="-15"/>
        </w:rPr>
        <w:t xml:space="preserve"> </w:t>
      </w:r>
      <w:r>
        <w:rPr>
          <w:rFonts w:ascii="Arial" w:eastAsia="Arial" w:hAnsi="Arial" w:cs="Arial"/>
          <w:i/>
        </w:rPr>
        <w:t>true</w:t>
      </w:r>
      <w:r>
        <w:rPr>
          <w:rFonts w:ascii="Tahoma" w:eastAsia="Tahoma" w:hAnsi="Tahoma" w:cs="Tahoma"/>
        </w:rPr>
        <w:t>)</w:t>
      </w:r>
      <w:r>
        <w:rPr>
          <w:rFonts w:ascii="Tahoma" w:eastAsia="Tahoma" w:hAnsi="Tahoma" w:cs="Tahoma"/>
          <w:spacing w:val="-26"/>
        </w:rPr>
        <w:t xml:space="preserve"> </w:t>
      </w:r>
      <w:r>
        <w:rPr>
          <w:rFonts w:ascii="Meiryo" w:eastAsia="Meiryo" w:hAnsi="Meiryo" w:cs="Meiryo"/>
          <w:i/>
        </w:rPr>
        <w:t>∗</w:t>
      </w:r>
      <w:r>
        <w:rPr>
          <w:rFonts w:ascii="Meiryo" w:eastAsia="Meiryo" w:hAnsi="Meiryo" w:cs="Meiryo"/>
          <w:i/>
          <w:spacing w:val="-32"/>
        </w:rPr>
        <w:t xml:space="preserve"> </w:t>
      </w:r>
      <w:proofErr w:type="spellStart"/>
      <w:r>
        <w:rPr>
          <w:rFonts w:ascii="Arial" w:eastAsia="Arial" w:hAnsi="Arial" w:cs="Arial"/>
          <w:i/>
          <w:spacing w:val="7"/>
        </w:rPr>
        <w:t>PaO</w:t>
      </w:r>
      <w:proofErr w:type="spellEnd"/>
      <w:r>
        <w:rPr>
          <w:rFonts w:ascii="Trebuchet MS" w:eastAsia="Trebuchet MS" w:hAnsi="Trebuchet MS" w:cs="Trebuchet MS"/>
          <w:spacing w:val="7"/>
          <w:position w:val="-2"/>
          <w:sz w:val="16"/>
          <w:szCs w:val="16"/>
        </w:rPr>
        <w:t>2</w:t>
      </w:r>
      <w:r>
        <w:rPr>
          <w:rFonts w:ascii="Trebuchet MS" w:eastAsia="Trebuchet MS" w:hAnsi="Trebuchet MS" w:cs="Trebuchet MS"/>
          <w:spacing w:val="4"/>
          <w:position w:val="-2"/>
          <w:sz w:val="16"/>
          <w:szCs w:val="16"/>
        </w:rPr>
        <w:t xml:space="preserve"> </w:t>
      </w:r>
      <w:r>
        <w:rPr>
          <w:rFonts w:ascii="Tahoma" w:eastAsia="Tahoma" w:hAnsi="Tahoma" w:cs="Tahoma"/>
        </w:rPr>
        <w:t>+</w:t>
      </w:r>
      <w:r>
        <w:rPr>
          <w:rFonts w:ascii="Tahoma" w:eastAsia="Tahoma" w:hAnsi="Tahoma" w:cs="Tahoma"/>
          <w:spacing w:val="-26"/>
        </w:rPr>
        <w:t xml:space="preserve"> </w:t>
      </w:r>
      <w:r>
        <w:rPr>
          <w:rFonts w:ascii="Arial" w:eastAsia="Arial" w:hAnsi="Arial" w:cs="Arial"/>
          <w:i/>
          <w:spacing w:val="2"/>
        </w:rPr>
        <w:t>I</w:t>
      </w:r>
      <w:r>
        <w:rPr>
          <w:rFonts w:ascii="Tahoma" w:eastAsia="Tahoma" w:hAnsi="Tahoma" w:cs="Tahoma"/>
          <w:spacing w:val="2"/>
        </w:rPr>
        <w:t>(</w:t>
      </w:r>
      <w:r>
        <w:rPr>
          <w:rFonts w:ascii="Arial" w:eastAsia="Arial" w:hAnsi="Arial" w:cs="Arial"/>
          <w:i/>
          <w:spacing w:val="2"/>
        </w:rPr>
        <w:t>observed</w:t>
      </w:r>
      <w:r>
        <w:rPr>
          <w:rFonts w:ascii="Arial" w:eastAsia="Arial" w:hAnsi="Arial" w:cs="Arial"/>
          <w:i/>
          <w:spacing w:val="-7"/>
        </w:rPr>
        <w:t xml:space="preserve"> </w:t>
      </w:r>
      <w:r>
        <w:rPr>
          <w:rFonts w:ascii="Tahoma" w:eastAsia="Tahoma" w:hAnsi="Tahoma" w:cs="Tahoma"/>
        </w:rPr>
        <w:t>=</w:t>
      </w:r>
      <w:r>
        <w:rPr>
          <w:rFonts w:ascii="Tahoma" w:eastAsia="Tahoma" w:hAnsi="Tahoma" w:cs="Tahoma"/>
          <w:spacing w:val="-15"/>
        </w:rPr>
        <w:t xml:space="preserve"> </w:t>
      </w:r>
      <w:r>
        <w:rPr>
          <w:rFonts w:ascii="Arial" w:eastAsia="Arial" w:hAnsi="Arial" w:cs="Arial"/>
          <w:i/>
          <w:spacing w:val="2"/>
        </w:rPr>
        <w:t>false</w:t>
      </w:r>
      <w:r>
        <w:rPr>
          <w:rFonts w:ascii="Tahoma" w:eastAsia="Tahoma" w:hAnsi="Tahoma" w:cs="Tahoma"/>
          <w:spacing w:val="2"/>
        </w:rPr>
        <w:t>)</w:t>
      </w:r>
      <w:r>
        <w:rPr>
          <w:rFonts w:ascii="Tahoma" w:eastAsia="Tahoma" w:hAnsi="Tahoma" w:cs="Tahoma"/>
          <w:spacing w:val="-26"/>
        </w:rPr>
        <w:t xml:space="preserve"> </w:t>
      </w:r>
      <w:r>
        <w:rPr>
          <w:rFonts w:ascii="Meiryo" w:eastAsia="Meiryo" w:hAnsi="Meiryo" w:cs="Meiryo"/>
          <w:i/>
        </w:rPr>
        <w:t>∗</w:t>
      </w:r>
      <w:r>
        <w:rPr>
          <w:rFonts w:ascii="Meiryo" w:eastAsia="Meiryo" w:hAnsi="Meiryo" w:cs="Meiryo"/>
          <w:i/>
          <w:spacing w:val="-32"/>
        </w:rPr>
        <w:t xml:space="preserve"> </w:t>
      </w:r>
      <w:r>
        <w:rPr>
          <w:rFonts w:ascii="Arial" w:eastAsia="Arial" w:hAnsi="Arial" w:cs="Arial"/>
          <w:i/>
        </w:rPr>
        <w:t>δ</w:t>
      </w:r>
      <w:r>
        <w:rPr>
          <w:rFonts w:ascii="Arial" w:eastAsia="Arial" w:hAnsi="Arial" w:cs="Arial"/>
          <w:i/>
        </w:rPr>
        <w:tab/>
      </w:r>
      <w:r>
        <w:rPr>
          <w:rFonts w:ascii="Arial" w:eastAsia="Arial" w:hAnsi="Arial" w:cs="Arial"/>
        </w:rPr>
        <w:t>(9)</w:t>
      </w:r>
    </w:p>
    <w:p w14:paraId="03A0B753" w14:textId="77777777" w:rsidR="003C4974" w:rsidRDefault="00CC2BE2">
      <w:pPr>
        <w:tabs>
          <w:tab w:val="left" w:pos="10532"/>
        </w:tabs>
        <w:spacing w:line="388" w:lineRule="exact"/>
        <w:ind w:left="120" w:firstLine="2730"/>
        <w:rPr>
          <w:rFonts w:ascii="Arial" w:eastAsia="Arial" w:hAnsi="Arial" w:cs="Arial"/>
        </w:rPr>
      </w:pPr>
      <w:proofErr w:type="gramStart"/>
      <w:r>
        <w:rPr>
          <w:rFonts w:ascii="Arial" w:eastAsia="Arial" w:hAnsi="Arial" w:cs="Arial"/>
          <w:i/>
        </w:rPr>
        <w:t>δ</w:t>
      </w:r>
      <w:proofErr w:type="gramEnd"/>
      <w:r>
        <w:rPr>
          <w:rFonts w:ascii="Arial" w:eastAsia="Arial" w:hAnsi="Arial" w:cs="Arial"/>
          <w:i/>
          <w:spacing w:val="2"/>
        </w:rPr>
        <w:t xml:space="preserve"> </w:t>
      </w:r>
      <w:r>
        <w:rPr>
          <w:rFonts w:ascii="Meiryo" w:eastAsia="Meiryo" w:hAnsi="Meiryo" w:cs="Meiryo"/>
          <w:i/>
        </w:rPr>
        <w:t>∼</w:t>
      </w:r>
      <w:r>
        <w:rPr>
          <w:rFonts w:ascii="Meiryo" w:eastAsia="Meiryo" w:hAnsi="Meiryo" w:cs="Meiryo"/>
          <w:i/>
          <w:spacing w:val="-19"/>
        </w:rPr>
        <w:t xml:space="preserve"> </w:t>
      </w:r>
      <w:r>
        <w:rPr>
          <w:rFonts w:ascii="Arial" w:eastAsia="Arial" w:hAnsi="Arial" w:cs="Arial"/>
          <w:i/>
          <w:spacing w:val="3"/>
        </w:rPr>
        <w:t>Normal</w:t>
      </w:r>
      <w:r>
        <w:rPr>
          <w:rFonts w:ascii="Tahoma" w:eastAsia="Tahoma" w:hAnsi="Tahoma" w:cs="Tahoma"/>
          <w:spacing w:val="3"/>
        </w:rPr>
        <w:t>(</w:t>
      </w:r>
      <w:r>
        <w:rPr>
          <w:rFonts w:ascii="Arial" w:eastAsia="Arial" w:hAnsi="Arial" w:cs="Arial"/>
          <w:i/>
          <w:spacing w:val="3"/>
        </w:rPr>
        <w:t>θ,</w:t>
      </w:r>
      <w:r>
        <w:rPr>
          <w:rFonts w:ascii="Arial" w:eastAsia="Arial" w:hAnsi="Arial" w:cs="Arial"/>
          <w:i/>
          <w:spacing w:val="-28"/>
        </w:rPr>
        <w:t xml:space="preserve"> </w:t>
      </w:r>
      <w:r>
        <w:rPr>
          <w:rFonts w:ascii="Arial" w:eastAsia="Arial" w:hAnsi="Arial" w:cs="Arial"/>
          <w:i/>
        </w:rPr>
        <w:t>τ</w:t>
      </w:r>
      <w:r>
        <w:rPr>
          <w:rFonts w:ascii="Arial" w:eastAsia="Arial" w:hAnsi="Arial" w:cs="Arial"/>
          <w:i/>
          <w:spacing w:val="-39"/>
        </w:rPr>
        <w:t xml:space="preserve"> </w:t>
      </w:r>
      <w:r>
        <w:rPr>
          <w:rFonts w:ascii="Tahoma" w:eastAsia="Tahoma" w:hAnsi="Tahoma" w:cs="Tahoma"/>
        </w:rPr>
        <w:t>)</w:t>
      </w:r>
      <w:r>
        <w:rPr>
          <w:rFonts w:ascii="Arial" w:eastAsia="Arial" w:hAnsi="Arial" w:cs="Arial"/>
          <w:i/>
        </w:rPr>
        <w:t>,</w:t>
      </w:r>
      <w:r>
        <w:rPr>
          <w:rFonts w:ascii="Arial" w:eastAsia="Arial" w:hAnsi="Arial" w:cs="Arial"/>
          <w:i/>
          <w:spacing w:val="-28"/>
        </w:rPr>
        <w:t xml:space="preserve"> </w:t>
      </w:r>
      <w:r>
        <w:rPr>
          <w:rFonts w:ascii="Arial" w:eastAsia="Arial" w:hAnsi="Arial" w:cs="Arial"/>
          <w:i/>
        </w:rPr>
        <w:t>θ</w:t>
      </w:r>
      <w:r>
        <w:rPr>
          <w:rFonts w:ascii="Arial" w:eastAsia="Arial" w:hAnsi="Arial" w:cs="Arial"/>
          <w:i/>
          <w:spacing w:val="1"/>
        </w:rPr>
        <w:t xml:space="preserve"> </w:t>
      </w:r>
      <w:r>
        <w:rPr>
          <w:rFonts w:ascii="Tahoma" w:eastAsia="Tahoma" w:hAnsi="Tahoma" w:cs="Tahoma"/>
        </w:rPr>
        <w:t>=</w:t>
      </w:r>
      <w:r>
        <w:rPr>
          <w:rFonts w:ascii="Tahoma" w:eastAsia="Tahoma" w:hAnsi="Tahoma" w:cs="Tahoma"/>
          <w:spacing w:val="-13"/>
        </w:rPr>
        <w:t xml:space="preserve"> </w:t>
      </w:r>
      <w:r>
        <w:rPr>
          <w:rFonts w:ascii="Arial" w:eastAsia="Arial" w:hAnsi="Arial" w:cs="Arial"/>
          <w:i/>
        </w:rPr>
        <w:t>γ</w:t>
      </w:r>
      <w:r>
        <w:rPr>
          <w:rFonts w:ascii="Trebuchet MS" w:eastAsia="Trebuchet MS" w:hAnsi="Trebuchet MS" w:cs="Trebuchet MS"/>
          <w:position w:val="-2"/>
          <w:sz w:val="16"/>
          <w:szCs w:val="16"/>
        </w:rPr>
        <w:t>0</w:t>
      </w:r>
      <w:r>
        <w:rPr>
          <w:rFonts w:ascii="Trebuchet MS" w:eastAsia="Trebuchet MS" w:hAnsi="Trebuchet MS" w:cs="Trebuchet MS"/>
          <w:spacing w:val="6"/>
          <w:position w:val="-2"/>
          <w:sz w:val="16"/>
          <w:szCs w:val="16"/>
        </w:rPr>
        <w:t xml:space="preserve"> </w:t>
      </w:r>
      <w:r>
        <w:rPr>
          <w:rFonts w:ascii="Tahoma" w:eastAsia="Tahoma" w:hAnsi="Tahoma" w:cs="Tahoma"/>
        </w:rPr>
        <w:t>+</w:t>
      </w:r>
      <w:r>
        <w:rPr>
          <w:rFonts w:ascii="Tahoma" w:eastAsia="Tahoma" w:hAnsi="Tahoma" w:cs="Tahoma"/>
          <w:spacing w:val="-24"/>
        </w:rPr>
        <w:t xml:space="preserve"> </w:t>
      </w:r>
      <w:r>
        <w:rPr>
          <w:rFonts w:ascii="Arial" w:eastAsia="Arial" w:hAnsi="Arial" w:cs="Arial"/>
          <w:i/>
        </w:rPr>
        <w:t>γ</w:t>
      </w:r>
      <w:r>
        <w:rPr>
          <w:rFonts w:ascii="Trebuchet MS" w:eastAsia="Trebuchet MS" w:hAnsi="Trebuchet MS" w:cs="Trebuchet MS"/>
          <w:position w:val="-2"/>
          <w:sz w:val="16"/>
          <w:szCs w:val="16"/>
        </w:rPr>
        <w:t>1</w:t>
      </w:r>
      <w:r>
        <w:rPr>
          <w:rFonts w:ascii="Trebuchet MS" w:eastAsia="Trebuchet MS" w:hAnsi="Trebuchet MS" w:cs="Trebuchet MS"/>
          <w:spacing w:val="6"/>
          <w:position w:val="-2"/>
          <w:sz w:val="16"/>
          <w:szCs w:val="16"/>
        </w:rPr>
        <w:t xml:space="preserve"> </w:t>
      </w:r>
      <w:r>
        <w:rPr>
          <w:rFonts w:ascii="Meiryo" w:eastAsia="Meiryo" w:hAnsi="Meiryo" w:cs="Meiryo"/>
          <w:i/>
        </w:rPr>
        <w:t>∗</w:t>
      </w:r>
      <w:r>
        <w:rPr>
          <w:rFonts w:ascii="Meiryo" w:eastAsia="Meiryo" w:hAnsi="Meiryo" w:cs="Meiryo"/>
          <w:i/>
          <w:spacing w:val="-30"/>
        </w:rPr>
        <w:t xml:space="preserve"> </w:t>
      </w:r>
      <w:r>
        <w:rPr>
          <w:rFonts w:ascii="Arial" w:eastAsia="Arial" w:hAnsi="Arial" w:cs="Arial"/>
          <w:i/>
          <w:spacing w:val="4"/>
        </w:rPr>
        <w:t>O</w:t>
      </w:r>
      <w:r>
        <w:rPr>
          <w:rFonts w:ascii="Trebuchet MS" w:eastAsia="Trebuchet MS" w:hAnsi="Trebuchet MS" w:cs="Trebuchet MS"/>
          <w:spacing w:val="4"/>
          <w:position w:val="-2"/>
          <w:sz w:val="16"/>
          <w:szCs w:val="16"/>
        </w:rPr>
        <w:t>2</w:t>
      </w:r>
      <w:r>
        <w:rPr>
          <w:rFonts w:ascii="Arial" w:eastAsia="Arial" w:hAnsi="Arial" w:cs="Arial"/>
          <w:i/>
          <w:spacing w:val="4"/>
        </w:rPr>
        <w:t>Sat</w:t>
      </w:r>
      <w:r>
        <w:rPr>
          <w:rFonts w:ascii="Arial" w:eastAsia="Arial" w:hAnsi="Arial" w:cs="Arial"/>
          <w:i/>
          <w:spacing w:val="-16"/>
        </w:rPr>
        <w:t xml:space="preserve"> </w:t>
      </w:r>
      <w:r>
        <w:rPr>
          <w:rFonts w:ascii="Tahoma" w:eastAsia="Tahoma" w:hAnsi="Tahoma" w:cs="Tahoma"/>
        </w:rPr>
        <w:t>+</w:t>
      </w:r>
      <w:r>
        <w:rPr>
          <w:rFonts w:ascii="Tahoma" w:eastAsia="Tahoma" w:hAnsi="Tahoma" w:cs="Tahoma"/>
          <w:spacing w:val="-24"/>
        </w:rPr>
        <w:t xml:space="preserve"> </w:t>
      </w:r>
      <w:r>
        <w:rPr>
          <w:rFonts w:ascii="Arial" w:eastAsia="Arial" w:hAnsi="Arial" w:cs="Arial"/>
          <w:i/>
        </w:rPr>
        <w:t>γ</w:t>
      </w:r>
      <w:r>
        <w:rPr>
          <w:rFonts w:ascii="Trebuchet MS" w:eastAsia="Trebuchet MS" w:hAnsi="Trebuchet MS" w:cs="Trebuchet MS"/>
          <w:position w:val="-2"/>
          <w:sz w:val="16"/>
          <w:szCs w:val="16"/>
        </w:rPr>
        <w:t>2</w:t>
      </w:r>
      <w:r>
        <w:rPr>
          <w:rFonts w:ascii="Trebuchet MS" w:eastAsia="Trebuchet MS" w:hAnsi="Trebuchet MS" w:cs="Trebuchet MS"/>
          <w:spacing w:val="6"/>
          <w:position w:val="-2"/>
          <w:sz w:val="16"/>
          <w:szCs w:val="16"/>
        </w:rPr>
        <w:t xml:space="preserve"> </w:t>
      </w:r>
      <w:r>
        <w:rPr>
          <w:rFonts w:ascii="Meiryo" w:eastAsia="Meiryo" w:hAnsi="Meiryo" w:cs="Meiryo"/>
          <w:i/>
        </w:rPr>
        <w:t>∗</w:t>
      </w:r>
      <w:r>
        <w:rPr>
          <w:rFonts w:ascii="Meiryo" w:eastAsia="Meiryo" w:hAnsi="Meiryo" w:cs="Meiryo"/>
          <w:i/>
          <w:spacing w:val="-30"/>
        </w:rPr>
        <w:t xml:space="preserve"> </w:t>
      </w:r>
      <w:r>
        <w:rPr>
          <w:rFonts w:ascii="Arial" w:eastAsia="Arial" w:hAnsi="Arial" w:cs="Arial"/>
          <w:i/>
          <w:spacing w:val="5"/>
        </w:rPr>
        <w:t>O</w:t>
      </w:r>
      <w:r>
        <w:rPr>
          <w:rFonts w:ascii="Trebuchet MS" w:eastAsia="Trebuchet MS" w:hAnsi="Trebuchet MS" w:cs="Trebuchet MS"/>
          <w:spacing w:val="5"/>
          <w:position w:val="-2"/>
          <w:sz w:val="16"/>
          <w:szCs w:val="16"/>
        </w:rPr>
        <w:t>2</w:t>
      </w:r>
      <w:r>
        <w:rPr>
          <w:rFonts w:ascii="Arial" w:eastAsia="Arial" w:hAnsi="Arial" w:cs="Arial"/>
          <w:i/>
          <w:spacing w:val="5"/>
        </w:rPr>
        <w:t>Therapy</w:t>
      </w:r>
      <w:r>
        <w:rPr>
          <w:rFonts w:ascii="Arial" w:eastAsia="Arial" w:hAnsi="Arial" w:cs="Arial"/>
          <w:i/>
          <w:spacing w:val="5"/>
        </w:rPr>
        <w:tab/>
      </w:r>
      <w:r>
        <w:rPr>
          <w:rFonts w:ascii="Arial" w:eastAsia="Arial" w:hAnsi="Arial" w:cs="Arial"/>
        </w:rPr>
        <w:t>(10)</w:t>
      </w:r>
    </w:p>
    <w:p w14:paraId="47A59E54" w14:textId="77777777" w:rsidR="003C4974" w:rsidRDefault="00CC2BE2">
      <w:pPr>
        <w:pStyle w:val="BodyText"/>
        <w:spacing w:before="200" w:line="268" w:lineRule="auto"/>
        <w:ind w:left="120" w:right="119"/>
        <w:jc w:val="both"/>
      </w:pPr>
      <w:r>
        <w:rPr>
          <w:spacing w:val="-4"/>
        </w:rPr>
        <w:t>We</w:t>
      </w:r>
      <w:r>
        <w:rPr>
          <w:spacing w:val="15"/>
        </w:rPr>
        <w:t xml:space="preserve"> </w:t>
      </w:r>
      <w:r>
        <w:t>will</w:t>
      </w:r>
      <w:r>
        <w:rPr>
          <w:spacing w:val="15"/>
        </w:rPr>
        <w:t xml:space="preserve"> </w:t>
      </w:r>
      <w:r>
        <w:t>exploit</w:t>
      </w:r>
      <w:r>
        <w:rPr>
          <w:spacing w:val="15"/>
        </w:rPr>
        <w:t xml:space="preserve"> </w:t>
      </w:r>
      <w:r>
        <w:t>the</w:t>
      </w:r>
      <w:r>
        <w:rPr>
          <w:spacing w:val="15"/>
        </w:rPr>
        <w:t xml:space="preserve"> </w:t>
      </w:r>
      <w:r>
        <w:t>temporal</w:t>
      </w:r>
      <w:r>
        <w:rPr>
          <w:spacing w:val="15"/>
        </w:rPr>
        <w:t xml:space="preserve"> </w:t>
      </w:r>
      <w:r>
        <w:t>relationship</w:t>
      </w:r>
      <w:r>
        <w:rPr>
          <w:spacing w:val="15"/>
        </w:rPr>
        <w:t xml:space="preserve"> </w:t>
      </w:r>
      <w:r>
        <w:t>between</w:t>
      </w:r>
      <w:r>
        <w:rPr>
          <w:spacing w:val="15"/>
        </w:rPr>
        <w:t xml:space="preserve"> </w:t>
      </w:r>
      <w:r>
        <w:t>variables</w:t>
      </w:r>
      <w:r>
        <w:rPr>
          <w:spacing w:val="15"/>
        </w:rPr>
        <w:t xml:space="preserve"> </w:t>
      </w:r>
      <w:r>
        <w:t>in</w:t>
      </w:r>
      <w:r>
        <w:rPr>
          <w:spacing w:val="15"/>
        </w:rPr>
        <w:t xml:space="preserve"> </w:t>
      </w:r>
      <w:r>
        <w:t>the</w:t>
      </w:r>
      <w:r>
        <w:rPr>
          <w:spacing w:val="15"/>
        </w:rPr>
        <w:t xml:space="preserve"> </w:t>
      </w:r>
      <w:r>
        <w:t>longitudinal</w:t>
      </w:r>
      <w:r>
        <w:rPr>
          <w:spacing w:val="15"/>
        </w:rPr>
        <w:t xml:space="preserve"> </w:t>
      </w:r>
      <w:r>
        <w:t>electronic</w:t>
      </w:r>
      <w:r>
        <w:rPr>
          <w:spacing w:val="15"/>
        </w:rPr>
        <w:t xml:space="preserve"> </w:t>
      </w:r>
      <w:r>
        <w:t>medical</w:t>
      </w:r>
      <w:r>
        <w:rPr>
          <w:spacing w:val="15"/>
        </w:rPr>
        <w:t xml:space="preserve"> </w:t>
      </w:r>
      <w:r>
        <w:t>records</w:t>
      </w:r>
      <w:r>
        <w:rPr>
          <w:spacing w:val="15"/>
        </w:rPr>
        <w:t xml:space="preserve"> </w:t>
      </w:r>
      <w:r>
        <w:t>[58].</w:t>
      </w:r>
      <w:r>
        <w:rPr>
          <w:w w:val="99"/>
        </w:rPr>
        <w:t xml:space="preserve"> </w:t>
      </w:r>
      <w:r>
        <w:rPr>
          <w:spacing w:val="-4"/>
        </w:rPr>
        <w:t xml:space="preserve">We </w:t>
      </w:r>
      <w:r>
        <w:t>will</w:t>
      </w:r>
      <w:r>
        <w:rPr>
          <w:spacing w:val="-4"/>
        </w:rPr>
        <w:t xml:space="preserve"> </w:t>
      </w:r>
      <w:r>
        <w:t>identify</w:t>
      </w:r>
      <w:r>
        <w:rPr>
          <w:spacing w:val="-5"/>
        </w:rPr>
        <w:t xml:space="preserve"> </w:t>
      </w:r>
      <w:r>
        <w:t>the</w:t>
      </w:r>
      <w:r>
        <w:rPr>
          <w:spacing w:val="-4"/>
        </w:rPr>
        <w:t xml:space="preserve"> </w:t>
      </w:r>
      <w:r>
        <w:t>auxiliary</w:t>
      </w:r>
      <w:r>
        <w:rPr>
          <w:spacing w:val="-4"/>
        </w:rPr>
        <w:t xml:space="preserve"> </w:t>
      </w:r>
      <w:r>
        <w:t>measure</w:t>
      </w:r>
      <w:r>
        <w:rPr>
          <w:spacing w:val="-4"/>
        </w:rPr>
        <w:t xml:space="preserve"> </w:t>
      </w:r>
      <w:r>
        <w:t>properties,</w:t>
      </w:r>
      <w:r>
        <w:rPr>
          <w:spacing w:val="-4"/>
        </w:rPr>
        <w:t xml:space="preserve"> </w:t>
      </w:r>
      <w:r>
        <w:t>ceiling</w:t>
      </w:r>
      <w:r>
        <w:rPr>
          <w:spacing w:val="-4"/>
        </w:rPr>
        <w:t xml:space="preserve"> </w:t>
      </w:r>
      <w:r>
        <w:t>and</w:t>
      </w:r>
      <w:r>
        <w:rPr>
          <w:spacing w:val="-5"/>
        </w:rPr>
        <w:t xml:space="preserve"> </w:t>
      </w:r>
      <w:r>
        <w:t>floor</w:t>
      </w:r>
      <w:r>
        <w:rPr>
          <w:spacing w:val="-4"/>
        </w:rPr>
        <w:t xml:space="preserve"> </w:t>
      </w:r>
      <w:r>
        <w:t>and</w:t>
      </w:r>
      <w:r>
        <w:rPr>
          <w:spacing w:val="-4"/>
        </w:rPr>
        <w:t xml:space="preserve"> </w:t>
      </w:r>
      <w:r>
        <w:t>potential</w:t>
      </w:r>
      <w:r>
        <w:rPr>
          <w:spacing w:val="-4"/>
        </w:rPr>
        <w:t xml:space="preserve"> </w:t>
      </w:r>
      <w:r>
        <w:t>threshold</w:t>
      </w:r>
      <w:r>
        <w:rPr>
          <w:spacing w:val="-4"/>
        </w:rPr>
        <w:t xml:space="preserve"> </w:t>
      </w:r>
      <w:r>
        <w:t>effects</w:t>
      </w:r>
      <w:r>
        <w:rPr>
          <w:spacing w:val="-5"/>
        </w:rPr>
        <w:t xml:space="preserve"> </w:t>
      </w:r>
      <w:proofErr w:type="spellStart"/>
      <w:r>
        <w:t>effects</w:t>
      </w:r>
      <w:proofErr w:type="spellEnd"/>
      <w:r>
        <w:t>,</w:t>
      </w:r>
      <w:r>
        <w:rPr>
          <w:spacing w:val="-4"/>
        </w:rPr>
        <w:t xml:space="preserve"> </w:t>
      </w:r>
      <w:r>
        <w:t>test</w:t>
      </w:r>
      <w:r>
        <w:rPr>
          <w:spacing w:val="-4"/>
        </w:rPr>
        <w:t xml:space="preserve"> </w:t>
      </w:r>
      <w:r>
        <w:t>the</w:t>
      </w:r>
      <w:r>
        <w:rPr>
          <w:w w:val="99"/>
        </w:rPr>
        <w:t xml:space="preserve"> </w:t>
      </w:r>
      <w:r>
        <w:t>imputations</w:t>
      </w:r>
      <w:r>
        <w:rPr>
          <w:spacing w:val="-18"/>
        </w:rPr>
        <w:t xml:space="preserve"> </w:t>
      </w:r>
      <w:r>
        <w:t>against</w:t>
      </w:r>
      <w:r>
        <w:rPr>
          <w:spacing w:val="-18"/>
        </w:rPr>
        <w:t xml:space="preserve"> </w:t>
      </w:r>
      <w:r>
        <w:t>manually</w:t>
      </w:r>
      <w:r>
        <w:rPr>
          <w:spacing w:val="-18"/>
        </w:rPr>
        <w:t xml:space="preserve"> </w:t>
      </w:r>
      <w:r>
        <w:t>verified</w:t>
      </w:r>
      <w:r>
        <w:rPr>
          <w:spacing w:val="-18"/>
        </w:rPr>
        <w:t xml:space="preserve"> </w:t>
      </w:r>
      <w:r>
        <w:t>data</w:t>
      </w:r>
      <w:r>
        <w:rPr>
          <w:spacing w:val="-18"/>
        </w:rPr>
        <w:t xml:space="preserve"> </w:t>
      </w:r>
      <w:r>
        <w:t>and</w:t>
      </w:r>
      <w:r>
        <w:rPr>
          <w:spacing w:val="-18"/>
        </w:rPr>
        <w:t xml:space="preserve"> </w:t>
      </w:r>
      <w:r>
        <w:t>published</w:t>
      </w:r>
      <w:r>
        <w:rPr>
          <w:spacing w:val="-18"/>
        </w:rPr>
        <w:t xml:space="preserve"> </w:t>
      </w:r>
      <w:r>
        <w:t>algorithms</w:t>
      </w:r>
      <w:r>
        <w:rPr>
          <w:spacing w:val="-18"/>
        </w:rPr>
        <w:t xml:space="preserve"> </w:t>
      </w:r>
      <w:r>
        <w:t>and</w:t>
      </w:r>
      <w:r>
        <w:rPr>
          <w:spacing w:val="-18"/>
        </w:rPr>
        <w:t xml:space="preserve"> </w:t>
      </w:r>
      <w:r>
        <w:t>compare</w:t>
      </w:r>
      <w:r>
        <w:rPr>
          <w:spacing w:val="-18"/>
        </w:rPr>
        <w:t xml:space="preserve"> </w:t>
      </w:r>
      <w:r>
        <w:t>them</w:t>
      </w:r>
      <w:r>
        <w:rPr>
          <w:spacing w:val="-18"/>
        </w:rPr>
        <w:t xml:space="preserve"> </w:t>
      </w:r>
      <w:r>
        <w:t>to</w:t>
      </w:r>
      <w:r>
        <w:rPr>
          <w:spacing w:val="-18"/>
        </w:rPr>
        <w:t xml:space="preserve"> </w:t>
      </w:r>
      <w:r>
        <w:t>the</w:t>
      </w:r>
      <w:r>
        <w:rPr>
          <w:spacing w:val="-18"/>
        </w:rPr>
        <w:t xml:space="preserve"> </w:t>
      </w:r>
      <w:r>
        <w:t>simple</w:t>
      </w:r>
      <w:r>
        <w:rPr>
          <w:spacing w:val="-18"/>
        </w:rPr>
        <w:t xml:space="preserve"> </w:t>
      </w:r>
      <w:r>
        <w:t>and</w:t>
      </w:r>
      <w:r>
        <w:rPr>
          <w:spacing w:val="-18"/>
        </w:rPr>
        <w:t xml:space="preserve"> </w:t>
      </w:r>
      <w:r>
        <w:t>multiple</w:t>
      </w:r>
      <w:r>
        <w:rPr>
          <w:w w:val="99"/>
        </w:rPr>
        <w:t xml:space="preserve"> </w:t>
      </w:r>
      <w:r>
        <w:t xml:space="preserve">imputation strategies planned </w:t>
      </w:r>
      <w:r>
        <w:rPr>
          <w:spacing w:val="-3"/>
        </w:rPr>
        <w:t xml:space="preserve">for </w:t>
      </w:r>
      <w:r>
        <w:rPr>
          <w:spacing w:val="-4"/>
        </w:rPr>
        <w:t xml:space="preserve">Dr. </w:t>
      </w:r>
      <w:r>
        <w:t xml:space="preserve">Gong’s pragmatic trial [59, 60]. </w:t>
      </w:r>
      <w:r>
        <w:rPr>
          <w:spacing w:val="-4"/>
        </w:rPr>
        <w:t xml:space="preserve">We </w:t>
      </w:r>
      <w:r>
        <w:t>will perform posterior cross</w:t>
      </w:r>
      <w:r>
        <w:rPr>
          <w:spacing w:val="38"/>
        </w:rPr>
        <w:t xml:space="preserve"> </w:t>
      </w:r>
      <w:r>
        <w:t>validation</w:t>
      </w:r>
      <w:r>
        <w:rPr>
          <w:w w:val="99"/>
        </w:rPr>
        <w:t xml:space="preserve"> </w:t>
      </w:r>
      <w:r>
        <w:t>checks</w:t>
      </w:r>
      <w:r>
        <w:rPr>
          <w:spacing w:val="-8"/>
        </w:rPr>
        <w:t xml:space="preserve"> </w:t>
      </w:r>
      <w:r>
        <w:t>to</w:t>
      </w:r>
      <w:r>
        <w:rPr>
          <w:spacing w:val="-8"/>
        </w:rPr>
        <w:t xml:space="preserve"> </w:t>
      </w:r>
      <w:r>
        <w:t>investigate</w:t>
      </w:r>
      <w:r>
        <w:rPr>
          <w:spacing w:val="-8"/>
        </w:rPr>
        <w:t xml:space="preserve"> </w:t>
      </w:r>
      <w:r>
        <w:t>the</w:t>
      </w:r>
      <w:r>
        <w:rPr>
          <w:spacing w:val="-8"/>
        </w:rPr>
        <w:t xml:space="preserve"> </w:t>
      </w:r>
      <w:r>
        <w:t>appropriateness</w:t>
      </w:r>
      <w:r>
        <w:rPr>
          <w:spacing w:val="-8"/>
        </w:rPr>
        <w:t xml:space="preserve"> </w:t>
      </w:r>
      <w:r>
        <w:t>of</w:t>
      </w:r>
      <w:r>
        <w:rPr>
          <w:spacing w:val="-8"/>
        </w:rPr>
        <w:t xml:space="preserve"> </w:t>
      </w:r>
      <w:r>
        <w:t>our</w:t>
      </w:r>
      <w:r>
        <w:rPr>
          <w:spacing w:val="-8"/>
        </w:rPr>
        <w:t xml:space="preserve"> </w:t>
      </w:r>
      <w:r>
        <w:t>assumptions</w:t>
      </w:r>
      <w:r>
        <w:rPr>
          <w:spacing w:val="-8"/>
        </w:rPr>
        <w:t xml:space="preserve"> </w:t>
      </w:r>
      <w:r>
        <w:t>and</w:t>
      </w:r>
      <w:r>
        <w:rPr>
          <w:spacing w:val="-8"/>
        </w:rPr>
        <w:t xml:space="preserve"> </w:t>
      </w:r>
      <w:r>
        <w:t>incomplete</w:t>
      </w:r>
      <w:r>
        <w:rPr>
          <w:spacing w:val="-8"/>
        </w:rPr>
        <w:t xml:space="preserve"> </w:t>
      </w:r>
      <w:r>
        <w:t>data</w:t>
      </w:r>
      <w:r>
        <w:rPr>
          <w:spacing w:val="-8"/>
        </w:rPr>
        <w:t xml:space="preserve"> </w:t>
      </w:r>
      <w:r>
        <w:t>model</w:t>
      </w:r>
      <w:r>
        <w:rPr>
          <w:spacing w:val="-8"/>
        </w:rPr>
        <w:t xml:space="preserve"> </w:t>
      </w:r>
      <w:r>
        <w:t>[</w:t>
      </w:r>
      <w:commentRangeStart w:id="289"/>
      <w:r>
        <w:t>61</w:t>
      </w:r>
      <w:commentRangeEnd w:id="289"/>
      <w:r w:rsidR="00846403">
        <w:rPr>
          <w:rStyle w:val="CommentReference"/>
          <w:rFonts w:asciiTheme="minorHAnsi" w:eastAsiaTheme="minorHAnsi" w:hAnsiTheme="minorHAnsi"/>
        </w:rPr>
        <w:commentReference w:id="289"/>
      </w:r>
      <w:r>
        <w:t>].</w:t>
      </w:r>
    </w:p>
    <w:p w14:paraId="37B7D8AE" w14:textId="77777777" w:rsidR="003C4974" w:rsidRDefault="00CC2BE2">
      <w:pPr>
        <w:pStyle w:val="Heading4"/>
        <w:ind w:left="120"/>
        <w:jc w:val="both"/>
        <w:rPr>
          <w:b w:val="0"/>
          <w:bCs w:val="0"/>
        </w:rPr>
      </w:pPr>
      <w:r>
        <w:t>Aim</w:t>
      </w:r>
      <w:r>
        <w:rPr>
          <w:spacing w:val="-10"/>
        </w:rPr>
        <w:t xml:space="preserve"> </w:t>
      </w:r>
      <w:r>
        <w:t>2:</w:t>
      </w:r>
      <w:r>
        <w:rPr>
          <w:spacing w:val="2"/>
        </w:rPr>
        <w:t xml:space="preserve"> </w:t>
      </w:r>
      <w:r>
        <w:rPr>
          <w:spacing w:val="-10"/>
        </w:rPr>
        <w:t xml:space="preserve">To </w:t>
      </w:r>
      <w:r>
        <w:t>model</w:t>
      </w:r>
      <w:r>
        <w:rPr>
          <w:spacing w:val="-10"/>
        </w:rPr>
        <w:t xml:space="preserve"> </w:t>
      </w:r>
      <w:r>
        <w:t>temporality</w:t>
      </w:r>
      <w:r>
        <w:rPr>
          <w:spacing w:val="-10"/>
        </w:rPr>
        <w:t xml:space="preserve"> </w:t>
      </w:r>
      <w:r>
        <w:t>(institutional</w:t>
      </w:r>
      <w:r>
        <w:rPr>
          <w:spacing w:val="-10"/>
        </w:rPr>
        <w:t xml:space="preserve"> </w:t>
      </w:r>
      <w:r>
        <w:t>learning,</w:t>
      </w:r>
      <w:r>
        <w:rPr>
          <w:spacing w:val="-10"/>
        </w:rPr>
        <w:t xml:space="preserve"> </w:t>
      </w:r>
      <w:r>
        <w:t>seasons)</w:t>
      </w:r>
      <w:r>
        <w:rPr>
          <w:spacing w:val="-10"/>
        </w:rPr>
        <w:t xml:space="preserve"> </w:t>
      </w:r>
      <w:r>
        <w:t>and</w:t>
      </w:r>
      <w:r>
        <w:rPr>
          <w:spacing w:val="-10"/>
        </w:rPr>
        <w:t xml:space="preserve"> </w:t>
      </w:r>
      <w:r>
        <w:t>investigate</w:t>
      </w:r>
      <w:r>
        <w:rPr>
          <w:spacing w:val="-10"/>
        </w:rPr>
        <w:t xml:space="preserve"> </w:t>
      </w:r>
      <w:r>
        <w:t>provider</w:t>
      </w:r>
      <w:r>
        <w:rPr>
          <w:spacing w:val="-10"/>
        </w:rPr>
        <w:t xml:space="preserve"> </w:t>
      </w:r>
      <w:r>
        <w:t>compliance.</w:t>
      </w:r>
    </w:p>
    <w:p w14:paraId="23004EB9" w14:textId="77777777" w:rsidR="003C4974" w:rsidRDefault="00CC2BE2">
      <w:pPr>
        <w:pStyle w:val="BodyText"/>
        <w:spacing w:before="125" w:line="268" w:lineRule="auto"/>
        <w:ind w:left="120" w:right="117"/>
        <w:jc w:val="both"/>
      </w:pPr>
      <w:r>
        <w:rPr>
          <w:spacing w:val="-14"/>
        </w:rPr>
        <w:t>To</w:t>
      </w:r>
      <w:r>
        <w:rPr>
          <w:spacing w:val="-19"/>
        </w:rPr>
        <w:t xml:space="preserve"> </w:t>
      </w:r>
      <w:r>
        <w:t>most</w:t>
      </w:r>
      <w:r>
        <w:rPr>
          <w:spacing w:val="-19"/>
        </w:rPr>
        <w:t xml:space="preserve"> </w:t>
      </w:r>
      <w:r>
        <w:t>closely</w:t>
      </w:r>
      <w:r>
        <w:rPr>
          <w:spacing w:val="-19"/>
        </w:rPr>
        <w:t xml:space="preserve"> </w:t>
      </w:r>
      <w:r>
        <w:t>reflect</w:t>
      </w:r>
      <w:r>
        <w:rPr>
          <w:spacing w:val="-19"/>
        </w:rPr>
        <w:t xml:space="preserve"> </w:t>
      </w:r>
      <w:r>
        <w:t>the</w:t>
      </w:r>
      <w:r>
        <w:rPr>
          <w:spacing w:val="-19"/>
        </w:rPr>
        <w:t xml:space="preserve"> </w:t>
      </w:r>
      <w:r>
        <w:t>realistic</w:t>
      </w:r>
      <w:r>
        <w:rPr>
          <w:spacing w:val="-19"/>
        </w:rPr>
        <w:t xml:space="preserve"> </w:t>
      </w:r>
      <w:r>
        <w:t>situation</w:t>
      </w:r>
      <w:r>
        <w:rPr>
          <w:spacing w:val="-19"/>
        </w:rPr>
        <w:t xml:space="preserve"> </w:t>
      </w:r>
      <w:r>
        <w:t>of</w:t>
      </w:r>
      <w:r>
        <w:rPr>
          <w:spacing w:val="-19"/>
        </w:rPr>
        <w:t xml:space="preserve"> </w:t>
      </w:r>
      <w:r>
        <w:t>actual</w:t>
      </w:r>
      <w:r>
        <w:rPr>
          <w:spacing w:val="-19"/>
        </w:rPr>
        <w:t xml:space="preserve"> </w:t>
      </w:r>
      <w:r>
        <w:t>real</w:t>
      </w:r>
      <w:r>
        <w:rPr>
          <w:spacing w:val="-19"/>
        </w:rPr>
        <w:t xml:space="preserve"> </w:t>
      </w:r>
      <w:r>
        <w:t>time</w:t>
      </w:r>
      <w:r>
        <w:rPr>
          <w:spacing w:val="-19"/>
        </w:rPr>
        <w:t xml:space="preserve"> </w:t>
      </w:r>
      <w:r>
        <w:t>academic</w:t>
      </w:r>
      <w:r>
        <w:rPr>
          <w:spacing w:val="-19"/>
        </w:rPr>
        <w:t xml:space="preserve"> </w:t>
      </w:r>
      <w:r>
        <w:t>and</w:t>
      </w:r>
      <w:r>
        <w:rPr>
          <w:spacing w:val="-19"/>
        </w:rPr>
        <w:t xml:space="preserve"> </w:t>
      </w:r>
      <w:r>
        <w:t>community</w:t>
      </w:r>
      <w:r>
        <w:rPr>
          <w:spacing w:val="-19"/>
        </w:rPr>
        <w:t xml:space="preserve"> </w:t>
      </w:r>
      <w:r>
        <w:t>medical</w:t>
      </w:r>
      <w:r>
        <w:rPr>
          <w:spacing w:val="-19"/>
        </w:rPr>
        <w:t xml:space="preserve"> </w:t>
      </w:r>
      <w:r>
        <w:t>delivery</w:t>
      </w:r>
      <w:r>
        <w:rPr>
          <w:spacing w:val="-19"/>
        </w:rPr>
        <w:t xml:space="preserve"> </w:t>
      </w:r>
      <w:r>
        <w:t>settings,</w:t>
      </w:r>
      <w:r>
        <w:rPr>
          <w:w w:val="99"/>
        </w:rPr>
        <w:t xml:space="preserve"> </w:t>
      </w:r>
      <w:r>
        <w:t xml:space="preserve">we need to take temporal and seasonal changes </w:t>
      </w:r>
      <w:proofErr w:type="spellStart"/>
      <w:r>
        <w:t>changes</w:t>
      </w:r>
      <w:proofErr w:type="spellEnd"/>
      <w:r>
        <w:t xml:space="preserve"> into account. </w:t>
      </w:r>
      <w:r>
        <w:rPr>
          <w:spacing w:val="-14"/>
        </w:rPr>
        <w:t xml:space="preserve">To </w:t>
      </w:r>
      <w:r>
        <w:t>focus education efforts and</w:t>
      </w:r>
      <w:r>
        <w:rPr>
          <w:spacing w:val="31"/>
        </w:rPr>
        <w:t xml:space="preserve"> </w:t>
      </w:r>
      <w:r>
        <w:t>improve</w:t>
      </w:r>
      <w:r>
        <w:rPr>
          <w:w w:val="99"/>
        </w:rPr>
        <w:t xml:space="preserve"> </w:t>
      </w:r>
      <w:r>
        <w:t>implementation</w:t>
      </w:r>
      <w:r>
        <w:rPr>
          <w:spacing w:val="-9"/>
        </w:rPr>
        <w:t xml:space="preserve"> </w:t>
      </w:r>
      <w:r>
        <w:t>of</w:t>
      </w:r>
      <w:r>
        <w:rPr>
          <w:spacing w:val="-9"/>
        </w:rPr>
        <w:t xml:space="preserve"> </w:t>
      </w:r>
      <w:r>
        <w:rPr>
          <w:spacing w:val="-3"/>
        </w:rPr>
        <w:t>preventive</w:t>
      </w:r>
      <w:r>
        <w:rPr>
          <w:spacing w:val="-9"/>
        </w:rPr>
        <w:t xml:space="preserve"> </w:t>
      </w:r>
      <w:r>
        <w:t>or</w:t>
      </w:r>
      <w:r>
        <w:rPr>
          <w:spacing w:val="-9"/>
        </w:rPr>
        <w:t xml:space="preserve"> </w:t>
      </w:r>
      <w:r>
        <w:t>therapeutic</w:t>
      </w:r>
      <w:r>
        <w:rPr>
          <w:spacing w:val="-9"/>
        </w:rPr>
        <w:t xml:space="preserve"> </w:t>
      </w:r>
      <w:r>
        <w:t>measures,</w:t>
      </w:r>
      <w:r>
        <w:rPr>
          <w:spacing w:val="-9"/>
        </w:rPr>
        <w:t xml:space="preserve"> </w:t>
      </w:r>
      <w:r>
        <w:t>we</w:t>
      </w:r>
      <w:r>
        <w:rPr>
          <w:spacing w:val="-9"/>
        </w:rPr>
        <w:t xml:space="preserve"> </w:t>
      </w:r>
      <w:r>
        <w:t>need</w:t>
      </w:r>
      <w:r>
        <w:rPr>
          <w:spacing w:val="-9"/>
        </w:rPr>
        <w:t xml:space="preserve"> </w:t>
      </w:r>
      <w:r>
        <w:t>to</w:t>
      </w:r>
      <w:r>
        <w:rPr>
          <w:spacing w:val="-9"/>
        </w:rPr>
        <w:t xml:space="preserve"> </w:t>
      </w:r>
      <w:r>
        <w:t>consider</w:t>
      </w:r>
      <w:r>
        <w:rPr>
          <w:spacing w:val="-9"/>
        </w:rPr>
        <w:t xml:space="preserve"> </w:t>
      </w:r>
      <w:r>
        <w:t>and</w:t>
      </w:r>
      <w:r>
        <w:rPr>
          <w:spacing w:val="-9"/>
        </w:rPr>
        <w:t xml:space="preserve"> </w:t>
      </w:r>
      <w:r>
        <w:t>understand</w:t>
      </w:r>
      <w:r>
        <w:rPr>
          <w:spacing w:val="-9"/>
        </w:rPr>
        <w:t xml:space="preserve"> </w:t>
      </w:r>
      <w:r>
        <w:t>provider</w:t>
      </w:r>
      <w:r>
        <w:rPr>
          <w:spacing w:val="-9"/>
        </w:rPr>
        <w:t xml:space="preserve"> </w:t>
      </w:r>
      <w:r>
        <w:t>behavior.</w:t>
      </w:r>
    </w:p>
    <w:p w14:paraId="5DD8DBEF" w14:textId="77777777" w:rsidR="003C4974" w:rsidRDefault="00CC2BE2">
      <w:pPr>
        <w:pStyle w:val="BodyText"/>
        <w:spacing w:before="96" w:line="268" w:lineRule="auto"/>
        <w:ind w:left="119" w:right="117"/>
        <w:jc w:val="both"/>
      </w:pPr>
      <w:r>
        <w:rPr>
          <w:b/>
        </w:rPr>
        <w:t>For</w:t>
      </w:r>
      <w:r>
        <w:rPr>
          <w:b/>
          <w:spacing w:val="10"/>
        </w:rPr>
        <w:t xml:space="preserve"> </w:t>
      </w:r>
      <w:r>
        <w:rPr>
          <w:b/>
        </w:rPr>
        <w:t>specific</w:t>
      </w:r>
      <w:r>
        <w:rPr>
          <w:b/>
          <w:spacing w:val="10"/>
        </w:rPr>
        <w:t xml:space="preserve"> </w:t>
      </w:r>
      <w:r>
        <w:rPr>
          <w:b/>
        </w:rPr>
        <w:t>Aim</w:t>
      </w:r>
      <w:r>
        <w:rPr>
          <w:b/>
          <w:spacing w:val="10"/>
        </w:rPr>
        <w:t xml:space="preserve"> </w:t>
      </w:r>
      <w:r>
        <w:rPr>
          <w:b/>
        </w:rPr>
        <w:t>2a,</w:t>
      </w:r>
      <w:r>
        <w:rPr>
          <w:b/>
          <w:spacing w:val="20"/>
        </w:rPr>
        <w:t xml:space="preserve"> </w:t>
      </w:r>
      <w:r>
        <w:t>to</w:t>
      </w:r>
      <w:r>
        <w:rPr>
          <w:spacing w:val="10"/>
        </w:rPr>
        <w:t xml:space="preserve"> </w:t>
      </w:r>
      <w:r>
        <w:t>reflect</w:t>
      </w:r>
      <w:r>
        <w:rPr>
          <w:spacing w:val="10"/>
        </w:rPr>
        <w:t xml:space="preserve"> </w:t>
      </w:r>
      <w:r>
        <w:t>changing</w:t>
      </w:r>
      <w:r>
        <w:rPr>
          <w:spacing w:val="10"/>
        </w:rPr>
        <w:t xml:space="preserve"> </w:t>
      </w:r>
      <w:r>
        <w:t>risk</w:t>
      </w:r>
      <w:r>
        <w:rPr>
          <w:spacing w:val="10"/>
        </w:rPr>
        <w:t xml:space="preserve"> </w:t>
      </w:r>
      <w:r>
        <w:t>profiles</w:t>
      </w:r>
      <w:r>
        <w:rPr>
          <w:spacing w:val="10"/>
        </w:rPr>
        <w:t xml:space="preserve"> </w:t>
      </w:r>
      <w:r>
        <w:rPr>
          <w:spacing w:val="-3"/>
        </w:rPr>
        <w:t>over</w:t>
      </w:r>
      <w:r>
        <w:rPr>
          <w:spacing w:val="10"/>
        </w:rPr>
        <w:t xml:space="preserve"> </w:t>
      </w:r>
      <w:r>
        <w:t>time,</w:t>
      </w:r>
      <w:r>
        <w:rPr>
          <w:spacing w:val="14"/>
        </w:rPr>
        <w:t xml:space="preserve"> </w:t>
      </w:r>
      <w:r>
        <w:t>we</w:t>
      </w:r>
      <w:r>
        <w:rPr>
          <w:spacing w:val="10"/>
        </w:rPr>
        <w:t xml:space="preserve"> </w:t>
      </w:r>
      <w:r>
        <w:t>will</w:t>
      </w:r>
      <w:r>
        <w:rPr>
          <w:spacing w:val="10"/>
        </w:rPr>
        <w:t xml:space="preserve"> </w:t>
      </w:r>
      <w:r>
        <w:t>adjust</w:t>
      </w:r>
      <w:r>
        <w:rPr>
          <w:spacing w:val="10"/>
        </w:rPr>
        <w:t xml:space="preserve"> </w:t>
      </w:r>
      <w:r>
        <w:t>our</w:t>
      </w:r>
      <w:r>
        <w:rPr>
          <w:spacing w:val="10"/>
        </w:rPr>
        <w:t xml:space="preserve"> </w:t>
      </w:r>
      <w:r>
        <w:t>Bayesian</w:t>
      </w:r>
      <w:r>
        <w:rPr>
          <w:spacing w:val="10"/>
        </w:rPr>
        <w:t xml:space="preserve"> </w:t>
      </w:r>
      <w:r>
        <w:t>model</w:t>
      </w:r>
      <w:r>
        <w:rPr>
          <w:spacing w:val="10"/>
        </w:rPr>
        <w:t xml:space="preserve"> </w:t>
      </w:r>
      <w:r>
        <w:t>to</w:t>
      </w:r>
      <w:r>
        <w:rPr>
          <w:spacing w:val="10"/>
        </w:rPr>
        <w:t xml:space="preserve"> </w:t>
      </w:r>
      <w:r>
        <w:t>update</w:t>
      </w:r>
      <w:r>
        <w:rPr>
          <w:w w:val="99"/>
        </w:rPr>
        <w:t xml:space="preserve"> </w:t>
      </w:r>
      <w:r>
        <w:t>continuously</w:t>
      </w:r>
      <w:r>
        <w:rPr>
          <w:spacing w:val="-20"/>
        </w:rPr>
        <w:t xml:space="preserve"> </w:t>
      </w:r>
      <w:r>
        <w:t>with</w:t>
      </w:r>
      <w:r>
        <w:rPr>
          <w:spacing w:val="-20"/>
        </w:rPr>
        <w:t xml:space="preserve"> </w:t>
      </w:r>
      <w:r>
        <w:t>new</w:t>
      </w:r>
      <w:r>
        <w:rPr>
          <w:spacing w:val="-20"/>
        </w:rPr>
        <w:t xml:space="preserve"> </w:t>
      </w:r>
      <w:r>
        <w:t>incoming</w:t>
      </w:r>
      <w:r>
        <w:rPr>
          <w:spacing w:val="-20"/>
        </w:rPr>
        <w:t xml:space="preserve"> </w:t>
      </w:r>
      <w:r>
        <w:t>patients</w:t>
      </w:r>
      <w:r>
        <w:rPr>
          <w:spacing w:val="-20"/>
        </w:rPr>
        <w:t xml:space="preserve"> </w:t>
      </w:r>
      <w:r>
        <w:t>and</w:t>
      </w:r>
      <w:r>
        <w:rPr>
          <w:spacing w:val="-20"/>
        </w:rPr>
        <w:t xml:space="preserve"> </w:t>
      </w:r>
      <w:r>
        <w:t>adapt</w:t>
      </w:r>
      <w:r>
        <w:rPr>
          <w:spacing w:val="-20"/>
        </w:rPr>
        <w:t xml:space="preserve"> </w:t>
      </w:r>
      <w:r>
        <w:t>our</w:t>
      </w:r>
      <w:r>
        <w:rPr>
          <w:spacing w:val="-20"/>
        </w:rPr>
        <w:t xml:space="preserve"> </w:t>
      </w:r>
      <w:r>
        <w:t>model</w:t>
      </w:r>
      <w:r>
        <w:rPr>
          <w:spacing w:val="-20"/>
        </w:rPr>
        <w:t xml:space="preserve"> </w:t>
      </w:r>
      <w:r>
        <w:t>to</w:t>
      </w:r>
      <w:r>
        <w:rPr>
          <w:spacing w:val="-20"/>
        </w:rPr>
        <w:t xml:space="preserve"> </w:t>
      </w:r>
      <w:r>
        <w:t>include</w:t>
      </w:r>
      <w:r>
        <w:rPr>
          <w:spacing w:val="-20"/>
        </w:rPr>
        <w:t xml:space="preserve"> </w:t>
      </w:r>
      <w:r>
        <w:t>temporal</w:t>
      </w:r>
      <w:r>
        <w:rPr>
          <w:spacing w:val="-20"/>
        </w:rPr>
        <w:t xml:space="preserve"> </w:t>
      </w:r>
      <w:r>
        <w:t>effects,</w:t>
      </w:r>
      <w:r>
        <w:rPr>
          <w:spacing w:val="-18"/>
        </w:rPr>
        <w:t xml:space="preserve"> </w:t>
      </w:r>
      <w:r>
        <w:t>like</w:t>
      </w:r>
      <w:r>
        <w:rPr>
          <w:spacing w:val="-20"/>
        </w:rPr>
        <w:t xml:space="preserve"> </w:t>
      </w:r>
      <w:r>
        <w:t>institutional</w:t>
      </w:r>
      <w:r>
        <w:rPr>
          <w:spacing w:val="-20"/>
        </w:rPr>
        <w:t xml:space="preserve"> </w:t>
      </w:r>
      <w:r>
        <w:t>learning</w:t>
      </w:r>
    </w:p>
    <w:p w14:paraId="637A39A9" w14:textId="77777777" w:rsidR="003C4974" w:rsidRDefault="00CC2BE2">
      <w:pPr>
        <w:pStyle w:val="BodyText"/>
        <w:spacing w:before="2"/>
        <w:ind w:left="119"/>
        <w:jc w:val="both"/>
      </w:pPr>
      <w:r>
        <w:t>,</w:t>
      </w:r>
      <w:r>
        <w:rPr>
          <w:spacing w:val="-8"/>
        </w:rPr>
        <w:t xml:space="preserve"> </w:t>
      </w:r>
      <w:r>
        <w:t>seasonal</w:t>
      </w:r>
      <w:r>
        <w:rPr>
          <w:spacing w:val="-8"/>
        </w:rPr>
        <w:t xml:space="preserve"> </w:t>
      </w:r>
      <w:r>
        <w:t>or</w:t>
      </w:r>
      <w:r>
        <w:rPr>
          <w:spacing w:val="-8"/>
        </w:rPr>
        <w:t xml:space="preserve"> </w:t>
      </w:r>
      <w:r>
        <w:t>endemic</w:t>
      </w:r>
      <w:r>
        <w:rPr>
          <w:spacing w:val="-8"/>
        </w:rPr>
        <w:t xml:space="preserve"> </w:t>
      </w:r>
      <w:r>
        <w:t>phenomena.</w:t>
      </w:r>
      <w:r>
        <w:rPr>
          <w:spacing w:val="5"/>
        </w:rPr>
        <w:t xml:space="preserve"> </w:t>
      </w:r>
      <w:r>
        <w:rPr>
          <w:spacing w:val="-4"/>
        </w:rPr>
        <w:t>We</w:t>
      </w:r>
      <w:r>
        <w:rPr>
          <w:spacing w:val="-8"/>
        </w:rPr>
        <w:t xml:space="preserve"> </w:t>
      </w:r>
      <w:r>
        <w:t>subsequently</w:t>
      </w:r>
      <w:r>
        <w:rPr>
          <w:spacing w:val="-8"/>
        </w:rPr>
        <w:t xml:space="preserve"> </w:t>
      </w:r>
      <w:r>
        <w:t>expand</w:t>
      </w:r>
      <w:r>
        <w:rPr>
          <w:spacing w:val="-8"/>
        </w:rPr>
        <w:t xml:space="preserve"> </w:t>
      </w:r>
      <w:r>
        <w:t>the</w:t>
      </w:r>
      <w:r>
        <w:rPr>
          <w:spacing w:val="-8"/>
        </w:rPr>
        <w:t xml:space="preserve"> </w:t>
      </w:r>
      <w:r>
        <w:t>model</w:t>
      </w:r>
      <w:r>
        <w:rPr>
          <w:spacing w:val="-8"/>
        </w:rPr>
        <w:t xml:space="preserve"> </w:t>
      </w:r>
      <w:r>
        <w:t>to</w:t>
      </w:r>
      <w:r>
        <w:rPr>
          <w:spacing w:val="-8"/>
        </w:rPr>
        <w:t xml:space="preserve"> </w:t>
      </w:r>
      <w:r>
        <w:t>include</w:t>
      </w:r>
      <w:r>
        <w:rPr>
          <w:spacing w:val="-8"/>
        </w:rPr>
        <w:t xml:space="preserve"> </w:t>
      </w:r>
      <w:r>
        <w:t>other</w:t>
      </w:r>
      <w:r>
        <w:rPr>
          <w:spacing w:val="-8"/>
        </w:rPr>
        <w:t xml:space="preserve"> </w:t>
      </w:r>
      <w:r>
        <w:t>regional</w:t>
      </w:r>
      <w:r>
        <w:rPr>
          <w:spacing w:val="-8"/>
        </w:rPr>
        <w:t xml:space="preserve"> </w:t>
      </w:r>
      <w:r>
        <w:t>institutions.</w:t>
      </w:r>
    </w:p>
    <w:p w14:paraId="6303006E" w14:textId="77777777" w:rsidR="003C4974" w:rsidRDefault="00CC2BE2">
      <w:pPr>
        <w:pStyle w:val="Heading4"/>
        <w:spacing w:before="125"/>
        <w:ind w:left="119"/>
        <w:jc w:val="both"/>
        <w:rPr>
          <w:b w:val="0"/>
          <w:bCs w:val="0"/>
        </w:rPr>
      </w:pPr>
      <w:r>
        <w:t>Aim</w:t>
      </w:r>
      <w:r>
        <w:rPr>
          <w:spacing w:val="-9"/>
        </w:rPr>
        <w:t xml:space="preserve"> </w:t>
      </w:r>
      <w:r>
        <w:t>2b:</w:t>
      </w:r>
      <w:r>
        <w:rPr>
          <w:spacing w:val="3"/>
        </w:rPr>
        <w:t xml:space="preserve"> </w:t>
      </w:r>
      <w:r>
        <w:t>Investigate</w:t>
      </w:r>
      <w:r>
        <w:rPr>
          <w:spacing w:val="-9"/>
        </w:rPr>
        <w:t xml:space="preserve"> </w:t>
      </w:r>
      <w:r>
        <w:t>compliance</w:t>
      </w:r>
      <w:r>
        <w:rPr>
          <w:spacing w:val="-9"/>
        </w:rPr>
        <w:t xml:space="preserve"> </w:t>
      </w:r>
      <w:r>
        <w:t>with</w:t>
      </w:r>
      <w:r>
        <w:rPr>
          <w:spacing w:val="-9"/>
        </w:rPr>
        <w:t xml:space="preserve"> </w:t>
      </w:r>
      <w:r>
        <w:t>the</w:t>
      </w:r>
      <w:r>
        <w:rPr>
          <w:spacing w:val="-9"/>
        </w:rPr>
        <w:t xml:space="preserve"> </w:t>
      </w:r>
      <w:r>
        <w:t>individual</w:t>
      </w:r>
      <w:r>
        <w:rPr>
          <w:spacing w:val="-9"/>
        </w:rPr>
        <w:t xml:space="preserve"> </w:t>
      </w:r>
      <w:r>
        <w:t>components</w:t>
      </w:r>
      <w:r>
        <w:rPr>
          <w:spacing w:val="-9"/>
        </w:rPr>
        <w:t xml:space="preserve"> </w:t>
      </w:r>
      <w:r>
        <w:t>of</w:t>
      </w:r>
      <w:r>
        <w:rPr>
          <w:spacing w:val="-9"/>
        </w:rPr>
        <w:t xml:space="preserve"> </w:t>
      </w:r>
      <w:r>
        <w:t>the</w:t>
      </w:r>
      <w:r>
        <w:rPr>
          <w:spacing w:val="-9"/>
        </w:rPr>
        <w:t xml:space="preserve"> </w:t>
      </w:r>
      <w:r>
        <w:t>checklist.</w:t>
      </w:r>
    </w:p>
    <w:p w14:paraId="0534555B" w14:textId="77777777" w:rsidR="003C4974" w:rsidRDefault="00CC2BE2">
      <w:pPr>
        <w:pStyle w:val="BodyText"/>
        <w:spacing w:before="125" w:line="268" w:lineRule="auto"/>
        <w:ind w:left="119" w:right="119"/>
        <w:jc w:val="both"/>
      </w:pPr>
      <w:r>
        <w:t>During the second phase (</w:t>
      </w:r>
      <w:proofErr w:type="spellStart"/>
      <w:r>
        <w:t>PROOFCheck</w:t>
      </w:r>
      <w:proofErr w:type="spellEnd"/>
      <w:r>
        <w:t xml:space="preserve">) of </w:t>
      </w:r>
      <w:r>
        <w:rPr>
          <w:spacing w:val="-4"/>
        </w:rPr>
        <w:t xml:space="preserve">Dr. </w:t>
      </w:r>
      <w:r>
        <w:t>Gong’s pragmatic trial, providers of a patient identified as</w:t>
      </w:r>
      <w:r>
        <w:rPr>
          <w:spacing w:val="6"/>
        </w:rPr>
        <w:t xml:space="preserve"> </w:t>
      </w:r>
      <w:r>
        <w:t>high</w:t>
      </w:r>
      <w:r>
        <w:rPr>
          <w:w w:val="99"/>
        </w:rPr>
        <w:t xml:space="preserve"> </w:t>
      </w:r>
      <w:r>
        <w:t xml:space="preserve">risk </w:t>
      </w:r>
      <w:r>
        <w:rPr>
          <w:spacing w:val="-3"/>
        </w:rPr>
        <w:t xml:space="preserve">by </w:t>
      </w:r>
      <w:r>
        <w:t xml:space="preserve">the frequentist prediction algorithm will be prompted electronically to implement concrete </w:t>
      </w:r>
      <w:r>
        <w:rPr>
          <w:spacing w:val="-3"/>
        </w:rPr>
        <w:t>preventive</w:t>
      </w:r>
      <w:r>
        <w:rPr>
          <w:spacing w:val="37"/>
        </w:rPr>
        <w:t xml:space="preserve"> </w:t>
      </w:r>
      <w:r>
        <w:t>and</w:t>
      </w:r>
      <w:r>
        <w:rPr>
          <w:w w:val="99"/>
        </w:rPr>
        <w:t xml:space="preserve"> </w:t>
      </w:r>
      <w:r>
        <w:t>corrective</w:t>
      </w:r>
      <w:r>
        <w:rPr>
          <w:spacing w:val="27"/>
        </w:rPr>
        <w:t xml:space="preserve"> </w:t>
      </w:r>
      <w:r>
        <w:t>measures</w:t>
      </w:r>
      <w:r>
        <w:rPr>
          <w:spacing w:val="27"/>
        </w:rPr>
        <w:t xml:space="preserve"> </w:t>
      </w:r>
      <w:r>
        <w:t>from</w:t>
      </w:r>
      <w:r>
        <w:rPr>
          <w:spacing w:val="27"/>
        </w:rPr>
        <w:t xml:space="preserve"> </w:t>
      </w:r>
      <w:r>
        <w:t>a</w:t>
      </w:r>
      <w:r>
        <w:rPr>
          <w:spacing w:val="27"/>
        </w:rPr>
        <w:t xml:space="preserve"> </w:t>
      </w:r>
      <w:r>
        <w:t>list</w:t>
      </w:r>
      <w:r>
        <w:rPr>
          <w:spacing w:val="27"/>
        </w:rPr>
        <w:t xml:space="preserve"> </w:t>
      </w:r>
      <w:r>
        <w:t>of</w:t>
      </w:r>
      <w:r>
        <w:rPr>
          <w:spacing w:val="27"/>
        </w:rPr>
        <w:t xml:space="preserve"> </w:t>
      </w:r>
      <w:r>
        <w:t>widely</w:t>
      </w:r>
      <w:r>
        <w:rPr>
          <w:spacing w:val="27"/>
        </w:rPr>
        <w:t xml:space="preserve"> </w:t>
      </w:r>
      <w:r>
        <w:t>accepted</w:t>
      </w:r>
      <w:r>
        <w:rPr>
          <w:spacing w:val="27"/>
        </w:rPr>
        <w:t xml:space="preserve"> </w:t>
      </w:r>
      <w:r>
        <w:t>interventions.</w:t>
      </w:r>
      <w:r>
        <w:rPr>
          <w:spacing w:val="46"/>
        </w:rPr>
        <w:t xml:space="preserve"> </w:t>
      </w:r>
      <w:r>
        <w:t>During</w:t>
      </w:r>
      <w:r>
        <w:rPr>
          <w:spacing w:val="27"/>
        </w:rPr>
        <w:t xml:space="preserve"> </w:t>
      </w:r>
      <w:r>
        <w:t>roll-out,</w:t>
      </w:r>
      <w:r>
        <w:rPr>
          <w:spacing w:val="35"/>
        </w:rPr>
        <w:t xml:space="preserve"> </w:t>
      </w:r>
      <w:r>
        <w:t>providers</w:t>
      </w:r>
      <w:r>
        <w:rPr>
          <w:spacing w:val="27"/>
        </w:rPr>
        <w:t xml:space="preserve"> </w:t>
      </w:r>
      <w:r>
        <w:t>receive</w:t>
      </w:r>
      <w:r>
        <w:rPr>
          <w:spacing w:val="27"/>
        </w:rPr>
        <w:t xml:space="preserve"> </w:t>
      </w:r>
      <w:r>
        <w:t>targeted</w:t>
      </w:r>
      <w:r>
        <w:rPr>
          <w:w w:val="99"/>
        </w:rPr>
        <w:t xml:space="preserve"> </w:t>
      </w:r>
      <w:r>
        <w:t>education</w:t>
      </w:r>
      <w:r>
        <w:rPr>
          <w:spacing w:val="-16"/>
        </w:rPr>
        <w:t xml:space="preserve"> </w:t>
      </w:r>
      <w:r>
        <w:t>on</w:t>
      </w:r>
      <w:r>
        <w:rPr>
          <w:spacing w:val="-16"/>
        </w:rPr>
        <w:t xml:space="preserve"> </w:t>
      </w:r>
      <w:r>
        <w:t>prevention</w:t>
      </w:r>
      <w:r>
        <w:rPr>
          <w:spacing w:val="-16"/>
        </w:rPr>
        <w:t xml:space="preserve"> </w:t>
      </w:r>
      <w:r>
        <w:t>and</w:t>
      </w:r>
      <w:r>
        <w:rPr>
          <w:spacing w:val="-16"/>
        </w:rPr>
        <w:t xml:space="preserve"> </w:t>
      </w:r>
      <w:r>
        <w:t>best</w:t>
      </w:r>
      <w:r>
        <w:rPr>
          <w:spacing w:val="-16"/>
        </w:rPr>
        <w:t xml:space="preserve"> </w:t>
      </w:r>
      <w:r>
        <w:t>practice.</w:t>
      </w:r>
      <w:r>
        <w:rPr>
          <w:spacing w:val="-1"/>
        </w:rPr>
        <w:t xml:space="preserve"> </w:t>
      </w:r>
      <w:r>
        <w:t>During</w:t>
      </w:r>
      <w:r>
        <w:rPr>
          <w:spacing w:val="-16"/>
        </w:rPr>
        <w:t xml:space="preserve"> </w:t>
      </w:r>
      <w:proofErr w:type="spellStart"/>
      <w:r>
        <w:t>PROOFCheck</w:t>
      </w:r>
      <w:proofErr w:type="spellEnd"/>
      <w:r>
        <w:rPr>
          <w:spacing w:val="-16"/>
        </w:rPr>
        <w:t xml:space="preserve"> </w:t>
      </w:r>
      <w:r>
        <w:t>implementation,</w:t>
      </w:r>
      <w:r>
        <w:rPr>
          <w:spacing w:val="-15"/>
        </w:rPr>
        <w:t xml:space="preserve"> </w:t>
      </w:r>
      <w:r>
        <w:t>physician</w:t>
      </w:r>
      <w:r>
        <w:rPr>
          <w:spacing w:val="-16"/>
        </w:rPr>
        <w:t xml:space="preserve"> </w:t>
      </w:r>
      <w:r>
        <w:t>are</w:t>
      </w:r>
      <w:r>
        <w:rPr>
          <w:spacing w:val="-16"/>
        </w:rPr>
        <w:t xml:space="preserve"> </w:t>
      </w:r>
      <w:r>
        <w:t>notified</w:t>
      </w:r>
      <w:r>
        <w:rPr>
          <w:spacing w:val="-16"/>
        </w:rPr>
        <w:t xml:space="preserve"> </w:t>
      </w:r>
      <w:r>
        <w:rPr>
          <w:spacing w:val="-3"/>
        </w:rPr>
        <w:t>by</w:t>
      </w:r>
      <w:r>
        <w:rPr>
          <w:spacing w:val="-16"/>
        </w:rPr>
        <w:t xml:space="preserve"> </w:t>
      </w:r>
      <w:r>
        <w:t>pager</w:t>
      </w:r>
      <w:r>
        <w:rPr>
          <w:w w:val="99"/>
        </w:rPr>
        <w:t xml:space="preserve"> </w:t>
      </w:r>
      <w:r>
        <w:t>and/or electronic clinical interface; an interactive notification algorithm will suggest patient specific</w:t>
      </w:r>
      <w:r>
        <w:rPr>
          <w:spacing w:val="5"/>
        </w:rPr>
        <w:t xml:space="preserve"> </w:t>
      </w:r>
      <w:r>
        <w:t>interventions</w:t>
      </w:r>
      <w:r>
        <w:rPr>
          <w:w w:val="99"/>
        </w:rPr>
        <w:t xml:space="preserve"> </w:t>
      </w:r>
      <w:r>
        <w:t>from the checklist to the</w:t>
      </w:r>
      <w:r>
        <w:rPr>
          <w:spacing w:val="-40"/>
        </w:rPr>
        <w:t xml:space="preserve"> </w:t>
      </w:r>
      <w:r>
        <w:t>clinicians.</w:t>
      </w:r>
    </w:p>
    <w:p w14:paraId="43BB2BEC" w14:textId="77777777" w:rsidR="003C4974" w:rsidRDefault="00CC2BE2">
      <w:pPr>
        <w:pStyle w:val="BodyText"/>
        <w:spacing w:before="96" w:line="268" w:lineRule="auto"/>
        <w:ind w:left="120" w:right="119"/>
        <w:jc w:val="both"/>
      </w:pPr>
      <w:r>
        <w:rPr>
          <w:rFonts w:cs="Arial"/>
          <w:b/>
          <w:bCs/>
        </w:rPr>
        <w:t>Prediction</w:t>
      </w:r>
      <w:r>
        <w:rPr>
          <w:rFonts w:cs="Arial"/>
          <w:b/>
          <w:bCs/>
          <w:spacing w:val="11"/>
        </w:rPr>
        <w:t xml:space="preserve"> </w:t>
      </w:r>
      <w:r>
        <w:rPr>
          <w:rFonts w:cs="Arial"/>
          <w:b/>
          <w:bCs/>
        </w:rPr>
        <w:t>of</w:t>
      </w:r>
      <w:r>
        <w:rPr>
          <w:rFonts w:cs="Arial"/>
          <w:b/>
          <w:bCs/>
          <w:spacing w:val="11"/>
        </w:rPr>
        <w:t xml:space="preserve"> </w:t>
      </w:r>
      <w:r>
        <w:rPr>
          <w:rFonts w:cs="Arial"/>
          <w:b/>
          <w:bCs/>
        </w:rPr>
        <w:t>adverse</w:t>
      </w:r>
      <w:r>
        <w:rPr>
          <w:rFonts w:cs="Arial"/>
          <w:b/>
          <w:bCs/>
          <w:spacing w:val="11"/>
        </w:rPr>
        <w:t xml:space="preserve"> </w:t>
      </w:r>
      <w:r>
        <w:rPr>
          <w:rFonts w:cs="Arial"/>
          <w:b/>
          <w:bCs/>
        </w:rPr>
        <w:t>events</w:t>
      </w:r>
      <w:r>
        <w:rPr>
          <w:rFonts w:cs="Arial"/>
          <w:b/>
          <w:bCs/>
          <w:spacing w:val="11"/>
        </w:rPr>
        <w:t xml:space="preserve"> </w:t>
      </w:r>
      <w:r>
        <w:rPr>
          <w:rFonts w:cs="Arial"/>
          <w:b/>
          <w:bCs/>
        </w:rPr>
        <w:t>is</w:t>
      </w:r>
      <w:r>
        <w:rPr>
          <w:rFonts w:cs="Arial"/>
          <w:b/>
          <w:bCs/>
          <w:spacing w:val="11"/>
        </w:rPr>
        <w:t xml:space="preserve"> </w:t>
      </w:r>
      <w:r>
        <w:rPr>
          <w:rFonts w:cs="Arial"/>
          <w:b/>
          <w:bCs/>
        </w:rPr>
        <w:t>useful</w:t>
      </w:r>
      <w:r>
        <w:rPr>
          <w:rFonts w:cs="Arial"/>
          <w:b/>
          <w:bCs/>
          <w:spacing w:val="11"/>
        </w:rPr>
        <w:t xml:space="preserve"> </w:t>
      </w:r>
      <w:r>
        <w:rPr>
          <w:rFonts w:cs="Arial"/>
          <w:b/>
          <w:bCs/>
        </w:rPr>
        <w:t>only</w:t>
      </w:r>
      <w:r>
        <w:rPr>
          <w:rFonts w:cs="Arial"/>
          <w:b/>
          <w:bCs/>
          <w:spacing w:val="11"/>
        </w:rPr>
        <w:t xml:space="preserve"> </w:t>
      </w:r>
      <w:r>
        <w:rPr>
          <w:rFonts w:cs="Arial"/>
          <w:b/>
          <w:bCs/>
        </w:rPr>
        <w:t>if</w:t>
      </w:r>
      <w:r>
        <w:rPr>
          <w:rFonts w:cs="Arial"/>
          <w:b/>
          <w:bCs/>
          <w:spacing w:val="11"/>
        </w:rPr>
        <w:t xml:space="preserve"> </w:t>
      </w:r>
      <w:r>
        <w:rPr>
          <w:rFonts w:cs="Arial"/>
          <w:b/>
          <w:bCs/>
        </w:rPr>
        <w:t>followed</w:t>
      </w:r>
      <w:r>
        <w:rPr>
          <w:rFonts w:cs="Arial"/>
          <w:b/>
          <w:bCs/>
          <w:spacing w:val="11"/>
        </w:rPr>
        <w:t xml:space="preserve"> </w:t>
      </w:r>
      <w:r>
        <w:rPr>
          <w:rFonts w:cs="Arial"/>
          <w:b/>
          <w:bCs/>
          <w:spacing w:val="-3"/>
        </w:rPr>
        <w:t>by</w:t>
      </w:r>
      <w:r>
        <w:rPr>
          <w:rFonts w:cs="Arial"/>
          <w:b/>
          <w:bCs/>
          <w:spacing w:val="11"/>
        </w:rPr>
        <w:t xml:space="preserve"> </w:t>
      </w:r>
      <w:r>
        <w:rPr>
          <w:rFonts w:cs="Arial"/>
          <w:b/>
          <w:bCs/>
        </w:rPr>
        <w:t>effective</w:t>
      </w:r>
      <w:r>
        <w:rPr>
          <w:rFonts w:cs="Arial"/>
          <w:b/>
          <w:bCs/>
          <w:spacing w:val="11"/>
        </w:rPr>
        <w:t xml:space="preserve"> </w:t>
      </w:r>
      <w:r>
        <w:rPr>
          <w:rFonts w:cs="Arial"/>
          <w:b/>
          <w:bCs/>
        </w:rPr>
        <w:t>preventive</w:t>
      </w:r>
      <w:r>
        <w:rPr>
          <w:rFonts w:cs="Arial"/>
          <w:b/>
          <w:bCs/>
          <w:spacing w:val="11"/>
        </w:rPr>
        <w:t xml:space="preserve"> </w:t>
      </w:r>
      <w:r>
        <w:rPr>
          <w:rFonts w:cs="Arial"/>
          <w:b/>
          <w:bCs/>
        </w:rPr>
        <w:t>action.</w:t>
      </w:r>
      <w:r>
        <w:rPr>
          <w:rFonts w:cs="Arial"/>
          <w:b/>
          <w:bCs/>
          <w:spacing w:val="16"/>
        </w:rPr>
        <w:t xml:space="preserve"> </w:t>
      </w:r>
      <w:r>
        <w:rPr>
          <w:spacing w:val="-4"/>
        </w:rPr>
        <w:t>We</w:t>
      </w:r>
      <w:r>
        <w:rPr>
          <w:spacing w:val="11"/>
        </w:rPr>
        <w:t xml:space="preserve"> </w:t>
      </w:r>
      <w:r>
        <w:t>will</w:t>
      </w:r>
      <w:r>
        <w:rPr>
          <w:spacing w:val="11"/>
        </w:rPr>
        <w:t xml:space="preserve"> </w:t>
      </w:r>
      <w:r>
        <w:t>use</w:t>
      </w:r>
      <w:r>
        <w:rPr>
          <w:spacing w:val="11"/>
        </w:rPr>
        <w:t xml:space="preserve"> </w:t>
      </w:r>
      <w:r>
        <w:t>data</w:t>
      </w:r>
      <w:r>
        <w:rPr>
          <w:w w:val="99"/>
        </w:rPr>
        <w:t xml:space="preserve"> </w:t>
      </w:r>
      <w:r>
        <w:t>from</w:t>
      </w:r>
      <w:r>
        <w:rPr>
          <w:spacing w:val="22"/>
        </w:rPr>
        <w:t xml:space="preserve"> </w:t>
      </w:r>
      <w:r>
        <w:t>this</w:t>
      </w:r>
      <w:r>
        <w:rPr>
          <w:spacing w:val="22"/>
        </w:rPr>
        <w:t xml:space="preserve"> </w:t>
      </w:r>
      <w:r>
        <w:t>second</w:t>
      </w:r>
      <w:r>
        <w:rPr>
          <w:spacing w:val="22"/>
        </w:rPr>
        <w:t xml:space="preserve"> </w:t>
      </w:r>
      <w:r>
        <w:t>phase</w:t>
      </w:r>
      <w:r>
        <w:rPr>
          <w:spacing w:val="22"/>
        </w:rPr>
        <w:t xml:space="preserve"> </w:t>
      </w:r>
      <w:r>
        <w:t>of</w:t>
      </w:r>
      <w:r>
        <w:rPr>
          <w:spacing w:val="22"/>
        </w:rPr>
        <w:t xml:space="preserve"> </w:t>
      </w:r>
      <w:r>
        <w:rPr>
          <w:spacing w:val="-4"/>
        </w:rPr>
        <w:t>Dr.</w:t>
      </w:r>
      <w:r>
        <w:rPr>
          <w:spacing w:val="31"/>
        </w:rPr>
        <w:t xml:space="preserve"> </w:t>
      </w:r>
      <w:r>
        <w:t>Gong’s</w:t>
      </w:r>
      <w:r>
        <w:rPr>
          <w:spacing w:val="22"/>
        </w:rPr>
        <w:t xml:space="preserve"> </w:t>
      </w:r>
      <w:r>
        <w:t>pragmatic</w:t>
      </w:r>
      <w:r>
        <w:rPr>
          <w:spacing w:val="22"/>
        </w:rPr>
        <w:t xml:space="preserve"> </w:t>
      </w:r>
      <w:r>
        <w:t>trial</w:t>
      </w:r>
      <w:r>
        <w:rPr>
          <w:spacing w:val="22"/>
        </w:rPr>
        <w:t xml:space="preserve"> </w:t>
      </w:r>
      <w:r>
        <w:t>to</w:t>
      </w:r>
      <w:r>
        <w:rPr>
          <w:spacing w:val="22"/>
        </w:rPr>
        <w:t xml:space="preserve"> </w:t>
      </w:r>
      <w:r>
        <w:t>analyze</w:t>
      </w:r>
      <w:r>
        <w:rPr>
          <w:spacing w:val="22"/>
        </w:rPr>
        <w:t xml:space="preserve"> </w:t>
      </w:r>
      <w:r>
        <w:t>provider</w:t>
      </w:r>
      <w:r>
        <w:rPr>
          <w:spacing w:val="22"/>
        </w:rPr>
        <w:t xml:space="preserve"> </w:t>
      </w:r>
      <w:r>
        <w:t>fidelity</w:t>
      </w:r>
      <w:r>
        <w:rPr>
          <w:spacing w:val="22"/>
        </w:rPr>
        <w:t xml:space="preserve"> </w:t>
      </w:r>
      <w:r>
        <w:t>and</w:t>
      </w:r>
      <w:r>
        <w:rPr>
          <w:spacing w:val="22"/>
        </w:rPr>
        <w:t xml:space="preserve"> </w:t>
      </w:r>
      <w:r>
        <w:t>patient</w:t>
      </w:r>
      <w:r>
        <w:rPr>
          <w:spacing w:val="22"/>
        </w:rPr>
        <w:t xml:space="preserve"> </w:t>
      </w:r>
      <w:r>
        <w:t>adherence</w:t>
      </w:r>
      <w:r>
        <w:rPr>
          <w:spacing w:val="22"/>
        </w:rPr>
        <w:t xml:space="preserve"> </w:t>
      </w:r>
      <w:r>
        <w:t>with</w:t>
      </w:r>
      <w:r>
        <w:rPr>
          <w:w w:val="99"/>
        </w:rPr>
        <w:t xml:space="preserve"> </w:t>
      </w:r>
      <w:r>
        <w:t>the proposed interventions. In particular, we will investigate which provider and patient characteristics</w:t>
      </w:r>
      <w:r>
        <w:rPr>
          <w:spacing w:val="40"/>
        </w:rPr>
        <w:t xml:space="preserve"> </w:t>
      </w:r>
      <w:r>
        <w:t>predict</w:t>
      </w:r>
      <w:r>
        <w:rPr>
          <w:w w:val="99"/>
        </w:rPr>
        <w:t xml:space="preserve"> </w:t>
      </w:r>
      <w:r>
        <w:t>compliance</w:t>
      </w:r>
      <w:r>
        <w:rPr>
          <w:spacing w:val="16"/>
        </w:rPr>
        <w:t xml:space="preserve"> </w:t>
      </w:r>
      <w:r>
        <w:t>with</w:t>
      </w:r>
      <w:r>
        <w:rPr>
          <w:spacing w:val="16"/>
        </w:rPr>
        <w:t xml:space="preserve"> </w:t>
      </w:r>
      <w:r>
        <w:t>which</w:t>
      </w:r>
      <w:r>
        <w:rPr>
          <w:spacing w:val="16"/>
        </w:rPr>
        <w:t xml:space="preserve"> </w:t>
      </w:r>
      <w:r>
        <w:t>components</w:t>
      </w:r>
      <w:r>
        <w:rPr>
          <w:spacing w:val="16"/>
        </w:rPr>
        <w:t xml:space="preserve"> </w:t>
      </w:r>
      <w:r>
        <w:t>of</w:t>
      </w:r>
      <w:r>
        <w:rPr>
          <w:spacing w:val="16"/>
        </w:rPr>
        <w:t xml:space="preserve"> </w:t>
      </w:r>
      <w:r>
        <w:t>the</w:t>
      </w:r>
      <w:r>
        <w:rPr>
          <w:spacing w:val="16"/>
        </w:rPr>
        <w:t xml:space="preserve"> </w:t>
      </w:r>
      <w:r>
        <w:t>intervention</w:t>
      </w:r>
      <w:r>
        <w:rPr>
          <w:spacing w:val="16"/>
        </w:rPr>
        <w:t xml:space="preserve"> </w:t>
      </w:r>
      <w:r>
        <w:t>checklist.</w:t>
      </w:r>
      <w:r>
        <w:rPr>
          <w:spacing w:val="13"/>
        </w:rPr>
        <w:t xml:space="preserve"> </w:t>
      </w:r>
      <w:r>
        <w:t>My</w:t>
      </w:r>
      <w:r>
        <w:rPr>
          <w:spacing w:val="16"/>
        </w:rPr>
        <w:t xml:space="preserve"> </w:t>
      </w:r>
      <w:r>
        <w:t>project</w:t>
      </w:r>
      <w:r>
        <w:rPr>
          <w:spacing w:val="16"/>
        </w:rPr>
        <w:t xml:space="preserve"> </w:t>
      </w:r>
      <w:r>
        <w:t>will</w:t>
      </w:r>
      <w:r>
        <w:rPr>
          <w:spacing w:val="16"/>
        </w:rPr>
        <w:t xml:space="preserve"> </w:t>
      </w:r>
      <w:r>
        <w:t>be</w:t>
      </w:r>
      <w:r>
        <w:rPr>
          <w:spacing w:val="16"/>
        </w:rPr>
        <w:t xml:space="preserve"> </w:t>
      </w:r>
      <w:r>
        <w:t>to</w:t>
      </w:r>
      <w:r>
        <w:rPr>
          <w:spacing w:val="16"/>
        </w:rPr>
        <w:t xml:space="preserve"> </w:t>
      </w:r>
      <w:r>
        <w:t>investigate</w:t>
      </w:r>
      <w:r>
        <w:rPr>
          <w:spacing w:val="16"/>
        </w:rPr>
        <w:t xml:space="preserve"> </w:t>
      </w:r>
      <w:r>
        <w:t>patient</w:t>
      </w:r>
      <w:r>
        <w:rPr>
          <w:spacing w:val="16"/>
        </w:rPr>
        <w:t xml:space="preserve"> </w:t>
      </w:r>
      <w:r>
        <w:t>and</w:t>
      </w:r>
      <w:r>
        <w:rPr>
          <w:w w:val="99"/>
        </w:rPr>
        <w:t xml:space="preserve"> </w:t>
      </w:r>
      <w:r>
        <w:t>provider</w:t>
      </w:r>
      <w:r>
        <w:rPr>
          <w:spacing w:val="22"/>
        </w:rPr>
        <w:t xml:space="preserve"> </w:t>
      </w:r>
      <w:r>
        <w:t>characteristics</w:t>
      </w:r>
      <w:r>
        <w:rPr>
          <w:spacing w:val="22"/>
        </w:rPr>
        <w:t xml:space="preserve"> </w:t>
      </w:r>
      <w:r>
        <w:t>as</w:t>
      </w:r>
      <w:r>
        <w:rPr>
          <w:spacing w:val="22"/>
        </w:rPr>
        <w:t xml:space="preserve"> </w:t>
      </w:r>
      <w:r>
        <w:t>drivers</w:t>
      </w:r>
      <w:r>
        <w:rPr>
          <w:spacing w:val="22"/>
        </w:rPr>
        <w:t xml:space="preserve"> </w:t>
      </w:r>
      <w:r>
        <w:t>of</w:t>
      </w:r>
      <w:r>
        <w:rPr>
          <w:spacing w:val="22"/>
        </w:rPr>
        <w:t xml:space="preserve"> </w:t>
      </w:r>
      <w:r>
        <w:t>poor</w:t>
      </w:r>
      <w:r>
        <w:rPr>
          <w:spacing w:val="22"/>
        </w:rPr>
        <w:t xml:space="preserve"> </w:t>
      </w:r>
      <w:r>
        <w:t>provider</w:t>
      </w:r>
      <w:r>
        <w:rPr>
          <w:spacing w:val="22"/>
        </w:rPr>
        <w:t xml:space="preserve"> </w:t>
      </w:r>
      <w:r>
        <w:t>compliance</w:t>
      </w:r>
      <w:r>
        <w:rPr>
          <w:spacing w:val="22"/>
        </w:rPr>
        <w:t xml:space="preserve"> </w:t>
      </w:r>
      <w:r>
        <w:t>in</w:t>
      </w:r>
      <w:r>
        <w:rPr>
          <w:spacing w:val="22"/>
        </w:rPr>
        <w:t xml:space="preserve"> </w:t>
      </w:r>
      <w:proofErr w:type="spellStart"/>
      <w:r>
        <w:t>PROOFCheck</w:t>
      </w:r>
      <w:proofErr w:type="spellEnd"/>
      <w:r>
        <w:t>,</w:t>
      </w:r>
      <w:r>
        <w:rPr>
          <w:spacing w:val="29"/>
        </w:rPr>
        <w:t xml:space="preserve"> </w:t>
      </w:r>
      <w:r>
        <w:rPr>
          <w:spacing w:val="-4"/>
        </w:rPr>
        <w:t>Dr.</w:t>
      </w:r>
      <w:r>
        <w:rPr>
          <w:spacing w:val="36"/>
        </w:rPr>
        <w:t xml:space="preserve"> </w:t>
      </w:r>
      <w:r>
        <w:t>Gong’s</w:t>
      </w:r>
      <w:r>
        <w:rPr>
          <w:spacing w:val="22"/>
        </w:rPr>
        <w:t xml:space="preserve"> </w:t>
      </w:r>
      <w:r>
        <w:t>pragmatic</w:t>
      </w:r>
      <w:r>
        <w:rPr>
          <w:spacing w:val="22"/>
        </w:rPr>
        <w:t xml:space="preserve"> </w:t>
      </w:r>
      <w:r>
        <w:t>trial.</w:t>
      </w:r>
      <w:r>
        <w:rPr>
          <w:w w:val="99"/>
        </w:rPr>
        <w:t xml:space="preserve"> </w:t>
      </w:r>
      <w:r>
        <w:t>This</w:t>
      </w:r>
      <w:r>
        <w:rPr>
          <w:spacing w:val="16"/>
        </w:rPr>
        <w:t xml:space="preserve"> </w:t>
      </w:r>
      <w:r>
        <w:t>will</w:t>
      </w:r>
      <w:r>
        <w:rPr>
          <w:spacing w:val="16"/>
        </w:rPr>
        <w:t xml:space="preserve"> </w:t>
      </w:r>
      <w:r>
        <w:t>inform</w:t>
      </w:r>
      <w:r>
        <w:rPr>
          <w:spacing w:val="16"/>
        </w:rPr>
        <w:t xml:space="preserve"> </w:t>
      </w:r>
      <w:r>
        <w:t>the</w:t>
      </w:r>
      <w:r>
        <w:rPr>
          <w:spacing w:val="16"/>
        </w:rPr>
        <w:t xml:space="preserve"> </w:t>
      </w:r>
      <w:r>
        <w:t>ongoing</w:t>
      </w:r>
      <w:r>
        <w:rPr>
          <w:spacing w:val="16"/>
        </w:rPr>
        <w:t xml:space="preserve"> </w:t>
      </w:r>
      <w:proofErr w:type="spellStart"/>
      <w:r>
        <w:t>PROOFCheck</w:t>
      </w:r>
      <w:proofErr w:type="spellEnd"/>
      <w:r>
        <w:rPr>
          <w:spacing w:val="16"/>
        </w:rPr>
        <w:t xml:space="preserve"> </w:t>
      </w:r>
      <w:r>
        <w:t>trial</w:t>
      </w:r>
      <w:r>
        <w:rPr>
          <w:spacing w:val="16"/>
        </w:rPr>
        <w:t xml:space="preserve"> </w:t>
      </w:r>
      <w:r>
        <w:t>implementation,</w:t>
      </w:r>
      <w:r>
        <w:rPr>
          <w:spacing w:val="20"/>
        </w:rPr>
        <w:t xml:space="preserve"> </w:t>
      </w:r>
      <w:r>
        <w:t>in</w:t>
      </w:r>
      <w:r>
        <w:rPr>
          <w:spacing w:val="16"/>
        </w:rPr>
        <w:t xml:space="preserve"> </w:t>
      </w:r>
      <w:r>
        <w:t>which</w:t>
      </w:r>
      <w:r>
        <w:rPr>
          <w:spacing w:val="16"/>
        </w:rPr>
        <w:t xml:space="preserve"> </w:t>
      </w:r>
      <w:r>
        <w:t>I</w:t>
      </w:r>
      <w:r>
        <w:rPr>
          <w:spacing w:val="16"/>
        </w:rPr>
        <w:t xml:space="preserve"> </w:t>
      </w:r>
      <w:r>
        <w:t>will</w:t>
      </w:r>
      <w:r>
        <w:rPr>
          <w:spacing w:val="16"/>
        </w:rPr>
        <w:t xml:space="preserve"> </w:t>
      </w:r>
      <w:r>
        <w:t>actively</w:t>
      </w:r>
      <w:r>
        <w:rPr>
          <w:spacing w:val="16"/>
        </w:rPr>
        <w:t xml:space="preserve"> </w:t>
      </w:r>
      <w:r>
        <w:t>participate.</w:t>
      </w:r>
      <w:r>
        <w:rPr>
          <w:spacing w:val="10"/>
        </w:rPr>
        <w:t xml:space="preserve"> </w:t>
      </w:r>
      <w:r>
        <w:t>Hence</w:t>
      </w:r>
      <w:r>
        <w:rPr>
          <w:spacing w:val="16"/>
        </w:rPr>
        <w:t xml:space="preserve"> </w:t>
      </w:r>
      <w:r>
        <w:t>my</w:t>
      </w:r>
      <w:r>
        <w:rPr>
          <w:w w:val="99"/>
        </w:rPr>
        <w:t xml:space="preserve"> </w:t>
      </w:r>
      <w:r>
        <w:t>concurrent</w:t>
      </w:r>
      <w:r>
        <w:rPr>
          <w:spacing w:val="-11"/>
        </w:rPr>
        <w:t xml:space="preserve"> </w:t>
      </w:r>
      <w:r>
        <w:t>results</w:t>
      </w:r>
      <w:r>
        <w:rPr>
          <w:spacing w:val="-11"/>
        </w:rPr>
        <w:t xml:space="preserve"> </w:t>
      </w:r>
      <w:r>
        <w:t>will</w:t>
      </w:r>
      <w:r>
        <w:rPr>
          <w:spacing w:val="-11"/>
        </w:rPr>
        <w:t xml:space="preserve"> </w:t>
      </w:r>
      <w:r>
        <w:t>immediately</w:t>
      </w:r>
      <w:r>
        <w:rPr>
          <w:spacing w:val="-11"/>
        </w:rPr>
        <w:t xml:space="preserve"> </w:t>
      </w:r>
      <w:r>
        <w:t>refocus</w:t>
      </w:r>
      <w:r>
        <w:rPr>
          <w:spacing w:val="-11"/>
        </w:rPr>
        <w:t xml:space="preserve"> </w:t>
      </w:r>
      <w:r>
        <w:t>our</w:t>
      </w:r>
      <w:r>
        <w:rPr>
          <w:spacing w:val="-11"/>
        </w:rPr>
        <w:t xml:space="preserve"> </w:t>
      </w:r>
      <w:r>
        <w:t>retraining</w:t>
      </w:r>
      <w:r>
        <w:rPr>
          <w:spacing w:val="-11"/>
        </w:rPr>
        <w:t xml:space="preserve"> </w:t>
      </w:r>
      <w:r>
        <w:t>efforts</w:t>
      </w:r>
      <w:r>
        <w:rPr>
          <w:spacing w:val="-11"/>
        </w:rPr>
        <w:t xml:space="preserve"> </w:t>
      </w:r>
      <w:r>
        <w:t>during</w:t>
      </w:r>
      <w:r>
        <w:rPr>
          <w:spacing w:val="-11"/>
        </w:rPr>
        <w:t xml:space="preserve"> </w:t>
      </w:r>
      <w:proofErr w:type="spellStart"/>
      <w:r>
        <w:t>PROOFCheck</w:t>
      </w:r>
      <w:proofErr w:type="spellEnd"/>
      <w:r>
        <w:t>.</w:t>
      </w:r>
      <w:r>
        <w:rPr>
          <w:spacing w:val="3"/>
        </w:rPr>
        <w:t xml:space="preserve"> </w:t>
      </w:r>
      <w:r>
        <w:t>Finally</w:t>
      </w:r>
      <w:r>
        <w:rPr>
          <w:spacing w:val="-11"/>
        </w:rPr>
        <w:t xml:space="preserve"> </w:t>
      </w:r>
      <w:r>
        <w:t>we</w:t>
      </w:r>
      <w:r>
        <w:rPr>
          <w:spacing w:val="-11"/>
        </w:rPr>
        <w:t xml:space="preserve"> </w:t>
      </w:r>
      <w:r>
        <w:t>will</w:t>
      </w:r>
      <w:r>
        <w:rPr>
          <w:spacing w:val="-11"/>
        </w:rPr>
        <w:t xml:space="preserve"> </w:t>
      </w:r>
      <w:r>
        <w:t>explore</w:t>
      </w:r>
      <w:r>
        <w:rPr>
          <w:spacing w:val="-11"/>
        </w:rPr>
        <w:t xml:space="preserve"> </w:t>
      </w:r>
      <w:r>
        <w:t>the</w:t>
      </w:r>
      <w:r>
        <w:rPr>
          <w:w w:val="99"/>
        </w:rPr>
        <w:t xml:space="preserve"> </w:t>
      </w:r>
      <w:r>
        <w:t>individualization</w:t>
      </w:r>
      <w:r>
        <w:rPr>
          <w:spacing w:val="-10"/>
        </w:rPr>
        <w:t xml:space="preserve"> </w:t>
      </w:r>
      <w:r>
        <w:t>of</w:t>
      </w:r>
      <w:r>
        <w:rPr>
          <w:spacing w:val="-10"/>
        </w:rPr>
        <w:t xml:space="preserve"> </w:t>
      </w:r>
      <w:r>
        <w:rPr>
          <w:spacing w:val="-3"/>
        </w:rPr>
        <w:t>preventive</w:t>
      </w:r>
      <w:r>
        <w:rPr>
          <w:spacing w:val="-10"/>
        </w:rPr>
        <w:t xml:space="preserve"> </w:t>
      </w:r>
      <w:r>
        <w:t>interventions</w:t>
      </w:r>
      <w:r>
        <w:rPr>
          <w:spacing w:val="-10"/>
        </w:rPr>
        <w:t xml:space="preserve"> </w:t>
      </w:r>
      <w:r>
        <w:t>using</w:t>
      </w:r>
      <w:r>
        <w:rPr>
          <w:spacing w:val="-10"/>
        </w:rPr>
        <w:t xml:space="preserve"> </w:t>
      </w:r>
      <w:r>
        <w:t>EMR-context.</w:t>
      </w:r>
    </w:p>
    <w:p w14:paraId="7E90C87C" w14:textId="0070D980" w:rsidR="003C4974" w:rsidRDefault="00CC2BE2">
      <w:pPr>
        <w:pStyle w:val="BodyText"/>
        <w:spacing w:before="75" w:line="284" w:lineRule="exact"/>
        <w:ind w:left="120" w:right="117"/>
        <w:jc w:val="both"/>
      </w:pPr>
      <w:r>
        <w:rPr>
          <w:rFonts w:cs="Arial"/>
          <w:b/>
          <w:bCs/>
        </w:rPr>
        <w:t xml:space="preserve">Population: </w:t>
      </w:r>
      <w:r>
        <w:t xml:space="preserve">The population will be considerably smaller:  Only data from those hospitalized adults </w:t>
      </w:r>
      <w:del w:id="290" w:author="Charles Hall" w:date="2015-03-08T14:27:00Z">
        <w:r w:rsidDel="00846403">
          <w:rPr>
            <w:spacing w:val="44"/>
          </w:rPr>
          <w:delText xml:space="preserve"> </w:delText>
        </w:r>
      </w:del>
      <w:r>
        <w:t>identified</w:t>
      </w:r>
      <w:r>
        <w:rPr>
          <w:w w:val="99"/>
        </w:rPr>
        <w:t xml:space="preserve"> </w:t>
      </w:r>
      <w:r>
        <w:rPr>
          <w:spacing w:val="-3"/>
        </w:rPr>
        <w:t>by</w:t>
      </w:r>
      <w:r>
        <w:rPr>
          <w:spacing w:val="19"/>
        </w:rPr>
        <w:t xml:space="preserve"> </w:t>
      </w:r>
      <w:r>
        <w:t>the</w:t>
      </w:r>
      <w:r>
        <w:rPr>
          <w:spacing w:val="20"/>
        </w:rPr>
        <w:t xml:space="preserve"> </w:t>
      </w:r>
      <w:r>
        <w:t>frequentist</w:t>
      </w:r>
      <w:r>
        <w:rPr>
          <w:spacing w:val="19"/>
        </w:rPr>
        <w:t xml:space="preserve"> </w:t>
      </w:r>
      <w:r>
        <w:t>algorithm</w:t>
      </w:r>
      <w:r>
        <w:rPr>
          <w:spacing w:val="19"/>
        </w:rPr>
        <w:t xml:space="preserve"> </w:t>
      </w:r>
      <w:r>
        <w:t>developed</w:t>
      </w:r>
      <w:r>
        <w:rPr>
          <w:spacing w:val="20"/>
        </w:rPr>
        <w:t xml:space="preserve"> </w:t>
      </w:r>
      <w:r>
        <w:t>during</w:t>
      </w:r>
      <w:r>
        <w:rPr>
          <w:spacing w:val="19"/>
        </w:rPr>
        <w:t xml:space="preserve"> </w:t>
      </w:r>
      <w:r>
        <w:rPr>
          <w:spacing w:val="-3"/>
        </w:rPr>
        <w:t>APPROVE</w:t>
      </w:r>
      <w:r>
        <w:rPr>
          <w:spacing w:val="19"/>
        </w:rPr>
        <w:t xml:space="preserve"> </w:t>
      </w:r>
      <w:r>
        <w:t>as</w:t>
      </w:r>
      <w:r>
        <w:rPr>
          <w:spacing w:val="20"/>
        </w:rPr>
        <w:t xml:space="preserve"> </w:t>
      </w:r>
      <w:r>
        <w:t>high</w:t>
      </w:r>
      <w:r>
        <w:rPr>
          <w:spacing w:val="19"/>
        </w:rPr>
        <w:t xml:space="preserve"> </w:t>
      </w:r>
      <w:r>
        <w:t>risk</w:t>
      </w:r>
      <w:r>
        <w:rPr>
          <w:spacing w:val="20"/>
        </w:rPr>
        <w:t xml:space="preserve"> </w:t>
      </w:r>
      <w:r>
        <w:rPr>
          <w:spacing w:val="-3"/>
        </w:rPr>
        <w:t>for</w:t>
      </w:r>
      <w:r>
        <w:rPr>
          <w:spacing w:val="19"/>
        </w:rPr>
        <w:t xml:space="preserve"> </w:t>
      </w:r>
      <w:r>
        <w:t>developing</w:t>
      </w:r>
      <w:r>
        <w:rPr>
          <w:spacing w:val="19"/>
        </w:rPr>
        <w:t xml:space="preserve"> </w:t>
      </w:r>
      <w:r>
        <w:rPr>
          <w:spacing w:val="-3"/>
        </w:rPr>
        <w:t>severe</w:t>
      </w:r>
      <w:r>
        <w:rPr>
          <w:spacing w:val="20"/>
        </w:rPr>
        <w:t xml:space="preserve"> </w:t>
      </w:r>
      <w:r>
        <w:t>acute</w:t>
      </w:r>
      <w:r>
        <w:rPr>
          <w:spacing w:val="19"/>
        </w:rPr>
        <w:t xml:space="preserve"> </w:t>
      </w:r>
      <w:r>
        <w:t>respiratory</w:t>
      </w:r>
      <w:r>
        <w:rPr>
          <w:w w:val="99"/>
        </w:rPr>
        <w:t xml:space="preserve"> </w:t>
      </w:r>
      <w:r>
        <w:t xml:space="preserve">failure with prolonged mechanical ventilation and intubated patients will be </w:t>
      </w:r>
      <w:proofErr w:type="gramStart"/>
      <w:r>
        <w:t>included ,</w:t>
      </w:r>
      <w:proofErr w:type="gramEnd"/>
      <w:r>
        <w:t xml:space="preserve"> during the second</w:t>
      </w:r>
      <w:r>
        <w:rPr>
          <w:spacing w:val="45"/>
        </w:rPr>
        <w:t xml:space="preserve"> </w:t>
      </w:r>
      <w:r>
        <w:t>phase</w:t>
      </w:r>
      <w:r>
        <w:rPr>
          <w:w w:val="99"/>
        </w:rPr>
        <w:t xml:space="preserve"> </w:t>
      </w:r>
      <w:r>
        <w:t>(</w:t>
      </w:r>
      <w:proofErr w:type="spellStart"/>
      <w:r>
        <w:t>PROOFCheck</w:t>
      </w:r>
      <w:proofErr w:type="spellEnd"/>
      <w:r>
        <w:t xml:space="preserve">). </w:t>
      </w:r>
      <w:r>
        <w:rPr>
          <w:spacing w:val="-4"/>
        </w:rPr>
        <w:t xml:space="preserve">We </w:t>
      </w:r>
      <w:r>
        <w:t>will include all data from all participating centers. Three institutions will contribute a</w:t>
      </w:r>
      <w:del w:id="291" w:author="Charles Hall" w:date="2015-03-08T14:27:00Z">
        <w:r w:rsidDel="00846403">
          <w:delText xml:space="preserve"> </w:delText>
        </w:r>
      </w:del>
      <w:r>
        <w:rPr>
          <w:spacing w:val="53"/>
        </w:rPr>
        <w:t xml:space="preserve"> </w:t>
      </w:r>
      <w:r>
        <w:t>total</w:t>
      </w:r>
      <w:r>
        <w:rPr>
          <w:w w:val="99"/>
        </w:rPr>
        <w:t xml:space="preserve"> </w:t>
      </w:r>
      <w:r>
        <w:t xml:space="preserve">of 6 hospitals. Montefiore will include the 620-bed Moses Division, the 396-bed </w:t>
      </w:r>
      <w:proofErr w:type="spellStart"/>
      <w:r>
        <w:t>Weiler</w:t>
      </w:r>
      <w:proofErr w:type="spellEnd"/>
      <w:r>
        <w:t xml:space="preserve"> Hospital, and the</w:t>
      </w:r>
      <w:r>
        <w:rPr>
          <w:spacing w:val="57"/>
        </w:rPr>
        <w:t xml:space="preserve"> </w:t>
      </w:r>
      <w:r>
        <w:t>369-</w:t>
      </w:r>
      <w:r>
        <w:rPr>
          <w:w w:val="99"/>
        </w:rPr>
        <w:t xml:space="preserve"> </w:t>
      </w:r>
      <w:r>
        <w:t>bed</w:t>
      </w:r>
      <w:r>
        <w:rPr>
          <w:spacing w:val="16"/>
        </w:rPr>
        <w:t xml:space="preserve"> </w:t>
      </w:r>
      <w:r>
        <w:t>Wakefield</w:t>
      </w:r>
      <w:r>
        <w:rPr>
          <w:spacing w:val="16"/>
        </w:rPr>
        <w:t xml:space="preserve"> </w:t>
      </w:r>
      <w:commentRangeStart w:id="292"/>
      <w:r>
        <w:t>Division</w:t>
      </w:r>
      <w:commentRangeEnd w:id="292"/>
      <w:r w:rsidR="00846403">
        <w:rPr>
          <w:rStyle w:val="CommentReference"/>
          <w:rFonts w:asciiTheme="minorHAnsi" w:eastAsiaTheme="minorHAnsi" w:hAnsiTheme="minorHAnsi"/>
        </w:rPr>
        <w:commentReference w:id="292"/>
      </w:r>
      <w:r>
        <w:t>.</w:t>
      </w:r>
      <w:r>
        <w:rPr>
          <w:spacing w:val="11"/>
        </w:rPr>
        <w:t xml:space="preserve"> </w:t>
      </w:r>
      <w:r>
        <w:rPr>
          <w:spacing w:val="-5"/>
        </w:rPr>
        <w:t>Together,</w:t>
      </w:r>
      <w:r>
        <w:rPr>
          <w:spacing w:val="21"/>
        </w:rPr>
        <w:t xml:space="preserve"> </w:t>
      </w:r>
      <w:r>
        <w:t>they</w:t>
      </w:r>
      <w:r>
        <w:rPr>
          <w:spacing w:val="16"/>
        </w:rPr>
        <w:t xml:space="preserve"> </w:t>
      </w:r>
      <w:r>
        <w:rPr>
          <w:spacing w:val="-4"/>
        </w:rPr>
        <w:t>have</w:t>
      </w:r>
      <w:r>
        <w:rPr>
          <w:spacing w:val="16"/>
        </w:rPr>
        <w:t xml:space="preserve"> </w:t>
      </w:r>
      <w:r>
        <w:t>815</w:t>
      </w:r>
      <w:r>
        <w:rPr>
          <w:spacing w:val="16"/>
        </w:rPr>
        <w:t xml:space="preserve"> </w:t>
      </w:r>
      <w:r>
        <w:t>patients</w:t>
      </w:r>
      <w:r>
        <w:rPr>
          <w:spacing w:val="16"/>
        </w:rPr>
        <w:t xml:space="preserve"> </w:t>
      </w:r>
      <w:r>
        <w:t>per</w:t>
      </w:r>
      <w:r>
        <w:rPr>
          <w:spacing w:val="16"/>
        </w:rPr>
        <w:t xml:space="preserve"> </w:t>
      </w:r>
      <w:r>
        <w:t>year</w:t>
      </w:r>
      <w:r>
        <w:rPr>
          <w:spacing w:val="16"/>
        </w:rPr>
        <w:t xml:space="preserve"> </w:t>
      </w:r>
      <w:r>
        <w:t>with</w:t>
      </w:r>
      <w:r>
        <w:rPr>
          <w:spacing w:val="16"/>
        </w:rPr>
        <w:t xml:space="preserve"> </w:t>
      </w:r>
      <w:r>
        <w:t>acute</w:t>
      </w:r>
      <w:r>
        <w:rPr>
          <w:spacing w:val="16"/>
        </w:rPr>
        <w:t xml:space="preserve"> </w:t>
      </w:r>
      <w:r>
        <w:t>respiratory</w:t>
      </w:r>
      <w:r>
        <w:rPr>
          <w:spacing w:val="16"/>
        </w:rPr>
        <w:t xml:space="preserve"> </w:t>
      </w:r>
      <w:r>
        <w:t>failure.</w:t>
      </w:r>
      <w:r>
        <w:rPr>
          <w:spacing w:val="11"/>
        </w:rPr>
        <w:t xml:space="preserve"> </w:t>
      </w:r>
      <w:r>
        <w:rPr>
          <w:spacing w:val="-4"/>
        </w:rPr>
        <w:t>Mayo</w:t>
      </w:r>
      <w:r>
        <w:rPr>
          <w:spacing w:val="16"/>
        </w:rPr>
        <w:t xml:space="preserve"> </w:t>
      </w:r>
      <w:r>
        <w:t>Clinic</w:t>
      </w:r>
      <w:r>
        <w:rPr>
          <w:w w:val="99"/>
        </w:rPr>
        <w:t xml:space="preserve"> </w:t>
      </w:r>
      <w:r>
        <w:t>will</w:t>
      </w:r>
      <w:r>
        <w:rPr>
          <w:spacing w:val="-5"/>
        </w:rPr>
        <w:t xml:space="preserve"> </w:t>
      </w:r>
      <w:r>
        <w:t>contribute</w:t>
      </w:r>
      <w:r>
        <w:rPr>
          <w:spacing w:val="-5"/>
        </w:rPr>
        <w:t xml:space="preserve"> </w:t>
      </w:r>
      <w:r>
        <w:t>2</w:t>
      </w:r>
      <w:r>
        <w:rPr>
          <w:spacing w:val="-5"/>
        </w:rPr>
        <w:t xml:space="preserve"> </w:t>
      </w:r>
      <w:r>
        <w:t>hospitals</w:t>
      </w:r>
      <w:r>
        <w:rPr>
          <w:spacing w:val="-5"/>
        </w:rPr>
        <w:t xml:space="preserve"> </w:t>
      </w:r>
      <w:r>
        <w:t>from</w:t>
      </w:r>
      <w:r>
        <w:rPr>
          <w:spacing w:val="-5"/>
        </w:rPr>
        <w:t xml:space="preserve"> </w:t>
      </w:r>
      <w:r>
        <w:t>the</w:t>
      </w:r>
      <w:r>
        <w:rPr>
          <w:spacing w:val="-5"/>
        </w:rPr>
        <w:t xml:space="preserve"> </w:t>
      </w:r>
      <w:r>
        <w:t>Rochester</w:t>
      </w:r>
      <w:r>
        <w:rPr>
          <w:spacing w:val="-5"/>
        </w:rPr>
        <w:t xml:space="preserve"> </w:t>
      </w:r>
      <w:r>
        <w:t>campus:</w:t>
      </w:r>
      <w:r>
        <w:rPr>
          <w:spacing w:val="10"/>
        </w:rPr>
        <w:t xml:space="preserve"> </w:t>
      </w:r>
      <w:r>
        <w:t>St</w:t>
      </w:r>
      <w:r>
        <w:rPr>
          <w:spacing w:val="-5"/>
        </w:rPr>
        <w:t xml:space="preserve"> </w:t>
      </w:r>
      <w:proofErr w:type="spellStart"/>
      <w:r>
        <w:rPr>
          <w:spacing w:val="-15"/>
        </w:rPr>
        <w:t>MaryâA</w:t>
      </w:r>
      <w:proofErr w:type="spellEnd"/>
      <w:r>
        <w:rPr>
          <w:spacing w:val="-15"/>
          <w:position w:val="4"/>
        </w:rPr>
        <w:t>˘</w:t>
      </w:r>
      <w:r>
        <w:rPr>
          <w:spacing w:val="-29"/>
          <w:position w:val="4"/>
        </w:rPr>
        <w:t xml:space="preserve"> </w:t>
      </w:r>
      <w:r>
        <w:rPr>
          <w:spacing w:val="-52"/>
        </w:rPr>
        <w:t>Z</w:t>
      </w:r>
      <w:r>
        <w:rPr>
          <w:spacing w:val="-52"/>
          <w:position w:val="4"/>
        </w:rPr>
        <w:t xml:space="preserve">´ </w:t>
      </w:r>
      <w:commentRangeStart w:id="293"/>
      <w:r>
        <w:t>s</w:t>
      </w:r>
      <w:commentRangeEnd w:id="293"/>
      <w:r w:rsidR="00846403">
        <w:rPr>
          <w:rStyle w:val="CommentReference"/>
          <w:rFonts w:asciiTheme="minorHAnsi" w:eastAsiaTheme="minorHAnsi" w:hAnsiTheme="minorHAnsi"/>
        </w:rPr>
        <w:commentReference w:id="293"/>
      </w:r>
      <w:r>
        <w:rPr>
          <w:spacing w:val="-5"/>
        </w:rPr>
        <w:t xml:space="preserve"> </w:t>
      </w:r>
      <w:r>
        <w:t>hospital</w:t>
      </w:r>
      <w:r>
        <w:rPr>
          <w:spacing w:val="-5"/>
        </w:rPr>
        <w:t xml:space="preserve"> </w:t>
      </w:r>
      <w:r>
        <w:t>and</w:t>
      </w:r>
      <w:r>
        <w:rPr>
          <w:spacing w:val="-5"/>
        </w:rPr>
        <w:t xml:space="preserve"> </w:t>
      </w:r>
      <w:r>
        <w:t>Rochester</w:t>
      </w:r>
      <w:r>
        <w:rPr>
          <w:spacing w:val="-5"/>
        </w:rPr>
        <w:t xml:space="preserve"> </w:t>
      </w:r>
      <w:r>
        <w:t>Methodist</w:t>
      </w:r>
      <w:r>
        <w:rPr>
          <w:spacing w:val="-5"/>
        </w:rPr>
        <w:t xml:space="preserve"> </w:t>
      </w:r>
      <w:r>
        <w:t>Hospital,</w:t>
      </w:r>
      <w:r>
        <w:rPr>
          <w:w w:val="99"/>
        </w:rPr>
        <w:t xml:space="preserve"> </w:t>
      </w:r>
      <w:r>
        <w:t>which together had 440 patients last year who required more than 2 days of mechanical ventilation. BIDMC</w:t>
      </w:r>
      <w:r>
        <w:rPr>
          <w:spacing w:val="13"/>
        </w:rPr>
        <w:t xml:space="preserve"> </w:t>
      </w:r>
      <w:r>
        <w:t>will</w:t>
      </w:r>
      <w:r>
        <w:rPr>
          <w:w w:val="99"/>
        </w:rPr>
        <w:t xml:space="preserve"> </w:t>
      </w:r>
      <w:r>
        <w:t>contribute its 646-bed hospital (including 440 medical/surgical and 77 ICU beds) which saw 2,204</w:t>
      </w:r>
      <w:r>
        <w:rPr>
          <w:spacing w:val="-20"/>
        </w:rPr>
        <w:t xml:space="preserve"> </w:t>
      </w:r>
      <w:r>
        <w:t>mechanically</w:t>
      </w:r>
    </w:p>
    <w:p w14:paraId="13682F64" w14:textId="77777777" w:rsidR="003C4974" w:rsidRDefault="003C4974">
      <w:pPr>
        <w:spacing w:line="284" w:lineRule="exact"/>
        <w:jc w:val="both"/>
        <w:sectPr w:rsidR="003C4974">
          <w:pgSz w:w="12240" w:h="15840"/>
          <w:pgMar w:top="1200" w:right="600" w:bottom="280" w:left="600" w:header="720" w:footer="720" w:gutter="0"/>
          <w:cols w:space="720"/>
        </w:sectPr>
      </w:pPr>
    </w:p>
    <w:p w14:paraId="1EEECA00" w14:textId="066114FA" w:rsidR="003C4974" w:rsidRDefault="00CC2BE2">
      <w:pPr>
        <w:pStyle w:val="BodyText"/>
        <w:spacing w:before="33" w:line="268" w:lineRule="auto"/>
        <w:ind w:left="100" w:right="119"/>
        <w:jc w:val="both"/>
      </w:pPr>
      <w:proofErr w:type="gramStart"/>
      <w:r>
        <w:lastRenderedPageBreak/>
        <w:t>ventilated</w:t>
      </w:r>
      <w:proofErr w:type="gramEnd"/>
      <w:r>
        <w:t xml:space="preserve"> patients last </w:t>
      </w:r>
      <w:r>
        <w:rPr>
          <w:spacing w:val="-4"/>
        </w:rPr>
        <w:t xml:space="preserve">year. </w:t>
      </w:r>
      <w:r>
        <w:t xml:space="preserve">Patients chronically ventilated at home or who </w:t>
      </w:r>
      <w:r>
        <w:rPr>
          <w:spacing w:val="-4"/>
        </w:rPr>
        <w:t xml:space="preserve">have </w:t>
      </w:r>
      <w:r>
        <w:t xml:space="preserve">Do </w:t>
      </w:r>
      <w:del w:id="294" w:author="Charles Hall" w:date="2015-03-08T14:32:00Z">
        <w:r w:rsidDel="00846403">
          <w:delText>n</w:delText>
        </w:r>
      </w:del>
      <w:ins w:id="295" w:author="Charles Hall" w:date="2015-03-08T14:32:00Z">
        <w:r w:rsidR="00846403">
          <w:t>N</w:t>
        </w:r>
      </w:ins>
      <w:r>
        <w:t xml:space="preserve">ot </w:t>
      </w:r>
      <w:ins w:id="296" w:author="Charles Hall" w:date="2015-03-08T14:32:00Z">
        <w:r w:rsidR="00846403">
          <w:t>R</w:t>
        </w:r>
      </w:ins>
      <w:del w:id="297" w:author="Charles Hall" w:date="2015-03-08T14:32:00Z">
        <w:r w:rsidDel="00846403">
          <w:delText>r</w:delText>
        </w:r>
      </w:del>
      <w:r>
        <w:t>esuscitate orders</w:t>
      </w:r>
      <w:del w:id="298" w:author="Charles Hall" w:date="2015-03-08T14:32:00Z">
        <w:r w:rsidDel="00846403">
          <w:delText>,</w:delText>
        </w:r>
      </w:del>
      <w:r>
        <w:rPr>
          <w:spacing w:val="30"/>
        </w:rPr>
        <w:t xml:space="preserve"> </w:t>
      </w:r>
      <w:r>
        <w:t>will</w:t>
      </w:r>
      <w:r>
        <w:rPr>
          <w:w w:val="99"/>
        </w:rPr>
        <w:t xml:space="preserve"> </w:t>
      </w:r>
      <w:r>
        <w:t xml:space="preserve">be excluded. </w:t>
      </w:r>
      <w:proofErr w:type="spellStart"/>
      <w:r>
        <w:t>PROOFCheck</w:t>
      </w:r>
      <w:proofErr w:type="spellEnd"/>
      <w:r>
        <w:t xml:space="preserve"> will limit recruitment </w:t>
      </w:r>
      <w:proofErr w:type="spellStart"/>
      <w:r>
        <w:t>to wards</w:t>
      </w:r>
      <w:proofErr w:type="spellEnd"/>
      <w:r>
        <w:t xml:space="preserve"> found to </w:t>
      </w:r>
      <w:r>
        <w:rPr>
          <w:spacing w:val="-4"/>
        </w:rPr>
        <w:t xml:space="preserve">have </w:t>
      </w:r>
      <w:r>
        <w:t xml:space="preserve">higher prevalence of </w:t>
      </w:r>
      <w:r>
        <w:rPr>
          <w:spacing w:val="-3"/>
        </w:rPr>
        <w:t>severe</w:t>
      </w:r>
      <w:r>
        <w:rPr>
          <w:spacing w:val="50"/>
        </w:rPr>
        <w:t xml:space="preserve"> </w:t>
      </w:r>
      <w:r>
        <w:t>adverse</w:t>
      </w:r>
      <w:r>
        <w:rPr>
          <w:w w:val="99"/>
        </w:rPr>
        <w:t xml:space="preserve"> </w:t>
      </w:r>
      <w:r>
        <w:t>respiratory</w:t>
      </w:r>
      <w:r>
        <w:rPr>
          <w:spacing w:val="-8"/>
        </w:rPr>
        <w:t xml:space="preserve"> </w:t>
      </w:r>
      <w:r>
        <w:rPr>
          <w:spacing w:val="-3"/>
        </w:rPr>
        <w:t>events</w:t>
      </w:r>
      <w:r>
        <w:rPr>
          <w:spacing w:val="-8"/>
        </w:rPr>
        <w:t xml:space="preserve"> </w:t>
      </w:r>
      <w:r>
        <w:t>during</w:t>
      </w:r>
      <w:r>
        <w:rPr>
          <w:spacing w:val="-8"/>
        </w:rPr>
        <w:t xml:space="preserve"> </w:t>
      </w:r>
      <w:r>
        <w:t>the</w:t>
      </w:r>
      <w:r>
        <w:rPr>
          <w:spacing w:val="-8"/>
        </w:rPr>
        <w:t xml:space="preserve"> </w:t>
      </w:r>
      <w:r>
        <w:t>first</w:t>
      </w:r>
      <w:r>
        <w:rPr>
          <w:spacing w:val="-8"/>
        </w:rPr>
        <w:t xml:space="preserve"> </w:t>
      </w:r>
      <w:r>
        <w:t>phase</w:t>
      </w:r>
      <w:r>
        <w:rPr>
          <w:spacing w:val="-8"/>
        </w:rPr>
        <w:t xml:space="preserve"> </w:t>
      </w:r>
      <w:r>
        <w:t>of</w:t>
      </w:r>
      <w:r>
        <w:rPr>
          <w:spacing w:val="-8"/>
        </w:rPr>
        <w:t xml:space="preserve"> </w:t>
      </w:r>
      <w:r>
        <w:rPr>
          <w:spacing w:val="-4"/>
        </w:rPr>
        <w:t>Dr.</w:t>
      </w:r>
      <w:r>
        <w:rPr>
          <w:spacing w:val="5"/>
        </w:rPr>
        <w:t xml:space="preserve"> </w:t>
      </w:r>
      <w:r>
        <w:t>Gong’s</w:t>
      </w:r>
      <w:r>
        <w:rPr>
          <w:spacing w:val="-8"/>
        </w:rPr>
        <w:t xml:space="preserve"> </w:t>
      </w:r>
      <w:r>
        <w:t>trial</w:t>
      </w:r>
      <w:r>
        <w:rPr>
          <w:spacing w:val="-8"/>
        </w:rPr>
        <w:t xml:space="preserve"> </w:t>
      </w:r>
      <w:r>
        <w:t>(</w:t>
      </w:r>
      <w:commentRangeStart w:id="299"/>
      <w:commentRangeStart w:id="300"/>
      <w:commentRangeStart w:id="301"/>
      <w:commentRangeStart w:id="302"/>
      <w:commentRangeStart w:id="303"/>
      <w:r>
        <w:t>APPROVE</w:t>
      </w:r>
      <w:commentRangeEnd w:id="299"/>
      <w:r w:rsidR="00846403">
        <w:rPr>
          <w:rStyle w:val="CommentReference"/>
          <w:rFonts w:asciiTheme="minorHAnsi" w:eastAsiaTheme="minorHAnsi" w:hAnsiTheme="minorHAnsi"/>
        </w:rPr>
        <w:commentReference w:id="299"/>
      </w:r>
      <w:commentRangeEnd w:id="300"/>
      <w:r w:rsidR="00846403">
        <w:rPr>
          <w:rStyle w:val="CommentReference"/>
          <w:rFonts w:asciiTheme="minorHAnsi" w:eastAsiaTheme="minorHAnsi" w:hAnsiTheme="minorHAnsi"/>
        </w:rPr>
        <w:commentReference w:id="300"/>
      </w:r>
      <w:commentRangeEnd w:id="301"/>
      <w:r w:rsidR="00846403">
        <w:rPr>
          <w:rStyle w:val="CommentReference"/>
          <w:rFonts w:asciiTheme="minorHAnsi" w:eastAsiaTheme="minorHAnsi" w:hAnsiTheme="minorHAnsi"/>
        </w:rPr>
        <w:commentReference w:id="301"/>
      </w:r>
      <w:commentRangeEnd w:id="302"/>
      <w:r w:rsidR="00846403">
        <w:rPr>
          <w:rStyle w:val="CommentReference"/>
          <w:rFonts w:asciiTheme="minorHAnsi" w:eastAsiaTheme="minorHAnsi" w:hAnsiTheme="minorHAnsi"/>
        </w:rPr>
        <w:commentReference w:id="302"/>
      </w:r>
      <w:commentRangeEnd w:id="303"/>
      <w:r w:rsidR="00846403">
        <w:rPr>
          <w:rStyle w:val="CommentReference"/>
          <w:rFonts w:asciiTheme="minorHAnsi" w:eastAsiaTheme="minorHAnsi" w:hAnsiTheme="minorHAnsi"/>
        </w:rPr>
        <w:commentReference w:id="303"/>
      </w:r>
      <w:r>
        <w:t>).</w:t>
      </w:r>
    </w:p>
    <w:p w14:paraId="49C81E18" w14:textId="77777777" w:rsidR="003C4974" w:rsidRDefault="00CC2BE2">
      <w:pPr>
        <w:pStyle w:val="BodyText"/>
        <w:spacing w:before="116" w:line="268" w:lineRule="auto"/>
        <w:ind w:left="100" w:right="119" w:firstLine="338"/>
        <w:jc w:val="right"/>
      </w:pPr>
      <w:r>
        <w:rPr>
          <w:b/>
        </w:rPr>
        <w:t xml:space="preserve">Exposures and predictors: </w:t>
      </w:r>
      <w:r>
        <w:t>Provider and/or patient characteristics could be drivers of poor fidelity and ad-</w:t>
      </w:r>
      <w:r>
        <w:rPr>
          <w:w w:val="99"/>
        </w:rPr>
        <w:t xml:space="preserve"> </w:t>
      </w:r>
      <w:proofErr w:type="spellStart"/>
      <w:r>
        <w:t>herence</w:t>
      </w:r>
      <w:proofErr w:type="spellEnd"/>
      <w:r>
        <w:t>.</w:t>
      </w:r>
      <w:r>
        <w:rPr>
          <w:spacing w:val="2"/>
        </w:rPr>
        <w:t xml:space="preserve"> </w:t>
      </w:r>
      <w:r>
        <w:rPr>
          <w:spacing w:val="-4"/>
        </w:rPr>
        <w:t>We</w:t>
      </w:r>
      <w:r>
        <w:rPr>
          <w:spacing w:val="-14"/>
        </w:rPr>
        <w:t xml:space="preserve"> </w:t>
      </w:r>
      <w:r>
        <w:t>will</w:t>
      </w:r>
      <w:r>
        <w:rPr>
          <w:spacing w:val="-14"/>
        </w:rPr>
        <w:t xml:space="preserve"> </w:t>
      </w:r>
      <w:r>
        <w:t>consider</w:t>
      </w:r>
      <w:r>
        <w:rPr>
          <w:spacing w:val="-14"/>
        </w:rPr>
        <w:t xml:space="preserve"> </w:t>
      </w:r>
      <w:r>
        <w:t>time-invariant</w:t>
      </w:r>
      <w:r>
        <w:rPr>
          <w:spacing w:val="-14"/>
        </w:rPr>
        <w:t xml:space="preserve"> </w:t>
      </w:r>
      <w:r>
        <w:t>and</w:t>
      </w:r>
      <w:r>
        <w:rPr>
          <w:spacing w:val="-14"/>
        </w:rPr>
        <w:t xml:space="preserve"> </w:t>
      </w:r>
      <w:r>
        <w:t>time-variant</w:t>
      </w:r>
      <w:r>
        <w:rPr>
          <w:spacing w:val="-14"/>
        </w:rPr>
        <w:t xml:space="preserve"> </w:t>
      </w:r>
      <w:r>
        <w:t>provider</w:t>
      </w:r>
      <w:r>
        <w:rPr>
          <w:spacing w:val="-14"/>
        </w:rPr>
        <w:t xml:space="preserve"> </w:t>
      </w:r>
      <w:r>
        <w:t>and</w:t>
      </w:r>
      <w:r>
        <w:rPr>
          <w:spacing w:val="-14"/>
        </w:rPr>
        <w:t xml:space="preserve"> </w:t>
      </w:r>
      <w:r>
        <w:t>patient</w:t>
      </w:r>
      <w:r>
        <w:rPr>
          <w:spacing w:val="-14"/>
        </w:rPr>
        <w:t xml:space="preserve"> </w:t>
      </w:r>
      <w:r>
        <w:t>demographic</w:t>
      </w:r>
      <w:r>
        <w:rPr>
          <w:spacing w:val="-14"/>
        </w:rPr>
        <w:t xml:space="preserve"> </w:t>
      </w:r>
      <w:r>
        <w:t>and</w:t>
      </w:r>
      <w:r>
        <w:rPr>
          <w:spacing w:val="-14"/>
        </w:rPr>
        <w:t xml:space="preserve"> </w:t>
      </w:r>
      <w:r>
        <w:t>clinical</w:t>
      </w:r>
      <w:r>
        <w:rPr>
          <w:spacing w:val="-14"/>
        </w:rPr>
        <w:t xml:space="preserve"> </w:t>
      </w:r>
      <w:r>
        <w:t>data.</w:t>
      </w:r>
      <w:r>
        <w:rPr>
          <w:spacing w:val="2"/>
        </w:rPr>
        <w:t xml:space="preserve"> </w:t>
      </w:r>
      <w:r>
        <w:rPr>
          <w:spacing w:val="-4"/>
        </w:rPr>
        <w:t>We</w:t>
      </w:r>
      <w:r>
        <w:rPr>
          <w:w w:val="99"/>
        </w:rPr>
        <w:t xml:space="preserve"> </w:t>
      </w:r>
      <w:r>
        <w:t>hypothesize</w:t>
      </w:r>
      <w:r>
        <w:rPr>
          <w:spacing w:val="-8"/>
        </w:rPr>
        <w:t xml:space="preserve"> </w:t>
      </w:r>
      <w:r>
        <w:t>two</w:t>
      </w:r>
      <w:r>
        <w:rPr>
          <w:spacing w:val="-8"/>
        </w:rPr>
        <w:t xml:space="preserve"> </w:t>
      </w:r>
      <w:r>
        <w:t>example</w:t>
      </w:r>
      <w:r>
        <w:rPr>
          <w:spacing w:val="-8"/>
        </w:rPr>
        <w:t xml:space="preserve"> </w:t>
      </w:r>
      <w:r>
        <w:t>of</w:t>
      </w:r>
      <w:r>
        <w:rPr>
          <w:spacing w:val="-8"/>
        </w:rPr>
        <w:t xml:space="preserve"> </w:t>
      </w:r>
      <w:r>
        <w:t>provider</w:t>
      </w:r>
      <w:r>
        <w:rPr>
          <w:spacing w:val="-8"/>
        </w:rPr>
        <w:t xml:space="preserve"> </w:t>
      </w:r>
      <w:r>
        <w:t>and</w:t>
      </w:r>
      <w:r>
        <w:rPr>
          <w:spacing w:val="-8"/>
        </w:rPr>
        <w:t xml:space="preserve"> </w:t>
      </w:r>
      <w:r>
        <w:t>patient</w:t>
      </w:r>
      <w:r>
        <w:rPr>
          <w:spacing w:val="-8"/>
        </w:rPr>
        <w:t xml:space="preserve"> </w:t>
      </w:r>
      <w:r>
        <w:t>demographics</w:t>
      </w:r>
      <w:r>
        <w:rPr>
          <w:spacing w:val="-8"/>
        </w:rPr>
        <w:t xml:space="preserve"> </w:t>
      </w:r>
      <w:r>
        <w:t>as</w:t>
      </w:r>
      <w:r>
        <w:rPr>
          <w:spacing w:val="-8"/>
        </w:rPr>
        <w:t xml:space="preserve"> </w:t>
      </w:r>
      <w:r>
        <w:t>predictors</w:t>
      </w:r>
      <w:r>
        <w:rPr>
          <w:spacing w:val="-8"/>
        </w:rPr>
        <w:t xml:space="preserve"> </w:t>
      </w:r>
      <w:r>
        <w:t>fidelity:</w:t>
      </w:r>
      <w:r>
        <w:rPr>
          <w:spacing w:val="5"/>
        </w:rPr>
        <w:t xml:space="preserve"> </w:t>
      </w:r>
      <w:r>
        <w:t>(1)</w:t>
      </w:r>
      <w:r>
        <w:rPr>
          <w:spacing w:val="-8"/>
        </w:rPr>
        <w:t xml:space="preserve"> </w:t>
      </w:r>
      <w:r>
        <w:t>junior</w:t>
      </w:r>
      <w:r>
        <w:rPr>
          <w:spacing w:val="-8"/>
        </w:rPr>
        <w:t xml:space="preserve"> </w:t>
      </w:r>
      <w:r>
        <w:t>residents</w:t>
      </w:r>
      <w:r>
        <w:rPr>
          <w:spacing w:val="-8"/>
        </w:rPr>
        <w:t xml:space="preserve"> </w:t>
      </w:r>
      <w:r>
        <w:rPr>
          <w:spacing w:val="-3"/>
        </w:rPr>
        <w:t>may</w:t>
      </w:r>
      <w:r>
        <w:rPr>
          <w:spacing w:val="-8"/>
        </w:rPr>
        <w:t xml:space="preserve"> </w:t>
      </w:r>
      <w:r>
        <w:t>be</w:t>
      </w:r>
      <w:r>
        <w:rPr>
          <w:w w:val="99"/>
        </w:rPr>
        <w:t xml:space="preserve"> </w:t>
      </w:r>
      <w:r>
        <w:t>less</w:t>
      </w:r>
      <w:r>
        <w:rPr>
          <w:spacing w:val="-11"/>
        </w:rPr>
        <w:t xml:space="preserve"> </w:t>
      </w:r>
      <w:r>
        <w:t>comfortable</w:t>
      </w:r>
      <w:r>
        <w:rPr>
          <w:spacing w:val="-11"/>
        </w:rPr>
        <w:t xml:space="preserve"> </w:t>
      </w:r>
      <w:r>
        <w:t>with</w:t>
      </w:r>
      <w:r>
        <w:rPr>
          <w:spacing w:val="-11"/>
        </w:rPr>
        <w:t xml:space="preserve"> </w:t>
      </w:r>
      <w:r>
        <w:t>stricter</w:t>
      </w:r>
      <w:r>
        <w:rPr>
          <w:spacing w:val="-11"/>
        </w:rPr>
        <w:t xml:space="preserve"> </w:t>
      </w:r>
      <w:r>
        <w:t>blood</w:t>
      </w:r>
      <w:r>
        <w:rPr>
          <w:spacing w:val="-11"/>
        </w:rPr>
        <w:t xml:space="preserve"> </w:t>
      </w:r>
      <w:r>
        <w:t>transfusion</w:t>
      </w:r>
      <w:r>
        <w:rPr>
          <w:spacing w:val="-11"/>
        </w:rPr>
        <w:t xml:space="preserve"> </w:t>
      </w:r>
      <w:r>
        <w:t>triggers</w:t>
      </w:r>
      <w:r>
        <w:rPr>
          <w:spacing w:val="-11"/>
        </w:rPr>
        <w:t xml:space="preserve"> </w:t>
      </w:r>
      <w:r>
        <w:t>compared</w:t>
      </w:r>
      <w:r>
        <w:rPr>
          <w:spacing w:val="-11"/>
        </w:rPr>
        <w:t xml:space="preserve"> </w:t>
      </w:r>
      <w:r>
        <w:t>to</w:t>
      </w:r>
      <w:r>
        <w:rPr>
          <w:spacing w:val="-11"/>
        </w:rPr>
        <w:t xml:space="preserve"> </w:t>
      </w:r>
      <w:r>
        <w:t>seasoned</w:t>
      </w:r>
      <w:r>
        <w:rPr>
          <w:spacing w:val="-11"/>
        </w:rPr>
        <w:t xml:space="preserve"> </w:t>
      </w:r>
      <w:r>
        <w:t>physician</w:t>
      </w:r>
      <w:r>
        <w:rPr>
          <w:spacing w:val="-11"/>
        </w:rPr>
        <w:t xml:space="preserve"> </w:t>
      </w:r>
      <w:r>
        <w:t>assistant,;</w:t>
      </w:r>
      <w:r>
        <w:rPr>
          <w:spacing w:val="-11"/>
        </w:rPr>
        <w:t xml:space="preserve"> </w:t>
      </w:r>
      <w:r>
        <w:t>(2)</w:t>
      </w:r>
      <w:r>
        <w:rPr>
          <w:spacing w:val="-11"/>
        </w:rPr>
        <w:t xml:space="preserve"> </w:t>
      </w:r>
      <w:r>
        <w:t>providers</w:t>
      </w:r>
      <w:r>
        <w:rPr>
          <w:w w:val="99"/>
        </w:rPr>
        <w:t xml:space="preserve"> </w:t>
      </w:r>
      <w:r>
        <w:t>fidelity</w:t>
      </w:r>
      <w:r>
        <w:rPr>
          <w:spacing w:val="13"/>
        </w:rPr>
        <w:t xml:space="preserve"> </w:t>
      </w:r>
      <w:r>
        <w:t>with</w:t>
      </w:r>
      <w:r>
        <w:rPr>
          <w:spacing w:val="13"/>
        </w:rPr>
        <w:t xml:space="preserve"> </w:t>
      </w:r>
      <w:r>
        <w:t>evidence</w:t>
      </w:r>
      <w:r>
        <w:rPr>
          <w:spacing w:val="13"/>
        </w:rPr>
        <w:t xml:space="preserve"> </w:t>
      </w:r>
      <w:r>
        <w:t>based</w:t>
      </w:r>
      <w:r>
        <w:rPr>
          <w:spacing w:val="13"/>
        </w:rPr>
        <w:t xml:space="preserve"> </w:t>
      </w:r>
      <w:r>
        <w:t>treatment</w:t>
      </w:r>
      <w:r>
        <w:rPr>
          <w:spacing w:val="13"/>
        </w:rPr>
        <w:t xml:space="preserve"> </w:t>
      </w:r>
      <w:r>
        <w:t>recommendations</w:t>
      </w:r>
      <w:r>
        <w:rPr>
          <w:spacing w:val="13"/>
        </w:rPr>
        <w:t xml:space="preserve"> </w:t>
      </w:r>
      <w:r>
        <w:rPr>
          <w:spacing w:val="-3"/>
        </w:rPr>
        <w:t>may</w:t>
      </w:r>
      <w:r>
        <w:rPr>
          <w:spacing w:val="13"/>
        </w:rPr>
        <w:t xml:space="preserve"> </w:t>
      </w:r>
      <w:r>
        <w:t>be</w:t>
      </w:r>
      <w:r>
        <w:rPr>
          <w:spacing w:val="13"/>
        </w:rPr>
        <w:t xml:space="preserve"> </w:t>
      </w:r>
      <w:r>
        <w:t>contingent</w:t>
      </w:r>
      <w:r>
        <w:rPr>
          <w:spacing w:val="13"/>
        </w:rPr>
        <w:t xml:space="preserve"> </w:t>
      </w:r>
      <w:r>
        <w:t>on</w:t>
      </w:r>
      <w:r>
        <w:rPr>
          <w:spacing w:val="13"/>
        </w:rPr>
        <w:t xml:space="preserve"> </w:t>
      </w:r>
      <w:r>
        <w:t>patient</w:t>
      </w:r>
      <w:r>
        <w:rPr>
          <w:spacing w:val="13"/>
        </w:rPr>
        <w:t xml:space="preserve"> </w:t>
      </w:r>
      <w:r>
        <w:t>gender,</w:t>
      </w:r>
      <w:r>
        <w:rPr>
          <w:spacing w:val="18"/>
        </w:rPr>
        <w:t xml:space="preserve"> </w:t>
      </w:r>
      <w:r>
        <w:t>in</w:t>
      </w:r>
      <w:r>
        <w:rPr>
          <w:spacing w:val="13"/>
        </w:rPr>
        <w:t xml:space="preserve"> </w:t>
      </w:r>
      <w:r>
        <w:t>particular</w:t>
      </w:r>
      <w:r>
        <w:rPr>
          <w:spacing w:val="13"/>
        </w:rPr>
        <w:t xml:space="preserve"> </w:t>
      </w:r>
      <w:r>
        <w:t>in</w:t>
      </w:r>
      <w:r>
        <w:rPr>
          <w:w w:val="99"/>
        </w:rPr>
        <w:t xml:space="preserve"> </w:t>
      </w:r>
      <w:r>
        <w:t>heart</w:t>
      </w:r>
      <w:r>
        <w:rPr>
          <w:spacing w:val="26"/>
        </w:rPr>
        <w:t xml:space="preserve"> </w:t>
      </w:r>
      <w:r>
        <w:t>failure</w:t>
      </w:r>
      <w:r>
        <w:rPr>
          <w:spacing w:val="26"/>
        </w:rPr>
        <w:t xml:space="preserve"> </w:t>
      </w:r>
      <w:r>
        <w:t>[62],</w:t>
      </w:r>
      <w:r>
        <w:rPr>
          <w:spacing w:val="34"/>
        </w:rPr>
        <w:t xml:space="preserve"> </w:t>
      </w:r>
      <w:r>
        <w:t>likely</w:t>
      </w:r>
      <w:r>
        <w:rPr>
          <w:spacing w:val="26"/>
        </w:rPr>
        <w:t xml:space="preserve"> </w:t>
      </w:r>
      <w:r>
        <w:t>an</w:t>
      </w:r>
      <w:r>
        <w:rPr>
          <w:spacing w:val="26"/>
        </w:rPr>
        <w:t xml:space="preserve"> </w:t>
      </w:r>
      <w:r>
        <w:t>important</w:t>
      </w:r>
      <w:r>
        <w:rPr>
          <w:spacing w:val="26"/>
        </w:rPr>
        <w:t xml:space="preserve"> </w:t>
      </w:r>
      <w:r>
        <w:t>predictor</w:t>
      </w:r>
      <w:r>
        <w:rPr>
          <w:spacing w:val="26"/>
        </w:rPr>
        <w:t xml:space="preserve"> </w:t>
      </w:r>
      <w:r>
        <w:t>of</w:t>
      </w:r>
      <w:r>
        <w:rPr>
          <w:spacing w:val="26"/>
        </w:rPr>
        <w:t xml:space="preserve"> </w:t>
      </w:r>
      <w:r>
        <w:t>acute</w:t>
      </w:r>
      <w:r>
        <w:rPr>
          <w:spacing w:val="26"/>
        </w:rPr>
        <w:t xml:space="preserve"> </w:t>
      </w:r>
      <w:r>
        <w:t>respiratory</w:t>
      </w:r>
      <w:r>
        <w:rPr>
          <w:spacing w:val="26"/>
        </w:rPr>
        <w:t xml:space="preserve"> </w:t>
      </w:r>
      <w:r>
        <w:t>failure</w:t>
      </w:r>
      <w:r>
        <w:rPr>
          <w:spacing w:val="26"/>
        </w:rPr>
        <w:t xml:space="preserve"> </w:t>
      </w:r>
      <w:r>
        <w:t>in</w:t>
      </w:r>
      <w:r>
        <w:rPr>
          <w:spacing w:val="26"/>
        </w:rPr>
        <w:t xml:space="preserve"> </w:t>
      </w:r>
      <w:r>
        <w:rPr>
          <w:spacing w:val="-3"/>
        </w:rPr>
        <w:t>APPROVE.</w:t>
      </w:r>
      <w:r>
        <w:rPr>
          <w:spacing w:val="26"/>
        </w:rPr>
        <w:t xml:space="preserve"> </w:t>
      </w:r>
      <w:r>
        <w:t>Time-variant</w:t>
      </w:r>
      <w:r>
        <w:rPr>
          <w:spacing w:val="26"/>
        </w:rPr>
        <w:t xml:space="preserve"> </w:t>
      </w:r>
      <w:r>
        <w:t>patient</w:t>
      </w:r>
      <w:r>
        <w:rPr>
          <w:w w:val="99"/>
        </w:rPr>
        <w:t xml:space="preserve"> </w:t>
      </w:r>
      <w:r>
        <w:t xml:space="preserve">characteristics (e.g. lab values) could determine provider fidelity; </w:t>
      </w:r>
      <w:r>
        <w:rPr>
          <w:spacing w:val="-3"/>
        </w:rPr>
        <w:t xml:space="preserve">for </w:t>
      </w:r>
      <w:r>
        <w:t>example borderline blood hemoglobin con-</w:t>
      </w:r>
      <w:r>
        <w:rPr>
          <w:w w:val="99"/>
        </w:rPr>
        <w:t xml:space="preserve"> </w:t>
      </w:r>
      <w:r>
        <w:t>centration</w:t>
      </w:r>
      <w:r>
        <w:rPr>
          <w:spacing w:val="-11"/>
        </w:rPr>
        <w:t xml:space="preserve"> </w:t>
      </w:r>
      <w:r>
        <w:t>will</w:t>
      </w:r>
      <w:r>
        <w:rPr>
          <w:spacing w:val="-11"/>
        </w:rPr>
        <w:t xml:space="preserve"> </w:t>
      </w:r>
      <w:r>
        <w:t>likely</w:t>
      </w:r>
      <w:r>
        <w:rPr>
          <w:spacing w:val="-11"/>
        </w:rPr>
        <w:t xml:space="preserve"> </w:t>
      </w:r>
      <w:r>
        <w:t>influence</w:t>
      </w:r>
      <w:r>
        <w:rPr>
          <w:spacing w:val="-11"/>
        </w:rPr>
        <w:t xml:space="preserve"> </w:t>
      </w:r>
      <w:r>
        <w:t>compliance</w:t>
      </w:r>
      <w:r>
        <w:rPr>
          <w:spacing w:val="-11"/>
        </w:rPr>
        <w:t xml:space="preserve"> </w:t>
      </w:r>
      <w:r>
        <w:t>with</w:t>
      </w:r>
      <w:r>
        <w:rPr>
          <w:spacing w:val="-11"/>
        </w:rPr>
        <w:t xml:space="preserve"> </w:t>
      </w:r>
      <w:r>
        <w:t>blood</w:t>
      </w:r>
      <w:r>
        <w:rPr>
          <w:spacing w:val="-11"/>
        </w:rPr>
        <w:t xml:space="preserve"> </w:t>
      </w:r>
      <w:r>
        <w:t>transfusion</w:t>
      </w:r>
      <w:r>
        <w:rPr>
          <w:spacing w:val="-11"/>
        </w:rPr>
        <w:t xml:space="preserve"> </w:t>
      </w:r>
      <w:r>
        <w:t>recommendations</w:t>
      </w:r>
      <w:r>
        <w:rPr>
          <w:spacing w:val="-11"/>
        </w:rPr>
        <w:t xml:space="preserve"> </w:t>
      </w:r>
      <w:r>
        <w:t>issued</w:t>
      </w:r>
      <w:r>
        <w:rPr>
          <w:spacing w:val="-11"/>
        </w:rPr>
        <w:t xml:space="preserve"> </w:t>
      </w:r>
      <w:r>
        <w:t>during</w:t>
      </w:r>
      <w:r>
        <w:rPr>
          <w:spacing w:val="-11"/>
        </w:rPr>
        <w:t xml:space="preserve"> </w:t>
      </w:r>
      <w:proofErr w:type="spellStart"/>
      <w:r>
        <w:t>PROOFCheck</w:t>
      </w:r>
      <w:proofErr w:type="spellEnd"/>
      <w:r>
        <w:t>.</w:t>
      </w:r>
    </w:p>
    <w:p w14:paraId="1D374C1F" w14:textId="77777777" w:rsidR="003C4974" w:rsidRDefault="00CC2BE2">
      <w:pPr>
        <w:pStyle w:val="BodyText"/>
        <w:spacing w:before="116" w:line="268" w:lineRule="auto"/>
        <w:ind w:left="100" w:right="119" w:firstLine="338"/>
        <w:jc w:val="both"/>
      </w:pPr>
      <w:r>
        <w:rPr>
          <w:b/>
        </w:rPr>
        <w:t>Outcomes:</w:t>
      </w:r>
      <w:r>
        <w:rPr>
          <w:b/>
          <w:spacing w:val="6"/>
        </w:rPr>
        <w:t xml:space="preserve"> </w:t>
      </w:r>
      <w:r>
        <w:rPr>
          <w:b/>
        </w:rPr>
        <w:t>The</w:t>
      </w:r>
      <w:r>
        <w:rPr>
          <w:b/>
          <w:spacing w:val="-8"/>
        </w:rPr>
        <w:t xml:space="preserve"> </w:t>
      </w:r>
      <w:r>
        <w:rPr>
          <w:b/>
        </w:rPr>
        <w:t>unit</w:t>
      </w:r>
      <w:r>
        <w:rPr>
          <w:b/>
          <w:spacing w:val="-9"/>
        </w:rPr>
        <w:t xml:space="preserve"> </w:t>
      </w:r>
      <w:r>
        <w:rPr>
          <w:b/>
        </w:rPr>
        <w:t>of</w:t>
      </w:r>
      <w:r>
        <w:rPr>
          <w:b/>
          <w:spacing w:val="-8"/>
        </w:rPr>
        <w:t xml:space="preserve"> </w:t>
      </w:r>
      <w:r>
        <w:rPr>
          <w:b/>
        </w:rPr>
        <w:t>analysis</w:t>
      </w:r>
      <w:r>
        <w:rPr>
          <w:b/>
          <w:spacing w:val="-8"/>
        </w:rPr>
        <w:t xml:space="preserve"> </w:t>
      </w:r>
      <w:r>
        <w:rPr>
          <w:b/>
        </w:rPr>
        <w:t>is</w:t>
      </w:r>
      <w:r>
        <w:rPr>
          <w:b/>
          <w:spacing w:val="-9"/>
        </w:rPr>
        <w:t xml:space="preserve"> </w:t>
      </w:r>
      <w:r>
        <w:rPr>
          <w:b/>
        </w:rPr>
        <w:t>the</w:t>
      </w:r>
      <w:r>
        <w:rPr>
          <w:b/>
          <w:spacing w:val="-8"/>
        </w:rPr>
        <w:t xml:space="preserve"> </w:t>
      </w:r>
      <w:r>
        <w:rPr>
          <w:b/>
        </w:rPr>
        <w:t>triggered</w:t>
      </w:r>
      <w:r>
        <w:rPr>
          <w:b/>
          <w:spacing w:val="-9"/>
        </w:rPr>
        <w:t xml:space="preserve"> </w:t>
      </w:r>
      <w:r>
        <w:rPr>
          <w:b/>
        </w:rPr>
        <w:t>intervention.</w:t>
      </w:r>
      <w:r>
        <w:rPr>
          <w:b/>
          <w:spacing w:val="38"/>
        </w:rPr>
        <w:t xml:space="preserve"> </w:t>
      </w:r>
      <w:r>
        <w:t>The</w:t>
      </w:r>
      <w:r>
        <w:rPr>
          <w:spacing w:val="-8"/>
        </w:rPr>
        <w:t xml:space="preserve"> </w:t>
      </w:r>
      <w:r>
        <w:t>primary</w:t>
      </w:r>
      <w:r>
        <w:rPr>
          <w:spacing w:val="-9"/>
        </w:rPr>
        <w:t xml:space="preserve"> </w:t>
      </w:r>
      <w:r>
        <w:t>outcome</w:t>
      </w:r>
      <w:r>
        <w:rPr>
          <w:spacing w:val="-8"/>
        </w:rPr>
        <w:t xml:space="preserve"> </w:t>
      </w:r>
      <w:r>
        <w:t>will</w:t>
      </w:r>
      <w:r>
        <w:rPr>
          <w:spacing w:val="-9"/>
        </w:rPr>
        <w:t xml:space="preserve"> </w:t>
      </w:r>
      <w:r>
        <w:t>be</w:t>
      </w:r>
      <w:r>
        <w:rPr>
          <w:spacing w:val="-8"/>
        </w:rPr>
        <w:t xml:space="preserve"> </w:t>
      </w:r>
      <w:r>
        <w:t>provider</w:t>
      </w:r>
      <w:r>
        <w:rPr>
          <w:spacing w:val="-9"/>
        </w:rPr>
        <w:t xml:space="preserve"> </w:t>
      </w:r>
      <w:r>
        <w:t>com-</w:t>
      </w:r>
      <w:r>
        <w:rPr>
          <w:w w:val="99"/>
        </w:rPr>
        <w:t xml:space="preserve"> </w:t>
      </w:r>
      <w:proofErr w:type="spellStart"/>
      <w:r>
        <w:t>pliance</w:t>
      </w:r>
      <w:proofErr w:type="spellEnd"/>
      <w:r>
        <w:t>,</w:t>
      </w:r>
      <w:r>
        <w:rPr>
          <w:spacing w:val="-9"/>
        </w:rPr>
        <w:t xml:space="preserve"> </w:t>
      </w:r>
      <w:r>
        <w:t>a</w:t>
      </w:r>
      <w:r>
        <w:rPr>
          <w:spacing w:val="-9"/>
        </w:rPr>
        <w:t xml:space="preserve"> </w:t>
      </w:r>
      <w:r>
        <w:t>dichotomous</w:t>
      </w:r>
      <w:r>
        <w:rPr>
          <w:spacing w:val="-9"/>
        </w:rPr>
        <w:t xml:space="preserve"> </w:t>
      </w:r>
      <w:r>
        <w:rPr>
          <w:spacing w:val="-3"/>
        </w:rPr>
        <w:t>event,</w:t>
      </w:r>
      <w:r>
        <w:rPr>
          <w:spacing w:val="-9"/>
        </w:rPr>
        <w:t xml:space="preserve"> </w:t>
      </w:r>
      <w:r>
        <w:t>defined</w:t>
      </w:r>
      <w:r>
        <w:rPr>
          <w:spacing w:val="-9"/>
        </w:rPr>
        <w:t xml:space="preserve"> </w:t>
      </w:r>
      <w:r>
        <w:t>as</w:t>
      </w:r>
      <w:r>
        <w:rPr>
          <w:spacing w:val="-9"/>
        </w:rPr>
        <w:t xml:space="preserve"> </w:t>
      </w:r>
      <w:r>
        <w:t>positive</w:t>
      </w:r>
      <w:r>
        <w:rPr>
          <w:spacing w:val="-9"/>
        </w:rPr>
        <w:t xml:space="preserve"> </w:t>
      </w:r>
      <w:r>
        <w:t>if</w:t>
      </w:r>
      <w:r>
        <w:rPr>
          <w:spacing w:val="-9"/>
        </w:rPr>
        <w:t xml:space="preserve"> </w:t>
      </w:r>
      <w:r>
        <w:t>the</w:t>
      </w:r>
      <w:r>
        <w:rPr>
          <w:spacing w:val="-9"/>
        </w:rPr>
        <w:t xml:space="preserve"> </w:t>
      </w:r>
      <w:r>
        <w:t>provider</w:t>
      </w:r>
      <w:r>
        <w:rPr>
          <w:spacing w:val="-9"/>
        </w:rPr>
        <w:t xml:space="preserve"> </w:t>
      </w:r>
      <w:r>
        <w:t>ordered</w:t>
      </w:r>
      <w:r>
        <w:rPr>
          <w:spacing w:val="-9"/>
        </w:rPr>
        <w:t xml:space="preserve"> </w:t>
      </w:r>
      <w:r>
        <w:t>the</w:t>
      </w:r>
      <w:r>
        <w:rPr>
          <w:spacing w:val="-9"/>
        </w:rPr>
        <w:t xml:space="preserve"> </w:t>
      </w:r>
      <w:r>
        <w:t>prompted</w:t>
      </w:r>
      <w:r>
        <w:rPr>
          <w:spacing w:val="-9"/>
        </w:rPr>
        <w:t xml:space="preserve"> </w:t>
      </w:r>
      <w:r>
        <w:rPr>
          <w:spacing w:val="-3"/>
        </w:rPr>
        <w:t>preventive</w:t>
      </w:r>
      <w:r>
        <w:rPr>
          <w:spacing w:val="-9"/>
        </w:rPr>
        <w:t xml:space="preserve"> </w:t>
      </w:r>
      <w:r>
        <w:t>intervention.</w:t>
      </w:r>
      <w:r>
        <w:rPr>
          <w:spacing w:val="6"/>
        </w:rPr>
        <w:t xml:space="preserve"> </w:t>
      </w:r>
      <w:r>
        <w:t>In</w:t>
      </w:r>
      <w:r>
        <w:rPr>
          <w:w w:val="99"/>
        </w:rPr>
        <w:t xml:space="preserve"> </w:t>
      </w:r>
      <w:r>
        <w:t>order</w:t>
      </w:r>
      <w:r>
        <w:rPr>
          <w:spacing w:val="-10"/>
        </w:rPr>
        <w:t xml:space="preserve"> </w:t>
      </w:r>
      <w:r>
        <w:t>to</w:t>
      </w:r>
      <w:r>
        <w:rPr>
          <w:spacing w:val="-10"/>
        </w:rPr>
        <w:t xml:space="preserve"> </w:t>
      </w:r>
      <w:r>
        <w:t>measure</w:t>
      </w:r>
      <w:r>
        <w:rPr>
          <w:spacing w:val="-10"/>
        </w:rPr>
        <w:t xml:space="preserve"> </w:t>
      </w:r>
      <w:r>
        <w:t>and</w:t>
      </w:r>
      <w:r>
        <w:rPr>
          <w:spacing w:val="-10"/>
        </w:rPr>
        <w:t xml:space="preserve"> </w:t>
      </w:r>
      <w:r>
        <w:t>demonstrate</w:t>
      </w:r>
      <w:r>
        <w:rPr>
          <w:spacing w:val="-10"/>
        </w:rPr>
        <w:t xml:space="preserve"> </w:t>
      </w:r>
      <w:r>
        <w:t>compliance</w:t>
      </w:r>
      <w:r>
        <w:rPr>
          <w:spacing w:val="-10"/>
        </w:rPr>
        <w:t xml:space="preserve"> </w:t>
      </w:r>
      <w:r>
        <w:t>with</w:t>
      </w:r>
      <w:r>
        <w:rPr>
          <w:spacing w:val="-10"/>
        </w:rPr>
        <w:t xml:space="preserve"> </w:t>
      </w:r>
      <w:r>
        <w:t>the</w:t>
      </w:r>
      <w:r>
        <w:rPr>
          <w:spacing w:val="-10"/>
        </w:rPr>
        <w:t xml:space="preserve"> </w:t>
      </w:r>
      <w:r>
        <w:t>checklist,</w:t>
      </w:r>
      <w:r>
        <w:rPr>
          <w:spacing w:val="-10"/>
        </w:rPr>
        <w:t xml:space="preserve"> </w:t>
      </w:r>
      <w:r>
        <w:t>near</w:t>
      </w:r>
      <w:r>
        <w:rPr>
          <w:spacing w:val="-10"/>
        </w:rPr>
        <w:t xml:space="preserve"> </w:t>
      </w:r>
      <w:r>
        <w:t>real</w:t>
      </w:r>
      <w:r>
        <w:rPr>
          <w:spacing w:val="-10"/>
        </w:rPr>
        <w:t xml:space="preserve"> </w:t>
      </w:r>
      <w:r>
        <w:t>time</w:t>
      </w:r>
      <w:r>
        <w:rPr>
          <w:spacing w:val="-10"/>
        </w:rPr>
        <w:t xml:space="preserve"> </w:t>
      </w:r>
      <w:r>
        <w:t>(same</w:t>
      </w:r>
      <w:r>
        <w:rPr>
          <w:spacing w:val="-10"/>
        </w:rPr>
        <w:t xml:space="preserve"> </w:t>
      </w:r>
      <w:r>
        <w:t>day)</w:t>
      </w:r>
      <w:r>
        <w:rPr>
          <w:spacing w:val="-10"/>
        </w:rPr>
        <w:t xml:space="preserve"> </w:t>
      </w:r>
      <w:r>
        <w:t>transaction</w:t>
      </w:r>
      <w:r>
        <w:rPr>
          <w:spacing w:val="-10"/>
        </w:rPr>
        <w:t xml:space="preserve"> </w:t>
      </w:r>
      <w:r>
        <w:t>logs</w:t>
      </w:r>
      <w:r>
        <w:rPr>
          <w:spacing w:val="-10"/>
        </w:rPr>
        <w:t xml:space="preserve"> </w:t>
      </w:r>
      <w:r>
        <w:t>and</w:t>
      </w:r>
      <w:r>
        <w:rPr>
          <w:w w:val="99"/>
        </w:rPr>
        <w:t xml:space="preserve"> </w:t>
      </w:r>
      <w:r>
        <w:t>evidence</w:t>
      </w:r>
      <w:r>
        <w:rPr>
          <w:spacing w:val="-12"/>
        </w:rPr>
        <w:t xml:space="preserve"> </w:t>
      </w:r>
      <w:r>
        <w:rPr>
          <w:spacing w:val="-3"/>
        </w:rPr>
        <w:t>for</w:t>
      </w:r>
      <w:r>
        <w:rPr>
          <w:spacing w:val="-12"/>
        </w:rPr>
        <w:t xml:space="preserve"> </w:t>
      </w:r>
      <w:r>
        <w:t>compliance</w:t>
      </w:r>
      <w:r>
        <w:rPr>
          <w:spacing w:val="-12"/>
        </w:rPr>
        <w:t xml:space="preserve"> </w:t>
      </w:r>
      <w:r>
        <w:t>will</w:t>
      </w:r>
      <w:r>
        <w:rPr>
          <w:spacing w:val="-12"/>
        </w:rPr>
        <w:t xml:space="preserve"> </w:t>
      </w:r>
      <w:r>
        <w:t>be</w:t>
      </w:r>
      <w:r>
        <w:rPr>
          <w:spacing w:val="-12"/>
        </w:rPr>
        <w:t xml:space="preserve"> </w:t>
      </w:r>
      <w:r>
        <w:t>recorded</w:t>
      </w:r>
      <w:r>
        <w:rPr>
          <w:spacing w:val="-12"/>
        </w:rPr>
        <w:t xml:space="preserve"> </w:t>
      </w:r>
      <w:r>
        <w:t>through</w:t>
      </w:r>
      <w:r>
        <w:rPr>
          <w:spacing w:val="-12"/>
        </w:rPr>
        <w:t xml:space="preserve"> </w:t>
      </w:r>
      <w:r>
        <w:t>electronically.</w:t>
      </w:r>
    </w:p>
    <w:p w14:paraId="6D700D16" w14:textId="77777777" w:rsidR="003C4974" w:rsidRDefault="00CC2BE2">
      <w:pPr>
        <w:pStyle w:val="BodyText"/>
        <w:spacing w:before="116" w:line="268" w:lineRule="auto"/>
        <w:ind w:left="100" w:right="119" w:firstLine="338"/>
        <w:jc w:val="both"/>
      </w:pPr>
      <w:r>
        <w:rPr>
          <w:rFonts w:cs="Arial"/>
          <w:b/>
          <w:bCs/>
        </w:rPr>
        <w:t>Study</w:t>
      </w:r>
      <w:r>
        <w:rPr>
          <w:rFonts w:cs="Arial"/>
          <w:b/>
          <w:bCs/>
          <w:spacing w:val="-8"/>
        </w:rPr>
        <w:t xml:space="preserve"> </w:t>
      </w:r>
      <w:r>
        <w:rPr>
          <w:rFonts w:cs="Arial"/>
          <w:b/>
          <w:bCs/>
        </w:rPr>
        <w:t>design</w:t>
      </w:r>
      <w:r>
        <w:rPr>
          <w:rFonts w:cs="Arial"/>
          <w:b/>
          <w:bCs/>
          <w:spacing w:val="-8"/>
        </w:rPr>
        <w:t xml:space="preserve"> </w:t>
      </w:r>
      <w:r>
        <w:rPr>
          <w:rFonts w:cs="Arial"/>
          <w:b/>
          <w:bCs/>
        </w:rPr>
        <w:t>and</w:t>
      </w:r>
      <w:r>
        <w:rPr>
          <w:rFonts w:cs="Arial"/>
          <w:b/>
          <w:bCs/>
          <w:spacing w:val="-8"/>
        </w:rPr>
        <w:t xml:space="preserve"> </w:t>
      </w:r>
      <w:r>
        <w:rPr>
          <w:rFonts w:cs="Arial"/>
          <w:b/>
          <w:bCs/>
        </w:rPr>
        <w:t>model</w:t>
      </w:r>
      <w:r>
        <w:rPr>
          <w:rFonts w:cs="Arial"/>
          <w:b/>
          <w:bCs/>
          <w:spacing w:val="-8"/>
        </w:rPr>
        <w:t xml:space="preserve"> </w:t>
      </w:r>
      <w:r>
        <w:rPr>
          <w:rFonts w:cs="Arial"/>
          <w:b/>
          <w:bCs/>
        </w:rPr>
        <w:t>building</w:t>
      </w:r>
      <w:r>
        <w:rPr>
          <w:rFonts w:cs="Arial"/>
          <w:b/>
          <w:bCs/>
          <w:spacing w:val="35"/>
        </w:rPr>
        <w:t xml:space="preserve"> </w:t>
      </w:r>
      <w:proofErr w:type="gramStart"/>
      <w:r>
        <w:t>This</w:t>
      </w:r>
      <w:proofErr w:type="gramEnd"/>
      <w:r>
        <w:rPr>
          <w:spacing w:val="-8"/>
        </w:rPr>
        <w:t xml:space="preserve"> </w:t>
      </w:r>
      <w:r>
        <w:t>is</w:t>
      </w:r>
      <w:r>
        <w:rPr>
          <w:spacing w:val="-8"/>
        </w:rPr>
        <w:t xml:space="preserve"> </w:t>
      </w:r>
      <w:r>
        <w:t>a</w:t>
      </w:r>
      <w:r>
        <w:rPr>
          <w:spacing w:val="-8"/>
        </w:rPr>
        <w:t xml:space="preserve"> </w:t>
      </w:r>
      <w:r>
        <w:t>prospective</w:t>
      </w:r>
      <w:r>
        <w:rPr>
          <w:spacing w:val="-8"/>
        </w:rPr>
        <w:t xml:space="preserve"> </w:t>
      </w:r>
      <w:r>
        <w:t>observational</w:t>
      </w:r>
      <w:r>
        <w:rPr>
          <w:spacing w:val="-8"/>
        </w:rPr>
        <w:t xml:space="preserve"> </w:t>
      </w:r>
      <w:r>
        <w:t>cohort</w:t>
      </w:r>
      <w:r>
        <w:rPr>
          <w:spacing w:val="-8"/>
        </w:rPr>
        <w:t xml:space="preserve"> </w:t>
      </w:r>
      <w:commentRangeStart w:id="304"/>
      <w:r>
        <w:t>study</w:t>
      </w:r>
      <w:commentRangeEnd w:id="304"/>
      <w:r w:rsidR="00846403">
        <w:rPr>
          <w:rStyle w:val="CommentReference"/>
          <w:rFonts w:asciiTheme="minorHAnsi" w:eastAsiaTheme="minorHAnsi" w:hAnsiTheme="minorHAnsi"/>
        </w:rPr>
        <w:commentReference w:id="304"/>
      </w:r>
      <w:r>
        <w:rPr>
          <w:spacing w:val="-8"/>
        </w:rPr>
        <w:t xml:space="preserve"> </w:t>
      </w:r>
      <w:r>
        <w:t>to</w:t>
      </w:r>
      <w:r>
        <w:rPr>
          <w:spacing w:val="-8"/>
        </w:rPr>
        <w:t xml:space="preserve"> </w:t>
      </w:r>
      <w:r>
        <w:t>investigate</w:t>
      </w:r>
      <w:r>
        <w:rPr>
          <w:spacing w:val="-8"/>
        </w:rPr>
        <w:t xml:space="preserve"> </w:t>
      </w:r>
      <w:r>
        <w:t>sustained</w:t>
      </w:r>
      <w:r>
        <w:rPr>
          <w:w w:val="99"/>
        </w:rPr>
        <w:t xml:space="preserve"> </w:t>
      </w:r>
      <w:r>
        <w:t xml:space="preserve">provider fidelity with EMR-triggered </w:t>
      </w:r>
      <w:r>
        <w:rPr>
          <w:spacing w:val="-3"/>
        </w:rPr>
        <w:t xml:space="preserve">preventive </w:t>
      </w:r>
      <w:r>
        <w:t xml:space="preserve">interventions in </w:t>
      </w:r>
      <w:proofErr w:type="spellStart"/>
      <w:r>
        <w:t>PROOFCheck</w:t>
      </w:r>
      <w:proofErr w:type="spellEnd"/>
      <w:r>
        <w:t xml:space="preserve">, </w:t>
      </w:r>
      <w:r>
        <w:rPr>
          <w:spacing w:val="-4"/>
        </w:rPr>
        <w:t xml:space="preserve">Dr. </w:t>
      </w:r>
      <w:r>
        <w:t>Gong’s pragmatic</w:t>
      </w:r>
      <w:r>
        <w:rPr>
          <w:spacing w:val="-8"/>
        </w:rPr>
        <w:t xml:space="preserve"> </w:t>
      </w:r>
      <w:r>
        <w:t>multicenter</w:t>
      </w:r>
      <w:r>
        <w:rPr>
          <w:w w:val="99"/>
        </w:rPr>
        <w:t xml:space="preserve"> </w:t>
      </w:r>
      <w:r>
        <w:t>trial.</w:t>
      </w:r>
      <w:r>
        <w:rPr>
          <w:spacing w:val="1"/>
        </w:rPr>
        <w:t xml:space="preserve"> </w:t>
      </w:r>
      <w:r>
        <w:rPr>
          <w:spacing w:val="-4"/>
        </w:rPr>
        <w:t>We</w:t>
      </w:r>
      <w:r>
        <w:rPr>
          <w:spacing w:val="-14"/>
        </w:rPr>
        <w:t xml:space="preserve"> </w:t>
      </w:r>
      <w:r>
        <w:t>will</w:t>
      </w:r>
      <w:r>
        <w:rPr>
          <w:spacing w:val="-14"/>
        </w:rPr>
        <w:t xml:space="preserve"> </w:t>
      </w:r>
      <w:r>
        <w:t>build</w:t>
      </w:r>
      <w:r>
        <w:rPr>
          <w:spacing w:val="-14"/>
        </w:rPr>
        <w:t xml:space="preserve"> </w:t>
      </w:r>
      <w:r>
        <w:t>a</w:t>
      </w:r>
      <w:r>
        <w:rPr>
          <w:spacing w:val="-14"/>
        </w:rPr>
        <w:t xml:space="preserve"> </w:t>
      </w:r>
      <w:r>
        <w:t>Bayesian</w:t>
      </w:r>
      <w:r>
        <w:rPr>
          <w:spacing w:val="-14"/>
        </w:rPr>
        <w:t xml:space="preserve"> </w:t>
      </w:r>
      <w:r>
        <w:t>hierarchical</w:t>
      </w:r>
      <w:r>
        <w:rPr>
          <w:spacing w:val="-14"/>
        </w:rPr>
        <w:t xml:space="preserve"> </w:t>
      </w:r>
      <w:r>
        <w:t>multivariate</w:t>
      </w:r>
      <w:r>
        <w:rPr>
          <w:spacing w:val="-14"/>
        </w:rPr>
        <w:t xml:space="preserve"> </w:t>
      </w:r>
      <w:r>
        <w:t>logistic</w:t>
      </w:r>
      <w:r>
        <w:rPr>
          <w:spacing w:val="-14"/>
        </w:rPr>
        <w:t xml:space="preserve"> </w:t>
      </w:r>
      <w:r>
        <w:t>regression</w:t>
      </w:r>
      <w:r>
        <w:rPr>
          <w:spacing w:val="-14"/>
        </w:rPr>
        <w:t xml:space="preserve"> </w:t>
      </w:r>
      <w:r>
        <w:t>model</w:t>
      </w:r>
      <w:r>
        <w:rPr>
          <w:spacing w:val="-14"/>
        </w:rPr>
        <w:t xml:space="preserve"> </w:t>
      </w:r>
      <w:r>
        <w:t>of</w:t>
      </w:r>
      <w:r>
        <w:rPr>
          <w:spacing w:val="-14"/>
        </w:rPr>
        <w:t xml:space="preserve"> </w:t>
      </w:r>
      <w:r>
        <w:t>time-invariant</w:t>
      </w:r>
      <w:r>
        <w:rPr>
          <w:spacing w:val="-14"/>
        </w:rPr>
        <w:t xml:space="preserve"> </w:t>
      </w:r>
      <w:r>
        <w:t>and</w:t>
      </w:r>
      <w:r>
        <w:rPr>
          <w:spacing w:val="-14"/>
        </w:rPr>
        <w:t xml:space="preserve"> </w:t>
      </w:r>
      <w:r>
        <w:t>time-variant</w:t>
      </w:r>
      <w:r>
        <w:rPr>
          <w:w w:val="99"/>
        </w:rPr>
        <w:t xml:space="preserve"> </w:t>
      </w:r>
      <w:r>
        <w:t>demographic,</w:t>
      </w:r>
      <w:r>
        <w:rPr>
          <w:spacing w:val="-15"/>
        </w:rPr>
        <w:t xml:space="preserve"> </w:t>
      </w:r>
      <w:r>
        <w:t>clinical</w:t>
      </w:r>
      <w:r>
        <w:rPr>
          <w:spacing w:val="-16"/>
        </w:rPr>
        <w:t xml:space="preserve"> </w:t>
      </w:r>
      <w:r>
        <w:t>and</w:t>
      </w:r>
      <w:r>
        <w:rPr>
          <w:spacing w:val="-16"/>
        </w:rPr>
        <w:t xml:space="preserve"> </w:t>
      </w:r>
      <w:r>
        <w:t>administrative</w:t>
      </w:r>
      <w:r>
        <w:rPr>
          <w:spacing w:val="-16"/>
        </w:rPr>
        <w:t xml:space="preserve"> </w:t>
      </w:r>
      <w:r>
        <w:t>variables,</w:t>
      </w:r>
      <w:r>
        <w:rPr>
          <w:spacing w:val="-15"/>
        </w:rPr>
        <w:t xml:space="preserve"> </w:t>
      </w:r>
      <w:r>
        <w:t>with</w:t>
      </w:r>
      <w:r>
        <w:rPr>
          <w:spacing w:val="-16"/>
        </w:rPr>
        <w:t xml:space="preserve"> </w:t>
      </w:r>
      <w:r>
        <w:rPr>
          <w:spacing w:val="-3"/>
        </w:rPr>
        <w:t>levels</w:t>
      </w:r>
      <w:r>
        <w:rPr>
          <w:spacing w:val="-16"/>
        </w:rPr>
        <w:t xml:space="preserve"> </w:t>
      </w:r>
      <w:r>
        <w:rPr>
          <w:spacing w:val="-3"/>
        </w:rPr>
        <w:t>for</w:t>
      </w:r>
      <w:r>
        <w:rPr>
          <w:spacing w:val="-16"/>
        </w:rPr>
        <w:t xml:space="preserve"> </w:t>
      </w:r>
      <w:r>
        <w:t>service,</w:t>
      </w:r>
      <w:r>
        <w:rPr>
          <w:spacing w:val="-15"/>
        </w:rPr>
        <w:t xml:space="preserve"> </w:t>
      </w:r>
      <w:r>
        <w:t>ward</w:t>
      </w:r>
      <w:r>
        <w:rPr>
          <w:spacing w:val="-16"/>
        </w:rPr>
        <w:t xml:space="preserve"> </w:t>
      </w:r>
      <w:r>
        <w:t>and</w:t>
      </w:r>
      <w:r>
        <w:rPr>
          <w:spacing w:val="-16"/>
        </w:rPr>
        <w:t xml:space="preserve"> </w:t>
      </w:r>
      <w:r>
        <w:t>institution,</w:t>
      </w:r>
      <w:r>
        <w:rPr>
          <w:spacing w:val="-15"/>
        </w:rPr>
        <w:t xml:space="preserve"> </w:t>
      </w:r>
      <w:r>
        <w:t>analogously</w:t>
      </w:r>
      <w:r>
        <w:rPr>
          <w:spacing w:val="-16"/>
        </w:rPr>
        <w:t xml:space="preserve"> </w:t>
      </w:r>
      <w:r>
        <w:t>to</w:t>
      </w:r>
      <w:r>
        <w:rPr>
          <w:spacing w:val="-16"/>
        </w:rPr>
        <w:t xml:space="preserve"> </w:t>
      </w:r>
      <w:r>
        <w:t>aim</w:t>
      </w:r>
      <w:r>
        <w:rPr>
          <w:w w:val="99"/>
        </w:rPr>
        <w:t xml:space="preserve"> </w:t>
      </w:r>
      <w:r>
        <w:t>1; the hierarchical structure is to reflect certain biases and attitudes ingrained in certain medical or surgical</w:t>
      </w:r>
      <w:r>
        <w:rPr>
          <w:spacing w:val="-35"/>
        </w:rPr>
        <w:t xml:space="preserve"> </w:t>
      </w:r>
      <w:proofErr w:type="spellStart"/>
      <w:r>
        <w:t>spe</w:t>
      </w:r>
      <w:proofErr w:type="spellEnd"/>
      <w:r>
        <w:t>-</w:t>
      </w:r>
      <w:r>
        <w:rPr>
          <w:w w:val="99"/>
        </w:rPr>
        <w:t xml:space="preserve"> </w:t>
      </w:r>
      <w:proofErr w:type="spellStart"/>
      <w:r>
        <w:t>cialties</w:t>
      </w:r>
      <w:proofErr w:type="spellEnd"/>
      <w:r>
        <w:t xml:space="preserve"> or hospital wards, which </w:t>
      </w:r>
      <w:r>
        <w:rPr>
          <w:spacing w:val="-3"/>
        </w:rPr>
        <w:t xml:space="preserve">may </w:t>
      </w:r>
      <w:r>
        <w:t>lead to different associations between provider and patient</w:t>
      </w:r>
      <w:r>
        <w:rPr>
          <w:spacing w:val="30"/>
        </w:rPr>
        <w:t xml:space="preserve"> </w:t>
      </w:r>
      <w:r>
        <w:t>characteristics</w:t>
      </w:r>
      <w:r>
        <w:rPr>
          <w:w w:val="99"/>
        </w:rPr>
        <w:t xml:space="preserve"> </w:t>
      </w:r>
      <w:r>
        <w:t xml:space="preserve">and provider fidelity with treatment prompts, </w:t>
      </w:r>
      <w:r>
        <w:rPr>
          <w:spacing w:val="-3"/>
        </w:rPr>
        <w:t xml:space="preserve">for </w:t>
      </w:r>
      <w:r>
        <w:t>example service-specific reluctance to use triggers to</w:t>
      </w:r>
      <w:r>
        <w:rPr>
          <w:spacing w:val="57"/>
        </w:rPr>
        <w:t xml:space="preserve"> </w:t>
      </w:r>
      <w:r>
        <w:t>minimize</w:t>
      </w:r>
      <w:r>
        <w:rPr>
          <w:w w:val="99"/>
        </w:rPr>
        <w:t xml:space="preserve"> </w:t>
      </w:r>
      <w:r>
        <w:t>blood cell transfusion</w:t>
      </w:r>
      <w:r>
        <w:rPr>
          <w:spacing w:val="-31"/>
        </w:rPr>
        <w:t xml:space="preserve"> </w:t>
      </w:r>
      <w:r>
        <w:t>[63].</w:t>
      </w:r>
    </w:p>
    <w:p w14:paraId="7EB2FE4C" w14:textId="77777777" w:rsidR="003C4974" w:rsidRDefault="00CC2BE2">
      <w:pPr>
        <w:pStyle w:val="BodyText"/>
        <w:spacing w:before="2" w:line="268" w:lineRule="auto"/>
        <w:ind w:left="100" w:right="117" w:firstLine="338"/>
        <w:jc w:val="both"/>
      </w:pPr>
      <w:r>
        <w:t>As an exploratory aim, we will attempt to individualize the suggested measures to make them more</w:t>
      </w:r>
      <w:r>
        <w:rPr>
          <w:spacing w:val="41"/>
        </w:rPr>
        <w:t xml:space="preserve"> </w:t>
      </w:r>
      <w:r>
        <w:t>patient</w:t>
      </w:r>
      <w:r>
        <w:rPr>
          <w:w w:val="99"/>
        </w:rPr>
        <w:t xml:space="preserve"> </w:t>
      </w:r>
      <w:r>
        <w:t>specific</w:t>
      </w:r>
      <w:r>
        <w:rPr>
          <w:spacing w:val="-13"/>
        </w:rPr>
        <w:t xml:space="preserve"> </w:t>
      </w:r>
      <w:r>
        <w:t>and</w:t>
      </w:r>
      <w:r>
        <w:rPr>
          <w:spacing w:val="-12"/>
        </w:rPr>
        <w:t xml:space="preserve"> </w:t>
      </w:r>
      <w:r>
        <w:t>measure</w:t>
      </w:r>
      <w:r>
        <w:rPr>
          <w:spacing w:val="-13"/>
        </w:rPr>
        <w:t xml:space="preserve"> </w:t>
      </w:r>
      <w:r>
        <w:t>the</w:t>
      </w:r>
      <w:r>
        <w:rPr>
          <w:spacing w:val="-12"/>
        </w:rPr>
        <w:t xml:space="preserve"> </w:t>
      </w:r>
      <w:r>
        <w:t>improved</w:t>
      </w:r>
      <w:r>
        <w:rPr>
          <w:spacing w:val="-13"/>
        </w:rPr>
        <w:t xml:space="preserve"> </w:t>
      </w:r>
      <w:r>
        <w:t>compliance</w:t>
      </w:r>
      <w:r>
        <w:rPr>
          <w:spacing w:val="-12"/>
        </w:rPr>
        <w:t xml:space="preserve"> </w:t>
      </w:r>
      <w:r>
        <w:t>with</w:t>
      </w:r>
      <w:r>
        <w:rPr>
          <w:spacing w:val="-13"/>
        </w:rPr>
        <w:t xml:space="preserve"> </w:t>
      </w:r>
      <w:r>
        <w:t>more</w:t>
      </w:r>
      <w:r>
        <w:rPr>
          <w:spacing w:val="-12"/>
        </w:rPr>
        <w:t xml:space="preserve"> </w:t>
      </w:r>
      <w:r>
        <w:t>patient-tailored</w:t>
      </w:r>
      <w:r>
        <w:rPr>
          <w:spacing w:val="-12"/>
        </w:rPr>
        <w:t xml:space="preserve"> </w:t>
      </w:r>
      <w:r>
        <w:t>prompts</w:t>
      </w:r>
      <w:r>
        <w:rPr>
          <w:spacing w:val="-13"/>
        </w:rPr>
        <w:t xml:space="preserve"> </w:t>
      </w:r>
      <w:r>
        <w:t>to</w:t>
      </w:r>
      <w:r>
        <w:rPr>
          <w:spacing w:val="-12"/>
        </w:rPr>
        <w:t xml:space="preserve"> </w:t>
      </w:r>
      <w:r>
        <w:t>the</w:t>
      </w:r>
      <w:r>
        <w:rPr>
          <w:spacing w:val="-13"/>
        </w:rPr>
        <w:t xml:space="preserve"> </w:t>
      </w:r>
      <w:r>
        <w:t>providers</w:t>
      </w:r>
      <w:r>
        <w:rPr>
          <w:spacing w:val="-12"/>
        </w:rPr>
        <w:t xml:space="preserve"> </w:t>
      </w:r>
      <w:r>
        <w:t>in</w:t>
      </w:r>
      <w:r>
        <w:rPr>
          <w:spacing w:val="-13"/>
        </w:rPr>
        <w:t xml:space="preserve"> </w:t>
      </w:r>
      <w:r>
        <w:t>preparation</w:t>
      </w:r>
      <w:r>
        <w:rPr>
          <w:w w:val="99"/>
        </w:rPr>
        <w:t xml:space="preserve"> </w:t>
      </w:r>
      <w:r>
        <w:rPr>
          <w:spacing w:val="-3"/>
        </w:rPr>
        <w:t>for</w:t>
      </w:r>
      <w:r>
        <w:rPr>
          <w:spacing w:val="-15"/>
        </w:rPr>
        <w:t xml:space="preserve"> </w:t>
      </w:r>
      <w:r>
        <w:t>subsequent</w:t>
      </w:r>
      <w:r>
        <w:rPr>
          <w:spacing w:val="-16"/>
        </w:rPr>
        <w:t xml:space="preserve"> </w:t>
      </w:r>
      <w:r>
        <w:t>pragmatic</w:t>
      </w:r>
      <w:r>
        <w:rPr>
          <w:spacing w:val="-15"/>
        </w:rPr>
        <w:t xml:space="preserve"> </w:t>
      </w:r>
      <w:r>
        <w:t>trials</w:t>
      </w:r>
      <w:r>
        <w:rPr>
          <w:spacing w:val="-15"/>
        </w:rPr>
        <w:t xml:space="preserve"> </w:t>
      </w:r>
      <w:r>
        <w:t>and</w:t>
      </w:r>
      <w:r>
        <w:rPr>
          <w:spacing w:val="-16"/>
        </w:rPr>
        <w:t xml:space="preserve"> </w:t>
      </w:r>
      <w:r>
        <w:t>grant</w:t>
      </w:r>
      <w:r>
        <w:rPr>
          <w:spacing w:val="-15"/>
        </w:rPr>
        <w:t xml:space="preserve"> </w:t>
      </w:r>
      <w:r>
        <w:t>applications.</w:t>
      </w:r>
      <w:r>
        <w:rPr>
          <w:spacing w:val="1"/>
        </w:rPr>
        <w:t xml:space="preserve"> </w:t>
      </w:r>
      <w:r>
        <w:t>The</w:t>
      </w:r>
      <w:r>
        <w:rPr>
          <w:spacing w:val="-16"/>
        </w:rPr>
        <w:t xml:space="preserve"> </w:t>
      </w:r>
      <w:r>
        <w:t>patient’s</w:t>
      </w:r>
      <w:r>
        <w:rPr>
          <w:spacing w:val="-15"/>
        </w:rPr>
        <w:t xml:space="preserve"> </w:t>
      </w:r>
      <w:r>
        <w:t>record</w:t>
      </w:r>
      <w:r>
        <w:rPr>
          <w:spacing w:val="-15"/>
        </w:rPr>
        <w:t xml:space="preserve"> </w:t>
      </w:r>
      <w:r>
        <w:t>will</w:t>
      </w:r>
      <w:r>
        <w:rPr>
          <w:spacing w:val="-16"/>
        </w:rPr>
        <w:t xml:space="preserve"> </w:t>
      </w:r>
      <w:r>
        <w:t>be</w:t>
      </w:r>
      <w:r>
        <w:rPr>
          <w:spacing w:val="-15"/>
        </w:rPr>
        <w:t xml:space="preserve"> </w:t>
      </w:r>
      <w:r>
        <w:t>scanned</w:t>
      </w:r>
      <w:r>
        <w:rPr>
          <w:spacing w:val="-15"/>
        </w:rPr>
        <w:t xml:space="preserve"> </w:t>
      </w:r>
      <w:r>
        <w:t>to</w:t>
      </w:r>
      <w:r>
        <w:rPr>
          <w:spacing w:val="-16"/>
        </w:rPr>
        <w:t xml:space="preserve"> </w:t>
      </w:r>
      <w:r>
        <w:t>provide</w:t>
      </w:r>
      <w:r>
        <w:rPr>
          <w:spacing w:val="-15"/>
        </w:rPr>
        <w:t xml:space="preserve"> </w:t>
      </w:r>
      <w:r>
        <w:t>context;</w:t>
      </w:r>
      <w:r>
        <w:rPr>
          <w:spacing w:val="-13"/>
        </w:rPr>
        <w:t xml:space="preserve"> </w:t>
      </w:r>
      <w:r>
        <w:rPr>
          <w:spacing w:val="-3"/>
        </w:rPr>
        <w:t>for</w:t>
      </w:r>
      <w:r>
        <w:rPr>
          <w:w w:val="99"/>
        </w:rPr>
        <w:t xml:space="preserve"> </w:t>
      </w:r>
      <w:r>
        <w:t>example, if the patient’s mental status is undocumented, the clinician will be prompted with pertinent</w:t>
      </w:r>
      <w:r>
        <w:rPr>
          <w:spacing w:val="4"/>
        </w:rPr>
        <w:t xml:space="preserve"> </w:t>
      </w:r>
      <w:r>
        <w:t>questions</w:t>
      </w:r>
      <w:r>
        <w:rPr>
          <w:w w:val="99"/>
        </w:rPr>
        <w:t xml:space="preserve"> </w:t>
      </w:r>
      <w:r>
        <w:t>and</w:t>
      </w:r>
      <w:r>
        <w:rPr>
          <w:spacing w:val="25"/>
        </w:rPr>
        <w:t xml:space="preserve"> </w:t>
      </w:r>
      <w:r>
        <w:rPr>
          <w:spacing w:val="-3"/>
        </w:rPr>
        <w:t>preventive</w:t>
      </w:r>
      <w:r>
        <w:rPr>
          <w:spacing w:val="25"/>
        </w:rPr>
        <w:t xml:space="preserve"> </w:t>
      </w:r>
      <w:r>
        <w:t>measure</w:t>
      </w:r>
      <w:r>
        <w:rPr>
          <w:spacing w:val="25"/>
        </w:rPr>
        <w:t xml:space="preserve"> </w:t>
      </w:r>
      <w:r>
        <w:t>are</w:t>
      </w:r>
      <w:r>
        <w:rPr>
          <w:spacing w:val="25"/>
        </w:rPr>
        <w:t xml:space="preserve"> </w:t>
      </w:r>
      <w:r>
        <w:t>proposed</w:t>
      </w:r>
      <w:r>
        <w:rPr>
          <w:spacing w:val="25"/>
        </w:rPr>
        <w:t xml:space="preserve"> </w:t>
      </w:r>
      <w:r>
        <w:t>in</w:t>
      </w:r>
      <w:r>
        <w:rPr>
          <w:spacing w:val="25"/>
        </w:rPr>
        <w:t xml:space="preserve"> </w:t>
      </w:r>
      <w:r>
        <w:t>accordance</w:t>
      </w:r>
      <w:r>
        <w:rPr>
          <w:spacing w:val="25"/>
        </w:rPr>
        <w:t xml:space="preserve"> </w:t>
      </w:r>
      <w:r>
        <w:t>to</w:t>
      </w:r>
      <w:r>
        <w:rPr>
          <w:spacing w:val="25"/>
        </w:rPr>
        <w:t xml:space="preserve"> </w:t>
      </w:r>
      <w:r>
        <w:t>those</w:t>
      </w:r>
      <w:r>
        <w:rPr>
          <w:spacing w:val="25"/>
        </w:rPr>
        <w:t xml:space="preserve"> </w:t>
      </w:r>
      <w:r>
        <w:t>responses.</w:t>
      </w:r>
      <w:r>
        <w:rPr>
          <w:spacing w:val="39"/>
        </w:rPr>
        <w:t xml:space="preserve"> </w:t>
      </w:r>
      <w:r>
        <w:t>As</w:t>
      </w:r>
      <w:r>
        <w:rPr>
          <w:spacing w:val="25"/>
        </w:rPr>
        <w:t xml:space="preserve"> </w:t>
      </w:r>
      <w:r>
        <w:t>another</w:t>
      </w:r>
      <w:r>
        <w:rPr>
          <w:spacing w:val="25"/>
        </w:rPr>
        <w:t xml:space="preserve"> </w:t>
      </w:r>
      <w:r>
        <w:t>example,</w:t>
      </w:r>
      <w:r>
        <w:rPr>
          <w:spacing w:val="33"/>
        </w:rPr>
        <w:t xml:space="preserve"> </w:t>
      </w:r>
      <w:r>
        <w:t>prompts</w:t>
      </w:r>
      <w:r>
        <w:rPr>
          <w:spacing w:val="25"/>
        </w:rPr>
        <w:t xml:space="preserve"> </w:t>
      </w:r>
      <w:r>
        <w:rPr>
          <w:spacing w:val="-3"/>
        </w:rPr>
        <w:t>for</w:t>
      </w:r>
      <w:r>
        <w:rPr>
          <w:w w:val="99"/>
        </w:rPr>
        <w:t xml:space="preserve"> </w:t>
      </w:r>
      <w:r>
        <w:t>evaluation</w:t>
      </w:r>
      <w:r>
        <w:rPr>
          <w:spacing w:val="11"/>
        </w:rPr>
        <w:t xml:space="preserve"> </w:t>
      </w:r>
      <w:r>
        <w:t>of</w:t>
      </w:r>
      <w:r>
        <w:rPr>
          <w:spacing w:val="11"/>
        </w:rPr>
        <w:t xml:space="preserve"> </w:t>
      </w:r>
      <w:r>
        <w:t>sedation</w:t>
      </w:r>
      <w:r>
        <w:rPr>
          <w:spacing w:val="11"/>
        </w:rPr>
        <w:t xml:space="preserve"> </w:t>
      </w:r>
      <w:r>
        <w:t>breaks</w:t>
      </w:r>
      <w:r>
        <w:rPr>
          <w:spacing w:val="11"/>
        </w:rPr>
        <w:t xml:space="preserve"> </w:t>
      </w:r>
      <w:r>
        <w:t>could</w:t>
      </w:r>
      <w:r>
        <w:rPr>
          <w:spacing w:val="11"/>
        </w:rPr>
        <w:t xml:space="preserve"> </w:t>
      </w:r>
      <w:r>
        <w:t>be</w:t>
      </w:r>
      <w:r>
        <w:rPr>
          <w:spacing w:val="11"/>
        </w:rPr>
        <w:t xml:space="preserve"> </w:t>
      </w:r>
      <w:r>
        <w:t>outputted</w:t>
      </w:r>
      <w:r>
        <w:rPr>
          <w:spacing w:val="11"/>
        </w:rPr>
        <w:t xml:space="preserve"> </w:t>
      </w:r>
      <w:r>
        <w:t>only</w:t>
      </w:r>
      <w:r>
        <w:rPr>
          <w:spacing w:val="11"/>
        </w:rPr>
        <w:t xml:space="preserve"> </w:t>
      </w:r>
      <w:r>
        <w:t>when</w:t>
      </w:r>
      <w:r>
        <w:rPr>
          <w:spacing w:val="11"/>
        </w:rPr>
        <w:t xml:space="preserve"> </w:t>
      </w:r>
      <w:r>
        <w:t>continuous</w:t>
      </w:r>
      <w:r>
        <w:rPr>
          <w:spacing w:val="11"/>
        </w:rPr>
        <w:t xml:space="preserve"> </w:t>
      </w:r>
      <w:r>
        <w:t>IV</w:t>
      </w:r>
      <w:r>
        <w:rPr>
          <w:spacing w:val="11"/>
        </w:rPr>
        <w:t xml:space="preserve"> </w:t>
      </w:r>
      <w:r>
        <w:t>sedation</w:t>
      </w:r>
      <w:r>
        <w:rPr>
          <w:spacing w:val="11"/>
        </w:rPr>
        <w:t xml:space="preserve"> </w:t>
      </w:r>
      <w:r>
        <w:t>is</w:t>
      </w:r>
      <w:r>
        <w:rPr>
          <w:spacing w:val="11"/>
        </w:rPr>
        <w:t xml:space="preserve"> </w:t>
      </w:r>
      <w:r>
        <w:t>detected</w:t>
      </w:r>
      <w:r>
        <w:rPr>
          <w:spacing w:val="11"/>
        </w:rPr>
        <w:t xml:space="preserve"> </w:t>
      </w:r>
      <w:r>
        <w:t>in</w:t>
      </w:r>
      <w:r>
        <w:rPr>
          <w:spacing w:val="11"/>
        </w:rPr>
        <w:t xml:space="preserve"> </w:t>
      </w:r>
      <w:r>
        <w:t>the</w:t>
      </w:r>
      <w:r>
        <w:rPr>
          <w:spacing w:val="11"/>
        </w:rPr>
        <w:t xml:space="preserve"> </w:t>
      </w:r>
      <w:r>
        <w:t>EMR.</w:t>
      </w:r>
      <w:r>
        <w:rPr>
          <w:spacing w:val="11"/>
        </w:rPr>
        <w:t xml:space="preserve"> </w:t>
      </w:r>
      <w:r>
        <w:t>If</w:t>
      </w:r>
      <w:r>
        <w:rPr>
          <w:w w:val="99"/>
        </w:rPr>
        <w:t xml:space="preserve"> </w:t>
      </w:r>
      <w:r>
        <w:t>we</w:t>
      </w:r>
      <w:r>
        <w:rPr>
          <w:spacing w:val="13"/>
        </w:rPr>
        <w:t xml:space="preserve"> </w:t>
      </w:r>
      <w:r>
        <w:rPr>
          <w:spacing w:val="-4"/>
        </w:rPr>
        <w:t>have</w:t>
      </w:r>
      <w:r>
        <w:rPr>
          <w:spacing w:val="13"/>
        </w:rPr>
        <w:t xml:space="preserve"> </w:t>
      </w:r>
      <w:r>
        <w:t>time,</w:t>
      </w:r>
      <w:r>
        <w:rPr>
          <w:spacing w:val="18"/>
        </w:rPr>
        <w:t xml:space="preserve"> </w:t>
      </w:r>
      <w:r>
        <w:t>we</w:t>
      </w:r>
      <w:r>
        <w:rPr>
          <w:spacing w:val="13"/>
        </w:rPr>
        <w:t xml:space="preserve"> </w:t>
      </w:r>
      <w:r>
        <w:t>will</w:t>
      </w:r>
      <w:r>
        <w:rPr>
          <w:spacing w:val="13"/>
        </w:rPr>
        <w:t xml:space="preserve"> </w:t>
      </w:r>
      <w:r>
        <w:t>also</w:t>
      </w:r>
      <w:r>
        <w:rPr>
          <w:spacing w:val="13"/>
        </w:rPr>
        <w:t xml:space="preserve"> </w:t>
      </w:r>
      <w:r>
        <w:t>analyze</w:t>
      </w:r>
      <w:r>
        <w:rPr>
          <w:spacing w:val="13"/>
        </w:rPr>
        <w:t xml:space="preserve"> </w:t>
      </w:r>
      <w:r>
        <w:t>predictors</w:t>
      </w:r>
      <w:r>
        <w:rPr>
          <w:spacing w:val="13"/>
        </w:rPr>
        <w:t xml:space="preserve"> </w:t>
      </w:r>
      <w:r>
        <w:t>of</w:t>
      </w:r>
      <w:r>
        <w:rPr>
          <w:spacing w:val="13"/>
        </w:rPr>
        <w:t xml:space="preserve"> </w:t>
      </w:r>
      <w:r>
        <w:t>the</w:t>
      </w:r>
      <w:r>
        <w:rPr>
          <w:spacing w:val="13"/>
        </w:rPr>
        <w:t xml:space="preserve"> </w:t>
      </w:r>
      <w:r>
        <w:t>individual</w:t>
      </w:r>
      <w:r>
        <w:rPr>
          <w:spacing w:val="13"/>
        </w:rPr>
        <w:t xml:space="preserve"> </w:t>
      </w:r>
      <w:r>
        <w:t>effectiveness</w:t>
      </w:r>
      <w:r>
        <w:rPr>
          <w:spacing w:val="13"/>
        </w:rPr>
        <w:t xml:space="preserve"> </w:t>
      </w:r>
      <w:r>
        <w:t>of</w:t>
      </w:r>
      <w:r>
        <w:rPr>
          <w:spacing w:val="13"/>
        </w:rPr>
        <w:t xml:space="preserve"> </w:t>
      </w:r>
      <w:r>
        <w:t>the</w:t>
      </w:r>
      <w:r>
        <w:rPr>
          <w:spacing w:val="13"/>
        </w:rPr>
        <w:t xml:space="preserve"> </w:t>
      </w:r>
      <w:r>
        <w:t>various</w:t>
      </w:r>
      <w:r>
        <w:rPr>
          <w:spacing w:val="13"/>
        </w:rPr>
        <w:t xml:space="preserve"> </w:t>
      </w:r>
      <w:r>
        <w:t>components</w:t>
      </w:r>
      <w:r>
        <w:rPr>
          <w:spacing w:val="13"/>
        </w:rPr>
        <w:t xml:space="preserve"> </w:t>
      </w:r>
      <w:r>
        <w:t>of</w:t>
      </w:r>
      <w:r>
        <w:rPr>
          <w:spacing w:val="13"/>
        </w:rPr>
        <w:t xml:space="preserve"> </w:t>
      </w:r>
      <w:r>
        <w:t>the</w:t>
      </w:r>
      <w:r>
        <w:rPr>
          <w:w w:val="99"/>
        </w:rPr>
        <w:t xml:space="preserve"> </w:t>
      </w:r>
      <w:r>
        <w:t>intervention</w:t>
      </w:r>
      <w:r>
        <w:rPr>
          <w:spacing w:val="-23"/>
        </w:rPr>
        <w:t xml:space="preserve"> </w:t>
      </w:r>
      <w:r>
        <w:t>checklist.</w:t>
      </w:r>
    </w:p>
    <w:p w14:paraId="33D2ACCF" w14:textId="77777777" w:rsidR="003C4974" w:rsidRDefault="00CC2BE2">
      <w:pPr>
        <w:pStyle w:val="Heading4"/>
        <w:jc w:val="both"/>
        <w:rPr>
          <w:b w:val="0"/>
          <w:bCs w:val="0"/>
        </w:rPr>
      </w:pPr>
      <w:r>
        <w:t>Sustained</w:t>
      </w:r>
      <w:r>
        <w:rPr>
          <w:spacing w:val="-10"/>
        </w:rPr>
        <w:t xml:space="preserve"> </w:t>
      </w:r>
      <w:r>
        <w:t>implementation</w:t>
      </w:r>
      <w:r>
        <w:rPr>
          <w:spacing w:val="-10"/>
        </w:rPr>
        <w:t xml:space="preserve"> </w:t>
      </w:r>
      <w:r>
        <w:t>of</w:t>
      </w:r>
      <w:r>
        <w:rPr>
          <w:spacing w:val="-10"/>
        </w:rPr>
        <w:t xml:space="preserve"> </w:t>
      </w:r>
      <w:r>
        <w:t>our</w:t>
      </w:r>
      <w:r>
        <w:rPr>
          <w:spacing w:val="-10"/>
        </w:rPr>
        <w:t xml:space="preserve"> </w:t>
      </w:r>
      <w:r>
        <w:t>Bayesian</w:t>
      </w:r>
      <w:r>
        <w:rPr>
          <w:spacing w:val="-10"/>
        </w:rPr>
        <w:t xml:space="preserve"> </w:t>
      </w:r>
      <w:r>
        <w:t>algorithm</w:t>
      </w:r>
      <w:r>
        <w:rPr>
          <w:spacing w:val="-10"/>
        </w:rPr>
        <w:t xml:space="preserve"> </w:t>
      </w:r>
      <w:r>
        <w:t>with</w:t>
      </w:r>
      <w:r>
        <w:rPr>
          <w:spacing w:val="-10"/>
        </w:rPr>
        <w:t xml:space="preserve"> </w:t>
      </w:r>
      <w:r>
        <w:t>extension</w:t>
      </w:r>
      <w:r>
        <w:rPr>
          <w:spacing w:val="-10"/>
        </w:rPr>
        <w:t xml:space="preserve"> </w:t>
      </w:r>
      <w:r>
        <w:t>to</w:t>
      </w:r>
      <w:r>
        <w:rPr>
          <w:spacing w:val="-10"/>
        </w:rPr>
        <w:t xml:space="preserve"> </w:t>
      </w:r>
      <w:r>
        <w:t>other</w:t>
      </w:r>
      <w:r>
        <w:rPr>
          <w:spacing w:val="-10"/>
        </w:rPr>
        <w:t xml:space="preserve"> </w:t>
      </w:r>
      <w:r>
        <w:t>regional</w:t>
      </w:r>
      <w:r>
        <w:rPr>
          <w:spacing w:val="-10"/>
        </w:rPr>
        <w:t xml:space="preserve"> </w:t>
      </w:r>
      <w:r>
        <w:t>institutions.</w:t>
      </w:r>
    </w:p>
    <w:p w14:paraId="343C5D23" w14:textId="77777777" w:rsidR="003C4974" w:rsidRDefault="00CC2BE2">
      <w:pPr>
        <w:pStyle w:val="BodyText"/>
        <w:spacing w:before="125" w:line="268" w:lineRule="auto"/>
        <w:ind w:left="100" w:right="119"/>
        <w:jc w:val="both"/>
      </w:pPr>
      <w:r>
        <w:t>Beyond,</w:t>
      </w:r>
      <w:r>
        <w:rPr>
          <w:spacing w:val="29"/>
        </w:rPr>
        <w:t xml:space="preserve"> </w:t>
      </w:r>
      <w:proofErr w:type="spellStart"/>
      <w:r>
        <w:t>PROOFCheck</w:t>
      </w:r>
      <w:proofErr w:type="spellEnd"/>
      <w:r>
        <w:t>,</w:t>
      </w:r>
      <w:r>
        <w:rPr>
          <w:spacing w:val="29"/>
        </w:rPr>
        <w:t xml:space="preserve"> </w:t>
      </w:r>
      <w:r>
        <w:t>we</w:t>
      </w:r>
      <w:r>
        <w:rPr>
          <w:spacing w:val="22"/>
        </w:rPr>
        <w:t xml:space="preserve"> </w:t>
      </w:r>
      <w:r>
        <w:t>will</w:t>
      </w:r>
      <w:r>
        <w:rPr>
          <w:spacing w:val="22"/>
        </w:rPr>
        <w:t xml:space="preserve"> </w:t>
      </w:r>
      <w:r>
        <w:t>continue</w:t>
      </w:r>
      <w:r>
        <w:rPr>
          <w:spacing w:val="22"/>
        </w:rPr>
        <w:t xml:space="preserve"> </w:t>
      </w:r>
      <w:r>
        <w:t>to</w:t>
      </w:r>
      <w:r>
        <w:rPr>
          <w:spacing w:val="22"/>
        </w:rPr>
        <w:t xml:space="preserve"> </w:t>
      </w:r>
      <w:r>
        <w:t>trigger</w:t>
      </w:r>
      <w:r>
        <w:rPr>
          <w:spacing w:val="22"/>
        </w:rPr>
        <w:t xml:space="preserve"> </w:t>
      </w:r>
      <w:r>
        <w:t>individualized</w:t>
      </w:r>
      <w:r>
        <w:rPr>
          <w:spacing w:val="22"/>
        </w:rPr>
        <w:t xml:space="preserve"> </w:t>
      </w:r>
      <w:r>
        <w:t>patient</w:t>
      </w:r>
      <w:r>
        <w:rPr>
          <w:spacing w:val="22"/>
        </w:rPr>
        <w:t xml:space="preserve"> </w:t>
      </w:r>
      <w:r>
        <w:t>interventions</w:t>
      </w:r>
      <w:r>
        <w:rPr>
          <w:spacing w:val="22"/>
        </w:rPr>
        <w:t xml:space="preserve"> </w:t>
      </w:r>
      <w:r>
        <w:t>to</w:t>
      </w:r>
      <w:r>
        <w:rPr>
          <w:spacing w:val="22"/>
        </w:rPr>
        <w:t xml:space="preserve"> </w:t>
      </w:r>
      <w:r>
        <w:t>the</w:t>
      </w:r>
      <w:r>
        <w:rPr>
          <w:spacing w:val="22"/>
        </w:rPr>
        <w:t xml:space="preserve"> </w:t>
      </w:r>
      <w:r>
        <w:t>providers</w:t>
      </w:r>
      <w:r>
        <w:rPr>
          <w:spacing w:val="22"/>
        </w:rPr>
        <w:t xml:space="preserve"> </w:t>
      </w:r>
      <w:r>
        <w:t>in</w:t>
      </w:r>
      <w:r>
        <w:rPr>
          <w:spacing w:val="22"/>
        </w:rPr>
        <w:t xml:space="preserve"> </w:t>
      </w:r>
      <w:r>
        <w:t>the</w:t>
      </w:r>
      <w:r>
        <w:rPr>
          <w:w w:val="99"/>
        </w:rPr>
        <w:t xml:space="preserve"> </w:t>
      </w:r>
      <w:r>
        <w:t>Einstein</w:t>
      </w:r>
      <w:r>
        <w:rPr>
          <w:spacing w:val="-19"/>
        </w:rPr>
        <w:t xml:space="preserve"> </w:t>
      </w:r>
      <w:r>
        <w:t>system,</w:t>
      </w:r>
      <w:r>
        <w:rPr>
          <w:spacing w:val="-18"/>
        </w:rPr>
        <w:t xml:space="preserve"> </w:t>
      </w:r>
      <w:r>
        <w:t>if</w:t>
      </w:r>
      <w:r>
        <w:rPr>
          <w:spacing w:val="-19"/>
        </w:rPr>
        <w:t xml:space="preserve"> </w:t>
      </w:r>
      <w:r>
        <w:t>the</w:t>
      </w:r>
      <w:r>
        <w:rPr>
          <w:spacing w:val="-19"/>
        </w:rPr>
        <w:t xml:space="preserve"> </w:t>
      </w:r>
      <w:r>
        <w:t>EMR</w:t>
      </w:r>
      <w:r>
        <w:rPr>
          <w:spacing w:val="-19"/>
        </w:rPr>
        <w:t xml:space="preserve"> </w:t>
      </w:r>
      <w:r>
        <w:t>triggered</w:t>
      </w:r>
      <w:r>
        <w:rPr>
          <w:spacing w:val="-19"/>
        </w:rPr>
        <w:t xml:space="preserve"> </w:t>
      </w:r>
      <w:r>
        <w:t>intervention</w:t>
      </w:r>
      <w:r>
        <w:rPr>
          <w:spacing w:val="-19"/>
        </w:rPr>
        <w:t xml:space="preserve"> </w:t>
      </w:r>
      <w:r>
        <w:t>checklist</w:t>
      </w:r>
      <w:r>
        <w:rPr>
          <w:spacing w:val="-19"/>
        </w:rPr>
        <w:t xml:space="preserve"> </w:t>
      </w:r>
      <w:r>
        <w:t>proves</w:t>
      </w:r>
      <w:r>
        <w:rPr>
          <w:spacing w:val="-19"/>
        </w:rPr>
        <w:t xml:space="preserve"> </w:t>
      </w:r>
      <w:r>
        <w:t>to</w:t>
      </w:r>
      <w:r>
        <w:rPr>
          <w:spacing w:val="-19"/>
        </w:rPr>
        <w:t xml:space="preserve"> </w:t>
      </w:r>
      <w:r>
        <w:t>be</w:t>
      </w:r>
      <w:r>
        <w:rPr>
          <w:spacing w:val="-19"/>
        </w:rPr>
        <w:t xml:space="preserve"> </w:t>
      </w:r>
      <w:r>
        <w:t>effective.</w:t>
      </w:r>
      <w:r>
        <w:rPr>
          <w:spacing w:val="-1"/>
        </w:rPr>
        <w:t xml:space="preserve"> </w:t>
      </w:r>
      <w:r>
        <w:rPr>
          <w:spacing w:val="-4"/>
        </w:rPr>
        <w:t>We</w:t>
      </w:r>
      <w:r>
        <w:rPr>
          <w:spacing w:val="-19"/>
        </w:rPr>
        <w:t xml:space="preserve"> </w:t>
      </w:r>
      <w:r>
        <w:t>will</w:t>
      </w:r>
      <w:r>
        <w:rPr>
          <w:spacing w:val="-19"/>
        </w:rPr>
        <w:t xml:space="preserve"> </w:t>
      </w:r>
      <w:r>
        <w:t>integrated</w:t>
      </w:r>
      <w:r>
        <w:rPr>
          <w:spacing w:val="-19"/>
        </w:rPr>
        <w:t xml:space="preserve"> </w:t>
      </w:r>
      <w:r>
        <w:t>our</w:t>
      </w:r>
      <w:r>
        <w:rPr>
          <w:spacing w:val="-19"/>
        </w:rPr>
        <w:t xml:space="preserve"> </w:t>
      </w:r>
      <w:r>
        <w:t>Bayesian</w:t>
      </w:r>
      <w:r>
        <w:rPr>
          <w:w w:val="99"/>
        </w:rPr>
        <w:t xml:space="preserve"> </w:t>
      </w:r>
      <w:r>
        <w:t>model</w:t>
      </w:r>
      <w:r>
        <w:rPr>
          <w:spacing w:val="-15"/>
        </w:rPr>
        <w:t xml:space="preserve"> </w:t>
      </w:r>
      <w:r>
        <w:t>into</w:t>
      </w:r>
      <w:r>
        <w:rPr>
          <w:spacing w:val="-15"/>
        </w:rPr>
        <w:t xml:space="preserve"> </w:t>
      </w:r>
      <w:r>
        <w:t>the</w:t>
      </w:r>
      <w:r>
        <w:rPr>
          <w:spacing w:val="-15"/>
        </w:rPr>
        <w:t xml:space="preserve"> </w:t>
      </w:r>
      <w:proofErr w:type="spellStart"/>
      <w:r>
        <w:t>PROOFCheck</w:t>
      </w:r>
      <w:proofErr w:type="spellEnd"/>
      <w:r>
        <w:rPr>
          <w:spacing w:val="-15"/>
        </w:rPr>
        <w:t xml:space="preserve"> </w:t>
      </w:r>
      <w:r>
        <w:t>infrastructure</w:t>
      </w:r>
      <w:r>
        <w:rPr>
          <w:spacing w:val="-15"/>
        </w:rPr>
        <w:t xml:space="preserve"> </w:t>
      </w:r>
      <w:r>
        <w:t>to</w:t>
      </w:r>
      <w:r>
        <w:rPr>
          <w:spacing w:val="-15"/>
        </w:rPr>
        <w:t xml:space="preserve"> </w:t>
      </w:r>
      <w:r>
        <w:t>sustain</w:t>
      </w:r>
      <w:r>
        <w:rPr>
          <w:spacing w:val="-15"/>
        </w:rPr>
        <w:t xml:space="preserve"> </w:t>
      </w:r>
      <w:r>
        <w:t>the</w:t>
      </w:r>
      <w:r>
        <w:rPr>
          <w:spacing w:val="-15"/>
        </w:rPr>
        <w:t xml:space="preserve"> </w:t>
      </w:r>
      <w:r>
        <w:t>outcome</w:t>
      </w:r>
      <w:r>
        <w:rPr>
          <w:spacing w:val="-15"/>
        </w:rPr>
        <w:t xml:space="preserve"> </w:t>
      </w:r>
      <w:r>
        <w:t>improvements,</w:t>
      </w:r>
      <w:r>
        <w:rPr>
          <w:spacing w:val="-14"/>
        </w:rPr>
        <w:t xml:space="preserve"> </w:t>
      </w:r>
      <w:r>
        <w:t>if</w:t>
      </w:r>
      <w:r>
        <w:rPr>
          <w:spacing w:val="-15"/>
        </w:rPr>
        <w:t xml:space="preserve"> </w:t>
      </w:r>
      <w:r>
        <w:t>our</w:t>
      </w:r>
      <w:r>
        <w:rPr>
          <w:spacing w:val="-15"/>
        </w:rPr>
        <w:t xml:space="preserve"> </w:t>
      </w:r>
      <w:r>
        <w:t>Bayesian</w:t>
      </w:r>
      <w:r>
        <w:rPr>
          <w:spacing w:val="-15"/>
        </w:rPr>
        <w:t xml:space="preserve"> </w:t>
      </w:r>
      <w:r>
        <w:t>imputation</w:t>
      </w:r>
      <w:r>
        <w:rPr>
          <w:spacing w:val="-15"/>
        </w:rPr>
        <w:t xml:space="preserve"> </w:t>
      </w:r>
      <w:r>
        <w:t>and</w:t>
      </w:r>
      <w:r>
        <w:rPr>
          <w:w w:val="99"/>
        </w:rPr>
        <w:t xml:space="preserve"> </w:t>
      </w:r>
      <w:r>
        <w:t xml:space="preserve">prediction outperforms the classical algorithms. </w:t>
      </w:r>
      <w:r>
        <w:rPr>
          <w:spacing w:val="-3"/>
        </w:rPr>
        <w:t xml:space="preserve">Finally, </w:t>
      </w:r>
      <w:r>
        <w:t>differences in regional health care environments</w:t>
      </w:r>
      <w:r>
        <w:rPr>
          <w:spacing w:val="10"/>
        </w:rPr>
        <w:t xml:space="preserve"> </w:t>
      </w:r>
      <w:r>
        <w:t>predict</w:t>
      </w:r>
      <w:r>
        <w:rPr>
          <w:w w:val="99"/>
        </w:rPr>
        <w:t xml:space="preserve"> </w:t>
      </w:r>
      <w:r>
        <w:t>patient, provider and institutional behavior and consequently outcomes, therefore risk patterns in one</w:t>
      </w:r>
      <w:r>
        <w:rPr>
          <w:spacing w:val="3"/>
        </w:rPr>
        <w:t xml:space="preserve"> </w:t>
      </w:r>
      <w:r>
        <w:t>institution</w:t>
      </w:r>
      <w:r>
        <w:rPr>
          <w:w w:val="99"/>
        </w:rPr>
        <w:t xml:space="preserve"> </w:t>
      </w:r>
      <w:r>
        <w:t>or</w:t>
      </w:r>
      <w:r>
        <w:rPr>
          <w:spacing w:val="-8"/>
        </w:rPr>
        <w:t xml:space="preserve"> </w:t>
      </w:r>
      <w:r>
        <w:rPr>
          <w:spacing w:val="-4"/>
        </w:rPr>
        <w:t>even</w:t>
      </w:r>
      <w:r>
        <w:rPr>
          <w:spacing w:val="-8"/>
        </w:rPr>
        <w:t xml:space="preserve"> </w:t>
      </w:r>
      <w:r>
        <w:t>one</w:t>
      </w:r>
      <w:r>
        <w:rPr>
          <w:spacing w:val="-8"/>
        </w:rPr>
        <w:t xml:space="preserve"> </w:t>
      </w:r>
      <w:r>
        <w:t>region</w:t>
      </w:r>
      <w:r>
        <w:rPr>
          <w:spacing w:val="-8"/>
        </w:rPr>
        <w:t xml:space="preserve"> </w:t>
      </w:r>
      <w:r>
        <w:rPr>
          <w:spacing w:val="-3"/>
        </w:rPr>
        <w:t>may</w:t>
      </w:r>
      <w:r>
        <w:rPr>
          <w:spacing w:val="-8"/>
        </w:rPr>
        <w:t xml:space="preserve"> </w:t>
      </w:r>
      <w:r>
        <w:t>not</w:t>
      </w:r>
      <w:r>
        <w:rPr>
          <w:spacing w:val="-8"/>
        </w:rPr>
        <w:t xml:space="preserve"> </w:t>
      </w:r>
      <w:r>
        <w:t>translate</w:t>
      </w:r>
      <w:r>
        <w:rPr>
          <w:spacing w:val="-8"/>
        </w:rPr>
        <w:t xml:space="preserve"> </w:t>
      </w:r>
      <w:r>
        <w:t>well</w:t>
      </w:r>
      <w:r>
        <w:rPr>
          <w:spacing w:val="-8"/>
        </w:rPr>
        <w:t xml:space="preserve"> </w:t>
      </w:r>
      <w:r>
        <w:t>to</w:t>
      </w:r>
      <w:r>
        <w:rPr>
          <w:spacing w:val="-8"/>
        </w:rPr>
        <w:t xml:space="preserve"> </w:t>
      </w:r>
      <w:commentRangeStart w:id="305"/>
      <w:r>
        <w:t>others</w:t>
      </w:r>
      <w:commentRangeEnd w:id="305"/>
      <w:r w:rsidR="00846403">
        <w:rPr>
          <w:rStyle w:val="CommentReference"/>
          <w:rFonts w:asciiTheme="minorHAnsi" w:eastAsiaTheme="minorHAnsi" w:hAnsiTheme="minorHAnsi"/>
        </w:rPr>
        <w:commentReference w:id="305"/>
      </w:r>
      <w:r>
        <w:t>;</w:t>
      </w:r>
      <w:r>
        <w:rPr>
          <w:spacing w:val="-8"/>
        </w:rPr>
        <w:t xml:space="preserve"> </w:t>
      </w:r>
      <w:r>
        <w:t>adjustments</w:t>
      </w:r>
      <w:r>
        <w:rPr>
          <w:spacing w:val="-8"/>
        </w:rPr>
        <w:t xml:space="preserve"> </w:t>
      </w:r>
      <w:r>
        <w:t>are</w:t>
      </w:r>
      <w:r>
        <w:rPr>
          <w:spacing w:val="-8"/>
        </w:rPr>
        <w:t xml:space="preserve"> </w:t>
      </w:r>
      <w:r>
        <w:t>surely</w:t>
      </w:r>
      <w:r>
        <w:rPr>
          <w:spacing w:val="-8"/>
        </w:rPr>
        <w:t xml:space="preserve"> </w:t>
      </w:r>
      <w:r>
        <w:t>necessary</w:t>
      </w:r>
      <w:r>
        <w:rPr>
          <w:spacing w:val="-8"/>
        </w:rPr>
        <w:t xml:space="preserve"> </w:t>
      </w:r>
      <w:r>
        <w:t>to</w:t>
      </w:r>
      <w:r>
        <w:rPr>
          <w:spacing w:val="-8"/>
        </w:rPr>
        <w:t xml:space="preserve"> </w:t>
      </w:r>
      <w:r>
        <w:t>translate</w:t>
      </w:r>
      <w:r>
        <w:rPr>
          <w:spacing w:val="-8"/>
        </w:rPr>
        <w:t xml:space="preserve"> </w:t>
      </w:r>
      <w:r>
        <w:t>our</w:t>
      </w:r>
      <w:r>
        <w:rPr>
          <w:spacing w:val="-8"/>
        </w:rPr>
        <w:t xml:space="preserve"> </w:t>
      </w:r>
      <w:r>
        <w:t>algorithms</w:t>
      </w:r>
      <w:r>
        <w:rPr>
          <w:w w:val="99"/>
        </w:rPr>
        <w:t xml:space="preserve"> </w:t>
      </w:r>
      <w:r>
        <w:t>to</w:t>
      </w:r>
      <w:r>
        <w:rPr>
          <w:spacing w:val="-14"/>
        </w:rPr>
        <w:t xml:space="preserve"> </w:t>
      </w:r>
      <w:r>
        <w:t>different</w:t>
      </w:r>
      <w:r>
        <w:rPr>
          <w:spacing w:val="-14"/>
        </w:rPr>
        <w:t xml:space="preserve"> </w:t>
      </w:r>
      <w:r>
        <w:t>ecological</w:t>
      </w:r>
      <w:r>
        <w:rPr>
          <w:spacing w:val="-14"/>
        </w:rPr>
        <w:t xml:space="preserve"> </w:t>
      </w:r>
      <w:r>
        <w:t>settings.</w:t>
      </w:r>
      <w:r>
        <w:rPr>
          <w:spacing w:val="1"/>
        </w:rPr>
        <w:t xml:space="preserve"> </w:t>
      </w:r>
      <w:r>
        <w:rPr>
          <w:spacing w:val="-4"/>
        </w:rPr>
        <w:t>We</w:t>
      </w:r>
      <w:r>
        <w:rPr>
          <w:spacing w:val="-14"/>
        </w:rPr>
        <w:t xml:space="preserve"> </w:t>
      </w:r>
      <w:r>
        <w:t>will</w:t>
      </w:r>
      <w:r>
        <w:rPr>
          <w:spacing w:val="-14"/>
        </w:rPr>
        <w:t xml:space="preserve"> </w:t>
      </w:r>
      <w:r>
        <w:t>package</w:t>
      </w:r>
      <w:r>
        <w:rPr>
          <w:spacing w:val="-14"/>
        </w:rPr>
        <w:t xml:space="preserve"> </w:t>
      </w:r>
      <w:r>
        <w:t>and</w:t>
      </w:r>
      <w:r>
        <w:rPr>
          <w:spacing w:val="-14"/>
        </w:rPr>
        <w:t xml:space="preserve"> </w:t>
      </w:r>
      <w:r>
        <w:t>standardize</w:t>
      </w:r>
      <w:r>
        <w:rPr>
          <w:spacing w:val="-14"/>
        </w:rPr>
        <w:t xml:space="preserve"> </w:t>
      </w:r>
      <w:r>
        <w:t>our</w:t>
      </w:r>
      <w:r>
        <w:rPr>
          <w:spacing w:val="-14"/>
        </w:rPr>
        <w:t xml:space="preserve"> </w:t>
      </w:r>
      <w:r>
        <w:t>prediction</w:t>
      </w:r>
      <w:r>
        <w:rPr>
          <w:spacing w:val="-14"/>
        </w:rPr>
        <w:t xml:space="preserve"> </w:t>
      </w:r>
      <w:r>
        <w:t>model</w:t>
      </w:r>
      <w:r>
        <w:rPr>
          <w:spacing w:val="-14"/>
        </w:rPr>
        <w:t xml:space="preserve"> </w:t>
      </w:r>
      <w:r>
        <w:t>to</w:t>
      </w:r>
      <w:r>
        <w:rPr>
          <w:spacing w:val="-14"/>
        </w:rPr>
        <w:t xml:space="preserve"> </w:t>
      </w:r>
      <w:r>
        <w:t>tests</w:t>
      </w:r>
      <w:r>
        <w:rPr>
          <w:spacing w:val="-14"/>
        </w:rPr>
        <w:t xml:space="preserve"> </w:t>
      </w:r>
      <w:r>
        <w:t>its</w:t>
      </w:r>
      <w:r>
        <w:rPr>
          <w:spacing w:val="-14"/>
        </w:rPr>
        <w:t xml:space="preserve"> </w:t>
      </w:r>
      <w:r>
        <w:t>predictive</w:t>
      </w:r>
      <w:r>
        <w:rPr>
          <w:spacing w:val="-14"/>
        </w:rPr>
        <w:t xml:space="preserve"> </w:t>
      </w:r>
      <w:r>
        <w:t>power</w:t>
      </w:r>
      <w:r>
        <w:rPr>
          <w:w w:val="99"/>
        </w:rPr>
        <w:t xml:space="preserve"> </w:t>
      </w:r>
      <w:r>
        <w:t>and</w:t>
      </w:r>
      <w:r>
        <w:rPr>
          <w:spacing w:val="-11"/>
        </w:rPr>
        <w:t xml:space="preserve"> </w:t>
      </w:r>
      <w:r>
        <w:t>offer</w:t>
      </w:r>
      <w:r>
        <w:rPr>
          <w:spacing w:val="-11"/>
        </w:rPr>
        <w:t xml:space="preserve"> </w:t>
      </w:r>
      <w:r>
        <w:t>its</w:t>
      </w:r>
      <w:r>
        <w:rPr>
          <w:spacing w:val="-11"/>
        </w:rPr>
        <w:t xml:space="preserve"> </w:t>
      </w:r>
      <w:r>
        <w:t>implementation</w:t>
      </w:r>
      <w:r>
        <w:rPr>
          <w:spacing w:val="-11"/>
        </w:rPr>
        <w:t xml:space="preserve"> </w:t>
      </w:r>
      <w:r>
        <w:t>at</w:t>
      </w:r>
      <w:r>
        <w:rPr>
          <w:spacing w:val="-11"/>
        </w:rPr>
        <w:t xml:space="preserve"> </w:t>
      </w:r>
      <w:r>
        <w:t>other</w:t>
      </w:r>
      <w:r>
        <w:rPr>
          <w:spacing w:val="-11"/>
        </w:rPr>
        <w:t xml:space="preserve"> </w:t>
      </w:r>
      <w:r>
        <w:t>regional</w:t>
      </w:r>
      <w:r>
        <w:rPr>
          <w:spacing w:val="-11"/>
        </w:rPr>
        <w:t xml:space="preserve"> </w:t>
      </w:r>
      <w:r>
        <w:t>institutions,</w:t>
      </w:r>
      <w:r>
        <w:rPr>
          <w:spacing w:val="-11"/>
        </w:rPr>
        <w:t xml:space="preserve"> </w:t>
      </w:r>
      <w:r>
        <w:rPr>
          <w:spacing w:val="-3"/>
        </w:rPr>
        <w:t>for</w:t>
      </w:r>
      <w:r>
        <w:rPr>
          <w:spacing w:val="-11"/>
        </w:rPr>
        <w:t xml:space="preserve"> </w:t>
      </w:r>
      <w:r>
        <w:t>example</w:t>
      </w:r>
      <w:r>
        <w:rPr>
          <w:spacing w:val="-11"/>
        </w:rPr>
        <w:t xml:space="preserve"> </w:t>
      </w:r>
      <w:r>
        <w:t>our</w:t>
      </w:r>
      <w:r>
        <w:rPr>
          <w:spacing w:val="-11"/>
        </w:rPr>
        <w:t xml:space="preserve"> </w:t>
      </w:r>
      <w:r>
        <w:t>partners</w:t>
      </w:r>
      <w:r>
        <w:rPr>
          <w:spacing w:val="-11"/>
        </w:rPr>
        <w:t xml:space="preserve"> </w:t>
      </w:r>
      <w:proofErr w:type="spellStart"/>
      <w:r>
        <w:t>PROOFCheck</w:t>
      </w:r>
      <w:proofErr w:type="spellEnd"/>
      <w:r>
        <w:rPr>
          <w:spacing w:val="-11"/>
        </w:rPr>
        <w:t xml:space="preserve"> </w:t>
      </w:r>
      <w:r>
        <w:t>and</w:t>
      </w:r>
      <w:r>
        <w:rPr>
          <w:spacing w:val="-11"/>
        </w:rPr>
        <w:t xml:space="preserve"> </w:t>
      </w:r>
      <w:r>
        <w:t>in</w:t>
      </w:r>
      <w:r>
        <w:rPr>
          <w:spacing w:val="-11"/>
        </w:rPr>
        <w:t xml:space="preserve"> </w:t>
      </w:r>
      <w:r>
        <w:t>the</w:t>
      </w:r>
      <w:r>
        <w:rPr>
          <w:spacing w:val="-11"/>
        </w:rPr>
        <w:t xml:space="preserve"> </w:t>
      </w:r>
      <w:r>
        <w:t>New</w:t>
      </w:r>
      <w:r>
        <w:rPr>
          <w:w w:val="99"/>
        </w:rPr>
        <w:t xml:space="preserve"> </w:t>
      </w:r>
      <w:r>
        <w:rPr>
          <w:spacing w:val="-8"/>
        </w:rPr>
        <w:t xml:space="preserve">York </w:t>
      </w:r>
      <w:r>
        <w:t>Clinical Research Data</w:t>
      </w:r>
      <w:r>
        <w:rPr>
          <w:spacing w:val="-21"/>
        </w:rPr>
        <w:t xml:space="preserve"> </w:t>
      </w:r>
      <w:r>
        <w:t>Network.</w:t>
      </w:r>
    </w:p>
    <w:p w14:paraId="0ACDDCB0" w14:textId="77777777" w:rsidR="003C4974" w:rsidRDefault="00CC2BE2">
      <w:pPr>
        <w:pStyle w:val="BodyText"/>
        <w:spacing w:before="116" w:line="268" w:lineRule="auto"/>
        <w:ind w:left="100" w:right="117" w:firstLine="338"/>
        <w:jc w:val="both"/>
      </w:pPr>
      <w:r>
        <w:rPr>
          <w:b/>
        </w:rPr>
        <w:t xml:space="preserve">Data collection, institutional review and data safety and monitoring board: </w:t>
      </w:r>
      <w:r>
        <w:t>we will collect patient</w:t>
      </w:r>
      <w:r>
        <w:rPr>
          <w:spacing w:val="39"/>
        </w:rPr>
        <w:t xml:space="preserve"> </w:t>
      </w:r>
      <w:r>
        <w:t>and</w:t>
      </w:r>
      <w:r>
        <w:rPr>
          <w:w w:val="99"/>
        </w:rPr>
        <w:t xml:space="preserve"> </w:t>
      </w:r>
      <w:r>
        <w:t>provider</w:t>
      </w:r>
      <w:r>
        <w:rPr>
          <w:spacing w:val="16"/>
        </w:rPr>
        <w:t xml:space="preserve"> </w:t>
      </w:r>
      <w:r>
        <w:t>characterizes</w:t>
      </w:r>
      <w:r>
        <w:rPr>
          <w:spacing w:val="16"/>
        </w:rPr>
        <w:t xml:space="preserve"> </w:t>
      </w:r>
      <w:r>
        <w:t>and</w:t>
      </w:r>
      <w:r>
        <w:rPr>
          <w:spacing w:val="16"/>
        </w:rPr>
        <w:t xml:space="preserve"> </w:t>
      </w:r>
      <w:r>
        <w:t>record</w:t>
      </w:r>
      <w:r>
        <w:rPr>
          <w:spacing w:val="16"/>
        </w:rPr>
        <w:t xml:space="preserve"> </w:t>
      </w:r>
      <w:r>
        <w:t>provider</w:t>
      </w:r>
      <w:r>
        <w:rPr>
          <w:spacing w:val="16"/>
        </w:rPr>
        <w:t xml:space="preserve"> </w:t>
      </w:r>
      <w:r>
        <w:t>compliance</w:t>
      </w:r>
      <w:r>
        <w:rPr>
          <w:spacing w:val="16"/>
        </w:rPr>
        <w:t xml:space="preserve"> </w:t>
      </w:r>
      <w:r>
        <w:t>with</w:t>
      </w:r>
      <w:r>
        <w:rPr>
          <w:spacing w:val="16"/>
        </w:rPr>
        <w:t xml:space="preserve"> </w:t>
      </w:r>
      <w:r>
        <w:t>EMR-triggered</w:t>
      </w:r>
      <w:r>
        <w:rPr>
          <w:spacing w:val="16"/>
        </w:rPr>
        <w:t xml:space="preserve"> </w:t>
      </w:r>
      <w:r>
        <w:t>alerts</w:t>
      </w:r>
      <w:r>
        <w:rPr>
          <w:spacing w:val="16"/>
        </w:rPr>
        <w:t xml:space="preserve"> </w:t>
      </w:r>
      <w:r>
        <w:t>in</w:t>
      </w:r>
      <w:r>
        <w:rPr>
          <w:spacing w:val="16"/>
        </w:rPr>
        <w:t xml:space="preserve"> </w:t>
      </w:r>
      <w:r>
        <w:t>real</w:t>
      </w:r>
      <w:r>
        <w:rPr>
          <w:spacing w:val="16"/>
        </w:rPr>
        <w:t xml:space="preserve"> </w:t>
      </w:r>
      <w:r>
        <w:t>time</w:t>
      </w:r>
      <w:r>
        <w:rPr>
          <w:spacing w:val="16"/>
        </w:rPr>
        <w:t xml:space="preserve"> </w:t>
      </w:r>
      <w:r>
        <w:t>prospectively</w:t>
      </w:r>
      <w:r>
        <w:rPr>
          <w:spacing w:val="16"/>
        </w:rPr>
        <w:t xml:space="preserve"> </w:t>
      </w:r>
      <w:r>
        <w:t>to</w:t>
      </w:r>
      <w:r>
        <w:rPr>
          <w:w w:val="99"/>
        </w:rPr>
        <w:t xml:space="preserve"> </w:t>
      </w:r>
      <w:r>
        <w:t>investigate</w:t>
      </w:r>
      <w:r>
        <w:rPr>
          <w:spacing w:val="20"/>
        </w:rPr>
        <w:t xml:space="preserve"> </w:t>
      </w:r>
      <w:r>
        <w:t>predictors</w:t>
      </w:r>
      <w:r>
        <w:rPr>
          <w:spacing w:val="20"/>
        </w:rPr>
        <w:t xml:space="preserve"> </w:t>
      </w:r>
      <w:r>
        <w:t>of</w:t>
      </w:r>
      <w:r>
        <w:rPr>
          <w:spacing w:val="20"/>
        </w:rPr>
        <w:t xml:space="preserve"> </w:t>
      </w:r>
      <w:r>
        <w:t>provider</w:t>
      </w:r>
      <w:r>
        <w:rPr>
          <w:spacing w:val="20"/>
        </w:rPr>
        <w:t xml:space="preserve"> </w:t>
      </w:r>
      <w:r>
        <w:t>behavior</w:t>
      </w:r>
      <w:r>
        <w:rPr>
          <w:spacing w:val="20"/>
        </w:rPr>
        <w:t xml:space="preserve"> </w:t>
      </w:r>
      <w:r>
        <w:t>in</w:t>
      </w:r>
      <w:r>
        <w:rPr>
          <w:spacing w:val="20"/>
        </w:rPr>
        <w:t xml:space="preserve"> </w:t>
      </w:r>
      <w:r>
        <w:t>generalized</w:t>
      </w:r>
      <w:r>
        <w:rPr>
          <w:spacing w:val="20"/>
        </w:rPr>
        <w:t xml:space="preserve"> </w:t>
      </w:r>
      <w:r>
        <w:t>linear</w:t>
      </w:r>
      <w:r>
        <w:rPr>
          <w:spacing w:val="20"/>
        </w:rPr>
        <w:t xml:space="preserve"> </w:t>
      </w:r>
      <w:r>
        <w:t>models</w:t>
      </w:r>
      <w:r>
        <w:rPr>
          <w:spacing w:val="20"/>
        </w:rPr>
        <w:t xml:space="preserve"> </w:t>
      </w:r>
      <w:r>
        <w:t>as</w:t>
      </w:r>
      <w:r>
        <w:rPr>
          <w:spacing w:val="20"/>
        </w:rPr>
        <w:t xml:space="preserve"> </w:t>
      </w:r>
      <w:r>
        <w:t>described</w:t>
      </w:r>
      <w:r>
        <w:rPr>
          <w:spacing w:val="20"/>
        </w:rPr>
        <w:t xml:space="preserve"> </w:t>
      </w:r>
      <w:r>
        <w:t>in</w:t>
      </w:r>
      <w:r>
        <w:rPr>
          <w:spacing w:val="20"/>
        </w:rPr>
        <w:t xml:space="preserve"> </w:t>
      </w:r>
      <w:r>
        <w:t>more</w:t>
      </w:r>
      <w:r>
        <w:rPr>
          <w:spacing w:val="20"/>
        </w:rPr>
        <w:t xml:space="preserve"> </w:t>
      </w:r>
      <w:r>
        <w:t>detail</w:t>
      </w:r>
      <w:r>
        <w:rPr>
          <w:spacing w:val="20"/>
        </w:rPr>
        <w:t xml:space="preserve"> </w:t>
      </w:r>
      <w:r>
        <w:t>in</w:t>
      </w:r>
      <w:r>
        <w:rPr>
          <w:spacing w:val="20"/>
        </w:rPr>
        <w:t xml:space="preserve"> </w:t>
      </w:r>
      <w:r>
        <w:t>aim</w:t>
      </w:r>
      <w:r>
        <w:rPr>
          <w:spacing w:val="20"/>
        </w:rPr>
        <w:t xml:space="preserve"> </w:t>
      </w:r>
      <w:r>
        <w:t>1.</w:t>
      </w:r>
      <w:r>
        <w:rPr>
          <w:w w:val="99"/>
        </w:rPr>
        <w:t xml:space="preserve"> </w:t>
      </w:r>
      <w:r>
        <w:t xml:space="preserve">As detailed under aim 1, he IRB approved both </w:t>
      </w:r>
      <w:r>
        <w:rPr>
          <w:spacing w:val="-3"/>
        </w:rPr>
        <w:t xml:space="preserve">APPROVE </w:t>
      </w:r>
      <w:r>
        <w:t xml:space="preserve">and </w:t>
      </w:r>
      <w:proofErr w:type="spellStart"/>
      <w:r>
        <w:t>PRROFcheck</w:t>
      </w:r>
      <w:proofErr w:type="spellEnd"/>
      <w:r>
        <w:t>, including the data collection</w:t>
      </w:r>
      <w:r>
        <w:rPr>
          <w:spacing w:val="22"/>
        </w:rPr>
        <w:t xml:space="preserve"> </w:t>
      </w:r>
      <w:r>
        <w:rPr>
          <w:spacing w:val="-3"/>
        </w:rPr>
        <w:t>for</w:t>
      </w:r>
      <w:r>
        <w:rPr>
          <w:w w:val="99"/>
        </w:rPr>
        <w:t xml:space="preserve"> </w:t>
      </w:r>
      <w:r>
        <w:t>provider</w:t>
      </w:r>
      <w:r>
        <w:rPr>
          <w:spacing w:val="-8"/>
        </w:rPr>
        <w:t xml:space="preserve"> </w:t>
      </w:r>
      <w:r>
        <w:t>compliance.</w:t>
      </w:r>
      <w:r>
        <w:rPr>
          <w:spacing w:val="5"/>
        </w:rPr>
        <w:t xml:space="preserve"> </w:t>
      </w:r>
      <w:r>
        <w:rPr>
          <w:spacing w:val="-4"/>
        </w:rPr>
        <w:t>We</w:t>
      </w:r>
      <w:r>
        <w:rPr>
          <w:spacing w:val="-8"/>
        </w:rPr>
        <w:t xml:space="preserve"> </w:t>
      </w:r>
      <w:r>
        <w:t>will</w:t>
      </w:r>
      <w:r>
        <w:rPr>
          <w:spacing w:val="-8"/>
        </w:rPr>
        <w:t xml:space="preserve"> </w:t>
      </w:r>
      <w:r>
        <w:t>apply</w:t>
      </w:r>
      <w:r>
        <w:rPr>
          <w:spacing w:val="-8"/>
        </w:rPr>
        <w:t xml:space="preserve"> </w:t>
      </w:r>
      <w:r>
        <w:rPr>
          <w:spacing w:val="-3"/>
        </w:rPr>
        <w:t>for</w:t>
      </w:r>
      <w:r>
        <w:rPr>
          <w:spacing w:val="-8"/>
        </w:rPr>
        <w:t xml:space="preserve"> </w:t>
      </w:r>
      <w:r>
        <w:t>minor</w:t>
      </w:r>
      <w:r>
        <w:rPr>
          <w:spacing w:val="-8"/>
        </w:rPr>
        <w:t xml:space="preserve"> </w:t>
      </w:r>
      <w:r>
        <w:t>amendments</w:t>
      </w:r>
      <w:r>
        <w:rPr>
          <w:spacing w:val="-8"/>
        </w:rPr>
        <w:t xml:space="preserve"> </w:t>
      </w:r>
      <w:r>
        <w:t>of</w:t>
      </w:r>
      <w:r>
        <w:rPr>
          <w:spacing w:val="-8"/>
        </w:rPr>
        <w:t xml:space="preserve"> </w:t>
      </w:r>
      <w:r>
        <w:t>this</w:t>
      </w:r>
      <w:r>
        <w:rPr>
          <w:spacing w:val="-8"/>
        </w:rPr>
        <w:t xml:space="preserve"> </w:t>
      </w:r>
      <w:r>
        <w:t>IRB</w:t>
      </w:r>
      <w:r>
        <w:rPr>
          <w:spacing w:val="-8"/>
        </w:rPr>
        <w:t xml:space="preserve"> </w:t>
      </w:r>
      <w:r>
        <w:t>approval.</w:t>
      </w:r>
    </w:p>
    <w:p w14:paraId="1697FEAB" w14:textId="77777777" w:rsidR="003C4974" w:rsidRDefault="003C4974">
      <w:pPr>
        <w:spacing w:line="268" w:lineRule="auto"/>
        <w:jc w:val="both"/>
        <w:sectPr w:rsidR="003C4974">
          <w:pgSz w:w="12240" w:h="15840"/>
          <w:pgMar w:top="700" w:right="600" w:bottom="280" w:left="620" w:header="720" w:footer="720" w:gutter="0"/>
          <w:cols w:space="720"/>
        </w:sectPr>
      </w:pPr>
    </w:p>
    <w:p w14:paraId="60119879" w14:textId="77777777" w:rsidR="003C4974" w:rsidRDefault="00CC2BE2">
      <w:pPr>
        <w:pStyle w:val="Heading4"/>
        <w:spacing w:before="33"/>
        <w:jc w:val="both"/>
        <w:rPr>
          <w:b w:val="0"/>
          <w:bCs w:val="0"/>
        </w:rPr>
      </w:pPr>
      <w:r>
        <w:lastRenderedPageBreak/>
        <w:t>Timeline</w:t>
      </w:r>
    </w:p>
    <w:p w14:paraId="1E133632" w14:textId="77777777" w:rsidR="003C4974" w:rsidRDefault="00CC2BE2">
      <w:pPr>
        <w:spacing w:before="125"/>
        <w:ind w:left="100"/>
        <w:jc w:val="both"/>
        <w:rPr>
          <w:rFonts w:ascii="Arial" w:eastAsia="Arial" w:hAnsi="Arial" w:cs="Arial"/>
        </w:rPr>
      </w:pPr>
      <w:r>
        <w:rPr>
          <w:rFonts w:ascii="Arial"/>
          <w:b/>
        </w:rPr>
        <w:t>Limitations</w:t>
      </w:r>
      <w:r>
        <w:rPr>
          <w:rFonts w:ascii="Arial"/>
          <w:b/>
          <w:spacing w:val="-10"/>
        </w:rPr>
        <w:t xml:space="preserve"> </w:t>
      </w:r>
      <w:r>
        <w:rPr>
          <w:rFonts w:ascii="Arial"/>
          <w:b/>
        </w:rPr>
        <w:t>and</w:t>
      </w:r>
      <w:r>
        <w:rPr>
          <w:rFonts w:ascii="Arial"/>
          <w:b/>
          <w:spacing w:val="-10"/>
        </w:rPr>
        <w:t xml:space="preserve"> </w:t>
      </w:r>
      <w:r>
        <w:rPr>
          <w:rFonts w:ascii="Arial"/>
          <w:b/>
        </w:rPr>
        <w:t>feasibility</w:t>
      </w:r>
      <w:r>
        <w:rPr>
          <w:rFonts w:ascii="Arial"/>
          <w:b/>
          <w:spacing w:val="-10"/>
        </w:rPr>
        <w:t xml:space="preserve"> </w:t>
      </w:r>
      <w:r>
        <w:rPr>
          <w:rFonts w:ascii="Arial"/>
          <w:b/>
        </w:rPr>
        <w:t>of</w:t>
      </w:r>
      <w:r>
        <w:rPr>
          <w:rFonts w:ascii="Arial"/>
          <w:b/>
          <w:spacing w:val="-10"/>
        </w:rPr>
        <w:t xml:space="preserve"> </w:t>
      </w:r>
      <w:r>
        <w:rPr>
          <w:rFonts w:ascii="Arial"/>
          <w:b/>
        </w:rPr>
        <w:t>our</w:t>
      </w:r>
      <w:r>
        <w:rPr>
          <w:rFonts w:ascii="Arial"/>
          <w:b/>
          <w:spacing w:val="-10"/>
        </w:rPr>
        <w:t xml:space="preserve"> </w:t>
      </w:r>
      <w:r>
        <w:rPr>
          <w:rFonts w:ascii="Arial"/>
          <w:b/>
        </w:rPr>
        <w:t>research</w:t>
      </w:r>
      <w:r>
        <w:rPr>
          <w:rFonts w:ascii="Arial"/>
          <w:b/>
          <w:spacing w:val="-10"/>
        </w:rPr>
        <w:t xml:space="preserve"> </w:t>
      </w:r>
      <w:r>
        <w:rPr>
          <w:rFonts w:ascii="Arial"/>
          <w:b/>
        </w:rPr>
        <w:t>plan</w:t>
      </w:r>
    </w:p>
    <w:p w14:paraId="6212E6A4" w14:textId="6EF1A8F6" w:rsidR="003C4974" w:rsidRDefault="00CC2BE2">
      <w:pPr>
        <w:pStyle w:val="BodyText"/>
        <w:spacing w:before="125" w:line="268" w:lineRule="auto"/>
        <w:ind w:left="100" w:right="119"/>
        <w:jc w:val="both"/>
      </w:pPr>
      <w:r>
        <w:t>Our</w:t>
      </w:r>
      <w:r>
        <w:rPr>
          <w:spacing w:val="-18"/>
        </w:rPr>
        <w:t xml:space="preserve"> </w:t>
      </w:r>
      <w:r>
        <w:t>research</w:t>
      </w:r>
      <w:r>
        <w:rPr>
          <w:spacing w:val="-18"/>
        </w:rPr>
        <w:t xml:space="preserve"> </w:t>
      </w:r>
      <w:r>
        <w:t>plan</w:t>
      </w:r>
      <w:r>
        <w:rPr>
          <w:spacing w:val="-18"/>
        </w:rPr>
        <w:t xml:space="preserve"> </w:t>
      </w:r>
      <w:r>
        <w:t>is</w:t>
      </w:r>
      <w:r>
        <w:rPr>
          <w:spacing w:val="-18"/>
        </w:rPr>
        <w:t xml:space="preserve"> </w:t>
      </w:r>
      <w:r>
        <w:t>admittedly</w:t>
      </w:r>
      <w:r>
        <w:rPr>
          <w:spacing w:val="-18"/>
        </w:rPr>
        <w:t xml:space="preserve"> </w:t>
      </w:r>
      <w:r>
        <w:t>rather</w:t>
      </w:r>
      <w:r>
        <w:rPr>
          <w:spacing w:val="-18"/>
        </w:rPr>
        <w:t xml:space="preserve"> </w:t>
      </w:r>
      <w:r>
        <w:t>ambitious,</w:t>
      </w:r>
      <w:r>
        <w:rPr>
          <w:spacing w:val="-16"/>
        </w:rPr>
        <w:t xml:space="preserve"> </w:t>
      </w:r>
      <w:r>
        <w:t>but</w:t>
      </w:r>
      <w:r>
        <w:rPr>
          <w:spacing w:val="-18"/>
        </w:rPr>
        <w:t xml:space="preserve"> </w:t>
      </w:r>
      <w:r>
        <w:t>facilitated</w:t>
      </w:r>
      <w:r>
        <w:rPr>
          <w:spacing w:val="-18"/>
        </w:rPr>
        <w:t xml:space="preserve"> </w:t>
      </w:r>
      <w:r>
        <w:rPr>
          <w:spacing w:val="-3"/>
        </w:rPr>
        <w:t>by</w:t>
      </w:r>
      <w:r>
        <w:rPr>
          <w:spacing w:val="-18"/>
        </w:rPr>
        <w:t xml:space="preserve"> </w:t>
      </w:r>
      <w:r>
        <w:t>its</w:t>
      </w:r>
      <w:r>
        <w:rPr>
          <w:spacing w:val="-18"/>
        </w:rPr>
        <w:t xml:space="preserve"> </w:t>
      </w:r>
      <w:r>
        <w:t>integration</w:t>
      </w:r>
      <w:r>
        <w:rPr>
          <w:spacing w:val="-18"/>
        </w:rPr>
        <w:t xml:space="preserve"> </w:t>
      </w:r>
      <w:r>
        <w:t>in</w:t>
      </w:r>
      <w:r>
        <w:rPr>
          <w:spacing w:val="-18"/>
        </w:rPr>
        <w:t xml:space="preserve"> </w:t>
      </w:r>
      <w:r>
        <w:rPr>
          <w:spacing w:val="-3"/>
        </w:rPr>
        <w:t>APPROVE</w:t>
      </w:r>
      <w:r>
        <w:rPr>
          <w:spacing w:val="-18"/>
        </w:rPr>
        <w:t xml:space="preserve"> </w:t>
      </w:r>
      <w:r>
        <w:t>and</w:t>
      </w:r>
      <w:r>
        <w:rPr>
          <w:spacing w:val="-18"/>
        </w:rPr>
        <w:t xml:space="preserve"> </w:t>
      </w:r>
      <w:proofErr w:type="spellStart"/>
      <w:r>
        <w:t>PROOFCheck</w:t>
      </w:r>
      <w:proofErr w:type="spellEnd"/>
      <w:r>
        <w:t>,</w:t>
      </w:r>
      <w:r>
        <w:rPr>
          <w:w w:val="99"/>
        </w:rPr>
        <w:t xml:space="preserve"> </w:t>
      </w:r>
      <w:r>
        <w:t>my</w:t>
      </w:r>
      <w:r>
        <w:rPr>
          <w:spacing w:val="-16"/>
        </w:rPr>
        <w:t xml:space="preserve"> </w:t>
      </w:r>
      <w:r>
        <w:t>mentor</w:t>
      </w:r>
      <w:ins w:id="306" w:author="Charles Hall" w:date="2015-03-08T14:35:00Z">
        <w:r w:rsidR="00846403">
          <w:t>’</w:t>
        </w:r>
      </w:ins>
      <w:r>
        <w:t>s</w:t>
      </w:r>
      <w:r>
        <w:rPr>
          <w:spacing w:val="-16"/>
        </w:rPr>
        <w:t xml:space="preserve"> </w:t>
      </w:r>
      <w:r>
        <w:t>ongoing</w:t>
      </w:r>
      <w:r>
        <w:rPr>
          <w:spacing w:val="-16"/>
        </w:rPr>
        <w:t xml:space="preserve"> </w:t>
      </w:r>
      <w:r>
        <w:t>pragmatic</w:t>
      </w:r>
      <w:r>
        <w:rPr>
          <w:spacing w:val="-16"/>
        </w:rPr>
        <w:t xml:space="preserve"> </w:t>
      </w:r>
      <w:r>
        <w:t>trials.</w:t>
      </w:r>
      <w:r>
        <w:rPr>
          <w:spacing w:val="2"/>
        </w:rPr>
        <w:t xml:space="preserve"> </w:t>
      </w:r>
      <w:r>
        <w:t>This</w:t>
      </w:r>
      <w:r>
        <w:rPr>
          <w:spacing w:val="-16"/>
        </w:rPr>
        <w:t xml:space="preserve"> </w:t>
      </w:r>
      <w:r>
        <w:t>means</w:t>
      </w:r>
      <w:r>
        <w:rPr>
          <w:spacing w:val="-16"/>
        </w:rPr>
        <w:t xml:space="preserve"> </w:t>
      </w:r>
      <w:r>
        <w:t>that</w:t>
      </w:r>
      <w:r>
        <w:rPr>
          <w:spacing w:val="-16"/>
        </w:rPr>
        <w:t xml:space="preserve"> </w:t>
      </w:r>
      <w:r>
        <w:t>time</w:t>
      </w:r>
      <w:r>
        <w:rPr>
          <w:spacing w:val="-16"/>
        </w:rPr>
        <w:t xml:space="preserve"> </w:t>
      </w:r>
      <w:r>
        <w:t>consuming</w:t>
      </w:r>
      <w:r>
        <w:rPr>
          <w:spacing w:val="-16"/>
        </w:rPr>
        <w:t xml:space="preserve"> </w:t>
      </w:r>
      <w:r>
        <w:t>preliminary</w:t>
      </w:r>
      <w:r>
        <w:rPr>
          <w:spacing w:val="-16"/>
        </w:rPr>
        <w:t xml:space="preserve"> </w:t>
      </w:r>
      <w:r>
        <w:t>work</w:t>
      </w:r>
      <w:r>
        <w:rPr>
          <w:spacing w:val="-16"/>
        </w:rPr>
        <w:t xml:space="preserve"> </w:t>
      </w:r>
      <w:r>
        <w:t>like</w:t>
      </w:r>
      <w:r>
        <w:rPr>
          <w:spacing w:val="-16"/>
        </w:rPr>
        <w:t xml:space="preserve"> </w:t>
      </w:r>
      <w:r>
        <w:t>IRB</w:t>
      </w:r>
      <w:r>
        <w:rPr>
          <w:spacing w:val="-16"/>
        </w:rPr>
        <w:t xml:space="preserve"> </w:t>
      </w:r>
      <w:r>
        <w:t>approval,</w:t>
      </w:r>
      <w:r>
        <w:rPr>
          <w:spacing w:val="-15"/>
        </w:rPr>
        <w:t xml:space="preserve"> </w:t>
      </w:r>
      <w:r>
        <w:t>patient</w:t>
      </w:r>
      <w:r>
        <w:rPr>
          <w:w w:val="99"/>
        </w:rPr>
        <w:t xml:space="preserve"> </w:t>
      </w:r>
      <w:r>
        <w:t>enrollment, computerized data collection, data cleaning, aggregation and standardization, preliminary</w:t>
      </w:r>
      <w:r>
        <w:rPr>
          <w:spacing w:val="-38"/>
        </w:rPr>
        <w:t xml:space="preserve"> </w:t>
      </w:r>
      <w:proofErr w:type="spellStart"/>
      <w:r>
        <w:t>identifica</w:t>
      </w:r>
      <w:proofErr w:type="spellEnd"/>
      <w:r>
        <w:t>-</w:t>
      </w:r>
      <w:r>
        <w:rPr>
          <w:w w:val="99"/>
        </w:rPr>
        <w:t xml:space="preserve"> </w:t>
      </w:r>
      <w:proofErr w:type="spellStart"/>
      <w:r>
        <w:t>tion</w:t>
      </w:r>
      <w:proofErr w:type="spellEnd"/>
      <w:r>
        <w:rPr>
          <w:spacing w:val="13"/>
        </w:rPr>
        <w:t xml:space="preserve"> </w:t>
      </w:r>
      <w:r>
        <w:t>of</w:t>
      </w:r>
      <w:r>
        <w:rPr>
          <w:spacing w:val="13"/>
        </w:rPr>
        <w:t xml:space="preserve"> </w:t>
      </w:r>
      <w:r>
        <w:t>important</w:t>
      </w:r>
      <w:r>
        <w:rPr>
          <w:spacing w:val="13"/>
        </w:rPr>
        <w:t xml:space="preserve"> </w:t>
      </w:r>
      <w:r>
        <w:t>predictors</w:t>
      </w:r>
      <w:r>
        <w:rPr>
          <w:spacing w:val="13"/>
        </w:rPr>
        <w:t xml:space="preserve"> </w:t>
      </w:r>
      <w:r>
        <w:t>of</w:t>
      </w:r>
      <w:r>
        <w:rPr>
          <w:spacing w:val="13"/>
        </w:rPr>
        <w:t xml:space="preserve"> </w:t>
      </w:r>
      <w:r>
        <w:t>respiratory</w:t>
      </w:r>
      <w:r>
        <w:rPr>
          <w:spacing w:val="13"/>
        </w:rPr>
        <w:t xml:space="preserve"> </w:t>
      </w:r>
      <w:r>
        <w:t>failure</w:t>
      </w:r>
      <w:r>
        <w:rPr>
          <w:spacing w:val="13"/>
        </w:rPr>
        <w:t xml:space="preserve"> </w:t>
      </w:r>
      <w:r>
        <w:t>are</w:t>
      </w:r>
      <w:r>
        <w:rPr>
          <w:spacing w:val="13"/>
        </w:rPr>
        <w:t xml:space="preserve"> </w:t>
      </w:r>
      <w:r>
        <w:t>already</w:t>
      </w:r>
      <w:r>
        <w:rPr>
          <w:spacing w:val="13"/>
        </w:rPr>
        <w:t xml:space="preserve"> </w:t>
      </w:r>
      <w:r>
        <w:t>under</w:t>
      </w:r>
      <w:r>
        <w:rPr>
          <w:spacing w:val="13"/>
        </w:rPr>
        <w:t xml:space="preserve"> </w:t>
      </w:r>
      <w:r>
        <w:rPr>
          <w:spacing w:val="-4"/>
        </w:rPr>
        <w:t>way</w:t>
      </w:r>
      <w:r>
        <w:rPr>
          <w:spacing w:val="13"/>
        </w:rPr>
        <w:t xml:space="preserve"> </w:t>
      </w:r>
      <w:r>
        <w:t>and</w:t>
      </w:r>
      <w:r>
        <w:rPr>
          <w:spacing w:val="13"/>
        </w:rPr>
        <w:t xml:space="preserve"> </w:t>
      </w:r>
      <w:r>
        <w:t>well</w:t>
      </w:r>
      <w:ins w:id="307" w:author="Charles Hall" w:date="2015-03-08T14:35:00Z">
        <w:r w:rsidR="00846403">
          <w:rPr>
            <w:spacing w:val="13"/>
          </w:rPr>
          <w:t>-</w:t>
        </w:r>
      </w:ins>
      <w:del w:id="308" w:author="Charles Hall" w:date="2015-03-08T14:35:00Z">
        <w:r w:rsidDel="00846403">
          <w:rPr>
            <w:spacing w:val="13"/>
          </w:rPr>
          <w:delText xml:space="preserve"> </w:delText>
        </w:r>
      </w:del>
      <w:r>
        <w:t>funded.</w:t>
      </w:r>
      <w:r>
        <w:rPr>
          <w:spacing w:val="1"/>
        </w:rPr>
        <w:t xml:space="preserve"> </w:t>
      </w:r>
      <w:r>
        <w:t>The</w:t>
      </w:r>
      <w:r>
        <w:rPr>
          <w:spacing w:val="13"/>
        </w:rPr>
        <w:t xml:space="preserve"> </w:t>
      </w:r>
      <w:r>
        <w:t>computability</w:t>
      </w:r>
      <w:r>
        <w:rPr>
          <w:spacing w:val="13"/>
        </w:rPr>
        <w:t xml:space="preserve"> </w:t>
      </w:r>
      <w:r>
        <w:t>of</w:t>
      </w:r>
      <w:r>
        <w:rPr>
          <w:w w:val="99"/>
        </w:rPr>
        <w:t xml:space="preserve"> </w:t>
      </w:r>
      <w:r>
        <w:t>our complex Bayesian model hinges on the witty statistical formulation and transformations of our</w:t>
      </w:r>
      <w:r>
        <w:rPr>
          <w:spacing w:val="30"/>
        </w:rPr>
        <w:t xml:space="preserve"> </w:t>
      </w:r>
      <w:r>
        <w:t>hierarchical</w:t>
      </w:r>
      <w:r>
        <w:rPr>
          <w:w w:val="99"/>
        </w:rPr>
        <w:t xml:space="preserve"> </w:t>
      </w:r>
      <w:r>
        <w:t>models</w:t>
      </w:r>
      <w:r>
        <w:rPr>
          <w:spacing w:val="-14"/>
        </w:rPr>
        <w:t xml:space="preserve"> </w:t>
      </w:r>
      <w:r>
        <w:t>and</w:t>
      </w:r>
      <w:r>
        <w:rPr>
          <w:spacing w:val="-14"/>
        </w:rPr>
        <w:t xml:space="preserve"> </w:t>
      </w:r>
      <w:r>
        <w:t>their</w:t>
      </w:r>
      <w:r>
        <w:rPr>
          <w:spacing w:val="-14"/>
        </w:rPr>
        <w:t xml:space="preserve"> </w:t>
      </w:r>
      <w:r>
        <w:t>effective</w:t>
      </w:r>
      <w:r>
        <w:rPr>
          <w:spacing w:val="-14"/>
        </w:rPr>
        <w:t xml:space="preserve"> </w:t>
      </w:r>
      <w:r>
        <w:t>computational</w:t>
      </w:r>
      <w:r>
        <w:rPr>
          <w:spacing w:val="-14"/>
        </w:rPr>
        <w:t xml:space="preserve"> </w:t>
      </w:r>
      <w:r>
        <w:t>implementation.</w:t>
      </w:r>
      <w:r>
        <w:rPr>
          <w:spacing w:val="-1"/>
        </w:rPr>
        <w:t xml:space="preserve"> </w:t>
      </w:r>
      <w:r>
        <w:t>Fortunately,</w:t>
      </w:r>
      <w:r>
        <w:rPr>
          <w:spacing w:val="-14"/>
        </w:rPr>
        <w:t xml:space="preserve"> </w:t>
      </w:r>
      <w:r>
        <w:t>this</w:t>
      </w:r>
      <w:r>
        <w:rPr>
          <w:spacing w:val="-14"/>
        </w:rPr>
        <w:t xml:space="preserve"> </w:t>
      </w:r>
      <w:r>
        <w:t>is</w:t>
      </w:r>
      <w:r>
        <w:rPr>
          <w:spacing w:val="-14"/>
        </w:rPr>
        <w:t xml:space="preserve"> </w:t>
      </w:r>
      <w:r>
        <w:t>exactly</w:t>
      </w:r>
      <w:r>
        <w:rPr>
          <w:spacing w:val="-14"/>
        </w:rPr>
        <w:t xml:space="preserve"> </w:t>
      </w:r>
      <w:r>
        <w:t>my</w:t>
      </w:r>
      <w:r>
        <w:rPr>
          <w:spacing w:val="-14"/>
        </w:rPr>
        <w:t xml:space="preserve"> </w:t>
      </w:r>
      <w:r>
        <w:t>co-mentor,</w:t>
      </w:r>
      <w:r>
        <w:rPr>
          <w:spacing w:val="-14"/>
        </w:rPr>
        <w:t xml:space="preserve"> </w:t>
      </w:r>
      <w:r>
        <w:rPr>
          <w:spacing w:val="-4"/>
        </w:rPr>
        <w:t>Dr.</w:t>
      </w:r>
      <w:r>
        <w:rPr>
          <w:spacing w:val="-1"/>
        </w:rPr>
        <w:t xml:space="preserve"> </w:t>
      </w:r>
      <w:proofErr w:type="spellStart"/>
      <w:r>
        <w:t>Gelman’s</w:t>
      </w:r>
      <w:proofErr w:type="spellEnd"/>
      <w:r>
        <w:rPr>
          <w:w w:val="99"/>
        </w:rPr>
        <w:t xml:space="preserve"> </w:t>
      </w:r>
      <w:r>
        <w:t>expertise</w:t>
      </w:r>
      <w:r>
        <w:rPr>
          <w:spacing w:val="-9"/>
        </w:rPr>
        <w:t xml:space="preserve"> </w:t>
      </w:r>
      <w:r>
        <w:t>and</w:t>
      </w:r>
      <w:r>
        <w:rPr>
          <w:spacing w:val="-9"/>
        </w:rPr>
        <w:t xml:space="preserve"> </w:t>
      </w:r>
      <w:r>
        <w:t>he</w:t>
      </w:r>
      <w:r>
        <w:rPr>
          <w:spacing w:val="-9"/>
        </w:rPr>
        <w:t xml:space="preserve"> </w:t>
      </w:r>
      <w:r>
        <w:t>is</w:t>
      </w:r>
      <w:r>
        <w:rPr>
          <w:spacing w:val="-9"/>
        </w:rPr>
        <w:t xml:space="preserve"> </w:t>
      </w:r>
      <w:r>
        <w:t>personally</w:t>
      </w:r>
      <w:r>
        <w:rPr>
          <w:spacing w:val="-9"/>
        </w:rPr>
        <w:t xml:space="preserve"> </w:t>
      </w:r>
      <w:r>
        <w:t>invested</w:t>
      </w:r>
      <w:r>
        <w:rPr>
          <w:spacing w:val="-9"/>
        </w:rPr>
        <w:t xml:space="preserve"> </w:t>
      </w:r>
      <w:r>
        <w:t>in</w:t>
      </w:r>
      <w:r>
        <w:rPr>
          <w:spacing w:val="-9"/>
        </w:rPr>
        <w:t xml:space="preserve"> </w:t>
      </w:r>
      <w:r>
        <w:t>the</w:t>
      </w:r>
      <w:r>
        <w:rPr>
          <w:spacing w:val="-9"/>
        </w:rPr>
        <w:t xml:space="preserve"> </w:t>
      </w:r>
      <w:r>
        <w:t>realization</w:t>
      </w:r>
      <w:r>
        <w:rPr>
          <w:spacing w:val="-9"/>
        </w:rPr>
        <w:t xml:space="preserve"> </w:t>
      </w:r>
      <w:r>
        <w:t>of</w:t>
      </w:r>
      <w:r>
        <w:rPr>
          <w:spacing w:val="-9"/>
        </w:rPr>
        <w:t xml:space="preserve"> </w:t>
      </w:r>
      <w:r>
        <w:t>complex</w:t>
      </w:r>
      <w:r>
        <w:rPr>
          <w:spacing w:val="-9"/>
        </w:rPr>
        <w:t xml:space="preserve"> </w:t>
      </w:r>
      <w:r>
        <w:t>Bayesian</w:t>
      </w:r>
      <w:r>
        <w:rPr>
          <w:spacing w:val="-9"/>
        </w:rPr>
        <w:t xml:space="preserve"> </w:t>
      </w:r>
      <w:r>
        <w:t>models</w:t>
      </w:r>
      <w:r>
        <w:rPr>
          <w:spacing w:val="-9"/>
        </w:rPr>
        <w:t xml:space="preserve"> </w:t>
      </w:r>
      <w:r>
        <w:t>like</w:t>
      </w:r>
      <w:r>
        <w:rPr>
          <w:spacing w:val="-9"/>
        </w:rPr>
        <w:t xml:space="preserve"> </w:t>
      </w:r>
      <w:r>
        <w:t>mine.</w:t>
      </w:r>
      <w:r>
        <w:rPr>
          <w:spacing w:val="4"/>
        </w:rPr>
        <w:t xml:space="preserve"> </w:t>
      </w:r>
      <w:r>
        <w:t>Even</w:t>
      </w:r>
      <w:r>
        <w:rPr>
          <w:spacing w:val="-9"/>
        </w:rPr>
        <w:t xml:space="preserve"> </w:t>
      </w:r>
      <w:r>
        <w:t>if</w:t>
      </w:r>
      <w:r>
        <w:rPr>
          <w:spacing w:val="-9"/>
        </w:rPr>
        <w:t xml:space="preserve"> </w:t>
      </w:r>
      <w:r>
        <w:t>we</w:t>
      </w:r>
      <w:r>
        <w:rPr>
          <w:spacing w:val="-9"/>
        </w:rPr>
        <w:t xml:space="preserve"> </w:t>
      </w:r>
      <w:r>
        <w:t>were</w:t>
      </w:r>
      <w:r>
        <w:rPr>
          <w:w w:val="99"/>
        </w:rPr>
        <w:t xml:space="preserve"> </w:t>
      </w:r>
      <w:r>
        <w:t>unable to implement a simple coherent hierarchical in the end, other independent components of my</w:t>
      </w:r>
      <w:r>
        <w:rPr>
          <w:spacing w:val="8"/>
        </w:rPr>
        <w:t xml:space="preserve"> </w:t>
      </w:r>
      <w:r>
        <w:t>research</w:t>
      </w:r>
      <w:r>
        <w:rPr>
          <w:w w:val="99"/>
        </w:rPr>
        <w:t xml:space="preserve"> </w:t>
      </w:r>
      <w:r>
        <w:t xml:space="preserve">proposal alone will lead to high impact publications; </w:t>
      </w:r>
      <w:r>
        <w:rPr>
          <w:spacing w:val="-3"/>
        </w:rPr>
        <w:t xml:space="preserve">for </w:t>
      </w:r>
      <w:r>
        <w:t>example developing new missing data imputation</w:t>
      </w:r>
      <w:r>
        <w:rPr>
          <w:spacing w:val="36"/>
        </w:rPr>
        <w:t xml:space="preserve"> </w:t>
      </w:r>
      <w:r>
        <w:t>using</w:t>
      </w:r>
      <w:r>
        <w:rPr>
          <w:w w:val="99"/>
        </w:rPr>
        <w:t xml:space="preserve"> </w:t>
      </w:r>
      <w:r>
        <w:t xml:space="preserve">auxiliary data </w:t>
      </w:r>
      <w:r>
        <w:rPr>
          <w:spacing w:val="-3"/>
        </w:rPr>
        <w:t xml:space="preserve">for </w:t>
      </w:r>
      <w:r>
        <w:t>incomplete electronic medical records will attract attention and there is considerable interest</w:t>
      </w:r>
      <w:r>
        <w:rPr>
          <w:spacing w:val="-37"/>
        </w:rPr>
        <w:t xml:space="preserve"> </w:t>
      </w:r>
      <w:r>
        <w:t>in</w:t>
      </w:r>
      <w:r>
        <w:rPr>
          <w:w w:val="99"/>
        </w:rPr>
        <w:t xml:space="preserve"> </w:t>
      </w:r>
      <w:r>
        <w:t>a</w:t>
      </w:r>
      <w:r>
        <w:rPr>
          <w:spacing w:val="-8"/>
        </w:rPr>
        <w:t xml:space="preserve"> </w:t>
      </w:r>
      <w:r>
        <w:t>better</w:t>
      </w:r>
      <w:r>
        <w:rPr>
          <w:spacing w:val="-8"/>
        </w:rPr>
        <w:t xml:space="preserve"> </w:t>
      </w:r>
      <w:r>
        <w:t>understanding</w:t>
      </w:r>
      <w:r>
        <w:rPr>
          <w:spacing w:val="-8"/>
        </w:rPr>
        <w:t xml:space="preserve"> </w:t>
      </w:r>
      <w:r>
        <w:t>of</w:t>
      </w:r>
      <w:r>
        <w:rPr>
          <w:spacing w:val="-8"/>
        </w:rPr>
        <w:t xml:space="preserve"> </w:t>
      </w:r>
      <w:r>
        <w:t>poor</w:t>
      </w:r>
      <w:r>
        <w:rPr>
          <w:spacing w:val="-8"/>
        </w:rPr>
        <w:t xml:space="preserve"> </w:t>
      </w:r>
      <w:r>
        <w:t>provider</w:t>
      </w:r>
      <w:r>
        <w:rPr>
          <w:spacing w:val="-8"/>
        </w:rPr>
        <w:t xml:space="preserve"> </w:t>
      </w:r>
      <w:r>
        <w:t>compliance</w:t>
      </w:r>
      <w:r>
        <w:rPr>
          <w:spacing w:val="-8"/>
        </w:rPr>
        <w:t xml:space="preserve"> </w:t>
      </w:r>
      <w:r>
        <w:t>in</w:t>
      </w:r>
      <w:r>
        <w:rPr>
          <w:spacing w:val="-8"/>
        </w:rPr>
        <w:t xml:space="preserve"> </w:t>
      </w:r>
      <w:r>
        <w:t>clinical</w:t>
      </w:r>
      <w:r>
        <w:rPr>
          <w:spacing w:val="-8"/>
        </w:rPr>
        <w:t xml:space="preserve"> </w:t>
      </w:r>
      <w:r>
        <w:t>trials.</w:t>
      </w:r>
    </w:p>
    <w:p w14:paraId="0A27108D" w14:textId="77777777" w:rsidR="003C4974" w:rsidRDefault="00CC2BE2">
      <w:pPr>
        <w:pStyle w:val="Heading4"/>
        <w:jc w:val="both"/>
        <w:rPr>
          <w:b w:val="0"/>
          <w:bCs w:val="0"/>
        </w:rPr>
      </w:pPr>
      <w:r>
        <w:t>My</w:t>
      </w:r>
      <w:r>
        <w:rPr>
          <w:spacing w:val="-8"/>
        </w:rPr>
        <w:t xml:space="preserve"> </w:t>
      </w:r>
      <w:r>
        <w:t>research</w:t>
      </w:r>
      <w:r>
        <w:rPr>
          <w:spacing w:val="-8"/>
        </w:rPr>
        <w:t xml:space="preserve"> </w:t>
      </w:r>
      <w:r>
        <w:t>thrust</w:t>
      </w:r>
      <w:r>
        <w:rPr>
          <w:spacing w:val="-8"/>
        </w:rPr>
        <w:t xml:space="preserve"> </w:t>
      </w:r>
      <w:r>
        <w:t>is</w:t>
      </w:r>
      <w:r>
        <w:rPr>
          <w:spacing w:val="-8"/>
        </w:rPr>
        <w:t xml:space="preserve"> </w:t>
      </w:r>
      <w:r>
        <w:t>well</w:t>
      </w:r>
      <w:r>
        <w:rPr>
          <w:spacing w:val="-8"/>
        </w:rPr>
        <w:t xml:space="preserve"> </w:t>
      </w:r>
      <w:r>
        <w:t>aligned</w:t>
      </w:r>
      <w:r>
        <w:rPr>
          <w:spacing w:val="-8"/>
        </w:rPr>
        <w:t xml:space="preserve"> </w:t>
      </w:r>
      <w:r>
        <w:t>with</w:t>
      </w:r>
      <w:r>
        <w:rPr>
          <w:spacing w:val="-8"/>
        </w:rPr>
        <w:t xml:space="preserve"> </w:t>
      </w:r>
      <w:r>
        <w:t>NIH</w:t>
      </w:r>
      <w:r>
        <w:rPr>
          <w:spacing w:val="-8"/>
        </w:rPr>
        <w:t xml:space="preserve"> </w:t>
      </w:r>
      <w:r>
        <w:t>funding</w:t>
      </w:r>
      <w:r>
        <w:rPr>
          <w:spacing w:val="-8"/>
        </w:rPr>
        <w:t xml:space="preserve"> </w:t>
      </w:r>
      <w:r>
        <w:t>opportunities</w:t>
      </w:r>
      <w:r>
        <w:rPr>
          <w:spacing w:val="-8"/>
        </w:rPr>
        <w:t xml:space="preserve"> </w:t>
      </w:r>
      <w:r>
        <w:t>and</w:t>
      </w:r>
      <w:r>
        <w:rPr>
          <w:spacing w:val="-8"/>
        </w:rPr>
        <w:t xml:space="preserve"> </w:t>
      </w:r>
      <w:r>
        <w:t>emerging</w:t>
      </w:r>
      <w:r>
        <w:rPr>
          <w:spacing w:val="-8"/>
        </w:rPr>
        <w:t xml:space="preserve"> </w:t>
      </w:r>
      <w:r>
        <w:t>paradigms</w:t>
      </w:r>
    </w:p>
    <w:p w14:paraId="17B2A513" w14:textId="47EBD995" w:rsidR="003C4974" w:rsidRDefault="00CC2BE2">
      <w:pPr>
        <w:pStyle w:val="BodyText"/>
        <w:spacing w:before="125" w:line="268" w:lineRule="auto"/>
        <w:ind w:left="100" w:right="119"/>
        <w:jc w:val="both"/>
      </w:pPr>
      <w:r>
        <w:rPr>
          <w:spacing w:val="-4"/>
        </w:rPr>
        <w:t>Together</w:t>
      </w:r>
      <w:r>
        <w:rPr>
          <w:spacing w:val="12"/>
        </w:rPr>
        <w:t xml:space="preserve"> </w:t>
      </w:r>
      <w:r>
        <w:t>with</w:t>
      </w:r>
      <w:r>
        <w:rPr>
          <w:spacing w:val="12"/>
        </w:rPr>
        <w:t xml:space="preserve"> </w:t>
      </w:r>
      <w:r>
        <w:t>my</w:t>
      </w:r>
      <w:r>
        <w:rPr>
          <w:spacing w:val="12"/>
        </w:rPr>
        <w:t xml:space="preserve"> </w:t>
      </w:r>
      <w:r>
        <w:t>mentors</w:t>
      </w:r>
      <w:r>
        <w:rPr>
          <w:spacing w:val="12"/>
        </w:rPr>
        <w:t xml:space="preserve"> </w:t>
      </w:r>
      <w:r>
        <w:rPr>
          <w:spacing w:val="-4"/>
        </w:rPr>
        <w:t>Dr.</w:t>
      </w:r>
      <w:r>
        <w:rPr>
          <w:spacing w:val="4"/>
        </w:rPr>
        <w:t xml:space="preserve"> </w:t>
      </w:r>
      <w:r>
        <w:t>Gong,</w:t>
      </w:r>
      <w:r>
        <w:rPr>
          <w:spacing w:val="17"/>
        </w:rPr>
        <w:t xml:space="preserve"> </w:t>
      </w:r>
      <w:proofErr w:type="spellStart"/>
      <w:r>
        <w:t>Gelman</w:t>
      </w:r>
      <w:proofErr w:type="spellEnd"/>
      <w:r>
        <w:rPr>
          <w:spacing w:val="12"/>
        </w:rPr>
        <w:t xml:space="preserve"> </w:t>
      </w:r>
      <w:r>
        <w:t>and</w:t>
      </w:r>
      <w:r>
        <w:rPr>
          <w:spacing w:val="12"/>
        </w:rPr>
        <w:t xml:space="preserve"> </w:t>
      </w:r>
      <w:r>
        <w:t>Hall,</w:t>
      </w:r>
      <w:r>
        <w:rPr>
          <w:spacing w:val="17"/>
        </w:rPr>
        <w:t xml:space="preserve"> </w:t>
      </w:r>
      <w:r>
        <w:t>we</w:t>
      </w:r>
      <w:r>
        <w:rPr>
          <w:spacing w:val="12"/>
        </w:rPr>
        <w:t xml:space="preserve"> </w:t>
      </w:r>
      <w:r>
        <w:t>are</w:t>
      </w:r>
      <w:r>
        <w:rPr>
          <w:spacing w:val="12"/>
        </w:rPr>
        <w:t xml:space="preserve"> </w:t>
      </w:r>
      <w:r>
        <w:t>working</w:t>
      </w:r>
      <w:r>
        <w:rPr>
          <w:spacing w:val="12"/>
        </w:rPr>
        <w:t xml:space="preserve"> </w:t>
      </w:r>
      <w:r>
        <w:t>on</w:t>
      </w:r>
      <w:r>
        <w:rPr>
          <w:spacing w:val="12"/>
        </w:rPr>
        <w:t xml:space="preserve"> </w:t>
      </w:r>
      <w:r>
        <w:t>an</w:t>
      </w:r>
      <w:r>
        <w:rPr>
          <w:spacing w:val="12"/>
        </w:rPr>
        <w:t xml:space="preserve"> </w:t>
      </w:r>
      <w:r>
        <w:t>aligned</w:t>
      </w:r>
      <w:r>
        <w:rPr>
          <w:spacing w:val="12"/>
        </w:rPr>
        <w:t xml:space="preserve"> </w:t>
      </w:r>
      <w:r>
        <w:t>R01</w:t>
      </w:r>
      <w:r>
        <w:rPr>
          <w:spacing w:val="12"/>
        </w:rPr>
        <w:t xml:space="preserve"> </w:t>
      </w:r>
      <w:r>
        <w:t>applications</w:t>
      </w:r>
      <w:r>
        <w:rPr>
          <w:spacing w:val="12"/>
        </w:rPr>
        <w:t xml:space="preserve"> </w:t>
      </w:r>
      <w:r>
        <w:t>to</w:t>
      </w:r>
      <w:r>
        <w:rPr>
          <w:spacing w:val="12"/>
        </w:rPr>
        <w:t xml:space="preserve"> </w:t>
      </w:r>
      <w:r>
        <w:t>the</w:t>
      </w:r>
      <w:r>
        <w:rPr>
          <w:w w:val="99"/>
        </w:rPr>
        <w:t xml:space="preserve"> </w:t>
      </w:r>
      <w:r>
        <w:t>BD2K</w:t>
      </w:r>
      <w:r>
        <w:rPr>
          <w:spacing w:val="19"/>
        </w:rPr>
        <w:t xml:space="preserve"> </w:t>
      </w:r>
      <w:r>
        <w:t>initiative</w:t>
      </w:r>
      <w:r>
        <w:rPr>
          <w:spacing w:val="19"/>
        </w:rPr>
        <w:t xml:space="preserve"> </w:t>
      </w:r>
      <w:r>
        <w:t>in</w:t>
      </w:r>
      <w:r>
        <w:rPr>
          <w:spacing w:val="19"/>
        </w:rPr>
        <w:t xml:space="preserve"> </w:t>
      </w:r>
      <w:r>
        <w:t>response</w:t>
      </w:r>
      <w:r>
        <w:rPr>
          <w:spacing w:val="19"/>
        </w:rPr>
        <w:t xml:space="preserve"> </w:t>
      </w:r>
      <w:r>
        <w:t>to</w:t>
      </w:r>
      <w:r>
        <w:rPr>
          <w:spacing w:val="19"/>
        </w:rPr>
        <w:t xml:space="preserve"> </w:t>
      </w:r>
      <w:r>
        <w:rPr>
          <w:spacing w:val="-9"/>
        </w:rPr>
        <w:t>FAO</w:t>
      </w:r>
      <w:r>
        <w:rPr>
          <w:spacing w:val="19"/>
        </w:rPr>
        <w:t xml:space="preserve"> </w:t>
      </w:r>
      <w:r>
        <w:rPr>
          <w:spacing w:val="-3"/>
        </w:rPr>
        <w:t>PA-14-156.</w:t>
      </w:r>
      <w:r>
        <w:rPr>
          <w:spacing w:val="25"/>
        </w:rPr>
        <w:t xml:space="preserve"> </w:t>
      </w:r>
      <w:r>
        <w:rPr>
          <w:spacing w:val="-4"/>
        </w:rPr>
        <w:t>We</w:t>
      </w:r>
      <w:r>
        <w:rPr>
          <w:spacing w:val="19"/>
        </w:rPr>
        <w:t xml:space="preserve"> </w:t>
      </w:r>
      <w:r>
        <w:t>propose</w:t>
      </w:r>
      <w:r>
        <w:rPr>
          <w:spacing w:val="19"/>
        </w:rPr>
        <w:t xml:space="preserve"> </w:t>
      </w:r>
      <w:r>
        <w:t>to</w:t>
      </w:r>
      <w:r>
        <w:rPr>
          <w:spacing w:val="19"/>
        </w:rPr>
        <w:t xml:space="preserve"> </w:t>
      </w:r>
      <w:r>
        <w:t>further</w:t>
      </w:r>
      <w:r>
        <w:rPr>
          <w:spacing w:val="19"/>
        </w:rPr>
        <w:t xml:space="preserve"> </w:t>
      </w:r>
      <w:r>
        <w:rPr>
          <w:spacing w:val="-3"/>
        </w:rPr>
        <w:t>develop</w:t>
      </w:r>
      <w:r>
        <w:rPr>
          <w:spacing w:val="19"/>
        </w:rPr>
        <w:t xml:space="preserve"> </w:t>
      </w:r>
      <w:r>
        <w:t>Bayesian</w:t>
      </w:r>
      <w:r>
        <w:rPr>
          <w:spacing w:val="19"/>
        </w:rPr>
        <w:t xml:space="preserve"> </w:t>
      </w:r>
      <w:r>
        <w:t>computational</w:t>
      </w:r>
      <w:r>
        <w:rPr>
          <w:spacing w:val="19"/>
        </w:rPr>
        <w:t xml:space="preserve"> </w:t>
      </w:r>
      <w:proofErr w:type="spellStart"/>
      <w:r>
        <w:t>algo</w:t>
      </w:r>
      <w:proofErr w:type="spellEnd"/>
      <w:r>
        <w:t>-</w:t>
      </w:r>
      <w:r>
        <w:rPr>
          <w:w w:val="99"/>
        </w:rPr>
        <w:t xml:space="preserve"> </w:t>
      </w:r>
      <w:proofErr w:type="spellStart"/>
      <w:r>
        <w:t>rithms</w:t>
      </w:r>
      <w:proofErr w:type="spellEnd"/>
      <w:r>
        <w:t xml:space="preserve"> </w:t>
      </w:r>
      <w:r>
        <w:rPr>
          <w:spacing w:val="-3"/>
        </w:rPr>
        <w:t xml:space="preserve">for </w:t>
      </w:r>
      <w:r>
        <w:t xml:space="preserve">the software </w:t>
      </w:r>
      <w:r>
        <w:rPr>
          <w:spacing w:val="-6"/>
        </w:rPr>
        <w:t xml:space="preserve">STAN, </w:t>
      </w:r>
      <w:r>
        <w:t xml:space="preserve">using </w:t>
      </w:r>
      <w:r>
        <w:rPr>
          <w:spacing w:val="-4"/>
        </w:rPr>
        <w:t xml:space="preserve">Dr. </w:t>
      </w:r>
      <w:r>
        <w:t>Gong’s trial as use case. My proposed K01 mentored research</w:t>
      </w:r>
      <w:r>
        <w:rPr>
          <w:spacing w:val="24"/>
        </w:rPr>
        <w:t xml:space="preserve"> </w:t>
      </w:r>
      <w:r>
        <w:t>training</w:t>
      </w:r>
      <w:r>
        <w:rPr>
          <w:w w:val="99"/>
        </w:rPr>
        <w:t xml:space="preserve"> </w:t>
      </w:r>
      <w:r>
        <w:t>will give me the competitive edge and expertise to lead this or similar multi-disciplinary NIH applications as</w:t>
      </w:r>
      <w:r>
        <w:rPr>
          <w:spacing w:val="-39"/>
        </w:rPr>
        <w:t xml:space="preserve"> </w:t>
      </w:r>
      <w:proofErr w:type="spellStart"/>
      <w:r>
        <w:t>prin</w:t>
      </w:r>
      <w:proofErr w:type="spellEnd"/>
      <w:r>
        <w:t>-</w:t>
      </w:r>
      <w:r>
        <w:rPr>
          <w:w w:val="99"/>
        </w:rPr>
        <w:t xml:space="preserve"> </w:t>
      </w:r>
      <w:proofErr w:type="spellStart"/>
      <w:r>
        <w:t>ciple</w:t>
      </w:r>
      <w:proofErr w:type="spellEnd"/>
      <w:r>
        <w:rPr>
          <w:spacing w:val="16"/>
        </w:rPr>
        <w:t xml:space="preserve"> </w:t>
      </w:r>
      <w:r>
        <w:t>investigator.</w:t>
      </w:r>
      <w:r>
        <w:rPr>
          <w:spacing w:val="12"/>
        </w:rPr>
        <w:t xml:space="preserve"> </w:t>
      </w:r>
      <w:r>
        <w:t>The</w:t>
      </w:r>
      <w:r>
        <w:rPr>
          <w:spacing w:val="16"/>
        </w:rPr>
        <w:t xml:space="preserve"> </w:t>
      </w:r>
      <w:r>
        <w:t>biostatistics</w:t>
      </w:r>
      <w:r>
        <w:rPr>
          <w:spacing w:val="16"/>
        </w:rPr>
        <w:t xml:space="preserve"> </w:t>
      </w:r>
      <w:r>
        <w:rPr>
          <w:spacing w:val="-4"/>
        </w:rPr>
        <w:t>Ph.D.</w:t>
      </w:r>
      <w:r>
        <w:rPr>
          <w:spacing w:val="16"/>
        </w:rPr>
        <w:t xml:space="preserve"> </w:t>
      </w:r>
      <w:r>
        <w:t>from</w:t>
      </w:r>
      <w:r>
        <w:rPr>
          <w:spacing w:val="16"/>
        </w:rPr>
        <w:t xml:space="preserve"> </w:t>
      </w:r>
      <w:r>
        <w:t>the</w:t>
      </w:r>
      <w:r>
        <w:rPr>
          <w:spacing w:val="16"/>
        </w:rPr>
        <w:t xml:space="preserve"> </w:t>
      </w:r>
      <w:r>
        <w:t>prestigious</w:t>
      </w:r>
      <w:r>
        <w:rPr>
          <w:spacing w:val="16"/>
        </w:rPr>
        <w:t xml:space="preserve"> </w:t>
      </w:r>
      <w:r>
        <w:t>Columbia</w:t>
      </w:r>
      <w:r>
        <w:rPr>
          <w:spacing w:val="16"/>
        </w:rPr>
        <w:t xml:space="preserve"> </w:t>
      </w:r>
      <w:r>
        <w:t>Mailman</w:t>
      </w:r>
      <w:r>
        <w:rPr>
          <w:spacing w:val="16"/>
        </w:rPr>
        <w:t xml:space="preserve"> </w:t>
      </w:r>
      <w:r>
        <w:t>School</w:t>
      </w:r>
      <w:r>
        <w:rPr>
          <w:spacing w:val="16"/>
        </w:rPr>
        <w:t xml:space="preserve"> </w:t>
      </w:r>
      <w:r>
        <w:t>of</w:t>
      </w:r>
      <w:r>
        <w:rPr>
          <w:spacing w:val="16"/>
        </w:rPr>
        <w:t xml:space="preserve"> </w:t>
      </w:r>
      <w:r>
        <w:t>Public</w:t>
      </w:r>
      <w:r>
        <w:rPr>
          <w:spacing w:val="16"/>
        </w:rPr>
        <w:t xml:space="preserve"> </w:t>
      </w:r>
      <w:r>
        <w:t>Health</w:t>
      </w:r>
      <w:r>
        <w:rPr>
          <w:spacing w:val="16"/>
        </w:rPr>
        <w:t xml:space="preserve"> </w:t>
      </w:r>
      <w:r>
        <w:t>will</w:t>
      </w:r>
      <w:r>
        <w:rPr>
          <w:w w:val="99"/>
        </w:rPr>
        <w:t xml:space="preserve"> </w:t>
      </w:r>
      <w:r>
        <w:t>give</w:t>
      </w:r>
      <w:r>
        <w:rPr>
          <w:spacing w:val="16"/>
        </w:rPr>
        <w:t xml:space="preserve"> </w:t>
      </w:r>
      <w:r>
        <w:t>me</w:t>
      </w:r>
      <w:r>
        <w:rPr>
          <w:spacing w:val="16"/>
        </w:rPr>
        <w:t xml:space="preserve"> </w:t>
      </w:r>
      <w:r>
        <w:t>added</w:t>
      </w:r>
      <w:r>
        <w:rPr>
          <w:spacing w:val="16"/>
        </w:rPr>
        <w:t xml:space="preserve"> </w:t>
      </w:r>
      <w:r>
        <w:t>credibility</w:t>
      </w:r>
      <w:r>
        <w:rPr>
          <w:spacing w:val="16"/>
        </w:rPr>
        <w:t xml:space="preserve"> </w:t>
      </w:r>
      <w:r>
        <w:t>and</w:t>
      </w:r>
      <w:r>
        <w:rPr>
          <w:spacing w:val="16"/>
        </w:rPr>
        <w:t xml:space="preserve"> </w:t>
      </w:r>
      <w:r>
        <w:t>the</w:t>
      </w:r>
      <w:r>
        <w:rPr>
          <w:spacing w:val="16"/>
        </w:rPr>
        <w:t xml:space="preserve"> </w:t>
      </w:r>
      <w:r>
        <w:t>preferential</w:t>
      </w:r>
      <w:r>
        <w:rPr>
          <w:spacing w:val="16"/>
        </w:rPr>
        <w:t xml:space="preserve"> </w:t>
      </w:r>
      <w:r>
        <w:t>status</w:t>
      </w:r>
      <w:r>
        <w:rPr>
          <w:spacing w:val="16"/>
        </w:rPr>
        <w:t xml:space="preserve"> </w:t>
      </w:r>
      <w:r>
        <w:t>as</w:t>
      </w:r>
      <w:r>
        <w:rPr>
          <w:spacing w:val="16"/>
        </w:rPr>
        <w:t xml:space="preserve"> </w:t>
      </w:r>
      <w:r>
        <w:t>early</w:t>
      </w:r>
      <w:r>
        <w:rPr>
          <w:spacing w:val="16"/>
        </w:rPr>
        <w:t xml:space="preserve"> </w:t>
      </w:r>
      <w:r>
        <w:t>stage</w:t>
      </w:r>
      <w:r>
        <w:rPr>
          <w:spacing w:val="16"/>
        </w:rPr>
        <w:t xml:space="preserve"> </w:t>
      </w:r>
      <w:r>
        <w:t>investigator.</w:t>
      </w:r>
      <w:r>
        <w:rPr>
          <w:spacing w:val="12"/>
        </w:rPr>
        <w:t xml:space="preserve"> </w:t>
      </w:r>
      <w:r>
        <w:t>Entering</w:t>
      </w:r>
      <w:r>
        <w:rPr>
          <w:spacing w:val="16"/>
        </w:rPr>
        <w:t xml:space="preserve"> </w:t>
      </w:r>
      <w:r>
        <w:t>the</w:t>
      </w:r>
      <w:r>
        <w:rPr>
          <w:spacing w:val="16"/>
        </w:rPr>
        <w:t xml:space="preserve"> </w:t>
      </w:r>
      <w:r>
        <w:t>wide-open</w:t>
      </w:r>
      <w:r>
        <w:rPr>
          <w:spacing w:val="16"/>
        </w:rPr>
        <w:t xml:space="preserve"> </w:t>
      </w:r>
      <w:r>
        <w:t>field</w:t>
      </w:r>
      <w:r>
        <w:rPr>
          <w:w w:val="99"/>
        </w:rPr>
        <w:t xml:space="preserve"> </w:t>
      </w:r>
      <w:r>
        <w:t>of</w:t>
      </w:r>
      <w:r>
        <w:rPr>
          <w:spacing w:val="18"/>
        </w:rPr>
        <w:t xml:space="preserve"> </w:t>
      </w:r>
      <w:r>
        <w:t>Bayesian</w:t>
      </w:r>
      <w:r>
        <w:rPr>
          <w:spacing w:val="18"/>
        </w:rPr>
        <w:t xml:space="preserve"> </w:t>
      </w:r>
      <w:r>
        <w:t>hierarchical</w:t>
      </w:r>
      <w:r>
        <w:rPr>
          <w:spacing w:val="18"/>
        </w:rPr>
        <w:t xml:space="preserve"> </w:t>
      </w:r>
      <w:r>
        <w:t>modeling</w:t>
      </w:r>
      <w:r>
        <w:rPr>
          <w:spacing w:val="18"/>
        </w:rPr>
        <w:t xml:space="preserve"> </w:t>
      </w:r>
      <w:r>
        <w:rPr>
          <w:spacing w:val="-3"/>
        </w:rPr>
        <w:t>for</w:t>
      </w:r>
      <w:r>
        <w:rPr>
          <w:spacing w:val="18"/>
        </w:rPr>
        <w:t xml:space="preserve"> </w:t>
      </w:r>
      <w:r>
        <w:t>electronic</w:t>
      </w:r>
      <w:r>
        <w:rPr>
          <w:spacing w:val="18"/>
        </w:rPr>
        <w:t xml:space="preserve"> </w:t>
      </w:r>
      <w:r>
        <w:t>medical</w:t>
      </w:r>
      <w:r>
        <w:rPr>
          <w:spacing w:val="18"/>
        </w:rPr>
        <w:t xml:space="preserve"> </w:t>
      </w:r>
      <w:r>
        <w:t>records</w:t>
      </w:r>
      <w:r>
        <w:rPr>
          <w:spacing w:val="18"/>
        </w:rPr>
        <w:t xml:space="preserve"> </w:t>
      </w:r>
      <w:r>
        <w:t>at</w:t>
      </w:r>
      <w:r>
        <w:rPr>
          <w:spacing w:val="18"/>
        </w:rPr>
        <w:t xml:space="preserve"> </w:t>
      </w:r>
      <w:r>
        <w:t>its</w:t>
      </w:r>
      <w:r>
        <w:rPr>
          <w:spacing w:val="18"/>
        </w:rPr>
        <w:t xml:space="preserve"> </w:t>
      </w:r>
      <w:r>
        <w:t>dawn</w:t>
      </w:r>
      <w:r>
        <w:rPr>
          <w:spacing w:val="18"/>
        </w:rPr>
        <w:t xml:space="preserve"> </w:t>
      </w:r>
      <w:r>
        <w:t>with</w:t>
      </w:r>
      <w:r>
        <w:rPr>
          <w:spacing w:val="18"/>
        </w:rPr>
        <w:t xml:space="preserve"> </w:t>
      </w:r>
      <w:r>
        <w:t>such</w:t>
      </w:r>
      <w:r>
        <w:rPr>
          <w:spacing w:val="18"/>
        </w:rPr>
        <w:t xml:space="preserve"> </w:t>
      </w:r>
      <w:r>
        <w:t>a</w:t>
      </w:r>
      <w:r>
        <w:rPr>
          <w:spacing w:val="18"/>
        </w:rPr>
        <w:t xml:space="preserve"> </w:t>
      </w:r>
      <w:r>
        <w:t>rigorous</w:t>
      </w:r>
      <w:r>
        <w:rPr>
          <w:spacing w:val="18"/>
        </w:rPr>
        <w:t xml:space="preserve"> </w:t>
      </w:r>
      <w:r>
        <w:t>training</w:t>
      </w:r>
      <w:r>
        <w:rPr>
          <w:spacing w:val="18"/>
        </w:rPr>
        <w:t xml:space="preserve"> </w:t>
      </w:r>
      <w:r>
        <w:t>will</w:t>
      </w:r>
      <w:r>
        <w:rPr>
          <w:w w:val="99"/>
        </w:rPr>
        <w:t xml:space="preserve"> </w:t>
      </w:r>
      <w:r>
        <w:t>give</w:t>
      </w:r>
      <w:r>
        <w:rPr>
          <w:spacing w:val="-3"/>
        </w:rPr>
        <w:t xml:space="preserve"> </w:t>
      </w:r>
      <w:r>
        <w:t>me</w:t>
      </w:r>
      <w:r>
        <w:rPr>
          <w:spacing w:val="-3"/>
        </w:rPr>
        <w:t xml:space="preserve"> </w:t>
      </w:r>
      <w:r>
        <w:t>a</w:t>
      </w:r>
      <w:r>
        <w:rPr>
          <w:spacing w:val="-3"/>
        </w:rPr>
        <w:t xml:space="preserve"> </w:t>
      </w:r>
      <w:r>
        <w:t>leg</w:t>
      </w:r>
      <w:r>
        <w:rPr>
          <w:spacing w:val="-3"/>
        </w:rPr>
        <w:t xml:space="preserve"> </w:t>
      </w:r>
      <w:r>
        <w:t>up</w:t>
      </w:r>
      <w:r>
        <w:rPr>
          <w:spacing w:val="-3"/>
        </w:rPr>
        <w:t xml:space="preserve"> </w:t>
      </w:r>
      <w:r>
        <w:t>to</w:t>
      </w:r>
      <w:r>
        <w:rPr>
          <w:spacing w:val="-3"/>
        </w:rPr>
        <w:t xml:space="preserve"> </w:t>
      </w:r>
      <w:r>
        <w:t>establish</w:t>
      </w:r>
      <w:r>
        <w:rPr>
          <w:spacing w:val="-3"/>
        </w:rPr>
        <w:t xml:space="preserve"> </w:t>
      </w:r>
      <w:r>
        <w:t>myself</w:t>
      </w:r>
      <w:r>
        <w:rPr>
          <w:spacing w:val="-3"/>
        </w:rPr>
        <w:t xml:space="preserve"> </w:t>
      </w:r>
      <w:r>
        <w:t>as</w:t>
      </w:r>
      <w:r>
        <w:rPr>
          <w:spacing w:val="-3"/>
        </w:rPr>
        <w:t xml:space="preserve"> </w:t>
      </w:r>
      <w:r>
        <w:t>a</w:t>
      </w:r>
      <w:r>
        <w:rPr>
          <w:spacing w:val="-3"/>
        </w:rPr>
        <w:t xml:space="preserve"> </w:t>
      </w:r>
      <w:r>
        <w:t>leading</w:t>
      </w:r>
      <w:r>
        <w:rPr>
          <w:spacing w:val="-3"/>
        </w:rPr>
        <w:t xml:space="preserve"> </w:t>
      </w:r>
      <w:r>
        <w:t>investigator,</w:t>
      </w:r>
      <w:r>
        <w:rPr>
          <w:spacing w:val="-1"/>
        </w:rPr>
        <w:t xml:space="preserve"> </w:t>
      </w:r>
      <w:r>
        <w:t>while</w:t>
      </w:r>
      <w:r>
        <w:rPr>
          <w:spacing w:val="-3"/>
        </w:rPr>
        <w:t xml:space="preserve"> </w:t>
      </w:r>
      <w:r>
        <w:t>this</w:t>
      </w:r>
      <w:r>
        <w:rPr>
          <w:spacing w:val="-3"/>
        </w:rPr>
        <w:t xml:space="preserve"> </w:t>
      </w:r>
      <w:r>
        <w:t>unique</w:t>
      </w:r>
      <w:r>
        <w:rPr>
          <w:spacing w:val="-3"/>
        </w:rPr>
        <w:t xml:space="preserve"> </w:t>
      </w:r>
      <w:r>
        <w:t>expertise</w:t>
      </w:r>
      <w:r>
        <w:rPr>
          <w:spacing w:val="-3"/>
        </w:rPr>
        <w:t xml:space="preserve"> </w:t>
      </w:r>
      <w:r>
        <w:t>makes</w:t>
      </w:r>
      <w:r>
        <w:rPr>
          <w:spacing w:val="-3"/>
        </w:rPr>
        <w:t xml:space="preserve"> </w:t>
      </w:r>
      <w:r>
        <w:t>me</w:t>
      </w:r>
      <w:r>
        <w:rPr>
          <w:spacing w:val="-3"/>
        </w:rPr>
        <w:t xml:space="preserve"> </w:t>
      </w:r>
      <w:r>
        <w:t>a</w:t>
      </w:r>
      <w:r>
        <w:rPr>
          <w:spacing w:val="-3"/>
        </w:rPr>
        <w:t xml:space="preserve"> </w:t>
      </w:r>
      <w:r>
        <w:t>desirable</w:t>
      </w:r>
      <w:r>
        <w:rPr>
          <w:w w:val="99"/>
        </w:rPr>
        <w:t xml:space="preserve"> </w:t>
      </w:r>
      <w:r>
        <w:t xml:space="preserve">collaborator and </w:t>
      </w:r>
      <w:r>
        <w:rPr>
          <w:spacing w:val="-4"/>
        </w:rPr>
        <w:t xml:space="preserve">key </w:t>
      </w:r>
      <w:r>
        <w:rPr>
          <w:spacing w:val="-3"/>
        </w:rPr>
        <w:t xml:space="preserve">player </w:t>
      </w:r>
      <w:r>
        <w:t xml:space="preserve">in my own institution, </w:t>
      </w:r>
      <w:ins w:id="309" w:author="Charles Hall" w:date="2015-03-08T14:36:00Z">
        <w:r w:rsidR="00846403">
          <w:t>e</w:t>
        </w:r>
      </w:ins>
      <w:r>
        <w:t>specially the development of electronic medical record</w:t>
      </w:r>
      <w:r>
        <w:rPr>
          <w:spacing w:val="-31"/>
        </w:rPr>
        <w:t xml:space="preserve"> </w:t>
      </w:r>
      <w:proofErr w:type="spellStart"/>
      <w:r>
        <w:t>surveil</w:t>
      </w:r>
      <w:proofErr w:type="spellEnd"/>
      <w:r>
        <w:t>-</w:t>
      </w:r>
      <w:r>
        <w:rPr>
          <w:w w:val="99"/>
        </w:rPr>
        <w:t xml:space="preserve"> </w:t>
      </w:r>
      <w:r>
        <w:t>lance at Montefiore Hospital. I am particularly interested to extend our Bayesian prediction and prevention</w:t>
      </w:r>
      <w:r>
        <w:rPr>
          <w:spacing w:val="-7"/>
        </w:rPr>
        <w:t xml:space="preserve"> </w:t>
      </w:r>
      <w:r>
        <w:t>tools</w:t>
      </w:r>
      <w:r>
        <w:rPr>
          <w:w w:val="99"/>
        </w:rPr>
        <w:t xml:space="preserve"> </w:t>
      </w:r>
      <w:r>
        <w:t>to long-term perioperative surgical outcomes, incorporating record matching across different databases. This</w:t>
      </w:r>
      <w:r>
        <w:rPr>
          <w:spacing w:val="20"/>
        </w:rPr>
        <w:t xml:space="preserve"> </w:t>
      </w:r>
      <w:r>
        <w:t>is</w:t>
      </w:r>
      <w:r>
        <w:rPr>
          <w:w w:val="99"/>
        </w:rPr>
        <w:t xml:space="preserve"> </w:t>
      </w:r>
      <w:r>
        <w:t>very well aligned with departmental and institutional priorities, my prior work in long-term outcomes [64] and</w:t>
      </w:r>
      <w:r>
        <w:rPr>
          <w:spacing w:val="-21"/>
        </w:rPr>
        <w:t xml:space="preserve"> </w:t>
      </w:r>
      <w:r>
        <w:t>the</w:t>
      </w:r>
      <w:r>
        <w:rPr>
          <w:w w:val="99"/>
        </w:rPr>
        <w:t xml:space="preserve"> </w:t>
      </w:r>
      <w:r>
        <w:t>emergent</w:t>
      </w:r>
      <w:r>
        <w:rPr>
          <w:spacing w:val="-7"/>
        </w:rPr>
        <w:t xml:space="preserve"> </w:t>
      </w:r>
      <w:r>
        <w:t>paradigm</w:t>
      </w:r>
      <w:r>
        <w:rPr>
          <w:spacing w:val="-7"/>
        </w:rPr>
        <w:t xml:space="preserve"> </w:t>
      </w:r>
      <w:r>
        <w:t>in</w:t>
      </w:r>
      <w:r>
        <w:rPr>
          <w:spacing w:val="-7"/>
        </w:rPr>
        <w:t xml:space="preserve"> </w:t>
      </w:r>
      <w:r>
        <w:t>my</w:t>
      </w:r>
      <w:r>
        <w:rPr>
          <w:spacing w:val="-7"/>
        </w:rPr>
        <w:t xml:space="preserve"> </w:t>
      </w:r>
      <w:r>
        <w:rPr>
          <w:spacing w:val="-3"/>
        </w:rPr>
        <w:t>specially,</w:t>
      </w:r>
      <w:r>
        <w:rPr>
          <w:spacing w:val="-7"/>
        </w:rPr>
        <w:t xml:space="preserve"> </w:t>
      </w:r>
      <w:r>
        <w:t>the</w:t>
      </w:r>
      <w:r>
        <w:rPr>
          <w:spacing w:val="-7"/>
        </w:rPr>
        <w:t xml:space="preserve"> </w:t>
      </w:r>
      <w:r>
        <w:t>"Perioperative</w:t>
      </w:r>
      <w:r>
        <w:rPr>
          <w:spacing w:val="-7"/>
        </w:rPr>
        <w:t xml:space="preserve"> </w:t>
      </w:r>
      <w:r>
        <w:t>Surgical</w:t>
      </w:r>
      <w:r>
        <w:rPr>
          <w:spacing w:val="-7"/>
        </w:rPr>
        <w:t xml:space="preserve"> </w:t>
      </w:r>
      <w:r>
        <w:t>Home"</w:t>
      </w:r>
      <w:r>
        <w:rPr>
          <w:spacing w:val="-7"/>
        </w:rPr>
        <w:t xml:space="preserve"> </w:t>
      </w:r>
      <w:r>
        <w:t>[65]</w:t>
      </w:r>
      <w:r>
        <w:rPr>
          <w:spacing w:val="-7"/>
        </w:rPr>
        <w:t xml:space="preserve"> </w:t>
      </w:r>
      <w:r>
        <w:t>as</w:t>
      </w:r>
      <w:r>
        <w:rPr>
          <w:spacing w:val="-7"/>
        </w:rPr>
        <w:t xml:space="preserve"> </w:t>
      </w:r>
      <w:r>
        <w:t>well</w:t>
      </w:r>
      <w:r>
        <w:rPr>
          <w:spacing w:val="-7"/>
        </w:rPr>
        <w:t xml:space="preserve"> </w:t>
      </w:r>
      <w:r>
        <w:t>as</w:t>
      </w:r>
      <w:r>
        <w:rPr>
          <w:spacing w:val="-7"/>
        </w:rPr>
        <w:t xml:space="preserve"> </w:t>
      </w:r>
      <w:r>
        <w:t>our</w:t>
      </w:r>
      <w:r>
        <w:rPr>
          <w:spacing w:val="-7"/>
        </w:rPr>
        <w:t xml:space="preserve"> </w:t>
      </w:r>
      <w:r>
        <w:t>integration</w:t>
      </w:r>
      <w:r>
        <w:rPr>
          <w:spacing w:val="-7"/>
        </w:rPr>
        <w:t xml:space="preserve"> </w:t>
      </w:r>
      <w:r>
        <w:t>of</w:t>
      </w:r>
      <w:r>
        <w:rPr>
          <w:spacing w:val="-7"/>
        </w:rPr>
        <w:t xml:space="preserve"> </w:t>
      </w:r>
      <w:r>
        <w:t>research</w:t>
      </w:r>
      <w:r>
        <w:rPr>
          <w:w w:val="99"/>
        </w:rPr>
        <w:t xml:space="preserve"> </w:t>
      </w:r>
      <w:r>
        <w:t>data across regional academic institutions</w:t>
      </w:r>
      <w:r>
        <w:rPr>
          <w:spacing w:val="-41"/>
        </w:rPr>
        <w:t xml:space="preserve"> </w:t>
      </w:r>
      <w:r>
        <w:t>[66].</w:t>
      </w:r>
    </w:p>
    <w:p w14:paraId="3B73980E" w14:textId="77777777" w:rsidR="003C4974" w:rsidRDefault="003C4974">
      <w:pPr>
        <w:spacing w:line="268" w:lineRule="auto"/>
        <w:jc w:val="both"/>
        <w:sectPr w:rsidR="003C4974">
          <w:pgSz w:w="12240" w:h="15840"/>
          <w:pgMar w:top="700" w:right="600" w:bottom="280" w:left="620" w:header="720" w:footer="720" w:gutter="0"/>
          <w:cols w:space="720"/>
        </w:sectPr>
      </w:pPr>
    </w:p>
    <w:p w14:paraId="5C9D15DE" w14:textId="77777777" w:rsidR="003C4974" w:rsidRDefault="00CC2BE2">
      <w:pPr>
        <w:pStyle w:val="Heading2"/>
        <w:spacing w:before="41"/>
        <w:ind w:right="119" w:firstLine="0"/>
        <w:rPr>
          <w:b w:val="0"/>
          <w:bCs w:val="0"/>
        </w:rPr>
      </w:pPr>
      <w:r>
        <w:lastRenderedPageBreak/>
        <w:t>References</w:t>
      </w:r>
    </w:p>
    <w:p w14:paraId="115CDC1D" w14:textId="77777777" w:rsidR="003C4974" w:rsidRDefault="00CC2BE2">
      <w:pPr>
        <w:pStyle w:val="BodyText"/>
        <w:spacing w:before="112" w:line="268" w:lineRule="auto"/>
        <w:ind w:right="117" w:hanging="352"/>
        <w:jc w:val="both"/>
      </w:pPr>
      <w:r>
        <w:t xml:space="preserve">[1] </w:t>
      </w:r>
      <w:r>
        <w:rPr>
          <w:spacing w:val="-3"/>
        </w:rPr>
        <w:t xml:space="preserve">S. </w:t>
      </w:r>
      <w:r>
        <w:rPr>
          <w:spacing w:val="-9"/>
        </w:rPr>
        <w:t xml:space="preserve">Yu, </w:t>
      </w:r>
      <w:r>
        <w:rPr>
          <w:spacing w:val="-3"/>
        </w:rPr>
        <w:t xml:space="preserve">S. </w:t>
      </w:r>
      <w:r>
        <w:t xml:space="preserve">Leung, M. </w:t>
      </w:r>
      <w:proofErr w:type="spellStart"/>
      <w:r>
        <w:rPr>
          <w:spacing w:val="-3"/>
        </w:rPr>
        <w:t>Heo</w:t>
      </w:r>
      <w:proofErr w:type="spellEnd"/>
      <w:r>
        <w:rPr>
          <w:spacing w:val="-3"/>
        </w:rPr>
        <w:t xml:space="preserve">, </w:t>
      </w:r>
      <w:r>
        <w:t xml:space="preserve">G. </w:t>
      </w:r>
      <w:r>
        <w:rPr>
          <w:spacing w:val="-4"/>
        </w:rPr>
        <w:t xml:space="preserve">J. </w:t>
      </w:r>
      <w:r>
        <w:t xml:space="preserve">Soto, R. </w:t>
      </w:r>
      <w:r>
        <w:rPr>
          <w:spacing w:val="-14"/>
        </w:rPr>
        <w:t xml:space="preserve">T. </w:t>
      </w:r>
      <w:r>
        <w:t xml:space="preserve">Shah, </w:t>
      </w:r>
      <w:r>
        <w:rPr>
          <w:spacing w:val="-3"/>
        </w:rPr>
        <w:t xml:space="preserve">S. </w:t>
      </w:r>
      <w:proofErr w:type="spellStart"/>
      <w:r>
        <w:t>Gunda</w:t>
      </w:r>
      <w:proofErr w:type="spellEnd"/>
      <w:r>
        <w:t>, and M. N. Gong. Comparison of risk</w:t>
      </w:r>
      <w:r>
        <w:rPr>
          <w:spacing w:val="19"/>
        </w:rPr>
        <w:t xml:space="preserve"> </w:t>
      </w:r>
      <w:r>
        <w:t>prediction</w:t>
      </w:r>
      <w:r>
        <w:rPr>
          <w:w w:val="99"/>
        </w:rPr>
        <w:t xml:space="preserve"> </w:t>
      </w:r>
      <w:r>
        <w:t xml:space="preserve">scoring systems </w:t>
      </w:r>
      <w:r>
        <w:rPr>
          <w:spacing w:val="-3"/>
        </w:rPr>
        <w:t xml:space="preserve">for </w:t>
      </w:r>
      <w:r>
        <w:t xml:space="preserve">ward patients: a retrospective nested case-control </w:t>
      </w:r>
      <w:r>
        <w:rPr>
          <w:spacing w:val="-4"/>
        </w:rPr>
        <w:t xml:space="preserve">study. </w:t>
      </w:r>
      <w:proofErr w:type="spellStart"/>
      <w:r>
        <w:rPr>
          <w:i/>
        </w:rPr>
        <w:t>Crit</w:t>
      </w:r>
      <w:proofErr w:type="spellEnd"/>
      <w:r>
        <w:rPr>
          <w:i/>
        </w:rPr>
        <w:t xml:space="preserve"> Care</w:t>
      </w:r>
      <w:r>
        <w:t>, 18(3):R132,</w:t>
      </w:r>
      <w:r>
        <w:rPr>
          <w:spacing w:val="10"/>
        </w:rPr>
        <w:t xml:space="preserve"> </w:t>
      </w:r>
      <w:r>
        <w:t>2014.</w:t>
      </w:r>
      <w:r>
        <w:rPr>
          <w:w w:val="99"/>
        </w:rPr>
        <w:t xml:space="preserve"> </w:t>
      </w:r>
      <w:r>
        <w:t>PMID:</w:t>
      </w:r>
      <w:r>
        <w:rPr>
          <w:spacing w:val="-15"/>
        </w:rPr>
        <w:t xml:space="preserve"> </w:t>
      </w:r>
      <w:r>
        <w:t>24970344.</w:t>
      </w:r>
    </w:p>
    <w:p w14:paraId="3274FEAE" w14:textId="77777777" w:rsidR="003C4974" w:rsidRDefault="00CC2BE2">
      <w:pPr>
        <w:pStyle w:val="BodyText"/>
        <w:spacing w:line="268" w:lineRule="auto"/>
        <w:ind w:right="117" w:hanging="352"/>
        <w:jc w:val="both"/>
      </w:pPr>
      <w:r>
        <w:t>[2]</w:t>
      </w:r>
      <w:r>
        <w:rPr>
          <w:spacing w:val="42"/>
        </w:rPr>
        <w:t xml:space="preserve"> </w:t>
      </w:r>
      <w:r>
        <w:t>H.</w:t>
      </w:r>
      <w:r>
        <w:rPr>
          <w:spacing w:val="14"/>
        </w:rPr>
        <w:t xml:space="preserve"> </w:t>
      </w:r>
      <w:proofErr w:type="spellStart"/>
      <w:r>
        <w:t>Wunsch</w:t>
      </w:r>
      <w:proofErr w:type="spellEnd"/>
      <w:r>
        <w:t>,</w:t>
      </w:r>
      <w:r>
        <w:rPr>
          <w:spacing w:val="18"/>
        </w:rPr>
        <w:t xml:space="preserve"> </w:t>
      </w:r>
      <w:r>
        <w:rPr>
          <w:spacing w:val="-10"/>
        </w:rPr>
        <w:t>W.</w:t>
      </w:r>
      <w:r>
        <w:rPr>
          <w:spacing w:val="14"/>
        </w:rPr>
        <w:t xml:space="preserve"> </w:t>
      </w:r>
      <w:r>
        <w:rPr>
          <w:spacing w:val="-14"/>
        </w:rPr>
        <w:t>T.</w:t>
      </w:r>
      <w:r>
        <w:rPr>
          <w:spacing w:val="14"/>
        </w:rPr>
        <w:t xml:space="preserve"> </w:t>
      </w:r>
      <w:r>
        <w:t>Linde-</w:t>
      </w:r>
      <w:proofErr w:type="spellStart"/>
      <w:r>
        <w:t>Zwirble</w:t>
      </w:r>
      <w:proofErr w:type="spellEnd"/>
      <w:r>
        <w:t>,</w:t>
      </w:r>
      <w:r>
        <w:rPr>
          <w:spacing w:val="18"/>
        </w:rPr>
        <w:t xml:space="preserve"> </w:t>
      </w:r>
      <w:r>
        <w:rPr>
          <w:spacing w:val="-9"/>
        </w:rPr>
        <w:t>D.</w:t>
      </w:r>
      <w:r>
        <w:rPr>
          <w:spacing w:val="14"/>
        </w:rPr>
        <w:t xml:space="preserve"> </w:t>
      </w:r>
      <w:r>
        <w:rPr>
          <w:spacing w:val="-4"/>
        </w:rPr>
        <w:t>C.</w:t>
      </w:r>
      <w:r>
        <w:rPr>
          <w:spacing w:val="14"/>
        </w:rPr>
        <w:t xml:space="preserve"> </w:t>
      </w:r>
      <w:r>
        <w:t>Angus,</w:t>
      </w:r>
      <w:r>
        <w:rPr>
          <w:spacing w:val="18"/>
        </w:rPr>
        <w:t xml:space="preserve"> </w:t>
      </w:r>
      <w:r>
        <w:t>M.</w:t>
      </w:r>
      <w:r>
        <w:rPr>
          <w:spacing w:val="14"/>
        </w:rPr>
        <w:t xml:space="preserve"> </w:t>
      </w:r>
      <w:r>
        <w:t>E.</w:t>
      </w:r>
      <w:r>
        <w:rPr>
          <w:spacing w:val="14"/>
        </w:rPr>
        <w:t xml:space="preserve"> </w:t>
      </w:r>
      <w:r>
        <w:t>Hartman,</w:t>
      </w:r>
      <w:r>
        <w:rPr>
          <w:spacing w:val="18"/>
        </w:rPr>
        <w:t xml:space="preserve"> </w:t>
      </w:r>
      <w:r>
        <w:t>E.</w:t>
      </w:r>
      <w:r>
        <w:rPr>
          <w:spacing w:val="14"/>
        </w:rPr>
        <w:t xml:space="preserve"> </w:t>
      </w:r>
      <w:r>
        <w:rPr>
          <w:spacing w:val="-3"/>
        </w:rPr>
        <w:t>B.</w:t>
      </w:r>
      <w:r>
        <w:rPr>
          <w:spacing w:val="14"/>
        </w:rPr>
        <w:t xml:space="preserve"> </w:t>
      </w:r>
      <w:proofErr w:type="spellStart"/>
      <w:r>
        <w:t>Milbrandt</w:t>
      </w:r>
      <w:proofErr w:type="spellEnd"/>
      <w:r>
        <w:t>,</w:t>
      </w:r>
      <w:r>
        <w:rPr>
          <w:spacing w:val="18"/>
        </w:rPr>
        <w:t xml:space="preserve"> </w:t>
      </w:r>
      <w:r>
        <w:t>and</w:t>
      </w:r>
      <w:r>
        <w:rPr>
          <w:spacing w:val="14"/>
        </w:rPr>
        <w:t xml:space="preserve"> </w:t>
      </w:r>
      <w:r>
        <w:rPr>
          <w:spacing w:val="-4"/>
        </w:rPr>
        <w:t>J.</w:t>
      </w:r>
      <w:r>
        <w:rPr>
          <w:spacing w:val="14"/>
        </w:rPr>
        <w:t xml:space="preserve"> </w:t>
      </w:r>
      <w:r>
        <w:t>M.</w:t>
      </w:r>
      <w:r>
        <w:rPr>
          <w:spacing w:val="14"/>
        </w:rPr>
        <w:t xml:space="preserve"> </w:t>
      </w:r>
      <w:r>
        <w:t>Kahn.</w:t>
      </w:r>
      <w:r>
        <w:rPr>
          <w:spacing w:val="12"/>
        </w:rPr>
        <w:t xml:space="preserve"> </w:t>
      </w:r>
      <w:r>
        <w:t>The</w:t>
      </w:r>
      <w:r>
        <w:rPr>
          <w:spacing w:val="14"/>
        </w:rPr>
        <w:t xml:space="preserve"> </w:t>
      </w:r>
      <w:r>
        <w:t>epi-</w:t>
      </w:r>
      <w:r>
        <w:rPr>
          <w:w w:val="99"/>
        </w:rPr>
        <w:t xml:space="preserve"> </w:t>
      </w:r>
      <w:proofErr w:type="spellStart"/>
      <w:r>
        <w:t>demiology</w:t>
      </w:r>
      <w:proofErr w:type="spellEnd"/>
      <w:r>
        <w:t xml:space="preserve"> of mechanical ventilation use in the United States. </w:t>
      </w:r>
      <w:proofErr w:type="spellStart"/>
      <w:r>
        <w:rPr>
          <w:rFonts w:cs="Arial"/>
          <w:i/>
        </w:rPr>
        <w:t>Crit</w:t>
      </w:r>
      <w:proofErr w:type="spellEnd"/>
      <w:r>
        <w:rPr>
          <w:rFonts w:cs="Arial"/>
          <w:i/>
        </w:rPr>
        <w:t xml:space="preserve"> Care Med</w:t>
      </w:r>
      <w:r>
        <w:t>, 38(10):1947–1953, Oct</w:t>
      </w:r>
      <w:r>
        <w:rPr>
          <w:spacing w:val="-41"/>
        </w:rPr>
        <w:t xml:space="preserve"> </w:t>
      </w:r>
      <w:r>
        <w:t>2010.</w:t>
      </w:r>
      <w:r>
        <w:rPr>
          <w:w w:val="99"/>
        </w:rPr>
        <w:t xml:space="preserve"> </w:t>
      </w:r>
      <w:r>
        <w:t>PMID:</w:t>
      </w:r>
      <w:r>
        <w:rPr>
          <w:spacing w:val="-15"/>
        </w:rPr>
        <w:t xml:space="preserve"> </w:t>
      </w:r>
      <w:r>
        <w:t>20639743.</w:t>
      </w:r>
    </w:p>
    <w:p w14:paraId="4D5B3140" w14:textId="77777777" w:rsidR="003C4974" w:rsidRDefault="00CC2BE2">
      <w:pPr>
        <w:pStyle w:val="BodyText"/>
        <w:spacing w:line="268" w:lineRule="auto"/>
        <w:ind w:right="119" w:hanging="352"/>
        <w:jc w:val="both"/>
      </w:pPr>
      <w:r>
        <w:t xml:space="preserve">[3] </w:t>
      </w:r>
      <w:r>
        <w:rPr>
          <w:spacing w:val="-15"/>
        </w:rPr>
        <w:t xml:space="preserve">V. </w:t>
      </w:r>
      <w:r>
        <w:t xml:space="preserve">M. </w:t>
      </w:r>
      <w:proofErr w:type="spellStart"/>
      <w:r>
        <w:t>Ranieri</w:t>
      </w:r>
      <w:proofErr w:type="spellEnd"/>
      <w:r>
        <w:t xml:space="preserve">, </w:t>
      </w:r>
      <w:r>
        <w:rPr>
          <w:spacing w:val="-17"/>
        </w:rPr>
        <w:t xml:space="preserve">F. </w:t>
      </w:r>
      <w:proofErr w:type="spellStart"/>
      <w:r>
        <w:t>Giunta</w:t>
      </w:r>
      <w:proofErr w:type="spellEnd"/>
      <w:r>
        <w:t xml:space="preserve">, </w:t>
      </w:r>
      <w:r>
        <w:rPr>
          <w:spacing w:val="-21"/>
        </w:rPr>
        <w:t xml:space="preserve">P. </w:t>
      </w:r>
      <w:r>
        <w:t xml:space="preserve">M. </w:t>
      </w:r>
      <w:proofErr w:type="spellStart"/>
      <w:r>
        <w:t>Suter</w:t>
      </w:r>
      <w:proofErr w:type="spellEnd"/>
      <w:r>
        <w:t xml:space="preserve">, and A. </w:t>
      </w:r>
      <w:r>
        <w:rPr>
          <w:spacing w:val="-3"/>
        </w:rPr>
        <w:t xml:space="preserve">S. </w:t>
      </w:r>
      <w:proofErr w:type="spellStart"/>
      <w:r>
        <w:rPr>
          <w:spacing w:val="-3"/>
        </w:rPr>
        <w:t>Slutsky</w:t>
      </w:r>
      <w:proofErr w:type="spellEnd"/>
      <w:r>
        <w:rPr>
          <w:spacing w:val="-3"/>
        </w:rPr>
        <w:t xml:space="preserve">. </w:t>
      </w:r>
      <w:r>
        <w:t>Mechanical ventilation as a mediator of</w:t>
      </w:r>
      <w:r>
        <w:rPr>
          <w:spacing w:val="26"/>
        </w:rPr>
        <w:t xml:space="preserve"> </w:t>
      </w:r>
      <w:r>
        <w:t>multisystem</w:t>
      </w:r>
      <w:r>
        <w:rPr>
          <w:w w:val="99"/>
        </w:rPr>
        <w:t xml:space="preserve"> </w:t>
      </w:r>
      <w:r>
        <w:t>organ</w:t>
      </w:r>
      <w:r>
        <w:rPr>
          <w:spacing w:val="-9"/>
        </w:rPr>
        <w:t xml:space="preserve"> </w:t>
      </w:r>
      <w:r>
        <w:t>failure</w:t>
      </w:r>
      <w:r>
        <w:rPr>
          <w:spacing w:val="-9"/>
        </w:rPr>
        <w:t xml:space="preserve"> </w:t>
      </w:r>
      <w:r>
        <w:t>in</w:t>
      </w:r>
      <w:r>
        <w:rPr>
          <w:spacing w:val="-9"/>
        </w:rPr>
        <w:t xml:space="preserve"> </w:t>
      </w:r>
      <w:r>
        <w:t>acute</w:t>
      </w:r>
      <w:r>
        <w:rPr>
          <w:spacing w:val="-9"/>
        </w:rPr>
        <w:t xml:space="preserve"> </w:t>
      </w:r>
      <w:r>
        <w:t>respiratory</w:t>
      </w:r>
      <w:r>
        <w:rPr>
          <w:spacing w:val="-9"/>
        </w:rPr>
        <w:t xml:space="preserve"> </w:t>
      </w:r>
      <w:r>
        <w:t>distress</w:t>
      </w:r>
      <w:r>
        <w:rPr>
          <w:spacing w:val="-9"/>
        </w:rPr>
        <w:t xml:space="preserve"> </w:t>
      </w:r>
      <w:r>
        <w:t>syndrome.</w:t>
      </w:r>
      <w:r>
        <w:rPr>
          <w:spacing w:val="12"/>
        </w:rPr>
        <w:t xml:space="preserve"> </w:t>
      </w:r>
      <w:r>
        <w:rPr>
          <w:rFonts w:cs="Arial"/>
          <w:i/>
        </w:rPr>
        <w:t>JAMA</w:t>
      </w:r>
      <w:r>
        <w:t>,</w:t>
      </w:r>
      <w:r>
        <w:rPr>
          <w:spacing w:val="-9"/>
        </w:rPr>
        <w:t xml:space="preserve"> </w:t>
      </w:r>
      <w:r>
        <w:t>284(1):43–44,</w:t>
      </w:r>
      <w:r>
        <w:rPr>
          <w:spacing w:val="-9"/>
        </w:rPr>
        <w:t xml:space="preserve"> </w:t>
      </w:r>
      <w:r>
        <w:t>Jul</w:t>
      </w:r>
      <w:r>
        <w:rPr>
          <w:spacing w:val="-9"/>
        </w:rPr>
        <w:t xml:space="preserve"> </w:t>
      </w:r>
      <w:r>
        <w:t>2000.</w:t>
      </w:r>
      <w:r>
        <w:rPr>
          <w:spacing w:val="-9"/>
        </w:rPr>
        <w:t xml:space="preserve"> </w:t>
      </w:r>
      <w:r>
        <w:t>PMID:</w:t>
      </w:r>
      <w:r>
        <w:rPr>
          <w:spacing w:val="-9"/>
        </w:rPr>
        <w:t xml:space="preserve"> </w:t>
      </w:r>
      <w:r>
        <w:t>10872010.</w:t>
      </w:r>
    </w:p>
    <w:p w14:paraId="3E7D4E80" w14:textId="77777777" w:rsidR="003C4974" w:rsidRDefault="00CC2BE2">
      <w:pPr>
        <w:pStyle w:val="BodyText"/>
        <w:spacing w:line="268" w:lineRule="auto"/>
        <w:ind w:right="119" w:hanging="352"/>
        <w:jc w:val="both"/>
      </w:pPr>
      <w:r>
        <w:t>[4]</w:t>
      </w:r>
      <w:r>
        <w:rPr>
          <w:spacing w:val="39"/>
        </w:rPr>
        <w:t xml:space="preserve"> </w:t>
      </w:r>
      <w:r>
        <w:rPr>
          <w:spacing w:val="-4"/>
        </w:rPr>
        <w:t>J.</w:t>
      </w:r>
      <w:r>
        <w:rPr>
          <w:spacing w:val="-10"/>
        </w:rPr>
        <w:t xml:space="preserve"> </w:t>
      </w:r>
      <w:r>
        <w:t>M.</w:t>
      </w:r>
      <w:r>
        <w:rPr>
          <w:spacing w:val="-10"/>
        </w:rPr>
        <w:t xml:space="preserve"> </w:t>
      </w:r>
      <w:r>
        <w:t>Rohde,</w:t>
      </w:r>
      <w:r>
        <w:rPr>
          <w:spacing w:val="-10"/>
        </w:rPr>
        <w:t xml:space="preserve"> </w:t>
      </w:r>
      <w:r>
        <w:t>A.</w:t>
      </w:r>
      <w:r>
        <w:rPr>
          <w:spacing w:val="-10"/>
        </w:rPr>
        <w:t xml:space="preserve"> </w:t>
      </w:r>
      <w:r>
        <w:rPr>
          <w:spacing w:val="-4"/>
        </w:rPr>
        <w:t>J.</w:t>
      </w:r>
      <w:r>
        <w:rPr>
          <w:spacing w:val="-10"/>
        </w:rPr>
        <w:t xml:space="preserve"> </w:t>
      </w:r>
      <w:proofErr w:type="spellStart"/>
      <w:r>
        <w:t>Odden</w:t>
      </w:r>
      <w:proofErr w:type="spellEnd"/>
      <w:r>
        <w:t>,</w:t>
      </w:r>
      <w:r>
        <w:rPr>
          <w:spacing w:val="-10"/>
        </w:rPr>
        <w:t xml:space="preserve"> </w:t>
      </w:r>
      <w:r>
        <w:rPr>
          <w:spacing w:val="-4"/>
        </w:rPr>
        <w:t>C.</w:t>
      </w:r>
      <w:r>
        <w:rPr>
          <w:spacing w:val="-10"/>
        </w:rPr>
        <w:t xml:space="preserve"> </w:t>
      </w:r>
      <w:r>
        <w:t>Bonham,</w:t>
      </w:r>
      <w:r>
        <w:rPr>
          <w:spacing w:val="-10"/>
        </w:rPr>
        <w:t xml:space="preserve"> </w:t>
      </w:r>
      <w:r>
        <w:t>L.</w:t>
      </w:r>
      <w:r>
        <w:rPr>
          <w:spacing w:val="-10"/>
        </w:rPr>
        <w:t xml:space="preserve"> </w:t>
      </w:r>
      <w:r>
        <w:t>Kuhn,</w:t>
      </w:r>
      <w:r>
        <w:rPr>
          <w:spacing w:val="-10"/>
        </w:rPr>
        <w:t xml:space="preserve"> </w:t>
      </w:r>
      <w:r>
        <w:rPr>
          <w:spacing w:val="-21"/>
        </w:rPr>
        <w:t>P.</w:t>
      </w:r>
      <w:r>
        <w:rPr>
          <w:spacing w:val="-10"/>
        </w:rPr>
        <w:t xml:space="preserve"> </w:t>
      </w:r>
      <w:r>
        <w:t>N.</w:t>
      </w:r>
      <w:r>
        <w:rPr>
          <w:spacing w:val="-10"/>
        </w:rPr>
        <w:t xml:space="preserve"> </w:t>
      </w:r>
      <w:proofErr w:type="spellStart"/>
      <w:r>
        <w:t>Malani</w:t>
      </w:r>
      <w:proofErr w:type="spellEnd"/>
      <w:r>
        <w:t>,</w:t>
      </w:r>
      <w:r>
        <w:rPr>
          <w:spacing w:val="-10"/>
        </w:rPr>
        <w:t xml:space="preserve"> </w:t>
      </w:r>
      <w:r>
        <w:t>L.</w:t>
      </w:r>
      <w:r>
        <w:rPr>
          <w:spacing w:val="-10"/>
        </w:rPr>
        <w:t xml:space="preserve"> </w:t>
      </w:r>
      <w:r>
        <w:t>M.</w:t>
      </w:r>
      <w:r>
        <w:rPr>
          <w:spacing w:val="-10"/>
        </w:rPr>
        <w:t xml:space="preserve"> </w:t>
      </w:r>
      <w:r>
        <w:t>Chen,</w:t>
      </w:r>
      <w:r>
        <w:rPr>
          <w:spacing w:val="-10"/>
        </w:rPr>
        <w:t xml:space="preserve"> </w:t>
      </w:r>
      <w:r>
        <w:rPr>
          <w:spacing w:val="-3"/>
        </w:rPr>
        <w:t>S.</w:t>
      </w:r>
      <w:r>
        <w:rPr>
          <w:spacing w:val="-10"/>
        </w:rPr>
        <w:t xml:space="preserve"> </w:t>
      </w:r>
      <w:r>
        <w:t>A.</w:t>
      </w:r>
      <w:r>
        <w:rPr>
          <w:spacing w:val="-10"/>
        </w:rPr>
        <w:t xml:space="preserve"> </w:t>
      </w:r>
      <w:r>
        <w:t>Flanders,</w:t>
      </w:r>
      <w:r>
        <w:rPr>
          <w:spacing w:val="-10"/>
        </w:rPr>
        <w:t xml:space="preserve"> </w:t>
      </w:r>
      <w:r>
        <w:t>and</w:t>
      </w:r>
      <w:r>
        <w:rPr>
          <w:spacing w:val="-10"/>
        </w:rPr>
        <w:t xml:space="preserve"> </w:t>
      </w:r>
      <w:r>
        <w:rPr>
          <w:spacing w:val="-14"/>
        </w:rPr>
        <w:t>T.</w:t>
      </w:r>
      <w:r>
        <w:rPr>
          <w:spacing w:val="-10"/>
        </w:rPr>
        <w:t xml:space="preserve"> </w:t>
      </w:r>
      <w:r>
        <w:rPr>
          <w:spacing w:val="-4"/>
        </w:rPr>
        <w:t>J.</w:t>
      </w:r>
      <w:r>
        <w:rPr>
          <w:spacing w:val="-10"/>
        </w:rPr>
        <w:t xml:space="preserve"> </w:t>
      </w:r>
      <w:proofErr w:type="spellStart"/>
      <w:r>
        <w:t>Iwashyna</w:t>
      </w:r>
      <w:proofErr w:type="spellEnd"/>
      <w:r>
        <w:t>.</w:t>
      </w:r>
      <w:r>
        <w:rPr>
          <w:w w:val="99"/>
        </w:rPr>
        <w:t xml:space="preserve"> </w:t>
      </w:r>
      <w:r>
        <w:t xml:space="preserve">The epidemiology of acute organ system dysfunction from </w:t>
      </w:r>
      <w:r>
        <w:rPr>
          <w:spacing w:val="-3"/>
        </w:rPr>
        <w:t xml:space="preserve">severe </w:t>
      </w:r>
      <w:r>
        <w:t>sepsis outside of the intensive care</w:t>
      </w:r>
      <w:r>
        <w:rPr>
          <w:spacing w:val="15"/>
        </w:rPr>
        <w:t xml:space="preserve"> </w:t>
      </w:r>
      <w:r>
        <w:t>unit.</w:t>
      </w:r>
      <w:r>
        <w:rPr>
          <w:w w:val="99"/>
        </w:rPr>
        <w:t xml:space="preserve"> </w:t>
      </w:r>
      <w:r>
        <w:rPr>
          <w:rFonts w:cs="Arial"/>
          <w:i/>
        </w:rPr>
        <w:t>J</w:t>
      </w:r>
      <w:r>
        <w:rPr>
          <w:rFonts w:cs="Arial"/>
          <w:i/>
          <w:spacing w:val="-7"/>
        </w:rPr>
        <w:t xml:space="preserve"> </w:t>
      </w:r>
      <w:proofErr w:type="spellStart"/>
      <w:r>
        <w:rPr>
          <w:rFonts w:cs="Arial"/>
          <w:i/>
        </w:rPr>
        <w:t>Hosp</w:t>
      </w:r>
      <w:proofErr w:type="spellEnd"/>
      <w:r>
        <w:rPr>
          <w:rFonts w:cs="Arial"/>
          <w:i/>
          <w:spacing w:val="-7"/>
        </w:rPr>
        <w:t xml:space="preserve"> </w:t>
      </w:r>
      <w:r>
        <w:rPr>
          <w:rFonts w:cs="Arial"/>
          <w:i/>
        </w:rPr>
        <w:t>Med</w:t>
      </w:r>
      <w:r>
        <w:t>,</w:t>
      </w:r>
      <w:r>
        <w:rPr>
          <w:spacing w:val="-7"/>
        </w:rPr>
        <w:t xml:space="preserve"> </w:t>
      </w:r>
      <w:r>
        <w:t>8(5):243–247,</w:t>
      </w:r>
      <w:r>
        <w:rPr>
          <w:spacing w:val="-7"/>
        </w:rPr>
        <w:t xml:space="preserve"> </w:t>
      </w:r>
      <w:r>
        <w:rPr>
          <w:spacing w:val="-3"/>
        </w:rPr>
        <w:t>May</w:t>
      </w:r>
      <w:r>
        <w:rPr>
          <w:spacing w:val="-7"/>
        </w:rPr>
        <w:t xml:space="preserve"> </w:t>
      </w:r>
      <w:r>
        <w:t>2013.</w:t>
      </w:r>
      <w:r>
        <w:rPr>
          <w:spacing w:val="-7"/>
        </w:rPr>
        <w:t xml:space="preserve"> </w:t>
      </w:r>
      <w:r>
        <w:t>PMID:</w:t>
      </w:r>
      <w:r>
        <w:rPr>
          <w:spacing w:val="-7"/>
        </w:rPr>
        <w:t xml:space="preserve"> </w:t>
      </w:r>
      <w:r>
        <w:t>23401431.</w:t>
      </w:r>
    </w:p>
    <w:p w14:paraId="68394DB4" w14:textId="77777777" w:rsidR="003C4974" w:rsidRDefault="00CC2BE2">
      <w:pPr>
        <w:pStyle w:val="BodyText"/>
        <w:ind w:left="228" w:right="107"/>
        <w:jc w:val="center"/>
      </w:pPr>
      <w:r>
        <w:t xml:space="preserve">[5]  M. </w:t>
      </w:r>
      <w:r>
        <w:rPr>
          <w:spacing w:val="-3"/>
        </w:rPr>
        <w:t xml:space="preserve">S. </w:t>
      </w:r>
      <w:proofErr w:type="spellStart"/>
      <w:r>
        <w:t>Herridge</w:t>
      </w:r>
      <w:proofErr w:type="spellEnd"/>
      <w:r>
        <w:t xml:space="preserve">, A. M. Cheung, </w:t>
      </w:r>
      <w:r>
        <w:rPr>
          <w:spacing w:val="-4"/>
        </w:rPr>
        <w:t xml:space="preserve">C. </w:t>
      </w:r>
      <w:r>
        <w:t xml:space="preserve">M. </w:t>
      </w:r>
      <w:proofErr w:type="spellStart"/>
      <w:r>
        <w:rPr>
          <w:spacing w:val="-9"/>
        </w:rPr>
        <w:t>Tansey</w:t>
      </w:r>
      <w:proofErr w:type="spellEnd"/>
      <w:r>
        <w:rPr>
          <w:spacing w:val="-9"/>
        </w:rPr>
        <w:t xml:space="preserve">, </w:t>
      </w:r>
      <w:r>
        <w:t xml:space="preserve">A. Matte-Martyn, N. Diaz-Granados, </w:t>
      </w:r>
      <w:r>
        <w:rPr>
          <w:spacing w:val="-17"/>
        </w:rPr>
        <w:t xml:space="preserve">F. </w:t>
      </w:r>
      <w:r>
        <w:t>Al-</w:t>
      </w:r>
      <w:proofErr w:type="spellStart"/>
      <w:r>
        <w:t>Saidi</w:t>
      </w:r>
      <w:proofErr w:type="spellEnd"/>
      <w:r>
        <w:t xml:space="preserve">, A. </w:t>
      </w:r>
      <w:r>
        <w:rPr>
          <w:spacing w:val="-3"/>
        </w:rPr>
        <w:t>B.</w:t>
      </w:r>
      <w:r>
        <w:rPr>
          <w:spacing w:val="-20"/>
        </w:rPr>
        <w:t xml:space="preserve"> </w:t>
      </w:r>
      <w:r>
        <w:t>Cooper,</w:t>
      </w:r>
    </w:p>
    <w:p w14:paraId="7966DDFC" w14:textId="77777777" w:rsidR="003C4974" w:rsidRDefault="00CC2BE2">
      <w:pPr>
        <w:pStyle w:val="BodyText"/>
        <w:spacing w:before="31" w:line="268" w:lineRule="auto"/>
        <w:ind w:right="117"/>
        <w:jc w:val="both"/>
      </w:pPr>
      <w:r>
        <w:rPr>
          <w:spacing w:val="-4"/>
        </w:rPr>
        <w:t xml:space="preserve">C. </w:t>
      </w:r>
      <w:r>
        <w:rPr>
          <w:spacing w:val="-3"/>
        </w:rPr>
        <w:t xml:space="preserve">B. </w:t>
      </w:r>
      <w:r>
        <w:t xml:space="preserve">Guest, </w:t>
      </w:r>
      <w:r>
        <w:rPr>
          <w:spacing w:val="-4"/>
        </w:rPr>
        <w:t xml:space="preserve">C. </w:t>
      </w:r>
      <w:r>
        <w:rPr>
          <w:spacing w:val="-9"/>
        </w:rPr>
        <w:t xml:space="preserve">D. </w:t>
      </w:r>
      <w:proofErr w:type="spellStart"/>
      <w:r>
        <w:rPr>
          <w:spacing w:val="-3"/>
        </w:rPr>
        <w:t>Mazer</w:t>
      </w:r>
      <w:proofErr w:type="spellEnd"/>
      <w:r>
        <w:rPr>
          <w:spacing w:val="-3"/>
        </w:rPr>
        <w:t xml:space="preserve">, S. </w:t>
      </w:r>
      <w:r>
        <w:t xml:space="preserve">Mehta, </w:t>
      </w:r>
      <w:r>
        <w:rPr>
          <w:spacing w:val="-14"/>
        </w:rPr>
        <w:t xml:space="preserve">T. </w:t>
      </w:r>
      <w:r>
        <w:t xml:space="preserve">E. Stewart, A. </w:t>
      </w:r>
      <w:r>
        <w:rPr>
          <w:spacing w:val="-3"/>
        </w:rPr>
        <w:t xml:space="preserve">Barr, </w:t>
      </w:r>
      <w:r>
        <w:rPr>
          <w:spacing w:val="-9"/>
        </w:rPr>
        <w:t xml:space="preserve">D. </w:t>
      </w:r>
      <w:r>
        <w:t xml:space="preserve">Cook, A. </w:t>
      </w:r>
      <w:r>
        <w:rPr>
          <w:spacing w:val="-3"/>
        </w:rPr>
        <w:t xml:space="preserve">S. </w:t>
      </w:r>
      <w:proofErr w:type="spellStart"/>
      <w:r>
        <w:rPr>
          <w:spacing w:val="-3"/>
        </w:rPr>
        <w:t>Slutsky</w:t>
      </w:r>
      <w:proofErr w:type="spellEnd"/>
      <w:r>
        <w:rPr>
          <w:spacing w:val="-3"/>
        </w:rPr>
        <w:t xml:space="preserve">, </w:t>
      </w:r>
      <w:r>
        <w:t xml:space="preserve">and </w:t>
      </w:r>
      <w:r>
        <w:rPr>
          <w:spacing w:val="-4"/>
        </w:rPr>
        <w:t xml:space="preserve">C. C. C. </w:t>
      </w:r>
      <w:r>
        <w:rPr>
          <w:spacing w:val="-14"/>
        </w:rPr>
        <w:t xml:space="preserve">T. </w:t>
      </w:r>
      <w:r>
        <w:t>G.</w:t>
      </w:r>
      <w:r>
        <w:rPr>
          <w:spacing w:val="39"/>
        </w:rPr>
        <w:t xml:space="preserve"> </w:t>
      </w:r>
      <w:r>
        <w:t>.</w:t>
      </w:r>
      <w:r>
        <w:rPr>
          <w:w w:val="99"/>
        </w:rPr>
        <w:t xml:space="preserve"> </w:t>
      </w:r>
      <w:r>
        <w:t>One-year</w:t>
      </w:r>
      <w:r>
        <w:rPr>
          <w:spacing w:val="-10"/>
        </w:rPr>
        <w:t xml:space="preserve"> </w:t>
      </w:r>
      <w:r>
        <w:t>outcomes</w:t>
      </w:r>
      <w:r>
        <w:rPr>
          <w:spacing w:val="-10"/>
        </w:rPr>
        <w:t xml:space="preserve"> </w:t>
      </w:r>
      <w:r>
        <w:t>in</w:t>
      </w:r>
      <w:r>
        <w:rPr>
          <w:spacing w:val="-10"/>
        </w:rPr>
        <w:t xml:space="preserve"> </w:t>
      </w:r>
      <w:r>
        <w:t>survivors</w:t>
      </w:r>
      <w:r>
        <w:rPr>
          <w:spacing w:val="-10"/>
        </w:rPr>
        <w:t xml:space="preserve"> </w:t>
      </w:r>
      <w:r>
        <w:t>of</w:t>
      </w:r>
      <w:r>
        <w:rPr>
          <w:spacing w:val="-10"/>
        </w:rPr>
        <w:t xml:space="preserve"> </w:t>
      </w:r>
      <w:r>
        <w:t>the</w:t>
      </w:r>
      <w:r>
        <w:rPr>
          <w:spacing w:val="-10"/>
        </w:rPr>
        <w:t xml:space="preserve"> </w:t>
      </w:r>
      <w:r>
        <w:t>acute</w:t>
      </w:r>
      <w:r>
        <w:rPr>
          <w:spacing w:val="-10"/>
        </w:rPr>
        <w:t xml:space="preserve"> </w:t>
      </w:r>
      <w:r>
        <w:t>respiratory</w:t>
      </w:r>
      <w:r>
        <w:rPr>
          <w:spacing w:val="-10"/>
        </w:rPr>
        <w:t xml:space="preserve"> </w:t>
      </w:r>
      <w:r>
        <w:t>distress</w:t>
      </w:r>
      <w:r>
        <w:rPr>
          <w:spacing w:val="-10"/>
        </w:rPr>
        <w:t xml:space="preserve"> </w:t>
      </w:r>
      <w:r>
        <w:t>syndrome.</w:t>
      </w:r>
      <w:r>
        <w:rPr>
          <w:spacing w:val="8"/>
        </w:rPr>
        <w:t xml:space="preserve"> </w:t>
      </w:r>
      <w:r>
        <w:rPr>
          <w:rFonts w:cs="Arial"/>
          <w:i/>
        </w:rPr>
        <w:t>N</w:t>
      </w:r>
      <w:r>
        <w:rPr>
          <w:rFonts w:cs="Arial"/>
          <w:i/>
          <w:spacing w:val="-10"/>
        </w:rPr>
        <w:t xml:space="preserve"> </w:t>
      </w:r>
      <w:proofErr w:type="spellStart"/>
      <w:r>
        <w:rPr>
          <w:rFonts w:cs="Arial"/>
          <w:i/>
        </w:rPr>
        <w:t>Engl</w:t>
      </w:r>
      <w:proofErr w:type="spellEnd"/>
      <w:r>
        <w:rPr>
          <w:rFonts w:cs="Arial"/>
          <w:i/>
          <w:spacing w:val="-10"/>
        </w:rPr>
        <w:t xml:space="preserve"> </w:t>
      </w:r>
      <w:r>
        <w:rPr>
          <w:rFonts w:cs="Arial"/>
          <w:i/>
        </w:rPr>
        <w:t>J</w:t>
      </w:r>
      <w:r>
        <w:rPr>
          <w:rFonts w:cs="Arial"/>
          <w:i/>
          <w:spacing w:val="-10"/>
        </w:rPr>
        <w:t xml:space="preserve"> </w:t>
      </w:r>
      <w:r>
        <w:rPr>
          <w:rFonts w:cs="Arial"/>
          <w:i/>
        </w:rPr>
        <w:t>Med</w:t>
      </w:r>
      <w:r>
        <w:t>,</w:t>
      </w:r>
      <w:r>
        <w:rPr>
          <w:spacing w:val="-10"/>
        </w:rPr>
        <w:t xml:space="preserve"> </w:t>
      </w:r>
      <w:r>
        <w:t>348(8):683–693,</w:t>
      </w:r>
      <w:r>
        <w:rPr>
          <w:w w:val="99"/>
        </w:rPr>
        <w:t xml:space="preserve"> </w:t>
      </w:r>
      <w:r>
        <w:rPr>
          <w:spacing w:val="-3"/>
        </w:rPr>
        <w:t xml:space="preserve">Feb </w:t>
      </w:r>
      <w:r>
        <w:t>2003. PMID:</w:t>
      </w:r>
      <w:r>
        <w:rPr>
          <w:spacing w:val="-20"/>
        </w:rPr>
        <w:t xml:space="preserve"> </w:t>
      </w:r>
      <w:r>
        <w:t>12594312.</w:t>
      </w:r>
    </w:p>
    <w:p w14:paraId="7A5F0674" w14:textId="77777777" w:rsidR="003C4974" w:rsidRDefault="00CC2BE2">
      <w:pPr>
        <w:pStyle w:val="BodyText"/>
        <w:spacing w:line="268" w:lineRule="auto"/>
        <w:ind w:right="119" w:hanging="352"/>
        <w:jc w:val="both"/>
      </w:pPr>
      <w:r>
        <w:t xml:space="preserve">[6] K. M. Hillman, </w:t>
      </w:r>
      <w:r>
        <w:rPr>
          <w:spacing w:val="-21"/>
        </w:rPr>
        <w:t xml:space="preserve">P. </w:t>
      </w:r>
      <w:r>
        <w:rPr>
          <w:spacing w:val="-4"/>
        </w:rPr>
        <w:t xml:space="preserve">J. </w:t>
      </w:r>
      <w:r>
        <w:t xml:space="preserve">Bristow, </w:t>
      </w:r>
      <w:r>
        <w:rPr>
          <w:spacing w:val="-14"/>
        </w:rPr>
        <w:t xml:space="preserve">T. </w:t>
      </w:r>
      <w:proofErr w:type="spellStart"/>
      <w:r>
        <w:rPr>
          <w:spacing w:val="-6"/>
        </w:rPr>
        <w:t>Chey</w:t>
      </w:r>
      <w:proofErr w:type="spellEnd"/>
      <w:r>
        <w:rPr>
          <w:spacing w:val="-6"/>
        </w:rPr>
        <w:t xml:space="preserve">, </w:t>
      </w:r>
      <w:r>
        <w:t xml:space="preserve">K. </w:t>
      </w:r>
      <w:proofErr w:type="spellStart"/>
      <w:r>
        <w:t>Daffurn</w:t>
      </w:r>
      <w:proofErr w:type="spellEnd"/>
      <w:r>
        <w:t xml:space="preserve">, </w:t>
      </w:r>
      <w:r>
        <w:rPr>
          <w:spacing w:val="-14"/>
        </w:rPr>
        <w:t xml:space="preserve">T. </w:t>
      </w:r>
      <w:r>
        <w:t xml:space="preserve">Jacques, </w:t>
      </w:r>
      <w:r>
        <w:rPr>
          <w:spacing w:val="-3"/>
        </w:rPr>
        <w:t xml:space="preserve">S. </w:t>
      </w:r>
      <w:r>
        <w:t xml:space="preserve">L. Norman, G. </w:t>
      </w:r>
      <w:r>
        <w:rPr>
          <w:spacing w:val="-17"/>
        </w:rPr>
        <w:t xml:space="preserve">F. </w:t>
      </w:r>
      <w:r>
        <w:t>Bishop, and G.</w:t>
      </w:r>
      <w:r>
        <w:rPr>
          <w:spacing w:val="4"/>
        </w:rPr>
        <w:t xml:space="preserve"> </w:t>
      </w:r>
      <w:r>
        <w:t>Simmons.</w:t>
      </w:r>
      <w:r>
        <w:rPr>
          <w:w w:val="99"/>
        </w:rPr>
        <w:t xml:space="preserve"> </w:t>
      </w:r>
      <w:r>
        <w:t>Duration</w:t>
      </w:r>
      <w:r>
        <w:rPr>
          <w:spacing w:val="-19"/>
        </w:rPr>
        <w:t xml:space="preserve"> </w:t>
      </w:r>
      <w:r>
        <w:t>of</w:t>
      </w:r>
      <w:r>
        <w:rPr>
          <w:spacing w:val="-19"/>
        </w:rPr>
        <w:t xml:space="preserve"> </w:t>
      </w:r>
      <w:r>
        <w:t>life-threatening</w:t>
      </w:r>
      <w:r>
        <w:rPr>
          <w:spacing w:val="-19"/>
        </w:rPr>
        <w:t xml:space="preserve"> </w:t>
      </w:r>
      <w:r>
        <w:t>antecedents</w:t>
      </w:r>
      <w:r>
        <w:rPr>
          <w:spacing w:val="-19"/>
        </w:rPr>
        <w:t xml:space="preserve"> </w:t>
      </w:r>
      <w:r>
        <w:t>prior</w:t>
      </w:r>
      <w:r>
        <w:rPr>
          <w:spacing w:val="-19"/>
        </w:rPr>
        <w:t xml:space="preserve"> </w:t>
      </w:r>
      <w:r>
        <w:t>to</w:t>
      </w:r>
      <w:r>
        <w:rPr>
          <w:spacing w:val="-19"/>
        </w:rPr>
        <w:t xml:space="preserve"> </w:t>
      </w:r>
      <w:r>
        <w:t>intensive</w:t>
      </w:r>
      <w:r>
        <w:rPr>
          <w:spacing w:val="-19"/>
        </w:rPr>
        <w:t xml:space="preserve"> </w:t>
      </w:r>
      <w:r>
        <w:t>care</w:t>
      </w:r>
      <w:r>
        <w:rPr>
          <w:spacing w:val="-19"/>
        </w:rPr>
        <w:t xml:space="preserve"> </w:t>
      </w:r>
      <w:r>
        <w:t>admission.</w:t>
      </w:r>
      <w:r>
        <w:rPr>
          <w:spacing w:val="-8"/>
        </w:rPr>
        <w:t xml:space="preserve"> </w:t>
      </w:r>
      <w:r>
        <w:rPr>
          <w:rFonts w:cs="Arial"/>
          <w:i/>
        </w:rPr>
        <w:t>Intensive</w:t>
      </w:r>
      <w:r>
        <w:rPr>
          <w:rFonts w:cs="Arial"/>
          <w:i/>
          <w:spacing w:val="-19"/>
        </w:rPr>
        <w:t xml:space="preserve"> </w:t>
      </w:r>
      <w:r>
        <w:rPr>
          <w:rFonts w:cs="Arial"/>
          <w:i/>
        </w:rPr>
        <w:t>Care</w:t>
      </w:r>
      <w:r>
        <w:rPr>
          <w:rFonts w:cs="Arial"/>
          <w:i/>
          <w:spacing w:val="-19"/>
        </w:rPr>
        <w:t xml:space="preserve"> </w:t>
      </w:r>
      <w:r>
        <w:rPr>
          <w:rFonts w:cs="Arial"/>
          <w:i/>
        </w:rPr>
        <w:t>Med</w:t>
      </w:r>
      <w:r>
        <w:t>,</w:t>
      </w:r>
      <w:r>
        <w:rPr>
          <w:spacing w:val="-18"/>
        </w:rPr>
        <w:t xml:space="preserve"> </w:t>
      </w:r>
      <w:r>
        <w:t>28(11):1629–</w:t>
      </w:r>
      <w:r>
        <w:rPr>
          <w:w w:val="99"/>
        </w:rPr>
        <w:t xml:space="preserve"> </w:t>
      </w:r>
      <w:r>
        <w:t>1634, Nov 2002. PMID:</w:t>
      </w:r>
      <w:r>
        <w:rPr>
          <w:spacing w:val="-34"/>
        </w:rPr>
        <w:t xml:space="preserve"> </w:t>
      </w:r>
      <w:r>
        <w:t>12415452.</w:t>
      </w:r>
    </w:p>
    <w:p w14:paraId="2A877E5D" w14:textId="77777777" w:rsidR="003C4974" w:rsidRDefault="00CC2BE2">
      <w:pPr>
        <w:pStyle w:val="BodyText"/>
        <w:spacing w:line="268" w:lineRule="auto"/>
        <w:ind w:right="119" w:hanging="352"/>
        <w:jc w:val="both"/>
      </w:pPr>
      <w:r>
        <w:t>[7]</w:t>
      </w:r>
      <w:r>
        <w:rPr>
          <w:spacing w:val="43"/>
        </w:rPr>
        <w:t xml:space="preserve"> </w:t>
      </w:r>
      <w:r>
        <w:rPr>
          <w:spacing w:val="-21"/>
        </w:rPr>
        <w:t>P.</w:t>
      </w:r>
      <w:r>
        <w:rPr>
          <w:spacing w:val="-8"/>
        </w:rPr>
        <w:t xml:space="preserve"> </w:t>
      </w:r>
      <w:proofErr w:type="spellStart"/>
      <w:r>
        <w:t>McQuillan</w:t>
      </w:r>
      <w:proofErr w:type="spellEnd"/>
      <w:r>
        <w:t>,</w:t>
      </w:r>
      <w:r>
        <w:rPr>
          <w:spacing w:val="40"/>
        </w:rPr>
        <w:t xml:space="preserve"> </w:t>
      </w:r>
      <w:r>
        <w:rPr>
          <w:spacing w:val="-3"/>
        </w:rPr>
        <w:t>S.</w:t>
      </w:r>
      <w:r>
        <w:rPr>
          <w:spacing w:val="32"/>
        </w:rPr>
        <w:t xml:space="preserve"> </w:t>
      </w:r>
      <w:r>
        <w:t>Pilkington,</w:t>
      </w:r>
      <w:r>
        <w:rPr>
          <w:spacing w:val="40"/>
        </w:rPr>
        <w:t xml:space="preserve"> </w:t>
      </w:r>
      <w:r>
        <w:t>A.</w:t>
      </w:r>
      <w:r>
        <w:rPr>
          <w:spacing w:val="32"/>
        </w:rPr>
        <w:t xml:space="preserve"> </w:t>
      </w:r>
      <w:r>
        <w:t>Allan,</w:t>
      </w:r>
      <w:r>
        <w:rPr>
          <w:spacing w:val="40"/>
        </w:rPr>
        <w:t xml:space="preserve"> </w:t>
      </w:r>
      <w:r>
        <w:rPr>
          <w:spacing w:val="-3"/>
        </w:rPr>
        <w:t>B.</w:t>
      </w:r>
      <w:r>
        <w:rPr>
          <w:spacing w:val="32"/>
        </w:rPr>
        <w:t xml:space="preserve"> </w:t>
      </w:r>
      <w:r>
        <w:rPr>
          <w:spacing w:val="-7"/>
        </w:rPr>
        <w:t>Taylor,</w:t>
      </w:r>
      <w:r>
        <w:rPr>
          <w:spacing w:val="40"/>
        </w:rPr>
        <w:t xml:space="preserve"> </w:t>
      </w:r>
      <w:r>
        <w:t>A.</w:t>
      </w:r>
      <w:r>
        <w:rPr>
          <w:spacing w:val="32"/>
        </w:rPr>
        <w:t xml:space="preserve"> </w:t>
      </w:r>
      <w:r>
        <w:t>Short,</w:t>
      </w:r>
      <w:r>
        <w:rPr>
          <w:spacing w:val="40"/>
        </w:rPr>
        <w:t xml:space="preserve"> </w:t>
      </w:r>
      <w:r>
        <w:t>G.</w:t>
      </w:r>
      <w:r>
        <w:rPr>
          <w:spacing w:val="32"/>
        </w:rPr>
        <w:t xml:space="preserve"> </w:t>
      </w:r>
      <w:r>
        <w:t>Morgan,</w:t>
      </w:r>
      <w:r>
        <w:rPr>
          <w:spacing w:val="40"/>
        </w:rPr>
        <w:t xml:space="preserve"> </w:t>
      </w:r>
      <w:r>
        <w:t>M.</w:t>
      </w:r>
      <w:r>
        <w:rPr>
          <w:spacing w:val="32"/>
        </w:rPr>
        <w:t xml:space="preserve"> </w:t>
      </w:r>
      <w:r>
        <w:t>Nielsen,</w:t>
      </w:r>
      <w:r>
        <w:rPr>
          <w:spacing w:val="40"/>
        </w:rPr>
        <w:t xml:space="preserve"> </w:t>
      </w:r>
      <w:r>
        <w:rPr>
          <w:spacing w:val="-9"/>
        </w:rPr>
        <w:t>D.</w:t>
      </w:r>
      <w:r>
        <w:rPr>
          <w:spacing w:val="32"/>
        </w:rPr>
        <w:t xml:space="preserve"> </w:t>
      </w:r>
      <w:r>
        <w:t>Barrett,</w:t>
      </w:r>
      <w:r>
        <w:rPr>
          <w:spacing w:val="40"/>
        </w:rPr>
        <w:t xml:space="preserve"> </w:t>
      </w:r>
      <w:r>
        <w:t>G.</w:t>
      </w:r>
      <w:r>
        <w:rPr>
          <w:spacing w:val="32"/>
        </w:rPr>
        <w:t xml:space="preserve"> </w:t>
      </w:r>
      <w:r>
        <w:t>Smith,</w:t>
      </w:r>
      <w:r>
        <w:rPr>
          <w:w w:val="99"/>
        </w:rPr>
        <w:t xml:space="preserve"> </w:t>
      </w:r>
      <w:r>
        <w:t xml:space="preserve">and </w:t>
      </w:r>
      <w:r>
        <w:rPr>
          <w:spacing w:val="-4"/>
        </w:rPr>
        <w:t xml:space="preserve">C. </w:t>
      </w:r>
      <w:r>
        <w:t>H. Collins. Confidential inquiry into quality of care before admission to intensive care.</w:t>
      </w:r>
      <w:r>
        <w:rPr>
          <w:spacing w:val="19"/>
        </w:rPr>
        <w:t xml:space="preserve"> </w:t>
      </w:r>
      <w:r>
        <w:rPr>
          <w:rFonts w:cs="Arial"/>
          <w:i/>
        </w:rPr>
        <w:t>BMJ</w:t>
      </w:r>
      <w:r>
        <w:t>,</w:t>
      </w:r>
      <w:r>
        <w:rPr>
          <w:w w:val="99"/>
        </w:rPr>
        <w:t xml:space="preserve"> </w:t>
      </w:r>
      <w:r>
        <w:t>316(7148):1853–1858,</w:t>
      </w:r>
      <w:r>
        <w:rPr>
          <w:spacing w:val="-12"/>
        </w:rPr>
        <w:t xml:space="preserve"> </w:t>
      </w:r>
      <w:r>
        <w:t>Jun</w:t>
      </w:r>
      <w:r>
        <w:rPr>
          <w:spacing w:val="-12"/>
        </w:rPr>
        <w:t xml:space="preserve"> </w:t>
      </w:r>
      <w:r>
        <w:t>1998.</w:t>
      </w:r>
      <w:r>
        <w:rPr>
          <w:spacing w:val="-12"/>
        </w:rPr>
        <w:t xml:space="preserve"> </w:t>
      </w:r>
      <w:r>
        <w:t>PMID:</w:t>
      </w:r>
      <w:r>
        <w:rPr>
          <w:spacing w:val="-12"/>
        </w:rPr>
        <w:t xml:space="preserve"> </w:t>
      </w:r>
      <w:r>
        <w:t>9632403.</w:t>
      </w:r>
    </w:p>
    <w:p w14:paraId="2B0770C1" w14:textId="77777777" w:rsidR="003C4974" w:rsidRDefault="00CC2BE2">
      <w:pPr>
        <w:pStyle w:val="BodyText"/>
        <w:spacing w:line="268" w:lineRule="auto"/>
        <w:ind w:right="119" w:hanging="352"/>
        <w:jc w:val="both"/>
      </w:pPr>
      <w:r>
        <w:t>[8]</w:t>
      </w:r>
      <w:r>
        <w:rPr>
          <w:spacing w:val="35"/>
        </w:rPr>
        <w:t xml:space="preserve"> </w:t>
      </w:r>
      <w:r>
        <w:t>N.</w:t>
      </w:r>
      <w:r>
        <w:rPr>
          <w:spacing w:val="-17"/>
        </w:rPr>
        <w:t xml:space="preserve"> </w:t>
      </w:r>
      <w:proofErr w:type="spellStart"/>
      <w:r>
        <w:t>Naeem</w:t>
      </w:r>
      <w:proofErr w:type="spellEnd"/>
      <w:r>
        <w:rPr>
          <w:spacing w:val="-17"/>
        </w:rPr>
        <w:t xml:space="preserve"> </w:t>
      </w:r>
      <w:r>
        <w:t>and</w:t>
      </w:r>
      <w:r>
        <w:rPr>
          <w:spacing w:val="-17"/>
        </w:rPr>
        <w:t xml:space="preserve"> </w:t>
      </w:r>
      <w:r>
        <w:t>H.</w:t>
      </w:r>
      <w:r>
        <w:rPr>
          <w:spacing w:val="-17"/>
        </w:rPr>
        <w:t xml:space="preserve"> </w:t>
      </w:r>
      <w:r>
        <w:t>Montenegro.</w:t>
      </w:r>
      <w:r>
        <w:rPr>
          <w:spacing w:val="-5"/>
        </w:rPr>
        <w:t xml:space="preserve"> </w:t>
      </w:r>
      <w:r>
        <w:t>Beyond</w:t>
      </w:r>
      <w:r>
        <w:rPr>
          <w:spacing w:val="-17"/>
        </w:rPr>
        <w:t xml:space="preserve"> </w:t>
      </w:r>
      <w:r>
        <w:t>the</w:t>
      </w:r>
      <w:r>
        <w:rPr>
          <w:spacing w:val="-17"/>
        </w:rPr>
        <w:t xml:space="preserve"> </w:t>
      </w:r>
      <w:r>
        <w:t>intensive</w:t>
      </w:r>
      <w:r>
        <w:rPr>
          <w:spacing w:val="-17"/>
        </w:rPr>
        <w:t xml:space="preserve"> </w:t>
      </w:r>
      <w:r>
        <w:t>care</w:t>
      </w:r>
      <w:r>
        <w:rPr>
          <w:spacing w:val="-17"/>
        </w:rPr>
        <w:t xml:space="preserve"> </w:t>
      </w:r>
      <w:r>
        <w:t>unit: a</w:t>
      </w:r>
      <w:r>
        <w:rPr>
          <w:spacing w:val="-17"/>
        </w:rPr>
        <w:t xml:space="preserve"> </w:t>
      </w:r>
      <w:r>
        <w:rPr>
          <w:spacing w:val="-3"/>
        </w:rPr>
        <w:t>review</w:t>
      </w:r>
      <w:r>
        <w:rPr>
          <w:spacing w:val="-17"/>
        </w:rPr>
        <w:t xml:space="preserve"> </w:t>
      </w:r>
      <w:r>
        <w:t>of</w:t>
      </w:r>
      <w:r>
        <w:rPr>
          <w:spacing w:val="-17"/>
        </w:rPr>
        <w:t xml:space="preserve"> </w:t>
      </w:r>
      <w:r>
        <w:t>interventions</w:t>
      </w:r>
      <w:r>
        <w:rPr>
          <w:spacing w:val="-17"/>
        </w:rPr>
        <w:t xml:space="preserve"> </w:t>
      </w:r>
      <w:r>
        <w:t>aimed</w:t>
      </w:r>
      <w:r>
        <w:rPr>
          <w:spacing w:val="-17"/>
        </w:rPr>
        <w:t xml:space="preserve"> </w:t>
      </w:r>
      <w:r>
        <w:t>at</w:t>
      </w:r>
      <w:r>
        <w:rPr>
          <w:spacing w:val="-17"/>
        </w:rPr>
        <w:t xml:space="preserve"> </w:t>
      </w:r>
      <w:r>
        <w:t>anticipating</w:t>
      </w:r>
      <w:r>
        <w:rPr>
          <w:w w:val="99"/>
        </w:rPr>
        <w:t xml:space="preserve"> </w:t>
      </w:r>
      <w:r>
        <w:t>and</w:t>
      </w:r>
      <w:r>
        <w:rPr>
          <w:spacing w:val="-13"/>
        </w:rPr>
        <w:t xml:space="preserve"> </w:t>
      </w:r>
      <w:r>
        <w:t>preventing</w:t>
      </w:r>
      <w:r>
        <w:rPr>
          <w:spacing w:val="-13"/>
        </w:rPr>
        <w:t xml:space="preserve"> </w:t>
      </w:r>
      <w:r>
        <w:t>in-hospital</w:t>
      </w:r>
      <w:r>
        <w:rPr>
          <w:spacing w:val="-13"/>
        </w:rPr>
        <w:t xml:space="preserve"> </w:t>
      </w:r>
      <w:r>
        <w:t>cardiopulmonary</w:t>
      </w:r>
      <w:r>
        <w:rPr>
          <w:spacing w:val="-13"/>
        </w:rPr>
        <w:t xml:space="preserve"> </w:t>
      </w:r>
      <w:r>
        <w:t>arrest.</w:t>
      </w:r>
      <w:r>
        <w:rPr>
          <w:spacing w:val="4"/>
        </w:rPr>
        <w:t xml:space="preserve"> </w:t>
      </w:r>
      <w:r>
        <w:rPr>
          <w:rFonts w:cs="Arial"/>
          <w:i/>
        </w:rPr>
        <w:t>Resuscitation</w:t>
      </w:r>
      <w:r>
        <w:t>,</w:t>
      </w:r>
      <w:r>
        <w:rPr>
          <w:spacing w:val="-13"/>
        </w:rPr>
        <w:t xml:space="preserve"> </w:t>
      </w:r>
      <w:r>
        <w:t>67(1):13–23,</w:t>
      </w:r>
      <w:r>
        <w:rPr>
          <w:spacing w:val="-13"/>
        </w:rPr>
        <w:t xml:space="preserve"> </w:t>
      </w:r>
      <w:r>
        <w:t>Oct</w:t>
      </w:r>
      <w:r>
        <w:rPr>
          <w:spacing w:val="-13"/>
        </w:rPr>
        <w:t xml:space="preserve"> </w:t>
      </w:r>
      <w:r>
        <w:t>2005.</w:t>
      </w:r>
      <w:r>
        <w:rPr>
          <w:spacing w:val="-13"/>
        </w:rPr>
        <w:t xml:space="preserve"> </w:t>
      </w:r>
      <w:r>
        <w:t>PMID:</w:t>
      </w:r>
      <w:r>
        <w:rPr>
          <w:spacing w:val="-13"/>
        </w:rPr>
        <w:t xml:space="preserve"> </w:t>
      </w:r>
      <w:r>
        <w:t>16150531.</w:t>
      </w:r>
    </w:p>
    <w:p w14:paraId="577D7414" w14:textId="77777777" w:rsidR="003C4974" w:rsidRDefault="00CC2BE2">
      <w:pPr>
        <w:pStyle w:val="BodyText"/>
        <w:ind w:left="228" w:right="107"/>
        <w:jc w:val="center"/>
      </w:pPr>
      <w:r>
        <w:t>[9]</w:t>
      </w:r>
      <w:r>
        <w:rPr>
          <w:spacing w:val="38"/>
        </w:rPr>
        <w:t xml:space="preserve"> </w:t>
      </w:r>
      <w:r>
        <w:t>E.</w:t>
      </w:r>
      <w:r>
        <w:rPr>
          <w:spacing w:val="14"/>
        </w:rPr>
        <w:t xml:space="preserve"> </w:t>
      </w:r>
      <w:r>
        <w:t>Rivers,</w:t>
      </w:r>
      <w:r>
        <w:rPr>
          <w:spacing w:val="20"/>
        </w:rPr>
        <w:t xml:space="preserve"> </w:t>
      </w:r>
      <w:r>
        <w:rPr>
          <w:spacing w:val="-3"/>
        </w:rPr>
        <w:t>B.</w:t>
      </w:r>
      <w:r>
        <w:rPr>
          <w:spacing w:val="14"/>
        </w:rPr>
        <w:t xml:space="preserve"> </w:t>
      </w:r>
      <w:r>
        <w:t>Nguyen,</w:t>
      </w:r>
      <w:r>
        <w:rPr>
          <w:spacing w:val="20"/>
        </w:rPr>
        <w:t xml:space="preserve"> </w:t>
      </w:r>
      <w:r>
        <w:rPr>
          <w:spacing w:val="-3"/>
        </w:rPr>
        <w:t>S.</w:t>
      </w:r>
      <w:r>
        <w:rPr>
          <w:spacing w:val="14"/>
        </w:rPr>
        <w:t xml:space="preserve"> </w:t>
      </w:r>
      <w:proofErr w:type="spellStart"/>
      <w:r>
        <w:t>Havstad</w:t>
      </w:r>
      <w:proofErr w:type="spellEnd"/>
      <w:r>
        <w:t>,</w:t>
      </w:r>
      <w:r>
        <w:rPr>
          <w:spacing w:val="20"/>
        </w:rPr>
        <w:t xml:space="preserve"> </w:t>
      </w:r>
      <w:r>
        <w:rPr>
          <w:spacing w:val="-4"/>
        </w:rPr>
        <w:t>J.</w:t>
      </w:r>
      <w:r>
        <w:rPr>
          <w:spacing w:val="14"/>
        </w:rPr>
        <w:t xml:space="preserve"> </w:t>
      </w:r>
      <w:proofErr w:type="spellStart"/>
      <w:r>
        <w:t>Ressler</w:t>
      </w:r>
      <w:proofErr w:type="spellEnd"/>
      <w:r>
        <w:t>,</w:t>
      </w:r>
      <w:r>
        <w:rPr>
          <w:spacing w:val="20"/>
        </w:rPr>
        <w:t xml:space="preserve"> </w:t>
      </w:r>
      <w:r>
        <w:t>A.</w:t>
      </w:r>
      <w:r>
        <w:rPr>
          <w:spacing w:val="14"/>
        </w:rPr>
        <w:t xml:space="preserve"> </w:t>
      </w:r>
      <w:proofErr w:type="spellStart"/>
      <w:r>
        <w:t>Muzzin</w:t>
      </w:r>
      <w:proofErr w:type="spellEnd"/>
      <w:r>
        <w:t>,</w:t>
      </w:r>
      <w:r>
        <w:rPr>
          <w:spacing w:val="20"/>
        </w:rPr>
        <w:t xml:space="preserve"> </w:t>
      </w:r>
      <w:r>
        <w:rPr>
          <w:spacing w:val="-3"/>
        </w:rPr>
        <w:t>B.</w:t>
      </w:r>
      <w:r>
        <w:rPr>
          <w:spacing w:val="14"/>
        </w:rPr>
        <w:t xml:space="preserve"> </w:t>
      </w:r>
      <w:proofErr w:type="spellStart"/>
      <w:r>
        <w:t>Knoblich</w:t>
      </w:r>
      <w:proofErr w:type="spellEnd"/>
      <w:r>
        <w:t>,</w:t>
      </w:r>
      <w:r>
        <w:rPr>
          <w:spacing w:val="20"/>
        </w:rPr>
        <w:t xml:space="preserve"> </w:t>
      </w:r>
      <w:r>
        <w:t>E.</w:t>
      </w:r>
      <w:r>
        <w:rPr>
          <w:spacing w:val="14"/>
        </w:rPr>
        <w:t xml:space="preserve"> </w:t>
      </w:r>
      <w:r>
        <w:t>Peterson,</w:t>
      </w:r>
      <w:r>
        <w:rPr>
          <w:spacing w:val="20"/>
        </w:rPr>
        <w:t xml:space="preserve"> </w:t>
      </w:r>
      <w:r>
        <w:t>M.</w:t>
      </w:r>
      <w:r>
        <w:rPr>
          <w:spacing w:val="14"/>
        </w:rPr>
        <w:t xml:space="preserve"> </w:t>
      </w:r>
      <w:proofErr w:type="spellStart"/>
      <w:r>
        <w:rPr>
          <w:spacing w:val="-3"/>
        </w:rPr>
        <w:t>Tomlanovich</w:t>
      </w:r>
      <w:proofErr w:type="spellEnd"/>
      <w:r>
        <w:rPr>
          <w:spacing w:val="-3"/>
        </w:rPr>
        <w:t>,</w:t>
      </w:r>
      <w:r>
        <w:rPr>
          <w:spacing w:val="20"/>
        </w:rPr>
        <w:t xml:space="preserve"> </w:t>
      </w:r>
      <w:r>
        <w:t>and</w:t>
      </w:r>
    </w:p>
    <w:p w14:paraId="02DB068D" w14:textId="77777777" w:rsidR="003C4974" w:rsidRDefault="00CC2BE2">
      <w:pPr>
        <w:pStyle w:val="BodyText"/>
        <w:spacing w:before="31" w:line="268" w:lineRule="auto"/>
        <w:ind w:right="118"/>
        <w:jc w:val="both"/>
      </w:pPr>
      <w:r>
        <w:t xml:space="preserve">E. </w:t>
      </w:r>
      <w:r>
        <w:rPr>
          <w:spacing w:val="-4"/>
        </w:rPr>
        <w:t xml:space="preserve">G.-D. </w:t>
      </w:r>
      <w:r>
        <w:rPr>
          <w:spacing w:val="-14"/>
        </w:rPr>
        <w:t xml:space="preserve">T. </w:t>
      </w:r>
      <w:r>
        <w:rPr>
          <w:spacing w:val="-4"/>
        </w:rPr>
        <w:t xml:space="preserve">C. </w:t>
      </w:r>
      <w:r>
        <w:t>G</w:t>
      </w:r>
      <w:proofErr w:type="gramStart"/>
      <w:r>
        <w:t>. .</w:t>
      </w:r>
      <w:proofErr w:type="gramEnd"/>
      <w:r>
        <w:t xml:space="preserve"> Early goal-directed therapy in the treatment of </w:t>
      </w:r>
      <w:r>
        <w:rPr>
          <w:spacing w:val="-3"/>
        </w:rPr>
        <w:t xml:space="preserve">severe </w:t>
      </w:r>
      <w:r>
        <w:t xml:space="preserve">sepsis and septic shock. </w:t>
      </w:r>
      <w:r>
        <w:rPr>
          <w:rFonts w:cs="Arial"/>
          <w:i/>
        </w:rPr>
        <w:t xml:space="preserve">N </w:t>
      </w:r>
      <w:proofErr w:type="spellStart"/>
      <w:r>
        <w:rPr>
          <w:rFonts w:cs="Arial"/>
          <w:i/>
        </w:rPr>
        <w:t>Engl</w:t>
      </w:r>
      <w:proofErr w:type="spellEnd"/>
      <w:r>
        <w:rPr>
          <w:rFonts w:cs="Arial"/>
          <w:i/>
          <w:spacing w:val="24"/>
        </w:rPr>
        <w:t xml:space="preserve"> </w:t>
      </w:r>
      <w:r>
        <w:rPr>
          <w:rFonts w:cs="Arial"/>
          <w:i/>
        </w:rPr>
        <w:t>J</w:t>
      </w:r>
      <w:r>
        <w:rPr>
          <w:rFonts w:cs="Arial"/>
          <w:i/>
          <w:w w:val="99"/>
        </w:rPr>
        <w:t xml:space="preserve"> </w:t>
      </w:r>
      <w:r>
        <w:rPr>
          <w:rFonts w:cs="Arial"/>
          <w:i/>
        </w:rPr>
        <w:t>Med</w:t>
      </w:r>
      <w:r>
        <w:t>,</w:t>
      </w:r>
      <w:r>
        <w:rPr>
          <w:spacing w:val="-11"/>
        </w:rPr>
        <w:t xml:space="preserve"> </w:t>
      </w:r>
      <w:r>
        <w:t>345(19):1368–1377,</w:t>
      </w:r>
      <w:r>
        <w:rPr>
          <w:spacing w:val="-11"/>
        </w:rPr>
        <w:t xml:space="preserve"> </w:t>
      </w:r>
      <w:r>
        <w:t>Nov</w:t>
      </w:r>
      <w:r>
        <w:rPr>
          <w:spacing w:val="-11"/>
        </w:rPr>
        <w:t xml:space="preserve"> </w:t>
      </w:r>
      <w:r>
        <w:t>2001.</w:t>
      </w:r>
      <w:r>
        <w:rPr>
          <w:spacing w:val="-11"/>
        </w:rPr>
        <w:t xml:space="preserve"> </w:t>
      </w:r>
      <w:r>
        <w:t>PMID:</w:t>
      </w:r>
      <w:r>
        <w:rPr>
          <w:spacing w:val="-11"/>
        </w:rPr>
        <w:t xml:space="preserve"> </w:t>
      </w:r>
      <w:r>
        <w:t>11794169.</w:t>
      </w:r>
    </w:p>
    <w:p w14:paraId="2796F630" w14:textId="77777777" w:rsidR="003C4974" w:rsidRDefault="00CC2BE2">
      <w:pPr>
        <w:pStyle w:val="BodyText"/>
        <w:ind w:left="107" w:right="107"/>
        <w:jc w:val="center"/>
      </w:pPr>
      <w:r>
        <w:t>[10</w:t>
      </w:r>
      <w:proofErr w:type="gramStart"/>
      <w:r>
        <w:t>]  E</w:t>
      </w:r>
      <w:proofErr w:type="gramEnd"/>
      <w:r>
        <w:t xml:space="preserve">. </w:t>
      </w:r>
      <w:r>
        <w:rPr>
          <w:spacing w:val="-21"/>
        </w:rPr>
        <w:t xml:space="preserve">P.  </w:t>
      </w:r>
      <w:r>
        <w:t xml:space="preserve">Rivers.  Early goal-directed therapy in </w:t>
      </w:r>
      <w:r>
        <w:rPr>
          <w:spacing w:val="-3"/>
        </w:rPr>
        <w:t xml:space="preserve">severe </w:t>
      </w:r>
      <w:r>
        <w:t xml:space="preserve">sepsis and septic shock:  converting science </w:t>
      </w:r>
      <w:proofErr w:type="gramStart"/>
      <w:r>
        <w:t xml:space="preserve">to </w:t>
      </w:r>
      <w:r>
        <w:rPr>
          <w:spacing w:val="32"/>
        </w:rPr>
        <w:t xml:space="preserve"> </w:t>
      </w:r>
      <w:r>
        <w:rPr>
          <w:spacing w:val="-3"/>
        </w:rPr>
        <w:t>reality</w:t>
      </w:r>
      <w:proofErr w:type="gramEnd"/>
      <w:r>
        <w:rPr>
          <w:spacing w:val="-3"/>
        </w:rPr>
        <w:t>.</w:t>
      </w:r>
    </w:p>
    <w:p w14:paraId="656F544C" w14:textId="77777777" w:rsidR="003C4974" w:rsidRDefault="00CC2BE2">
      <w:pPr>
        <w:pStyle w:val="BodyText"/>
        <w:spacing w:before="31"/>
        <w:jc w:val="both"/>
      </w:pPr>
      <w:r>
        <w:rPr>
          <w:rFonts w:cs="Arial"/>
          <w:i/>
        </w:rPr>
        <w:t>Chest</w:t>
      </w:r>
      <w:r>
        <w:t xml:space="preserve">, 129(2):217–218, </w:t>
      </w:r>
      <w:r>
        <w:rPr>
          <w:spacing w:val="-3"/>
        </w:rPr>
        <w:t xml:space="preserve">Feb </w:t>
      </w:r>
      <w:r>
        <w:t>2006. PMID:</w:t>
      </w:r>
      <w:r>
        <w:rPr>
          <w:spacing w:val="-40"/>
        </w:rPr>
        <w:t xml:space="preserve"> </w:t>
      </w:r>
      <w:r>
        <w:t>16478830.</w:t>
      </w:r>
    </w:p>
    <w:p w14:paraId="7B01D5AD" w14:textId="77777777" w:rsidR="003C4974" w:rsidRDefault="003C4974">
      <w:pPr>
        <w:spacing w:before="4"/>
        <w:rPr>
          <w:rFonts w:ascii="Arial" w:eastAsia="Arial" w:hAnsi="Arial" w:cs="Arial"/>
          <w:sz w:val="18"/>
          <w:szCs w:val="18"/>
        </w:rPr>
      </w:pPr>
    </w:p>
    <w:p w14:paraId="106F4789" w14:textId="77777777" w:rsidR="003C4974" w:rsidRDefault="00CC2BE2">
      <w:pPr>
        <w:pStyle w:val="BodyText"/>
        <w:spacing w:before="0"/>
        <w:ind w:left="107" w:right="107"/>
        <w:jc w:val="center"/>
      </w:pPr>
      <w:r>
        <w:t>[11]</w:t>
      </w:r>
      <w:r>
        <w:rPr>
          <w:spacing w:val="42"/>
        </w:rPr>
        <w:t xml:space="preserve"> </w:t>
      </w:r>
      <w:r>
        <w:t>I.</w:t>
      </w:r>
      <w:r>
        <w:rPr>
          <w:spacing w:val="19"/>
        </w:rPr>
        <w:t xml:space="preserve"> </w:t>
      </w:r>
      <w:r>
        <w:t>A.</w:t>
      </w:r>
      <w:r>
        <w:rPr>
          <w:spacing w:val="19"/>
        </w:rPr>
        <w:t xml:space="preserve"> </w:t>
      </w:r>
      <w:r>
        <w:t>Mitchell,</w:t>
      </w:r>
      <w:r>
        <w:rPr>
          <w:spacing w:val="24"/>
        </w:rPr>
        <w:t xml:space="preserve"> </w:t>
      </w:r>
      <w:r>
        <w:t>H.</w:t>
      </w:r>
      <w:r>
        <w:rPr>
          <w:spacing w:val="19"/>
        </w:rPr>
        <w:t xml:space="preserve"> </w:t>
      </w:r>
      <w:r>
        <w:rPr>
          <w:spacing w:val="-6"/>
        </w:rPr>
        <w:t>McKay,</w:t>
      </w:r>
      <w:r>
        <w:rPr>
          <w:spacing w:val="24"/>
        </w:rPr>
        <w:t xml:space="preserve"> </w:t>
      </w:r>
      <w:r>
        <w:rPr>
          <w:spacing w:val="-4"/>
        </w:rPr>
        <w:t>C.</w:t>
      </w:r>
      <w:r>
        <w:rPr>
          <w:spacing w:val="19"/>
        </w:rPr>
        <w:t xml:space="preserve"> </w:t>
      </w:r>
      <w:r>
        <w:rPr>
          <w:spacing w:val="-6"/>
        </w:rPr>
        <w:t>Van</w:t>
      </w:r>
      <w:r>
        <w:rPr>
          <w:spacing w:val="19"/>
        </w:rPr>
        <w:t xml:space="preserve"> </w:t>
      </w:r>
      <w:proofErr w:type="spellStart"/>
      <w:r>
        <w:t>Leuvan</w:t>
      </w:r>
      <w:proofErr w:type="spellEnd"/>
      <w:r>
        <w:t>,</w:t>
      </w:r>
      <w:r>
        <w:rPr>
          <w:spacing w:val="24"/>
        </w:rPr>
        <w:t xml:space="preserve"> </w:t>
      </w:r>
      <w:r>
        <w:t>R.</w:t>
      </w:r>
      <w:r>
        <w:rPr>
          <w:spacing w:val="19"/>
        </w:rPr>
        <w:t xml:space="preserve"> </w:t>
      </w:r>
      <w:r>
        <w:rPr>
          <w:spacing w:val="-3"/>
        </w:rPr>
        <w:t>Berry,</w:t>
      </w:r>
      <w:r>
        <w:rPr>
          <w:spacing w:val="24"/>
        </w:rPr>
        <w:t xml:space="preserve"> </w:t>
      </w:r>
      <w:r>
        <w:rPr>
          <w:spacing w:val="-4"/>
        </w:rPr>
        <w:t>C.</w:t>
      </w:r>
      <w:r>
        <w:rPr>
          <w:spacing w:val="19"/>
        </w:rPr>
        <w:t xml:space="preserve"> </w:t>
      </w:r>
      <w:r>
        <w:t>McCutcheon,</w:t>
      </w:r>
      <w:r>
        <w:rPr>
          <w:spacing w:val="24"/>
        </w:rPr>
        <w:t xml:space="preserve"> </w:t>
      </w:r>
      <w:r>
        <w:rPr>
          <w:spacing w:val="-3"/>
        </w:rPr>
        <w:t>B.</w:t>
      </w:r>
      <w:r>
        <w:rPr>
          <w:spacing w:val="19"/>
        </w:rPr>
        <w:t xml:space="preserve"> </w:t>
      </w:r>
      <w:proofErr w:type="spellStart"/>
      <w:r>
        <w:rPr>
          <w:spacing w:val="-3"/>
        </w:rPr>
        <w:t>Avard</w:t>
      </w:r>
      <w:proofErr w:type="spellEnd"/>
      <w:r>
        <w:rPr>
          <w:spacing w:val="-3"/>
        </w:rPr>
        <w:t>,</w:t>
      </w:r>
      <w:r>
        <w:rPr>
          <w:spacing w:val="24"/>
        </w:rPr>
        <w:t xml:space="preserve"> </w:t>
      </w:r>
      <w:r>
        <w:t>N.</w:t>
      </w:r>
      <w:r>
        <w:rPr>
          <w:spacing w:val="19"/>
        </w:rPr>
        <w:t xml:space="preserve"> </w:t>
      </w:r>
      <w:r>
        <w:t>Slater,</w:t>
      </w:r>
      <w:r>
        <w:rPr>
          <w:spacing w:val="24"/>
        </w:rPr>
        <w:t xml:space="preserve"> </w:t>
      </w:r>
      <w:r>
        <w:rPr>
          <w:spacing w:val="-14"/>
        </w:rPr>
        <w:t>T.</w:t>
      </w:r>
      <w:r>
        <w:rPr>
          <w:spacing w:val="19"/>
        </w:rPr>
        <w:t xml:space="preserve"> </w:t>
      </w:r>
      <w:proofErr w:type="spellStart"/>
      <w:r>
        <w:t>Neeman</w:t>
      </w:r>
      <w:proofErr w:type="spellEnd"/>
      <w:r>
        <w:t>,</w:t>
      </w:r>
      <w:r>
        <w:rPr>
          <w:spacing w:val="24"/>
        </w:rPr>
        <w:t xml:space="preserve"> </w:t>
      </w:r>
      <w:r>
        <w:t>and</w:t>
      </w:r>
    </w:p>
    <w:p w14:paraId="181805A6" w14:textId="77777777" w:rsidR="003C4974" w:rsidRDefault="00CC2BE2">
      <w:pPr>
        <w:pStyle w:val="BodyText"/>
        <w:spacing w:before="31" w:line="268" w:lineRule="auto"/>
        <w:ind w:right="119"/>
        <w:jc w:val="both"/>
      </w:pPr>
      <w:r>
        <w:rPr>
          <w:spacing w:val="-21"/>
        </w:rPr>
        <w:t>P.</w:t>
      </w:r>
      <w:r>
        <w:rPr>
          <w:spacing w:val="-20"/>
        </w:rPr>
        <w:t xml:space="preserve"> </w:t>
      </w:r>
      <w:proofErr w:type="spellStart"/>
      <w:r>
        <w:t>Lamberth</w:t>
      </w:r>
      <w:proofErr w:type="spellEnd"/>
      <w:r>
        <w:t>.</w:t>
      </w:r>
      <w:r>
        <w:rPr>
          <w:spacing w:val="-10"/>
        </w:rPr>
        <w:t xml:space="preserve"> </w:t>
      </w:r>
      <w:r>
        <w:t>A</w:t>
      </w:r>
      <w:r>
        <w:rPr>
          <w:spacing w:val="-20"/>
        </w:rPr>
        <w:t xml:space="preserve"> </w:t>
      </w:r>
      <w:r>
        <w:t>prospective</w:t>
      </w:r>
      <w:r>
        <w:rPr>
          <w:spacing w:val="-20"/>
        </w:rPr>
        <w:t xml:space="preserve"> </w:t>
      </w:r>
      <w:r>
        <w:t>controlled</w:t>
      </w:r>
      <w:r>
        <w:rPr>
          <w:spacing w:val="-20"/>
        </w:rPr>
        <w:t xml:space="preserve"> </w:t>
      </w:r>
      <w:r>
        <w:t>trial</w:t>
      </w:r>
      <w:r>
        <w:rPr>
          <w:spacing w:val="-20"/>
        </w:rPr>
        <w:t xml:space="preserve"> </w:t>
      </w:r>
      <w:r>
        <w:t>of</w:t>
      </w:r>
      <w:r>
        <w:rPr>
          <w:spacing w:val="-20"/>
        </w:rPr>
        <w:t xml:space="preserve"> </w:t>
      </w:r>
      <w:r>
        <w:t>the</w:t>
      </w:r>
      <w:r>
        <w:rPr>
          <w:spacing w:val="-20"/>
        </w:rPr>
        <w:t xml:space="preserve"> </w:t>
      </w:r>
      <w:r>
        <w:t>effect</w:t>
      </w:r>
      <w:r>
        <w:rPr>
          <w:spacing w:val="-20"/>
        </w:rPr>
        <w:t xml:space="preserve"> </w:t>
      </w:r>
      <w:r>
        <w:t>of</w:t>
      </w:r>
      <w:r>
        <w:rPr>
          <w:spacing w:val="-20"/>
        </w:rPr>
        <w:t xml:space="preserve"> </w:t>
      </w:r>
      <w:r>
        <w:t>a</w:t>
      </w:r>
      <w:r>
        <w:rPr>
          <w:spacing w:val="-20"/>
        </w:rPr>
        <w:t xml:space="preserve"> </w:t>
      </w:r>
      <w:r>
        <w:t>multi-faceted</w:t>
      </w:r>
      <w:r>
        <w:rPr>
          <w:spacing w:val="-20"/>
        </w:rPr>
        <w:t xml:space="preserve"> </w:t>
      </w:r>
      <w:r>
        <w:t>intervention</w:t>
      </w:r>
      <w:r>
        <w:rPr>
          <w:spacing w:val="-20"/>
        </w:rPr>
        <w:t xml:space="preserve"> </w:t>
      </w:r>
      <w:r>
        <w:t>on</w:t>
      </w:r>
      <w:r>
        <w:rPr>
          <w:spacing w:val="-20"/>
        </w:rPr>
        <w:t xml:space="preserve"> </w:t>
      </w:r>
      <w:r>
        <w:t>early</w:t>
      </w:r>
      <w:r>
        <w:rPr>
          <w:spacing w:val="-20"/>
        </w:rPr>
        <w:t xml:space="preserve"> </w:t>
      </w:r>
      <w:r>
        <w:t>recognition</w:t>
      </w:r>
      <w:r>
        <w:rPr>
          <w:spacing w:val="-20"/>
        </w:rPr>
        <w:t xml:space="preserve"> </w:t>
      </w:r>
      <w:r>
        <w:t>and</w:t>
      </w:r>
      <w:r>
        <w:rPr>
          <w:w w:val="99"/>
        </w:rPr>
        <w:t xml:space="preserve"> </w:t>
      </w:r>
      <w:r>
        <w:t>intervention</w:t>
      </w:r>
      <w:r>
        <w:rPr>
          <w:spacing w:val="-10"/>
        </w:rPr>
        <w:t xml:space="preserve"> </w:t>
      </w:r>
      <w:r>
        <w:t>in</w:t>
      </w:r>
      <w:r>
        <w:rPr>
          <w:spacing w:val="-10"/>
        </w:rPr>
        <w:t xml:space="preserve"> </w:t>
      </w:r>
      <w:r>
        <w:t>deteriorating</w:t>
      </w:r>
      <w:r>
        <w:rPr>
          <w:spacing w:val="-10"/>
        </w:rPr>
        <w:t xml:space="preserve"> </w:t>
      </w:r>
      <w:r>
        <w:t>hospital</w:t>
      </w:r>
      <w:r>
        <w:rPr>
          <w:spacing w:val="-10"/>
        </w:rPr>
        <w:t xml:space="preserve"> </w:t>
      </w:r>
      <w:r>
        <w:t>patients.</w:t>
      </w:r>
      <w:r>
        <w:rPr>
          <w:spacing w:val="11"/>
        </w:rPr>
        <w:t xml:space="preserve"> </w:t>
      </w:r>
      <w:r>
        <w:rPr>
          <w:rFonts w:cs="Arial"/>
          <w:i/>
        </w:rPr>
        <w:t>Resuscitation</w:t>
      </w:r>
      <w:r>
        <w:t>,</w:t>
      </w:r>
      <w:r>
        <w:rPr>
          <w:spacing w:val="-10"/>
        </w:rPr>
        <w:t xml:space="preserve"> </w:t>
      </w:r>
      <w:r>
        <w:t>81(6):658–666,</w:t>
      </w:r>
      <w:r>
        <w:rPr>
          <w:spacing w:val="-10"/>
        </w:rPr>
        <w:t xml:space="preserve"> </w:t>
      </w:r>
      <w:r>
        <w:t>Jun</w:t>
      </w:r>
      <w:r>
        <w:rPr>
          <w:spacing w:val="-10"/>
        </w:rPr>
        <w:t xml:space="preserve"> </w:t>
      </w:r>
      <w:r>
        <w:t>2010.</w:t>
      </w:r>
      <w:r>
        <w:rPr>
          <w:spacing w:val="-10"/>
        </w:rPr>
        <w:t xml:space="preserve"> </w:t>
      </w:r>
      <w:r>
        <w:t>PMID:</w:t>
      </w:r>
      <w:r>
        <w:rPr>
          <w:spacing w:val="-10"/>
        </w:rPr>
        <w:t xml:space="preserve"> </w:t>
      </w:r>
      <w:r>
        <w:t>20378235.</w:t>
      </w:r>
    </w:p>
    <w:p w14:paraId="6C9D7197" w14:textId="77777777" w:rsidR="003C4974" w:rsidRDefault="00CC2BE2">
      <w:pPr>
        <w:pStyle w:val="BodyText"/>
        <w:spacing w:line="268" w:lineRule="auto"/>
        <w:ind w:right="119" w:hanging="473"/>
        <w:jc w:val="both"/>
      </w:pPr>
      <w:r>
        <w:t xml:space="preserve">[12] </w:t>
      </w:r>
      <w:r>
        <w:rPr>
          <w:spacing w:val="-3"/>
        </w:rPr>
        <w:t xml:space="preserve">B. B. </w:t>
      </w:r>
      <w:r>
        <w:t xml:space="preserve">Dean, </w:t>
      </w:r>
      <w:r>
        <w:rPr>
          <w:spacing w:val="-4"/>
        </w:rPr>
        <w:t xml:space="preserve">J. </w:t>
      </w:r>
      <w:r>
        <w:t xml:space="preserve">Lam, </w:t>
      </w:r>
      <w:r>
        <w:rPr>
          <w:spacing w:val="-4"/>
        </w:rPr>
        <w:t xml:space="preserve">J. </w:t>
      </w:r>
      <w:r>
        <w:t xml:space="preserve">L. </w:t>
      </w:r>
      <w:proofErr w:type="spellStart"/>
      <w:r>
        <w:t>Natoli</w:t>
      </w:r>
      <w:proofErr w:type="spellEnd"/>
      <w:r>
        <w:t xml:space="preserve">, Q. Butler, </w:t>
      </w:r>
      <w:r>
        <w:rPr>
          <w:spacing w:val="-9"/>
        </w:rPr>
        <w:t xml:space="preserve">D. </w:t>
      </w:r>
      <w:r>
        <w:t xml:space="preserve">Aguilar, and R. </w:t>
      </w:r>
      <w:r>
        <w:rPr>
          <w:spacing w:val="-4"/>
        </w:rPr>
        <w:t xml:space="preserve">J. </w:t>
      </w:r>
      <w:proofErr w:type="spellStart"/>
      <w:r>
        <w:t>Nordyke</w:t>
      </w:r>
      <w:proofErr w:type="spellEnd"/>
      <w:r>
        <w:t>. Review: use of electronic</w:t>
      </w:r>
      <w:r>
        <w:rPr>
          <w:spacing w:val="16"/>
        </w:rPr>
        <w:t xml:space="preserve"> </w:t>
      </w:r>
      <w:r>
        <w:t>medical</w:t>
      </w:r>
      <w:r>
        <w:rPr>
          <w:w w:val="99"/>
        </w:rPr>
        <w:t xml:space="preserve"> </w:t>
      </w:r>
      <w:r>
        <w:t xml:space="preserve">records </w:t>
      </w:r>
      <w:r>
        <w:rPr>
          <w:spacing w:val="-3"/>
        </w:rPr>
        <w:t xml:space="preserve">for </w:t>
      </w:r>
      <w:r>
        <w:t xml:space="preserve">health outcomes research: a literature </w:t>
      </w:r>
      <w:r>
        <w:rPr>
          <w:spacing w:val="-5"/>
        </w:rPr>
        <w:t xml:space="preserve">review. </w:t>
      </w:r>
      <w:r>
        <w:rPr>
          <w:rFonts w:cs="Arial"/>
          <w:i/>
        </w:rPr>
        <w:t>Med Care Res Rev</w:t>
      </w:r>
      <w:r>
        <w:t>, 66(6):611–638, Dec</w:t>
      </w:r>
      <w:r>
        <w:rPr>
          <w:spacing w:val="21"/>
        </w:rPr>
        <w:t xml:space="preserve"> </w:t>
      </w:r>
      <w:r>
        <w:t>2009.</w:t>
      </w:r>
      <w:r>
        <w:rPr>
          <w:w w:val="99"/>
        </w:rPr>
        <w:t xml:space="preserve"> </w:t>
      </w:r>
      <w:r>
        <w:t>PMID:</w:t>
      </w:r>
      <w:r>
        <w:rPr>
          <w:spacing w:val="-15"/>
        </w:rPr>
        <w:t xml:space="preserve"> </w:t>
      </w:r>
      <w:r>
        <w:t>19279318.</w:t>
      </w:r>
    </w:p>
    <w:p w14:paraId="6F1BA836" w14:textId="77777777" w:rsidR="003C4974" w:rsidRDefault="00CC2BE2">
      <w:pPr>
        <w:pStyle w:val="BodyText"/>
        <w:ind w:left="107" w:right="107"/>
        <w:jc w:val="center"/>
      </w:pPr>
      <w:r>
        <w:t>[13]</w:t>
      </w:r>
      <w:r>
        <w:rPr>
          <w:spacing w:val="38"/>
        </w:rPr>
        <w:t xml:space="preserve"> </w:t>
      </w:r>
      <w:r>
        <w:t>R.</w:t>
      </w:r>
      <w:r>
        <w:rPr>
          <w:spacing w:val="-18"/>
        </w:rPr>
        <w:t xml:space="preserve"> </w:t>
      </w:r>
      <w:proofErr w:type="spellStart"/>
      <w:r>
        <w:t>Amarasingham</w:t>
      </w:r>
      <w:proofErr w:type="spellEnd"/>
      <w:r>
        <w:t>,</w:t>
      </w:r>
      <w:r>
        <w:rPr>
          <w:spacing w:val="-16"/>
        </w:rPr>
        <w:t xml:space="preserve"> </w:t>
      </w:r>
      <w:r>
        <w:rPr>
          <w:spacing w:val="-3"/>
        </w:rPr>
        <w:t>B.</w:t>
      </w:r>
      <w:r>
        <w:rPr>
          <w:spacing w:val="-18"/>
        </w:rPr>
        <w:t xml:space="preserve"> </w:t>
      </w:r>
      <w:r>
        <w:rPr>
          <w:spacing w:val="-4"/>
        </w:rPr>
        <w:t>J.</w:t>
      </w:r>
      <w:r>
        <w:rPr>
          <w:spacing w:val="-18"/>
        </w:rPr>
        <w:t xml:space="preserve"> </w:t>
      </w:r>
      <w:r>
        <w:t>Moore,</w:t>
      </w:r>
      <w:r>
        <w:rPr>
          <w:spacing w:val="-16"/>
        </w:rPr>
        <w:t xml:space="preserve"> Y.</w:t>
      </w:r>
      <w:r>
        <w:rPr>
          <w:spacing w:val="-18"/>
        </w:rPr>
        <w:t xml:space="preserve"> </w:t>
      </w:r>
      <w:r>
        <w:rPr>
          <w:spacing w:val="-21"/>
        </w:rPr>
        <w:t>P.</w:t>
      </w:r>
      <w:r>
        <w:rPr>
          <w:spacing w:val="-18"/>
        </w:rPr>
        <w:t xml:space="preserve"> </w:t>
      </w:r>
      <w:proofErr w:type="spellStart"/>
      <w:r>
        <w:rPr>
          <w:spacing w:val="-5"/>
        </w:rPr>
        <w:t>Tabak</w:t>
      </w:r>
      <w:proofErr w:type="spellEnd"/>
      <w:r>
        <w:rPr>
          <w:spacing w:val="-5"/>
        </w:rPr>
        <w:t>,</w:t>
      </w:r>
      <w:r>
        <w:rPr>
          <w:spacing w:val="-16"/>
        </w:rPr>
        <w:t xml:space="preserve"> </w:t>
      </w:r>
      <w:r>
        <w:t>M.</w:t>
      </w:r>
      <w:r>
        <w:rPr>
          <w:spacing w:val="-18"/>
        </w:rPr>
        <w:t xml:space="preserve"> </w:t>
      </w:r>
      <w:r>
        <w:t>H.</w:t>
      </w:r>
      <w:r>
        <w:rPr>
          <w:spacing w:val="-18"/>
        </w:rPr>
        <w:t xml:space="preserve"> </w:t>
      </w:r>
      <w:proofErr w:type="spellStart"/>
      <w:r>
        <w:t>Drazner</w:t>
      </w:r>
      <w:proofErr w:type="spellEnd"/>
      <w:r>
        <w:t>,</w:t>
      </w:r>
      <w:r>
        <w:rPr>
          <w:spacing w:val="-16"/>
        </w:rPr>
        <w:t xml:space="preserve"> </w:t>
      </w:r>
      <w:r>
        <w:rPr>
          <w:spacing w:val="-4"/>
        </w:rPr>
        <w:t>C.</w:t>
      </w:r>
      <w:r>
        <w:rPr>
          <w:spacing w:val="-18"/>
        </w:rPr>
        <w:t xml:space="preserve"> </w:t>
      </w:r>
      <w:r>
        <w:t>A.</w:t>
      </w:r>
      <w:r>
        <w:rPr>
          <w:spacing w:val="-18"/>
        </w:rPr>
        <w:t xml:space="preserve"> </w:t>
      </w:r>
      <w:r>
        <w:t>Clark,</w:t>
      </w:r>
      <w:r>
        <w:rPr>
          <w:spacing w:val="-16"/>
        </w:rPr>
        <w:t xml:space="preserve"> </w:t>
      </w:r>
      <w:r>
        <w:rPr>
          <w:spacing w:val="-3"/>
        </w:rPr>
        <w:t>S.</w:t>
      </w:r>
      <w:r>
        <w:rPr>
          <w:spacing w:val="-18"/>
        </w:rPr>
        <w:t xml:space="preserve"> </w:t>
      </w:r>
      <w:r>
        <w:t>Zhang,</w:t>
      </w:r>
      <w:r>
        <w:rPr>
          <w:spacing w:val="-16"/>
        </w:rPr>
        <w:t xml:space="preserve"> </w:t>
      </w:r>
      <w:r>
        <w:rPr>
          <w:spacing w:val="-10"/>
        </w:rPr>
        <w:t>W.</w:t>
      </w:r>
      <w:r>
        <w:rPr>
          <w:spacing w:val="-18"/>
        </w:rPr>
        <w:t xml:space="preserve"> </w:t>
      </w:r>
      <w:r>
        <w:t>G.</w:t>
      </w:r>
      <w:r>
        <w:rPr>
          <w:spacing w:val="-18"/>
        </w:rPr>
        <w:t xml:space="preserve"> </w:t>
      </w:r>
      <w:r>
        <w:t>Reed,</w:t>
      </w:r>
      <w:r>
        <w:rPr>
          <w:spacing w:val="-16"/>
        </w:rPr>
        <w:t xml:space="preserve"> </w:t>
      </w:r>
      <w:r>
        <w:rPr>
          <w:spacing w:val="-14"/>
        </w:rPr>
        <w:t>T.</w:t>
      </w:r>
      <w:r>
        <w:rPr>
          <w:spacing w:val="-18"/>
        </w:rPr>
        <w:t xml:space="preserve"> </w:t>
      </w:r>
      <w:r>
        <w:rPr>
          <w:spacing w:val="-3"/>
        </w:rPr>
        <w:t>S.</w:t>
      </w:r>
      <w:r>
        <w:rPr>
          <w:spacing w:val="-18"/>
        </w:rPr>
        <w:t xml:space="preserve"> </w:t>
      </w:r>
      <w:r>
        <w:t>Swanson,</w:t>
      </w:r>
    </w:p>
    <w:p w14:paraId="13111149" w14:textId="77777777" w:rsidR="003C4974" w:rsidRDefault="00CC2BE2">
      <w:pPr>
        <w:pStyle w:val="BodyText"/>
        <w:spacing w:before="31" w:line="268" w:lineRule="auto"/>
        <w:ind w:right="119"/>
        <w:jc w:val="both"/>
      </w:pPr>
      <w:r>
        <w:rPr>
          <w:spacing w:val="-16"/>
        </w:rPr>
        <w:t xml:space="preserve">Y. </w:t>
      </w:r>
      <w:r>
        <w:t xml:space="preserve">Ma, and E. A. Halm. An automated model to identify heart failure patients at risk </w:t>
      </w:r>
      <w:r>
        <w:rPr>
          <w:spacing w:val="-3"/>
        </w:rPr>
        <w:t xml:space="preserve">for </w:t>
      </w:r>
      <w:r>
        <w:t>30-day</w:t>
      </w:r>
      <w:r>
        <w:rPr>
          <w:spacing w:val="-13"/>
        </w:rPr>
        <w:t xml:space="preserve"> </w:t>
      </w:r>
      <w:r>
        <w:t>readmission</w:t>
      </w:r>
      <w:r>
        <w:rPr>
          <w:w w:val="99"/>
        </w:rPr>
        <w:t xml:space="preserve"> </w:t>
      </w:r>
      <w:r>
        <w:t>or</w:t>
      </w:r>
      <w:r>
        <w:rPr>
          <w:spacing w:val="-7"/>
        </w:rPr>
        <w:t xml:space="preserve"> </w:t>
      </w:r>
      <w:r>
        <w:t>death</w:t>
      </w:r>
      <w:r>
        <w:rPr>
          <w:spacing w:val="-7"/>
        </w:rPr>
        <w:t xml:space="preserve"> </w:t>
      </w:r>
      <w:r>
        <w:t>using</w:t>
      </w:r>
      <w:r>
        <w:rPr>
          <w:spacing w:val="-7"/>
        </w:rPr>
        <w:t xml:space="preserve"> </w:t>
      </w:r>
      <w:r>
        <w:t>electronic</w:t>
      </w:r>
      <w:r>
        <w:rPr>
          <w:spacing w:val="-7"/>
        </w:rPr>
        <w:t xml:space="preserve"> </w:t>
      </w:r>
      <w:r>
        <w:t>medical</w:t>
      </w:r>
      <w:r>
        <w:rPr>
          <w:spacing w:val="-7"/>
        </w:rPr>
        <w:t xml:space="preserve"> </w:t>
      </w:r>
      <w:r>
        <w:t>record</w:t>
      </w:r>
      <w:r>
        <w:rPr>
          <w:spacing w:val="-7"/>
        </w:rPr>
        <w:t xml:space="preserve"> </w:t>
      </w:r>
      <w:r>
        <w:t>data.</w:t>
      </w:r>
      <w:r>
        <w:rPr>
          <w:spacing w:val="14"/>
        </w:rPr>
        <w:t xml:space="preserve"> </w:t>
      </w:r>
      <w:r>
        <w:rPr>
          <w:rFonts w:cs="Arial"/>
          <w:i/>
        </w:rPr>
        <w:t>Med</w:t>
      </w:r>
      <w:r>
        <w:rPr>
          <w:rFonts w:cs="Arial"/>
          <w:i/>
          <w:spacing w:val="-7"/>
        </w:rPr>
        <w:t xml:space="preserve"> </w:t>
      </w:r>
      <w:r>
        <w:rPr>
          <w:rFonts w:cs="Arial"/>
          <w:i/>
        </w:rPr>
        <w:t>Care</w:t>
      </w:r>
      <w:r>
        <w:t>,</w:t>
      </w:r>
      <w:r>
        <w:rPr>
          <w:spacing w:val="-7"/>
        </w:rPr>
        <w:t xml:space="preserve"> </w:t>
      </w:r>
      <w:r>
        <w:t>48(11):981–988,</w:t>
      </w:r>
      <w:r>
        <w:rPr>
          <w:spacing w:val="-7"/>
        </w:rPr>
        <w:t xml:space="preserve"> </w:t>
      </w:r>
      <w:r>
        <w:t>Nov</w:t>
      </w:r>
      <w:r>
        <w:rPr>
          <w:spacing w:val="-7"/>
        </w:rPr>
        <w:t xml:space="preserve"> </w:t>
      </w:r>
      <w:r>
        <w:t>2010.</w:t>
      </w:r>
      <w:r>
        <w:rPr>
          <w:spacing w:val="-7"/>
        </w:rPr>
        <w:t xml:space="preserve"> </w:t>
      </w:r>
      <w:r>
        <w:t>PMID:</w:t>
      </w:r>
      <w:r>
        <w:rPr>
          <w:spacing w:val="-7"/>
        </w:rPr>
        <w:t xml:space="preserve"> </w:t>
      </w:r>
      <w:r>
        <w:t>20940649.</w:t>
      </w:r>
    </w:p>
    <w:p w14:paraId="10D0E621" w14:textId="77777777" w:rsidR="003C4974" w:rsidRDefault="00CC2BE2">
      <w:pPr>
        <w:pStyle w:val="BodyText"/>
        <w:spacing w:line="268" w:lineRule="auto"/>
        <w:ind w:right="119" w:hanging="473"/>
        <w:jc w:val="both"/>
      </w:pPr>
      <w:r>
        <w:t>[14]</w:t>
      </w:r>
      <w:r>
        <w:rPr>
          <w:spacing w:val="41"/>
        </w:rPr>
        <w:t xml:space="preserve"> </w:t>
      </w:r>
      <w:r>
        <w:t>M.</w:t>
      </w:r>
      <w:r>
        <w:rPr>
          <w:spacing w:val="16"/>
        </w:rPr>
        <w:t xml:space="preserve"> </w:t>
      </w:r>
      <w:r>
        <w:rPr>
          <w:spacing w:val="-3"/>
        </w:rPr>
        <w:t>Bayes</w:t>
      </w:r>
      <w:r>
        <w:rPr>
          <w:spacing w:val="16"/>
        </w:rPr>
        <w:t xml:space="preserve"> </w:t>
      </w:r>
      <w:r>
        <w:t>and</w:t>
      </w:r>
      <w:r>
        <w:rPr>
          <w:spacing w:val="15"/>
        </w:rPr>
        <w:t xml:space="preserve"> </w:t>
      </w:r>
      <w:r>
        <w:t>M.</w:t>
      </w:r>
      <w:r>
        <w:rPr>
          <w:spacing w:val="16"/>
        </w:rPr>
        <w:t xml:space="preserve"> </w:t>
      </w:r>
      <w:r>
        <w:t>Price.</w:t>
      </w:r>
      <w:r>
        <w:rPr>
          <w:spacing w:val="18"/>
        </w:rPr>
        <w:t xml:space="preserve"> </w:t>
      </w:r>
      <w:r>
        <w:t>An</w:t>
      </w:r>
      <w:r>
        <w:rPr>
          <w:spacing w:val="16"/>
        </w:rPr>
        <w:t xml:space="preserve"> </w:t>
      </w:r>
      <w:r>
        <w:t>essay</w:t>
      </w:r>
      <w:r>
        <w:rPr>
          <w:spacing w:val="16"/>
        </w:rPr>
        <w:t xml:space="preserve"> </w:t>
      </w:r>
      <w:r>
        <w:t>towards</w:t>
      </w:r>
      <w:r>
        <w:rPr>
          <w:spacing w:val="16"/>
        </w:rPr>
        <w:t xml:space="preserve"> </w:t>
      </w:r>
      <w:r>
        <w:t>solving</w:t>
      </w:r>
      <w:r>
        <w:rPr>
          <w:spacing w:val="15"/>
        </w:rPr>
        <w:t xml:space="preserve"> </w:t>
      </w:r>
      <w:r>
        <w:t>a</w:t>
      </w:r>
      <w:r>
        <w:rPr>
          <w:spacing w:val="16"/>
        </w:rPr>
        <w:t xml:space="preserve"> </w:t>
      </w:r>
      <w:r>
        <w:t>problem</w:t>
      </w:r>
      <w:r>
        <w:rPr>
          <w:spacing w:val="16"/>
        </w:rPr>
        <w:t xml:space="preserve"> </w:t>
      </w:r>
      <w:r>
        <w:t>in</w:t>
      </w:r>
      <w:r>
        <w:rPr>
          <w:spacing w:val="16"/>
        </w:rPr>
        <w:t xml:space="preserve"> </w:t>
      </w:r>
      <w:r>
        <w:t>the</w:t>
      </w:r>
      <w:r>
        <w:rPr>
          <w:spacing w:val="15"/>
        </w:rPr>
        <w:t xml:space="preserve"> </w:t>
      </w:r>
      <w:r>
        <w:t>doctrine</w:t>
      </w:r>
      <w:r>
        <w:rPr>
          <w:spacing w:val="16"/>
        </w:rPr>
        <w:t xml:space="preserve"> </w:t>
      </w:r>
      <w:r>
        <w:t>of</w:t>
      </w:r>
      <w:r>
        <w:rPr>
          <w:spacing w:val="16"/>
        </w:rPr>
        <w:t xml:space="preserve"> </w:t>
      </w:r>
      <w:r>
        <w:t>chances.</w:t>
      </w:r>
      <w:r>
        <w:rPr>
          <w:spacing w:val="16"/>
        </w:rPr>
        <w:t xml:space="preserve"> </w:t>
      </w:r>
      <w:proofErr w:type="gramStart"/>
      <w:r>
        <w:rPr>
          <w:spacing w:val="-3"/>
        </w:rPr>
        <w:t>by</w:t>
      </w:r>
      <w:proofErr w:type="gramEnd"/>
      <w:r>
        <w:rPr>
          <w:spacing w:val="16"/>
        </w:rPr>
        <w:t xml:space="preserve"> </w:t>
      </w:r>
      <w:r>
        <w:t>the</w:t>
      </w:r>
      <w:r>
        <w:rPr>
          <w:spacing w:val="15"/>
        </w:rPr>
        <w:t xml:space="preserve"> </w:t>
      </w:r>
      <w:r>
        <w:t>late</w:t>
      </w:r>
      <w:r>
        <w:rPr>
          <w:spacing w:val="16"/>
        </w:rPr>
        <w:t xml:space="preserve"> </w:t>
      </w:r>
      <w:r>
        <w:rPr>
          <w:spacing w:val="-7"/>
        </w:rPr>
        <w:t>rev.</w:t>
      </w:r>
      <w:r>
        <w:rPr>
          <w:w w:val="99"/>
        </w:rPr>
        <w:t xml:space="preserve"> </w:t>
      </w:r>
      <w:proofErr w:type="spellStart"/>
      <w:r>
        <w:rPr>
          <w:spacing w:val="-4"/>
        </w:rPr>
        <w:t>mr.</w:t>
      </w:r>
      <w:proofErr w:type="spellEnd"/>
      <w:r>
        <w:rPr>
          <w:spacing w:val="-4"/>
        </w:rPr>
        <w:t xml:space="preserve"> </w:t>
      </w:r>
      <w:proofErr w:type="spellStart"/>
      <w:r>
        <w:rPr>
          <w:spacing w:val="-3"/>
        </w:rPr>
        <w:t>bayes</w:t>
      </w:r>
      <w:proofErr w:type="spellEnd"/>
      <w:r>
        <w:rPr>
          <w:spacing w:val="-3"/>
        </w:rPr>
        <w:t xml:space="preserve">, </w:t>
      </w:r>
      <w:proofErr w:type="spellStart"/>
      <w:r>
        <w:t>frs</w:t>
      </w:r>
      <w:proofErr w:type="spellEnd"/>
      <w:r>
        <w:t xml:space="preserve"> communicated </w:t>
      </w:r>
      <w:r>
        <w:rPr>
          <w:spacing w:val="-3"/>
        </w:rPr>
        <w:t xml:space="preserve">by </w:t>
      </w:r>
      <w:proofErr w:type="spellStart"/>
      <w:r>
        <w:rPr>
          <w:spacing w:val="-4"/>
        </w:rPr>
        <w:t>mr.</w:t>
      </w:r>
      <w:proofErr w:type="spellEnd"/>
      <w:r>
        <w:rPr>
          <w:spacing w:val="-4"/>
        </w:rPr>
        <w:t xml:space="preserve"> </w:t>
      </w:r>
      <w:r>
        <w:t xml:space="preserve">price, in a letter to john canton, </w:t>
      </w:r>
      <w:proofErr w:type="spellStart"/>
      <w:r>
        <w:t>amfrs</w:t>
      </w:r>
      <w:proofErr w:type="spellEnd"/>
      <w:r>
        <w:t xml:space="preserve">. </w:t>
      </w:r>
      <w:r>
        <w:rPr>
          <w:rFonts w:cs="Arial"/>
          <w:i/>
        </w:rPr>
        <w:t>Philosophical</w:t>
      </w:r>
      <w:r>
        <w:rPr>
          <w:rFonts w:cs="Arial"/>
          <w:i/>
          <w:spacing w:val="20"/>
        </w:rPr>
        <w:t xml:space="preserve"> </w:t>
      </w:r>
      <w:r>
        <w:rPr>
          <w:rFonts w:cs="Arial"/>
          <w:i/>
          <w:spacing w:val="-3"/>
        </w:rPr>
        <w:t>Transactions</w:t>
      </w:r>
      <w:r>
        <w:rPr>
          <w:rFonts w:cs="Arial"/>
          <w:i/>
          <w:w w:val="99"/>
        </w:rPr>
        <w:t xml:space="preserve"> </w:t>
      </w:r>
      <w:r>
        <w:rPr>
          <w:rFonts w:cs="Arial"/>
          <w:i/>
        </w:rPr>
        <w:t>(1683-1775)</w:t>
      </w:r>
      <w:r>
        <w:t>, pages 370–418,</w:t>
      </w:r>
      <w:r>
        <w:rPr>
          <w:spacing w:val="-31"/>
        </w:rPr>
        <w:t xml:space="preserve"> </w:t>
      </w:r>
      <w:r>
        <w:t>1763.</w:t>
      </w:r>
    </w:p>
    <w:p w14:paraId="391933D7" w14:textId="77777777" w:rsidR="003C4974" w:rsidRDefault="003C4974">
      <w:pPr>
        <w:spacing w:line="268" w:lineRule="auto"/>
        <w:jc w:val="both"/>
        <w:sectPr w:rsidR="003C4974">
          <w:pgSz w:w="12240" w:h="15840"/>
          <w:pgMar w:top="680" w:right="600" w:bottom="280" w:left="600" w:header="720" w:footer="720" w:gutter="0"/>
          <w:cols w:space="720"/>
        </w:sectPr>
      </w:pPr>
    </w:p>
    <w:p w14:paraId="16E68D42" w14:textId="77777777" w:rsidR="003C4974" w:rsidRDefault="00CC2BE2">
      <w:pPr>
        <w:pStyle w:val="BodyText"/>
        <w:spacing w:before="33" w:line="268" w:lineRule="auto"/>
        <w:ind w:hanging="474"/>
      </w:pPr>
      <w:r>
        <w:lastRenderedPageBreak/>
        <w:t xml:space="preserve">[15] </w:t>
      </w:r>
      <w:r>
        <w:rPr>
          <w:spacing w:val="-9"/>
        </w:rPr>
        <w:t xml:space="preserve">D. </w:t>
      </w:r>
      <w:r>
        <w:rPr>
          <w:spacing w:val="-5"/>
        </w:rPr>
        <w:t xml:space="preserve">Ashby. </w:t>
      </w:r>
      <w:r>
        <w:t xml:space="preserve">Bayesian statistics in medicine: a 25 year </w:t>
      </w:r>
      <w:r>
        <w:rPr>
          <w:spacing w:val="-5"/>
        </w:rPr>
        <w:t xml:space="preserve">review. </w:t>
      </w:r>
      <w:r>
        <w:rPr>
          <w:rFonts w:cs="Arial"/>
          <w:i/>
        </w:rPr>
        <w:t>Stat Med</w:t>
      </w:r>
      <w:r>
        <w:t>, 25(21):3589–3631, Nov 2006.</w:t>
      </w:r>
      <w:r>
        <w:rPr>
          <w:spacing w:val="6"/>
        </w:rPr>
        <w:t xml:space="preserve"> </w:t>
      </w:r>
      <w:r>
        <w:t>PMID:</w:t>
      </w:r>
      <w:r>
        <w:rPr>
          <w:w w:val="99"/>
        </w:rPr>
        <w:t xml:space="preserve"> </w:t>
      </w:r>
      <w:r>
        <w:t>16947924.</w:t>
      </w:r>
    </w:p>
    <w:p w14:paraId="25C5E1C3" w14:textId="77777777" w:rsidR="003C4974" w:rsidRDefault="00CC2BE2">
      <w:pPr>
        <w:pStyle w:val="BodyText"/>
        <w:spacing w:line="268" w:lineRule="auto"/>
        <w:ind w:right="119" w:hanging="473"/>
      </w:pPr>
      <w:r>
        <w:t>[16]</w:t>
      </w:r>
      <w:r>
        <w:rPr>
          <w:spacing w:val="39"/>
        </w:rPr>
        <w:t xml:space="preserve"> </w:t>
      </w:r>
      <w:r>
        <w:rPr>
          <w:spacing w:val="-9"/>
        </w:rPr>
        <w:t>D.</w:t>
      </w:r>
      <w:r>
        <w:rPr>
          <w:spacing w:val="15"/>
        </w:rPr>
        <w:t xml:space="preserve"> </w:t>
      </w:r>
      <w:r>
        <w:rPr>
          <w:spacing w:val="-4"/>
        </w:rPr>
        <w:t>J.</w:t>
      </w:r>
      <w:r>
        <w:rPr>
          <w:spacing w:val="15"/>
        </w:rPr>
        <w:t xml:space="preserve"> </w:t>
      </w:r>
      <w:proofErr w:type="spellStart"/>
      <w:r>
        <w:t>Spiegelhalter</w:t>
      </w:r>
      <w:proofErr w:type="spellEnd"/>
      <w:r>
        <w:t>,</w:t>
      </w:r>
      <w:r>
        <w:rPr>
          <w:spacing w:val="20"/>
        </w:rPr>
        <w:t xml:space="preserve"> </w:t>
      </w:r>
      <w:r>
        <w:rPr>
          <w:spacing w:val="-4"/>
        </w:rPr>
        <w:t>J.</w:t>
      </w:r>
      <w:r>
        <w:rPr>
          <w:spacing w:val="15"/>
        </w:rPr>
        <w:t xml:space="preserve"> </w:t>
      </w:r>
      <w:r>
        <w:rPr>
          <w:spacing w:val="-21"/>
        </w:rPr>
        <w:t>P.</w:t>
      </w:r>
      <w:r>
        <w:rPr>
          <w:spacing w:val="15"/>
        </w:rPr>
        <w:t xml:space="preserve"> </w:t>
      </w:r>
      <w:r>
        <w:t>Myles,</w:t>
      </w:r>
      <w:r>
        <w:rPr>
          <w:spacing w:val="20"/>
        </w:rPr>
        <w:t xml:space="preserve"> </w:t>
      </w:r>
      <w:r>
        <w:rPr>
          <w:spacing w:val="-9"/>
        </w:rPr>
        <w:t>D.</w:t>
      </w:r>
      <w:r>
        <w:rPr>
          <w:spacing w:val="15"/>
        </w:rPr>
        <w:t xml:space="preserve"> </w:t>
      </w:r>
      <w:r>
        <w:t>R.</w:t>
      </w:r>
      <w:r>
        <w:rPr>
          <w:spacing w:val="15"/>
        </w:rPr>
        <w:t xml:space="preserve"> </w:t>
      </w:r>
      <w:r>
        <w:t>Jones,</w:t>
      </w:r>
      <w:r>
        <w:rPr>
          <w:spacing w:val="20"/>
        </w:rPr>
        <w:t xml:space="preserve"> </w:t>
      </w:r>
      <w:r>
        <w:t>and</w:t>
      </w:r>
      <w:r>
        <w:rPr>
          <w:spacing w:val="15"/>
        </w:rPr>
        <w:t xml:space="preserve"> </w:t>
      </w:r>
      <w:r>
        <w:t>K.</w:t>
      </w:r>
      <w:r>
        <w:rPr>
          <w:spacing w:val="15"/>
        </w:rPr>
        <w:t xml:space="preserve"> </w:t>
      </w:r>
      <w:r>
        <w:t>R.</w:t>
      </w:r>
      <w:r>
        <w:rPr>
          <w:spacing w:val="15"/>
        </w:rPr>
        <w:t xml:space="preserve"> </w:t>
      </w:r>
      <w:r>
        <w:t>Abrams.</w:t>
      </w:r>
      <w:r>
        <w:rPr>
          <w:spacing w:val="16"/>
        </w:rPr>
        <w:t xml:space="preserve"> </w:t>
      </w:r>
      <w:r>
        <w:t>Bayesian</w:t>
      </w:r>
      <w:r>
        <w:rPr>
          <w:spacing w:val="15"/>
        </w:rPr>
        <w:t xml:space="preserve"> </w:t>
      </w:r>
      <w:r>
        <w:t>methods</w:t>
      </w:r>
      <w:r>
        <w:rPr>
          <w:spacing w:val="15"/>
        </w:rPr>
        <w:t xml:space="preserve"> </w:t>
      </w:r>
      <w:r>
        <w:t>in</w:t>
      </w:r>
      <w:r>
        <w:rPr>
          <w:spacing w:val="15"/>
        </w:rPr>
        <w:t xml:space="preserve"> </w:t>
      </w:r>
      <w:r>
        <w:t>health</w:t>
      </w:r>
      <w:r>
        <w:rPr>
          <w:spacing w:val="15"/>
        </w:rPr>
        <w:t xml:space="preserve"> </w:t>
      </w:r>
      <w:r>
        <w:t>technology</w:t>
      </w:r>
      <w:r>
        <w:rPr>
          <w:w w:val="99"/>
        </w:rPr>
        <w:t xml:space="preserve"> </w:t>
      </w:r>
      <w:r>
        <w:t xml:space="preserve">assessment: a </w:t>
      </w:r>
      <w:r>
        <w:rPr>
          <w:spacing w:val="-5"/>
        </w:rPr>
        <w:t xml:space="preserve">review. </w:t>
      </w:r>
      <w:r>
        <w:rPr>
          <w:rFonts w:cs="Arial"/>
          <w:i/>
        </w:rPr>
        <w:t xml:space="preserve">Health </w:t>
      </w:r>
      <w:proofErr w:type="spellStart"/>
      <w:r>
        <w:rPr>
          <w:rFonts w:cs="Arial"/>
          <w:i/>
          <w:spacing w:val="-4"/>
        </w:rPr>
        <w:t>Technol</w:t>
      </w:r>
      <w:proofErr w:type="spellEnd"/>
      <w:r>
        <w:rPr>
          <w:rFonts w:cs="Arial"/>
          <w:i/>
          <w:spacing w:val="-4"/>
        </w:rPr>
        <w:t xml:space="preserve"> </w:t>
      </w:r>
      <w:r>
        <w:rPr>
          <w:rFonts w:cs="Arial"/>
          <w:i/>
        </w:rPr>
        <w:t>Assess</w:t>
      </w:r>
      <w:r>
        <w:t>, 4(38):1–130, 2000. PMID:</w:t>
      </w:r>
      <w:r>
        <w:rPr>
          <w:spacing w:val="-17"/>
        </w:rPr>
        <w:t xml:space="preserve"> </w:t>
      </w:r>
      <w:r>
        <w:t>11134920.</w:t>
      </w:r>
    </w:p>
    <w:p w14:paraId="3372C5F0" w14:textId="77777777" w:rsidR="003C4974" w:rsidRDefault="00CC2BE2">
      <w:pPr>
        <w:pStyle w:val="BodyText"/>
        <w:spacing w:line="268" w:lineRule="auto"/>
        <w:ind w:right="119" w:hanging="473"/>
      </w:pPr>
      <w:r>
        <w:t xml:space="preserve">[17] </w:t>
      </w:r>
      <w:r>
        <w:rPr>
          <w:spacing w:val="-4"/>
        </w:rPr>
        <w:t xml:space="preserve">C. </w:t>
      </w:r>
      <w:proofErr w:type="spellStart"/>
      <w:r>
        <w:rPr>
          <w:spacing w:val="-11"/>
        </w:rPr>
        <w:t>Yoo</w:t>
      </w:r>
      <w:proofErr w:type="spellEnd"/>
      <w:r>
        <w:rPr>
          <w:spacing w:val="-11"/>
        </w:rPr>
        <w:t xml:space="preserve">, </w:t>
      </w:r>
      <w:r>
        <w:t xml:space="preserve">L. Ramirez, and </w:t>
      </w:r>
      <w:r>
        <w:rPr>
          <w:spacing w:val="-4"/>
        </w:rPr>
        <w:t xml:space="preserve">J. </w:t>
      </w:r>
      <w:proofErr w:type="spellStart"/>
      <w:r>
        <w:t>Liuzzi</w:t>
      </w:r>
      <w:proofErr w:type="spellEnd"/>
      <w:r>
        <w:t>. Big data analysis using modern statistical and machine learning</w:t>
      </w:r>
      <w:r>
        <w:rPr>
          <w:spacing w:val="-35"/>
        </w:rPr>
        <w:t xml:space="preserve"> </w:t>
      </w:r>
      <w:r>
        <w:t>methods</w:t>
      </w:r>
      <w:r>
        <w:rPr>
          <w:w w:val="99"/>
        </w:rPr>
        <w:t xml:space="preserve"> </w:t>
      </w:r>
      <w:r>
        <w:t>in</w:t>
      </w:r>
      <w:r>
        <w:rPr>
          <w:spacing w:val="-8"/>
        </w:rPr>
        <w:t xml:space="preserve"> </w:t>
      </w:r>
      <w:r>
        <w:t>medicine.</w:t>
      </w:r>
      <w:r>
        <w:rPr>
          <w:spacing w:val="13"/>
        </w:rPr>
        <w:t xml:space="preserve"> </w:t>
      </w:r>
      <w:proofErr w:type="spellStart"/>
      <w:r>
        <w:rPr>
          <w:rFonts w:cs="Arial"/>
          <w:i/>
        </w:rPr>
        <w:t>Int</w:t>
      </w:r>
      <w:proofErr w:type="spellEnd"/>
      <w:r>
        <w:rPr>
          <w:rFonts w:cs="Arial"/>
          <w:i/>
          <w:spacing w:val="-8"/>
        </w:rPr>
        <w:t xml:space="preserve"> </w:t>
      </w:r>
      <w:proofErr w:type="spellStart"/>
      <w:r>
        <w:rPr>
          <w:rFonts w:cs="Arial"/>
          <w:i/>
        </w:rPr>
        <w:t>Neurourol</w:t>
      </w:r>
      <w:proofErr w:type="spellEnd"/>
      <w:r>
        <w:rPr>
          <w:rFonts w:cs="Arial"/>
          <w:i/>
          <w:spacing w:val="-8"/>
        </w:rPr>
        <w:t xml:space="preserve"> </w:t>
      </w:r>
      <w:r>
        <w:rPr>
          <w:rFonts w:cs="Arial"/>
          <w:i/>
        </w:rPr>
        <w:t>J</w:t>
      </w:r>
      <w:r>
        <w:t>,</w:t>
      </w:r>
      <w:r>
        <w:rPr>
          <w:spacing w:val="-8"/>
        </w:rPr>
        <w:t xml:space="preserve"> </w:t>
      </w:r>
      <w:r>
        <w:t>18(2):50–57,</w:t>
      </w:r>
      <w:r>
        <w:rPr>
          <w:spacing w:val="-8"/>
        </w:rPr>
        <w:t xml:space="preserve"> </w:t>
      </w:r>
      <w:r>
        <w:t>Jun</w:t>
      </w:r>
      <w:r>
        <w:rPr>
          <w:spacing w:val="-8"/>
        </w:rPr>
        <w:t xml:space="preserve"> </w:t>
      </w:r>
      <w:r>
        <w:t>2014.</w:t>
      </w:r>
      <w:r>
        <w:rPr>
          <w:spacing w:val="-8"/>
        </w:rPr>
        <w:t xml:space="preserve"> </w:t>
      </w:r>
      <w:r>
        <w:t>PMID:</w:t>
      </w:r>
      <w:r>
        <w:rPr>
          <w:spacing w:val="-8"/>
        </w:rPr>
        <w:t xml:space="preserve"> </w:t>
      </w:r>
      <w:r>
        <w:t>24987556.</w:t>
      </w:r>
    </w:p>
    <w:p w14:paraId="552068B2" w14:textId="77777777" w:rsidR="003C4974" w:rsidRDefault="00CC2BE2">
      <w:pPr>
        <w:pStyle w:val="BodyText"/>
        <w:ind w:left="119" w:right="119"/>
      </w:pPr>
      <w:r>
        <w:t xml:space="preserve">[18] Stan Development </w:t>
      </w:r>
      <w:r>
        <w:rPr>
          <w:spacing w:val="-6"/>
        </w:rPr>
        <w:t xml:space="preserve">Team. </w:t>
      </w:r>
      <w:r>
        <w:t xml:space="preserve">Stan: A C++ Library </w:t>
      </w:r>
      <w:r>
        <w:rPr>
          <w:spacing w:val="-3"/>
        </w:rPr>
        <w:t xml:space="preserve">for </w:t>
      </w:r>
      <w:r>
        <w:t xml:space="preserve">Probability and Sampling, </w:t>
      </w:r>
      <w:r>
        <w:rPr>
          <w:spacing w:val="-3"/>
        </w:rPr>
        <w:t xml:space="preserve">Version </w:t>
      </w:r>
      <w:r>
        <w:t>2.5.0,</w:t>
      </w:r>
      <w:r>
        <w:rPr>
          <w:spacing w:val="7"/>
        </w:rPr>
        <w:t xml:space="preserve"> </w:t>
      </w:r>
      <w:r>
        <w:t>2014.</w:t>
      </w:r>
    </w:p>
    <w:p w14:paraId="575D4CB4" w14:textId="77777777" w:rsidR="003C4974" w:rsidRDefault="003C4974">
      <w:pPr>
        <w:spacing w:before="4"/>
        <w:rPr>
          <w:rFonts w:ascii="Arial" w:eastAsia="Arial" w:hAnsi="Arial" w:cs="Arial"/>
          <w:sz w:val="18"/>
          <w:szCs w:val="18"/>
        </w:rPr>
      </w:pPr>
    </w:p>
    <w:p w14:paraId="31547FA4" w14:textId="77777777" w:rsidR="003C4974" w:rsidRDefault="00CC2BE2">
      <w:pPr>
        <w:pStyle w:val="BodyText"/>
        <w:spacing w:before="0" w:line="268" w:lineRule="auto"/>
        <w:ind w:right="119" w:hanging="473"/>
      </w:pPr>
      <w:r>
        <w:t xml:space="preserve">[19] A. </w:t>
      </w:r>
      <w:proofErr w:type="spellStart"/>
      <w:r>
        <w:t>Gelman</w:t>
      </w:r>
      <w:proofErr w:type="spellEnd"/>
      <w:r>
        <w:t xml:space="preserve">, </w:t>
      </w:r>
      <w:r>
        <w:rPr>
          <w:spacing w:val="-4"/>
        </w:rPr>
        <w:t xml:space="preserve">J. </w:t>
      </w:r>
      <w:r>
        <w:rPr>
          <w:spacing w:val="-3"/>
        </w:rPr>
        <w:t xml:space="preserve">B. </w:t>
      </w:r>
      <w:r>
        <w:t xml:space="preserve">Carlin, H. </w:t>
      </w:r>
      <w:r>
        <w:rPr>
          <w:spacing w:val="-3"/>
        </w:rPr>
        <w:t xml:space="preserve">S. </w:t>
      </w:r>
      <w:r>
        <w:t xml:space="preserve">Stern, and </w:t>
      </w:r>
      <w:r>
        <w:rPr>
          <w:spacing w:val="-9"/>
        </w:rPr>
        <w:t xml:space="preserve">D. </w:t>
      </w:r>
      <w:r>
        <w:rPr>
          <w:spacing w:val="-3"/>
        </w:rPr>
        <w:t xml:space="preserve">B. </w:t>
      </w:r>
      <w:r>
        <w:t xml:space="preserve">Rubin. </w:t>
      </w:r>
      <w:r>
        <w:rPr>
          <w:i/>
        </w:rPr>
        <w:t>Bayesian data analysis</w:t>
      </w:r>
      <w:r>
        <w:t xml:space="preserve">, volume 2. </w:t>
      </w:r>
      <w:r>
        <w:rPr>
          <w:spacing w:val="-6"/>
        </w:rPr>
        <w:t xml:space="preserve">Taylor </w:t>
      </w:r>
      <w:r>
        <w:t>&amp;</w:t>
      </w:r>
      <w:r>
        <w:rPr>
          <w:spacing w:val="16"/>
        </w:rPr>
        <w:t xml:space="preserve"> </w:t>
      </w:r>
      <w:r>
        <w:rPr>
          <w:spacing w:val="-3"/>
        </w:rPr>
        <w:t>Francis,</w:t>
      </w:r>
      <w:r>
        <w:rPr>
          <w:w w:val="99"/>
        </w:rPr>
        <w:t xml:space="preserve"> </w:t>
      </w:r>
      <w:r>
        <w:t>2014.</w:t>
      </w:r>
    </w:p>
    <w:p w14:paraId="11B17FC9" w14:textId="77777777" w:rsidR="003C4974" w:rsidRDefault="00CC2BE2">
      <w:pPr>
        <w:spacing w:before="181"/>
        <w:ind w:left="119" w:right="119"/>
        <w:rPr>
          <w:rFonts w:ascii="Arial" w:eastAsia="Arial" w:hAnsi="Arial" w:cs="Arial"/>
        </w:rPr>
      </w:pPr>
      <w:r>
        <w:rPr>
          <w:rFonts w:ascii="Arial"/>
        </w:rPr>
        <w:t xml:space="preserve">[20] </w:t>
      </w:r>
      <w:r>
        <w:rPr>
          <w:rFonts w:ascii="Arial"/>
          <w:spacing w:val="-4"/>
        </w:rPr>
        <w:t xml:space="preserve">J. </w:t>
      </w:r>
      <w:proofErr w:type="spellStart"/>
      <w:r>
        <w:rPr>
          <w:rFonts w:ascii="Arial"/>
        </w:rPr>
        <w:t>Kruschke</w:t>
      </w:r>
      <w:proofErr w:type="spellEnd"/>
      <w:r>
        <w:rPr>
          <w:rFonts w:ascii="Arial"/>
        </w:rPr>
        <w:t xml:space="preserve">. </w:t>
      </w:r>
      <w:r>
        <w:rPr>
          <w:rFonts w:ascii="Arial"/>
          <w:i/>
        </w:rPr>
        <w:t>Doing Bayesian data analysis: A tutorial introduction with R</w:t>
      </w:r>
      <w:r>
        <w:rPr>
          <w:rFonts w:ascii="Arial"/>
        </w:rPr>
        <w:t>. Academic Press,</w:t>
      </w:r>
      <w:r>
        <w:rPr>
          <w:rFonts w:ascii="Arial"/>
          <w:spacing w:val="6"/>
        </w:rPr>
        <w:t xml:space="preserve"> </w:t>
      </w:r>
      <w:r>
        <w:rPr>
          <w:rFonts w:ascii="Arial"/>
        </w:rPr>
        <w:t>2014.</w:t>
      </w:r>
    </w:p>
    <w:p w14:paraId="61800740" w14:textId="77777777" w:rsidR="003C4974" w:rsidRDefault="003C4974">
      <w:pPr>
        <w:spacing w:before="4"/>
        <w:rPr>
          <w:rFonts w:ascii="Arial" w:eastAsia="Arial" w:hAnsi="Arial" w:cs="Arial"/>
          <w:sz w:val="18"/>
          <w:szCs w:val="18"/>
        </w:rPr>
      </w:pPr>
    </w:p>
    <w:p w14:paraId="07A31C29" w14:textId="77777777" w:rsidR="003C4974" w:rsidRDefault="00CC2BE2">
      <w:pPr>
        <w:pStyle w:val="BodyText"/>
        <w:spacing w:before="0"/>
        <w:ind w:left="119"/>
      </w:pPr>
      <w:r>
        <w:t xml:space="preserve">[21] </w:t>
      </w:r>
      <w:r>
        <w:rPr>
          <w:spacing w:val="-4"/>
        </w:rPr>
        <w:t xml:space="preserve">J. </w:t>
      </w:r>
      <w:r>
        <w:t xml:space="preserve">K. </w:t>
      </w:r>
      <w:proofErr w:type="spellStart"/>
      <w:r>
        <w:t>Kruschke</w:t>
      </w:r>
      <w:proofErr w:type="spellEnd"/>
      <w:r>
        <w:t xml:space="preserve">. Bayesian estimation supersedes the t test. </w:t>
      </w:r>
      <w:r>
        <w:rPr>
          <w:rFonts w:cs="Arial"/>
          <w:i/>
        </w:rPr>
        <w:t xml:space="preserve">J </w:t>
      </w:r>
      <w:proofErr w:type="spellStart"/>
      <w:r>
        <w:rPr>
          <w:rFonts w:cs="Arial"/>
          <w:i/>
        </w:rPr>
        <w:t>Exp</w:t>
      </w:r>
      <w:proofErr w:type="spellEnd"/>
      <w:r>
        <w:rPr>
          <w:rFonts w:cs="Arial"/>
          <w:i/>
        </w:rPr>
        <w:t xml:space="preserve"> </w:t>
      </w:r>
      <w:proofErr w:type="spellStart"/>
      <w:r>
        <w:rPr>
          <w:rFonts w:cs="Arial"/>
          <w:i/>
        </w:rPr>
        <w:t>Psychol</w:t>
      </w:r>
      <w:proofErr w:type="spellEnd"/>
      <w:r>
        <w:rPr>
          <w:rFonts w:cs="Arial"/>
          <w:i/>
        </w:rPr>
        <w:t xml:space="preserve"> Gen</w:t>
      </w:r>
      <w:r>
        <w:t xml:space="preserve">, 142(2):573–603, </w:t>
      </w:r>
      <w:r>
        <w:rPr>
          <w:spacing w:val="-3"/>
        </w:rPr>
        <w:t>May</w:t>
      </w:r>
      <w:r>
        <w:rPr>
          <w:spacing w:val="-42"/>
        </w:rPr>
        <w:t xml:space="preserve"> </w:t>
      </w:r>
      <w:r>
        <w:t>2013.</w:t>
      </w:r>
    </w:p>
    <w:p w14:paraId="177C18AE" w14:textId="77777777" w:rsidR="003C4974" w:rsidRDefault="00CC2BE2">
      <w:pPr>
        <w:pStyle w:val="BodyText"/>
        <w:spacing w:before="31"/>
        <w:ind w:right="119"/>
      </w:pPr>
      <w:r>
        <w:t>PMID:</w:t>
      </w:r>
      <w:r>
        <w:rPr>
          <w:spacing w:val="-15"/>
        </w:rPr>
        <w:t xml:space="preserve"> </w:t>
      </w:r>
      <w:r>
        <w:t>22774788.</w:t>
      </w:r>
    </w:p>
    <w:p w14:paraId="0ECB7F24" w14:textId="77777777" w:rsidR="003C4974" w:rsidRDefault="003C4974">
      <w:pPr>
        <w:spacing w:before="4"/>
        <w:rPr>
          <w:rFonts w:ascii="Arial" w:eastAsia="Arial" w:hAnsi="Arial" w:cs="Arial"/>
          <w:sz w:val="18"/>
          <w:szCs w:val="18"/>
        </w:rPr>
      </w:pPr>
    </w:p>
    <w:p w14:paraId="2FD936D6" w14:textId="77777777" w:rsidR="003C4974" w:rsidRDefault="00CC2BE2">
      <w:pPr>
        <w:pStyle w:val="BodyText"/>
        <w:spacing w:before="0" w:line="268" w:lineRule="auto"/>
        <w:ind w:right="119" w:hanging="473"/>
      </w:pPr>
      <w:r>
        <w:t xml:space="preserve">[22] K. Abrams and </w:t>
      </w:r>
      <w:r>
        <w:rPr>
          <w:spacing w:val="-3"/>
        </w:rPr>
        <w:t xml:space="preserve">B. </w:t>
      </w:r>
      <w:proofErr w:type="spellStart"/>
      <w:r>
        <w:t>Sansó</w:t>
      </w:r>
      <w:proofErr w:type="spellEnd"/>
      <w:r>
        <w:t xml:space="preserve">. Approximate Bayesian inference </w:t>
      </w:r>
      <w:r>
        <w:rPr>
          <w:spacing w:val="-3"/>
        </w:rPr>
        <w:t xml:space="preserve">for </w:t>
      </w:r>
      <w:r>
        <w:t xml:space="preserve">random effects meta-analysis. </w:t>
      </w:r>
      <w:r>
        <w:rPr>
          <w:rFonts w:cs="Arial"/>
          <w:i/>
        </w:rPr>
        <w:t>Stat</w:t>
      </w:r>
      <w:r>
        <w:rPr>
          <w:rFonts w:cs="Arial"/>
          <w:i/>
          <w:spacing w:val="58"/>
        </w:rPr>
        <w:t xml:space="preserve"> </w:t>
      </w:r>
      <w:r>
        <w:rPr>
          <w:rFonts w:cs="Arial"/>
          <w:i/>
        </w:rPr>
        <w:t>Med</w:t>
      </w:r>
      <w:r>
        <w:t>,</w:t>
      </w:r>
      <w:r>
        <w:rPr>
          <w:w w:val="99"/>
        </w:rPr>
        <w:t xml:space="preserve"> </w:t>
      </w:r>
      <w:r>
        <w:t>17(2):201–218, Jan 1998. PMID:</w:t>
      </w:r>
      <w:r>
        <w:rPr>
          <w:spacing w:val="-42"/>
        </w:rPr>
        <w:t xml:space="preserve"> </w:t>
      </w:r>
      <w:r>
        <w:t>9483729.</w:t>
      </w:r>
    </w:p>
    <w:p w14:paraId="3B197068" w14:textId="77777777" w:rsidR="003C4974" w:rsidRDefault="00CC2BE2">
      <w:pPr>
        <w:pStyle w:val="BodyText"/>
        <w:spacing w:line="268" w:lineRule="auto"/>
        <w:ind w:right="119" w:hanging="473"/>
      </w:pPr>
      <w:r>
        <w:t xml:space="preserve">[23] </w:t>
      </w:r>
      <w:r>
        <w:rPr>
          <w:spacing w:val="-4"/>
        </w:rPr>
        <w:t xml:space="preserve">J. </w:t>
      </w:r>
      <w:proofErr w:type="spellStart"/>
      <w:r>
        <w:t>Bafumi</w:t>
      </w:r>
      <w:proofErr w:type="spellEnd"/>
      <w:r>
        <w:t xml:space="preserve"> and A. </w:t>
      </w:r>
      <w:proofErr w:type="spellStart"/>
      <w:r>
        <w:t>Gelman</w:t>
      </w:r>
      <w:proofErr w:type="spellEnd"/>
      <w:r>
        <w:t>. Fitting Multilevel Models When Predictors and Group Effects Correlate.</w:t>
      </w:r>
      <w:r>
        <w:rPr>
          <w:spacing w:val="51"/>
        </w:rPr>
        <w:t xml:space="preserve"> </w:t>
      </w:r>
      <w:r>
        <w:t>SSRN</w:t>
      </w:r>
      <w:r>
        <w:rPr>
          <w:w w:val="99"/>
        </w:rPr>
        <w:t xml:space="preserve"> </w:t>
      </w:r>
      <w:r>
        <w:t>Scholarly</w:t>
      </w:r>
      <w:r>
        <w:rPr>
          <w:spacing w:val="-10"/>
        </w:rPr>
        <w:t xml:space="preserve"> </w:t>
      </w:r>
      <w:r>
        <w:t>Paper</w:t>
      </w:r>
      <w:r>
        <w:rPr>
          <w:spacing w:val="-10"/>
        </w:rPr>
        <w:t xml:space="preserve"> </w:t>
      </w:r>
      <w:r>
        <w:t>ID</w:t>
      </w:r>
      <w:r>
        <w:rPr>
          <w:spacing w:val="-10"/>
        </w:rPr>
        <w:t xml:space="preserve"> </w:t>
      </w:r>
      <w:r>
        <w:t>1010095,</w:t>
      </w:r>
      <w:r>
        <w:rPr>
          <w:spacing w:val="-10"/>
        </w:rPr>
        <w:t xml:space="preserve"> </w:t>
      </w:r>
      <w:r>
        <w:t>Social</w:t>
      </w:r>
      <w:r>
        <w:rPr>
          <w:spacing w:val="-10"/>
        </w:rPr>
        <w:t xml:space="preserve"> </w:t>
      </w:r>
      <w:r>
        <w:t>Science</w:t>
      </w:r>
      <w:r>
        <w:rPr>
          <w:spacing w:val="-10"/>
        </w:rPr>
        <w:t xml:space="preserve"> </w:t>
      </w:r>
      <w:r>
        <w:t>Research</w:t>
      </w:r>
      <w:r>
        <w:rPr>
          <w:spacing w:val="-10"/>
        </w:rPr>
        <w:t xml:space="preserve"> </w:t>
      </w:r>
      <w:r>
        <w:t>Network,</w:t>
      </w:r>
      <w:r>
        <w:rPr>
          <w:spacing w:val="-10"/>
        </w:rPr>
        <w:t xml:space="preserve"> </w:t>
      </w:r>
      <w:r>
        <w:t>Rochester,</w:t>
      </w:r>
      <w:r>
        <w:rPr>
          <w:spacing w:val="-10"/>
        </w:rPr>
        <w:t xml:space="preserve"> </w:t>
      </w:r>
      <w:r>
        <w:t>NY,</w:t>
      </w:r>
      <w:r>
        <w:rPr>
          <w:spacing w:val="-10"/>
        </w:rPr>
        <w:t xml:space="preserve"> </w:t>
      </w:r>
      <w:r>
        <w:t>September</w:t>
      </w:r>
      <w:r>
        <w:rPr>
          <w:spacing w:val="-10"/>
        </w:rPr>
        <w:t xml:space="preserve"> </w:t>
      </w:r>
      <w:r>
        <w:t>2007.</w:t>
      </w:r>
    </w:p>
    <w:p w14:paraId="59FA1641" w14:textId="77777777" w:rsidR="003C4974" w:rsidRDefault="00CC2BE2">
      <w:pPr>
        <w:pStyle w:val="BodyText"/>
        <w:ind w:left="119"/>
      </w:pPr>
      <w:r>
        <w:t>[24]</w:t>
      </w:r>
      <w:r>
        <w:rPr>
          <w:spacing w:val="41"/>
        </w:rPr>
        <w:t xml:space="preserve"> </w:t>
      </w:r>
      <w:r>
        <w:rPr>
          <w:spacing w:val="-4"/>
        </w:rPr>
        <w:t>J.</w:t>
      </w:r>
      <w:r>
        <w:rPr>
          <w:spacing w:val="17"/>
        </w:rPr>
        <w:t xml:space="preserve"> </w:t>
      </w:r>
      <w:r>
        <w:rPr>
          <w:spacing w:val="-3"/>
        </w:rPr>
        <w:t>B.</w:t>
      </w:r>
      <w:r>
        <w:rPr>
          <w:spacing w:val="17"/>
        </w:rPr>
        <w:t xml:space="preserve"> </w:t>
      </w:r>
      <w:r>
        <w:t xml:space="preserve">Carlin. </w:t>
      </w:r>
      <w:r>
        <w:rPr>
          <w:spacing w:val="21"/>
        </w:rPr>
        <w:t xml:space="preserve"> </w:t>
      </w:r>
      <w:r>
        <w:t>Meta-analysis</w:t>
      </w:r>
      <w:r>
        <w:rPr>
          <w:spacing w:val="17"/>
        </w:rPr>
        <w:t xml:space="preserve"> </w:t>
      </w:r>
      <w:r>
        <w:rPr>
          <w:spacing w:val="-3"/>
        </w:rPr>
        <w:t>for</w:t>
      </w:r>
      <w:r>
        <w:rPr>
          <w:spacing w:val="17"/>
        </w:rPr>
        <w:t xml:space="preserve"> </w:t>
      </w:r>
      <w:r>
        <w:t>2</w:t>
      </w:r>
      <w:r>
        <w:rPr>
          <w:spacing w:val="17"/>
        </w:rPr>
        <w:t xml:space="preserve"> </w:t>
      </w:r>
      <w:r>
        <w:t>x</w:t>
      </w:r>
      <w:r>
        <w:rPr>
          <w:spacing w:val="17"/>
        </w:rPr>
        <w:t xml:space="preserve"> </w:t>
      </w:r>
      <w:r>
        <w:t>2</w:t>
      </w:r>
      <w:r>
        <w:rPr>
          <w:spacing w:val="17"/>
        </w:rPr>
        <w:t xml:space="preserve"> </w:t>
      </w:r>
      <w:r>
        <w:t>tables:</w:t>
      </w:r>
      <w:r>
        <w:rPr>
          <w:spacing w:val="52"/>
        </w:rPr>
        <w:t xml:space="preserve"> </w:t>
      </w:r>
      <w:r>
        <w:t>a</w:t>
      </w:r>
      <w:r>
        <w:rPr>
          <w:spacing w:val="17"/>
        </w:rPr>
        <w:t xml:space="preserve"> </w:t>
      </w:r>
      <w:r>
        <w:t>Bayesian</w:t>
      </w:r>
      <w:r>
        <w:rPr>
          <w:spacing w:val="17"/>
        </w:rPr>
        <w:t xml:space="preserve"> </w:t>
      </w:r>
      <w:r>
        <w:t xml:space="preserve">approach. </w:t>
      </w:r>
      <w:r>
        <w:rPr>
          <w:spacing w:val="21"/>
        </w:rPr>
        <w:t xml:space="preserve"> </w:t>
      </w:r>
      <w:r>
        <w:rPr>
          <w:rFonts w:cs="Arial"/>
          <w:i/>
        </w:rPr>
        <w:t>Stat</w:t>
      </w:r>
      <w:r>
        <w:rPr>
          <w:rFonts w:cs="Arial"/>
          <w:i/>
          <w:spacing w:val="17"/>
        </w:rPr>
        <w:t xml:space="preserve"> </w:t>
      </w:r>
      <w:r>
        <w:rPr>
          <w:rFonts w:cs="Arial"/>
          <w:i/>
        </w:rPr>
        <w:t>Med</w:t>
      </w:r>
      <w:r>
        <w:t>,</w:t>
      </w:r>
      <w:r>
        <w:rPr>
          <w:spacing w:val="22"/>
        </w:rPr>
        <w:t xml:space="preserve"> </w:t>
      </w:r>
      <w:r>
        <w:t>11(2):141–158,</w:t>
      </w:r>
      <w:r>
        <w:rPr>
          <w:spacing w:val="22"/>
        </w:rPr>
        <w:t xml:space="preserve"> </w:t>
      </w:r>
      <w:r>
        <w:t>Jan</w:t>
      </w:r>
      <w:r>
        <w:rPr>
          <w:spacing w:val="17"/>
        </w:rPr>
        <w:t xml:space="preserve"> </w:t>
      </w:r>
      <w:r>
        <w:t>1992.</w:t>
      </w:r>
    </w:p>
    <w:p w14:paraId="6A349899" w14:textId="77777777" w:rsidR="003C4974" w:rsidRDefault="00CC2BE2">
      <w:pPr>
        <w:pStyle w:val="BodyText"/>
        <w:spacing w:before="31"/>
        <w:ind w:right="119"/>
      </w:pPr>
      <w:r>
        <w:t>PMID:</w:t>
      </w:r>
      <w:r>
        <w:rPr>
          <w:spacing w:val="-14"/>
        </w:rPr>
        <w:t xml:space="preserve"> </w:t>
      </w:r>
      <w:r>
        <w:t>1349763.</w:t>
      </w:r>
    </w:p>
    <w:p w14:paraId="7ECF0F61" w14:textId="77777777" w:rsidR="003C4974" w:rsidRDefault="003C4974">
      <w:pPr>
        <w:spacing w:before="4"/>
        <w:rPr>
          <w:rFonts w:ascii="Arial" w:eastAsia="Arial" w:hAnsi="Arial" w:cs="Arial"/>
          <w:sz w:val="18"/>
          <w:szCs w:val="18"/>
        </w:rPr>
      </w:pPr>
    </w:p>
    <w:p w14:paraId="688DE85C" w14:textId="77777777" w:rsidR="003C4974" w:rsidRDefault="00CC2BE2">
      <w:pPr>
        <w:spacing w:line="268" w:lineRule="auto"/>
        <w:ind w:left="593" w:hanging="473"/>
        <w:rPr>
          <w:rFonts w:ascii="Arial" w:eastAsia="Arial" w:hAnsi="Arial" w:cs="Arial"/>
        </w:rPr>
      </w:pPr>
      <w:r>
        <w:rPr>
          <w:rFonts w:ascii="Arial"/>
        </w:rPr>
        <w:t>[25]</w:t>
      </w:r>
      <w:r>
        <w:rPr>
          <w:rFonts w:ascii="Arial"/>
          <w:spacing w:val="37"/>
        </w:rPr>
        <w:t xml:space="preserve"> </w:t>
      </w:r>
      <w:r>
        <w:rPr>
          <w:rFonts w:ascii="Arial"/>
        </w:rPr>
        <w:t>A.</w:t>
      </w:r>
      <w:r>
        <w:rPr>
          <w:rFonts w:ascii="Arial"/>
          <w:spacing w:val="-15"/>
        </w:rPr>
        <w:t xml:space="preserve"> </w:t>
      </w:r>
      <w:r>
        <w:rPr>
          <w:rFonts w:ascii="Arial"/>
          <w:spacing w:val="-4"/>
        </w:rPr>
        <w:t>J.</w:t>
      </w:r>
      <w:r>
        <w:rPr>
          <w:rFonts w:ascii="Arial"/>
          <w:spacing w:val="-14"/>
        </w:rPr>
        <w:t xml:space="preserve"> </w:t>
      </w:r>
      <w:r>
        <w:rPr>
          <w:rFonts w:ascii="Arial"/>
        </w:rPr>
        <w:t>Sutton,</w:t>
      </w:r>
      <w:r>
        <w:rPr>
          <w:rFonts w:ascii="Arial"/>
          <w:spacing w:val="-13"/>
        </w:rPr>
        <w:t xml:space="preserve"> </w:t>
      </w:r>
      <w:r>
        <w:rPr>
          <w:rFonts w:ascii="Arial"/>
        </w:rPr>
        <w:t>N.</w:t>
      </w:r>
      <w:r>
        <w:rPr>
          <w:rFonts w:ascii="Arial"/>
          <w:spacing w:val="-14"/>
        </w:rPr>
        <w:t xml:space="preserve"> </w:t>
      </w:r>
      <w:r>
        <w:rPr>
          <w:rFonts w:ascii="Arial"/>
          <w:spacing w:val="-4"/>
        </w:rPr>
        <w:t>J.</w:t>
      </w:r>
      <w:r>
        <w:rPr>
          <w:rFonts w:ascii="Arial"/>
          <w:spacing w:val="-15"/>
        </w:rPr>
        <w:t xml:space="preserve"> </w:t>
      </w:r>
      <w:r>
        <w:rPr>
          <w:rFonts w:ascii="Arial"/>
        </w:rPr>
        <w:t>Cooper,</w:t>
      </w:r>
      <w:r>
        <w:rPr>
          <w:rFonts w:ascii="Arial"/>
          <w:spacing w:val="-13"/>
        </w:rPr>
        <w:t xml:space="preserve"> </w:t>
      </w:r>
      <w:r>
        <w:rPr>
          <w:rFonts w:ascii="Arial"/>
        </w:rPr>
        <w:t>K.</w:t>
      </w:r>
      <w:r>
        <w:rPr>
          <w:rFonts w:ascii="Arial"/>
          <w:spacing w:val="-14"/>
        </w:rPr>
        <w:t xml:space="preserve"> </w:t>
      </w:r>
      <w:r>
        <w:rPr>
          <w:rFonts w:ascii="Arial"/>
        </w:rPr>
        <w:t>R.</w:t>
      </w:r>
      <w:r>
        <w:rPr>
          <w:rFonts w:ascii="Arial"/>
          <w:spacing w:val="-15"/>
        </w:rPr>
        <w:t xml:space="preserve"> </w:t>
      </w:r>
      <w:r>
        <w:rPr>
          <w:rFonts w:ascii="Arial"/>
        </w:rPr>
        <w:t>Abrams,</w:t>
      </w:r>
      <w:r>
        <w:rPr>
          <w:rFonts w:ascii="Arial"/>
          <w:spacing w:val="-13"/>
        </w:rPr>
        <w:t xml:space="preserve"> </w:t>
      </w:r>
      <w:r>
        <w:rPr>
          <w:rFonts w:ascii="Arial"/>
        </w:rPr>
        <w:t>and</w:t>
      </w:r>
      <w:r>
        <w:rPr>
          <w:rFonts w:ascii="Arial"/>
          <w:spacing w:val="-14"/>
        </w:rPr>
        <w:t xml:space="preserve"> </w:t>
      </w:r>
      <w:r>
        <w:rPr>
          <w:rFonts w:ascii="Arial"/>
        </w:rPr>
        <w:t>A.</w:t>
      </w:r>
      <w:r>
        <w:rPr>
          <w:rFonts w:ascii="Arial"/>
          <w:spacing w:val="-15"/>
        </w:rPr>
        <w:t xml:space="preserve"> </w:t>
      </w:r>
      <w:r>
        <w:rPr>
          <w:rFonts w:ascii="Arial"/>
        </w:rPr>
        <w:t>Ades.</w:t>
      </w:r>
      <w:r>
        <w:rPr>
          <w:rFonts w:ascii="Arial"/>
          <w:spacing w:val="-2"/>
        </w:rPr>
        <w:t xml:space="preserve"> </w:t>
      </w:r>
      <w:r>
        <w:rPr>
          <w:rFonts w:ascii="Arial"/>
          <w:i/>
        </w:rPr>
        <w:t>Evidence</w:t>
      </w:r>
      <w:r>
        <w:rPr>
          <w:rFonts w:ascii="Arial"/>
          <w:i/>
          <w:spacing w:val="-15"/>
        </w:rPr>
        <w:t xml:space="preserve"> </w:t>
      </w:r>
      <w:r>
        <w:rPr>
          <w:rFonts w:ascii="Arial"/>
          <w:i/>
        </w:rPr>
        <w:t>synthesis</w:t>
      </w:r>
      <w:r>
        <w:rPr>
          <w:rFonts w:ascii="Arial"/>
          <w:i/>
          <w:spacing w:val="-14"/>
        </w:rPr>
        <w:t xml:space="preserve"> </w:t>
      </w:r>
      <w:r>
        <w:rPr>
          <w:rFonts w:ascii="Arial"/>
          <w:i/>
          <w:spacing w:val="-3"/>
        </w:rPr>
        <w:t>for</w:t>
      </w:r>
      <w:r>
        <w:rPr>
          <w:rFonts w:ascii="Arial"/>
          <w:i/>
          <w:spacing w:val="-15"/>
        </w:rPr>
        <w:t xml:space="preserve"> </w:t>
      </w:r>
      <w:r>
        <w:rPr>
          <w:rFonts w:ascii="Arial"/>
          <w:i/>
        </w:rPr>
        <w:t>decision</w:t>
      </w:r>
      <w:r>
        <w:rPr>
          <w:rFonts w:ascii="Arial"/>
          <w:i/>
          <w:spacing w:val="-14"/>
        </w:rPr>
        <w:t xml:space="preserve"> </w:t>
      </w:r>
      <w:r>
        <w:rPr>
          <w:rFonts w:ascii="Arial"/>
          <w:i/>
        </w:rPr>
        <w:t>making</w:t>
      </w:r>
      <w:r>
        <w:rPr>
          <w:rFonts w:ascii="Arial"/>
          <w:i/>
          <w:spacing w:val="-15"/>
        </w:rPr>
        <w:t xml:space="preserve"> </w:t>
      </w:r>
      <w:r>
        <w:rPr>
          <w:rFonts w:ascii="Arial"/>
          <w:i/>
        </w:rPr>
        <w:t>in</w:t>
      </w:r>
      <w:r>
        <w:rPr>
          <w:rFonts w:ascii="Arial"/>
          <w:i/>
          <w:spacing w:val="-15"/>
        </w:rPr>
        <w:t xml:space="preserve"> </w:t>
      </w:r>
      <w:r>
        <w:rPr>
          <w:rFonts w:ascii="Arial"/>
          <w:i/>
        </w:rPr>
        <w:t>healthcare</w:t>
      </w:r>
      <w:r>
        <w:rPr>
          <w:rFonts w:ascii="Arial"/>
        </w:rPr>
        <w:t>,</w:t>
      </w:r>
      <w:r>
        <w:rPr>
          <w:rFonts w:ascii="Arial"/>
          <w:w w:val="99"/>
        </w:rPr>
        <w:t xml:space="preserve"> </w:t>
      </w:r>
      <w:r>
        <w:rPr>
          <w:rFonts w:ascii="Arial"/>
        </w:rPr>
        <w:t>volume 132. John Wiley &amp; Sons,</w:t>
      </w:r>
      <w:r>
        <w:rPr>
          <w:rFonts w:ascii="Arial"/>
          <w:spacing w:val="-26"/>
        </w:rPr>
        <w:t xml:space="preserve"> </w:t>
      </w:r>
      <w:r>
        <w:rPr>
          <w:rFonts w:ascii="Arial"/>
        </w:rPr>
        <w:t>2012.</w:t>
      </w:r>
    </w:p>
    <w:p w14:paraId="2717EF75" w14:textId="77777777" w:rsidR="003C4974" w:rsidRDefault="00CC2BE2">
      <w:pPr>
        <w:spacing w:before="181" w:line="268" w:lineRule="auto"/>
        <w:ind w:left="593" w:right="119" w:hanging="473"/>
        <w:rPr>
          <w:rFonts w:ascii="Arial" w:eastAsia="Arial" w:hAnsi="Arial" w:cs="Arial"/>
        </w:rPr>
      </w:pPr>
      <w:r>
        <w:rPr>
          <w:rFonts w:ascii="Arial"/>
        </w:rPr>
        <w:t xml:space="preserve">[26] A. </w:t>
      </w:r>
      <w:proofErr w:type="spellStart"/>
      <w:r>
        <w:rPr>
          <w:rFonts w:ascii="Arial"/>
        </w:rPr>
        <w:t>Gelman</w:t>
      </w:r>
      <w:proofErr w:type="spellEnd"/>
      <w:r>
        <w:rPr>
          <w:rFonts w:ascii="Arial"/>
        </w:rPr>
        <w:t xml:space="preserve">. </w:t>
      </w:r>
      <w:r>
        <w:rPr>
          <w:rFonts w:ascii="Arial"/>
          <w:i/>
        </w:rPr>
        <w:t xml:space="preserve">Red state, blue state, rich state, </w:t>
      </w:r>
      <w:proofErr w:type="gramStart"/>
      <w:r>
        <w:rPr>
          <w:rFonts w:ascii="Arial"/>
          <w:i/>
        </w:rPr>
        <w:t>poor</w:t>
      </w:r>
      <w:proofErr w:type="gramEnd"/>
      <w:r>
        <w:rPr>
          <w:rFonts w:ascii="Arial"/>
          <w:i/>
        </w:rPr>
        <w:t xml:space="preserve"> state: </w:t>
      </w:r>
      <w:r>
        <w:rPr>
          <w:rFonts w:ascii="Arial"/>
          <w:i/>
          <w:spacing w:val="-3"/>
        </w:rPr>
        <w:t xml:space="preserve">why </w:t>
      </w:r>
      <w:r>
        <w:rPr>
          <w:rFonts w:ascii="Arial"/>
          <w:i/>
        </w:rPr>
        <w:t xml:space="preserve">Americans vote the </w:t>
      </w:r>
      <w:r>
        <w:rPr>
          <w:rFonts w:ascii="Arial"/>
          <w:i/>
          <w:spacing w:val="-4"/>
        </w:rPr>
        <w:t xml:space="preserve">way </w:t>
      </w:r>
      <w:r>
        <w:rPr>
          <w:rFonts w:ascii="Arial"/>
          <w:i/>
        </w:rPr>
        <w:t>they do</w:t>
      </w:r>
      <w:r>
        <w:rPr>
          <w:rFonts w:ascii="Arial"/>
        </w:rPr>
        <w:t>.</w:t>
      </w:r>
      <w:r>
        <w:rPr>
          <w:rFonts w:ascii="Arial"/>
          <w:spacing w:val="40"/>
        </w:rPr>
        <w:t xml:space="preserve"> </w:t>
      </w:r>
      <w:r>
        <w:rPr>
          <w:rFonts w:ascii="Arial"/>
        </w:rPr>
        <w:t>Princeton</w:t>
      </w:r>
      <w:r>
        <w:rPr>
          <w:rFonts w:ascii="Arial"/>
          <w:w w:val="99"/>
        </w:rPr>
        <w:t xml:space="preserve"> </w:t>
      </w:r>
      <w:r>
        <w:rPr>
          <w:rFonts w:ascii="Arial"/>
        </w:rPr>
        <w:t>University Press,</w:t>
      </w:r>
      <w:r>
        <w:rPr>
          <w:rFonts w:ascii="Arial"/>
          <w:spacing w:val="-30"/>
        </w:rPr>
        <w:t xml:space="preserve"> </w:t>
      </w:r>
      <w:r>
        <w:rPr>
          <w:rFonts w:ascii="Arial"/>
        </w:rPr>
        <w:t>2009.</w:t>
      </w:r>
    </w:p>
    <w:p w14:paraId="5C4A33C5" w14:textId="77777777" w:rsidR="003C4974" w:rsidRDefault="00CC2BE2">
      <w:pPr>
        <w:pStyle w:val="BodyText"/>
        <w:spacing w:line="268" w:lineRule="auto"/>
        <w:ind w:hanging="473"/>
      </w:pPr>
      <w:r>
        <w:t xml:space="preserve">[27] A. </w:t>
      </w:r>
      <w:proofErr w:type="spellStart"/>
      <w:r>
        <w:t>Gelman</w:t>
      </w:r>
      <w:proofErr w:type="spellEnd"/>
      <w:r>
        <w:t xml:space="preserve">. Multilevel (Hierarchical) Modeling: What It Can and Cannot </w:t>
      </w:r>
      <w:r>
        <w:rPr>
          <w:spacing w:val="-4"/>
        </w:rPr>
        <w:t xml:space="preserve">Do. </w:t>
      </w:r>
      <w:proofErr w:type="spellStart"/>
      <w:r>
        <w:rPr>
          <w:rFonts w:cs="Arial"/>
          <w:i/>
        </w:rPr>
        <w:t>Technometrics</w:t>
      </w:r>
      <w:proofErr w:type="spellEnd"/>
      <w:r>
        <w:t>,</w:t>
      </w:r>
      <w:r>
        <w:rPr>
          <w:spacing w:val="-28"/>
        </w:rPr>
        <w:t xml:space="preserve"> </w:t>
      </w:r>
      <w:r>
        <w:t>48(3):432–435,</w:t>
      </w:r>
      <w:r>
        <w:rPr>
          <w:w w:val="99"/>
        </w:rPr>
        <w:t xml:space="preserve"> </w:t>
      </w:r>
      <w:r>
        <w:t>August</w:t>
      </w:r>
      <w:r>
        <w:rPr>
          <w:spacing w:val="-19"/>
        </w:rPr>
        <w:t xml:space="preserve"> </w:t>
      </w:r>
      <w:r>
        <w:t>2006.</w:t>
      </w:r>
    </w:p>
    <w:p w14:paraId="25B0E55C" w14:textId="77777777" w:rsidR="003C4974" w:rsidRDefault="00CC2BE2">
      <w:pPr>
        <w:pStyle w:val="BodyText"/>
        <w:ind w:left="119" w:right="119"/>
      </w:pPr>
      <w:r>
        <w:t>[28</w:t>
      </w:r>
      <w:proofErr w:type="gramStart"/>
      <w:r>
        <w:t xml:space="preserve">]  </w:t>
      </w:r>
      <w:r>
        <w:rPr>
          <w:spacing w:val="-9"/>
        </w:rPr>
        <w:t>D</w:t>
      </w:r>
      <w:proofErr w:type="gramEnd"/>
      <w:r>
        <w:rPr>
          <w:spacing w:val="-9"/>
        </w:rPr>
        <w:t xml:space="preserve">. </w:t>
      </w:r>
      <w:r>
        <w:rPr>
          <w:spacing w:val="-3"/>
        </w:rPr>
        <w:t xml:space="preserve">B. </w:t>
      </w:r>
      <w:r>
        <w:t xml:space="preserve">Rubin. Inference and missing data. </w:t>
      </w:r>
      <w:proofErr w:type="spellStart"/>
      <w:r>
        <w:rPr>
          <w:rFonts w:cs="Arial"/>
          <w:i/>
        </w:rPr>
        <w:t>Biometrika</w:t>
      </w:r>
      <w:proofErr w:type="spellEnd"/>
      <w:r>
        <w:t>, 63(3):581–592,</w:t>
      </w:r>
      <w:r>
        <w:rPr>
          <w:spacing w:val="-23"/>
        </w:rPr>
        <w:t xml:space="preserve"> </w:t>
      </w:r>
      <w:r>
        <w:t>1976.</w:t>
      </w:r>
    </w:p>
    <w:p w14:paraId="0E5BB744" w14:textId="77777777" w:rsidR="003C4974" w:rsidRDefault="003C4974">
      <w:pPr>
        <w:spacing w:before="4"/>
        <w:rPr>
          <w:rFonts w:ascii="Arial" w:eastAsia="Arial" w:hAnsi="Arial" w:cs="Arial"/>
          <w:sz w:val="18"/>
          <w:szCs w:val="18"/>
        </w:rPr>
      </w:pPr>
    </w:p>
    <w:p w14:paraId="6F92720F" w14:textId="77777777" w:rsidR="003C4974" w:rsidRDefault="00CC2BE2">
      <w:pPr>
        <w:pStyle w:val="BodyText"/>
        <w:spacing w:before="0" w:line="268" w:lineRule="auto"/>
        <w:ind w:right="119" w:hanging="473"/>
        <w:jc w:val="both"/>
      </w:pPr>
      <w:r>
        <w:t>[29]</w:t>
      </w:r>
      <w:r>
        <w:rPr>
          <w:spacing w:val="40"/>
        </w:rPr>
        <w:t xml:space="preserve"> </w:t>
      </w:r>
      <w:r>
        <w:rPr>
          <w:spacing w:val="-4"/>
        </w:rPr>
        <w:t>C.</w:t>
      </w:r>
      <w:r>
        <w:rPr>
          <w:spacing w:val="-10"/>
        </w:rPr>
        <w:t xml:space="preserve"> </w:t>
      </w:r>
      <w:r>
        <w:rPr>
          <w:spacing w:val="-3"/>
        </w:rPr>
        <w:t>B.</w:t>
      </w:r>
      <w:r>
        <w:rPr>
          <w:spacing w:val="-10"/>
        </w:rPr>
        <w:t xml:space="preserve"> </w:t>
      </w:r>
      <w:r>
        <w:t>Hall,</w:t>
      </w:r>
      <w:r>
        <w:rPr>
          <w:spacing w:val="-9"/>
        </w:rPr>
        <w:t xml:space="preserve"> </w:t>
      </w:r>
      <w:r>
        <w:t>R.</w:t>
      </w:r>
      <w:r>
        <w:rPr>
          <w:spacing w:val="-10"/>
        </w:rPr>
        <w:t xml:space="preserve"> </w:t>
      </w:r>
      <w:r>
        <w:rPr>
          <w:spacing w:val="-3"/>
        </w:rPr>
        <w:t>B.</w:t>
      </w:r>
      <w:r>
        <w:rPr>
          <w:spacing w:val="-10"/>
        </w:rPr>
        <w:t xml:space="preserve"> </w:t>
      </w:r>
      <w:r>
        <w:t>Lipton,</w:t>
      </w:r>
      <w:r>
        <w:rPr>
          <w:spacing w:val="-9"/>
        </w:rPr>
        <w:t xml:space="preserve"> </w:t>
      </w:r>
      <w:r>
        <w:t>M.</w:t>
      </w:r>
      <w:r>
        <w:rPr>
          <w:spacing w:val="-10"/>
        </w:rPr>
        <w:t xml:space="preserve"> </w:t>
      </w:r>
      <w:r>
        <w:rPr>
          <w:spacing w:val="-4"/>
        </w:rPr>
        <w:t>J.</w:t>
      </w:r>
      <w:r>
        <w:rPr>
          <w:spacing w:val="-10"/>
        </w:rPr>
        <w:t xml:space="preserve"> </w:t>
      </w:r>
      <w:r>
        <w:t>Katz,</w:t>
      </w:r>
      <w:r>
        <w:rPr>
          <w:spacing w:val="-9"/>
        </w:rPr>
        <w:t xml:space="preserve"> </w:t>
      </w:r>
      <w:r>
        <w:t>and</w:t>
      </w:r>
      <w:r>
        <w:rPr>
          <w:spacing w:val="-10"/>
        </w:rPr>
        <w:t xml:space="preserve"> </w:t>
      </w:r>
      <w:r>
        <w:rPr>
          <w:spacing w:val="-4"/>
        </w:rPr>
        <w:t>C.</w:t>
      </w:r>
      <w:r>
        <w:rPr>
          <w:spacing w:val="-10"/>
        </w:rPr>
        <w:t xml:space="preserve"> </w:t>
      </w:r>
      <w:r>
        <w:t>Wang.</w:t>
      </w:r>
      <w:r>
        <w:rPr>
          <w:spacing w:val="8"/>
        </w:rPr>
        <w:t xml:space="preserve"> </w:t>
      </w:r>
      <w:r>
        <w:t>Correcting</w:t>
      </w:r>
      <w:r>
        <w:rPr>
          <w:spacing w:val="-10"/>
        </w:rPr>
        <w:t xml:space="preserve"> </w:t>
      </w:r>
      <w:r>
        <w:t>Bias</w:t>
      </w:r>
      <w:r>
        <w:rPr>
          <w:spacing w:val="-10"/>
        </w:rPr>
        <w:t xml:space="preserve"> </w:t>
      </w:r>
      <w:r>
        <w:t>Caused</w:t>
      </w:r>
      <w:r>
        <w:rPr>
          <w:spacing w:val="-10"/>
        </w:rPr>
        <w:t xml:space="preserve"> </w:t>
      </w:r>
      <w:r>
        <w:rPr>
          <w:spacing w:val="-3"/>
        </w:rPr>
        <w:t>by</w:t>
      </w:r>
      <w:r>
        <w:rPr>
          <w:spacing w:val="-10"/>
        </w:rPr>
        <w:t xml:space="preserve"> </w:t>
      </w:r>
      <w:r>
        <w:t>Missing</w:t>
      </w:r>
      <w:r>
        <w:rPr>
          <w:spacing w:val="-10"/>
        </w:rPr>
        <w:t xml:space="preserve"> </w:t>
      </w:r>
      <w:r>
        <w:t>Data</w:t>
      </w:r>
      <w:r>
        <w:rPr>
          <w:spacing w:val="-10"/>
        </w:rPr>
        <w:t xml:space="preserve"> </w:t>
      </w:r>
      <w:r>
        <w:t>in</w:t>
      </w:r>
      <w:r>
        <w:rPr>
          <w:spacing w:val="-10"/>
        </w:rPr>
        <w:t xml:space="preserve"> </w:t>
      </w:r>
      <w:r>
        <w:t>the</w:t>
      </w:r>
      <w:r>
        <w:rPr>
          <w:spacing w:val="-10"/>
        </w:rPr>
        <w:t xml:space="preserve"> </w:t>
      </w:r>
      <w:r>
        <w:t>Estimate</w:t>
      </w:r>
      <w:r>
        <w:rPr>
          <w:spacing w:val="-10"/>
        </w:rPr>
        <w:t xml:space="preserve"> </w:t>
      </w:r>
      <w:r>
        <w:t>of</w:t>
      </w:r>
      <w:r>
        <w:rPr>
          <w:w w:val="99"/>
        </w:rPr>
        <w:t xml:space="preserve"> </w:t>
      </w:r>
      <w:r>
        <w:t xml:space="preserve">the Effect of </w:t>
      </w:r>
      <w:proofErr w:type="spellStart"/>
      <w:r>
        <w:t>Apolipoprotein</w:t>
      </w:r>
      <w:proofErr w:type="spellEnd"/>
      <w:r>
        <w:t xml:space="preserve"> epsilon 4 on Cognitive Decline. </w:t>
      </w:r>
      <w:r>
        <w:rPr>
          <w:rFonts w:cs="Arial"/>
          <w:i/>
        </w:rPr>
        <w:t xml:space="preserve">J </w:t>
      </w:r>
      <w:proofErr w:type="spellStart"/>
      <w:r>
        <w:rPr>
          <w:rFonts w:cs="Arial"/>
          <w:i/>
        </w:rPr>
        <w:t>Int</w:t>
      </w:r>
      <w:proofErr w:type="spellEnd"/>
      <w:r>
        <w:rPr>
          <w:rFonts w:cs="Arial"/>
          <w:i/>
        </w:rPr>
        <w:t xml:space="preserve"> </w:t>
      </w:r>
      <w:proofErr w:type="spellStart"/>
      <w:r>
        <w:rPr>
          <w:rFonts w:cs="Arial"/>
          <w:i/>
        </w:rPr>
        <w:t>Neuropsychol</w:t>
      </w:r>
      <w:proofErr w:type="spellEnd"/>
      <w:r>
        <w:rPr>
          <w:rFonts w:cs="Arial"/>
          <w:i/>
        </w:rPr>
        <w:t xml:space="preserve"> </w:t>
      </w:r>
      <w:proofErr w:type="spellStart"/>
      <w:r>
        <w:rPr>
          <w:rFonts w:cs="Arial"/>
          <w:i/>
        </w:rPr>
        <w:t>Soc</w:t>
      </w:r>
      <w:proofErr w:type="spellEnd"/>
      <w:r>
        <w:t>, pages 1–6, Nov 2014.</w:t>
      </w:r>
      <w:r>
        <w:rPr>
          <w:w w:val="99"/>
        </w:rPr>
        <w:t xml:space="preserve"> </w:t>
      </w:r>
      <w:r>
        <w:t>PMID:</w:t>
      </w:r>
      <w:r>
        <w:rPr>
          <w:spacing w:val="-15"/>
        </w:rPr>
        <w:t xml:space="preserve"> </w:t>
      </w:r>
      <w:r>
        <w:t>25389642.</w:t>
      </w:r>
    </w:p>
    <w:p w14:paraId="602E98CB" w14:textId="77777777" w:rsidR="003C4974" w:rsidRDefault="00CC2BE2">
      <w:pPr>
        <w:pStyle w:val="BodyText"/>
        <w:spacing w:line="268" w:lineRule="auto"/>
        <w:ind w:right="119" w:hanging="473"/>
      </w:pPr>
      <w:r>
        <w:t>[30]</w:t>
      </w:r>
      <w:r>
        <w:rPr>
          <w:spacing w:val="38"/>
        </w:rPr>
        <w:t xml:space="preserve"> </w:t>
      </w:r>
      <w:r>
        <w:t>M.</w:t>
      </w:r>
      <w:r>
        <w:rPr>
          <w:spacing w:val="13"/>
        </w:rPr>
        <w:t xml:space="preserve"> </w:t>
      </w:r>
      <w:r>
        <w:rPr>
          <w:spacing w:val="-4"/>
        </w:rPr>
        <w:t>J.</w:t>
      </w:r>
      <w:r>
        <w:rPr>
          <w:spacing w:val="13"/>
        </w:rPr>
        <w:t xml:space="preserve"> </w:t>
      </w:r>
      <w:r>
        <w:t>Daniels,</w:t>
      </w:r>
      <w:r>
        <w:rPr>
          <w:spacing w:val="19"/>
        </w:rPr>
        <w:t xml:space="preserve"> </w:t>
      </w:r>
      <w:r>
        <w:rPr>
          <w:spacing w:val="-4"/>
        </w:rPr>
        <w:t>C.</w:t>
      </w:r>
      <w:r>
        <w:rPr>
          <w:spacing w:val="13"/>
        </w:rPr>
        <w:t xml:space="preserve"> </w:t>
      </w:r>
      <w:r>
        <w:t>Wang,</w:t>
      </w:r>
      <w:r>
        <w:rPr>
          <w:spacing w:val="19"/>
        </w:rPr>
        <w:t xml:space="preserve"> </w:t>
      </w:r>
      <w:r>
        <w:t>and</w:t>
      </w:r>
      <w:r>
        <w:rPr>
          <w:spacing w:val="13"/>
        </w:rPr>
        <w:t xml:space="preserve"> </w:t>
      </w:r>
      <w:r>
        <w:rPr>
          <w:spacing w:val="-3"/>
        </w:rPr>
        <w:t>B.</w:t>
      </w:r>
      <w:r>
        <w:rPr>
          <w:spacing w:val="13"/>
        </w:rPr>
        <w:t xml:space="preserve"> </w:t>
      </w:r>
      <w:r>
        <w:t>H.</w:t>
      </w:r>
      <w:r>
        <w:rPr>
          <w:spacing w:val="13"/>
        </w:rPr>
        <w:t xml:space="preserve"> </w:t>
      </w:r>
      <w:r>
        <w:t>Marcus.</w:t>
      </w:r>
      <w:r>
        <w:rPr>
          <w:spacing w:val="13"/>
        </w:rPr>
        <w:t xml:space="preserve"> </w:t>
      </w:r>
      <w:r>
        <w:t>Fully</w:t>
      </w:r>
      <w:r>
        <w:rPr>
          <w:spacing w:val="13"/>
        </w:rPr>
        <w:t xml:space="preserve"> </w:t>
      </w:r>
      <w:r>
        <w:t>Bayesian</w:t>
      </w:r>
      <w:r>
        <w:rPr>
          <w:spacing w:val="13"/>
        </w:rPr>
        <w:t xml:space="preserve"> </w:t>
      </w:r>
      <w:r>
        <w:t>inference</w:t>
      </w:r>
      <w:r>
        <w:rPr>
          <w:spacing w:val="13"/>
        </w:rPr>
        <w:t xml:space="preserve"> </w:t>
      </w:r>
      <w:r>
        <w:t>under</w:t>
      </w:r>
      <w:r>
        <w:rPr>
          <w:spacing w:val="13"/>
        </w:rPr>
        <w:t xml:space="preserve"> </w:t>
      </w:r>
      <w:r>
        <w:t>ignorable</w:t>
      </w:r>
      <w:r>
        <w:rPr>
          <w:spacing w:val="13"/>
        </w:rPr>
        <w:t xml:space="preserve"> </w:t>
      </w:r>
      <w:proofErr w:type="spellStart"/>
      <w:r>
        <w:t>missingness</w:t>
      </w:r>
      <w:proofErr w:type="spellEnd"/>
      <w:r>
        <w:rPr>
          <w:spacing w:val="13"/>
        </w:rPr>
        <w:t xml:space="preserve"> </w:t>
      </w:r>
      <w:r>
        <w:t>in</w:t>
      </w:r>
      <w:r>
        <w:rPr>
          <w:spacing w:val="13"/>
        </w:rPr>
        <w:t xml:space="preserve"> </w:t>
      </w:r>
      <w:r>
        <w:t>the</w:t>
      </w:r>
      <w:r>
        <w:rPr>
          <w:w w:val="99"/>
        </w:rPr>
        <w:t xml:space="preserve"> </w:t>
      </w:r>
      <w:r>
        <w:t>presence</w:t>
      </w:r>
      <w:r>
        <w:rPr>
          <w:spacing w:val="-9"/>
        </w:rPr>
        <w:t xml:space="preserve"> </w:t>
      </w:r>
      <w:r>
        <w:t>of</w:t>
      </w:r>
      <w:r>
        <w:rPr>
          <w:spacing w:val="-9"/>
        </w:rPr>
        <w:t xml:space="preserve"> </w:t>
      </w:r>
      <w:r>
        <w:t>auxiliary</w:t>
      </w:r>
      <w:r>
        <w:rPr>
          <w:spacing w:val="-9"/>
        </w:rPr>
        <w:t xml:space="preserve"> </w:t>
      </w:r>
      <w:r>
        <w:t>covariates.</w:t>
      </w:r>
      <w:r>
        <w:rPr>
          <w:spacing w:val="12"/>
        </w:rPr>
        <w:t xml:space="preserve"> </w:t>
      </w:r>
      <w:r>
        <w:rPr>
          <w:rFonts w:cs="Arial"/>
          <w:i/>
        </w:rPr>
        <w:t>Biometrics</w:t>
      </w:r>
      <w:r>
        <w:t>,</w:t>
      </w:r>
      <w:r>
        <w:rPr>
          <w:spacing w:val="-9"/>
        </w:rPr>
        <w:t xml:space="preserve"> </w:t>
      </w:r>
      <w:r>
        <w:t>70(1):62–72,</w:t>
      </w:r>
      <w:r>
        <w:rPr>
          <w:spacing w:val="-9"/>
        </w:rPr>
        <w:t xml:space="preserve"> </w:t>
      </w:r>
      <w:r>
        <w:t>Mar</w:t>
      </w:r>
      <w:r>
        <w:rPr>
          <w:spacing w:val="-9"/>
        </w:rPr>
        <w:t xml:space="preserve"> </w:t>
      </w:r>
      <w:r>
        <w:t>2014.</w:t>
      </w:r>
      <w:r>
        <w:rPr>
          <w:spacing w:val="-9"/>
        </w:rPr>
        <w:t xml:space="preserve"> </w:t>
      </w:r>
      <w:r>
        <w:t>PMID:</w:t>
      </w:r>
      <w:r>
        <w:rPr>
          <w:spacing w:val="-9"/>
        </w:rPr>
        <w:t xml:space="preserve"> </w:t>
      </w:r>
      <w:r>
        <w:t>24571539.</w:t>
      </w:r>
    </w:p>
    <w:p w14:paraId="76A87A96" w14:textId="77777777" w:rsidR="003C4974" w:rsidRDefault="00CC2BE2">
      <w:pPr>
        <w:pStyle w:val="BodyText"/>
        <w:spacing w:line="268" w:lineRule="auto"/>
        <w:ind w:right="119" w:hanging="473"/>
      </w:pPr>
      <w:r>
        <w:t>[31]</w:t>
      </w:r>
      <w:r>
        <w:rPr>
          <w:spacing w:val="42"/>
        </w:rPr>
        <w:t xml:space="preserve"> </w:t>
      </w:r>
      <w:r>
        <w:rPr>
          <w:spacing w:val="-4"/>
        </w:rPr>
        <w:t>C.</w:t>
      </w:r>
      <w:r>
        <w:rPr>
          <w:spacing w:val="31"/>
        </w:rPr>
        <w:t xml:space="preserve"> </w:t>
      </w:r>
      <w:r>
        <w:rPr>
          <w:spacing w:val="-3"/>
        </w:rPr>
        <w:t>Wang</w:t>
      </w:r>
      <w:r>
        <w:rPr>
          <w:spacing w:val="31"/>
        </w:rPr>
        <w:t xml:space="preserve"> </w:t>
      </w:r>
      <w:r>
        <w:t>and</w:t>
      </w:r>
      <w:r>
        <w:rPr>
          <w:spacing w:val="31"/>
        </w:rPr>
        <w:t xml:space="preserve"> </w:t>
      </w:r>
      <w:r>
        <w:rPr>
          <w:spacing w:val="-4"/>
        </w:rPr>
        <w:t>C.</w:t>
      </w:r>
      <w:r>
        <w:rPr>
          <w:spacing w:val="31"/>
        </w:rPr>
        <w:t xml:space="preserve"> </w:t>
      </w:r>
      <w:r>
        <w:rPr>
          <w:spacing w:val="-3"/>
        </w:rPr>
        <w:t>B.</w:t>
      </w:r>
      <w:r>
        <w:rPr>
          <w:spacing w:val="31"/>
        </w:rPr>
        <w:t xml:space="preserve"> </w:t>
      </w:r>
      <w:r>
        <w:t>Hall. Correction</w:t>
      </w:r>
      <w:r>
        <w:rPr>
          <w:spacing w:val="31"/>
        </w:rPr>
        <w:t xml:space="preserve"> </w:t>
      </w:r>
      <w:r>
        <w:t>of</w:t>
      </w:r>
      <w:r>
        <w:rPr>
          <w:spacing w:val="31"/>
        </w:rPr>
        <w:t xml:space="preserve"> </w:t>
      </w:r>
      <w:r>
        <w:t>bias</w:t>
      </w:r>
      <w:r>
        <w:rPr>
          <w:spacing w:val="31"/>
        </w:rPr>
        <w:t xml:space="preserve"> </w:t>
      </w:r>
      <w:r>
        <w:t>from</w:t>
      </w:r>
      <w:r>
        <w:rPr>
          <w:spacing w:val="31"/>
        </w:rPr>
        <w:t xml:space="preserve"> </w:t>
      </w:r>
      <w:r>
        <w:t>non-random</w:t>
      </w:r>
      <w:r>
        <w:rPr>
          <w:spacing w:val="31"/>
        </w:rPr>
        <w:t xml:space="preserve"> </w:t>
      </w:r>
      <w:r>
        <w:t>missing</w:t>
      </w:r>
      <w:r>
        <w:rPr>
          <w:spacing w:val="31"/>
        </w:rPr>
        <w:t xml:space="preserve"> </w:t>
      </w:r>
      <w:r>
        <w:t>longitudinal</w:t>
      </w:r>
      <w:r>
        <w:rPr>
          <w:spacing w:val="31"/>
        </w:rPr>
        <w:t xml:space="preserve"> </w:t>
      </w:r>
      <w:r>
        <w:t>data</w:t>
      </w:r>
      <w:r>
        <w:rPr>
          <w:spacing w:val="31"/>
        </w:rPr>
        <w:t xml:space="preserve"> </w:t>
      </w:r>
      <w:r>
        <w:t>using</w:t>
      </w:r>
      <w:r>
        <w:rPr>
          <w:spacing w:val="31"/>
        </w:rPr>
        <w:t xml:space="preserve"> </w:t>
      </w:r>
      <w:r>
        <w:t>auxiliary</w:t>
      </w:r>
      <w:r>
        <w:rPr>
          <w:w w:val="99"/>
        </w:rPr>
        <w:t xml:space="preserve"> </w:t>
      </w:r>
      <w:r>
        <w:t xml:space="preserve">information. </w:t>
      </w:r>
      <w:r>
        <w:rPr>
          <w:rFonts w:cs="Arial"/>
          <w:i/>
        </w:rPr>
        <w:t>Stat Med</w:t>
      </w:r>
      <w:r>
        <w:t>, 29(6):671–679, Mar 2010. PMID:</w:t>
      </w:r>
      <w:r>
        <w:rPr>
          <w:spacing w:val="-37"/>
        </w:rPr>
        <w:t xml:space="preserve"> </w:t>
      </w:r>
      <w:r>
        <w:t>20029935.</w:t>
      </w:r>
    </w:p>
    <w:p w14:paraId="3873BA56" w14:textId="77777777" w:rsidR="003C4974" w:rsidRDefault="00CC2BE2">
      <w:pPr>
        <w:pStyle w:val="BodyText"/>
        <w:spacing w:line="268" w:lineRule="auto"/>
        <w:ind w:right="119" w:hanging="473"/>
      </w:pPr>
      <w:r>
        <w:t xml:space="preserve">[32] X.-L. </w:t>
      </w:r>
      <w:proofErr w:type="spellStart"/>
      <w:r>
        <w:t>Meng</w:t>
      </w:r>
      <w:proofErr w:type="spellEnd"/>
      <w:r>
        <w:t xml:space="preserve">. Multiple-Imputation Inferences with Uncongenial Sources of Input. </w:t>
      </w:r>
      <w:r>
        <w:rPr>
          <w:rFonts w:cs="Arial"/>
          <w:i/>
        </w:rPr>
        <w:t>Statist. Sci.</w:t>
      </w:r>
      <w:r>
        <w:t>,</w:t>
      </w:r>
      <w:r>
        <w:rPr>
          <w:spacing w:val="44"/>
        </w:rPr>
        <w:t xml:space="preserve"> </w:t>
      </w:r>
      <w:r>
        <w:t>9(4):538–558,</w:t>
      </w:r>
      <w:r>
        <w:rPr>
          <w:w w:val="99"/>
        </w:rPr>
        <w:t xml:space="preserve"> </w:t>
      </w:r>
      <w:r>
        <w:t>11</w:t>
      </w:r>
      <w:r>
        <w:rPr>
          <w:spacing w:val="-8"/>
        </w:rPr>
        <w:t xml:space="preserve"> </w:t>
      </w:r>
      <w:r>
        <w:t>1994.</w:t>
      </w:r>
    </w:p>
    <w:p w14:paraId="4AC05A2C" w14:textId="77777777" w:rsidR="003C4974" w:rsidRDefault="00CC2BE2">
      <w:pPr>
        <w:pStyle w:val="BodyText"/>
        <w:spacing w:line="268" w:lineRule="auto"/>
        <w:ind w:right="119" w:hanging="473"/>
      </w:pPr>
      <w:r>
        <w:t xml:space="preserve">[33] L. M. Collins, </w:t>
      </w:r>
      <w:r>
        <w:rPr>
          <w:spacing w:val="-4"/>
        </w:rPr>
        <w:t xml:space="preserve">J. </w:t>
      </w:r>
      <w:r>
        <w:t xml:space="preserve">L. </w:t>
      </w:r>
      <w:r>
        <w:rPr>
          <w:spacing w:val="-3"/>
        </w:rPr>
        <w:t xml:space="preserve">Schafer, </w:t>
      </w:r>
      <w:r>
        <w:t xml:space="preserve">and </w:t>
      </w:r>
      <w:r>
        <w:rPr>
          <w:spacing w:val="-4"/>
        </w:rPr>
        <w:t xml:space="preserve">C. </w:t>
      </w:r>
      <w:r>
        <w:t xml:space="preserve">M. </w:t>
      </w:r>
      <w:proofErr w:type="spellStart"/>
      <w:r>
        <w:t>Kam</w:t>
      </w:r>
      <w:proofErr w:type="spellEnd"/>
      <w:r>
        <w:t>. A comparison of inclusive and restrictive strategies in</w:t>
      </w:r>
      <w:r>
        <w:rPr>
          <w:spacing w:val="28"/>
        </w:rPr>
        <w:t xml:space="preserve"> </w:t>
      </w:r>
      <w:r>
        <w:t>modern</w:t>
      </w:r>
      <w:r>
        <w:rPr>
          <w:w w:val="99"/>
        </w:rPr>
        <w:t xml:space="preserve"> </w:t>
      </w:r>
      <w:r>
        <w:t>missing</w:t>
      </w:r>
      <w:r>
        <w:rPr>
          <w:spacing w:val="-9"/>
        </w:rPr>
        <w:t xml:space="preserve"> </w:t>
      </w:r>
      <w:r>
        <w:t>data</w:t>
      </w:r>
      <w:r>
        <w:rPr>
          <w:spacing w:val="-9"/>
        </w:rPr>
        <w:t xml:space="preserve"> </w:t>
      </w:r>
      <w:r>
        <w:t>procedures.</w:t>
      </w:r>
      <w:r>
        <w:rPr>
          <w:spacing w:val="12"/>
        </w:rPr>
        <w:t xml:space="preserve"> </w:t>
      </w:r>
      <w:proofErr w:type="spellStart"/>
      <w:r>
        <w:rPr>
          <w:rFonts w:cs="Arial"/>
          <w:i/>
        </w:rPr>
        <w:t>Psychol</w:t>
      </w:r>
      <w:proofErr w:type="spellEnd"/>
      <w:r>
        <w:rPr>
          <w:rFonts w:cs="Arial"/>
          <w:i/>
          <w:spacing w:val="-9"/>
        </w:rPr>
        <w:t xml:space="preserve"> </w:t>
      </w:r>
      <w:r>
        <w:rPr>
          <w:rFonts w:cs="Arial"/>
          <w:i/>
        </w:rPr>
        <w:t>Methods</w:t>
      </w:r>
      <w:r>
        <w:t>,</w:t>
      </w:r>
      <w:r>
        <w:rPr>
          <w:spacing w:val="-9"/>
        </w:rPr>
        <w:t xml:space="preserve"> </w:t>
      </w:r>
      <w:r>
        <w:t>6(4):330–351,</w:t>
      </w:r>
      <w:r>
        <w:rPr>
          <w:spacing w:val="-9"/>
        </w:rPr>
        <w:t xml:space="preserve"> </w:t>
      </w:r>
      <w:r>
        <w:t>Dec</w:t>
      </w:r>
      <w:r>
        <w:rPr>
          <w:spacing w:val="-9"/>
        </w:rPr>
        <w:t xml:space="preserve"> </w:t>
      </w:r>
      <w:r>
        <w:t>2001.</w:t>
      </w:r>
      <w:r>
        <w:rPr>
          <w:spacing w:val="-9"/>
        </w:rPr>
        <w:t xml:space="preserve"> </w:t>
      </w:r>
      <w:r>
        <w:t>PMID:</w:t>
      </w:r>
      <w:r>
        <w:rPr>
          <w:spacing w:val="-9"/>
        </w:rPr>
        <w:t xml:space="preserve"> </w:t>
      </w:r>
      <w:r>
        <w:t>11778676.</w:t>
      </w:r>
    </w:p>
    <w:p w14:paraId="50501729" w14:textId="77777777" w:rsidR="003C4974" w:rsidRDefault="00CC2BE2">
      <w:pPr>
        <w:tabs>
          <w:tab w:val="left" w:pos="2146"/>
          <w:tab w:val="left" w:pos="6062"/>
        </w:tabs>
        <w:spacing w:before="181" w:line="268" w:lineRule="auto"/>
        <w:ind w:left="593" w:right="118" w:hanging="473"/>
        <w:rPr>
          <w:rFonts w:ascii="Arial" w:eastAsia="Arial" w:hAnsi="Arial" w:cs="Arial"/>
        </w:rPr>
      </w:pPr>
      <w:r>
        <w:rPr>
          <w:rFonts w:ascii="Arial" w:eastAsia="Arial" w:hAnsi="Arial" w:cs="Arial"/>
        </w:rPr>
        <w:t>[34</w:t>
      </w:r>
      <w:proofErr w:type="gramStart"/>
      <w:r>
        <w:rPr>
          <w:rFonts w:ascii="Arial" w:eastAsia="Arial" w:hAnsi="Arial" w:cs="Arial"/>
        </w:rPr>
        <w:t xml:space="preserve">]  </w:t>
      </w:r>
      <w:r>
        <w:rPr>
          <w:rFonts w:ascii="Arial" w:eastAsia="Arial" w:hAnsi="Arial" w:cs="Arial"/>
          <w:spacing w:val="-9"/>
        </w:rPr>
        <w:t>D</w:t>
      </w:r>
      <w:proofErr w:type="gramEnd"/>
      <w:r>
        <w:rPr>
          <w:rFonts w:ascii="Arial" w:eastAsia="Arial" w:hAnsi="Arial" w:cs="Arial"/>
          <w:spacing w:val="-9"/>
        </w:rPr>
        <w:t xml:space="preserve">.  </w:t>
      </w:r>
      <w:r>
        <w:rPr>
          <w:rFonts w:ascii="Arial" w:eastAsia="Arial" w:hAnsi="Arial" w:cs="Arial"/>
          <w:spacing w:val="-3"/>
        </w:rPr>
        <w:t xml:space="preserve">B. </w:t>
      </w:r>
      <w:r>
        <w:rPr>
          <w:rFonts w:ascii="Arial" w:eastAsia="Arial" w:hAnsi="Arial" w:cs="Arial"/>
          <w:spacing w:val="-2"/>
        </w:rPr>
        <w:t xml:space="preserve"> </w:t>
      </w:r>
      <w:r>
        <w:rPr>
          <w:rFonts w:ascii="Arial" w:eastAsia="Arial" w:hAnsi="Arial" w:cs="Arial"/>
        </w:rPr>
        <w:t>Rubin.</w:t>
      </w:r>
      <w:r>
        <w:rPr>
          <w:rFonts w:ascii="Arial" w:eastAsia="Arial" w:hAnsi="Arial" w:cs="Arial"/>
        </w:rPr>
        <w:tab/>
      </w:r>
      <w:proofErr w:type="gramStart"/>
      <w:r>
        <w:rPr>
          <w:rFonts w:ascii="Arial" w:eastAsia="Arial" w:hAnsi="Arial" w:cs="Arial"/>
        </w:rPr>
        <w:t>Multiple  imputation</w:t>
      </w:r>
      <w:proofErr w:type="gramEnd"/>
      <w:r>
        <w:rPr>
          <w:rFonts w:ascii="Arial" w:eastAsia="Arial" w:hAnsi="Arial" w:cs="Arial"/>
        </w:rPr>
        <w:t xml:space="preserve">  after  18+</w:t>
      </w:r>
      <w:r>
        <w:rPr>
          <w:rFonts w:ascii="Arial" w:eastAsia="Arial" w:hAnsi="Arial" w:cs="Arial"/>
          <w:spacing w:val="26"/>
        </w:rPr>
        <w:t xml:space="preserve"> </w:t>
      </w:r>
      <w:r>
        <w:rPr>
          <w:rFonts w:ascii="Arial" w:eastAsia="Arial" w:hAnsi="Arial" w:cs="Arial"/>
        </w:rPr>
        <w:t>years.</w:t>
      </w:r>
      <w:r>
        <w:rPr>
          <w:rFonts w:ascii="Arial" w:eastAsia="Arial" w:hAnsi="Arial" w:cs="Arial"/>
        </w:rPr>
        <w:tab/>
      </w:r>
      <w:proofErr w:type="gramStart"/>
      <w:r>
        <w:rPr>
          <w:rFonts w:ascii="Arial" w:eastAsia="Arial" w:hAnsi="Arial" w:cs="Arial"/>
          <w:i/>
        </w:rPr>
        <w:t>Journal  of</w:t>
      </w:r>
      <w:proofErr w:type="gramEnd"/>
      <w:r>
        <w:rPr>
          <w:rFonts w:ascii="Arial" w:eastAsia="Arial" w:hAnsi="Arial" w:cs="Arial"/>
          <w:i/>
        </w:rPr>
        <w:t xml:space="preserve">  the  American  Statistical</w:t>
      </w:r>
      <w:r>
        <w:rPr>
          <w:rFonts w:ascii="Arial" w:eastAsia="Arial" w:hAnsi="Arial" w:cs="Arial"/>
          <w:i/>
          <w:spacing w:val="33"/>
        </w:rPr>
        <w:t xml:space="preserve"> </w:t>
      </w:r>
      <w:r>
        <w:rPr>
          <w:rFonts w:ascii="Arial" w:eastAsia="Arial" w:hAnsi="Arial" w:cs="Arial"/>
          <w:i/>
        </w:rPr>
        <w:t>Association</w:t>
      </w:r>
      <w:r>
        <w:rPr>
          <w:rFonts w:ascii="Arial" w:eastAsia="Arial" w:hAnsi="Arial" w:cs="Arial"/>
        </w:rPr>
        <w:t>,</w:t>
      </w:r>
      <w:r>
        <w:rPr>
          <w:rFonts w:ascii="Arial" w:eastAsia="Arial" w:hAnsi="Arial" w:cs="Arial"/>
          <w:w w:val="99"/>
        </w:rPr>
        <w:t xml:space="preserve"> </w:t>
      </w:r>
      <w:r>
        <w:rPr>
          <w:rFonts w:ascii="Arial" w:eastAsia="Arial" w:hAnsi="Arial" w:cs="Arial"/>
        </w:rPr>
        <w:t>91(434):473–489,</w:t>
      </w:r>
      <w:r>
        <w:rPr>
          <w:rFonts w:ascii="Arial" w:eastAsia="Arial" w:hAnsi="Arial" w:cs="Arial"/>
          <w:spacing w:val="-20"/>
        </w:rPr>
        <w:t xml:space="preserve"> </w:t>
      </w:r>
      <w:r>
        <w:rPr>
          <w:rFonts w:ascii="Arial" w:eastAsia="Arial" w:hAnsi="Arial" w:cs="Arial"/>
        </w:rPr>
        <w:t>1996.</w:t>
      </w:r>
    </w:p>
    <w:p w14:paraId="2B955D2F" w14:textId="77777777" w:rsidR="003C4974" w:rsidRDefault="003C4974">
      <w:pPr>
        <w:spacing w:line="268" w:lineRule="auto"/>
        <w:rPr>
          <w:rFonts w:ascii="Arial" w:eastAsia="Arial" w:hAnsi="Arial" w:cs="Arial"/>
        </w:rPr>
        <w:sectPr w:rsidR="003C4974">
          <w:pgSz w:w="12240" w:h="15840"/>
          <w:pgMar w:top="700" w:right="600" w:bottom="280" w:left="600" w:header="720" w:footer="720" w:gutter="0"/>
          <w:cols w:space="720"/>
        </w:sectPr>
      </w:pPr>
    </w:p>
    <w:p w14:paraId="1C248D06" w14:textId="77777777" w:rsidR="003C4974" w:rsidRDefault="00CC2BE2">
      <w:pPr>
        <w:spacing w:before="33" w:line="268" w:lineRule="auto"/>
        <w:ind w:left="593" w:right="119" w:hanging="474"/>
        <w:jc w:val="both"/>
        <w:rPr>
          <w:rFonts w:ascii="Arial" w:eastAsia="Arial" w:hAnsi="Arial" w:cs="Arial"/>
        </w:rPr>
      </w:pPr>
      <w:r>
        <w:rPr>
          <w:rFonts w:ascii="Arial"/>
        </w:rPr>
        <w:lastRenderedPageBreak/>
        <w:t xml:space="preserve">[35] M. </w:t>
      </w:r>
      <w:r>
        <w:rPr>
          <w:rFonts w:ascii="Arial"/>
          <w:spacing w:val="-4"/>
        </w:rPr>
        <w:t xml:space="preserve">J. </w:t>
      </w:r>
      <w:r>
        <w:rPr>
          <w:rFonts w:ascii="Arial"/>
        </w:rPr>
        <w:t xml:space="preserve">Daniels and </w:t>
      </w:r>
      <w:r>
        <w:rPr>
          <w:rFonts w:ascii="Arial"/>
          <w:spacing w:val="-4"/>
        </w:rPr>
        <w:t xml:space="preserve">J. </w:t>
      </w:r>
      <w:r>
        <w:rPr>
          <w:rFonts w:ascii="Arial"/>
          <w:spacing w:val="-10"/>
        </w:rPr>
        <w:t xml:space="preserve">W. </w:t>
      </w:r>
      <w:r>
        <w:rPr>
          <w:rFonts w:ascii="Arial"/>
        </w:rPr>
        <w:t xml:space="preserve">Hogan. </w:t>
      </w:r>
      <w:r>
        <w:rPr>
          <w:rFonts w:ascii="Arial"/>
          <w:i/>
        </w:rPr>
        <w:t xml:space="preserve">Missing data in longitudinal studies: Strategies </w:t>
      </w:r>
      <w:r>
        <w:rPr>
          <w:rFonts w:ascii="Arial"/>
          <w:i/>
          <w:spacing w:val="-3"/>
        </w:rPr>
        <w:t xml:space="preserve">for </w:t>
      </w:r>
      <w:r>
        <w:rPr>
          <w:rFonts w:ascii="Arial"/>
          <w:i/>
        </w:rPr>
        <w:t>Bayesian modeling</w:t>
      </w:r>
      <w:r>
        <w:rPr>
          <w:rFonts w:ascii="Arial"/>
          <w:i/>
          <w:spacing w:val="33"/>
        </w:rPr>
        <w:t xml:space="preserve"> </w:t>
      </w:r>
      <w:r>
        <w:rPr>
          <w:rFonts w:ascii="Arial"/>
          <w:i/>
        </w:rPr>
        <w:t>and</w:t>
      </w:r>
      <w:r>
        <w:rPr>
          <w:rFonts w:ascii="Arial"/>
          <w:i/>
          <w:w w:val="99"/>
        </w:rPr>
        <w:t xml:space="preserve"> </w:t>
      </w:r>
      <w:r>
        <w:rPr>
          <w:rFonts w:ascii="Arial"/>
          <w:i/>
        </w:rPr>
        <w:t>sensitivity analysis</w:t>
      </w:r>
      <w:r>
        <w:rPr>
          <w:rFonts w:ascii="Arial"/>
        </w:rPr>
        <w:t>. CRC Press,</w:t>
      </w:r>
      <w:r>
        <w:rPr>
          <w:rFonts w:ascii="Arial"/>
          <w:spacing w:val="-14"/>
        </w:rPr>
        <w:t xml:space="preserve"> </w:t>
      </w:r>
      <w:r>
        <w:rPr>
          <w:rFonts w:ascii="Arial"/>
        </w:rPr>
        <w:t>2008.</w:t>
      </w:r>
    </w:p>
    <w:p w14:paraId="4142D474" w14:textId="77777777" w:rsidR="003C4974" w:rsidRDefault="00CC2BE2">
      <w:pPr>
        <w:spacing w:before="150"/>
        <w:ind w:left="120" w:right="119"/>
        <w:rPr>
          <w:rFonts w:ascii="Arial" w:eastAsia="Arial" w:hAnsi="Arial" w:cs="Arial"/>
        </w:rPr>
      </w:pPr>
      <w:r>
        <w:rPr>
          <w:rFonts w:ascii="Arial"/>
        </w:rPr>
        <w:t>[36</w:t>
      </w:r>
      <w:proofErr w:type="gramStart"/>
      <w:r>
        <w:rPr>
          <w:rFonts w:ascii="Arial"/>
        </w:rPr>
        <w:t xml:space="preserve">]  </w:t>
      </w:r>
      <w:r>
        <w:rPr>
          <w:rFonts w:ascii="Arial"/>
          <w:spacing w:val="-4"/>
        </w:rPr>
        <w:t>J</w:t>
      </w:r>
      <w:proofErr w:type="gramEnd"/>
      <w:r>
        <w:rPr>
          <w:rFonts w:ascii="Arial"/>
          <w:spacing w:val="-4"/>
        </w:rPr>
        <w:t xml:space="preserve">. </w:t>
      </w:r>
      <w:r>
        <w:rPr>
          <w:rFonts w:ascii="Arial"/>
        </w:rPr>
        <w:t xml:space="preserve">L. </w:t>
      </w:r>
      <w:r>
        <w:rPr>
          <w:rFonts w:ascii="Arial"/>
          <w:spacing w:val="-3"/>
        </w:rPr>
        <w:t xml:space="preserve">Schafer. </w:t>
      </w:r>
      <w:r>
        <w:rPr>
          <w:rFonts w:ascii="Arial"/>
          <w:i/>
        </w:rPr>
        <w:t>Analysis of incomplete multivariate data</w:t>
      </w:r>
      <w:r>
        <w:rPr>
          <w:rFonts w:ascii="Arial"/>
        </w:rPr>
        <w:t>. CRC press,</w:t>
      </w:r>
      <w:r>
        <w:rPr>
          <w:rFonts w:ascii="Arial"/>
          <w:spacing w:val="-30"/>
        </w:rPr>
        <w:t xml:space="preserve"> </w:t>
      </w:r>
      <w:r>
        <w:rPr>
          <w:rFonts w:ascii="Arial"/>
        </w:rPr>
        <w:t>1997.</w:t>
      </w:r>
    </w:p>
    <w:p w14:paraId="3BDD459A" w14:textId="77777777" w:rsidR="003C4974" w:rsidRDefault="00CC2BE2">
      <w:pPr>
        <w:spacing w:before="180" w:line="268" w:lineRule="auto"/>
        <w:ind w:left="593" w:right="118" w:hanging="474"/>
        <w:jc w:val="both"/>
        <w:rPr>
          <w:rFonts w:ascii="Arial" w:eastAsia="Arial" w:hAnsi="Arial" w:cs="Arial"/>
        </w:rPr>
      </w:pPr>
      <w:r>
        <w:rPr>
          <w:rFonts w:ascii="Arial"/>
        </w:rPr>
        <w:t>[37]</w:t>
      </w:r>
      <w:r>
        <w:rPr>
          <w:rFonts w:ascii="Arial"/>
          <w:spacing w:val="40"/>
        </w:rPr>
        <w:t xml:space="preserve"> </w:t>
      </w:r>
      <w:r>
        <w:rPr>
          <w:rFonts w:ascii="Arial"/>
        </w:rPr>
        <w:t>G.</w:t>
      </w:r>
      <w:r>
        <w:rPr>
          <w:rFonts w:ascii="Arial"/>
          <w:spacing w:val="15"/>
        </w:rPr>
        <w:t xml:space="preserve"> </w:t>
      </w:r>
      <w:r>
        <w:rPr>
          <w:rFonts w:ascii="Arial"/>
        </w:rPr>
        <w:t>Fitzmaurice,</w:t>
      </w:r>
      <w:r>
        <w:rPr>
          <w:rFonts w:ascii="Arial"/>
          <w:spacing w:val="21"/>
        </w:rPr>
        <w:t xml:space="preserve"> </w:t>
      </w:r>
      <w:r>
        <w:rPr>
          <w:rFonts w:ascii="Arial"/>
        </w:rPr>
        <w:t>M.</w:t>
      </w:r>
      <w:r>
        <w:rPr>
          <w:rFonts w:ascii="Arial"/>
          <w:spacing w:val="15"/>
        </w:rPr>
        <w:t xml:space="preserve"> </w:t>
      </w:r>
      <w:proofErr w:type="spellStart"/>
      <w:r>
        <w:rPr>
          <w:rFonts w:ascii="Arial"/>
        </w:rPr>
        <w:t>Davidian</w:t>
      </w:r>
      <w:proofErr w:type="spellEnd"/>
      <w:r>
        <w:rPr>
          <w:rFonts w:ascii="Arial"/>
        </w:rPr>
        <w:t>,</w:t>
      </w:r>
      <w:r>
        <w:rPr>
          <w:rFonts w:ascii="Arial"/>
          <w:spacing w:val="21"/>
        </w:rPr>
        <w:t xml:space="preserve"> </w:t>
      </w:r>
      <w:r>
        <w:rPr>
          <w:rFonts w:ascii="Arial"/>
        </w:rPr>
        <w:t>G.</w:t>
      </w:r>
      <w:r>
        <w:rPr>
          <w:rFonts w:ascii="Arial"/>
          <w:spacing w:val="15"/>
        </w:rPr>
        <w:t xml:space="preserve"> </w:t>
      </w:r>
      <w:proofErr w:type="spellStart"/>
      <w:r>
        <w:rPr>
          <w:rFonts w:ascii="Arial"/>
          <w:spacing w:val="-4"/>
        </w:rPr>
        <w:t>Verbeke</w:t>
      </w:r>
      <w:proofErr w:type="spellEnd"/>
      <w:r>
        <w:rPr>
          <w:rFonts w:ascii="Arial"/>
          <w:spacing w:val="-4"/>
        </w:rPr>
        <w:t>,</w:t>
      </w:r>
      <w:r>
        <w:rPr>
          <w:rFonts w:ascii="Arial"/>
          <w:spacing w:val="21"/>
        </w:rPr>
        <w:t xml:space="preserve"> </w:t>
      </w:r>
      <w:r>
        <w:rPr>
          <w:rFonts w:ascii="Arial"/>
        </w:rPr>
        <w:t>and</w:t>
      </w:r>
      <w:r>
        <w:rPr>
          <w:rFonts w:ascii="Arial"/>
          <w:spacing w:val="15"/>
        </w:rPr>
        <w:t xml:space="preserve"> </w:t>
      </w:r>
      <w:r>
        <w:rPr>
          <w:rFonts w:ascii="Arial"/>
        </w:rPr>
        <w:t>G.</w:t>
      </w:r>
      <w:r>
        <w:rPr>
          <w:rFonts w:ascii="Arial"/>
          <w:spacing w:val="15"/>
        </w:rPr>
        <w:t xml:space="preserve"> </w:t>
      </w:r>
      <w:proofErr w:type="spellStart"/>
      <w:r>
        <w:rPr>
          <w:rFonts w:ascii="Arial"/>
        </w:rPr>
        <w:t>Molenberghs</w:t>
      </w:r>
      <w:proofErr w:type="spellEnd"/>
      <w:r>
        <w:rPr>
          <w:rFonts w:ascii="Arial"/>
        </w:rPr>
        <w:t>.</w:t>
      </w:r>
      <w:r>
        <w:rPr>
          <w:rFonts w:ascii="Arial"/>
          <w:spacing w:val="19"/>
        </w:rPr>
        <w:t xml:space="preserve"> </w:t>
      </w:r>
      <w:r>
        <w:rPr>
          <w:rFonts w:ascii="Arial"/>
          <w:i/>
        </w:rPr>
        <w:t>Longitudinal</w:t>
      </w:r>
      <w:r>
        <w:rPr>
          <w:rFonts w:ascii="Arial"/>
          <w:i/>
          <w:spacing w:val="15"/>
        </w:rPr>
        <w:t xml:space="preserve"> </w:t>
      </w:r>
      <w:r>
        <w:rPr>
          <w:rFonts w:ascii="Arial"/>
          <w:i/>
        </w:rPr>
        <w:t>data</w:t>
      </w:r>
      <w:r>
        <w:rPr>
          <w:rFonts w:ascii="Arial"/>
          <w:i/>
          <w:spacing w:val="15"/>
        </w:rPr>
        <w:t xml:space="preserve"> </w:t>
      </w:r>
      <w:r>
        <w:rPr>
          <w:rFonts w:ascii="Arial"/>
          <w:i/>
        </w:rPr>
        <w:t>analysis</w:t>
      </w:r>
      <w:r>
        <w:rPr>
          <w:rFonts w:ascii="Arial"/>
        </w:rPr>
        <w:t>.</w:t>
      </w:r>
      <w:r>
        <w:rPr>
          <w:rFonts w:ascii="Arial"/>
          <w:spacing w:val="19"/>
        </w:rPr>
        <w:t xml:space="preserve"> </w:t>
      </w:r>
      <w:r>
        <w:rPr>
          <w:rFonts w:ascii="Arial"/>
        </w:rPr>
        <w:t>CRC</w:t>
      </w:r>
      <w:r>
        <w:rPr>
          <w:rFonts w:ascii="Arial"/>
          <w:spacing w:val="15"/>
        </w:rPr>
        <w:t xml:space="preserve"> </w:t>
      </w:r>
      <w:r>
        <w:rPr>
          <w:rFonts w:ascii="Arial"/>
        </w:rPr>
        <w:t>Press,</w:t>
      </w:r>
      <w:r>
        <w:rPr>
          <w:rFonts w:ascii="Arial"/>
          <w:w w:val="99"/>
        </w:rPr>
        <w:t xml:space="preserve"> </w:t>
      </w:r>
      <w:r>
        <w:rPr>
          <w:rFonts w:ascii="Arial"/>
        </w:rPr>
        <w:t>2008.</w:t>
      </w:r>
    </w:p>
    <w:p w14:paraId="32C3E828" w14:textId="77777777" w:rsidR="003C4974" w:rsidRDefault="00CC2BE2">
      <w:pPr>
        <w:pStyle w:val="BodyText"/>
        <w:spacing w:before="150" w:line="268" w:lineRule="auto"/>
        <w:ind w:right="119" w:hanging="473"/>
        <w:jc w:val="both"/>
      </w:pPr>
      <w:r>
        <w:t>[38]</w:t>
      </w:r>
      <w:r>
        <w:rPr>
          <w:spacing w:val="36"/>
        </w:rPr>
        <w:t xml:space="preserve"> </w:t>
      </w:r>
      <w:r>
        <w:t>M.</w:t>
      </w:r>
      <w:r>
        <w:rPr>
          <w:spacing w:val="-18"/>
        </w:rPr>
        <w:t xml:space="preserve"> </w:t>
      </w:r>
      <w:r>
        <w:t>M.</w:t>
      </w:r>
      <w:r>
        <w:rPr>
          <w:spacing w:val="-18"/>
        </w:rPr>
        <w:t xml:space="preserve"> </w:t>
      </w:r>
      <w:r>
        <w:t>Duncan,</w:t>
      </w:r>
      <w:r>
        <w:rPr>
          <w:spacing w:val="-15"/>
        </w:rPr>
        <w:t xml:space="preserve"> </w:t>
      </w:r>
      <w:r>
        <w:rPr>
          <w:spacing w:val="-21"/>
        </w:rPr>
        <w:t>P.</w:t>
      </w:r>
      <w:r>
        <w:rPr>
          <w:spacing w:val="-18"/>
        </w:rPr>
        <w:t xml:space="preserve"> </w:t>
      </w:r>
      <w:r>
        <w:t>A.</w:t>
      </w:r>
      <w:r>
        <w:rPr>
          <w:spacing w:val="-18"/>
        </w:rPr>
        <w:t xml:space="preserve"> </w:t>
      </w:r>
      <w:r>
        <w:t>McIntosh,</w:t>
      </w:r>
      <w:r>
        <w:rPr>
          <w:spacing w:val="-16"/>
        </w:rPr>
        <w:t xml:space="preserve"> </w:t>
      </w:r>
      <w:r>
        <w:rPr>
          <w:spacing w:val="-4"/>
        </w:rPr>
        <w:t>C.</w:t>
      </w:r>
      <w:r>
        <w:rPr>
          <w:spacing w:val="-18"/>
        </w:rPr>
        <w:t xml:space="preserve"> </w:t>
      </w:r>
      <w:r>
        <w:rPr>
          <w:spacing w:val="-9"/>
        </w:rPr>
        <w:t>D.</w:t>
      </w:r>
      <w:r>
        <w:rPr>
          <w:spacing w:val="-18"/>
        </w:rPr>
        <w:t xml:space="preserve"> </w:t>
      </w:r>
      <w:r>
        <w:t>Stayton,</w:t>
      </w:r>
      <w:r>
        <w:rPr>
          <w:spacing w:val="-16"/>
        </w:rPr>
        <w:t xml:space="preserve"> </w:t>
      </w:r>
      <w:r>
        <w:t>and</w:t>
      </w:r>
      <w:r>
        <w:rPr>
          <w:spacing w:val="-18"/>
        </w:rPr>
        <w:t xml:space="preserve"> </w:t>
      </w:r>
      <w:r>
        <w:rPr>
          <w:spacing w:val="-4"/>
        </w:rPr>
        <w:t>C.</w:t>
      </w:r>
      <w:r>
        <w:rPr>
          <w:spacing w:val="-18"/>
        </w:rPr>
        <w:t xml:space="preserve"> </w:t>
      </w:r>
      <w:r>
        <w:rPr>
          <w:spacing w:val="-3"/>
        </w:rPr>
        <w:t>B.</w:t>
      </w:r>
      <w:r>
        <w:rPr>
          <w:spacing w:val="-18"/>
        </w:rPr>
        <w:t xml:space="preserve"> </w:t>
      </w:r>
      <w:r>
        <w:t>Hall.</w:t>
      </w:r>
      <w:r>
        <w:rPr>
          <w:spacing w:val="-6"/>
        </w:rPr>
        <w:t xml:space="preserve"> </w:t>
      </w:r>
      <w:r>
        <w:t>Individualized</w:t>
      </w:r>
      <w:r>
        <w:rPr>
          <w:spacing w:val="-18"/>
        </w:rPr>
        <w:t xml:space="preserve"> </w:t>
      </w:r>
      <w:r>
        <w:t>performance</w:t>
      </w:r>
      <w:r>
        <w:rPr>
          <w:spacing w:val="-18"/>
        </w:rPr>
        <w:t xml:space="preserve"> </w:t>
      </w:r>
      <w:r>
        <w:t>feedback</w:t>
      </w:r>
      <w:r>
        <w:rPr>
          <w:spacing w:val="-18"/>
        </w:rPr>
        <w:t xml:space="preserve"> </w:t>
      </w:r>
      <w:r>
        <w:t>to</w:t>
      </w:r>
      <w:r>
        <w:rPr>
          <w:spacing w:val="-18"/>
        </w:rPr>
        <w:t xml:space="preserve"> </w:t>
      </w:r>
      <w:r>
        <w:t>increase</w:t>
      </w:r>
      <w:r>
        <w:rPr>
          <w:w w:val="99"/>
        </w:rPr>
        <w:t xml:space="preserve"> </w:t>
      </w:r>
      <w:r>
        <w:t>prenatal</w:t>
      </w:r>
      <w:r>
        <w:rPr>
          <w:spacing w:val="-8"/>
        </w:rPr>
        <w:t xml:space="preserve"> </w:t>
      </w:r>
      <w:r>
        <w:t>domestic</w:t>
      </w:r>
      <w:r>
        <w:rPr>
          <w:spacing w:val="-8"/>
        </w:rPr>
        <w:t xml:space="preserve"> </w:t>
      </w:r>
      <w:r>
        <w:t>violence</w:t>
      </w:r>
      <w:r>
        <w:rPr>
          <w:spacing w:val="-8"/>
        </w:rPr>
        <w:t xml:space="preserve"> </w:t>
      </w:r>
      <w:r>
        <w:t>screening.</w:t>
      </w:r>
      <w:r>
        <w:rPr>
          <w:spacing w:val="14"/>
        </w:rPr>
        <w:t xml:space="preserve"> </w:t>
      </w:r>
      <w:proofErr w:type="spellStart"/>
      <w:r>
        <w:rPr>
          <w:rFonts w:cs="Arial"/>
          <w:i/>
        </w:rPr>
        <w:t>Matern</w:t>
      </w:r>
      <w:proofErr w:type="spellEnd"/>
      <w:r>
        <w:rPr>
          <w:rFonts w:cs="Arial"/>
          <w:i/>
          <w:spacing w:val="-8"/>
        </w:rPr>
        <w:t xml:space="preserve"> </w:t>
      </w:r>
      <w:r>
        <w:rPr>
          <w:rFonts w:cs="Arial"/>
          <w:i/>
        </w:rPr>
        <w:t>Child</w:t>
      </w:r>
      <w:r>
        <w:rPr>
          <w:rFonts w:cs="Arial"/>
          <w:i/>
          <w:spacing w:val="-8"/>
        </w:rPr>
        <w:t xml:space="preserve"> </w:t>
      </w:r>
      <w:r>
        <w:rPr>
          <w:rFonts w:cs="Arial"/>
          <w:i/>
        </w:rPr>
        <w:t>Health</w:t>
      </w:r>
      <w:r>
        <w:rPr>
          <w:rFonts w:cs="Arial"/>
          <w:i/>
          <w:spacing w:val="-8"/>
        </w:rPr>
        <w:t xml:space="preserve"> </w:t>
      </w:r>
      <w:r>
        <w:rPr>
          <w:rFonts w:cs="Arial"/>
          <w:i/>
        </w:rPr>
        <w:t>J</w:t>
      </w:r>
      <w:r>
        <w:t>,</w:t>
      </w:r>
      <w:r>
        <w:rPr>
          <w:spacing w:val="-8"/>
        </w:rPr>
        <w:t xml:space="preserve"> </w:t>
      </w:r>
      <w:r>
        <w:t>10(5):443–449,</w:t>
      </w:r>
      <w:r>
        <w:rPr>
          <w:spacing w:val="-8"/>
        </w:rPr>
        <w:t xml:space="preserve"> </w:t>
      </w:r>
      <w:r>
        <w:t>Sep</w:t>
      </w:r>
      <w:r>
        <w:rPr>
          <w:spacing w:val="-8"/>
        </w:rPr>
        <w:t xml:space="preserve"> </w:t>
      </w:r>
      <w:r>
        <w:t>2006.</w:t>
      </w:r>
      <w:r>
        <w:rPr>
          <w:spacing w:val="-8"/>
        </w:rPr>
        <w:t xml:space="preserve"> </w:t>
      </w:r>
      <w:r>
        <w:t>PMID:</w:t>
      </w:r>
      <w:r>
        <w:rPr>
          <w:spacing w:val="-8"/>
        </w:rPr>
        <w:t xml:space="preserve"> </w:t>
      </w:r>
      <w:r>
        <w:t>16710766.</w:t>
      </w:r>
    </w:p>
    <w:p w14:paraId="20AE1DC0" w14:textId="77777777" w:rsidR="003C4974" w:rsidRDefault="00CC2BE2">
      <w:pPr>
        <w:pStyle w:val="BodyText"/>
        <w:spacing w:before="150" w:line="268" w:lineRule="auto"/>
        <w:ind w:right="119" w:hanging="473"/>
        <w:jc w:val="both"/>
      </w:pPr>
      <w:r>
        <w:t>[39]</w:t>
      </w:r>
      <w:r>
        <w:rPr>
          <w:spacing w:val="34"/>
        </w:rPr>
        <w:t xml:space="preserve"> </w:t>
      </w:r>
      <w:r>
        <w:rPr>
          <w:spacing w:val="-9"/>
        </w:rPr>
        <w:t>D.</w:t>
      </w:r>
      <w:r>
        <w:rPr>
          <w:spacing w:val="-18"/>
        </w:rPr>
        <w:t xml:space="preserve"> </w:t>
      </w:r>
      <w:r>
        <w:t>A.</w:t>
      </w:r>
      <w:r>
        <w:rPr>
          <w:spacing w:val="-18"/>
        </w:rPr>
        <w:t xml:space="preserve"> </w:t>
      </w:r>
      <w:r>
        <w:t>Davis,</w:t>
      </w:r>
      <w:r>
        <w:rPr>
          <w:spacing w:val="-16"/>
        </w:rPr>
        <w:t xml:space="preserve"> </w:t>
      </w:r>
      <w:r>
        <w:t>M.</w:t>
      </w:r>
      <w:r>
        <w:rPr>
          <w:spacing w:val="-18"/>
        </w:rPr>
        <w:t xml:space="preserve"> </w:t>
      </w:r>
      <w:r>
        <w:t>A.</w:t>
      </w:r>
      <w:r>
        <w:rPr>
          <w:spacing w:val="-18"/>
        </w:rPr>
        <w:t xml:space="preserve"> </w:t>
      </w:r>
      <w:r>
        <w:t>Thomson,</w:t>
      </w:r>
      <w:r>
        <w:rPr>
          <w:spacing w:val="-16"/>
        </w:rPr>
        <w:t xml:space="preserve"> </w:t>
      </w:r>
      <w:r>
        <w:t>A.</w:t>
      </w:r>
      <w:r>
        <w:rPr>
          <w:spacing w:val="-18"/>
        </w:rPr>
        <w:t xml:space="preserve"> </w:t>
      </w:r>
      <w:r>
        <w:rPr>
          <w:spacing w:val="-9"/>
        </w:rPr>
        <w:t>D.</w:t>
      </w:r>
      <w:r>
        <w:rPr>
          <w:spacing w:val="-18"/>
        </w:rPr>
        <w:t xml:space="preserve"> </w:t>
      </w:r>
      <w:proofErr w:type="spellStart"/>
      <w:r>
        <w:t>Oxman</w:t>
      </w:r>
      <w:proofErr w:type="spellEnd"/>
      <w:r>
        <w:t>,</w:t>
      </w:r>
      <w:r>
        <w:rPr>
          <w:spacing w:val="-16"/>
        </w:rPr>
        <w:t xml:space="preserve"> </w:t>
      </w:r>
      <w:r>
        <w:t>and</w:t>
      </w:r>
      <w:r>
        <w:rPr>
          <w:spacing w:val="-18"/>
        </w:rPr>
        <w:t xml:space="preserve"> </w:t>
      </w:r>
      <w:r>
        <w:t>R.</w:t>
      </w:r>
      <w:r>
        <w:rPr>
          <w:spacing w:val="-18"/>
        </w:rPr>
        <w:t xml:space="preserve"> </w:t>
      </w:r>
      <w:r>
        <w:rPr>
          <w:spacing w:val="-3"/>
        </w:rPr>
        <w:t>B.</w:t>
      </w:r>
      <w:r>
        <w:rPr>
          <w:spacing w:val="-18"/>
        </w:rPr>
        <w:t xml:space="preserve"> </w:t>
      </w:r>
      <w:r>
        <w:t>Haynes.</w:t>
      </w:r>
      <w:r>
        <w:rPr>
          <w:spacing w:val="-7"/>
        </w:rPr>
        <w:t xml:space="preserve"> </w:t>
      </w:r>
      <w:r>
        <w:t>Changing</w:t>
      </w:r>
      <w:r>
        <w:rPr>
          <w:spacing w:val="-18"/>
        </w:rPr>
        <w:t xml:space="preserve"> </w:t>
      </w:r>
      <w:r>
        <w:t>physician</w:t>
      </w:r>
      <w:r>
        <w:rPr>
          <w:spacing w:val="-18"/>
        </w:rPr>
        <w:t xml:space="preserve"> </w:t>
      </w:r>
      <w:r>
        <w:t>performance.</w:t>
      </w:r>
      <w:r>
        <w:rPr>
          <w:spacing w:val="-18"/>
        </w:rPr>
        <w:t xml:space="preserve"> </w:t>
      </w:r>
      <w:r>
        <w:t>A</w:t>
      </w:r>
      <w:r>
        <w:rPr>
          <w:spacing w:val="-18"/>
        </w:rPr>
        <w:t xml:space="preserve"> </w:t>
      </w:r>
      <w:r>
        <w:t>systematic</w:t>
      </w:r>
      <w:r>
        <w:rPr>
          <w:w w:val="99"/>
        </w:rPr>
        <w:t xml:space="preserve"> </w:t>
      </w:r>
      <w:r>
        <w:rPr>
          <w:spacing w:val="-3"/>
        </w:rPr>
        <w:t xml:space="preserve">review </w:t>
      </w:r>
      <w:r>
        <w:t xml:space="preserve">of the effect of continuing medical education strategies. </w:t>
      </w:r>
      <w:r>
        <w:rPr>
          <w:rFonts w:cs="Arial"/>
          <w:i/>
        </w:rPr>
        <w:t>JAMA</w:t>
      </w:r>
      <w:r>
        <w:t>, 274(9):700–705, Sep 1995.</w:t>
      </w:r>
      <w:r>
        <w:rPr>
          <w:spacing w:val="28"/>
        </w:rPr>
        <w:t xml:space="preserve"> </w:t>
      </w:r>
      <w:r>
        <w:t>PMID:</w:t>
      </w:r>
      <w:r>
        <w:rPr>
          <w:w w:val="99"/>
        </w:rPr>
        <w:t xml:space="preserve"> </w:t>
      </w:r>
      <w:r>
        <w:t>7650822.</w:t>
      </w:r>
    </w:p>
    <w:p w14:paraId="52B812B6" w14:textId="77777777" w:rsidR="003C4974" w:rsidRDefault="00CC2BE2">
      <w:pPr>
        <w:pStyle w:val="BodyText"/>
        <w:spacing w:before="150" w:line="268" w:lineRule="auto"/>
        <w:ind w:right="117" w:hanging="473"/>
        <w:jc w:val="both"/>
      </w:pPr>
      <w:r>
        <w:t>[40]</w:t>
      </w:r>
      <w:r>
        <w:rPr>
          <w:spacing w:val="37"/>
        </w:rPr>
        <w:t xml:space="preserve"> </w:t>
      </w:r>
      <w:r>
        <w:t>M.</w:t>
      </w:r>
      <w:r>
        <w:rPr>
          <w:spacing w:val="-14"/>
        </w:rPr>
        <w:t xml:space="preserve"> </w:t>
      </w:r>
      <w:r>
        <w:t>Campbell,</w:t>
      </w:r>
      <w:r>
        <w:rPr>
          <w:spacing w:val="-13"/>
        </w:rPr>
        <w:t xml:space="preserve"> </w:t>
      </w:r>
      <w:r>
        <w:t>R.</w:t>
      </w:r>
      <w:r>
        <w:rPr>
          <w:spacing w:val="-14"/>
        </w:rPr>
        <w:t xml:space="preserve"> </w:t>
      </w:r>
      <w:r>
        <w:t>Fitzpatrick,</w:t>
      </w:r>
      <w:r>
        <w:rPr>
          <w:spacing w:val="-13"/>
        </w:rPr>
        <w:t xml:space="preserve"> </w:t>
      </w:r>
      <w:r>
        <w:t>A.</w:t>
      </w:r>
      <w:r>
        <w:rPr>
          <w:spacing w:val="-14"/>
        </w:rPr>
        <w:t xml:space="preserve"> </w:t>
      </w:r>
      <w:r>
        <w:t>Haines,</w:t>
      </w:r>
      <w:r>
        <w:rPr>
          <w:spacing w:val="-13"/>
        </w:rPr>
        <w:t xml:space="preserve"> </w:t>
      </w:r>
      <w:r>
        <w:t>A.</w:t>
      </w:r>
      <w:r>
        <w:rPr>
          <w:spacing w:val="-14"/>
        </w:rPr>
        <w:t xml:space="preserve"> </w:t>
      </w:r>
      <w:r>
        <w:t>L.</w:t>
      </w:r>
      <w:r>
        <w:rPr>
          <w:spacing w:val="-14"/>
        </w:rPr>
        <w:t xml:space="preserve"> </w:t>
      </w:r>
      <w:proofErr w:type="spellStart"/>
      <w:r>
        <w:t>Kinmonth</w:t>
      </w:r>
      <w:proofErr w:type="spellEnd"/>
      <w:r>
        <w:t>,</w:t>
      </w:r>
      <w:r>
        <w:rPr>
          <w:spacing w:val="-13"/>
        </w:rPr>
        <w:t xml:space="preserve"> </w:t>
      </w:r>
      <w:r>
        <w:rPr>
          <w:spacing w:val="-21"/>
        </w:rPr>
        <w:t>P.</w:t>
      </w:r>
      <w:r>
        <w:rPr>
          <w:spacing w:val="-14"/>
        </w:rPr>
        <w:t xml:space="preserve"> </w:t>
      </w:r>
      <w:proofErr w:type="spellStart"/>
      <w:r>
        <w:t>Sandercock</w:t>
      </w:r>
      <w:proofErr w:type="spellEnd"/>
      <w:r>
        <w:t>,</w:t>
      </w:r>
      <w:r>
        <w:rPr>
          <w:spacing w:val="-13"/>
        </w:rPr>
        <w:t xml:space="preserve"> </w:t>
      </w:r>
      <w:r>
        <w:rPr>
          <w:spacing w:val="-9"/>
        </w:rPr>
        <w:t>D.</w:t>
      </w:r>
      <w:r>
        <w:rPr>
          <w:spacing w:val="-14"/>
        </w:rPr>
        <w:t xml:space="preserve"> </w:t>
      </w:r>
      <w:proofErr w:type="spellStart"/>
      <w:r>
        <w:t>Spiegelhalter</w:t>
      </w:r>
      <w:proofErr w:type="spellEnd"/>
      <w:r>
        <w:t>,</w:t>
      </w:r>
      <w:r>
        <w:rPr>
          <w:spacing w:val="-13"/>
        </w:rPr>
        <w:t xml:space="preserve"> </w:t>
      </w:r>
      <w:r>
        <w:t>and</w:t>
      </w:r>
      <w:r>
        <w:rPr>
          <w:spacing w:val="-14"/>
        </w:rPr>
        <w:t xml:space="preserve"> </w:t>
      </w:r>
      <w:r>
        <w:rPr>
          <w:spacing w:val="-21"/>
        </w:rPr>
        <w:t>P.</w:t>
      </w:r>
      <w:r>
        <w:rPr>
          <w:spacing w:val="-14"/>
        </w:rPr>
        <w:t xml:space="preserve"> </w:t>
      </w:r>
      <w:proofErr w:type="spellStart"/>
      <w:r>
        <w:rPr>
          <w:spacing w:val="-7"/>
        </w:rPr>
        <w:t>Tyrer</w:t>
      </w:r>
      <w:proofErr w:type="spellEnd"/>
      <w:r>
        <w:rPr>
          <w:spacing w:val="-7"/>
        </w:rPr>
        <w:t>.</w:t>
      </w:r>
      <w:r>
        <w:rPr>
          <w:spacing w:val="-1"/>
        </w:rPr>
        <w:t xml:space="preserve"> </w:t>
      </w:r>
      <w:r>
        <w:rPr>
          <w:spacing w:val="-3"/>
        </w:rPr>
        <w:t>Frame-</w:t>
      </w:r>
      <w:r>
        <w:rPr>
          <w:w w:val="99"/>
        </w:rPr>
        <w:t xml:space="preserve"> </w:t>
      </w:r>
      <w:r>
        <w:t xml:space="preserve">work </w:t>
      </w:r>
      <w:r>
        <w:rPr>
          <w:spacing w:val="-3"/>
        </w:rPr>
        <w:t xml:space="preserve">for </w:t>
      </w:r>
      <w:r>
        <w:t xml:space="preserve">design and evaluation of complex interventions to improve health. </w:t>
      </w:r>
      <w:r>
        <w:rPr>
          <w:rFonts w:cs="Arial"/>
          <w:i/>
        </w:rPr>
        <w:t>BMJ</w:t>
      </w:r>
      <w:r>
        <w:t>, 321(7262):694–696,</w:t>
      </w:r>
      <w:r>
        <w:rPr>
          <w:spacing w:val="-16"/>
        </w:rPr>
        <w:t xml:space="preserve"> </w:t>
      </w:r>
      <w:r>
        <w:t>Sep</w:t>
      </w:r>
      <w:r>
        <w:rPr>
          <w:w w:val="99"/>
        </w:rPr>
        <w:t xml:space="preserve"> </w:t>
      </w:r>
      <w:r>
        <w:t>2000. PMID:</w:t>
      </w:r>
      <w:r>
        <w:rPr>
          <w:spacing w:val="-21"/>
        </w:rPr>
        <w:t xml:space="preserve"> </w:t>
      </w:r>
      <w:r>
        <w:t>10987780.</w:t>
      </w:r>
    </w:p>
    <w:p w14:paraId="7AB2A04A" w14:textId="77777777" w:rsidR="003C4974" w:rsidRDefault="00CC2BE2">
      <w:pPr>
        <w:pStyle w:val="BodyText"/>
        <w:spacing w:before="150" w:line="268" w:lineRule="auto"/>
        <w:ind w:right="118" w:hanging="473"/>
        <w:jc w:val="both"/>
      </w:pPr>
      <w:r>
        <w:t>[41]</w:t>
      </w:r>
      <w:r>
        <w:rPr>
          <w:spacing w:val="41"/>
        </w:rPr>
        <w:t xml:space="preserve"> </w:t>
      </w:r>
      <w:r>
        <w:rPr>
          <w:spacing w:val="-3"/>
        </w:rPr>
        <w:t>B.</w:t>
      </w:r>
      <w:r>
        <w:rPr>
          <w:spacing w:val="42"/>
        </w:rPr>
        <w:t xml:space="preserve"> </w:t>
      </w:r>
      <w:r>
        <w:rPr>
          <w:spacing w:val="-3"/>
        </w:rPr>
        <w:t>S.</w:t>
      </w:r>
      <w:r>
        <w:rPr>
          <w:spacing w:val="42"/>
        </w:rPr>
        <w:t xml:space="preserve"> </w:t>
      </w:r>
      <w:proofErr w:type="spellStart"/>
      <w:r>
        <w:t>Mittman</w:t>
      </w:r>
      <w:proofErr w:type="spellEnd"/>
      <w:r>
        <w:t>.</w:t>
      </w:r>
      <w:r>
        <w:rPr>
          <w:spacing w:val="34"/>
        </w:rPr>
        <w:t xml:space="preserve"> </w:t>
      </w:r>
      <w:r>
        <w:t>Creating</w:t>
      </w:r>
      <w:r>
        <w:rPr>
          <w:spacing w:val="42"/>
        </w:rPr>
        <w:t xml:space="preserve"> </w:t>
      </w:r>
      <w:r>
        <w:t>the</w:t>
      </w:r>
      <w:r>
        <w:rPr>
          <w:spacing w:val="42"/>
        </w:rPr>
        <w:t xml:space="preserve"> </w:t>
      </w:r>
      <w:r>
        <w:t>evidence</w:t>
      </w:r>
      <w:r>
        <w:rPr>
          <w:spacing w:val="42"/>
        </w:rPr>
        <w:t xml:space="preserve"> </w:t>
      </w:r>
      <w:r>
        <w:t>base</w:t>
      </w:r>
      <w:r>
        <w:rPr>
          <w:spacing w:val="42"/>
        </w:rPr>
        <w:t xml:space="preserve"> </w:t>
      </w:r>
      <w:r>
        <w:rPr>
          <w:spacing w:val="-3"/>
        </w:rPr>
        <w:t>for</w:t>
      </w:r>
      <w:r>
        <w:rPr>
          <w:spacing w:val="42"/>
        </w:rPr>
        <w:t xml:space="preserve"> </w:t>
      </w:r>
      <w:r>
        <w:t>quality</w:t>
      </w:r>
      <w:r>
        <w:rPr>
          <w:spacing w:val="42"/>
        </w:rPr>
        <w:t xml:space="preserve"> </w:t>
      </w:r>
      <w:r>
        <w:t>improvement</w:t>
      </w:r>
      <w:r>
        <w:rPr>
          <w:spacing w:val="42"/>
        </w:rPr>
        <w:t xml:space="preserve"> </w:t>
      </w:r>
      <w:proofErr w:type="spellStart"/>
      <w:r>
        <w:t>collaboratives</w:t>
      </w:r>
      <w:proofErr w:type="spellEnd"/>
      <w:r>
        <w:t>.</w:t>
      </w:r>
      <w:r>
        <w:rPr>
          <w:spacing w:val="34"/>
        </w:rPr>
        <w:t xml:space="preserve"> </w:t>
      </w:r>
      <w:r>
        <w:rPr>
          <w:rFonts w:cs="Arial"/>
          <w:i/>
        </w:rPr>
        <w:t>Ann</w:t>
      </w:r>
      <w:r>
        <w:rPr>
          <w:rFonts w:cs="Arial"/>
          <w:i/>
          <w:spacing w:val="42"/>
        </w:rPr>
        <w:t xml:space="preserve"> </w:t>
      </w:r>
      <w:r>
        <w:rPr>
          <w:rFonts w:cs="Arial"/>
          <w:i/>
        </w:rPr>
        <w:t>Intern</w:t>
      </w:r>
      <w:r>
        <w:rPr>
          <w:rFonts w:cs="Arial"/>
          <w:i/>
          <w:spacing w:val="42"/>
        </w:rPr>
        <w:t xml:space="preserve"> </w:t>
      </w:r>
      <w:r>
        <w:rPr>
          <w:rFonts w:cs="Arial"/>
          <w:i/>
        </w:rPr>
        <w:t>Med</w:t>
      </w:r>
      <w:r>
        <w:t>,</w:t>
      </w:r>
      <w:r>
        <w:rPr>
          <w:w w:val="99"/>
        </w:rPr>
        <w:t xml:space="preserve"> </w:t>
      </w:r>
      <w:r>
        <w:t>140(11):897–901,</w:t>
      </w:r>
      <w:r>
        <w:rPr>
          <w:spacing w:val="-12"/>
        </w:rPr>
        <w:t xml:space="preserve"> </w:t>
      </w:r>
      <w:r>
        <w:t>Jun</w:t>
      </w:r>
      <w:r>
        <w:rPr>
          <w:spacing w:val="-12"/>
        </w:rPr>
        <w:t xml:space="preserve"> </w:t>
      </w:r>
      <w:r>
        <w:t>2004.</w:t>
      </w:r>
      <w:r>
        <w:rPr>
          <w:spacing w:val="-12"/>
        </w:rPr>
        <w:t xml:space="preserve"> </w:t>
      </w:r>
      <w:r>
        <w:t>PMID:</w:t>
      </w:r>
      <w:r>
        <w:rPr>
          <w:spacing w:val="-12"/>
        </w:rPr>
        <w:t xml:space="preserve"> </w:t>
      </w:r>
      <w:r>
        <w:t>15172904.</w:t>
      </w:r>
    </w:p>
    <w:p w14:paraId="31BC1E5C" w14:textId="77777777" w:rsidR="003C4974" w:rsidRDefault="00CC2BE2">
      <w:pPr>
        <w:pStyle w:val="BodyText"/>
        <w:spacing w:before="150" w:line="268" w:lineRule="auto"/>
        <w:ind w:right="119" w:hanging="473"/>
        <w:jc w:val="both"/>
      </w:pPr>
      <w:r>
        <w:t xml:space="preserve">[42] R. E. Glasgow and K. M. Emmons. How can we increase translation of research into practice? </w:t>
      </w:r>
      <w:r>
        <w:rPr>
          <w:spacing w:val="-6"/>
        </w:rPr>
        <w:t>Types</w:t>
      </w:r>
      <w:r>
        <w:rPr>
          <w:spacing w:val="32"/>
        </w:rPr>
        <w:t xml:space="preserve"> </w:t>
      </w:r>
      <w:r>
        <w:t>of</w:t>
      </w:r>
      <w:r>
        <w:rPr>
          <w:w w:val="99"/>
        </w:rPr>
        <w:t xml:space="preserve"> </w:t>
      </w:r>
      <w:r>
        <w:t>evidence</w:t>
      </w:r>
      <w:r>
        <w:rPr>
          <w:spacing w:val="-9"/>
        </w:rPr>
        <w:t xml:space="preserve"> </w:t>
      </w:r>
      <w:r>
        <w:t>needed.</w:t>
      </w:r>
      <w:r>
        <w:rPr>
          <w:spacing w:val="11"/>
        </w:rPr>
        <w:t xml:space="preserve"> </w:t>
      </w:r>
      <w:proofErr w:type="spellStart"/>
      <w:r>
        <w:rPr>
          <w:rFonts w:cs="Arial"/>
          <w:i/>
        </w:rPr>
        <w:t>Annu</w:t>
      </w:r>
      <w:proofErr w:type="spellEnd"/>
      <w:r>
        <w:rPr>
          <w:rFonts w:cs="Arial"/>
          <w:i/>
          <w:spacing w:val="-9"/>
        </w:rPr>
        <w:t xml:space="preserve"> </w:t>
      </w:r>
      <w:r>
        <w:rPr>
          <w:rFonts w:cs="Arial"/>
          <w:i/>
          <w:spacing w:val="-3"/>
        </w:rPr>
        <w:t>Rev</w:t>
      </w:r>
      <w:r>
        <w:rPr>
          <w:rFonts w:cs="Arial"/>
          <w:i/>
          <w:spacing w:val="-9"/>
        </w:rPr>
        <w:t xml:space="preserve"> </w:t>
      </w:r>
      <w:r>
        <w:rPr>
          <w:rFonts w:cs="Arial"/>
          <w:i/>
        </w:rPr>
        <w:t>Public</w:t>
      </w:r>
      <w:r>
        <w:rPr>
          <w:rFonts w:cs="Arial"/>
          <w:i/>
          <w:spacing w:val="-9"/>
        </w:rPr>
        <w:t xml:space="preserve"> </w:t>
      </w:r>
      <w:r>
        <w:rPr>
          <w:rFonts w:cs="Arial"/>
          <w:i/>
        </w:rPr>
        <w:t>Health</w:t>
      </w:r>
      <w:r>
        <w:t>,</w:t>
      </w:r>
      <w:r>
        <w:rPr>
          <w:spacing w:val="-9"/>
        </w:rPr>
        <w:t xml:space="preserve"> </w:t>
      </w:r>
      <w:r>
        <w:t>28:413–433,</w:t>
      </w:r>
      <w:r>
        <w:rPr>
          <w:spacing w:val="-9"/>
        </w:rPr>
        <w:t xml:space="preserve"> </w:t>
      </w:r>
      <w:r>
        <w:t>2007.</w:t>
      </w:r>
      <w:r>
        <w:rPr>
          <w:spacing w:val="-9"/>
        </w:rPr>
        <w:t xml:space="preserve"> </w:t>
      </w:r>
      <w:r>
        <w:t>PMID:</w:t>
      </w:r>
      <w:r>
        <w:rPr>
          <w:spacing w:val="-9"/>
        </w:rPr>
        <w:t xml:space="preserve"> </w:t>
      </w:r>
      <w:r>
        <w:t>17150029.</w:t>
      </w:r>
    </w:p>
    <w:p w14:paraId="18E5836B" w14:textId="77777777" w:rsidR="003C4974" w:rsidRDefault="00CC2BE2">
      <w:pPr>
        <w:pStyle w:val="BodyText"/>
        <w:spacing w:before="150" w:line="268" w:lineRule="auto"/>
        <w:ind w:right="119" w:hanging="473"/>
        <w:jc w:val="both"/>
      </w:pPr>
      <w:r>
        <w:t>[43]</w:t>
      </w:r>
      <w:r>
        <w:rPr>
          <w:spacing w:val="41"/>
        </w:rPr>
        <w:t xml:space="preserve"> </w:t>
      </w:r>
      <w:r>
        <w:rPr>
          <w:spacing w:val="-21"/>
        </w:rPr>
        <w:t>P.</w:t>
      </w:r>
      <w:r>
        <w:rPr>
          <w:spacing w:val="13"/>
        </w:rPr>
        <w:t xml:space="preserve"> </w:t>
      </w:r>
      <w:r>
        <w:rPr>
          <w:spacing w:val="-5"/>
        </w:rPr>
        <w:t>Selby,</w:t>
      </w:r>
      <w:r>
        <w:rPr>
          <w:spacing w:val="18"/>
        </w:rPr>
        <w:t xml:space="preserve"> </w:t>
      </w:r>
      <w:r>
        <w:t>G.</w:t>
      </w:r>
      <w:r>
        <w:rPr>
          <w:spacing w:val="13"/>
        </w:rPr>
        <w:t xml:space="preserve"> </w:t>
      </w:r>
      <w:proofErr w:type="spellStart"/>
      <w:r>
        <w:rPr>
          <w:spacing w:val="-4"/>
        </w:rPr>
        <w:t>Brosky</w:t>
      </w:r>
      <w:proofErr w:type="spellEnd"/>
      <w:r>
        <w:rPr>
          <w:spacing w:val="-4"/>
        </w:rPr>
        <w:t>,</w:t>
      </w:r>
      <w:r>
        <w:rPr>
          <w:spacing w:val="18"/>
        </w:rPr>
        <w:t xml:space="preserve"> </w:t>
      </w:r>
      <w:r>
        <w:rPr>
          <w:spacing w:val="-21"/>
        </w:rPr>
        <w:t>P.</w:t>
      </w:r>
      <w:r>
        <w:rPr>
          <w:spacing w:val="14"/>
        </w:rPr>
        <w:t xml:space="preserve"> </w:t>
      </w:r>
      <w:r>
        <w:t>I.</w:t>
      </w:r>
      <w:r>
        <w:rPr>
          <w:spacing w:val="13"/>
        </w:rPr>
        <w:t xml:space="preserve"> </w:t>
      </w:r>
      <w:r>
        <w:t>Oh,</w:t>
      </w:r>
      <w:r>
        <w:rPr>
          <w:spacing w:val="18"/>
        </w:rPr>
        <w:t xml:space="preserve"> </w:t>
      </w:r>
      <w:r>
        <w:rPr>
          <w:spacing w:val="-15"/>
        </w:rPr>
        <w:t>V.</w:t>
      </w:r>
      <w:r>
        <w:rPr>
          <w:spacing w:val="13"/>
        </w:rPr>
        <w:t xml:space="preserve"> </w:t>
      </w:r>
      <w:r>
        <w:t>Raymond,</w:t>
      </w:r>
      <w:r>
        <w:rPr>
          <w:spacing w:val="18"/>
        </w:rPr>
        <w:t xml:space="preserve"> </w:t>
      </w:r>
      <w:r>
        <w:t>and</w:t>
      </w:r>
      <w:r>
        <w:rPr>
          <w:spacing w:val="13"/>
        </w:rPr>
        <w:t xml:space="preserve"> </w:t>
      </w:r>
      <w:r>
        <w:rPr>
          <w:spacing w:val="-3"/>
        </w:rPr>
        <w:t>S.</w:t>
      </w:r>
      <w:r>
        <w:rPr>
          <w:spacing w:val="14"/>
        </w:rPr>
        <w:t xml:space="preserve"> </w:t>
      </w:r>
      <w:r>
        <w:t>Ranger.</w:t>
      </w:r>
      <w:r>
        <w:rPr>
          <w:spacing w:val="12"/>
        </w:rPr>
        <w:t xml:space="preserve"> </w:t>
      </w:r>
      <w:r>
        <w:t>How</w:t>
      </w:r>
      <w:r>
        <w:rPr>
          <w:spacing w:val="13"/>
        </w:rPr>
        <w:t xml:space="preserve"> </w:t>
      </w:r>
      <w:r>
        <w:t>pragmatic</w:t>
      </w:r>
      <w:r>
        <w:rPr>
          <w:spacing w:val="14"/>
        </w:rPr>
        <w:t xml:space="preserve"> </w:t>
      </w:r>
      <w:r>
        <w:t>or</w:t>
      </w:r>
      <w:r>
        <w:rPr>
          <w:spacing w:val="13"/>
        </w:rPr>
        <w:t xml:space="preserve"> </w:t>
      </w:r>
      <w:r>
        <w:t>explanatory</w:t>
      </w:r>
      <w:r>
        <w:rPr>
          <w:spacing w:val="13"/>
        </w:rPr>
        <w:t xml:space="preserve"> </w:t>
      </w:r>
      <w:r>
        <w:t>is</w:t>
      </w:r>
      <w:r>
        <w:rPr>
          <w:spacing w:val="14"/>
        </w:rPr>
        <w:t xml:space="preserve"> </w:t>
      </w:r>
      <w:r>
        <w:t>the</w:t>
      </w:r>
      <w:r>
        <w:rPr>
          <w:spacing w:val="13"/>
        </w:rPr>
        <w:t xml:space="preserve"> </w:t>
      </w:r>
      <w:r>
        <w:t>random-</w:t>
      </w:r>
      <w:r>
        <w:rPr>
          <w:w w:val="99"/>
        </w:rPr>
        <w:t xml:space="preserve"> </w:t>
      </w:r>
      <w:proofErr w:type="spellStart"/>
      <w:r>
        <w:t>ized</w:t>
      </w:r>
      <w:proofErr w:type="spellEnd"/>
      <w:r>
        <w:t>, controlled trial? The application and enhancement of the PRECIS tool to the evaluation of a</w:t>
      </w:r>
      <w:r>
        <w:rPr>
          <w:spacing w:val="34"/>
        </w:rPr>
        <w:t xml:space="preserve"> </w:t>
      </w:r>
      <w:r>
        <w:t>smoking</w:t>
      </w:r>
      <w:r>
        <w:rPr>
          <w:w w:val="99"/>
        </w:rPr>
        <w:t xml:space="preserve"> </w:t>
      </w:r>
      <w:r>
        <w:t xml:space="preserve">cessation trial. </w:t>
      </w:r>
      <w:r>
        <w:rPr>
          <w:i/>
        </w:rPr>
        <w:t xml:space="preserve">BMC Med Res </w:t>
      </w:r>
      <w:proofErr w:type="spellStart"/>
      <w:r>
        <w:rPr>
          <w:i/>
        </w:rPr>
        <w:t>Methodol</w:t>
      </w:r>
      <w:proofErr w:type="spellEnd"/>
      <w:r>
        <w:t>, 12:101, 2012. PMID:</w:t>
      </w:r>
      <w:r>
        <w:rPr>
          <w:spacing w:val="-38"/>
        </w:rPr>
        <w:t xml:space="preserve"> </w:t>
      </w:r>
      <w:r>
        <w:t>22824225.</w:t>
      </w:r>
    </w:p>
    <w:p w14:paraId="37EF6B1A" w14:textId="77777777" w:rsidR="003C4974" w:rsidRDefault="00CC2BE2">
      <w:pPr>
        <w:pStyle w:val="BodyText"/>
        <w:spacing w:before="150" w:line="268" w:lineRule="auto"/>
        <w:ind w:right="119" w:hanging="473"/>
        <w:jc w:val="both"/>
      </w:pPr>
      <w:r>
        <w:t>[44]</w:t>
      </w:r>
      <w:r>
        <w:rPr>
          <w:spacing w:val="36"/>
        </w:rPr>
        <w:t xml:space="preserve"> </w:t>
      </w:r>
      <w:r>
        <w:t>G.</w:t>
      </w:r>
      <w:r>
        <w:rPr>
          <w:spacing w:val="-11"/>
        </w:rPr>
        <w:t xml:space="preserve"> </w:t>
      </w:r>
      <w:r>
        <w:rPr>
          <w:spacing w:val="-6"/>
        </w:rPr>
        <w:t>Tosh,</w:t>
      </w:r>
      <w:r>
        <w:rPr>
          <w:spacing w:val="-10"/>
        </w:rPr>
        <w:t xml:space="preserve"> </w:t>
      </w:r>
      <w:r>
        <w:t>K.</w:t>
      </w:r>
      <w:r>
        <w:rPr>
          <w:spacing w:val="-11"/>
        </w:rPr>
        <w:t xml:space="preserve"> </w:t>
      </w:r>
      <w:proofErr w:type="spellStart"/>
      <w:r>
        <w:t>Soares</w:t>
      </w:r>
      <w:proofErr w:type="spellEnd"/>
      <w:r>
        <w:t>-Weiser,</w:t>
      </w:r>
      <w:r>
        <w:rPr>
          <w:spacing w:val="-10"/>
        </w:rPr>
        <w:t xml:space="preserve"> </w:t>
      </w:r>
      <w:r>
        <w:t>and</w:t>
      </w:r>
      <w:r>
        <w:rPr>
          <w:spacing w:val="-11"/>
        </w:rPr>
        <w:t xml:space="preserve"> </w:t>
      </w:r>
      <w:r>
        <w:rPr>
          <w:spacing w:val="-4"/>
        </w:rPr>
        <w:t>C.</w:t>
      </w:r>
      <w:r>
        <w:rPr>
          <w:spacing w:val="-11"/>
        </w:rPr>
        <w:t xml:space="preserve"> </w:t>
      </w:r>
      <w:r>
        <w:t>E.</w:t>
      </w:r>
      <w:r>
        <w:rPr>
          <w:spacing w:val="-11"/>
        </w:rPr>
        <w:t xml:space="preserve"> </w:t>
      </w:r>
      <w:r>
        <w:t>Adams.</w:t>
      </w:r>
      <w:r>
        <w:rPr>
          <w:spacing w:val="7"/>
        </w:rPr>
        <w:t xml:space="preserve"> </w:t>
      </w:r>
      <w:r>
        <w:t>Pragmatic</w:t>
      </w:r>
      <w:r>
        <w:rPr>
          <w:spacing w:val="-11"/>
        </w:rPr>
        <w:t xml:space="preserve"> </w:t>
      </w:r>
      <w:r>
        <w:t>vs</w:t>
      </w:r>
      <w:r>
        <w:rPr>
          <w:spacing w:val="-11"/>
        </w:rPr>
        <w:t xml:space="preserve"> </w:t>
      </w:r>
      <w:r>
        <w:t>explanatory</w:t>
      </w:r>
      <w:r>
        <w:rPr>
          <w:spacing w:val="-11"/>
        </w:rPr>
        <w:t xml:space="preserve"> </w:t>
      </w:r>
      <w:r>
        <w:t>trials:</w:t>
      </w:r>
      <w:r>
        <w:rPr>
          <w:spacing w:val="3"/>
        </w:rPr>
        <w:t xml:space="preserve"> </w:t>
      </w:r>
      <w:r>
        <w:t>the</w:t>
      </w:r>
      <w:r>
        <w:rPr>
          <w:spacing w:val="-11"/>
        </w:rPr>
        <w:t xml:space="preserve"> </w:t>
      </w:r>
      <w:proofErr w:type="spellStart"/>
      <w:r>
        <w:t>pragmascope</w:t>
      </w:r>
      <w:proofErr w:type="spellEnd"/>
      <w:r>
        <w:rPr>
          <w:spacing w:val="-11"/>
        </w:rPr>
        <w:t xml:space="preserve"> </w:t>
      </w:r>
      <w:r>
        <w:t>tool</w:t>
      </w:r>
      <w:r>
        <w:rPr>
          <w:spacing w:val="-11"/>
        </w:rPr>
        <w:t xml:space="preserve"> </w:t>
      </w:r>
      <w:r>
        <w:t>to</w:t>
      </w:r>
      <w:r>
        <w:rPr>
          <w:spacing w:val="-11"/>
        </w:rPr>
        <w:t xml:space="preserve"> </w:t>
      </w:r>
      <w:r>
        <w:t>help</w:t>
      </w:r>
      <w:r>
        <w:rPr>
          <w:w w:val="99"/>
        </w:rPr>
        <w:t xml:space="preserve"> </w:t>
      </w:r>
      <w:r>
        <w:t xml:space="preserve">measure differences in protocols of mental health randomized controlled trials. </w:t>
      </w:r>
      <w:r>
        <w:rPr>
          <w:rFonts w:cs="Arial"/>
          <w:i/>
        </w:rPr>
        <w:t xml:space="preserve">Dialogues </w:t>
      </w:r>
      <w:proofErr w:type="spellStart"/>
      <w:r>
        <w:rPr>
          <w:rFonts w:cs="Arial"/>
          <w:i/>
        </w:rPr>
        <w:t>Clin</w:t>
      </w:r>
      <w:proofErr w:type="spellEnd"/>
      <w:r>
        <w:rPr>
          <w:rFonts w:cs="Arial"/>
          <w:i/>
          <w:spacing w:val="45"/>
        </w:rPr>
        <w:t xml:space="preserve"> </w:t>
      </w:r>
      <w:proofErr w:type="spellStart"/>
      <w:r>
        <w:rPr>
          <w:rFonts w:cs="Arial"/>
          <w:i/>
        </w:rPr>
        <w:t>Neurosci</w:t>
      </w:r>
      <w:proofErr w:type="spellEnd"/>
      <w:r>
        <w:t>,</w:t>
      </w:r>
      <w:r>
        <w:rPr>
          <w:w w:val="99"/>
        </w:rPr>
        <w:t xml:space="preserve"> </w:t>
      </w:r>
      <w:r>
        <w:t>13(2):209–215, 2011. PMID:</w:t>
      </w:r>
      <w:r>
        <w:rPr>
          <w:spacing w:val="-34"/>
        </w:rPr>
        <w:t xml:space="preserve"> </w:t>
      </w:r>
      <w:r>
        <w:t>21842618.</w:t>
      </w:r>
    </w:p>
    <w:p w14:paraId="76EC8601" w14:textId="77777777" w:rsidR="003C4974" w:rsidRDefault="00CC2BE2">
      <w:pPr>
        <w:pStyle w:val="BodyText"/>
        <w:spacing w:before="150" w:line="268" w:lineRule="auto"/>
        <w:ind w:right="117" w:hanging="473"/>
        <w:jc w:val="both"/>
      </w:pPr>
      <w:r>
        <w:t>[45]</w:t>
      </w:r>
      <w:r>
        <w:rPr>
          <w:spacing w:val="36"/>
        </w:rPr>
        <w:t xml:space="preserve"> </w:t>
      </w:r>
      <w:r>
        <w:t>H.</w:t>
      </w:r>
      <w:r>
        <w:rPr>
          <w:spacing w:val="-12"/>
        </w:rPr>
        <w:t xml:space="preserve"> </w:t>
      </w:r>
      <w:r>
        <w:t>E.</w:t>
      </w:r>
      <w:r>
        <w:rPr>
          <w:spacing w:val="-12"/>
        </w:rPr>
        <w:t xml:space="preserve"> </w:t>
      </w:r>
      <w:proofErr w:type="spellStart"/>
      <w:r>
        <w:rPr>
          <w:spacing w:val="-3"/>
        </w:rPr>
        <w:t>Kenz</w:t>
      </w:r>
      <w:proofErr w:type="spellEnd"/>
      <w:r>
        <w:rPr>
          <w:spacing w:val="-12"/>
        </w:rPr>
        <w:t xml:space="preserve"> </w:t>
      </w:r>
      <w:r>
        <w:t>and</w:t>
      </w:r>
      <w:r>
        <w:rPr>
          <w:spacing w:val="-12"/>
        </w:rPr>
        <w:t xml:space="preserve"> </w:t>
      </w:r>
      <w:r>
        <w:rPr>
          <w:spacing w:val="-21"/>
        </w:rPr>
        <w:t>P.</w:t>
      </w:r>
      <w:r>
        <w:rPr>
          <w:spacing w:val="-12"/>
        </w:rPr>
        <w:t xml:space="preserve"> </w:t>
      </w:r>
      <w:r>
        <w:rPr>
          <w:spacing w:val="-6"/>
        </w:rPr>
        <w:t>Van</w:t>
      </w:r>
      <w:r>
        <w:rPr>
          <w:spacing w:val="-12"/>
        </w:rPr>
        <w:t xml:space="preserve"> </w:t>
      </w:r>
      <w:r>
        <w:t>der</w:t>
      </w:r>
      <w:r>
        <w:rPr>
          <w:spacing w:val="-12"/>
        </w:rPr>
        <w:t xml:space="preserve"> </w:t>
      </w:r>
      <w:r>
        <w:t>Linden.</w:t>
      </w:r>
      <w:r>
        <w:rPr>
          <w:spacing w:val="5"/>
        </w:rPr>
        <w:t xml:space="preserve"> </w:t>
      </w:r>
      <w:r>
        <w:t>Transfusion-related</w:t>
      </w:r>
      <w:r>
        <w:rPr>
          <w:spacing w:val="-12"/>
        </w:rPr>
        <w:t xml:space="preserve"> </w:t>
      </w:r>
      <w:r>
        <w:t>acute</w:t>
      </w:r>
      <w:r>
        <w:rPr>
          <w:spacing w:val="-12"/>
        </w:rPr>
        <w:t xml:space="preserve"> </w:t>
      </w:r>
      <w:r>
        <w:t>lung</w:t>
      </w:r>
      <w:r>
        <w:rPr>
          <w:spacing w:val="-12"/>
        </w:rPr>
        <w:t xml:space="preserve"> </w:t>
      </w:r>
      <w:r>
        <w:rPr>
          <w:spacing w:val="-3"/>
        </w:rPr>
        <w:t>injury.</w:t>
      </w:r>
      <w:r>
        <w:rPr>
          <w:spacing w:val="5"/>
        </w:rPr>
        <w:t xml:space="preserve"> </w:t>
      </w:r>
      <w:proofErr w:type="spellStart"/>
      <w:r>
        <w:rPr>
          <w:rFonts w:cs="Arial"/>
          <w:i/>
        </w:rPr>
        <w:t>Eur</w:t>
      </w:r>
      <w:proofErr w:type="spellEnd"/>
      <w:r>
        <w:rPr>
          <w:rFonts w:cs="Arial"/>
          <w:i/>
          <w:spacing w:val="-12"/>
        </w:rPr>
        <w:t xml:space="preserve"> </w:t>
      </w:r>
      <w:r>
        <w:rPr>
          <w:rFonts w:cs="Arial"/>
          <w:i/>
        </w:rPr>
        <w:t>J</w:t>
      </w:r>
      <w:r>
        <w:rPr>
          <w:rFonts w:cs="Arial"/>
          <w:i/>
          <w:spacing w:val="-12"/>
        </w:rPr>
        <w:t xml:space="preserve"> </w:t>
      </w:r>
      <w:proofErr w:type="spellStart"/>
      <w:r>
        <w:rPr>
          <w:rFonts w:cs="Arial"/>
          <w:i/>
        </w:rPr>
        <w:t>Anaesthesiol</w:t>
      </w:r>
      <w:proofErr w:type="spellEnd"/>
      <w:r>
        <w:t>,</w:t>
      </w:r>
      <w:r>
        <w:rPr>
          <w:spacing w:val="-11"/>
        </w:rPr>
        <w:t xml:space="preserve"> </w:t>
      </w:r>
      <w:r>
        <w:t>31(7):345–350,</w:t>
      </w:r>
      <w:r>
        <w:rPr>
          <w:w w:val="99"/>
        </w:rPr>
        <w:t xml:space="preserve"> </w:t>
      </w:r>
      <w:r>
        <w:t>Jul 2014. PMID:</w:t>
      </w:r>
      <w:r>
        <w:rPr>
          <w:spacing w:val="-29"/>
        </w:rPr>
        <w:t xml:space="preserve"> </w:t>
      </w:r>
      <w:r>
        <w:t>24892308.</w:t>
      </w:r>
    </w:p>
    <w:p w14:paraId="6ADDD217" w14:textId="77777777" w:rsidR="003C4974" w:rsidRDefault="00CC2BE2">
      <w:pPr>
        <w:pStyle w:val="BodyText"/>
        <w:spacing w:before="150" w:line="268" w:lineRule="auto"/>
        <w:ind w:right="119" w:hanging="473"/>
        <w:jc w:val="both"/>
      </w:pPr>
      <w:r>
        <w:t xml:space="preserve">[46] </w:t>
      </w:r>
      <w:r>
        <w:rPr>
          <w:spacing w:val="-21"/>
        </w:rPr>
        <w:t xml:space="preserve">P. </w:t>
      </w:r>
      <w:r>
        <w:rPr>
          <w:spacing w:val="-4"/>
        </w:rPr>
        <w:t xml:space="preserve">C. </w:t>
      </w:r>
      <w:r>
        <w:t xml:space="preserve">Hébert, G. </w:t>
      </w:r>
      <w:r>
        <w:rPr>
          <w:spacing w:val="-2"/>
        </w:rPr>
        <w:t xml:space="preserve">Wells, </w:t>
      </w:r>
      <w:r>
        <w:t xml:space="preserve">M. A. </w:t>
      </w:r>
      <w:proofErr w:type="spellStart"/>
      <w:r>
        <w:t>Blajchman</w:t>
      </w:r>
      <w:proofErr w:type="spellEnd"/>
      <w:r>
        <w:t xml:space="preserve">, </w:t>
      </w:r>
      <w:r>
        <w:rPr>
          <w:spacing w:val="-4"/>
        </w:rPr>
        <w:t xml:space="preserve">J. </w:t>
      </w:r>
      <w:r>
        <w:t xml:space="preserve">Marshall, </w:t>
      </w:r>
      <w:r>
        <w:rPr>
          <w:spacing w:val="-4"/>
        </w:rPr>
        <w:t xml:space="preserve">C. </w:t>
      </w:r>
      <w:r>
        <w:t xml:space="preserve">Martin, G. </w:t>
      </w:r>
      <w:proofErr w:type="spellStart"/>
      <w:r>
        <w:t>Pagliarello</w:t>
      </w:r>
      <w:proofErr w:type="spellEnd"/>
      <w:r>
        <w:t xml:space="preserve">, M. </w:t>
      </w:r>
      <w:proofErr w:type="spellStart"/>
      <w:r>
        <w:rPr>
          <w:spacing w:val="-4"/>
        </w:rPr>
        <w:t>Tweeddale</w:t>
      </w:r>
      <w:proofErr w:type="spellEnd"/>
      <w:r>
        <w:rPr>
          <w:spacing w:val="-4"/>
        </w:rPr>
        <w:t xml:space="preserve">, </w:t>
      </w:r>
      <w:r>
        <w:t>I.</w:t>
      </w:r>
      <w:r>
        <w:rPr>
          <w:spacing w:val="-23"/>
        </w:rPr>
        <w:t xml:space="preserve"> </w:t>
      </w:r>
      <w:r>
        <w:t>Schweitzer,</w:t>
      </w:r>
      <w:r>
        <w:rPr>
          <w:w w:val="99"/>
        </w:rPr>
        <w:t xml:space="preserve"> </w:t>
      </w:r>
      <w:r>
        <w:t xml:space="preserve">and E. </w:t>
      </w:r>
      <w:proofErr w:type="spellStart"/>
      <w:r>
        <w:rPr>
          <w:spacing w:val="-6"/>
        </w:rPr>
        <w:t>Yetisir</w:t>
      </w:r>
      <w:proofErr w:type="spellEnd"/>
      <w:r>
        <w:rPr>
          <w:spacing w:val="-6"/>
        </w:rPr>
        <w:t xml:space="preserve">. </w:t>
      </w:r>
      <w:r>
        <w:t>A multicenter, randomized, controlled clinical trial of transfusion requirements in critical</w:t>
      </w:r>
      <w:r>
        <w:rPr>
          <w:spacing w:val="-23"/>
        </w:rPr>
        <w:t xml:space="preserve"> </w:t>
      </w:r>
      <w:r>
        <w:t>care.</w:t>
      </w:r>
      <w:r>
        <w:rPr>
          <w:w w:val="99"/>
        </w:rPr>
        <w:t xml:space="preserve"> </w:t>
      </w:r>
      <w:r>
        <w:rPr>
          <w:spacing w:val="-3"/>
        </w:rPr>
        <w:t>Transfusion</w:t>
      </w:r>
      <w:r>
        <w:rPr>
          <w:spacing w:val="-11"/>
        </w:rPr>
        <w:t xml:space="preserve"> </w:t>
      </w:r>
      <w:r>
        <w:t>Requirements</w:t>
      </w:r>
      <w:r>
        <w:rPr>
          <w:spacing w:val="-11"/>
        </w:rPr>
        <w:t xml:space="preserve"> </w:t>
      </w:r>
      <w:r>
        <w:t>in</w:t>
      </w:r>
      <w:r>
        <w:rPr>
          <w:spacing w:val="-11"/>
        </w:rPr>
        <w:t xml:space="preserve"> </w:t>
      </w:r>
      <w:r>
        <w:t>Critical</w:t>
      </w:r>
      <w:r>
        <w:rPr>
          <w:spacing w:val="-11"/>
        </w:rPr>
        <w:t xml:space="preserve"> </w:t>
      </w:r>
      <w:r>
        <w:t>Care</w:t>
      </w:r>
      <w:r>
        <w:rPr>
          <w:spacing w:val="-11"/>
        </w:rPr>
        <w:t xml:space="preserve"> </w:t>
      </w:r>
      <w:r>
        <w:t>Investigators,</w:t>
      </w:r>
      <w:r>
        <w:rPr>
          <w:spacing w:val="-11"/>
        </w:rPr>
        <w:t xml:space="preserve"> </w:t>
      </w:r>
      <w:r>
        <w:t>Canadian</w:t>
      </w:r>
      <w:r>
        <w:rPr>
          <w:spacing w:val="-11"/>
        </w:rPr>
        <w:t xml:space="preserve"> </w:t>
      </w:r>
      <w:r>
        <w:t>Critical</w:t>
      </w:r>
      <w:r>
        <w:rPr>
          <w:spacing w:val="-11"/>
        </w:rPr>
        <w:t xml:space="preserve"> </w:t>
      </w:r>
      <w:r>
        <w:t>Care</w:t>
      </w:r>
      <w:r>
        <w:rPr>
          <w:spacing w:val="-11"/>
        </w:rPr>
        <w:t xml:space="preserve"> </w:t>
      </w:r>
      <w:r>
        <w:rPr>
          <w:spacing w:val="-5"/>
        </w:rPr>
        <w:t>Trials</w:t>
      </w:r>
      <w:r>
        <w:rPr>
          <w:spacing w:val="-11"/>
        </w:rPr>
        <w:t xml:space="preserve"> </w:t>
      </w:r>
      <w:r>
        <w:t>Group.</w:t>
      </w:r>
      <w:r>
        <w:rPr>
          <w:spacing w:val="7"/>
        </w:rPr>
        <w:t xml:space="preserve"> </w:t>
      </w:r>
      <w:r>
        <w:rPr>
          <w:rFonts w:cs="Arial"/>
          <w:i/>
        </w:rPr>
        <w:t>N</w:t>
      </w:r>
      <w:r>
        <w:rPr>
          <w:rFonts w:cs="Arial"/>
          <w:i/>
          <w:spacing w:val="-11"/>
        </w:rPr>
        <w:t xml:space="preserve"> </w:t>
      </w:r>
      <w:proofErr w:type="spellStart"/>
      <w:r>
        <w:rPr>
          <w:rFonts w:cs="Arial"/>
          <w:i/>
        </w:rPr>
        <w:t>Engl</w:t>
      </w:r>
      <w:proofErr w:type="spellEnd"/>
      <w:r>
        <w:rPr>
          <w:rFonts w:cs="Arial"/>
          <w:i/>
          <w:spacing w:val="-11"/>
        </w:rPr>
        <w:t xml:space="preserve"> </w:t>
      </w:r>
      <w:r>
        <w:rPr>
          <w:rFonts w:cs="Arial"/>
          <w:i/>
        </w:rPr>
        <w:t>J</w:t>
      </w:r>
      <w:r>
        <w:rPr>
          <w:rFonts w:cs="Arial"/>
          <w:i/>
          <w:spacing w:val="-11"/>
        </w:rPr>
        <w:t xml:space="preserve"> </w:t>
      </w:r>
      <w:r>
        <w:rPr>
          <w:rFonts w:cs="Arial"/>
          <w:i/>
        </w:rPr>
        <w:t>Med</w:t>
      </w:r>
      <w:r>
        <w:t>,</w:t>
      </w:r>
      <w:r>
        <w:rPr>
          <w:w w:val="99"/>
        </w:rPr>
        <w:t xml:space="preserve"> </w:t>
      </w:r>
      <w:r>
        <w:t xml:space="preserve">340(6):409–417, </w:t>
      </w:r>
      <w:r>
        <w:rPr>
          <w:spacing w:val="-3"/>
        </w:rPr>
        <w:t xml:space="preserve">Feb </w:t>
      </w:r>
      <w:r>
        <w:t>1999. PMID:</w:t>
      </w:r>
      <w:r>
        <w:rPr>
          <w:spacing w:val="-33"/>
        </w:rPr>
        <w:t xml:space="preserve"> </w:t>
      </w:r>
      <w:r>
        <w:t>9971864.</w:t>
      </w:r>
    </w:p>
    <w:p w14:paraId="5AD1B4C4" w14:textId="77777777" w:rsidR="003C4974" w:rsidRDefault="00CC2BE2">
      <w:pPr>
        <w:pStyle w:val="BodyText"/>
        <w:spacing w:before="150" w:line="268" w:lineRule="auto"/>
        <w:ind w:right="119" w:hanging="473"/>
        <w:jc w:val="both"/>
      </w:pPr>
      <w:r>
        <w:t>[47]</w:t>
      </w:r>
      <w:r>
        <w:rPr>
          <w:spacing w:val="38"/>
        </w:rPr>
        <w:t xml:space="preserve"> </w:t>
      </w:r>
      <w:r>
        <w:t>M.</w:t>
      </w:r>
      <w:r>
        <w:rPr>
          <w:spacing w:val="-14"/>
        </w:rPr>
        <w:t xml:space="preserve"> </w:t>
      </w:r>
      <w:proofErr w:type="spellStart"/>
      <w:r>
        <w:t>Ranucci</w:t>
      </w:r>
      <w:proofErr w:type="spellEnd"/>
      <w:r>
        <w:t>,</w:t>
      </w:r>
      <w:r>
        <w:rPr>
          <w:spacing w:val="-13"/>
        </w:rPr>
        <w:t xml:space="preserve"> </w:t>
      </w:r>
      <w:r>
        <w:rPr>
          <w:spacing w:val="-5"/>
        </w:rPr>
        <w:t>U.</w:t>
      </w:r>
      <w:r>
        <w:rPr>
          <w:spacing w:val="-14"/>
        </w:rPr>
        <w:t xml:space="preserve"> </w:t>
      </w:r>
      <w:r>
        <w:t>Di</w:t>
      </w:r>
      <w:r>
        <w:rPr>
          <w:spacing w:val="-14"/>
        </w:rPr>
        <w:t xml:space="preserve"> </w:t>
      </w:r>
      <w:proofErr w:type="spellStart"/>
      <w:r>
        <w:t>Dedda</w:t>
      </w:r>
      <w:proofErr w:type="spellEnd"/>
      <w:r>
        <w:t>,</w:t>
      </w:r>
      <w:r>
        <w:rPr>
          <w:spacing w:val="-13"/>
        </w:rPr>
        <w:t xml:space="preserve"> </w:t>
      </w:r>
      <w:r>
        <w:rPr>
          <w:spacing w:val="-3"/>
        </w:rPr>
        <w:t>S.</w:t>
      </w:r>
      <w:r>
        <w:rPr>
          <w:spacing w:val="-14"/>
        </w:rPr>
        <w:t xml:space="preserve"> </w:t>
      </w:r>
      <w:proofErr w:type="spellStart"/>
      <w:r>
        <w:t>Castelvecchio</w:t>
      </w:r>
      <w:proofErr w:type="spellEnd"/>
      <w:r>
        <w:t>,</w:t>
      </w:r>
      <w:r>
        <w:rPr>
          <w:spacing w:val="-13"/>
        </w:rPr>
        <w:t xml:space="preserve"> </w:t>
      </w:r>
      <w:r>
        <w:t>L.</w:t>
      </w:r>
      <w:r>
        <w:rPr>
          <w:spacing w:val="-14"/>
        </w:rPr>
        <w:t xml:space="preserve"> </w:t>
      </w:r>
      <w:proofErr w:type="spellStart"/>
      <w:r>
        <w:t>Menicanti</w:t>
      </w:r>
      <w:proofErr w:type="spellEnd"/>
      <w:r>
        <w:t>,</w:t>
      </w:r>
      <w:r>
        <w:rPr>
          <w:spacing w:val="-13"/>
        </w:rPr>
        <w:t xml:space="preserve"> </w:t>
      </w:r>
      <w:r>
        <w:t>A.</w:t>
      </w:r>
      <w:r>
        <w:rPr>
          <w:spacing w:val="-15"/>
        </w:rPr>
        <w:t xml:space="preserve"> </w:t>
      </w:r>
      <w:proofErr w:type="spellStart"/>
      <w:r>
        <w:t>Frigiola</w:t>
      </w:r>
      <w:proofErr w:type="spellEnd"/>
      <w:r>
        <w:t>,</w:t>
      </w:r>
      <w:r>
        <w:rPr>
          <w:spacing w:val="-13"/>
        </w:rPr>
        <w:t xml:space="preserve"> </w:t>
      </w:r>
      <w:r>
        <w:t>G.</w:t>
      </w:r>
      <w:r>
        <w:rPr>
          <w:spacing w:val="-14"/>
        </w:rPr>
        <w:t xml:space="preserve"> </w:t>
      </w:r>
      <w:proofErr w:type="spellStart"/>
      <w:r>
        <w:rPr>
          <w:spacing w:val="-3"/>
        </w:rPr>
        <w:t>Pelissero</w:t>
      </w:r>
      <w:proofErr w:type="spellEnd"/>
      <w:r>
        <w:rPr>
          <w:spacing w:val="-3"/>
        </w:rPr>
        <w:t>,</w:t>
      </w:r>
      <w:r>
        <w:rPr>
          <w:spacing w:val="-13"/>
        </w:rPr>
        <w:t xml:space="preserve"> </w:t>
      </w:r>
      <w:r>
        <w:rPr>
          <w:spacing w:val="-3"/>
        </w:rPr>
        <w:t>S.</w:t>
      </w:r>
      <w:r>
        <w:rPr>
          <w:spacing w:val="-14"/>
        </w:rPr>
        <w:t xml:space="preserve"> </w:t>
      </w:r>
      <w:r>
        <w:t>,</w:t>
      </w:r>
      <w:r>
        <w:rPr>
          <w:spacing w:val="-13"/>
        </w:rPr>
        <w:t xml:space="preserve"> </w:t>
      </w:r>
      <w:r>
        <w:t>and</w:t>
      </w:r>
      <w:r>
        <w:rPr>
          <w:spacing w:val="-15"/>
        </w:rPr>
        <w:t xml:space="preserve"> </w:t>
      </w:r>
      <w:r>
        <w:rPr>
          <w:spacing w:val="-4"/>
        </w:rPr>
        <w:t>C.</w:t>
      </w:r>
      <w:r>
        <w:rPr>
          <w:spacing w:val="-14"/>
        </w:rPr>
        <w:t xml:space="preserve"> </w:t>
      </w:r>
      <w:r>
        <w:rPr>
          <w:spacing w:val="-5"/>
        </w:rPr>
        <w:t>O.</w:t>
      </w:r>
      <w:r>
        <w:rPr>
          <w:spacing w:val="-14"/>
        </w:rPr>
        <w:t xml:space="preserve"> </w:t>
      </w:r>
      <w:r>
        <w:t>R.</w:t>
      </w:r>
      <w:r>
        <w:rPr>
          <w:spacing w:val="-15"/>
        </w:rPr>
        <w:t xml:space="preserve"> </w:t>
      </w:r>
      <w:r>
        <w:rPr>
          <w:spacing w:val="-3"/>
        </w:rPr>
        <w:t>S.</w:t>
      </w:r>
      <w:r>
        <w:rPr>
          <w:spacing w:val="-14"/>
        </w:rPr>
        <w:t xml:space="preserve"> </w:t>
      </w:r>
      <w:r>
        <w:t>Group.</w:t>
      </w:r>
      <w:r>
        <w:rPr>
          <w:w w:val="99"/>
        </w:rPr>
        <w:t xml:space="preserve"> </w:t>
      </w:r>
      <w:r>
        <w:t>Impact of preoperative anemia on outcome in adult cardiac surgery: a propensity-matched analysis.</w:t>
      </w:r>
      <w:r>
        <w:rPr>
          <w:spacing w:val="13"/>
        </w:rPr>
        <w:t xml:space="preserve"> </w:t>
      </w:r>
      <w:r>
        <w:rPr>
          <w:rFonts w:cs="Arial"/>
          <w:i/>
        </w:rPr>
        <w:t>Ann</w:t>
      </w:r>
      <w:r>
        <w:rPr>
          <w:rFonts w:cs="Arial"/>
          <w:i/>
          <w:w w:val="99"/>
        </w:rPr>
        <w:t xml:space="preserve"> </w:t>
      </w:r>
      <w:proofErr w:type="spellStart"/>
      <w:r>
        <w:rPr>
          <w:rFonts w:cs="Arial"/>
          <w:i/>
        </w:rPr>
        <w:t>Thorac</w:t>
      </w:r>
      <w:proofErr w:type="spellEnd"/>
      <w:r>
        <w:rPr>
          <w:rFonts w:cs="Arial"/>
          <w:i/>
          <w:spacing w:val="-10"/>
        </w:rPr>
        <w:t xml:space="preserve"> </w:t>
      </w:r>
      <w:proofErr w:type="spellStart"/>
      <w:r>
        <w:rPr>
          <w:rFonts w:cs="Arial"/>
          <w:i/>
        </w:rPr>
        <w:t>Surg</w:t>
      </w:r>
      <w:proofErr w:type="spellEnd"/>
      <w:r>
        <w:t>,</w:t>
      </w:r>
      <w:r>
        <w:rPr>
          <w:spacing w:val="-10"/>
        </w:rPr>
        <w:t xml:space="preserve"> </w:t>
      </w:r>
      <w:r>
        <w:t>94(4):1134–1141,</w:t>
      </w:r>
      <w:r>
        <w:rPr>
          <w:spacing w:val="-10"/>
        </w:rPr>
        <w:t xml:space="preserve"> </w:t>
      </w:r>
      <w:r>
        <w:t>Oct</w:t>
      </w:r>
      <w:r>
        <w:rPr>
          <w:spacing w:val="-10"/>
        </w:rPr>
        <w:t xml:space="preserve"> </w:t>
      </w:r>
      <w:r>
        <w:t>2012.</w:t>
      </w:r>
      <w:r>
        <w:rPr>
          <w:spacing w:val="-10"/>
        </w:rPr>
        <w:t xml:space="preserve"> </w:t>
      </w:r>
      <w:r>
        <w:t>PMID:</w:t>
      </w:r>
      <w:r>
        <w:rPr>
          <w:spacing w:val="-10"/>
        </w:rPr>
        <w:t xml:space="preserve"> </w:t>
      </w:r>
      <w:r>
        <w:t>22698773.</w:t>
      </w:r>
    </w:p>
    <w:p w14:paraId="3A109926" w14:textId="77777777" w:rsidR="003C4974" w:rsidRDefault="00CC2BE2">
      <w:pPr>
        <w:pStyle w:val="BodyText"/>
        <w:spacing w:before="150" w:line="268" w:lineRule="auto"/>
        <w:ind w:right="119" w:hanging="473"/>
        <w:jc w:val="both"/>
      </w:pPr>
      <w:r>
        <w:t xml:space="preserve">[48] Practice guidelines </w:t>
      </w:r>
      <w:r>
        <w:rPr>
          <w:spacing w:val="-3"/>
        </w:rPr>
        <w:t xml:space="preserve">for </w:t>
      </w:r>
      <w:r>
        <w:t xml:space="preserve">perioperative blood management: an updated report </w:t>
      </w:r>
      <w:r>
        <w:rPr>
          <w:spacing w:val="-3"/>
        </w:rPr>
        <w:t xml:space="preserve">by </w:t>
      </w:r>
      <w:r>
        <w:t xml:space="preserve">the </w:t>
      </w:r>
      <w:proofErr w:type="spellStart"/>
      <w:proofErr w:type="gramStart"/>
      <w:r>
        <w:t>american</w:t>
      </w:r>
      <w:proofErr w:type="spellEnd"/>
      <w:proofErr w:type="gramEnd"/>
      <w:r>
        <w:t xml:space="preserve"> society</w:t>
      </w:r>
      <w:r>
        <w:rPr>
          <w:spacing w:val="45"/>
        </w:rPr>
        <w:t xml:space="preserve"> </w:t>
      </w:r>
      <w:r>
        <w:t>of</w:t>
      </w:r>
      <w:r>
        <w:rPr>
          <w:w w:val="99"/>
        </w:rPr>
        <w:t xml:space="preserve"> </w:t>
      </w:r>
      <w:r>
        <w:t xml:space="preserve">anesthesiologists task force on perioperative blood management. </w:t>
      </w:r>
      <w:r>
        <w:rPr>
          <w:rFonts w:cs="Arial"/>
          <w:i/>
        </w:rPr>
        <w:t>Anesthesiology</w:t>
      </w:r>
      <w:r>
        <w:t>, 122(2):241–275,</w:t>
      </w:r>
      <w:r>
        <w:rPr>
          <w:spacing w:val="8"/>
        </w:rPr>
        <w:t xml:space="preserve"> </w:t>
      </w:r>
      <w:r>
        <w:rPr>
          <w:spacing w:val="-3"/>
        </w:rPr>
        <w:t>Feb</w:t>
      </w:r>
      <w:r>
        <w:rPr>
          <w:w w:val="99"/>
        </w:rPr>
        <w:t xml:space="preserve"> </w:t>
      </w:r>
      <w:r>
        <w:t>2015. PMID:</w:t>
      </w:r>
      <w:r>
        <w:rPr>
          <w:spacing w:val="-21"/>
        </w:rPr>
        <w:t xml:space="preserve"> </w:t>
      </w:r>
      <w:r>
        <w:t>25545654.</w:t>
      </w:r>
    </w:p>
    <w:p w14:paraId="29D00765" w14:textId="77777777" w:rsidR="003C4974" w:rsidRDefault="00CC2BE2">
      <w:pPr>
        <w:pStyle w:val="BodyText"/>
        <w:spacing w:before="150" w:line="268" w:lineRule="auto"/>
        <w:ind w:right="119" w:hanging="473"/>
        <w:jc w:val="both"/>
      </w:pPr>
      <w:r>
        <w:t>[49]</w:t>
      </w:r>
      <w:r>
        <w:rPr>
          <w:spacing w:val="43"/>
        </w:rPr>
        <w:t xml:space="preserve"> </w:t>
      </w:r>
      <w:r>
        <w:rPr>
          <w:spacing w:val="-9"/>
        </w:rPr>
        <w:t>D.</w:t>
      </w:r>
      <w:r>
        <w:rPr>
          <w:spacing w:val="17"/>
        </w:rPr>
        <w:t xml:space="preserve"> </w:t>
      </w:r>
      <w:r>
        <w:rPr>
          <w:spacing w:val="-3"/>
        </w:rPr>
        <w:t>S.</w:t>
      </w:r>
      <w:r>
        <w:rPr>
          <w:spacing w:val="17"/>
        </w:rPr>
        <w:t xml:space="preserve"> </w:t>
      </w:r>
      <w:proofErr w:type="spellStart"/>
      <w:r>
        <w:rPr>
          <w:spacing w:val="-4"/>
        </w:rPr>
        <w:t>Likosky</w:t>
      </w:r>
      <w:proofErr w:type="spellEnd"/>
      <w:r>
        <w:rPr>
          <w:spacing w:val="-4"/>
        </w:rPr>
        <w:t>,</w:t>
      </w:r>
      <w:r>
        <w:rPr>
          <w:spacing w:val="22"/>
        </w:rPr>
        <w:t xml:space="preserve"> </w:t>
      </w:r>
      <w:r>
        <w:rPr>
          <w:spacing w:val="-9"/>
        </w:rPr>
        <w:t>D.</w:t>
      </w:r>
      <w:r>
        <w:rPr>
          <w:spacing w:val="17"/>
        </w:rPr>
        <w:t xml:space="preserve"> </w:t>
      </w:r>
      <w:r>
        <w:rPr>
          <w:spacing w:val="-4"/>
        </w:rPr>
        <w:t>C.</w:t>
      </w:r>
      <w:r>
        <w:rPr>
          <w:spacing w:val="17"/>
        </w:rPr>
        <w:t xml:space="preserve"> </w:t>
      </w:r>
      <w:r>
        <w:t>FitzGerald,</w:t>
      </w:r>
      <w:r>
        <w:rPr>
          <w:spacing w:val="22"/>
        </w:rPr>
        <w:t xml:space="preserve"> </w:t>
      </w:r>
      <w:r>
        <w:t>R.</w:t>
      </w:r>
      <w:r>
        <w:rPr>
          <w:spacing w:val="17"/>
        </w:rPr>
        <w:t xml:space="preserve"> </w:t>
      </w:r>
      <w:r>
        <w:rPr>
          <w:spacing w:val="-4"/>
        </w:rPr>
        <w:t>C.</w:t>
      </w:r>
      <w:r>
        <w:rPr>
          <w:spacing w:val="17"/>
        </w:rPr>
        <w:t xml:space="preserve"> </w:t>
      </w:r>
      <w:r>
        <w:t>Groom,</w:t>
      </w:r>
      <w:r>
        <w:rPr>
          <w:spacing w:val="22"/>
        </w:rPr>
        <w:t xml:space="preserve"> </w:t>
      </w:r>
      <w:r>
        <w:rPr>
          <w:spacing w:val="-9"/>
        </w:rPr>
        <w:t>D.</w:t>
      </w:r>
      <w:r>
        <w:rPr>
          <w:spacing w:val="17"/>
        </w:rPr>
        <w:t xml:space="preserve"> </w:t>
      </w:r>
      <w:r>
        <w:t>K.</w:t>
      </w:r>
      <w:r>
        <w:rPr>
          <w:spacing w:val="17"/>
        </w:rPr>
        <w:t xml:space="preserve"> </w:t>
      </w:r>
      <w:r>
        <w:t>Jones,</w:t>
      </w:r>
      <w:r>
        <w:rPr>
          <w:spacing w:val="22"/>
        </w:rPr>
        <w:t xml:space="preserve"> </w:t>
      </w:r>
      <w:r>
        <w:t>R.</w:t>
      </w:r>
      <w:r>
        <w:rPr>
          <w:spacing w:val="17"/>
        </w:rPr>
        <w:t xml:space="preserve"> </w:t>
      </w:r>
      <w:r>
        <w:t>A.</w:t>
      </w:r>
      <w:r>
        <w:rPr>
          <w:spacing w:val="17"/>
        </w:rPr>
        <w:t xml:space="preserve"> </w:t>
      </w:r>
      <w:r>
        <w:rPr>
          <w:spacing w:val="-3"/>
        </w:rPr>
        <w:t>Baker,</w:t>
      </w:r>
      <w:r>
        <w:rPr>
          <w:spacing w:val="22"/>
        </w:rPr>
        <w:t xml:space="preserve"> </w:t>
      </w:r>
      <w:r>
        <w:t>K.</w:t>
      </w:r>
      <w:r>
        <w:rPr>
          <w:spacing w:val="17"/>
        </w:rPr>
        <w:t xml:space="preserve"> </w:t>
      </w:r>
      <w:r>
        <w:t>G.</w:t>
      </w:r>
      <w:r>
        <w:rPr>
          <w:spacing w:val="17"/>
        </w:rPr>
        <w:t xml:space="preserve"> </w:t>
      </w:r>
      <w:proofErr w:type="spellStart"/>
      <w:r>
        <w:t>Shann</w:t>
      </w:r>
      <w:proofErr w:type="spellEnd"/>
      <w:r>
        <w:t>,</w:t>
      </w:r>
      <w:r>
        <w:rPr>
          <w:spacing w:val="22"/>
        </w:rPr>
        <w:t xml:space="preserve"> </w:t>
      </w:r>
      <w:r>
        <w:rPr>
          <w:spacing w:val="-4"/>
        </w:rPr>
        <w:t>C.</w:t>
      </w:r>
      <w:r>
        <w:rPr>
          <w:spacing w:val="17"/>
        </w:rPr>
        <w:t xml:space="preserve"> </w:t>
      </w:r>
      <w:r>
        <w:rPr>
          <w:spacing w:val="-9"/>
        </w:rPr>
        <w:t>D.</w:t>
      </w:r>
      <w:r>
        <w:rPr>
          <w:spacing w:val="17"/>
        </w:rPr>
        <w:t xml:space="preserve"> </w:t>
      </w:r>
      <w:proofErr w:type="spellStart"/>
      <w:r>
        <w:rPr>
          <w:spacing w:val="-3"/>
        </w:rPr>
        <w:t>Mazer</w:t>
      </w:r>
      <w:proofErr w:type="spellEnd"/>
      <w:r>
        <w:rPr>
          <w:spacing w:val="-3"/>
        </w:rPr>
        <w:t>,</w:t>
      </w:r>
      <w:r>
        <w:rPr>
          <w:spacing w:val="22"/>
        </w:rPr>
        <w:t xml:space="preserve"> </w:t>
      </w:r>
      <w:r>
        <w:rPr>
          <w:spacing w:val="-3"/>
        </w:rPr>
        <w:t>B.</w:t>
      </w:r>
      <w:r>
        <w:rPr>
          <w:spacing w:val="17"/>
        </w:rPr>
        <w:t xml:space="preserve"> </w:t>
      </w:r>
      <w:r>
        <w:rPr>
          <w:spacing w:val="-9"/>
        </w:rPr>
        <w:t>D.</w:t>
      </w:r>
      <w:r>
        <w:rPr>
          <w:w w:val="99"/>
        </w:rPr>
        <w:t xml:space="preserve"> </w:t>
      </w:r>
      <w:proofErr w:type="spellStart"/>
      <w:r>
        <w:t>Spiess</w:t>
      </w:r>
      <w:proofErr w:type="spellEnd"/>
      <w:r>
        <w:t>,</w:t>
      </w:r>
      <w:r>
        <w:rPr>
          <w:spacing w:val="26"/>
        </w:rPr>
        <w:t xml:space="preserve"> </w:t>
      </w:r>
      <w:r>
        <w:t>and</w:t>
      </w:r>
      <w:r>
        <w:rPr>
          <w:spacing w:val="20"/>
        </w:rPr>
        <w:t xml:space="preserve"> </w:t>
      </w:r>
      <w:r>
        <w:rPr>
          <w:spacing w:val="-3"/>
        </w:rPr>
        <w:t>S.</w:t>
      </w:r>
      <w:r>
        <w:rPr>
          <w:spacing w:val="20"/>
        </w:rPr>
        <w:t xml:space="preserve"> </w:t>
      </w:r>
      <w:r>
        <w:rPr>
          <w:spacing w:val="-4"/>
        </w:rPr>
        <w:t>C.</w:t>
      </w:r>
      <w:r>
        <w:rPr>
          <w:spacing w:val="20"/>
        </w:rPr>
        <w:t xml:space="preserve"> </w:t>
      </w:r>
      <w:r>
        <w:rPr>
          <w:spacing w:val="-5"/>
        </w:rPr>
        <w:t>Body.</w:t>
      </w:r>
      <w:r>
        <w:rPr>
          <w:spacing w:val="37"/>
        </w:rPr>
        <w:t xml:space="preserve"> </w:t>
      </w:r>
      <w:r>
        <w:t>Effect</w:t>
      </w:r>
      <w:r>
        <w:rPr>
          <w:spacing w:val="20"/>
        </w:rPr>
        <w:t xml:space="preserve"> </w:t>
      </w:r>
      <w:r>
        <w:t>of</w:t>
      </w:r>
      <w:r>
        <w:rPr>
          <w:spacing w:val="20"/>
        </w:rPr>
        <w:t xml:space="preserve"> </w:t>
      </w:r>
      <w:r>
        <w:t>the</w:t>
      </w:r>
      <w:r>
        <w:rPr>
          <w:spacing w:val="20"/>
        </w:rPr>
        <w:t xml:space="preserve"> </w:t>
      </w:r>
      <w:r>
        <w:t>perioperative</w:t>
      </w:r>
      <w:r>
        <w:rPr>
          <w:spacing w:val="20"/>
        </w:rPr>
        <w:t xml:space="preserve"> </w:t>
      </w:r>
      <w:r>
        <w:t>blood</w:t>
      </w:r>
      <w:r>
        <w:rPr>
          <w:spacing w:val="20"/>
        </w:rPr>
        <w:t xml:space="preserve"> </w:t>
      </w:r>
      <w:r>
        <w:t>transfusion</w:t>
      </w:r>
      <w:r>
        <w:rPr>
          <w:spacing w:val="20"/>
        </w:rPr>
        <w:t xml:space="preserve"> </w:t>
      </w:r>
      <w:r>
        <w:t>and</w:t>
      </w:r>
      <w:r>
        <w:rPr>
          <w:spacing w:val="20"/>
        </w:rPr>
        <w:t xml:space="preserve"> </w:t>
      </w:r>
      <w:r>
        <w:t>blood</w:t>
      </w:r>
      <w:r>
        <w:rPr>
          <w:spacing w:val="20"/>
        </w:rPr>
        <w:t xml:space="preserve"> </w:t>
      </w:r>
      <w:r>
        <w:t>conservation</w:t>
      </w:r>
      <w:r>
        <w:rPr>
          <w:spacing w:val="20"/>
        </w:rPr>
        <w:t xml:space="preserve"> </w:t>
      </w:r>
      <w:r>
        <w:t>in</w:t>
      </w:r>
      <w:r>
        <w:rPr>
          <w:spacing w:val="20"/>
        </w:rPr>
        <w:t xml:space="preserve"> </w:t>
      </w:r>
      <w:r>
        <w:t>cardiac</w:t>
      </w:r>
      <w:r>
        <w:rPr>
          <w:w w:val="99"/>
        </w:rPr>
        <w:t xml:space="preserve"> </w:t>
      </w:r>
      <w:r>
        <w:t>surgery clinical practice guidelines of the Society of Thoracic Surgeons and the Society of</w:t>
      </w:r>
      <w:r>
        <w:rPr>
          <w:spacing w:val="20"/>
        </w:rPr>
        <w:t xml:space="preserve"> </w:t>
      </w:r>
      <w:r>
        <w:t>Cardiovascular</w:t>
      </w:r>
      <w:r>
        <w:rPr>
          <w:w w:val="99"/>
        </w:rPr>
        <w:t xml:space="preserve"> </w:t>
      </w:r>
      <w:r>
        <w:t>Anesthesiologists</w:t>
      </w:r>
      <w:r>
        <w:rPr>
          <w:spacing w:val="-9"/>
        </w:rPr>
        <w:t xml:space="preserve"> </w:t>
      </w:r>
      <w:r>
        <w:t>upon</w:t>
      </w:r>
      <w:r>
        <w:rPr>
          <w:spacing w:val="-9"/>
        </w:rPr>
        <w:t xml:space="preserve"> </w:t>
      </w:r>
      <w:r>
        <w:t>clinical</w:t>
      </w:r>
      <w:r>
        <w:rPr>
          <w:spacing w:val="-9"/>
        </w:rPr>
        <w:t xml:space="preserve"> </w:t>
      </w:r>
      <w:r>
        <w:t>practices.</w:t>
      </w:r>
      <w:r>
        <w:rPr>
          <w:spacing w:val="11"/>
        </w:rPr>
        <w:t xml:space="preserve"> </w:t>
      </w:r>
      <w:proofErr w:type="spellStart"/>
      <w:r>
        <w:rPr>
          <w:rFonts w:cs="Arial"/>
          <w:i/>
        </w:rPr>
        <w:t>Anesth</w:t>
      </w:r>
      <w:proofErr w:type="spellEnd"/>
      <w:r>
        <w:rPr>
          <w:rFonts w:cs="Arial"/>
          <w:i/>
          <w:spacing w:val="-9"/>
        </w:rPr>
        <w:t xml:space="preserve"> </w:t>
      </w:r>
      <w:proofErr w:type="spellStart"/>
      <w:r>
        <w:rPr>
          <w:rFonts w:cs="Arial"/>
          <w:i/>
        </w:rPr>
        <w:t>Analg</w:t>
      </w:r>
      <w:proofErr w:type="spellEnd"/>
      <w:r>
        <w:t>,</w:t>
      </w:r>
      <w:r>
        <w:rPr>
          <w:spacing w:val="-9"/>
        </w:rPr>
        <w:t xml:space="preserve"> </w:t>
      </w:r>
      <w:r>
        <w:t>111(2):316–323,</w:t>
      </w:r>
      <w:r>
        <w:rPr>
          <w:spacing w:val="-9"/>
        </w:rPr>
        <w:t xml:space="preserve"> </w:t>
      </w:r>
      <w:r>
        <w:rPr>
          <w:spacing w:val="-3"/>
        </w:rPr>
        <w:t>Aug</w:t>
      </w:r>
      <w:r>
        <w:rPr>
          <w:spacing w:val="-9"/>
        </w:rPr>
        <w:t xml:space="preserve"> </w:t>
      </w:r>
      <w:r>
        <w:t>2010.</w:t>
      </w:r>
      <w:r>
        <w:rPr>
          <w:spacing w:val="-9"/>
        </w:rPr>
        <w:t xml:space="preserve"> </w:t>
      </w:r>
      <w:r>
        <w:t>PMID:</w:t>
      </w:r>
      <w:r>
        <w:rPr>
          <w:spacing w:val="-9"/>
        </w:rPr>
        <w:t xml:space="preserve"> </w:t>
      </w:r>
      <w:r>
        <w:t>20488928.</w:t>
      </w:r>
    </w:p>
    <w:p w14:paraId="2CB87733" w14:textId="77777777" w:rsidR="003C4974" w:rsidRDefault="00CC2BE2">
      <w:pPr>
        <w:pStyle w:val="BodyText"/>
        <w:spacing w:before="150" w:line="268" w:lineRule="auto"/>
        <w:ind w:right="117" w:hanging="473"/>
        <w:jc w:val="both"/>
      </w:pPr>
      <w:r>
        <w:t>[50]</w:t>
      </w:r>
      <w:r>
        <w:rPr>
          <w:spacing w:val="42"/>
        </w:rPr>
        <w:t xml:space="preserve"> </w:t>
      </w:r>
      <w:r>
        <w:rPr>
          <w:spacing w:val="-4"/>
        </w:rPr>
        <w:t>C.</w:t>
      </w:r>
      <w:r>
        <w:rPr>
          <w:spacing w:val="-13"/>
        </w:rPr>
        <w:t xml:space="preserve"> </w:t>
      </w:r>
      <w:r>
        <w:t>H.</w:t>
      </w:r>
      <w:r>
        <w:rPr>
          <w:spacing w:val="-13"/>
        </w:rPr>
        <w:t xml:space="preserve"> </w:t>
      </w:r>
      <w:r>
        <w:rPr>
          <w:spacing w:val="-2"/>
        </w:rPr>
        <w:t>Weiss,</w:t>
      </w:r>
      <w:r>
        <w:rPr>
          <w:spacing w:val="-11"/>
        </w:rPr>
        <w:t xml:space="preserve"> </w:t>
      </w:r>
      <w:r>
        <w:rPr>
          <w:spacing w:val="-17"/>
        </w:rPr>
        <w:t>F.</w:t>
      </w:r>
      <w:r>
        <w:rPr>
          <w:spacing w:val="-13"/>
        </w:rPr>
        <w:t xml:space="preserve"> </w:t>
      </w:r>
      <w:proofErr w:type="spellStart"/>
      <w:r>
        <w:t>Moazed</w:t>
      </w:r>
      <w:proofErr w:type="spellEnd"/>
      <w:r>
        <w:t>,</w:t>
      </w:r>
      <w:r>
        <w:rPr>
          <w:spacing w:val="-11"/>
        </w:rPr>
        <w:t xml:space="preserve"> </w:t>
      </w:r>
      <w:r>
        <w:rPr>
          <w:spacing w:val="-4"/>
        </w:rPr>
        <w:t>C.</w:t>
      </w:r>
      <w:r>
        <w:rPr>
          <w:spacing w:val="-13"/>
        </w:rPr>
        <w:t xml:space="preserve"> </w:t>
      </w:r>
      <w:r>
        <w:t>A.</w:t>
      </w:r>
      <w:r>
        <w:rPr>
          <w:spacing w:val="-13"/>
        </w:rPr>
        <w:t xml:space="preserve"> </w:t>
      </w:r>
      <w:proofErr w:type="spellStart"/>
      <w:r>
        <w:rPr>
          <w:spacing w:val="-6"/>
        </w:rPr>
        <w:t>McEvoy</w:t>
      </w:r>
      <w:proofErr w:type="spellEnd"/>
      <w:r>
        <w:rPr>
          <w:spacing w:val="-6"/>
        </w:rPr>
        <w:t>,</w:t>
      </w:r>
      <w:r>
        <w:rPr>
          <w:spacing w:val="-11"/>
        </w:rPr>
        <w:t xml:space="preserve"> </w:t>
      </w:r>
      <w:r>
        <w:rPr>
          <w:spacing w:val="-3"/>
        </w:rPr>
        <w:t>B.</w:t>
      </w:r>
      <w:r>
        <w:rPr>
          <w:spacing w:val="-13"/>
        </w:rPr>
        <w:t xml:space="preserve"> </w:t>
      </w:r>
      <w:r>
        <w:rPr>
          <w:spacing w:val="-9"/>
        </w:rPr>
        <w:t>D.</w:t>
      </w:r>
      <w:r>
        <w:rPr>
          <w:spacing w:val="-13"/>
        </w:rPr>
        <w:t xml:space="preserve"> </w:t>
      </w:r>
      <w:r>
        <w:t>Singer,</w:t>
      </w:r>
      <w:r>
        <w:rPr>
          <w:spacing w:val="-11"/>
        </w:rPr>
        <w:t xml:space="preserve"> </w:t>
      </w:r>
      <w:r>
        <w:t>I.</w:t>
      </w:r>
      <w:r>
        <w:rPr>
          <w:spacing w:val="-13"/>
        </w:rPr>
        <w:t xml:space="preserve"> </w:t>
      </w:r>
      <w:proofErr w:type="spellStart"/>
      <w:r>
        <w:rPr>
          <w:spacing w:val="-3"/>
        </w:rPr>
        <w:t>Szleifer</w:t>
      </w:r>
      <w:proofErr w:type="spellEnd"/>
      <w:r>
        <w:rPr>
          <w:spacing w:val="-3"/>
        </w:rPr>
        <w:t>,</w:t>
      </w:r>
      <w:r>
        <w:rPr>
          <w:spacing w:val="-11"/>
        </w:rPr>
        <w:t xml:space="preserve"> </w:t>
      </w:r>
      <w:r>
        <w:t>L.</w:t>
      </w:r>
      <w:r>
        <w:rPr>
          <w:spacing w:val="-13"/>
        </w:rPr>
        <w:t xml:space="preserve"> </w:t>
      </w:r>
      <w:r>
        <w:t>A.</w:t>
      </w:r>
      <w:r>
        <w:rPr>
          <w:spacing w:val="-13"/>
        </w:rPr>
        <w:t xml:space="preserve"> </w:t>
      </w:r>
      <w:r>
        <w:t>N.</w:t>
      </w:r>
      <w:r>
        <w:rPr>
          <w:spacing w:val="-13"/>
        </w:rPr>
        <w:t xml:space="preserve"> </w:t>
      </w:r>
      <w:proofErr w:type="spellStart"/>
      <w:r>
        <w:t>Amaral</w:t>
      </w:r>
      <w:proofErr w:type="spellEnd"/>
      <w:r>
        <w:t>,</w:t>
      </w:r>
      <w:r>
        <w:rPr>
          <w:spacing w:val="-11"/>
        </w:rPr>
        <w:t xml:space="preserve"> </w:t>
      </w:r>
      <w:r>
        <w:t>M.</w:t>
      </w:r>
      <w:r>
        <w:rPr>
          <w:spacing w:val="-13"/>
        </w:rPr>
        <w:t xml:space="preserve"> </w:t>
      </w:r>
      <w:proofErr w:type="spellStart"/>
      <w:r>
        <w:rPr>
          <w:spacing w:val="-5"/>
        </w:rPr>
        <w:t>Kwasny</w:t>
      </w:r>
      <w:proofErr w:type="spellEnd"/>
      <w:r>
        <w:rPr>
          <w:spacing w:val="-5"/>
        </w:rPr>
        <w:t>,</w:t>
      </w:r>
      <w:r>
        <w:rPr>
          <w:spacing w:val="-11"/>
        </w:rPr>
        <w:t xml:space="preserve"> </w:t>
      </w:r>
      <w:r>
        <w:rPr>
          <w:spacing w:val="-4"/>
        </w:rPr>
        <w:t>C.</w:t>
      </w:r>
      <w:r>
        <w:rPr>
          <w:spacing w:val="-13"/>
        </w:rPr>
        <w:t xml:space="preserve"> </w:t>
      </w:r>
      <w:r>
        <w:t>M.</w:t>
      </w:r>
      <w:r>
        <w:rPr>
          <w:spacing w:val="-13"/>
        </w:rPr>
        <w:t xml:space="preserve"> </w:t>
      </w:r>
      <w:r>
        <w:rPr>
          <w:spacing w:val="-3"/>
        </w:rPr>
        <w:t>Watts,</w:t>
      </w:r>
      <w:r>
        <w:rPr>
          <w:spacing w:val="-11"/>
        </w:rPr>
        <w:t xml:space="preserve"> </w:t>
      </w:r>
      <w:r>
        <w:rPr>
          <w:spacing w:val="-3"/>
        </w:rPr>
        <w:t>S.</w:t>
      </w:r>
      <w:r>
        <w:rPr>
          <w:spacing w:val="-13"/>
        </w:rPr>
        <w:t xml:space="preserve"> </w:t>
      </w:r>
      <w:r>
        <w:rPr>
          <w:spacing w:val="-9"/>
        </w:rPr>
        <w:t>D.</w:t>
      </w:r>
      <w:r>
        <w:rPr>
          <w:w w:val="99"/>
        </w:rPr>
        <w:t xml:space="preserve"> </w:t>
      </w:r>
      <w:proofErr w:type="spellStart"/>
      <w:r>
        <w:t>Persell</w:t>
      </w:r>
      <w:proofErr w:type="spellEnd"/>
      <w:r>
        <w:t>,</w:t>
      </w:r>
      <w:r>
        <w:rPr>
          <w:spacing w:val="-7"/>
        </w:rPr>
        <w:t xml:space="preserve"> </w:t>
      </w:r>
      <w:r>
        <w:rPr>
          <w:spacing w:val="-9"/>
        </w:rPr>
        <w:t>D.</w:t>
      </w:r>
      <w:r>
        <w:rPr>
          <w:spacing w:val="-7"/>
        </w:rPr>
        <w:t xml:space="preserve"> </w:t>
      </w:r>
      <w:r>
        <w:rPr>
          <w:spacing w:val="-10"/>
        </w:rPr>
        <w:t>W.</w:t>
      </w:r>
      <w:r>
        <w:rPr>
          <w:spacing w:val="-7"/>
        </w:rPr>
        <w:t xml:space="preserve"> </w:t>
      </w:r>
      <w:r>
        <w:rPr>
          <w:spacing w:val="-3"/>
        </w:rPr>
        <w:t>Baker,</w:t>
      </w:r>
      <w:r>
        <w:rPr>
          <w:spacing w:val="-7"/>
        </w:rPr>
        <w:t xml:space="preserve"> </w:t>
      </w:r>
      <w:r>
        <w:rPr>
          <w:spacing w:val="-4"/>
        </w:rPr>
        <w:t>J.</w:t>
      </w:r>
      <w:r>
        <w:rPr>
          <w:spacing w:val="-7"/>
        </w:rPr>
        <w:t xml:space="preserve"> </w:t>
      </w:r>
      <w:r>
        <w:t>I.</w:t>
      </w:r>
      <w:r>
        <w:rPr>
          <w:spacing w:val="-7"/>
        </w:rPr>
        <w:t xml:space="preserve"> </w:t>
      </w:r>
      <w:proofErr w:type="spellStart"/>
      <w:r>
        <w:t>Sznajder</w:t>
      </w:r>
      <w:proofErr w:type="spellEnd"/>
      <w:r>
        <w:t>,</w:t>
      </w:r>
      <w:r>
        <w:rPr>
          <w:spacing w:val="-7"/>
        </w:rPr>
        <w:t xml:space="preserve"> </w:t>
      </w:r>
      <w:r>
        <w:t>and</w:t>
      </w:r>
      <w:r>
        <w:rPr>
          <w:spacing w:val="-7"/>
        </w:rPr>
        <w:t xml:space="preserve"> </w:t>
      </w:r>
      <w:r>
        <w:t>R.</w:t>
      </w:r>
      <w:r>
        <w:rPr>
          <w:spacing w:val="-7"/>
        </w:rPr>
        <w:t xml:space="preserve"> </w:t>
      </w:r>
      <w:r>
        <w:t>G.</w:t>
      </w:r>
      <w:r>
        <w:rPr>
          <w:spacing w:val="-7"/>
        </w:rPr>
        <w:t xml:space="preserve"> </w:t>
      </w:r>
      <w:proofErr w:type="spellStart"/>
      <w:r>
        <w:t>Wunderink</w:t>
      </w:r>
      <w:proofErr w:type="spellEnd"/>
      <w:r>
        <w:t>.</w:t>
      </w:r>
      <w:r>
        <w:rPr>
          <w:spacing w:val="16"/>
        </w:rPr>
        <w:t xml:space="preserve"> </w:t>
      </w:r>
      <w:r>
        <w:t>Prompting</w:t>
      </w:r>
      <w:r>
        <w:rPr>
          <w:spacing w:val="-7"/>
        </w:rPr>
        <w:t xml:space="preserve"> </w:t>
      </w:r>
      <w:r>
        <w:t>physicians</w:t>
      </w:r>
      <w:r>
        <w:rPr>
          <w:spacing w:val="-7"/>
        </w:rPr>
        <w:t xml:space="preserve"> </w:t>
      </w:r>
      <w:r>
        <w:t>to</w:t>
      </w:r>
      <w:r>
        <w:rPr>
          <w:spacing w:val="-7"/>
        </w:rPr>
        <w:t xml:space="preserve"> </w:t>
      </w:r>
      <w:r>
        <w:t>address</w:t>
      </w:r>
      <w:r>
        <w:rPr>
          <w:spacing w:val="-7"/>
        </w:rPr>
        <w:t xml:space="preserve"> </w:t>
      </w:r>
      <w:r>
        <w:t>a</w:t>
      </w:r>
      <w:r>
        <w:rPr>
          <w:spacing w:val="-7"/>
        </w:rPr>
        <w:t xml:space="preserve"> </w:t>
      </w:r>
      <w:r>
        <w:t>daily</w:t>
      </w:r>
      <w:r>
        <w:rPr>
          <w:spacing w:val="-7"/>
        </w:rPr>
        <w:t xml:space="preserve"> </w:t>
      </w:r>
      <w:r>
        <w:t>checklist</w:t>
      </w:r>
      <w:r>
        <w:rPr>
          <w:w w:val="99"/>
        </w:rPr>
        <w:t xml:space="preserve"> </w:t>
      </w:r>
      <w:r>
        <w:t>and</w:t>
      </w:r>
      <w:r>
        <w:rPr>
          <w:spacing w:val="-10"/>
        </w:rPr>
        <w:t xml:space="preserve"> </w:t>
      </w:r>
      <w:r>
        <w:t>process</w:t>
      </w:r>
      <w:r>
        <w:rPr>
          <w:spacing w:val="-11"/>
        </w:rPr>
        <w:t xml:space="preserve"> </w:t>
      </w:r>
      <w:r>
        <w:t>of</w:t>
      </w:r>
      <w:r>
        <w:rPr>
          <w:spacing w:val="-10"/>
        </w:rPr>
        <w:t xml:space="preserve"> </w:t>
      </w:r>
      <w:r>
        <w:t>care</w:t>
      </w:r>
      <w:r>
        <w:rPr>
          <w:spacing w:val="-10"/>
        </w:rPr>
        <w:t xml:space="preserve"> </w:t>
      </w:r>
      <w:r>
        <w:t>and</w:t>
      </w:r>
      <w:r>
        <w:rPr>
          <w:spacing w:val="-11"/>
        </w:rPr>
        <w:t xml:space="preserve"> </w:t>
      </w:r>
      <w:r>
        <w:t>clinical</w:t>
      </w:r>
      <w:r>
        <w:rPr>
          <w:spacing w:val="-10"/>
        </w:rPr>
        <w:t xml:space="preserve"> </w:t>
      </w:r>
      <w:r>
        <w:t>outcomes:</w:t>
      </w:r>
      <w:r>
        <w:rPr>
          <w:spacing w:val="5"/>
        </w:rPr>
        <w:t xml:space="preserve"> </w:t>
      </w:r>
      <w:r>
        <w:t>a</w:t>
      </w:r>
      <w:r>
        <w:rPr>
          <w:spacing w:val="-11"/>
        </w:rPr>
        <w:t xml:space="preserve"> </w:t>
      </w:r>
      <w:r>
        <w:t>single-site</w:t>
      </w:r>
      <w:r>
        <w:rPr>
          <w:spacing w:val="-10"/>
        </w:rPr>
        <w:t xml:space="preserve"> </w:t>
      </w:r>
      <w:r>
        <w:rPr>
          <w:spacing w:val="-4"/>
        </w:rPr>
        <w:t>study.</w:t>
      </w:r>
      <w:r>
        <w:rPr>
          <w:spacing w:val="8"/>
        </w:rPr>
        <w:t xml:space="preserve"> </w:t>
      </w:r>
      <w:proofErr w:type="gramStart"/>
      <w:r>
        <w:rPr>
          <w:rFonts w:cs="Arial"/>
          <w:i/>
        </w:rPr>
        <w:t>Am</w:t>
      </w:r>
      <w:proofErr w:type="gramEnd"/>
      <w:r>
        <w:rPr>
          <w:rFonts w:cs="Arial"/>
          <w:i/>
          <w:spacing w:val="-10"/>
        </w:rPr>
        <w:t xml:space="preserve"> </w:t>
      </w:r>
      <w:r>
        <w:rPr>
          <w:rFonts w:cs="Arial"/>
          <w:i/>
        </w:rPr>
        <w:t>J</w:t>
      </w:r>
      <w:r>
        <w:rPr>
          <w:rFonts w:cs="Arial"/>
          <w:i/>
          <w:spacing w:val="-11"/>
        </w:rPr>
        <w:t xml:space="preserve"> </w:t>
      </w:r>
      <w:proofErr w:type="spellStart"/>
      <w:r>
        <w:rPr>
          <w:rFonts w:cs="Arial"/>
          <w:i/>
        </w:rPr>
        <w:t>Respir</w:t>
      </w:r>
      <w:proofErr w:type="spellEnd"/>
      <w:r>
        <w:rPr>
          <w:rFonts w:cs="Arial"/>
          <w:i/>
          <w:spacing w:val="-10"/>
        </w:rPr>
        <w:t xml:space="preserve"> </w:t>
      </w:r>
      <w:proofErr w:type="spellStart"/>
      <w:r>
        <w:rPr>
          <w:rFonts w:cs="Arial"/>
          <w:i/>
        </w:rPr>
        <w:t>Crit</w:t>
      </w:r>
      <w:proofErr w:type="spellEnd"/>
      <w:r>
        <w:rPr>
          <w:rFonts w:cs="Arial"/>
          <w:i/>
          <w:spacing w:val="-10"/>
        </w:rPr>
        <w:t xml:space="preserve"> </w:t>
      </w:r>
      <w:r>
        <w:rPr>
          <w:rFonts w:cs="Arial"/>
          <w:i/>
        </w:rPr>
        <w:t>Care</w:t>
      </w:r>
      <w:r>
        <w:rPr>
          <w:rFonts w:cs="Arial"/>
          <w:i/>
          <w:spacing w:val="-11"/>
        </w:rPr>
        <w:t xml:space="preserve"> </w:t>
      </w:r>
      <w:r>
        <w:rPr>
          <w:rFonts w:cs="Arial"/>
          <w:i/>
        </w:rPr>
        <w:t>Med</w:t>
      </w:r>
      <w:r>
        <w:t>,</w:t>
      </w:r>
      <w:r>
        <w:rPr>
          <w:spacing w:val="-9"/>
        </w:rPr>
        <w:t xml:space="preserve"> </w:t>
      </w:r>
      <w:r>
        <w:t>184(6):680–686,</w:t>
      </w:r>
      <w:r>
        <w:rPr>
          <w:w w:val="99"/>
        </w:rPr>
        <w:t xml:space="preserve"> </w:t>
      </w:r>
      <w:r>
        <w:t>Sep 2011. PMID:</w:t>
      </w:r>
      <w:r>
        <w:rPr>
          <w:spacing w:val="-25"/>
        </w:rPr>
        <w:t xml:space="preserve"> </w:t>
      </w:r>
      <w:r>
        <w:t>21616996.</w:t>
      </w:r>
    </w:p>
    <w:p w14:paraId="3BC19A46" w14:textId="77777777" w:rsidR="003C4974" w:rsidRDefault="003C4974">
      <w:pPr>
        <w:spacing w:line="268" w:lineRule="auto"/>
        <w:jc w:val="both"/>
        <w:sectPr w:rsidR="003C4974">
          <w:pgSz w:w="12240" w:h="15840"/>
          <w:pgMar w:top="700" w:right="600" w:bottom="280" w:left="600" w:header="720" w:footer="720" w:gutter="0"/>
          <w:cols w:space="720"/>
        </w:sectPr>
      </w:pPr>
    </w:p>
    <w:p w14:paraId="0D48327E" w14:textId="77777777" w:rsidR="003C4974" w:rsidRDefault="00CC2BE2">
      <w:pPr>
        <w:pStyle w:val="BodyText"/>
        <w:spacing w:before="33" w:line="268" w:lineRule="auto"/>
        <w:ind w:left="573" w:right="119" w:hanging="473"/>
        <w:jc w:val="both"/>
      </w:pPr>
      <w:r>
        <w:lastRenderedPageBreak/>
        <w:t xml:space="preserve">[51] H.-B. </w:t>
      </w:r>
      <w:proofErr w:type="spellStart"/>
      <w:r>
        <w:t>Rothenhäusler</w:t>
      </w:r>
      <w:proofErr w:type="spellEnd"/>
      <w:r>
        <w:t xml:space="preserve">, </w:t>
      </w:r>
      <w:r>
        <w:rPr>
          <w:spacing w:val="-3"/>
        </w:rPr>
        <w:t xml:space="preserve">B. </w:t>
      </w:r>
      <w:proofErr w:type="spellStart"/>
      <w:r>
        <w:t>Grieser</w:t>
      </w:r>
      <w:proofErr w:type="spellEnd"/>
      <w:r>
        <w:t xml:space="preserve">, G. </w:t>
      </w:r>
      <w:proofErr w:type="spellStart"/>
      <w:r>
        <w:t>Nollert</w:t>
      </w:r>
      <w:proofErr w:type="spellEnd"/>
      <w:r>
        <w:t xml:space="preserve">, </w:t>
      </w:r>
      <w:r>
        <w:rPr>
          <w:spacing w:val="-3"/>
        </w:rPr>
        <w:t xml:space="preserve">B. </w:t>
      </w:r>
      <w:proofErr w:type="spellStart"/>
      <w:r>
        <w:t>Reichart</w:t>
      </w:r>
      <w:proofErr w:type="spellEnd"/>
      <w:r>
        <w:t xml:space="preserve">, G. Schelling, and </w:t>
      </w:r>
      <w:r>
        <w:rPr>
          <w:spacing w:val="-9"/>
        </w:rPr>
        <w:t xml:space="preserve">H.-P. </w:t>
      </w:r>
      <w:proofErr w:type="spellStart"/>
      <w:r>
        <w:t>Kapfhammer</w:t>
      </w:r>
      <w:proofErr w:type="spellEnd"/>
      <w:r>
        <w:t>.</w:t>
      </w:r>
      <w:r>
        <w:rPr>
          <w:spacing w:val="14"/>
        </w:rPr>
        <w:t xml:space="preserve"> </w:t>
      </w:r>
      <w:r>
        <w:t>Psychiatric</w:t>
      </w:r>
      <w:r>
        <w:rPr>
          <w:w w:val="99"/>
        </w:rPr>
        <w:t xml:space="preserve"> </w:t>
      </w:r>
      <w:r>
        <w:t>and</w:t>
      </w:r>
      <w:r>
        <w:rPr>
          <w:spacing w:val="-10"/>
        </w:rPr>
        <w:t xml:space="preserve"> </w:t>
      </w:r>
      <w:r>
        <w:t>psychosocial</w:t>
      </w:r>
      <w:r>
        <w:rPr>
          <w:spacing w:val="-10"/>
        </w:rPr>
        <w:t xml:space="preserve"> </w:t>
      </w:r>
      <w:r>
        <w:t>outcome</w:t>
      </w:r>
      <w:r>
        <w:rPr>
          <w:spacing w:val="-10"/>
        </w:rPr>
        <w:t xml:space="preserve"> </w:t>
      </w:r>
      <w:r>
        <w:t>of</w:t>
      </w:r>
      <w:r>
        <w:rPr>
          <w:spacing w:val="-10"/>
        </w:rPr>
        <w:t xml:space="preserve"> </w:t>
      </w:r>
      <w:r>
        <w:t>cardiac</w:t>
      </w:r>
      <w:r>
        <w:rPr>
          <w:spacing w:val="-10"/>
        </w:rPr>
        <w:t xml:space="preserve"> </w:t>
      </w:r>
      <w:r>
        <w:t>surgery</w:t>
      </w:r>
      <w:r>
        <w:rPr>
          <w:spacing w:val="-10"/>
        </w:rPr>
        <w:t xml:space="preserve"> </w:t>
      </w:r>
      <w:r>
        <w:t>with</w:t>
      </w:r>
      <w:r>
        <w:rPr>
          <w:spacing w:val="-10"/>
        </w:rPr>
        <w:t xml:space="preserve"> </w:t>
      </w:r>
      <w:r>
        <w:t>cardiopulmonary</w:t>
      </w:r>
      <w:r>
        <w:rPr>
          <w:spacing w:val="-10"/>
        </w:rPr>
        <w:t xml:space="preserve"> </w:t>
      </w:r>
      <w:r>
        <w:t>bypass:</w:t>
      </w:r>
      <w:r>
        <w:rPr>
          <w:spacing w:val="3"/>
        </w:rPr>
        <w:t xml:space="preserve"> </w:t>
      </w:r>
      <w:r>
        <w:t>a</w:t>
      </w:r>
      <w:r>
        <w:rPr>
          <w:spacing w:val="-10"/>
        </w:rPr>
        <w:t xml:space="preserve"> </w:t>
      </w:r>
      <w:r>
        <w:t>prospective</w:t>
      </w:r>
      <w:r>
        <w:rPr>
          <w:spacing w:val="-10"/>
        </w:rPr>
        <w:t xml:space="preserve"> </w:t>
      </w:r>
      <w:r>
        <w:t>12-month</w:t>
      </w:r>
      <w:r>
        <w:rPr>
          <w:spacing w:val="-10"/>
        </w:rPr>
        <w:t xml:space="preserve"> </w:t>
      </w:r>
      <w:r>
        <w:t>follow-</w:t>
      </w:r>
      <w:r>
        <w:rPr>
          <w:w w:val="99"/>
        </w:rPr>
        <w:t xml:space="preserve"> </w:t>
      </w:r>
      <w:r>
        <w:t xml:space="preserve">up </w:t>
      </w:r>
      <w:r>
        <w:rPr>
          <w:spacing w:val="-4"/>
        </w:rPr>
        <w:t xml:space="preserve">study. </w:t>
      </w:r>
      <w:r>
        <w:rPr>
          <w:rFonts w:cs="Arial"/>
          <w:i/>
        </w:rPr>
        <w:t xml:space="preserve">Gen </w:t>
      </w:r>
      <w:proofErr w:type="spellStart"/>
      <w:r>
        <w:rPr>
          <w:rFonts w:cs="Arial"/>
          <w:i/>
        </w:rPr>
        <w:t>Hosp</w:t>
      </w:r>
      <w:proofErr w:type="spellEnd"/>
      <w:r>
        <w:rPr>
          <w:rFonts w:cs="Arial"/>
          <w:i/>
        </w:rPr>
        <w:t xml:space="preserve"> Psychiatry</w:t>
      </w:r>
      <w:r>
        <w:t>, 27(1):18–28, 2005. PMID:</w:t>
      </w:r>
      <w:r>
        <w:rPr>
          <w:spacing w:val="-25"/>
        </w:rPr>
        <w:t xml:space="preserve"> </w:t>
      </w:r>
      <w:r>
        <w:t>15694215.</w:t>
      </w:r>
    </w:p>
    <w:p w14:paraId="25C5D50E" w14:textId="77777777" w:rsidR="003C4974" w:rsidRDefault="00CC2BE2">
      <w:pPr>
        <w:pStyle w:val="BodyText"/>
        <w:spacing w:line="268" w:lineRule="auto"/>
        <w:ind w:left="573" w:right="117" w:hanging="473"/>
        <w:jc w:val="both"/>
      </w:pPr>
      <w:r>
        <w:t xml:space="preserve">[52] M. </w:t>
      </w:r>
      <w:proofErr w:type="spellStart"/>
      <w:r>
        <w:t>Rotte</w:t>
      </w:r>
      <w:proofErr w:type="spellEnd"/>
      <w:r>
        <w:t xml:space="preserve">, </w:t>
      </w:r>
      <w:r>
        <w:rPr>
          <w:spacing w:val="-4"/>
        </w:rPr>
        <w:t xml:space="preserve">C. </w:t>
      </w:r>
      <w:proofErr w:type="spellStart"/>
      <w:r>
        <w:t>Baerecke</w:t>
      </w:r>
      <w:proofErr w:type="spellEnd"/>
      <w:r>
        <w:t xml:space="preserve">, G. </w:t>
      </w:r>
      <w:proofErr w:type="spellStart"/>
      <w:r>
        <w:t>Pottag</w:t>
      </w:r>
      <w:proofErr w:type="spellEnd"/>
      <w:r>
        <w:t xml:space="preserve">, </w:t>
      </w:r>
      <w:r>
        <w:rPr>
          <w:spacing w:val="-3"/>
        </w:rPr>
        <w:t xml:space="preserve">S. </w:t>
      </w:r>
      <w:proofErr w:type="spellStart"/>
      <w:r>
        <w:t>Klose</w:t>
      </w:r>
      <w:proofErr w:type="spellEnd"/>
      <w:r>
        <w:t xml:space="preserve">, E. </w:t>
      </w:r>
      <w:proofErr w:type="spellStart"/>
      <w:r>
        <w:t>Kanneberg</w:t>
      </w:r>
      <w:proofErr w:type="spellEnd"/>
      <w:r>
        <w:t xml:space="preserve">, H.-J. </w:t>
      </w:r>
      <w:proofErr w:type="spellStart"/>
      <w:r>
        <w:t>Heinze</w:t>
      </w:r>
      <w:proofErr w:type="spellEnd"/>
      <w:r>
        <w:t xml:space="preserve">, and H. </w:t>
      </w:r>
      <w:proofErr w:type="spellStart"/>
      <w:r>
        <w:t>Lehnert</w:t>
      </w:r>
      <w:proofErr w:type="spellEnd"/>
      <w:r>
        <w:t>. Insulin affects</w:t>
      </w:r>
      <w:r>
        <w:rPr>
          <w:spacing w:val="9"/>
        </w:rPr>
        <w:t xml:space="preserve"> </w:t>
      </w:r>
      <w:r>
        <w:t>the</w:t>
      </w:r>
      <w:r>
        <w:rPr>
          <w:w w:val="99"/>
        </w:rPr>
        <w:t xml:space="preserve"> </w:t>
      </w:r>
      <w:r>
        <w:t xml:space="preserve">neuronal response in the medial temporal lobe in humans. </w:t>
      </w:r>
      <w:r>
        <w:rPr>
          <w:rFonts w:cs="Arial"/>
          <w:i/>
        </w:rPr>
        <w:t>Neuroendocrinology</w:t>
      </w:r>
      <w:r>
        <w:t>, 81(1):49–55, 2005.</w:t>
      </w:r>
      <w:r>
        <w:rPr>
          <w:spacing w:val="-27"/>
        </w:rPr>
        <w:t xml:space="preserve"> </w:t>
      </w:r>
      <w:r>
        <w:t>PMID:</w:t>
      </w:r>
      <w:r>
        <w:rPr>
          <w:w w:val="99"/>
        </w:rPr>
        <w:t xml:space="preserve"> </w:t>
      </w:r>
      <w:r>
        <w:t>15809512.</w:t>
      </w:r>
    </w:p>
    <w:p w14:paraId="318B464A" w14:textId="77777777" w:rsidR="003C4974" w:rsidRDefault="00CC2BE2">
      <w:pPr>
        <w:spacing w:before="181" w:line="268" w:lineRule="auto"/>
        <w:ind w:left="573" w:right="119" w:hanging="473"/>
        <w:jc w:val="both"/>
        <w:rPr>
          <w:rFonts w:ascii="Arial" w:eastAsia="Arial" w:hAnsi="Arial" w:cs="Arial"/>
        </w:rPr>
      </w:pPr>
      <w:r>
        <w:rPr>
          <w:rFonts w:ascii="Arial" w:eastAsia="Arial" w:hAnsi="Arial" w:cs="Arial"/>
        </w:rPr>
        <w:t xml:space="preserve">[53] M. </w:t>
      </w:r>
      <w:r>
        <w:rPr>
          <w:rFonts w:ascii="Arial" w:eastAsia="Arial" w:hAnsi="Arial" w:cs="Arial"/>
          <w:spacing w:val="-9"/>
        </w:rPr>
        <w:t xml:space="preserve">D. </w:t>
      </w:r>
      <w:r>
        <w:rPr>
          <w:rFonts w:ascii="Arial" w:eastAsia="Arial" w:hAnsi="Arial" w:cs="Arial"/>
        </w:rPr>
        <w:t xml:space="preserve">Homan and A. </w:t>
      </w:r>
      <w:proofErr w:type="spellStart"/>
      <w:r>
        <w:rPr>
          <w:rFonts w:ascii="Arial" w:eastAsia="Arial" w:hAnsi="Arial" w:cs="Arial"/>
        </w:rPr>
        <w:t>Gelman</w:t>
      </w:r>
      <w:proofErr w:type="spellEnd"/>
      <w:r>
        <w:rPr>
          <w:rFonts w:ascii="Arial" w:eastAsia="Arial" w:hAnsi="Arial" w:cs="Arial"/>
        </w:rPr>
        <w:t>. The no-U-turn sampler: Adaptively setting path lengths in Hamiltonian</w:t>
      </w:r>
      <w:r>
        <w:rPr>
          <w:rFonts w:ascii="Arial" w:eastAsia="Arial" w:hAnsi="Arial" w:cs="Arial"/>
          <w:spacing w:val="-7"/>
        </w:rPr>
        <w:t xml:space="preserve"> </w:t>
      </w:r>
      <w:r>
        <w:rPr>
          <w:rFonts w:ascii="Arial" w:eastAsia="Arial" w:hAnsi="Arial" w:cs="Arial"/>
        </w:rPr>
        <w:t>Monte</w:t>
      </w:r>
      <w:r>
        <w:rPr>
          <w:rFonts w:ascii="Arial" w:eastAsia="Arial" w:hAnsi="Arial" w:cs="Arial"/>
          <w:w w:val="99"/>
        </w:rPr>
        <w:t xml:space="preserve"> </w:t>
      </w:r>
      <w:r>
        <w:rPr>
          <w:rFonts w:ascii="Arial" w:eastAsia="Arial" w:hAnsi="Arial" w:cs="Arial"/>
        </w:rPr>
        <w:t xml:space="preserve">Carlo. </w:t>
      </w:r>
      <w:r>
        <w:rPr>
          <w:rFonts w:ascii="Arial" w:eastAsia="Arial" w:hAnsi="Arial" w:cs="Arial"/>
          <w:i/>
        </w:rPr>
        <w:t>The Journal of Machine Learning Research</w:t>
      </w:r>
      <w:r>
        <w:rPr>
          <w:rFonts w:ascii="Arial" w:eastAsia="Arial" w:hAnsi="Arial" w:cs="Arial"/>
        </w:rPr>
        <w:t>, 15(1):1593–1623,</w:t>
      </w:r>
      <w:r>
        <w:rPr>
          <w:rFonts w:ascii="Arial" w:eastAsia="Arial" w:hAnsi="Arial" w:cs="Arial"/>
          <w:spacing w:val="-38"/>
        </w:rPr>
        <w:t xml:space="preserve"> </w:t>
      </w:r>
      <w:r>
        <w:rPr>
          <w:rFonts w:ascii="Arial" w:eastAsia="Arial" w:hAnsi="Arial" w:cs="Arial"/>
        </w:rPr>
        <w:t>2014.</w:t>
      </w:r>
    </w:p>
    <w:p w14:paraId="4714544F" w14:textId="77777777" w:rsidR="003C4974" w:rsidRDefault="00CC2BE2">
      <w:pPr>
        <w:spacing w:before="181" w:line="268" w:lineRule="auto"/>
        <w:ind w:left="573" w:right="118" w:hanging="473"/>
        <w:jc w:val="both"/>
        <w:rPr>
          <w:rFonts w:ascii="Arial" w:eastAsia="Arial" w:hAnsi="Arial" w:cs="Arial"/>
        </w:rPr>
      </w:pPr>
      <w:r>
        <w:rPr>
          <w:rFonts w:ascii="Arial"/>
        </w:rPr>
        <w:t>[54]</w:t>
      </w:r>
      <w:r>
        <w:rPr>
          <w:rFonts w:ascii="Arial"/>
          <w:spacing w:val="34"/>
        </w:rPr>
        <w:t xml:space="preserve"> </w:t>
      </w:r>
      <w:r>
        <w:rPr>
          <w:rFonts w:ascii="Arial"/>
        </w:rPr>
        <w:t>A.</w:t>
      </w:r>
      <w:r>
        <w:rPr>
          <w:rFonts w:ascii="Arial"/>
          <w:spacing w:val="-21"/>
        </w:rPr>
        <w:t xml:space="preserve"> </w:t>
      </w:r>
      <w:proofErr w:type="spellStart"/>
      <w:r>
        <w:rPr>
          <w:rFonts w:ascii="Arial"/>
        </w:rPr>
        <w:t>Gelman</w:t>
      </w:r>
      <w:proofErr w:type="spellEnd"/>
      <w:r>
        <w:rPr>
          <w:rFonts w:ascii="Arial"/>
        </w:rPr>
        <w:t>.</w:t>
      </w:r>
      <w:r>
        <w:rPr>
          <w:rFonts w:ascii="Arial"/>
          <w:spacing w:val="-13"/>
        </w:rPr>
        <w:t xml:space="preserve"> </w:t>
      </w:r>
      <w:r>
        <w:rPr>
          <w:rFonts w:ascii="Arial"/>
        </w:rPr>
        <w:t>Exploratory</w:t>
      </w:r>
      <w:r>
        <w:rPr>
          <w:rFonts w:ascii="Arial"/>
          <w:spacing w:val="-21"/>
        </w:rPr>
        <w:t xml:space="preserve"> </w:t>
      </w:r>
      <w:r>
        <w:rPr>
          <w:rFonts w:ascii="Arial"/>
        </w:rPr>
        <w:t>data</w:t>
      </w:r>
      <w:r>
        <w:rPr>
          <w:rFonts w:ascii="Arial"/>
          <w:spacing w:val="-21"/>
        </w:rPr>
        <w:t xml:space="preserve"> </w:t>
      </w:r>
      <w:r>
        <w:rPr>
          <w:rFonts w:ascii="Arial"/>
        </w:rPr>
        <w:t>analysis</w:t>
      </w:r>
      <w:r>
        <w:rPr>
          <w:rFonts w:ascii="Arial"/>
          <w:spacing w:val="-21"/>
        </w:rPr>
        <w:t xml:space="preserve"> </w:t>
      </w:r>
      <w:r>
        <w:rPr>
          <w:rFonts w:ascii="Arial"/>
          <w:spacing w:val="-3"/>
        </w:rPr>
        <w:t>for</w:t>
      </w:r>
      <w:r>
        <w:rPr>
          <w:rFonts w:ascii="Arial"/>
          <w:spacing w:val="-21"/>
        </w:rPr>
        <w:t xml:space="preserve"> </w:t>
      </w:r>
      <w:r>
        <w:rPr>
          <w:rFonts w:ascii="Arial"/>
        </w:rPr>
        <w:t>complex</w:t>
      </w:r>
      <w:r>
        <w:rPr>
          <w:rFonts w:ascii="Arial"/>
          <w:spacing w:val="-21"/>
        </w:rPr>
        <w:t xml:space="preserve"> </w:t>
      </w:r>
      <w:r>
        <w:rPr>
          <w:rFonts w:ascii="Arial"/>
        </w:rPr>
        <w:t>models.</w:t>
      </w:r>
      <w:r>
        <w:rPr>
          <w:rFonts w:ascii="Arial"/>
          <w:spacing w:val="-13"/>
        </w:rPr>
        <w:t xml:space="preserve"> </w:t>
      </w:r>
      <w:r>
        <w:rPr>
          <w:rFonts w:ascii="Arial"/>
          <w:i/>
        </w:rPr>
        <w:t>Journal</w:t>
      </w:r>
      <w:r>
        <w:rPr>
          <w:rFonts w:ascii="Arial"/>
          <w:i/>
          <w:spacing w:val="-21"/>
        </w:rPr>
        <w:t xml:space="preserve"> </w:t>
      </w:r>
      <w:r>
        <w:rPr>
          <w:rFonts w:ascii="Arial"/>
          <w:i/>
        </w:rPr>
        <w:t>of</w:t>
      </w:r>
      <w:r>
        <w:rPr>
          <w:rFonts w:ascii="Arial"/>
          <w:i/>
          <w:spacing w:val="-21"/>
        </w:rPr>
        <w:t xml:space="preserve"> </w:t>
      </w:r>
      <w:r>
        <w:rPr>
          <w:rFonts w:ascii="Arial"/>
          <w:i/>
        </w:rPr>
        <w:t>Computational</w:t>
      </w:r>
      <w:r>
        <w:rPr>
          <w:rFonts w:ascii="Arial"/>
          <w:i/>
          <w:spacing w:val="-21"/>
        </w:rPr>
        <w:t xml:space="preserve"> </w:t>
      </w:r>
      <w:r>
        <w:rPr>
          <w:rFonts w:ascii="Arial"/>
          <w:i/>
        </w:rPr>
        <w:t>and</w:t>
      </w:r>
      <w:r>
        <w:rPr>
          <w:rFonts w:ascii="Arial"/>
          <w:i/>
          <w:spacing w:val="-21"/>
        </w:rPr>
        <w:t xml:space="preserve"> </w:t>
      </w:r>
      <w:r>
        <w:rPr>
          <w:rFonts w:ascii="Arial"/>
          <w:i/>
        </w:rPr>
        <w:t>Graphical</w:t>
      </w:r>
      <w:r>
        <w:rPr>
          <w:rFonts w:ascii="Arial"/>
          <w:i/>
          <w:spacing w:val="-21"/>
        </w:rPr>
        <w:t xml:space="preserve"> </w:t>
      </w:r>
      <w:r>
        <w:rPr>
          <w:rFonts w:ascii="Arial"/>
          <w:i/>
        </w:rPr>
        <w:t>Statistics</w:t>
      </w:r>
      <w:r>
        <w:rPr>
          <w:rFonts w:ascii="Arial"/>
        </w:rPr>
        <w:t>,</w:t>
      </w:r>
      <w:r>
        <w:rPr>
          <w:rFonts w:ascii="Arial"/>
          <w:w w:val="99"/>
        </w:rPr>
        <w:t xml:space="preserve"> </w:t>
      </w:r>
      <w:r>
        <w:rPr>
          <w:rFonts w:ascii="Arial"/>
        </w:rPr>
        <w:t>13(4),</w:t>
      </w:r>
      <w:r>
        <w:rPr>
          <w:rFonts w:ascii="Arial"/>
          <w:spacing w:val="-11"/>
        </w:rPr>
        <w:t xml:space="preserve"> </w:t>
      </w:r>
      <w:r>
        <w:rPr>
          <w:rFonts w:ascii="Arial"/>
        </w:rPr>
        <w:t>2004.</w:t>
      </w:r>
    </w:p>
    <w:p w14:paraId="71F322DA" w14:textId="77777777" w:rsidR="003C4974" w:rsidRDefault="00CC2BE2">
      <w:pPr>
        <w:pStyle w:val="BodyText"/>
        <w:spacing w:line="268" w:lineRule="auto"/>
        <w:ind w:left="573" w:right="119" w:hanging="473"/>
        <w:jc w:val="both"/>
      </w:pPr>
      <w:r>
        <w:t>[55]</w:t>
      </w:r>
      <w:r>
        <w:rPr>
          <w:spacing w:val="36"/>
        </w:rPr>
        <w:t xml:space="preserve"> </w:t>
      </w:r>
      <w:r>
        <w:t>A.</w:t>
      </w:r>
      <w:r>
        <w:rPr>
          <w:spacing w:val="-10"/>
        </w:rPr>
        <w:t xml:space="preserve"> </w:t>
      </w:r>
      <w:proofErr w:type="spellStart"/>
      <w:r>
        <w:t>Gelman</w:t>
      </w:r>
      <w:proofErr w:type="spellEnd"/>
      <w:r>
        <w:t>,</w:t>
      </w:r>
      <w:r>
        <w:rPr>
          <w:spacing w:val="-10"/>
        </w:rPr>
        <w:t xml:space="preserve"> </w:t>
      </w:r>
      <w:r>
        <w:t>X.-L.</w:t>
      </w:r>
      <w:r>
        <w:rPr>
          <w:spacing w:val="-10"/>
        </w:rPr>
        <w:t xml:space="preserve"> </w:t>
      </w:r>
      <w:proofErr w:type="spellStart"/>
      <w:r>
        <w:t>Meng</w:t>
      </w:r>
      <w:proofErr w:type="spellEnd"/>
      <w:r>
        <w:t>,</w:t>
      </w:r>
      <w:r>
        <w:rPr>
          <w:spacing w:val="-10"/>
        </w:rPr>
        <w:t xml:space="preserve"> </w:t>
      </w:r>
      <w:r>
        <w:t>and</w:t>
      </w:r>
      <w:r>
        <w:rPr>
          <w:spacing w:val="-10"/>
        </w:rPr>
        <w:t xml:space="preserve"> </w:t>
      </w:r>
      <w:r>
        <w:t>H.</w:t>
      </w:r>
      <w:r>
        <w:rPr>
          <w:spacing w:val="-10"/>
        </w:rPr>
        <w:t xml:space="preserve"> </w:t>
      </w:r>
      <w:r>
        <w:t>Stern.</w:t>
      </w:r>
      <w:r>
        <w:rPr>
          <w:spacing w:val="8"/>
        </w:rPr>
        <w:t xml:space="preserve"> </w:t>
      </w:r>
      <w:r>
        <w:t>Posterior</w:t>
      </w:r>
      <w:r>
        <w:rPr>
          <w:spacing w:val="-10"/>
        </w:rPr>
        <w:t xml:space="preserve"> </w:t>
      </w:r>
      <w:r>
        <w:t>predictive</w:t>
      </w:r>
      <w:r>
        <w:rPr>
          <w:spacing w:val="-10"/>
        </w:rPr>
        <w:t xml:space="preserve"> </w:t>
      </w:r>
      <w:r>
        <w:t>assessment</w:t>
      </w:r>
      <w:r>
        <w:rPr>
          <w:spacing w:val="-10"/>
        </w:rPr>
        <w:t xml:space="preserve"> </w:t>
      </w:r>
      <w:r>
        <w:t>of</w:t>
      </w:r>
      <w:r>
        <w:rPr>
          <w:spacing w:val="-10"/>
        </w:rPr>
        <w:t xml:space="preserve"> </w:t>
      </w:r>
      <w:r>
        <w:t>model</w:t>
      </w:r>
      <w:r>
        <w:rPr>
          <w:spacing w:val="-10"/>
        </w:rPr>
        <w:t xml:space="preserve"> </w:t>
      </w:r>
      <w:r>
        <w:t>fitness</w:t>
      </w:r>
      <w:r>
        <w:rPr>
          <w:spacing w:val="-10"/>
        </w:rPr>
        <w:t xml:space="preserve"> </w:t>
      </w:r>
      <w:r>
        <w:t>via</w:t>
      </w:r>
      <w:r>
        <w:rPr>
          <w:spacing w:val="-10"/>
        </w:rPr>
        <w:t xml:space="preserve"> </w:t>
      </w:r>
      <w:r>
        <w:t>realized</w:t>
      </w:r>
      <w:r>
        <w:rPr>
          <w:spacing w:val="-10"/>
        </w:rPr>
        <w:t xml:space="preserve"> </w:t>
      </w:r>
      <w:proofErr w:type="spellStart"/>
      <w:r>
        <w:t>discrep</w:t>
      </w:r>
      <w:proofErr w:type="spellEnd"/>
      <w:r>
        <w:t>-</w:t>
      </w:r>
      <w:r>
        <w:rPr>
          <w:w w:val="99"/>
        </w:rPr>
        <w:t xml:space="preserve"> </w:t>
      </w:r>
      <w:proofErr w:type="spellStart"/>
      <w:r>
        <w:t>ancies</w:t>
      </w:r>
      <w:proofErr w:type="spellEnd"/>
      <w:r>
        <w:t xml:space="preserve">. </w:t>
      </w:r>
      <w:proofErr w:type="spellStart"/>
      <w:r>
        <w:rPr>
          <w:rFonts w:cs="Arial"/>
          <w:i/>
        </w:rPr>
        <w:t>Statistica</w:t>
      </w:r>
      <w:proofErr w:type="spellEnd"/>
      <w:r>
        <w:rPr>
          <w:rFonts w:cs="Arial"/>
          <w:i/>
        </w:rPr>
        <w:t xml:space="preserve"> </w:t>
      </w:r>
      <w:proofErr w:type="spellStart"/>
      <w:r>
        <w:rPr>
          <w:rFonts w:cs="Arial"/>
          <w:i/>
        </w:rPr>
        <w:t>sinica</w:t>
      </w:r>
      <w:proofErr w:type="spellEnd"/>
      <w:r>
        <w:t>, 6(4):733–760,</w:t>
      </w:r>
      <w:r>
        <w:rPr>
          <w:spacing w:val="-19"/>
        </w:rPr>
        <w:t xml:space="preserve"> </w:t>
      </w:r>
      <w:r>
        <w:t>1996.</w:t>
      </w:r>
    </w:p>
    <w:p w14:paraId="178D0254" w14:textId="77777777" w:rsidR="003C4974" w:rsidRDefault="00CC2BE2">
      <w:pPr>
        <w:pStyle w:val="BodyText"/>
        <w:spacing w:line="268" w:lineRule="auto"/>
        <w:ind w:left="573" w:right="119" w:hanging="473"/>
        <w:jc w:val="both"/>
      </w:pPr>
      <w:r>
        <w:t xml:space="preserve">[56] A. </w:t>
      </w:r>
      <w:proofErr w:type="spellStart"/>
      <w:r>
        <w:t>Gelman</w:t>
      </w:r>
      <w:proofErr w:type="spellEnd"/>
      <w:r>
        <w:t xml:space="preserve">, </w:t>
      </w:r>
      <w:r>
        <w:rPr>
          <w:spacing w:val="-16"/>
        </w:rPr>
        <w:t xml:space="preserve">Y. </w:t>
      </w:r>
      <w:proofErr w:type="spellStart"/>
      <w:r>
        <w:t>Goegebeur</w:t>
      </w:r>
      <w:proofErr w:type="spellEnd"/>
      <w:r>
        <w:t xml:space="preserve">, </w:t>
      </w:r>
      <w:r>
        <w:rPr>
          <w:spacing w:val="-17"/>
        </w:rPr>
        <w:t xml:space="preserve">F. </w:t>
      </w:r>
      <w:proofErr w:type="spellStart"/>
      <w:r>
        <w:rPr>
          <w:spacing w:val="-3"/>
        </w:rPr>
        <w:t>Tuerlinckx</w:t>
      </w:r>
      <w:proofErr w:type="spellEnd"/>
      <w:r>
        <w:rPr>
          <w:spacing w:val="-3"/>
        </w:rPr>
        <w:t xml:space="preserve">, </w:t>
      </w:r>
      <w:r>
        <w:t xml:space="preserve">and I. </w:t>
      </w:r>
      <w:r>
        <w:rPr>
          <w:spacing w:val="-6"/>
        </w:rPr>
        <w:t xml:space="preserve">Van </w:t>
      </w:r>
      <w:proofErr w:type="spellStart"/>
      <w:r>
        <w:t>Mechelen</w:t>
      </w:r>
      <w:proofErr w:type="spellEnd"/>
      <w:r>
        <w:t xml:space="preserve">. Diagnostic Checks </w:t>
      </w:r>
      <w:r>
        <w:rPr>
          <w:spacing w:val="-3"/>
        </w:rPr>
        <w:t xml:space="preserve">for </w:t>
      </w:r>
      <w:r>
        <w:t>Discrete Data</w:t>
      </w:r>
      <w:r>
        <w:rPr>
          <w:spacing w:val="-23"/>
        </w:rPr>
        <w:t xml:space="preserve"> </w:t>
      </w:r>
      <w:proofErr w:type="spellStart"/>
      <w:r>
        <w:t>Regres</w:t>
      </w:r>
      <w:proofErr w:type="spellEnd"/>
      <w:r>
        <w:t>-</w:t>
      </w:r>
      <w:r>
        <w:rPr>
          <w:w w:val="99"/>
        </w:rPr>
        <w:t xml:space="preserve"> </w:t>
      </w:r>
      <w:proofErr w:type="spellStart"/>
      <w:proofErr w:type="gramStart"/>
      <w:r>
        <w:t>sion</w:t>
      </w:r>
      <w:proofErr w:type="spellEnd"/>
      <w:proofErr w:type="gramEnd"/>
      <w:r>
        <w:rPr>
          <w:spacing w:val="-10"/>
        </w:rPr>
        <w:t xml:space="preserve"> </w:t>
      </w:r>
      <w:r>
        <w:t>Models</w:t>
      </w:r>
      <w:r>
        <w:rPr>
          <w:spacing w:val="-10"/>
        </w:rPr>
        <w:t xml:space="preserve"> </w:t>
      </w:r>
      <w:r>
        <w:t>Using</w:t>
      </w:r>
      <w:r>
        <w:rPr>
          <w:spacing w:val="-10"/>
        </w:rPr>
        <w:t xml:space="preserve"> </w:t>
      </w:r>
      <w:r>
        <w:t>Posterior</w:t>
      </w:r>
      <w:r>
        <w:rPr>
          <w:spacing w:val="-10"/>
        </w:rPr>
        <w:t xml:space="preserve"> </w:t>
      </w:r>
      <w:r>
        <w:t>Predictive</w:t>
      </w:r>
      <w:r>
        <w:rPr>
          <w:spacing w:val="-10"/>
        </w:rPr>
        <w:t xml:space="preserve"> </w:t>
      </w:r>
      <w:r>
        <w:t>Simulations.</w:t>
      </w:r>
      <w:r>
        <w:rPr>
          <w:spacing w:val="10"/>
        </w:rPr>
        <w:t xml:space="preserve"> </w:t>
      </w:r>
      <w:r>
        <w:rPr>
          <w:rFonts w:cs="Arial"/>
          <w:i/>
        </w:rPr>
        <w:t>Applied</w:t>
      </w:r>
      <w:r>
        <w:rPr>
          <w:rFonts w:cs="Arial"/>
          <w:i/>
          <w:spacing w:val="-10"/>
        </w:rPr>
        <w:t xml:space="preserve"> </w:t>
      </w:r>
      <w:r>
        <w:rPr>
          <w:rFonts w:cs="Arial"/>
          <w:i/>
        </w:rPr>
        <w:t>Statistics</w:t>
      </w:r>
      <w:r>
        <w:t>,</w:t>
      </w:r>
      <w:r>
        <w:rPr>
          <w:spacing w:val="-10"/>
        </w:rPr>
        <w:t xml:space="preserve"> </w:t>
      </w:r>
      <w:r>
        <w:t>pages</w:t>
      </w:r>
      <w:r>
        <w:rPr>
          <w:spacing w:val="-10"/>
        </w:rPr>
        <w:t xml:space="preserve"> </w:t>
      </w:r>
      <w:r>
        <w:t>247–268,</w:t>
      </w:r>
      <w:r>
        <w:rPr>
          <w:spacing w:val="-10"/>
        </w:rPr>
        <w:t xml:space="preserve"> </w:t>
      </w:r>
      <w:r>
        <w:t>2000.</w:t>
      </w:r>
    </w:p>
    <w:p w14:paraId="179F112E" w14:textId="77777777" w:rsidR="003C4974" w:rsidRDefault="00CC2BE2">
      <w:pPr>
        <w:spacing w:before="181" w:line="268" w:lineRule="auto"/>
        <w:ind w:left="573" w:right="117" w:hanging="474"/>
        <w:jc w:val="both"/>
        <w:rPr>
          <w:rFonts w:ascii="Arial" w:eastAsia="Arial" w:hAnsi="Arial" w:cs="Arial"/>
        </w:rPr>
      </w:pPr>
      <w:r>
        <w:rPr>
          <w:rFonts w:ascii="Arial" w:eastAsia="Arial" w:hAnsi="Arial" w:cs="Arial"/>
        </w:rPr>
        <w:t xml:space="preserve">[57] </w:t>
      </w:r>
      <w:r>
        <w:rPr>
          <w:rFonts w:ascii="Arial" w:eastAsia="Arial" w:hAnsi="Arial" w:cs="Arial"/>
          <w:spacing w:val="-21"/>
        </w:rPr>
        <w:t xml:space="preserve">P. </w:t>
      </w:r>
      <w:proofErr w:type="spellStart"/>
      <w:r>
        <w:rPr>
          <w:rFonts w:ascii="Arial" w:eastAsia="Arial" w:hAnsi="Arial" w:cs="Arial"/>
        </w:rPr>
        <w:t>Congdon</w:t>
      </w:r>
      <w:proofErr w:type="spellEnd"/>
      <w:r>
        <w:rPr>
          <w:rFonts w:ascii="Arial" w:eastAsia="Arial" w:hAnsi="Arial" w:cs="Arial"/>
        </w:rPr>
        <w:t xml:space="preserve">. Bayesian predictive model comparison via parallel sampling. </w:t>
      </w:r>
      <w:r>
        <w:rPr>
          <w:rFonts w:ascii="Arial" w:eastAsia="Arial" w:hAnsi="Arial" w:cs="Arial"/>
          <w:i/>
        </w:rPr>
        <w:t>Computational statistics &amp;</w:t>
      </w:r>
      <w:r>
        <w:rPr>
          <w:rFonts w:ascii="Arial" w:eastAsia="Arial" w:hAnsi="Arial" w:cs="Arial"/>
          <w:i/>
          <w:spacing w:val="59"/>
        </w:rPr>
        <w:t xml:space="preserve"> </w:t>
      </w:r>
      <w:r>
        <w:rPr>
          <w:rFonts w:ascii="Arial" w:eastAsia="Arial" w:hAnsi="Arial" w:cs="Arial"/>
          <w:i/>
        </w:rPr>
        <w:t>data</w:t>
      </w:r>
      <w:r>
        <w:rPr>
          <w:rFonts w:ascii="Arial" w:eastAsia="Arial" w:hAnsi="Arial" w:cs="Arial"/>
          <w:i/>
          <w:w w:val="99"/>
        </w:rPr>
        <w:t xml:space="preserve"> </w:t>
      </w:r>
      <w:r>
        <w:rPr>
          <w:rFonts w:ascii="Arial" w:eastAsia="Arial" w:hAnsi="Arial" w:cs="Arial"/>
          <w:i/>
        </w:rPr>
        <w:t>analysis</w:t>
      </w:r>
      <w:r>
        <w:rPr>
          <w:rFonts w:ascii="Arial" w:eastAsia="Arial" w:hAnsi="Arial" w:cs="Arial"/>
        </w:rPr>
        <w:t>, 48(4):735–753,</w:t>
      </w:r>
      <w:r>
        <w:rPr>
          <w:rFonts w:ascii="Arial" w:eastAsia="Arial" w:hAnsi="Arial" w:cs="Arial"/>
          <w:spacing w:val="-26"/>
        </w:rPr>
        <w:t xml:space="preserve"> </w:t>
      </w:r>
      <w:r>
        <w:rPr>
          <w:rFonts w:ascii="Arial" w:eastAsia="Arial" w:hAnsi="Arial" w:cs="Arial"/>
        </w:rPr>
        <w:t>2005.</w:t>
      </w:r>
    </w:p>
    <w:p w14:paraId="4C62E22F" w14:textId="77777777" w:rsidR="003C4974" w:rsidRDefault="00CC2BE2">
      <w:pPr>
        <w:pStyle w:val="BodyText"/>
        <w:spacing w:line="268" w:lineRule="auto"/>
        <w:ind w:left="573" w:right="119" w:hanging="473"/>
        <w:jc w:val="both"/>
      </w:pPr>
      <w:r>
        <w:t>[58]</w:t>
      </w:r>
      <w:r>
        <w:rPr>
          <w:spacing w:val="41"/>
        </w:rPr>
        <w:t xml:space="preserve"> </w:t>
      </w:r>
      <w:r>
        <w:rPr>
          <w:spacing w:val="-4"/>
        </w:rPr>
        <w:t>C.</w:t>
      </w:r>
      <w:r>
        <w:rPr>
          <w:spacing w:val="27"/>
        </w:rPr>
        <w:t xml:space="preserve"> </w:t>
      </w:r>
      <w:r>
        <w:t>A.</w:t>
      </w:r>
      <w:r>
        <w:rPr>
          <w:spacing w:val="28"/>
        </w:rPr>
        <w:t xml:space="preserve"> </w:t>
      </w:r>
      <w:r>
        <w:t>Welch,</w:t>
      </w:r>
      <w:r>
        <w:rPr>
          <w:spacing w:val="36"/>
        </w:rPr>
        <w:t xml:space="preserve"> </w:t>
      </w:r>
      <w:r>
        <w:t>I.</w:t>
      </w:r>
      <w:r>
        <w:rPr>
          <w:spacing w:val="27"/>
        </w:rPr>
        <w:t xml:space="preserve"> </w:t>
      </w:r>
      <w:r>
        <w:t>Petersen,</w:t>
      </w:r>
      <w:r>
        <w:rPr>
          <w:spacing w:val="36"/>
        </w:rPr>
        <w:t xml:space="preserve"> </w:t>
      </w:r>
      <w:r>
        <w:rPr>
          <w:spacing w:val="-4"/>
        </w:rPr>
        <w:t>J.</w:t>
      </w:r>
      <w:r>
        <w:rPr>
          <w:spacing w:val="27"/>
        </w:rPr>
        <w:t xml:space="preserve"> </w:t>
      </w:r>
      <w:r>
        <w:rPr>
          <w:spacing w:val="-10"/>
        </w:rPr>
        <w:t>W.</w:t>
      </w:r>
      <w:r>
        <w:rPr>
          <w:spacing w:val="28"/>
        </w:rPr>
        <w:t xml:space="preserve"> </w:t>
      </w:r>
      <w:r>
        <w:t>Bartlett,</w:t>
      </w:r>
      <w:r>
        <w:rPr>
          <w:spacing w:val="36"/>
        </w:rPr>
        <w:t xml:space="preserve"> </w:t>
      </w:r>
      <w:r>
        <w:t>I.</w:t>
      </w:r>
      <w:r>
        <w:rPr>
          <w:spacing w:val="27"/>
        </w:rPr>
        <w:t xml:space="preserve"> </w:t>
      </w:r>
      <w:r>
        <w:t>R.</w:t>
      </w:r>
      <w:r>
        <w:rPr>
          <w:spacing w:val="27"/>
        </w:rPr>
        <w:t xml:space="preserve"> </w:t>
      </w:r>
      <w:r>
        <w:t>White,</w:t>
      </w:r>
      <w:r>
        <w:rPr>
          <w:spacing w:val="36"/>
        </w:rPr>
        <w:t xml:space="preserve"> </w:t>
      </w:r>
      <w:r>
        <w:t>L.</w:t>
      </w:r>
      <w:r>
        <w:rPr>
          <w:spacing w:val="28"/>
        </w:rPr>
        <w:t xml:space="preserve"> </w:t>
      </w:r>
      <w:r>
        <w:t>Marston,</w:t>
      </w:r>
      <w:r>
        <w:rPr>
          <w:spacing w:val="36"/>
        </w:rPr>
        <w:t xml:space="preserve"> </w:t>
      </w:r>
      <w:r>
        <w:t>R.</w:t>
      </w:r>
      <w:r>
        <w:rPr>
          <w:spacing w:val="27"/>
        </w:rPr>
        <w:t xml:space="preserve"> </w:t>
      </w:r>
      <w:r>
        <w:rPr>
          <w:spacing w:val="-10"/>
        </w:rPr>
        <w:t>W.</w:t>
      </w:r>
      <w:r>
        <w:rPr>
          <w:spacing w:val="27"/>
        </w:rPr>
        <w:t xml:space="preserve"> </w:t>
      </w:r>
      <w:r>
        <w:t>Morris,</w:t>
      </w:r>
      <w:r>
        <w:rPr>
          <w:spacing w:val="36"/>
        </w:rPr>
        <w:t xml:space="preserve"> </w:t>
      </w:r>
      <w:r>
        <w:t>I.</w:t>
      </w:r>
      <w:r>
        <w:rPr>
          <w:spacing w:val="28"/>
        </w:rPr>
        <w:t xml:space="preserve"> </w:t>
      </w:r>
      <w:r>
        <w:t>Nazareth,</w:t>
      </w:r>
      <w:r>
        <w:rPr>
          <w:spacing w:val="36"/>
        </w:rPr>
        <w:t xml:space="preserve"> </w:t>
      </w:r>
      <w:r>
        <w:t>K.</w:t>
      </w:r>
      <w:r>
        <w:rPr>
          <w:spacing w:val="27"/>
        </w:rPr>
        <w:t xml:space="preserve"> </w:t>
      </w:r>
      <w:r>
        <w:t>Walters,</w:t>
      </w:r>
      <w:r>
        <w:rPr>
          <w:w w:val="99"/>
        </w:rPr>
        <w:t xml:space="preserve"> </w:t>
      </w:r>
      <w:r>
        <w:t xml:space="preserve">and </w:t>
      </w:r>
      <w:r>
        <w:rPr>
          <w:spacing w:val="-4"/>
        </w:rPr>
        <w:t xml:space="preserve">J. </w:t>
      </w:r>
      <w:r>
        <w:t xml:space="preserve">Carpenter. Evaluation of two-fold fully conditional specification multiple imputation </w:t>
      </w:r>
      <w:r>
        <w:rPr>
          <w:spacing w:val="-3"/>
        </w:rPr>
        <w:t>for</w:t>
      </w:r>
      <w:r>
        <w:rPr>
          <w:spacing w:val="17"/>
        </w:rPr>
        <w:t xml:space="preserve"> </w:t>
      </w:r>
      <w:r>
        <w:t>longitudinal</w:t>
      </w:r>
      <w:r>
        <w:rPr>
          <w:w w:val="99"/>
        </w:rPr>
        <w:t xml:space="preserve"> </w:t>
      </w:r>
      <w:r>
        <w:t>electronic</w:t>
      </w:r>
      <w:r>
        <w:rPr>
          <w:spacing w:val="-8"/>
        </w:rPr>
        <w:t xml:space="preserve"> </w:t>
      </w:r>
      <w:r>
        <w:t>health</w:t>
      </w:r>
      <w:r>
        <w:rPr>
          <w:spacing w:val="-8"/>
        </w:rPr>
        <w:t xml:space="preserve"> </w:t>
      </w:r>
      <w:r>
        <w:t>record</w:t>
      </w:r>
      <w:r>
        <w:rPr>
          <w:spacing w:val="-8"/>
        </w:rPr>
        <w:t xml:space="preserve"> </w:t>
      </w:r>
      <w:r>
        <w:t>data.</w:t>
      </w:r>
      <w:r>
        <w:rPr>
          <w:spacing w:val="13"/>
        </w:rPr>
        <w:t xml:space="preserve"> </w:t>
      </w:r>
      <w:r>
        <w:rPr>
          <w:rFonts w:cs="Arial"/>
          <w:i/>
        </w:rPr>
        <w:t>Stat</w:t>
      </w:r>
      <w:r>
        <w:rPr>
          <w:rFonts w:cs="Arial"/>
          <w:i/>
          <w:spacing w:val="-8"/>
        </w:rPr>
        <w:t xml:space="preserve"> </w:t>
      </w:r>
      <w:r>
        <w:rPr>
          <w:rFonts w:cs="Arial"/>
          <w:i/>
        </w:rPr>
        <w:t>Med</w:t>
      </w:r>
      <w:r>
        <w:t>,</w:t>
      </w:r>
      <w:r>
        <w:rPr>
          <w:spacing w:val="-8"/>
        </w:rPr>
        <w:t xml:space="preserve"> </w:t>
      </w:r>
      <w:r>
        <w:t>33(21):3725–3737,</w:t>
      </w:r>
      <w:r>
        <w:rPr>
          <w:spacing w:val="-8"/>
        </w:rPr>
        <w:t xml:space="preserve"> </w:t>
      </w:r>
      <w:r>
        <w:t>Sep</w:t>
      </w:r>
      <w:r>
        <w:rPr>
          <w:spacing w:val="-8"/>
        </w:rPr>
        <w:t xml:space="preserve"> </w:t>
      </w:r>
      <w:r>
        <w:t>2014.</w:t>
      </w:r>
      <w:r>
        <w:rPr>
          <w:spacing w:val="-8"/>
        </w:rPr>
        <w:t xml:space="preserve"> </w:t>
      </w:r>
      <w:r>
        <w:t>PMID:</w:t>
      </w:r>
      <w:r>
        <w:rPr>
          <w:spacing w:val="-8"/>
        </w:rPr>
        <w:t xml:space="preserve"> </w:t>
      </w:r>
      <w:r>
        <w:t>24782349.</w:t>
      </w:r>
    </w:p>
    <w:p w14:paraId="088C0210" w14:textId="77777777" w:rsidR="003C4974" w:rsidRDefault="00CC2BE2">
      <w:pPr>
        <w:pStyle w:val="BodyText"/>
        <w:spacing w:line="268" w:lineRule="auto"/>
        <w:ind w:left="573" w:right="118" w:hanging="474"/>
        <w:jc w:val="both"/>
      </w:pPr>
      <w:r>
        <w:t xml:space="preserve">[59] </w:t>
      </w:r>
      <w:r>
        <w:rPr>
          <w:spacing w:val="-4"/>
        </w:rPr>
        <w:t xml:space="preserve">J. </w:t>
      </w:r>
      <w:r>
        <w:t xml:space="preserve">L. Huntington and A. </w:t>
      </w:r>
      <w:proofErr w:type="spellStart"/>
      <w:r>
        <w:t>Dueck</w:t>
      </w:r>
      <w:proofErr w:type="spellEnd"/>
      <w:r>
        <w:t xml:space="preserve">. Handling missing data. </w:t>
      </w:r>
      <w:proofErr w:type="spellStart"/>
      <w:r>
        <w:rPr>
          <w:rFonts w:cs="Arial"/>
          <w:i/>
        </w:rPr>
        <w:t>Curr</w:t>
      </w:r>
      <w:proofErr w:type="spellEnd"/>
      <w:r>
        <w:rPr>
          <w:rFonts w:cs="Arial"/>
          <w:i/>
        </w:rPr>
        <w:t xml:space="preserve"> </w:t>
      </w:r>
      <w:proofErr w:type="spellStart"/>
      <w:r>
        <w:rPr>
          <w:rFonts w:cs="Arial"/>
          <w:i/>
        </w:rPr>
        <w:t>Probl</w:t>
      </w:r>
      <w:proofErr w:type="spellEnd"/>
      <w:r>
        <w:rPr>
          <w:rFonts w:cs="Arial"/>
          <w:i/>
        </w:rPr>
        <w:t xml:space="preserve"> Cancer</w:t>
      </w:r>
      <w:r>
        <w:t>, 29(6):317–325, 2005.</w:t>
      </w:r>
      <w:r>
        <w:rPr>
          <w:spacing w:val="1"/>
        </w:rPr>
        <w:t xml:space="preserve"> </w:t>
      </w:r>
      <w:r>
        <w:t>PMID:</w:t>
      </w:r>
      <w:r>
        <w:rPr>
          <w:w w:val="99"/>
        </w:rPr>
        <w:t xml:space="preserve"> </w:t>
      </w:r>
      <w:r>
        <w:t>16311133.</w:t>
      </w:r>
    </w:p>
    <w:p w14:paraId="7E37E33F" w14:textId="77777777" w:rsidR="003C4974" w:rsidRDefault="00CC2BE2">
      <w:pPr>
        <w:pStyle w:val="BodyText"/>
        <w:spacing w:line="268" w:lineRule="auto"/>
        <w:ind w:left="573" w:right="119" w:hanging="473"/>
        <w:jc w:val="both"/>
      </w:pPr>
      <w:r>
        <w:t>[60]</w:t>
      </w:r>
      <w:r>
        <w:rPr>
          <w:spacing w:val="38"/>
        </w:rPr>
        <w:t xml:space="preserve"> </w:t>
      </w:r>
      <w:r>
        <w:rPr>
          <w:spacing w:val="-4"/>
        </w:rPr>
        <w:t>J.</w:t>
      </w:r>
      <w:r>
        <w:rPr>
          <w:spacing w:val="-9"/>
        </w:rPr>
        <w:t xml:space="preserve"> </w:t>
      </w:r>
      <w:r>
        <w:t>A.</w:t>
      </w:r>
      <w:r>
        <w:rPr>
          <w:spacing w:val="-9"/>
        </w:rPr>
        <w:t xml:space="preserve"> </w:t>
      </w:r>
      <w:r>
        <w:t>Sloan</w:t>
      </w:r>
      <w:r>
        <w:rPr>
          <w:spacing w:val="-9"/>
        </w:rPr>
        <w:t xml:space="preserve"> </w:t>
      </w:r>
      <w:r>
        <w:t>and</w:t>
      </w:r>
      <w:r>
        <w:rPr>
          <w:spacing w:val="-9"/>
        </w:rPr>
        <w:t xml:space="preserve"> </w:t>
      </w:r>
      <w:r>
        <w:t>A.</w:t>
      </w:r>
      <w:r>
        <w:rPr>
          <w:spacing w:val="-10"/>
        </w:rPr>
        <w:t xml:space="preserve"> </w:t>
      </w:r>
      <w:proofErr w:type="spellStart"/>
      <w:r>
        <w:t>Dueck</w:t>
      </w:r>
      <w:proofErr w:type="spellEnd"/>
      <w:r>
        <w:t>.</w:t>
      </w:r>
      <w:r>
        <w:rPr>
          <w:spacing w:val="10"/>
        </w:rPr>
        <w:t xml:space="preserve"> </w:t>
      </w:r>
      <w:r>
        <w:t>Issues</w:t>
      </w:r>
      <w:r>
        <w:rPr>
          <w:spacing w:val="-9"/>
        </w:rPr>
        <w:t xml:space="preserve"> </w:t>
      </w:r>
      <w:r>
        <w:rPr>
          <w:spacing w:val="-3"/>
        </w:rPr>
        <w:t>for</w:t>
      </w:r>
      <w:r>
        <w:rPr>
          <w:spacing w:val="-9"/>
        </w:rPr>
        <w:t xml:space="preserve"> </w:t>
      </w:r>
      <w:r>
        <w:t>statisticians</w:t>
      </w:r>
      <w:r>
        <w:rPr>
          <w:spacing w:val="-9"/>
        </w:rPr>
        <w:t xml:space="preserve"> </w:t>
      </w:r>
      <w:r>
        <w:t>in</w:t>
      </w:r>
      <w:r>
        <w:rPr>
          <w:spacing w:val="-9"/>
        </w:rPr>
        <w:t xml:space="preserve"> </w:t>
      </w:r>
      <w:r>
        <w:t>conducting</w:t>
      </w:r>
      <w:r>
        <w:rPr>
          <w:spacing w:val="-9"/>
        </w:rPr>
        <w:t xml:space="preserve"> </w:t>
      </w:r>
      <w:r>
        <w:t>analyses</w:t>
      </w:r>
      <w:r>
        <w:rPr>
          <w:spacing w:val="-9"/>
        </w:rPr>
        <w:t xml:space="preserve"> </w:t>
      </w:r>
      <w:r>
        <w:t>and</w:t>
      </w:r>
      <w:r>
        <w:rPr>
          <w:spacing w:val="-9"/>
        </w:rPr>
        <w:t xml:space="preserve"> </w:t>
      </w:r>
      <w:r>
        <w:t>translating</w:t>
      </w:r>
      <w:r>
        <w:rPr>
          <w:spacing w:val="-9"/>
        </w:rPr>
        <w:t xml:space="preserve"> </w:t>
      </w:r>
      <w:r>
        <w:t>results</w:t>
      </w:r>
      <w:r>
        <w:rPr>
          <w:spacing w:val="-9"/>
        </w:rPr>
        <w:t xml:space="preserve"> </w:t>
      </w:r>
      <w:r>
        <w:rPr>
          <w:spacing w:val="-3"/>
        </w:rPr>
        <w:t>for</w:t>
      </w:r>
      <w:r>
        <w:rPr>
          <w:spacing w:val="-9"/>
        </w:rPr>
        <w:t xml:space="preserve"> </w:t>
      </w:r>
      <w:r>
        <w:t>quality</w:t>
      </w:r>
      <w:r>
        <w:rPr>
          <w:spacing w:val="-9"/>
        </w:rPr>
        <w:t xml:space="preserve"> </w:t>
      </w:r>
      <w:r>
        <w:t>of</w:t>
      </w:r>
      <w:r>
        <w:rPr>
          <w:w w:val="99"/>
        </w:rPr>
        <w:t xml:space="preserve"> </w:t>
      </w:r>
      <w:r>
        <w:t>life</w:t>
      </w:r>
      <w:r>
        <w:rPr>
          <w:spacing w:val="-7"/>
        </w:rPr>
        <w:t xml:space="preserve"> </w:t>
      </w:r>
      <w:r>
        <w:t>end</w:t>
      </w:r>
      <w:r>
        <w:rPr>
          <w:spacing w:val="-7"/>
        </w:rPr>
        <w:t xml:space="preserve"> </w:t>
      </w:r>
      <w:r>
        <w:t>points</w:t>
      </w:r>
      <w:r>
        <w:rPr>
          <w:spacing w:val="-7"/>
        </w:rPr>
        <w:t xml:space="preserve"> </w:t>
      </w:r>
      <w:r>
        <w:t>in</w:t>
      </w:r>
      <w:r>
        <w:rPr>
          <w:spacing w:val="-7"/>
        </w:rPr>
        <w:t xml:space="preserve"> </w:t>
      </w:r>
      <w:r>
        <w:t>clinical</w:t>
      </w:r>
      <w:r>
        <w:rPr>
          <w:spacing w:val="-7"/>
        </w:rPr>
        <w:t xml:space="preserve"> </w:t>
      </w:r>
      <w:r>
        <w:t>trials.</w:t>
      </w:r>
      <w:r>
        <w:rPr>
          <w:spacing w:val="15"/>
        </w:rPr>
        <w:t xml:space="preserve"> </w:t>
      </w:r>
      <w:r>
        <w:rPr>
          <w:rFonts w:cs="Arial"/>
          <w:i/>
        </w:rPr>
        <w:t>J</w:t>
      </w:r>
      <w:r>
        <w:rPr>
          <w:rFonts w:cs="Arial"/>
          <w:i/>
          <w:spacing w:val="-7"/>
        </w:rPr>
        <w:t xml:space="preserve"> </w:t>
      </w:r>
      <w:proofErr w:type="spellStart"/>
      <w:r>
        <w:rPr>
          <w:rFonts w:cs="Arial"/>
          <w:i/>
        </w:rPr>
        <w:t>Biopharm</w:t>
      </w:r>
      <w:proofErr w:type="spellEnd"/>
      <w:r>
        <w:rPr>
          <w:rFonts w:cs="Arial"/>
          <w:i/>
          <w:spacing w:val="-7"/>
        </w:rPr>
        <w:t xml:space="preserve"> </w:t>
      </w:r>
      <w:r>
        <w:rPr>
          <w:rFonts w:cs="Arial"/>
          <w:i/>
        </w:rPr>
        <w:t>Stat</w:t>
      </w:r>
      <w:r>
        <w:t>,</w:t>
      </w:r>
      <w:r>
        <w:rPr>
          <w:spacing w:val="-7"/>
        </w:rPr>
        <w:t xml:space="preserve"> </w:t>
      </w:r>
      <w:r>
        <w:t>14(1):73–96,</w:t>
      </w:r>
      <w:r>
        <w:rPr>
          <w:spacing w:val="-7"/>
        </w:rPr>
        <w:t xml:space="preserve"> </w:t>
      </w:r>
      <w:r>
        <w:rPr>
          <w:spacing w:val="-3"/>
        </w:rPr>
        <w:t>Feb</w:t>
      </w:r>
      <w:r>
        <w:rPr>
          <w:spacing w:val="-7"/>
        </w:rPr>
        <w:t xml:space="preserve"> </w:t>
      </w:r>
      <w:r>
        <w:t>2004.</w:t>
      </w:r>
      <w:r>
        <w:rPr>
          <w:spacing w:val="-7"/>
        </w:rPr>
        <w:t xml:space="preserve"> </w:t>
      </w:r>
      <w:r>
        <w:t>PMID:</w:t>
      </w:r>
      <w:r>
        <w:rPr>
          <w:spacing w:val="-7"/>
        </w:rPr>
        <w:t xml:space="preserve"> </w:t>
      </w:r>
      <w:r>
        <w:t>15027501.</w:t>
      </w:r>
    </w:p>
    <w:p w14:paraId="4115D402" w14:textId="77777777" w:rsidR="003C4974" w:rsidRDefault="00CC2BE2">
      <w:pPr>
        <w:pStyle w:val="BodyText"/>
        <w:ind w:left="100"/>
      </w:pPr>
      <w:r>
        <w:t>[61]</w:t>
      </w:r>
      <w:r>
        <w:rPr>
          <w:spacing w:val="40"/>
        </w:rPr>
        <w:t xml:space="preserve"> </w:t>
      </w:r>
      <w:r>
        <w:t>A.</w:t>
      </w:r>
      <w:r>
        <w:rPr>
          <w:spacing w:val="18"/>
        </w:rPr>
        <w:t xml:space="preserve"> </w:t>
      </w:r>
      <w:proofErr w:type="spellStart"/>
      <w:r>
        <w:t>Gelman</w:t>
      </w:r>
      <w:proofErr w:type="spellEnd"/>
      <w:r>
        <w:t>,</w:t>
      </w:r>
      <w:r>
        <w:rPr>
          <w:spacing w:val="24"/>
        </w:rPr>
        <w:t xml:space="preserve"> </w:t>
      </w:r>
      <w:r>
        <w:t>G.</w:t>
      </w:r>
      <w:r>
        <w:rPr>
          <w:spacing w:val="18"/>
        </w:rPr>
        <w:t xml:space="preserve"> </w:t>
      </w:r>
      <w:r>
        <w:t>King,</w:t>
      </w:r>
      <w:r>
        <w:rPr>
          <w:spacing w:val="24"/>
        </w:rPr>
        <w:t xml:space="preserve"> </w:t>
      </w:r>
      <w:r>
        <w:t>and</w:t>
      </w:r>
      <w:r>
        <w:rPr>
          <w:spacing w:val="18"/>
        </w:rPr>
        <w:t xml:space="preserve"> </w:t>
      </w:r>
      <w:r>
        <w:rPr>
          <w:spacing w:val="-4"/>
        </w:rPr>
        <w:t>C.</w:t>
      </w:r>
      <w:r>
        <w:rPr>
          <w:spacing w:val="18"/>
        </w:rPr>
        <w:t xml:space="preserve"> </w:t>
      </w:r>
      <w:r>
        <w:t xml:space="preserve">Liu. </w:t>
      </w:r>
      <w:r>
        <w:rPr>
          <w:spacing w:val="27"/>
        </w:rPr>
        <w:t xml:space="preserve"> </w:t>
      </w:r>
      <w:r>
        <w:t>Not</w:t>
      </w:r>
      <w:r>
        <w:rPr>
          <w:spacing w:val="18"/>
        </w:rPr>
        <w:t xml:space="preserve"> </w:t>
      </w:r>
      <w:r>
        <w:t>asked</w:t>
      </w:r>
      <w:r>
        <w:rPr>
          <w:spacing w:val="18"/>
        </w:rPr>
        <w:t xml:space="preserve"> </w:t>
      </w:r>
      <w:r>
        <w:t>and</w:t>
      </w:r>
      <w:r>
        <w:rPr>
          <w:spacing w:val="18"/>
        </w:rPr>
        <w:t xml:space="preserve"> </w:t>
      </w:r>
      <w:r>
        <w:t>not</w:t>
      </w:r>
      <w:r>
        <w:rPr>
          <w:spacing w:val="18"/>
        </w:rPr>
        <w:t xml:space="preserve"> </w:t>
      </w:r>
      <w:r>
        <w:t>answered:</w:t>
      </w:r>
      <w:r>
        <w:rPr>
          <w:spacing w:val="55"/>
        </w:rPr>
        <w:t xml:space="preserve"> </w:t>
      </w:r>
      <w:r>
        <w:t>Multiple</w:t>
      </w:r>
      <w:r>
        <w:rPr>
          <w:spacing w:val="18"/>
        </w:rPr>
        <w:t xml:space="preserve"> </w:t>
      </w:r>
      <w:r>
        <w:t>imputation</w:t>
      </w:r>
      <w:r>
        <w:rPr>
          <w:spacing w:val="18"/>
        </w:rPr>
        <w:t xml:space="preserve"> </w:t>
      </w:r>
      <w:r>
        <w:rPr>
          <w:spacing w:val="-3"/>
        </w:rPr>
        <w:t>for</w:t>
      </w:r>
      <w:r>
        <w:rPr>
          <w:spacing w:val="18"/>
        </w:rPr>
        <w:t xml:space="preserve"> </w:t>
      </w:r>
      <w:r>
        <w:t>multiple</w:t>
      </w:r>
      <w:r>
        <w:rPr>
          <w:spacing w:val="18"/>
        </w:rPr>
        <w:t xml:space="preserve"> </w:t>
      </w:r>
      <w:r>
        <w:t>surveys.</w:t>
      </w:r>
    </w:p>
    <w:p w14:paraId="7D732EC2" w14:textId="77777777" w:rsidR="003C4974" w:rsidRDefault="00CC2BE2">
      <w:pPr>
        <w:spacing w:before="31"/>
        <w:ind w:left="573"/>
        <w:jc w:val="both"/>
        <w:rPr>
          <w:rFonts w:ascii="Arial" w:eastAsia="Arial" w:hAnsi="Arial" w:cs="Arial"/>
        </w:rPr>
      </w:pPr>
      <w:r>
        <w:rPr>
          <w:rFonts w:ascii="Arial" w:eastAsia="Arial" w:hAnsi="Arial" w:cs="Arial"/>
          <w:i/>
        </w:rPr>
        <w:t>Journal</w:t>
      </w:r>
      <w:r>
        <w:rPr>
          <w:rFonts w:ascii="Arial" w:eastAsia="Arial" w:hAnsi="Arial" w:cs="Arial"/>
          <w:i/>
          <w:spacing w:val="-8"/>
        </w:rPr>
        <w:t xml:space="preserve"> </w:t>
      </w:r>
      <w:r>
        <w:rPr>
          <w:rFonts w:ascii="Arial" w:eastAsia="Arial" w:hAnsi="Arial" w:cs="Arial"/>
          <w:i/>
        </w:rPr>
        <w:t>of</w:t>
      </w:r>
      <w:r>
        <w:rPr>
          <w:rFonts w:ascii="Arial" w:eastAsia="Arial" w:hAnsi="Arial" w:cs="Arial"/>
          <w:i/>
          <w:spacing w:val="-8"/>
        </w:rPr>
        <w:t xml:space="preserve"> </w:t>
      </w:r>
      <w:r>
        <w:rPr>
          <w:rFonts w:ascii="Arial" w:eastAsia="Arial" w:hAnsi="Arial" w:cs="Arial"/>
          <w:i/>
        </w:rPr>
        <w:t>the</w:t>
      </w:r>
      <w:r>
        <w:rPr>
          <w:rFonts w:ascii="Arial" w:eastAsia="Arial" w:hAnsi="Arial" w:cs="Arial"/>
          <w:i/>
          <w:spacing w:val="-8"/>
        </w:rPr>
        <w:t xml:space="preserve"> </w:t>
      </w:r>
      <w:r>
        <w:rPr>
          <w:rFonts w:ascii="Arial" w:eastAsia="Arial" w:hAnsi="Arial" w:cs="Arial"/>
          <w:i/>
        </w:rPr>
        <w:t>American</w:t>
      </w:r>
      <w:r>
        <w:rPr>
          <w:rFonts w:ascii="Arial" w:eastAsia="Arial" w:hAnsi="Arial" w:cs="Arial"/>
          <w:i/>
          <w:spacing w:val="-8"/>
        </w:rPr>
        <w:t xml:space="preserve"> </w:t>
      </w:r>
      <w:r>
        <w:rPr>
          <w:rFonts w:ascii="Arial" w:eastAsia="Arial" w:hAnsi="Arial" w:cs="Arial"/>
          <w:i/>
        </w:rPr>
        <w:t>Statistical</w:t>
      </w:r>
      <w:r>
        <w:rPr>
          <w:rFonts w:ascii="Arial" w:eastAsia="Arial" w:hAnsi="Arial" w:cs="Arial"/>
          <w:i/>
          <w:spacing w:val="-8"/>
        </w:rPr>
        <w:t xml:space="preserve"> </w:t>
      </w:r>
      <w:r>
        <w:rPr>
          <w:rFonts w:ascii="Arial" w:eastAsia="Arial" w:hAnsi="Arial" w:cs="Arial"/>
          <w:i/>
        </w:rPr>
        <w:t>Association</w:t>
      </w:r>
      <w:r>
        <w:rPr>
          <w:rFonts w:ascii="Arial" w:eastAsia="Arial" w:hAnsi="Arial" w:cs="Arial"/>
        </w:rPr>
        <w:t>,</w:t>
      </w:r>
      <w:r>
        <w:rPr>
          <w:rFonts w:ascii="Arial" w:eastAsia="Arial" w:hAnsi="Arial" w:cs="Arial"/>
          <w:spacing w:val="-8"/>
        </w:rPr>
        <w:t xml:space="preserve"> </w:t>
      </w:r>
      <w:r>
        <w:rPr>
          <w:rFonts w:ascii="Arial" w:eastAsia="Arial" w:hAnsi="Arial" w:cs="Arial"/>
        </w:rPr>
        <w:t>93(443):846–857,</w:t>
      </w:r>
      <w:r>
        <w:rPr>
          <w:rFonts w:ascii="Arial" w:eastAsia="Arial" w:hAnsi="Arial" w:cs="Arial"/>
          <w:spacing w:val="-8"/>
        </w:rPr>
        <w:t xml:space="preserve"> </w:t>
      </w:r>
      <w:r>
        <w:rPr>
          <w:rFonts w:ascii="Arial" w:eastAsia="Arial" w:hAnsi="Arial" w:cs="Arial"/>
        </w:rPr>
        <w:t>1998.</w:t>
      </w:r>
    </w:p>
    <w:p w14:paraId="46D5C71B" w14:textId="77777777" w:rsidR="003C4974" w:rsidRDefault="003C4974">
      <w:pPr>
        <w:spacing w:before="4"/>
        <w:rPr>
          <w:rFonts w:ascii="Arial" w:eastAsia="Arial" w:hAnsi="Arial" w:cs="Arial"/>
          <w:sz w:val="18"/>
          <w:szCs w:val="18"/>
        </w:rPr>
      </w:pPr>
    </w:p>
    <w:p w14:paraId="12442FC0" w14:textId="77777777" w:rsidR="003C4974" w:rsidRDefault="00CC2BE2">
      <w:pPr>
        <w:pStyle w:val="BodyText"/>
        <w:spacing w:before="0" w:line="268" w:lineRule="auto"/>
        <w:ind w:left="573" w:right="119" w:hanging="473"/>
        <w:jc w:val="both"/>
      </w:pPr>
      <w:r>
        <w:t xml:space="preserve">[62] </w:t>
      </w:r>
      <w:r>
        <w:rPr>
          <w:spacing w:val="-4"/>
        </w:rPr>
        <w:t xml:space="preserve">J. </w:t>
      </w:r>
      <w:r>
        <w:t xml:space="preserve">L. Cook, K. L. </w:t>
      </w:r>
      <w:r>
        <w:rPr>
          <w:spacing w:val="-5"/>
        </w:rPr>
        <w:t xml:space="preserve">Grady, </w:t>
      </w:r>
      <w:r>
        <w:t xml:space="preserve">M. Colvin, </w:t>
      </w:r>
      <w:r>
        <w:rPr>
          <w:spacing w:val="-3"/>
        </w:rPr>
        <w:t xml:space="preserve">S. </w:t>
      </w:r>
      <w:r>
        <w:t xml:space="preserve">M. Joseph, M. A. </w:t>
      </w:r>
      <w:proofErr w:type="spellStart"/>
      <w:r>
        <w:t>Brisco</w:t>
      </w:r>
      <w:proofErr w:type="spellEnd"/>
      <w:r>
        <w:t xml:space="preserve">, M. N. Walsh, and </w:t>
      </w:r>
      <w:r>
        <w:rPr>
          <w:spacing w:val="-4"/>
        </w:rPr>
        <w:t xml:space="preserve">f. </w:t>
      </w:r>
      <w:r>
        <w:t xml:space="preserve">t. g. A. </w:t>
      </w:r>
      <w:r>
        <w:rPr>
          <w:spacing w:val="-9"/>
        </w:rPr>
        <w:t xml:space="preserve">D. </w:t>
      </w:r>
      <w:r>
        <w:rPr>
          <w:spacing w:val="-10"/>
        </w:rPr>
        <w:t xml:space="preserve">W. </w:t>
      </w:r>
      <w:r>
        <w:t>G</w:t>
      </w:r>
      <w:proofErr w:type="gramStart"/>
      <w:r>
        <w:t>. .</w:t>
      </w:r>
      <w:proofErr w:type="gramEnd"/>
      <w:r>
        <w:rPr>
          <w:spacing w:val="41"/>
        </w:rPr>
        <w:t xml:space="preserve"> </w:t>
      </w:r>
      <w:r>
        <w:rPr>
          <w:spacing w:val="-3"/>
        </w:rPr>
        <w:t>Sex</w:t>
      </w:r>
      <w:r>
        <w:rPr>
          <w:w w:val="99"/>
        </w:rPr>
        <w:t xml:space="preserve"> </w:t>
      </w:r>
      <w:r>
        <w:t>Differences</w:t>
      </w:r>
      <w:r>
        <w:rPr>
          <w:spacing w:val="-20"/>
        </w:rPr>
        <w:t xml:space="preserve"> </w:t>
      </w:r>
      <w:r>
        <w:t>in</w:t>
      </w:r>
      <w:r>
        <w:rPr>
          <w:spacing w:val="-19"/>
        </w:rPr>
        <w:t xml:space="preserve"> </w:t>
      </w:r>
      <w:r>
        <w:t>the</w:t>
      </w:r>
      <w:r>
        <w:rPr>
          <w:spacing w:val="-19"/>
        </w:rPr>
        <w:t xml:space="preserve"> </w:t>
      </w:r>
      <w:r>
        <w:t>Care</w:t>
      </w:r>
      <w:r>
        <w:rPr>
          <w:spacing w:val="-20"/>
        </w:rPr>
        <w:t xml:space="preserve"> </w:t>
      </w:r>
      <w:r>
        <w:t>of</w:t>
      </w:r>
      <w:r>
        <w:rPr>
          <w:spacing w:val="-20"/>
        </w:rPr>
        <w:t xml:space="preserve"> </w:t>
      </w:r>
      <w:r>
        <w:t>Patients</w:t>
      </w:r>
      <w:r>
        <w:rPr>
          <w:spacing w:val="-19"/>
        </w:rPr>
        <w:t xml:space="preserve"> </w:t>
      </w:r>
      <w:proofErr w:type="gramStart"/>
      <w:r>
        <w:t>With</w:t>
      </w:r>
      <w:proofErr w:type="gramEnd"/>
      <w:r>
        <w:rPr>
          <w:spacing w:val="-20"/>
        </w:rPr>
        <w:t xml:space="preserve"> </w:t>
      </w:r>
      <w:r>
        <w:t>Advanced</w:t>
      </w:r>
      <w:r>
        <w:rPr>
          <w:spacing w:val="-20"/>
        </w:rPr>
        <w:t xml:space="preserve"> </w:t>
      </w:r>
      <w:r>
        <w:t>Heart</w:t>
      </w:r>
      <w:r>
        <w:rPr>
          <w:spacing w:val="-20"/>
        </w:rPr>
        <w:t xml:space="preserve"> </w:t>
      </w:r>
      <w:r>
        <w:t>Failure.</w:t>
      </w:r>
      <w:r>
        <w:rPr>
          <w:spacing w:val="-9"/>
        </w:rPr>
        <w:t xml:space="preserve"> </w:t>
      </w:r>
      <w:proofErr w:type="spellStart"/>
      <w:r>
        <w:rPr>
          <w:i/>
        </w:rPr>
        <w:t>Circ</w:t>
      </w:r>
      <w:proofErr w:type="spellEnd"/>
      <w:r>
        <w:rPr>
          <w:i/>
          <w:spacing w:val="-20"/>
        </w:rPr>
        <w:t xml:space="preserve"> </w:t>
      </w:r>
      <w:proofErr w:type="spellStart"/>
      <w:r>
        <w:rPr>
          <w:i/>
        </w:rPr>
        <w:t>Cardiovasc</w:t>
      </w:r>
      <w:proofErr w:type="spellEnd"/>
      <w:r>
        <w:rPr>
          <w:i/>
          <w:spacing w:val="-19"/>
        </w:rPr>
        <w:t xml:space="preserve"> </w:t>
      </w:r>
      <w:proofErr w:type="spellStart"/>
      <w:r>
        <w:rPr>
          <w:i/>
        </w:rPr>
        <w:t>Qual</w:t>
      </w:r>
      <w:proofErr w:type="spellEnd"/>
      <w:r>
        <w:rPr>
          <w:i/>
          <w:spacing w:val="-20"/>
        </w:rPr>
        <w:t xml:space="preserve"> </w:t>
      </w:r>
      <w:r>
        <w:rPr>
          <w:i/>
        </w:rPr>
        <w:t>Outcomes</w:t>
      </w:r>
      <w:r>
        <w:t>,</w:t>
      </w:r>
      <w:r>
        <w:rPr>
          <w:spacing w:val="-18"/>
        </w:rPr>
        <w:t xml:space="preserve"> </w:t>
      </w:r>
      <w:r>
        <w:rPr>
          <w:spacing w:val="-3"/>
        </w:rPr>
        <w:t>Feb</w:t>
      </w:r>
      <w:r>
        <w:rPr>
          <w:spacing w:val="-20"/>
        </w:rPr>
        <w:t xml:space="preserve"> </w:t>
      </w:r>
      <w:r>
        <w:t>2015.</w:t>
      </w:r>
      <w:r>
        <w:rPr>
          <w:w w:val="99"/>
        </w:rPr>
        <w:t xml:space="preserve"> </w:t>
      </w:r>
      <w:r>
        <w:t>PMID:</w:t>
      </w:r>
      <w:r>
        <w:rPr>
          <w:spacing w:val="-15"/>
        </w:rPr>
        <w:t xml:space="preserve"> </w:t>
      </w:r>
      <w:r>
        <w:t>25714825.</w:t>
      </w:r>
    </w:p>
    <w:p w14:paraId="5CE8A387" w14:textId="77777777" w:rsidR="003C4974" w:rsidRDefault="00CC2BE2">
      <w:pPr>
        <w:pStyle w:val="BodyText"/>
        <w:spacing w:line="268" w:lineRule="auto"/>
        <w:ind w:left="573" w:right="118" w:hanging="474"/>
        <w:jc w:val="both"/>
      </w:pPr>
      <w:r>
        <w:t xml:space="preserve">[63] L. </w:t>
      </w:r>
      <w:r>
        <w:rPr>
          <w:spacing w:val="-14"/>
        </w:rPr>
        <w:t xml:space="preserve">T. </w:t>
      </w:r>
      <w:proofErr w:type="spellStart"/>
      <w:r>
        <w:t>Goodnough</w:t>
      </w:r>
      <w:proofErr w:type="spellEnd"/>
      <w:r>
        <w:t xml:space="preserve">, </w:t>
      </w:r>
      <w:r>
        <w:rPr>
          <w:spacing w:val="-4"/>
        </w:rPr>
        <w:t xml:space="preserve">J. </w:t>
      </w:r>
      <w:r>
        <w:t xml:space="preserve">H. </w:t>
      </w:r>
      <w:r>
        <w:rPr>
          <w:spacing w:val="-7"/>
        </w:rPr>
        <w:t xml:space="preserve">Levy, </w:t>
      </w:r>
      <w:r>
        <w:t xml:space="preserve">and M. </w:t>
      </w:r>
      <w:r>
        <w:rPr>
          <w:spacing w:val="-17"/>
        </w:rPr>
        <w:t xml:space="preserve">F. </w:t>
      </w:r>
      <w:r>
        <w:rPr>
          <w:spacing w:val="-4"/>
        </w:rPr>
        <w:t xml:space="preserve">Murphy. </w:t>
      </w:r>
      <w:r>
        <w:t>Concepts of blood transfusion in adults.</w:t>
      </w:r>
      <w:r>
        <w:rPr>
          <w:spacing w:val="31"/>
        </w:rPr>
        <w:t xml:space="preserve"> </w:t>
      </w:r>
      <w:r>
        <w:rPr>
          <w:rFonts w:cs="Arial"/>
          <w:i/>
        </w:rPr>
        <w:t>Lancet</w:t>
      </w:r>
      <w:r>
        <w:t>,</w:t>
      </w:r>
      <w:r>
        <w:rPr>
          <w:w w:val="99"/>
        </w:rPr>
        <w:t xml:space="preserve"> </w:t>
      </w:r>
      <w:r>
        <w:t xml:space="preserve">381(9880):1845–1854, </w:t>
      </w:r>
      <w:r>
        <w:rPr>
          <w:spacing w:val="-3"/>
        </w:rPr>
        <w:t xml:space="preserve">May </w:t>
      </w:r>
      <w:r>
        <w:t>2013. PMID:</w:t>
      </w:r>
      <w:r>
        <w:rPr>
          <w:spacing w:val="-40"/>
        </w:rPr>
        <w:t xml:space="preserve"> </w:t>
      </w:r>
      <w:r>
        <w:t>23706801.</w:t>
      </w:r>
    </w:p>
    <w:p w14:paraId="63D65685" w14:textId="77777777" w:rsidR="003C4974" w:rsidRDefault="00CC2BE2">
      <w:pPr>
        <w:pStyle w:val="BodyText"/>
        <w:spacing w:line="268" w:lineRule="auto"/>
        <w:ind w:left="573" w:right="119" w:hanging="473"/>
        <w:jc w:val="both"/>
      </w:pPr>
      <w:r>
        <w:t xml:space="preserve">[64] M. H. Andreae and </w:t>
      </w:r>
      <w:r>
        <w:rPr>
          <w:spacing w:val="-9"/>
        </w:rPr>
        <w:t xml:space="preserve">D. </w:t>
      </w:r>
      <w:r>
        <w:t xml:space="preserve">A. Andreae. Regional </w:t>
      </w:r>
      <w:proofErr w:type="spellStart"/>
      <w:r>
        <w:t>anaesthesia</w:t>
      </w:r>
      <w:proofErr w:type="spellEnd"/>
      <w:r>
        <w:t xml:space="preserve"> to </w:t>
      </w:r>
      <w:r>
        <w:rPr>
          <w:spacing w:val="-3"/>
        </w:rPr>
        <w:t xml:space="preserve">prevent </w:t>
      </w:r>
      <w:r>
        <w:t>chronic pain after surgery: a</w:t>
      </w:r>
      <w:r>
        <w:rPr>
          <w:spacing w:val="-15"/>
        </w:rPr>
        <w:t xml:space="preserve"> </w:t>
      </w:r>
      <w:r>
        <w:t>Cochrane</w:t>
      </w:r>
      <w:r>
        <w:rPr>
          <w:w w:val="99"/>
        </w:rPr>
        <w:t xml:space="preserve"> </w:t>
      </w:r>
      <w:r>
        <w:t>systematic</w:t>
      </w:r>
      <w:r>
        <w:rPr>
          <w:spacing w:val="-8"/>
        </w:rPr>
        <w:t xml:space="preserve"> </w:t>
      </w:r>
      <w:r>
        <w:rPr>
          <w:spacing w:val="-3"/>
        </w:rPr>
        <w:t>review</w:t>
      </w:r>
      <w:r>
        <w:rPr>
          <w:spacing w:val="-8"/>
        </w:rPr>
        <w:t xml:space="preserve"> </w:t>
      </w:r>
      <w:r>
        <w:t>and</w:t>
      </w:r>
      <w:r>
        <w:rPr>
          <w:spacing w:val="-8"/>
        </w:rPr>
        <w:t xml:space="preserve"> </w:t>
      </w:r>
      <w:r>
        <w:t>meta-analysis.</w:t>
      </w:r>
      <w:r>
        <w:rPr>
          <w:spacing w:val="13"/>
        </w:rPr>
        <w:t xml:space="preserve"> </w:t>
      </w:r>
      <w:r>
        <w:rPr>
          <w:rFonts w:cs="Arial"/>
          <w:i/>
        </w:rPr>
        <w:t>Br</w:t>
      </w:r>
      <w:r>
        <w:rPr>
          <w:rFonts w:cs="Arial"/>
          <w:i/>
          <w:spacing w:val="-8"/>
        </w:rPr>
        <w:t xml:space="preserve"> </w:t>
      </w:r>
      <w:r>
        <w:rPr>
          <w:rFonts w:cs="Arial"/>
          <w:i/>
        </w:rPr>
        <w:t>J</w:t>
      </w:r>
      <w:r>
        <w:rPr>
          <w:rFonts w:cs="Arial"/>
          <w:i/>
          <w:spacing w:val="-8"/>
        </w:rPr>
        <w:t xml:space="preserve"> </w:t>
      </w:r>
      <w:proofErr w:type="spellStart"/>
      <w:r>
        <w:rPr>
          <w:rFonts w:cs="Arial"/>
          <w:i/>
        </w:rPr>
        <w:t>Anaesth</w:t>
      </w:r>
      <w:proofErr w:type="spellEnd"/>
      <w:r>
        <w:t>,</w:t>
      </w:r>
      <w:r>
        <w:rPr>
          <w:spacing w:val="-8"/>
        </w:rPr>
        <w:t xml:space="preserve"> </w:t>
      </w:r>
      <w:r>
        <w:t>111(5):711–720,</w:t>
      </w:r>
      <w:r>
        <w:rPr>
          <w:spacing w:val="-8"/>
        </w:rPr>
        <w:t xml:space="preserve"> </w:t>
      </w:r>
      <w:r>
        <w:t>Nov</w:t>
      </w:r>
      <w:r>
        <w:rPr>
          <w:spacing w:val="-8"/>
        </w:rPr>
        <w:t xml:space="preserve"> </w:t>
      </w:r>
      <w:r>
        <w:t>2013.</w:t>
      </w:r>
      <w:r>
        <w:rPr>
          <w:spacing w:val="-8"/>
        </w:rPr>
        <w:t xml:space="preserve"> </w:t>
      </w:r>
      <w:r>
        <w:t>PMID:</w:t>
      </w:r>
      <w:r>
        <w:rPr>
          <w:spacing w:val="-8"/>
        </w:rPr>
        <w:t xml:space="preserve"> </w:t>
      </w:r>
      <w:r>
        <w:t>23811426.</w:t>
      </w:r>
    </w:p>
    <w:p w14:paraId="30C21C69" w14:textId="77777777" w:rsidR="003C4974" w:rsidRDefault="00CC2BE2">
      <w:pPr>
        <w:pStyle w:val="BodyText"/>
        <w:spacing w:line="268" w:lineRule="auto"/>
        <w:ind w:left="573" w:right="119" w:hanging="473"/>
        <w:jc w:val="both"/>
      </w:pPr>
      <w:r>
        <w:t>[65]</w:t>
      </w:r>
      <w:r>
        <w:rPr>
          <w:spacing w:val="39"/>
        </w:rPr>
        <w:t xml:space="preserve"> </w:t>
      </w:r>
      <w:r>
        <w:rPr>
          <w:spacing w:val="-14"/>
        </w:rPr>
        <w:t>T.</w:t>
      </w:r>
      <w:r>
        <w:rPr>
          <w:spacing w:val="-12"/>
        </w:rPr>
        <w:t xml:space="preserve"> </w:t>
      </w:r>
      <w:r>
        <w:t>R.</w:t>
      </w:r>
      <w:r>
        <w:rPr>
          <w:spacing w:val="-12"/>
        </w:rPr>
        <w:t xml:space="preserve"> </w:t>
      </w:r>
      <w:r>
        <w:rPr>
          <w:spacing w:val="-5"/>
        </w:rPr>
        <w:t>Vetter,</w:t>
      </w:r>
      <w:r>
        <w:rPr>
          <w:spacing w:val="-11"/>
        </w:rPr>
        <w:t xml:space="preserve"> </w:t>
      </w:r>
      <w:r>
        <w:t>A.</w:t>
      </w:r>
      <w:r>
        <w:rPr>
          <w:spacing w:val="-12"/>
        </w:rPr>
        <w:t xml:space="preserve"> </w:t>
      </w:r>
      <w:r>
        <w:t>M.</w:t>
      </w:r>
      <w:r>
        <w:rPr>
          <w:spacing w:val="-12"/>
        </w:rPr>
        <w:t xml:space="preserve"> </w:t>
      </w:r>
      <w:r>
        <w:t>Boudreaux,</w:t>
      </w:r>
      <w:r>
        <w:rPr>
          <w:spacing w:val="-11"/>
        </w:rPr>
        <w:t xml:space="preserve"> </w:t>
      </w:r>
      <w:r>
        <w:t>K.</w:t>
      </w:r>
      <w:r>
        <w:rPr>
          <w:spacing w:val="-12"/>
        </w:rPr>
        <w:t xml:space="preserve"> </w:t>
      </w:r>
      <w:r>
        <w:t>A.</w:t>
      </w:r>
      <w:r>
        <w:rPr>
          <w:spacing w:val="-12"/>
        </w:rPr>
        <w:t xml:space="preserve"> </w:t>
      </w:r>
      <w:r>
        <w:t>Jones,</w:t>
      </w:r>
      <w:r>
        <w:rPr>
          <w:spacing w:val="-11"/>
        </w:rPr>
        <w:t xml:space="preserve"> </w:t>
      </w:r>
      <w:r>
        <w:rPr>
          <w:spacing w:val="-4"/>
        </w:rPr>
        <w:t>J.</w:t>
      </w:r>
      <w:r>
        <w:rPr>
          <w:spacing w:val="-12"/>
        </w:rPr>
        <w:t xml:space="preserve"> </w:t>
      </w:r>
      <w:r>
        <w:t>M.</w:t>
      </w:r>
      <w:r>
        <w:rPr>
          <w:spacing w:val="-12"/>
        </w:rPr>
        <w:t xml:space="preserve"> </w:t>
      </w:r>
      <w:r>
        <w:t>Hunter,</w:t>
      </w:r>
      <w:r>
        <w:rPr>
          <w:spacing w:val="-11"/>
        </w:rPr>
        <w:t xml:space="preserve"> </w:t>
      </w:r>
      <w:r>
        <w:rPr>
          <w:spacing w:val="-4"/>
        </w:rPr>
        <w:t>Jr,</w:t>
      </w:r>
      <w:r>
        <w:rPr>
          <w:spacing w:val="-11"/>
        </w:rPr>
        <w:t xml:space="preserve"> </w:t>
      </w:r>
      <w:r>
        <w:t>and</w:t>
      </w:r>
      <w:r>
        <w:rPr>
          <w:spacing w:val="-12"/>
        </w:rPr>
        <w:t xml:space="preserve"> </w:t>
      </w:r>
      <w:r>
        <w:rPr>
          <w:spacing w:val="-9"/>
        </w:rPr>
        <w:t>J.-F.</w:t>
      </w:r>
      <w:r>
        <w:rPr>
          <w:spacing w:val="-12"/>
        </w:rPr>
        <w:t xml:space="preserve"> </w:t>
      </w:r>
      <w:proofErr w:type="spellStart"/>
      <w:r>
        <w:t>Pittet</w:t>
      </w:r>
      <w:proofErr w:type="spellEnd"/>
      <w:r>
        <w:t>.</w:t>
      </w:r>
      <w:r>
        <w:rPr>
          <w:spacing w:val="4"/>
        </w:rPr>
        <w:t xml:space="preserve"> </w:t>
      </w:r>
      <w:r>
        <w:t>The</w:t>
      </w:r>
      <w:r>
        <w:rPr>
          <w:spacing w:val="-12"/>
        </w:rPr>
        <w:t xml:space="preserve"> </w:t>
      </w:r>
      <w:r>
        <w:t>perioperative</w:t>
      </w:r>
      <w:r>
        <w:rPr>
          <w:spacing w:val="-12"/>
        </w:rPr>
        <w:t xml:space="preserve"> </w:t>
      </w:r>
      <w:r>
        <w:t>surgical</w:t>
      </w:r>
      <w:r>
        <w:rPr>
          <w:spacing w:val="-12"/>
        </w:rPr>
        <w:t xml:space="preserve"> </w:t>
      </w:r>
      <w:r>
        <w:t>home:</w:t>
      </w:r>
      <w:r>
        <w:rPr>
          <w:w w:val="99"/>
        </w:rPr>
        <w:t xml:space="preserve"> </w:t>
      </w:r>
      <w:r>
        <w:t xml:space="preserve">how anesthesiology can collaboratively </w:t>
      </w:r>
      <w:r>
        <w:rPr>
          <w:spacing w:val="-3"/>
        </w:rPr>
        <w:t xml:space="preserve">achieve </w:t>
      </w:r>
      <w:r>
        <w:t xml:space="preserve">and </w:t>
      </w:r>
      <w:r>
        <w:rPr>
          <w:spacing w:val="-3"/>
        </w:rPr>
        <w:t xml:space="preserve">leverage </w:t>
      </w:r>
      <w:r>
        <w:t xml:space="preserve">the triple aim in health care. </w:t>
      </w:r>
      <w:proofErr w:type="spellStart"/>
      <w:r>
        <w:rPr>
          <w:rFonts w:cs="Arial"/>
          <w:i/>
        </w:rPr>
        <w:t>Anesth</w:t>
      </w:r>
      <w:proofErr w:type="spellEnd"/>
      <w:r>
        <w:rPr>
          <w:rFonts w:cs="Arial"/>
          <w:i/>
          <w:spacing w:val="29"/>
        </w:rPr>
        <w:t xml:space="preserve"> </w:t>
      </w:r>
      <w:proofErr w:type="spellStart"/>
      <w:r>
        <w:rPr>
          <w:rFonts w:cs="Arial"/>
          <w:i/>
        </w:rPr>
        <w:t>Analg</w:t>
      </w:r>
      <w:proofErr w:type="spellEnd"/>
      <w:r>
        <w:t>,</w:t>
      </w:r>
      <w:r>
        <w:rPr>
          <w:w w:val="99"/>
        </w:rPr>
        <w:t xml:space="preserve"> </w:t>
      </w:r>
      <w:r>
        <w:t xml:space="preserve">118(5):1131–1136, </w:t>
      </w:r>
      <w:r>
        <w:rPr>
          <w:spacing w:val="-3"/>
        </w:rPr>
        <w:t xml:space="preserve">May </w:t>
      </w:r>
      <w:r>
        <w:t>2014. PMID:</w:t>
      </w:r>
      <w:r>
        <w:rPr>
          <w:spacing w:val="-36"/>
        </w:rPr>
        <w:t xml:space="preserve"> </w:t>
      </w:r>
      <w:r>
        <w:t>24781579.</w:t>
      </w:r>
    </w:p>
    <w:p w14:paraId="21C8B7CC" w14:textId="77777777" w:rsidR="003C4974" w:rsidRDefault="00CC2BE2">
      <w:pPr>
        <w:pStyle w:val="BodyText"/>
        <w:ind w:left="100"/>
      </w:pPr>
      <w:r>
        <w:t xml:space="preserve">[66]  R. </w:t>
      </w:r>
      <w:proofErr w:type="spellStart"/>
      <w:r>
        <w:t>Kaushal</w:t>
      </w:r>
      <w:proofErr w:type="spellEnd"/>
      <w:r>
        <w:t xml:space="preserve">, G. </w:t>
      </w:r>
      <w:proofErr w:type="spellStart"/>
      <w:r>
        <w:t>Hripcsak</w:t>
      </w:r>
      <w:proofErr w:type="spellEnd"/>
      <w:r>
        <w:t xml:space="preserve">, </w:t>
      </w:r>
      <w:r>
        <w:rPr>
          <w:spacing w:val="-9"/>
        </w:rPr>
        <w:t xml:space="preserve">D. D. </w:t>
      </w:r>
      <w:proofErr w:type="spellStart"/>
      <w:r>
        <w:t>Ascheim</w:t>
      </w:r>
      <w:proofErr w:type="spellEnd"/>
      <w:r>
        <w:t xml:space="preserve">, </w:t>
      </w:r>
      <w:r>
        <w:rPr>
          <w:spacing w:val="-14"/>
        </w:rPr>
        <w:t xml:space="preserve">T. </w:t>
      </w:r>
      <w:r>
        <w:t xml:space="preserve">Bloom, </w:t>
      </w:r>
      <w:r>
        <w:rPr>
          <w:spacing w:val="-14"/>
        </w:rPr>
        <w:t xml:space="preserve">T. </w:t>
      </w:r>
      <w:r>
        <w:t xml:space="preserve">R. Campion, </w:t>
      </w:r>
      <w:r>
        <w:rPr>
          <w:spacing w:val="-4"/>
        </w:rPr>
        <w:t xml:space="preserve">Jr, </w:t>
      </w:r>
      <w:r>
        <w:t xml:space="preserve">A. L. </w:t>
      </w:r>
      <w:proofErr w:type="spellStart"/>
      <w:r>
        <w:t>Caplan</w:t>
      </w:r>
      <w:proofErr w:type="spellEnd"/>
      <w:r>
        <w:t xml:space="preserve">, </w:t>
      </w:r>
      <w:r>
        <w:rPr>
          <w:spacing w:val="-3"/>
        </w:rPr>
        <w:t xml:space="preserve">B. </w:t>
      </w:r>
      <w:r>
        <w:rPr>
          <w:spacing w:val="-21"/>
        </w:rPr>
        <w:t xml:space="preserve">P.  </w:t>
      </w:r>
      <w:r>
        <w:t xml:space="preserve">Currie, </w:t>
      </w:r>
      <w:r>
        <w:rPr>
          <w:spacing w:val="-14"/>
        </w:rPr>
        <w:t xml:space="preserve">T.  </w:t>
      </w:r>
      <w:r>
        <w:rPr>
          <w:spacing w:val="29"/>
        </w:rPr>
        <w:t xml:space="preserve"> </w:t>
      </w:r>
      <w:r>
        <w:t>Check,</w:t>
      </w:r>
    </w:p>
    <w:p w14:paraId="2C3FC3CF" w14:textId="77777777" w:rsidR="003C4974" w:rsidRDefault="00CC2BE2">
      <w:pPr>
        <w:pStyle w:val="BodyText"/>
        <w:spacing w:before="31"/>
        <w:ind w:left="573"/>
        <w:jc w:val="both"/>
      </w:pPr>
      <w:r>
        <w:t>E.</w:t>
      </w:r>
      <w:r>
        <w:rPr>
          <w:spacing w:val="-17"/>
        </w:rPr>
        <w:t xml:space="preserve"> </w:t>
      </w:r>
      <w:r>
        <w:t>L.</w:t>
      </w:r>
      <w:r>
        <w:rPr>
          <w:spacing w:val="-17"/>
        </w:rPr>
        <w:t xml:space="preserve"> </w:t>
      </w:r>
      <w:r>
        <w:t>Deland,</w:t>
      </w:r>
      <w:r>
        <w:rPr>
          <w:spacing w:val="-15"/>
        </w:rPr>
        <w:t xml:space="preserve"> </w:t>
      </w:r>
      <w:r>
        <w:t>M.</w:t>
      </w:r>
      <w:r>
        <w:rPr>
          <w:spacing w:val="-17"/>
        </w:rPr>
        <w:t xml:space="preserve"> </w:t>
      </w:r>
      <w:r>
        <w:t>N.</w:t>
      </w:r>
      <w:r>
        <w:rPr>
          <w:spacing w:val="-17"/>
        </w:rPr>
        <w:t xml:space="preserve"> </w:t>
      </w:r>
      <w:proofErr w:type="spellStart"/>
      <w:r>
        <w:t>Gourevitch</w:t>
      </w:r>
      <w:proofErr w:type="spellEnd"/>
      <w:r>
        <w:t>,</w:t>
      </w:r>
      <w:r>
        <w:rPr>
          <w:spacing w:val="-15"/>
        </w:rPr>
        <w:t xml:space="preserve"> </w:t>
      </w:r>
      <w:r>
        <w:t>R.</w:t>
      </w:r>
      <w:r>
        <w:rPr>
          <w:spacing w:val="-17"/>
        </w:rPr>
        <w:t xml:space="preserve"> </w:t>
      </w:r>
      <w:r>
        <w:t>Hart,</w:t>
      </w:r>
      <w:r>
        <w:rPr>
          <w:spacing w:val="-15"/>
        </w:rPr>
        <w:t xml:space="preserve"> </w:t>
      </w:r>
      <w:r>
        <w:rPr>
          <w:spacing w:val="-4"/>
        </w:rPr>
        <w:t>C.</w:t>
      </w:r>
      <w:r>
        <w:rPr>
          <w:spacing w:val="-17"/>
        </w:rPr>
        <w:t xml:space="preserve"> </w:t>
      </w:r>
      <w:r>
        <w:t>R.</w:t>
      </w:r>
      <w:r>
        <w:rPr>
          <w:spacing w:val="-17"/>
        </w:rPr>
        <w:t xml:space="preserve"> </w:t>
      </w:r>
      <w:r>
        <w:t>Horowitz,</w:t>
      </w:r>
      <w:r>
        <w:rPr>
          <w:spacing w:val="-15"/>
        </w:rPr>
        <w:t xml:space="preserve"> </w:t>
      </w:r>
      <w:r>
        <w:t>I.</w:t>
      </w:r>
      <w:r>
        <w:rPr>
          <w:spacing w:val="-17"/>
        </w:rPr>
        <w:t xml:space="preserve"> </w:t>
      </w:r>
      <w:proofErr w:type="spellStart"/>
      <w:r>
        <w:t>Kastenbaum</w:t>
      </w:r>
      <w:proofErr w:type="spellEnd"/>
      <w:r>
        <w:t>,</w:t>
      </w:r>
      <w:r>
        <w:rPr>
          <w:spacing w:val="-15"/>
        </w:rPr>
        <w:t xml:space="preserve"> </w:t>
      </w:r>
      <w:r>
        <w:t>A.</w:t>
      </w:r>
      <w:r>
        <w:rPr>
          <w:spacing w:val="-17"/>
        </w:rPr>
        <w:t xml:space="preserve"> </w:t>
      </w:r>
      <w:r>
        <w:t>A.</w:t>
      </w:r>
      <w:r>
        <w:rPr>
          <w:spacing w:val="-17"/>
        </w:rPr>
        <w:t xml:space="preserve"> </w:t>
      </w:r>
      <w:r>
        <w:t>Levin,</w:t>
      </w:r>
      <w:r>
        <w:rPr>
          <w:spacing w:val="-15"/>
        </w:rPr>
        <w:t xml:space="preserve"> </w:t>
      </w:r>
      <w:r>
        <w:t>A.</w:t>
      </w:r>
      <w:r>
        <w:rPr>
          <w:spacing w:val="-17"/>
        </w:rPr>
        <w:t xml:space="preserve"> F. </w:t>
      </w:r>
      <w:r>
        <w:t>H.</w:t>
      </w:r>
      <w:r>
        <w:rPr>
          <w:spacing w:val="-17"/>
        </w:rPr>
        <w:t xml:space="preserve"> </w:t>
      </w:r>
      <w:r>
        <w:rPr>
          <w:spacing w:val="-5"/>
        </w:rPr>
        <w:t>Low,</w:t>
      </w:r>
      <w:r>
        <w:rPr>
          <w:spacing w:val="-15"/>
        </w:rPr>
        <w:t xml:space="preserve"> </w:t>
      </w:r>
      <w:r>
        <w:rPr>
          <w:spacing w:val="-21"/>
        </w:rPr>
        <w:t>P.</w:t>
      </w:r>
      <w:r>
        <w:rPr>
          <w:spacing w:val="-17"/>
        </w:rPr>
        <w:t xml:space="preserve"> </w:t>
      </w:r>
      <w:r>
        <w:t>Meissner,</w:t>
      </w:r>
    </w:p>
    <w:p w14:paraId="2547A69B" w14:textId="77777777" w:rsidR="003C4974" w:rsidRDefault="00CC2BE2">
      <w:pPr>
        <w:pStyle w:val="BodyText"/>
        <w:spacing w:before="31" w:line="268" w:lineRule="auto"/>
        <w:ind w:left="573" w:right="119"/>
        <w:jc w:val="both"/>
      </w:pPr>
      <w:r>
        <w:rPr>
          <w:spacing w:val="-21"/>
        </w:rPr>
        <w:t>P.</w:t>
      </w:r>
      <w:r>
        <w:rPr>
          <w:spacing w:val="-16"/>
        </w:rPr>
        <w:t xml:space="preserve"> </w:t>
      </w:r>
      <w:proofErr w:type="spellStart"/>
      <w:r>
        <w:t>Mirhaji</w:t>
      </w:r>
      <w:proofErr w:type="spellEnd"/>
      <w:r>
        <w:t>,</w:t>
      </w:r>
      <w:r>
        <w:rPr>
          <w:spacing w:val="-14"/>
        </w:rPr>
        <w:t xml:space="preserve"> </w:t>
      </w:r>
      <w:r>
        <w:t>H.</w:t>
      </w:r>
      <w:r>
        <w:rPr>
          <w:spacing w:val="-16"/>
        </w:rPr>
        <w:t xml:space="preserve"> </w:t>
      </w:r>
      <w:r>
        <w:t>A.</w:t>
      </w:r>
      <w:r>
        <w:rPr>
          <w:spacing w:val="-16"/>
        </w:rPr>
        <w:t xml:space="preserve"> </w:t>
      </w:r>
      <w:proofErr w:type="spellStart"/>
      <w:r>
        <w:t>Pincus</w:t>
      </w:r>
      <w:proofErr w:type="spellEnd"/>
      <w:r>
        <w:t>,</w:t>
      </w:r>
      <w:r>
        <w:rPr>
          <w:spacing w:val="-14"/>
        </w:rPr>
        <w:t xml:space="preserve"> </w:t>
      </w:r>
      <w:r>
        <w:rPr>
          <w:spacing w:val="-4"/>
        </w:rPr>
        <w:t>C.</w:t>
      </w:r>
      <w:r>
        <w:rPr>
          <w:spacing w:val="-16"/>
        </w:rPr>
        <w:t xml:space="preserve"> </w:t>
      </w:r>
      <w:proofErr w:type="spellStart"/>
      <w:r>
        <w:t>Scaglione</w:t>
      </w:r>
      <w:proofErr w:type="spellEnd"/>
      <w:r>
        <w:t>,</w:t>
      </w:r>
      <w:r>
        <w:rPr>
          <w:spacing w:val="-14"/>
        </w:rPr>
        <w:t xml:space="preserve"> </w:t>
      </w:r>
      <w:r>
        <w:rPr>
          <w:spacing w:val="-9"/>
        </w:rPr>
        <w:t>D.</w:t>
      </w:r>
      <w:r>
        <w:rPr>
          <w:spacing w:val="-16"/>
        </w:rPr>
        <w:t xml:space="preserve"> </w:t>
      </w:r>
      <w:r>
        <w:rPr>
          <w:spacing w:val="-4"/>
        </w:rPr>
        <w:t>Shelley,</w:t>
      </w:r>
      <w:r>
        <w:rPr>
          <w:spacing w:val="-14"/>
        </w:rPr>
        <w:t xml:space="preserve"> </w:t>
      </w:r>
      <w:r>
        <w:rPr>
          <w:spacing w:val="-4"/>
        </w:rPr>
        <w:t>J.</w:t>
      </w:r>
      <w:r>
        <w:rPr>
          <w:spacing w:val="-16"/>
        </w:rPr>
        <w:t xml:space="preserve"> </w:t>
      </w:r>
      <w:r>
        <w:t>N.</w:t>
      </w:r>
      <w:r>
        <w:rPr>
          <w:spacing w:val="-16"/>
        </w:rPr>
        <w:t xml:space="preserve"> </w:t>
      </w:r>
      <w:r>
        <w:rPr>
          <w:spacing w:val="-5"/>
        </w:rPr>
        <w:t>Tobin,</w:t>
      </w:r>
      <w:r>
        <w:rPr>
          <w:spacing w:val="-14"/>
        </w:rPr>
        <w:t xml:space="preserve"> </w:t>
      </w:r>
      <w:r>
        <w:t>and</w:t>
      </w:r>
      <w:r>
        <w:rPr>
          <w:spacing w:val="-16"/>
        </w:rPr>
        <w:t xml:space="preserve"> </w:t>
      </w:r>
      <w:r>
        <w:t>N.</w:t>
      </w:r>
      <w:r>
        <w:rPr>
          <w:spacing w:val="-16"/>
        </w:rPr>
        <w:t xml:space="preserve"> Y. </w:t>
      </w:r>
      <w:r>
        <w:rPr>
          <w:spacing w:val="-4"/>
        </w:rPr>
        <w:t>C.-C.</w:t>
      </w:r>
      <w:r>
        <w:rPr>
          <w:spacing w:val="-16"/>
        </w:rPr>
        <w:t xml:space="preserve"> </w:t>
      </w:r>
      <w:r>
        <w:rPr>
          <w:spacing w:val="-9"/>
        </w:rPr>
        <w:t>D.</w:t>
      </w:r>
      <w:r>
        <w:rPr>
          <w:spacing w:val="-16"/>
        </w:rPr>
        <w:t xml:space="preserve"> </w:t>
      </w:r>
      <w:r>
        <w:t>R.</w:t>
      </w:r>
      <w:r>
        <w:rPr>
          <w:spacing w:val="-16"/>
        </w:rPr>
        <w:t xml:space="preserve"> </w:t>
      </w:r>
      <w:r>
        <w:t>N</w:t>
      </w:r>
      <w:proofErr w:type="gramStart"/>
      <w:r>
        <w:t>.</w:t>
      </w:r>
      <w:r>
        <w:rPr>
          <w:spacing w:val="29"/>
        </w:rPr>
        <w:t xml:space="preserve"> </w:t>
      </w:r>
      <w:r>
        <w:t>.</w:t>
      </w:r>
      <w:proofErr w:type="gramEnd"/>
      <w:r>
        <w:rPr>
          <w:spacing w:val="-6"/>
        </w:rPr>
        <w:t xml:space="preserve"> </w:t>
      </w:r>
      <w:r>
        <w:t>Changing</w:t>
      </w:r>
      <w:r>
        <w:rPr>
          <w:spacing w:val="-16"/>
        </w:rPr>
        <w:t xml:space="preserve"> </w:t>
      </w:r>
      <w:r>
        <w:t>the</w:t>
      </w:r>
      <w:r>
        <w:rPr>
          <w:spacing w:val="-16"/>
        </w:rPr>
        <w:t xml:space="preserve"> </w:t>
      </w:r>
      <w:r>
        <w:t>research</w:t>
      </w:r>
      <w:r>
        <w:rPr>
          <w:w w:val="99"/>
        </w:rPr>
        <w:t xml:space="preserve"> </w:t>
      </w:r>
      <w:r>
        <w:t xml:space="preserve">landscape: the New </w:t>
      </w:r>
      <w:r>
        <w:rPr>
          <w:spacing w:val="-8"/>
        </w:rPr>
        <w:t xml:space="preserve">York </w:t>
      </w:r>
      <w:r>
        <w:t xml:space="preserve">City Clinical Data Research Network. </w:t>
      </w:r>
      <w:r>
        <w:rPr>
          <w:rFonts w:cs="Arial"/>
          <w:i/>
        </w:rPr>
        <w:t xml:space="preserve">J Am Med Inform </w:t>
      </w:r>
      <w:proofErr w:type="spellStart"/>
      <w:r>
        <w:rPr>
          <w:rFonts w:cs="Arial"/>
          <w:i/>
        </w:rPr>
        <w:t>Assoc</w:t>
      </w:r>
      <w:proofErr w:type="spellEnd"/>
      <w:r>
        <w:t>,</w:t>
      </w:r>
      <w:r>
        <w:rPr>
          <w:spacing w:val="47"/>
        </w:rPr>
        <w:t xml:space="preserve"> </w:t>
      </w:r>
      <w:r>
        <w:t>21(4):587–590,</w:t>
      </w:r>
      <w:r>
        <w:rPr>
          <w:w w:val="99"/>
        </w:rPr>
        <w:t xml:space="preserve"> </w:t>
      </w:r>
      <w:r>
        <w:t>2014. PMID:</w:t>
      </w:r>
      <w:r>
        <w:rPr>
          <w:spacing w:val="-21"/>
        </w:rPr>
        <w:t xml:space="preserve"> </w:t>
      </w:r>
      <w:r>
        <w:t>24821739.</w:t>
      </w:r>
    </w:p>
    <w:sectPr w:rsidR="003C4974">
      <w:pgSz w:w="12240" w:h="15840"/>
      <w:pgMar w:top="700" w:right="600" w:bottom="280" w:left="62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harles Hall" w:date="2015-03-08T10:47:00Z" w:initials="CH">
    <w:p w14:paraId="53FF1126" w14:textId="77777777" w:rsidR="00CC2BE2" w:rsidRDefault="00CC2BE2">
      <w:pPr>
        <w:pStyle w:val="CommentText"/>
      </w:pPr>
      <w:r>
        <w:rPr>
          <w:rStyle w:val="CommentReference"/>
        </w:rPr>
        <w:annotationRef/>
      </w:r>
      <w:r>
        <w:t>You should include references for statements such as this because there will certainly be reviewers who won’t take this for granted.</w:t>
      </w:r>
    </w:p>
  </w:comment>
  <w:comment w:id="2" w:author="Charles Hall" w:date="2015-03-08T10:48:00Z" w:initials="CH">
    <w:p w14:paraId="7B41BBCA" w14:textId="77777777" w:rsidR="00CC2BE2" w:rsidRDefault="00CC2BE2">
      <w:pPr>
        <w:pStyle w:val="CommentText"/>
      </w:pPr>
      <w:r>
        <w:rPr>
          <w:rStyle w:val="CommentReference"/>
        </w:rPr>
        <w:annotationRef/>
      </w:r>
      <w:r>
        <w:t xml:space="preserve">Has this been proven? If so, why Dr. Gong’s trial? If not, replace “can” with “may”. </w:t>
      </w:r>
    </w:p>
  </w:comment>
  <w:comment w:id="118" w:author="Charles Hall" w:date="2015-03-08T10:52:00Z" w:initials="CH">
    <w:p w14:paraId="23CE1E2F" w14:textId="77777777" w:rsidR="00CC2BE2" w:rsidRDefault="00CC2BE2">
      <w:pPr>
        <w:pStyle w:val="CommentText"/>
      </w:pPr>
      <w:r>
        <w:rPr>
          <w:rStyle w:val="CommentReference"/>
        </w:rPr>
        <w:annotationRef/>
      </w:r>
      <w:r>
        <w:t>“</w:t>
      </w:r>
      <w:proofErr w:type="gramStart"/>
      <w:r>
        <w:t>continuously</w:t>
      </w:r>
      <w:proofErr w:type="gramEnd"/>
      <w:r>
        <w:t xml:space="preserve">” usually means real time and that would be a huge task. Periodically may be adequate here. </w:t>
      </w:r>
    </w:p>
  </w:comment>
  <w:comment w:id="122" w:author="Charles Hall" w:date="2015-03-08T10:55:00Z" w:initials="CH">
    <w:p w14:paraId="3568B6D5" w14:textId="77777777" w:rsidR="00CC2BE2" w:rsidRDefault="00CC2BE2">
      <w:pPr>
        <w:pStyle w:val="CommentText"/>
      </w:pPr>
      <w:r>
        <w:rPr>
          <w:rStyle w:val="CommentReference"/>
        </w:rPr>
        <w:annotationRef/>
      </w:r>
      <w:r>
        <w:t xml:space="preserve">Continuous updating, as opposed to real time prediction, will be a huge task.  </w:t>
      </w:r>
    </w:p>
  </w:comment>
  <w:comment w:id="123" w:author="Charles Hall" w:date="2015-03-08T10:56:00Z" w:initials="CH">
    <w:p w14:paraId="0D3AE758" w14:textId="77777777" w:rsidR="00CC2BE2" w:rsidRDefault="00CC2BE2">
      <w:pPr>
        <w:pStyle w:val="CommentText"/>
      </w:pPr>
      <w:r>
        <w:rPr>
          <w:rStyle w:val="CommentReference"/>
        </w:rPr>
        <w:annotationRef/>
      </w:r>
      <w:r>
        <w:t xml:space="preserve">Just MMC? Or all the affiliated hospitals? The patient population will be different across hospitals and this is an example of where the hierarchical approach can pay dividends. </w:t>
      </w:r>
    </w:p>
    <w:p w14:paraId="27C9C5E8" w14:textId="77777777" w:rsidR="00CC2BE2" w:rsidRDefault="00CC2BE2">
      <w:pPr>
        <w:pStyle w:val="CommentText"/>
      </w:pPr>
    </w:p>
  </w:comment>
  <w:comment w:id="124" w:author="Charles Hall" w:date="2015-03-08T10:57:00Z" w:initials="CH">
    <w:p w14:paraId="02BA0BD5" w14:textId="77777777" w:rsidR="00CC2BE2" w:rsidRDefault="00CC2BE2" w:rsidP="00623D60">
      <w:pPr>
        <w:pStyle w:val="CommentText"/>
      </w:pPr>
      <w:r>
        <w:rPr>
          <w:rStyle w:val="CommentReference"/>
        </w:rPr>
        <w:annotationRef/>
      </w:r>
      <w:r>
        <w:t xml:space="preserve">As I have indicated, I prefer “incomplete” to “missing”. </w:t>
      </w:r>
    </w:p>
  </w:comment>
  <w:comment w:id="125" w:author="Charles Hall" w:date="2015-03-08T10:57:00Z" w:initials="CH">
    <w:p w14:paraId="3664A6D9" w14:textId="77777777" w:rsidR="00CC2BE2" w:rsidRDefault="00CC2BE2">
      <w:pPr>
        <w:pStyle w:val="CommentText"/>
      </w:pPr>
      <w:r>
        <w:rPr>
          <w:rStyle w:val="CommentReference"/>
        </w:rPr>
        <w:annotationRef/>
      </w:r>
      <w:r>
        <w:t>The comparison might be a separate aim, as it isn’t directly related to the missing data issues.</w:t>
      </w:r>
    </w:p>
  </w:comment>
  <w:comment w:id="126" w:author="Charles Hall" w:date="2015-03-08T10:58:00Z" w:initials="CH">
    <w:p w14:paraId="4E619CB7" w14:textId="77777777" w:rsidR="00CC2BE2" w:rsidRDefault="00CC2BE2">
      <w:pPr>
        <w:pStyle w:val="CommentText"/>
      </w:pPr>
      <w:r>
        <w:rPr>
          <w:rStyle w:val="CommentReference"/>
        </w:rPr>
        <w:annotationRef/>
      </w:r>
      <w:r>
        <w:t xml:space="preserve">As mentioned, real time updating is a huge task. Nightly updating might well be adequate; it is unlikely that much will be gained by more frequent updating. </w:t>
      </w:r>
    </w:p>
  </w:comment>
  <w:comment w:id="128" w:author="Charles Hall" w:date="2015-03-08T11:15:00Z" w:initials="CH">
    <w:p w14:paraId="2BD0676A" w14:textId="524CA7F4" w:rsidR="00CC2BE2" w:rsidRDefault="00CC2BE2">
      <w:pPr>
        <w:pStyle w:val="CommentText"/>
      </w:pPr>
      <w:r>
        <w:rPr>
          <w:rStyle w:val="CommentReference"/>
        </w:rPr>
        <w:annotationRef/>
      </w:r>
      <w:r>
        <w:t>Add these references to the intro above.</w:t>
      </w:r>
    </w:p>
  </w:comment>
  <w:comment w:id="129" w:author="Charles Hall" w:date="2015-03-08T11:16:00Z" w:initials="CH">
    <w:p w14:paraId="4825AD52" w14:textId="7E87111E" w:rsidR="00CC2BE2" w:rsidRDefault="00CC2BE2">
      <w:pPr>
        <w:pStyle w:val="CommentText"/>
      </w:pPr>
      <w:r>
        <w:rPr>
          <w:rStyle w:val="CommentReference"/>
        </w:rPr>
        <w:annotationRef/>
      </w:r>
      <w:r>
        <w:t>Reformat to eliminate this gap.</w:t>
      </w:r>
    </w:p>
  </w:comment>
  <w:comment w:id="130" w:author="Charles Hall" w:date="2015-03-08T11:16:00Z" w:initials="CH">
    <w:p w14:paraId="1EA8B385" w14:textId="6FBC35C7" w:rsidR="00CC2BE2" w:rsidRDefault="00CC2BE2">
      <w:pPr>
        <w:pStyle w:val="CommentText"/>
      </w:pPr>
      <w:r>
        <w:rPr>
          <w:rStyle w:val="CommentReference"/>
        </w:rPr>
        <w:annotationRef/>
      </w:r>
      <w:r>
        <w:t>Keep formatting consistent. Indent always or not at all.</w:t>
      </w:r>
    </w:p>
  </w:comment>
  <w:comment w:id="134" w:author="Charles Hall" w:date="2015-03-08T11:19:00Z" w:initials="CH">
    <w:p w14:paraId="784D4CA6" w14:textId="1D639904" w:rsidR="00CC2BE2" w:rsidRDefault="00CC2BE2">
      <w:pPr>
        <w:pStyle w:val="CommentText"/>
      </w:pPr>
      <w:r>
        <w:rPr>
          <w:rStyle w:val="CommentReference"/>
        </w:rPr>
        <w:annotationRef/>
      </w:r>
      <w:r>
        <w:t>Lagrange was the person who really put Bayesian inference into a practical understandable framework and for the next century, “inverse probability” was the predominant method of statistical inference.</w:t>
      </w:r>
    </w:p>
  </w:comment>
  <w:comment w:id="142" w:author="Charles Hall" w:date="2015-03-08T11:18:00Z" w:initials="CH">
    <w:p w14:paraId="629D3677" w14:textId="68FC0EB3" w:rsidR="00CC2BE2" w:rsidRDefault="00CC2BE2">
      <w:pPr>
        <w:pStyle w:val="CommentText"/>
      </w:pPr>
      <w:r>
        <w:rPr>
          <w:rStyle w:val="CommentReference"/>
        </w:rPr>
        <w:annotationRef/>
      </w:r>
      <w:r>
        <w:t xml:space="preserve">Ditch the picture – it adds nothing of substance. </w:t>
      </w:r>
    </w:p>
  </w:comment>
  <w:comment w:id="143" w:author="Charles Hall" w:date="2015-03-08T11:57:00Z" w:initials="CH">
    <w:p w14:paraId="10E8C089" w14:textId="107FC4D9" w:rsidR="000F75FC" w:rsidRDefault="000F75FC">
      <w:pPr>
        <w:pStyle w:val="CommentText"/>
      </w:pPr>
      <w:r>
        <w:rPr>
          <w:rStyle w:val="CommentReference"/>
        </w:rPr>
        <w:annotationRef/>
      </w:r>
      <w:r>
        <w:t>This is equally true for frequentist models. For other than a balanced ANOVA, for what model is there a closed form analytic solution for the parameters in a frequentist mixed effects model?</w:t>
      </w:r>
    </w:p>
  </w:comment>
  <w:comment w:id="144" w:author="Charles Hall" w:date="2015-03-08T11:58:00Z" w:initials="CH">
    <w:p w14:paraId="10AF73CE" w14:textId="69A66716" w:rsidR="000F75FC" w:rsidRDefault="000F75FC">
      <w:pPr>
        <w:pStyle w:val="CommentText"/>
      </w:pPr>
      <w:r>
        <w:rPr>
          <w:rStyle w:val="CommentReference"/>
        </w:rPr>
        <w:annotationRef/>
      </w:r>
      <w:r>
        <w:t xml:space="preserve">Actually the biggest difference between Bayesian and frequentist inference computation is that the former is usually done today with some form of MCMC while the latter uses numerical integration. But at least in theory MCMC could be used for frequentist estimation and numerical integration could be used for Bayesian estimation. </w:t>
      </w:r>
    </w:p>
  </w:comment>
  <w:comment w:id="145" w:author="Charles Hall" w:date="2015-03-08T12:00:00Z" w:initials="CH">
    <w:p w14:paraId="2FCD9E18" w14:textId="6A74FF1B" w:rsidR="000F75FC" w:rsidRDefault="000F75FC">
      <w:pPr>
        <w:pStyle w:val="CommentText"/>
      </w:pPr>
      <w:r>
        <w:rPr>
          <w:rStyle w:val="CommentReference"/>
        </w:rPr>
        <w:annotationRef/>
      </w:r>
      <w:r>
        <w:t>Technically these aren’t at Einstein but at Montefiore. Are all hospitals in the Montefiore system included?</w:t>
      </w:r>
    </w:p>
  </w:comment>
  <w:comment w:id="146" w:author="Charles Hall" w:date="2015-03-08T12:01:00Z" w:initials="CH">
    <w:p w14:paraId="18FED84F" w14:textId="27E9BE74" w:rsidR="000F75FC" w:rsidRDefault="000F75FC">
      <w:pPr>
        <w:pStyle w:val="CommentText"/>
      </w:pPr>
      <w:r>
        <w:rPr>
          <w:rStyle w:val="CommentReference"/>
        </w:rPr>
        <w:annotationRef/>
      </w:r>
      <w:r>
        <w:t>“</w:t>
      </w:r>
      <w:proofErr w:type="gramStart"/>
      <w:r>
        <w:t>optimally</w:t>
      </w:r>
      <w:proofErr w:type="gramEnd"/>
      <w:r>
        <w:t xml:space="preserve">” has a specific statistical meaning and this isn’t it. </w:t>
      </w:r>
    </w:p>
  </w:comment>
  <w:comment w:id="153" w:author="Charles Hall" w:date="2015-03-08T12:03:00Z" w:initials="CH">
    <w:p w14:paraId="3234BDB3" w14:textId="1F407624" w:rsidR="000F75FC" w:rsidRDefault="000F75FC">
      <w:pPr>
        <w:pStyle w:val="CommentText"/>
      </w:pPr>
      <w:r>
        <w:rPr>
          <w:rStyle w:val="CommentReference"/>
        </w:rPr>
        <w:annotationRef/>
      </w:r>
      <w:r>
        <w:t>This isn’t novel.</w:t>
      </w:r>
    </w:p>
  </w:comment>
  <w:comment w:id="154" w:author="Charles Hall" w:date="2015-03-08T13:13:00Z" w:initials="CH">
    <w:p w14:paraId="641A8424" w14:textId="24EDDD95" w:rsidR="006A38B0" w:rsidRDefault="006A38B0">
      <w:pPr>
        <w:pStyle w:val="CommentText"/>
      </w:pPr>
      <w:r>
        <w:rPr>
          <w:rStyle w:val="CommentReference"/>
        </w:rPr>
        <w:annotationRef/>
      </w:r>
      <w:r>
        <w:t>In theory this could be done in a frequentist context but it should be easier in a Bayesian context if the computational difficulties can be addressed.</w:t>
      </w:r>
    </w:p>
  </w:comment>
  <w:comment w:id="197" w:author="Charles Hall" w:date="2015-03-08T13:23:00Z" w:initials="CH">
    <w:p w14:paraId="7717B59C" w14:textId="7D4766A6" w:rsidR="006A38B0" w:rsidRDefault="006A38B0">
      <w:pPr>
        <w:pStyle w:val="CommentText"/>
      </w:pPr>
      <w:r>
        <w:rPr>
          <w:rStyle w:val="CommentReference"/>
        </w:rPr>
        <w:annotationRef/>
      </w:r>
      <w:r>
        <w:t>It would be possible to have a model that included peripheral oxygen saturation and oxygen therapy, where available, even when peripheral arterial blood oxygen tension is available.</w:t>
      </w:r>
    </w:p>
    <w:p w14:paraId="3C114316" w14:textId="77777777" w:rsidR="006A38B0" w:rsidRDefault="006A38B0">
      <w:pPr>
        <w:pStyle w:val="CommentText"/>
      </w:pPr>
    </w:p>
  </w:comment>
  <w:comment w:id="201" w:author="Charles Hall" w:date="2015-03-08T13:22:00Z" w:initials="CH">
    <w:p w14:paraId="0AFE6A42" w14:textId="77777777" w:rsidR="006A38B0" w:rsidRDefault="006A38B0" w:rsidP="006A38B0">
      <w:pPr>
        <w:pStyle w:val="CommentText"/>
      </w:pPr>
      <w:r>
        <w:rPr>
          <w:rStyle w:val="CommentReference"/>
        </w:rPr>
        <w:annotationRef/>
      </w:r>
      <w:r>
        <w:t>Fix this gap.</w:t>
      </w:r>
    </w:p>
  </w:comment>
  <w:comment w:id="202" w:author="Charles Hall" w:date="2015-03-08T13:22:00Z" w:initials="CH">
    <w:p w14:paraId="6DE8FC14" w14:textId="2207493D" w:rsidR="006A38B0" w:rsidRDefault="006A38B0">
      <w:pPr>
        <w:pStyle w:val="CommentText"/>
      </w:pPr>
      <w:r>
        <w:rPr>
          <w:rStyle w:val="CommentReference"/>
        </w:rPr>
        <w:annotationRef/>
      </w:r>
      <w:r>
        <w:t>Fix this gap.</w:t>
      </w:r>
    </w:p>
  </w:comment>
  <w:comment w:id="206" w:author="Charles Hall" w:date="2015-03-08T13:23:00Z" w:initials="CH">
    <w:p w14:paraId="6BD4A674" w14:textId="58029B96" w:rsidR="006A38B0" w:rsidRDefault="006A38B0">
      <w:pPr>
        <w:pStyle w:val="CommentText"/>
      </w:pPr>
      <w:r>
        <w:rPr>
          <w:rStyle w:val="CommentReference"/>
        </w:rPr>
        <w:annotationRef/>
      </w:r>
    </w:p>
  </w:comment>
  <w:comment w:id="209" w:author="Charles Hall" w:date="2015-03-08T13:24:00Z" w:initials="CH">
    <w:p w14:paraId="1A4212D9" w14:textId="057B914E" w:rsidR="006A38B0" w:rsidRDefault="006A38B0">
      <w:pPr>
        <w:pStyle w:val="CommentText"/>
      </w:pPr>
      <w:r>
        <w:rPr>
          <w:rStyle w:val="CommentReference"/>
        </w:rPr>
        <w:annotationRef/>
      </w:r>
      <w:r>
        <w:t>Although not quickly.</w:t>
      </w:r>
    </w:p>
  </w:comment>
  <w:comment w:id="211" w:author="Charles Hall" w:date="2015-03-08T13:25:00Z" w:initials="CH">
    <w:p w14:paraId="6A4780EE" w14:textId="542A26D7" w:rsidR="006A38B0" w:rsidRDefault="006A38B0">
      <w:pPr>
        <w:pStyle w:val="CommentText"/>
      </w:pPr>
      <w:r>
        <w:rPr>
          <w:rStyle w:val="CommentReference"/>
        </w:rPr>
        <w:annotationRef/>
      </w:r>
      <w:r>
        <w:t xml:space="preserve">So is asthma. I have proven it in the firefighters! Sadly, some people actually die from asthma today. </w:t>
      </w:r>
      <w:r>
        <w:sym w:font="Wingdings" w:char="F04C"/>
      </w:r>
    </w:p>
    <w:p w14:paraId="7082099E" w14:textId="207089A1" w:rsidR="006A38B0" w:rsidRDefault="006A38B0">
      <w:pPr>
        <w:pStyle w:val="CommentText"/>
      </w:pPr>
    </w:p>
  </w:comment>
  <w:comment w:id="216" w:author="Charles Hall" w:date="2015-03-08T13:27:00Z" w:initials="CH">
    <w:p w14:paraId="7020F406" w14:textId="27A91679" w:rsidR="006A38B0" w:rsidRDefault="006A38B0">
      <w:pPr>
        <w:pStyle w:val="CommentText"/>
      </w:pPr>
      <w:r>
        <w:rPr>
          <w:rStyle w:val="CommentReference"/>
        </w:rPr>
        <w:annotationRef/>
      </w:r>
      <w:r>
        <w:t xml:space="preserve">This is all very impressive. It is the kind of thing I would expect from a senior researcher. The only problem I see is that the reviewers might question your ability to get the job done as you are still quite junior. But I think that it is worth a try. Your mentor list is impressive (and I don’t mean ME). </w:t>
      </w:r>
    </w:p>
  </w:comment>
  <w:comment w:id="217" w:author="Charles Hall" w:date="2015-03-08T13:29:00Z" w:initials="CH">
    <w:p w14:paraId="7083E63A" w14:textId="1B60E7DF" w:rsidR="006A38B0" w:rsidRDefault="006A38B0">
      <w:pPr>
        <w:pStyle w:val="CommentText"/>
      </w:pPr>
      <w:r>
        <w:rPr>
          <w:rStyle w:val="CommentReference"/>
        </w:rPr>
        <w:annotationRef/>
      </w:r>
      <w:r>
        <w:t xml:space="preserve">Such changes can also have unanticipated consequences, causing quality of care to decline as the financial pressures increase. You might want to mention that. </w:t>
      </w:r>
    </w:p>
  </w:comment>
  <w:comment w:id="219" w:author="Charles Hall" w:date="2015-03-08T13:29:00Z" w:initials="CH">
    <w:p w14:paraId="6FAC0E81" w14:textId="36FF08C2" w:rsidR="006A38B0" w:rsidRDefault="006A38B0">
      <w:pPr>
        <w:pStyle w:val="CommentText"/>
      </w:pPr>
      <w:r>
        <w:rPr>
          <w:rStyle w:val="CommentReference"/>
        </w:rPr>
        <w:annotationRef/>
      </w:r>
      <w:r>
        <w:t>Better make sure that this is true – you don’t want someone who actually has done this to be on your review panel!</w:t>
      </w:r>
    </w:p>
  </w:comment>
  <w:comment w:id="221" w:author="Charles Hall" w:date="2015-03-08T13:52:00Z" w:initials="CH">
    <w:p w14:paraId="31714FDA" w14:textId="77777777" w:rsidR="00F578D2" w:rsidRDefault="00F578D2">
      <w:pPr>
        <w:pStyle w:val="CommentText"/>
      </w:pPr>
      <w:r>
        <w:rPr>
          <w:rStyle w:val="CommentReference"/>
        </w:rPr>
        <w:annotationRef/>
      </w:r>
      <w:r>
        <w:t xml:space="preserve">Explain again briefly. Reviewers have short attention spans. </w:t>
      </w:r>
      <w:r>
        <w:sym w:font="Wingdings" w:char="F04C"/>
      </w:r>
    </w:p>
    <w:p w14:paraId="719E90A0" w14:textId="505EB75B" w:rsidR="00F578D2" w:rsidRDefault="00F578D2">
      <w:pPr>
        <w:pStyle w:val="CommentText"/>
      </w:pPr>
    </w:p>
  </w:comment>
  <w:comment w:id="237" w:author="Charles Hall" w:date="2015-03-08T14:16:00Z" w:initials="CH">
    <w:p w14:paraId="31DBDE5C" w14:textId="0382F53F" w:rsidR="00846403" w:rsidRDefault="00846403">
      <w:pPr>
        <w:pStyle w:val="CommentText"/>
      </w:pPr>
      <w:r>
        <w:rPr>
          <w:rStyle w:val="CommentReference"/>
        </w:rPr>
        <w:annotationRef/>
      </w:r>
      <w:r>
        <w:t xml:space="preserve">Why just MMC? Why not all the hospitals in the system? </w:t>
      </w:r>
    </w:p>
  </w:comment>
  <w:comment w:id="238" w:author="Charles Hall" w:date="2015-03-08T14:17:00Z" w:initials="CH">
    <w:p w14:paraId="087FE1A8" w14:textId="0E5C087C" w:rsidR="00846403" w:rsidRDefault="00846403">
      <w:pPr>
        <w:pStyle w:val="CommentText"/>
      </w:pPr>
      <w:r>
        <w:rPr>
          <w:rStyle w:val="CommentReference"/>
        </w:rPr>
        <w:annotationRef/>
      </w:r>
      <w:r>
        <w:t>Fix this gap.</w:t>
      </w:r>
    </w:p>
  </w:comment>
  <w:comment w:id="253" w:author="Charles Hall" w:date="2015-03-08T14:20:00Z" w:initials="CH">
    <w:p w14:paraId="4ABEBD9F" w14:textId="6F2DAF92" w:rsidR="00846403" w:rsidRDefault="00846403">
      <w:pPr>
        <w:pStyle w:val="CommentText"/>
      </w:pPr>
      <w:r>
        <w:rPr>
          <w:rStyle w:val="CommentReference"/>
        </w:rPr>
        <w:annotationRef/>
      </w:r>
      <w:r>
        <w:t>S</w:t>
      </w:r>
    </w:p>
  </w:comment>
  <w:comment w:id="254" w:author="Charles Hall" w:date="2015-03-08T14:20:00Z" w:initials="CH">
    <w:p w14:paraId="46B55AD7" w14:textId="76EE42C5" w:rsidR="00846403" w:rsidRDefault="00846403">
      <w:pPr>
        <w:pStyle w:val="CommentText"/>
      </w:pPr>
      <w:r>
        <w:rPr>
          <w:rStyle w:val="CommentReference"/>
        </w:rPr>
        <w:annotationRef/>
      </w:r>
      <w:r>
        <w:t>Shouldn’t there be a lot of subscripts on the parameters to take into account the hierarchical nature of the model?</w:t>
      </w:r>
    </w:p>
  </w:comment>
  <w:comment w:id="258" w:author="Charles Hall" w:date="2015-03-08T14:20:00Z" w:initials="CH">
    <w:p w14:paraId="53BB531D" w14:textId="79269B3F" w:rsidR="00846403" w:rsidRDefault="00846403">
      <w:pPr>
        <w:pStyle w:val="CommentText"/>
      </w:pPr>
      <w:r>
        <w:rPr>
          <w:rStyle w:val="CommentReference"/>
        </w:rPr>
        <w:annotationRef/>
      </w:r>
      <w:r>
        <w:t>That is most, but not all, of the Montefiore system.</w:t>
      </w:r>
    </w:p>
  </w:comment>
  <w:comment w:id="263" w:author="Charles Hall" w:date="2015-03-08T14:22:00Z" w:initials="CH">
    <w:p w14:paraId="68EC8154" w14:textId="765688AF" w:rsidR="00846403" w:rsidRDefault="00846403">
      <w:pPr>
        <w:pStyle w:val="CommentText"/>
      </w:pPr>
      <w:r>
        <w:rPr>
          <w:rStyle w:val="CommentReference"/>
        </w:rPr>
        <w:annotationRef/>
      </w:r>
      <w:r>
        <w:t xml:space="preserve">Important to mention later on that this will NOT be required for real time application. </w:t>
      </w:r>
    </w:p>
  </w:comment>
  <w:comment w:id="270" w:author="Charles Hall" w:date="2015-03-08T14:23:00Z" w:initials="CH">
    <w:p w14:paraId="0FC5777A" w14:textId="02774314" w:rsidR="00846403" w:rsidRDefault="00846403">
      <w:pPr>
        <w:pStyle w:val="CommentText"/>
      </w:pPr>
      <w:r>
        <w:rPr>
          <w:rStyle w:val="CommentReference"/>
        </w:rPr>
        <w:annotationRef/>
      </w:r>
      <w:r>
        <w:t>???</w:t>
      </w:r>
    </w:p>
  </w:comment>
  <w:comment w:id="272" w:author="Charles Hall" w:date="2015-03-08T14:24:00Z" w:initials="CH">
    <w:p w14:paraId="49F5ABBC" w14:textId="1039DADC" w:rsidR="00846403" w:rsidRDefault="00846403">
      <w:pPr>
        <w:pStyle w:val="CommentText"/>
      </w:pPr>
      <w:r>
        <w:rPr>
          <w:rStyle w:val="CommentReference"/>
        </w:rPr>
        <w:annotationRef/>
      </w:r>
      <w:r>
        <w:t xml:space="preserve">Not sure what this means. </w:t>
      </w:r>
    </w:p>
  </w:comment>
  <w:comment w:id="289" w:author="Charles Hall" w:date="2015-03-08T14:26:00Z" w:initials="CH">
    <w:p w14:paraId="09D43A64" w14:textId="53FD930F" w:rsidR="00846403" w:rsidRDefault="00846403">
      <w:pPr>
        <w:pStyle w:val="CommentText"/>
      </w:pPr>
      <w:r>
        <w:rPr>
          <w:rStyle w:val="CommentReference"/>
        </w:rPr>
        <w:annotationRef/>
      </w:r>
      <w:r>
        <w:t xml:space="preserve">Good. </w:t>
      </w:r>
      <w:r>
        <w:br/>
      </w:r>
      <w:r>
        <w:br/>
        <w:t>But why not include the auxiliary data all the time if it is available?</w:t>
      </w:r>
    </w:p>
  </w:comment>
  <w:comment w:id="292" w:author="Charles Hall" w:date="2015-03-08T14:28:00Z" w:initials="CH">
    <w:p w14:paraId="7E2023A8" w14:textId="77777777" w:rsidR="00846403" w:rsidRDefault="00846403">
      <w:pPr>
        <w:pStyle w:val="CommentText"/>
      </w:pPr>
      <w:r>
        <w:rPr>
          <w:rStyle w:val="CommentReference"/>
        </w:rPr>
        <w:annotationRef/>
      </w:r>
      <w:r>
        <w:t>Why not the other hospitals in the Montefiore system?</w:t>
      </w:r>
    </w:p>
    <w:p w14:paraId="26FA5FC1" w14:textId="3204E608" w:rsidR="00846403" w:rsidRDefault="00846403">
      <w:pPr>
        <w:pStyle w:val="CommentText"/>
      </w:pPr>
    </w:p>
  </w:comment>
  <w:comment w:id="293" w:author="Charles Hall" w:date="2015-03-08T14:28:00Z" w:initials="CH">
    <w:p w14:paraId="4D767F88" w14:textId="77777777" w:rsidR="00846403" w:rsidRDefault="00846403">
      <w:pPr>
        <w:pStyle w:val="CommentText"/>
      </w:pPr>
      <w:r>
        <w:rPr>
          <w:rStyle w:val="CommentReference"/>
        </w:rPr>
        <w:annotationRef/>
      </w:r>
      <w:r>
        <w:t>Typo.</w:t>
      </w:r>
    </w:p>
    <w:p w14:paraId="00F9A072" w14:textId="5607543D" w:rsidR="00846403" w:rsidRDefault="00846403">
      <w:pPr>
        <w:pStyle w:val="CommentText"/>
      </w:pPr>
    </w:p>
  </w:comment>
  <w:comment w:id="299" w:author="Charles Hall" w:date="2015-03-08T14:33:00Z" w:initials="CH">
    <w:p w14:paraId="556E7470" w14:textId="0975E0AE" w:rsidR="00846403" w:rsidRDefault="00846403">
      <w:pPr>
        <w:pStyle w:val="CommentText"/>
      </w:pPr>
      <w:r>
        <w:rPr>
          <w:rStyle w:val="CommentReference"/>
        </w:rPr>
        <w:annotationRef/>
      </w:r>
    </w:p>
  </w:comment>
  <w:comment w:id="300" w:author="Charles Hall" w:date="2015-03-08T14:33:00Z" w:initials="CH">
    <w:p w14:paraId="0A392D95" w14:textId="4E9673B6" w:rsidR="00846403" w:rsidRDefault="00846403">
      <w:pPr>
        <w:pStyle w:val="CommentText"/>
      </w:pPr>
      <w:r>
        <w:rPr>
          <w:rStyle w:val="CommentReference"/>
        </w:rPr>
        <w:annotationRef/>
      </w:r>
    </w:p>
  </w:comment>
  <w:comment w:id="301" w:author="Charles Hall" w:date="2015-03-08T14:33:00Z" w:initials="CH">
    <w:p w14:paraId="02014FB2" w14:textId="075B1A56" w:rsidR="00846403" w:rsidRDefault="00846403">
      <w:pPr>
        <w:pStyle w:val="CommentText"/>
      </w:pPr>
      <w:r>
        <w:rPr>
          <w:rStyle w:val="CommentReference"/>
        </w:rPr>
        <w:annotationRef/>
      </w:r>
    </w:p>
  </w:comment>
  <w:comment w:id="302" w:author="Charles Hall" w:date="2015-03-08T14:33:00Z" w:initials="CH">
    <w:p w14:paraId="58A4EB0D" w14:textId="49DA49C2" w:rsidR="00846403" w:rsidRDefault="00846403">
      <w:pPr>
        <w:pStyle w:val="CommentText"/>
      </w:pPr>
      <w:r>
        <w:rPr>
          <w:rStyle w:val="CommentReference"/>
        </w:rPr>
        <w:annotationRef/>
      </w:r>
    </w:p>
  </w:comment>
  <w:comment w:id="303" w:author="Charles Hall" w:date="2015-03-08T14:33:00Z" w:initials="CH">
    <w:p w14:paraId="5C2BD8F7" w14:textId="4900C78E" w:rsidR="00846403" w:rsidRDefault="00846403">
      <w:pPr>
        <w:pStyle w:val="CommentText"/>
      </w:pPr>
      <w:r>
        <w:rPr>
          <w:rStyle w:val="CommentReference"/>
        </w:rPr>
        <w:annotationRef/>
      </w:r>
      <w:r>
        <w:t>What threshold? What numbers will result?</w:t>
      </w:r>
    </w:p>
  </w:comment>
  <w:comment w:id="304" w:author="Charles Hall" w:date="2015-03-08T14:34:00Z" w:initials="CH">
    <w:p w14:paraId="3DF4683B" w14:textId="1C84E1A8" w:rsidR="00846403" w:rsidRDefault="00846403">
      <w:pPr>
        <w:pStyle w:val="CommentText"/>
      </w:pPr>
      <w:r>
        <w:rPr>
          <w:rStyle w:val="CommentReference"/>
        </w:rPr>
        <w:annotationRef/>
      </w:r>
      <w:r>
        <w:t>Is that really accurate? You aren’t doing long term follow-up.</w:t>
      </w:r>
    </w:p>
  </w:comment>
  <w:comment w:id="305" w:author="Charles Hall" w:date="2015-03-08T14:34:00Z" w:initials="CH">
    <w:p w14:paraId="2D9138D7" w14:textId="77777777" w:rsidR="00846403" w:rsidRDefault="00846403">
      <w:pPr>
        <w:pStyle w:val="CommentText"/>
      </w:pPr>
      <w:r>
        <w:rPr>
          <w:rStyle w:val="CommentReference"/>
        </w:rPr>
        <w:annotationRef/>
      </w:r>
      <w:r>
        <w:t>This raises an issue: interactions across the institutions. It is almost intractable.</w:t>
      </w:r>
    </w:p>
    <w:p w14:paraId="30D1A84C" w14:textId="373E563D" w:rsidR="00846403" w:rsidRDefault="00846403">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FF1126" w15:done="0"/>
  <w15:commentEx w15:paraId="7B41BBCA" w15:done="0"/>
  <w15:commentEx w15:paraId="23CE1E2F" w15:done="0"/>
  <w15:commentEx w15:paraId="3568B6D5" w15:done="0"/>
  <w15:commentEx w15:paraId="27C9C5E8" w15:done="0"/>
  <w15:commentEx w15:paraId="02BA0BD5" w15:done="0"/>
  <w15:commentEx w15:paraId="3664A6D9" w15:done="0"/>
  <w15:commentEx w15:paraId="4E619CB7" w15:done="0"/>
  <w15:commentEx w15:paraId="2BD0676A" w15:done="0"/>
  <w15:commentEx w15:paraId="4825AD52" w15:done="0"/>
  <w15:commentEx w15:paraId="1EA8B385" w15:done="0"/>
  <w15:commentEx w15:paraId="784D4CA6" w15:done="0"/>
  <w15:commentEx w15:paraId="629D3677" w15:done="0"/>
  <w15:commentEx w15:paraId="10E8C089" w15:done="0"/>
  <w15:commentEx w15:paraId="10AF73CE" w15:done="0"/>
  <w15:commentEx w15:paraId="2FCD9E18" w15:done="0"/>
  <w15:commentEx w15:paraId="18FED84F" w15:done="0"/>
  <w15:commentEx w15:paraId="3234BDB3" w15:done="0"/>
  <w15:commentEx w15:paraId="641A8424" w15:done="0"/>
  <w15:commentEx w15:paraId="3C114316" w15:done="0"/>
  <w15:commentEx w15:paraId="0AFE6A42" w15:done="0"/>
  <w15:commentEx w15:paraId="6DE8FC14" w15:done="0"/>
  <w15:commentEx w15:paraId="6BD4A674" w15:done="0"/>
  <w15:commentEx w15:paraId="1A4212D9" w15:done="0"/>
  <w15:commentEx w15:paraId="7082099E" w15:done="0"/>
  <w15:commentEx w15:paraId="7020F406" w15:done="0"/>
  <w15:commentEx w15:paraId="7083E63A" w15:done="0"/>
  <w15:commentEx w15:paraId="6FAC0E81" w15:done="0"/>
  <w15:commentEx w15:paraId="719E90A0" w15:done="0"/>
  <w15:commentEx w15:paraId="31DBDE5C" w15:done="0"/>
  <w15:commentEx w15:paraId="087FE1A8" w15:done="0"/>
  <w15:commentEx w15:paraId="4ABEBD9F" w15:done="0"/>
  <w15:commentEx w15:paraId="46B55AD7" w15:paraIdParent="4ABEBD9F" w15:done="0"/>
  <w15:commentEx w15:paraId="53BB531D" w15:done="0"/>
  <w15:commentEx w15:paraId="68EC8154" w15:done="0"/>
  <w15:commentEx w15:paraId="0FC5777A" w15:done="0"/>
  <w15:commentEx w15:paraId="49F5ABBC" w15:done="0"/>
  <w15:commentEx w15:paraId="09D43A64" w15:done="0"/>
  <w15:commentEx w15:paraId="26FA5FC1" w15:done="0"/>
  <w15:commentEx w15:paraId="00F9A072" w15:done="0"/>
  <w15:commentEx w15:paraId="556E7470" w15:done="0"/>
  <w15:commentEx w15:paraId="0A392D95" w15:paraIdParent="556E7470" w15:done="0"/>
  <w15:commentEx w15:paraId="02014FB2" w15:paraIdParent="556E7470" w15:done="0"/>
  <w15:commentEx w15:paraId="58A4EB0D" w15:paraIdParent="556E7470" w15:done="0"/>
  <w15:commentEx w15:paraId="5C2BD8F7" w15:done="0"/>
  <w15:commentEx w15:paraId="3DF4683B" w15:done="0"/>
  <w15:commentEx w15:paraId="30D1A84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ahoma">
    <w:panose1 w:val="020B0604030504040204"/>
    <w:charset w:val="00"/>
    <w:family w:val="swiss"/>
    <w:pitch w:val="variable"/>
    <w:sig w:usb0="E1002EFF" w:usb1="C000605B" w:usb2="00000029" w:usb3="00000000" w:csb0="000101FF" w:csb1="00000000"/>
  </w:font>
  <w:font w:name="Adobe Fangsong Std R">
    <w:altName w:val="MS PMincho"/>
    <w:charset w:val="80"/>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A639E"/>
    <w:multiLevelType w:val="hybridMultilevel"/>
    <w:tmpl w:val="EF424F2C"/>
    <w:lvl w:ilvl="0" w:tplc="D8A60EA2">
      <w:start w:val="1"/>
      <w:numFmt w:val="upperLetter"/>
      <w:lvlText w:val="%1."/>
      <w:lvlJc w:val="left"/>
      <w:pPr>
        <w:ind w:left="466" w:hanging="367"/>
        <w:jc w:val="left"/>
      </w:pPr>
      <w:rPr>
        <w:rFonts w:ascii="Arial" w:eastAsia="Arial" w:hAnsi="Arial" w:hint="default"/>
        <w:b/>
        <w:bCs/>
        <w:w w:val="102"/>
        <w:sz w:val="28"/>
        <w:szCs w:val="28"/>
      </w:rPr>
    </w:lvl>
    <w:lvl w:ilvl="1" w:tplc="A7E0E60C">
      <w:start w:val="1"/>
      <w:numFmt w:val="bullet"/>
      <w:lvlText w:val="•"/>
      <w:lvlJc w:val="left"/>
      <w:pPr>
        <w:ind w:left="600" w:hanging="367"/>
      </w:pPr>
      <w:rPr>
        <w:rFonts w:hint="default"/>
      </w:rPr>
    </w:lvl>
    <w:lvl w:ilvl="2" w:tplc="1A5C96E2">
      <w:start w:val="1"/>
      <w:numFmt w:val="bullet"/>
      <w:lvlText w:val="•"/>
      <w:lvlJc w:val="left"/>
      <w:pPr>
        <w:ind w:left="5280" w:hanging="367"/>
      </w:pPr>
      <w:rPr>
        <w:rFonts w:hint="default"/>
      </w:rPr>
    </w:lvl>
    <w:lvl w:ilvl="3" w:tplc="DD5485DE">
      <w:start w:val="1"/>
      <w:numFmt w:val="bullet"/>
      <w:lvlText w:val="•"/>
      <w:lvlJc w:val="left"/>
      <w:pPr>
        <w:ind w:left="5400" w:hanging="367"/>
      </w:pPr>
      <w:rPr>
        <w:rFonts w:hint="default"/>
      </w:rPr>
    </w:lvl>
    <w:lvl w:ilvl="4" w:tplc="087E0B14">
      <w:start w:val="1"/>
      <w:numFmt w:val="bullet"/>
      <w:lvlText w:val="•"/>
      <w:lvlJc w:val="left"/>
      <w:pPr>
        <w:ind w:left="6202" w:hanging="367"/>
      </w:pPr>
      <w:rPr>
        <w:rFonts w:hint="default"/>
      </w:rPr>
    </w:lvl>
    <w:lvl w:ilvl="5" w:tplc="4754F646">
      <w:start w:val="1"/>
      <w:numFmt w:val="bullet"/>
      <w:lvlText w:val="•"/>
      <w:lvlJc w:val="left"/>
      <w:pPr>
        <w:ind w:left="7005" w:hanging="367"/>
      </w:pPr>
      <w:rPr>
        <w:rFonts w:hint="default"/>
      </w:rPr>
    </w:lvl>
    <w:lvl w:ilvl="6" w:tplc="973A2784">
      <w:start w:val="1"/>
      <w:numFmt w:val="bullet"/>
      <w:lvlText w:val="•"/>
      <w:lvlJc w:val="left"/>
      <w:pPr>
        <w:ind w:left="7808" w:hanging="367"/>
      </w:pPr>
      <w:rPr>
        <w:rFonts w:hint="default"/>
      </w:rPr>
    </w:lvl>
    <w:lvl w:ilvl="7" w:tplc="45DC8082">
      <w:start w:val="1"/>
      <w:numFmt w:val="bullet"/>
      <w:lvlText w:val="•"/>
      <w:lvlJc w:val="left"/>
      <w:pPr>
        <w:ind w:left="8611" w:hanging="367"/>
      </w:pPr>
      <w:rPr>
        <w:rFonts w:hint="default"/>
      </w:rPr>
    </w:lvl>
    <w:lvl w:ilvl="8" w:tplc="5938230E">
      <w:start w:val="1"/>
      <w:numFmt w:val="bullet"/>
      <w:lvlText w:val="•"/>
      <w:lvlJc w:val="left"/>
      <w:pPr>
        <w:ind w:left="9414" w:hanging="367"/>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rles Hall">
    <w15:presenceInfo w15:providerId="Windows Live" w15:userId="3f0a6527f9072e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974"/>
    <w:rsid w:val="000F75FC"/>
    <w:rsid w:val="003C4974"/>
    <w:rsid w:val="00623D60"/>
    <w:rsid w:val="006241EB"/>
    <w:rsid w:val="006A38B0"/>
    <w:rsid w:val="00846403"/>
    <w:rsid w:val="00CC2BE2"/>
    <w:rsid w:val="00F578D2"/>
    <w:rsid w:val="00F85D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8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8"/>
      <w:ind w:left="100"/>
      <w:outlineLvl w:val="0"/>
    </w:pPr>
    <w:rPr>
      <w:rFonts w:ascii="Arial" w:eastAsia="Arial" w:hAnsi="Arial"/>
      <w:b/>
      <w:bCs/>
      <w:sz w:val="41"/>
      <w:szCs w:val="41"/>
    </w:rPr>
  </w:style>
  <w:style w:type="paragraph" w:styleId="Heading2">
    <w:name w:val="heading 2"/>
    <w:basedOn w:val="Normal"/>
    <w:uiPriority w:val="1"/>
    <w:qFormat/>
    <w:pPr>
      <w:spacing w:before="131"/>
      <w:ind w:left="120" w:hanging="366"/>
      <w:outlineLvl w:val="1"/>
    </w:pPr>
    <w:rPr>
      <w:rFonts w:ascii="Arial" w:eastAsia="Arial" w:hAnsi="Arial"/>
      <w:b/>
      <w:bCs/>
      <w:sz w:val="28"/>
      <w:szCs w:val="28"/>
    </w:rPr>
  </w:style>
  <w:style w:type="paragraph" w:styleId="Heading3">
    <w:name w:val="heading 3"/>
    <w:basedOn w:val="Normal"/>
    <w:uiPriority w:val="1"/>
    <w:qFormat/>
    <w:pPr>
      <w:spacing w:before="85"/>
      <w:ind w:left="120"/>
      <w:outlineLvl w:val="2"/>
    </w:pPr>
    <w:rPr>
      <w:rFonts w:ascii="Arial" w:eastAsia="Arial" w:hAnsi="Arial"/>
      <w:b/>
      <w:bCs/>
      <w:sz w:val="24"/>
      <w:szCs w:val="24"/>
    </w:rPr>
  </w:style>
  <w:style w:type="paragraph" w:styleId="Heading4">
    <w:name w:val="heading 4"/>
    <w:basedOn w:val="Normal"/>
    <w:uiPriority w:val="1"/>
    <w:qFormat/>
    <w:pPr>
      <w:spacing w:before="96"/>
      <w:ind w:left="100"/>
      <w:outlineLvl w:val="3"/>
    </w:pPr>
    <w:rPr>
      <w:rFonts w:ascii="Arial" w:eastAsia="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1"/>
      <w:ind w:left="593"/>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623D60"/>
    <w:rPr>
      <w:sz w:val="16"/>
      <w:szCs w:val="16"/>
    </w:rPr>
  </w:style>
  <w:style w:type="paragraph" w:styleId="CommentText">
    <w:name w:val="annotation text"/>
    <w:basedOn w:val="Normal"/>
    <w:link w:val="CommentTextChar"/>
    <w:uiPriority w:val="99"/>
    <w:semiHidden/>
    <w:unhideWhenUsed/>
    <w:rsid w:val="00623D60"/>
    <w:rPr>
      <w:sz w:val="20"/>
      <w:szCs w:val="20"/>
    </w:rPr>
  </w:style>
  <w:style w:type="character" w:customStyle="1" w:styleId="CommentTextChar">
    <w:name w:val="Comment Text Char"/>
    <w:basedOn w:val="DefaultParagraphFont"/>
    <w:link w:val="CommentText"/>
    <w:uiPriority w:val="99"/>
    <w:semiHidden/>
    <w:rsid w:val="00623D60"/>
    <w:rPr>
      <w:sz w:val="20"/>
      <w:szCs w:val="20"/>
    </w:rPr>
  </w:style>
  <w:style w:type="paragraph" w:styleId="CommentSubject">
    <w:name w:val="annotation subject"/>
    <w:basedOn w:val="CommentText"/>
    <w:next w:val="CommentText"/>
    <w:link w:val="CommentSubjectChar"/>
    <w:uiPriority w:val="99"/>
    <w:semiHidden/>
    <w:unhideWhenUsed/>
    <w:rsid w:val="00623D60"/>
    <w:rPr>
      <w:b/>
      <w:bCs/>
    </w:rPr>
  </w:style>
  <w:style w:type="character" w:customStyle="1" w:styleId="CommentSubjectChar">
    <w:name w:val="Comment Subject Char"/>
    <w:basedOn w:val="CommentTextChar"/>
    <w:link w:val="CommentSubject"/>
    <w:uiPriority w:val="99"/>
    <w:semiHidden/>
    <w:rsid w:val="00623D60"/>
    <w:rPr>
      <w:b/>
      <w:bCs/>
      <w:sz w:val="20"/>
      <w:szCs w:val="20"/>
    </w:rPr>
  </w:style>
  <w:style w:type="paragraph" w:styleId="BalloonText">
    <w:name w:val="Balloon Text"/>
    <w:basedOn w:val="Normal"/>
    <w:link w:val="BalloonTextChar"/>
    <w:uiPriority w:val="99"/>
    <w:semiHidden/>
    <w:unhideWhenUsed/>
    <w:rsid w:val="00623D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3D60"/>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8"/>
      <w:ind w:left="100"/>
      <w:outlineLvl w:val="0"/>
    </w:pPr>
    <w:rPr>
      <w:rFonts w:ascii="Arial" w:eastAsia="Arial" w:hAnsi="Arial"/>
      <w:b/>
      <w:bCs/>
      <w:sz w:val="41"/>
      <w:szCs w:val="41"/>
    </w:rPr>
  </w:style>
  <w:style w:type="paragraph" w:styleId="Heading2">
    <w:name w:val="heading 2"/>
    <w:basedOn w:val="Normal"/>
    <w:uiPriority w:val="1"/>
    <w:qFormat/>
    <w:pPr>
      <w:spacing w:before="131"/>
      <w:ind w:left="120" w:hanging="366"/>
      <w:outlineLvl w:val="1"/>
    </w:pPr>
    <w:rPr>
      <w:rFonts w:ascii="Arial" w:eastAsia="Arial" w:hAnsi="Arial"/>
      <w:b/>
      <w:bCs/>
      <w:sz w:val="28"/>
      <w:szCs w:val="28"/>
    </w:rPr>
  </w:style>
  <w:style w:type="paragraph" w:styleId="Heading3">
    <w:name w:val="heading 3"/>
    <w:basedOn w:val="Normal"/>
    <w:uiPriority w:val="1"/>
    <w:qFormat/>
    <w:pPr>
      <w:spacing w:before="85"/>
      <w:ind w:left="120"/>
      <w:outlineLvl w:val="2"/>
    </w:pPr>
    <w:rPr>
      <w:rFonts w:ascii="Arial" w:eastAsia="Arial" w:hAnsi="Arial"/>
      <w:b/>
      <w:bCs/>
      <w:sz w:val="24"/>
      <w:szCs w:val="24"/>
    </w:rPr>
  </w:style>
  <w:style w:type="paragraph" w:styleId="Heading4">
    <w:name w:val="heading 4"/>
    <w:basedOn w:val="Normal"/>
    <w:uiPriority w:val="1"/>
    <w:qFormat/>
    <w:pPr>
      <w:spacing w:before="96"/>
      <w:ind w:left="100"/>
      <w:outlineLvl w:val="3"/>
    </w:pPr>
    <w:rPr>
      <w:rFonts w:ascii="Arial" w:eastAsia="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1"/>
      <w:ind w:left="593"/>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623D60"/>
    <w:rPr>
      <w:sz w:val="16"/>
      <w:szCs w:val="16"/>
    </w:rPr>
  </w:style>
  <w:style w:type="paragraph" w:styleId="CommentText">
    <w:name w:val="annotation text"/>
    <w:basedOn w:val="Normal"/>
    <w:link w:val="CommentTextChar"/>
    <w:uiPriority w:val="99"/>
    <w:semiHidden/>
    <w:unhideWhenUsed/>
    <w:rsid w:val="00623D60"/>
    <w:rPr>
      <w:sz w:val="20"/>
      <w:szCs w:val="20"/>
    </w:rPr>
  </w:style>
  <w:style w:type="character" w:customStyle="1" w:styleId="CommentTextChar">
    <w:name w:val="Comment Text Char"/>
    <w:basedOn w:val="DefaultParagraphFont"/>
    <w:link w:val="CommentText"/>
    <w:uiPriority w:val="99"/>
    <w:semiHidden/>
    <w:rsid w:val="00623D60"/>
    <w:rPr>
      <w:sz w:val="20"/>
      <w:szCs w:val="20"/>
    </w:rPr>
  </w:style>
  <w:style w:type="paragraph" w:styleId="CommentSubject">
    <w:name w:val="annotation subject"/>
    <w:basedOn w:val="CommentText"/>
    <w:next w:val="CommentText"/>
    <w:link w:val="CommentSubjectChar"/>
    <w:uiPriority w:val="99"/>
    <w:semiHidden/>
    <w:unhideWhenUsed/>
    <w:rsid w:val="00623D60"/>
    <w:rPr>
      <w:b/>
      <w:bCs/>
    </w:rPr>
  </w:style>
  <w:style w:type="character" w:customStyle="1" w:styleId="CommentSubjectChar">
    <w:name w:val="Comment Subject Char"/>
    <w:basedOn w:val="CommentTextChar"/>
    <w:link w:val="CommentSubject"/>
    <w:uiPriority w:val="99"/>
    <w:semiHidden/>
    <w:rsid w:val="00623D60"/>
    <w:rPr>
      <w:b/>
      <w:bCs/>
      <w:sz w:val="20"/>
      <w:szCs w:val="20"/>
    </w:rPr>
  </w:style>
  <w:style w:type="paragraph" w:styleId="BalloonText">
    <w:name w:val="Balloon Text"/>
    <w:basedOn w:val="Normal"/>
    <w:link w:val="BalloonTextChar"/>
    <w:uiPriority w:val="99"/>
    <w:semiHidden/>
    <w:unhideWhenUsed/>
    <w:rsid w:val="00623D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3D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jpeg"/><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47E89-97E5-4457-B839-F26532A2F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9305</Words>
  <Characters>53040</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Hall</dc:creator>
  <cp:lastModifiedBy>Michael Andreae</cp:lastModifiedBy>
  <cp:revision>2</cp:revision>
  <dcterms:created xsi:type="dcterms:W3CDTF">2015-03-09T17:37:00Z</dcterms:created>
  <dcterms:modified xsi:type="dcterms:W3CDTF">2015-03-09T17:37:00Z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2015-03-05T00:00:00Z</vt:filetime>
  </property>
  <property fmtid="{D5CDD505-2E9C-101B-9397-08002B2CF9AE}" pid="3" name="Creator">
    <vt:lpwstr>TeX</vt:lpwstr>
  </property>
  <property fmtid="{D5CDD505-2E9C-101B-9397-08002B2CF9AE}" pid="4" name="LastSaved">
    <vt:filetime>2015-03-05T00:00:00Z</vt:filetime>
  </property>
</Properties>
</file>